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A17C" w14:textId="0F633A00" w:rsidR="00E816D2" w:rsidRDefault="00660B07" w:rsidP="00A5363B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ins w:id="0" w:author="Lopez, Diana (NIH/NIMH) [F]" w:date="2020-04-08T08:30:00Z">
        <w:r w:rsidR="006824E7">
          <w:rPr>
            <w:rFonts w:ascii="Arial" w:eastAsia="Arial" w:hAnsi="Arial" w:cs="Arial"/>
            <w:color w:val="0000FF"/>
            <w:sz w:val="36"/>
            <w:szCs w:val="36"/>
          </w:rPr>
          <w:t>3</w:t>
        </w:r>
      </w:ins>
      <w:del w:id="1" w:author="Lopez, Diana (NIH/NIMH) [F]" w:date="2020-04-08T08:30:00Z">
        <w:r w:rsidR="009E6426" w:rsidDel="006824E7">
          <w:rPr>
            <w:rFonts w:ascii="Arial" w:eastAsia="Arial" w:hAnsi="Arial" w:cs="Arial"/>
            <w:color w:val="0000FF"/>
            <w:sz w:val="36"/>
            <w:szCs w:val="36"/>
          </w:rPr>
          <w:delText>2</w:delText>
        </w:r>
      </w:del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Adult Self-Report Follow Up Form</w:t>
      </w:r>
    </w:p>
    <w:p w14:paraId="50EF15C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7F230CFD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7EB651B9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336A2450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9FFDF84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382E8540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BBAA7DD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72C6AB4A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AA62633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Julia Dunn, Diana Lopez, Anna MacKay-Brandt, Ken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63145727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E607133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74E378EE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55A346A2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Our team encourages advanced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7EA5528D" w14:textId="745A64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br w:type="page"/>
      </w: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Identification Number: </w:t>
      </w:r>
    </w:p>
    <w:p w14:paraId="275CF3D2" w14:textId="77777777" w:rsidR="00E816D2" w:rsidRDefault="00660B07" w:rsidP="00A5363B">
      <w:pPr>
        <w:spacing w:before="164" w:after="0" w:line="240" w:lineRule="auto"/>
        <w:ind w:right="604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340277DC" w14:textId="77777777" w:rsidR="00E816D2" w:rsidRDefault="00660B07" w:rsidP="00A5363B">
      <w:pPr>
        <w:spacing w:before="164" w:after="0" w:line="240" w:lineRule="auto"/>
        <w:ind w:right="604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5DBD1214" w14:textId="77777777" w:rsidR="00E816D2" w:rsidRDefault="00660B07" w:rsidP="00A5363B">
      <w:pPr>
        <w:spacing w:before="240" w:after="0" w:line="24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 </w:t>
      </w:r>
    </w:p>
    <w:p w14:paraId="396B7D55" w14:textId="77777777" w:rsidR="00E816D2" w:rsidRDefault="00E816D2" w:rsidP="00A5363B">
      <w:pPr>
        <w:spacing w:before="164" w:after="0" w:line="240" w:lineRule="auto"/>
        <w:ind w:left="309" w:right="604"/>
        <w:rPr>
          <w:rFonts w:ascii="Arial" w:eastAsia="Arial" w:hAnsi="Arial" w:cs="Arial"/>
          <w:sz w:val="22"/>
          <w:szCs w:val="22"/>
        </w:rPr>
      </w:pPr>
    </w:p>
    <w:p w14:paraId="6BB3E737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FBA11CD" w14:textId="77777777" w:rsidR="00E816D2" w:rsidRDefault="00660B07" w:rsidP="00A5363B">
      <w:pPr>
        <w:pStyle w:val="Heading2"/>
        <w:spacing w:after="0" w:line="240" w:lineRule="auto"/>
        <w:rPr>
          <w:rFonts w:eastAsia="Arial" w:cs="Arial"/>
          <w:b w:val="0"/>
          <w:color w:val="000000"/>
          <w:sz w:val="28"/>
          <w:szCs w:val="28"/>
        </w:rPr>
      </w:pPr>
      <w:r>
        <w:rPr>
          <w:sz w:val="28"/>
          <w:szCs w:val="28"/>
        </w:rPr>
        <w:t>CORONAVIRUS/COVID-19 HEALTH/EXPOSURE STATUS</w:t>
      </w:r>
    </w:p>
    <w:p w14:paraId="5049EA2C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EA967D6" w14:textId="77777777" w:rsidR="00E816D2" w:rsidRDefault="00660B07" w:rsidP="00A5363B">
      <w:pPr>
        <w:spacing w:before="5"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4014C0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0CE1609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been exposed to someone likely to have Coronavirus/COVID-19?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3D30364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7D9F27EB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5DCB525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5C21AF49" w14:textId="71D815F6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  <w:ins w:id="2" w:author="Lopez, Diana (NIH/NIMH) [F]" w:date="2020-04-08T08:46:00Z">
        <w:r w:rsidR="00777625">
          <w:rPr>
            <w:rFonts w:ascii="Arial" w:eastAsia="Arial" w:hAnsi="Arial" w:cs="Arial"/>
            <w:sz w:val="22"/>
            <w:szCs w:val="22"/>
          </w:rPr>
          <w:t>, not to my knowledge</w:t>
        </w:r>
      </w:ins>
    </w:p>
    <w:p w14:paraId="134E76C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42ED841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have you been suspected of having Coronavirus/COVID-19 infection?</w:t>
      </w:r>
    </w:p>
    <w:p w14:paraId="542AFF0B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10872323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2B5BBCE6" w14:textId="4ACD14C1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</w:t>
      </w:r>
      <w:r w:rsidR="00DB69F0">
        <w:rPr>
          <w:rFonts w:ascii="Arial" w:eastAsia="Arial" w:hAnsi="Arial" w:cs="Arial"/>
          <w:sz w:val="22"/>
          <w:szCs w:val="22"/>
          <w:highlight w:val="white"/>
        </w:rPr>
        <w:t xml:space="preserve">ve had </w:t>
      </w:r>
      <w:r>
        <w:rPr>
          <w:rFonts w:ascii="Arial" w:eastAsia="Arial" w:hAnsi="Arial" w:cs="Arial"/>
          <w:sz w:val="22"/>
          <w:szCs w:val="22"/>
          <w:highlight w:val="white"/>
        </w:rPr>
        <w:t>some possible symptoms, but no diagnosis by doctor</w:t>
      </w:r>
    </w:p>
    <w:p w14:paraId="796A8C7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079B5A98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DEF36E2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had any of the following symptoms?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0D1968C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22D44FE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460A866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1CD2A7FC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5883397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3D40C95F" w14:textId="41A03E50" w:rsidR="009005AC" w:rsidRDefault="009005AC" w:rsidP="00A5363B">
      <w:pPr>
        <w:numPr>
          <w:ilvl w:val="1"/>
          <w:numId w:val="1"/>
        </w:numPr>
        <w:spacing w:after="0" w:line="240" w:lineRule="auto"/>
        <w:rPr>
          <w:ins w:id="3" w:author="Lopez, Diana (NIH/NIMH) [F]" w:date="2020-04-08T08:47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Loss of taste or smell</w:t>
      </w:r>
    </w:p>
    <w:p w14:paraId="3B835735" w14:textId="75FA6CC5" w:rsidR="00F23A8C" w:rsidRDefault="00F23A8C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ins w:id="4" w:author="Lopez, Diana (NIH/NIMH) [F]" w:date="2020-04-08T08:47:00Z">
        <w:r>
          <w:rPr>
            <w:rFonts w:ascii="Arial" w:eastAsia="Arial" w:hAnsi="Arial" w:cs="Arial"/>
            <w:sz w:val="22"/>
            <w:szCs w:val="22"/>
          </w:rPr>
          <w:t>Eye infection</w:t>
        </w:r>
      </w:ins>
    </w:p>
    <w:p w14:paraId="797A295C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5E91A52F" w14:textId="77777777" w:rsidR="00E816D2" w:rsidRDefault="00E816D2" w:rsidP="00A5363B">
      <w:pPr>
        <w:spacing w:after="0" w:line="240" w:lineRule="auto"/>
        <w:ind w:left="360"/>
        <w:rPr>
          <w:rFonts w:ascii="Arial" w:eastAsia="Arial" w:hAnsi="Arial" w:cs="Arial"/>
          <w:sz w:val="22"/>
          <w:szCs w:val="22"/>
        </w:rPr>
      </w:pPr>
    </w:p>
    <w:p w14:paraId="46DD8A25" w14:textId="38A213B2" w:rsidR="00E816D2" w:rsidRPr="00D365B2" w:rsidRDefault="00660B07" w:rsidP="00A5363B">
      <w:pPr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family been diagnosed with Coronavirus/COVID-19?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(check all that apply)</w:t>
      </w:r>
    </w:p>
    <w:p w14:paraId="3C09951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56A88F08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1B84084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333EC551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54F3CD29" w14:textId="77777777" w:rsidR="00510503" w:rsidRDefault="00510503">
      <w:pPr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br w:type="page"/>
      </w:r>
    </w:p>
    <w:p w14:paraId="0A248461" w14:textId="3CDA5680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>… have any of the following happened to your family members because of Coronavirus/COVID-19</w:t>
      </w:r>
      <w:r w:rsidR="008114A2">
        <w:rPr>
          <w:rFonts w:ascii="Arial" w:eastAsia="Arial" w:hAnsi="Arial" w:cs="Arial"/>
          <w:b/>
          <w:sz w:val="22"/>
          <w:szCs w:val="22"/>
          <w:highlight w:val="white"/>
        </w:rPr>
        <w:t>?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  <w:r>
        <w:rPr>
          <w:rFonts w:ascii="Arial" w:eastAsia="Arial" w:hAnsi="Arial" w:cs="Arial"/>
          <w:sz w:val="22"/>
          <w:szCs w:val="22"/>
        </w:rPr>
        <w:t> </w:t>
      </w:r>
    </w:p>
    <w:p w14:paraId="35F7297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65FDDAB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56BBC82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7CFAC38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3B2B1A4F" w14:textId="6191193D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</w:t>
      </w:r>
      <w:ins w:id="5" w:author="Lopez, Diana (NIH/NIMH) [F]" w:date="2020-04-08T08:48:00Z">
        <w:r w:rsidR="007B1640">
          <w:rPr>
            <w:rFonts w:ascii="Arial" w:eastAsia="Arial" w:hAnsi="Arial" w:cs="Arial"/>
            <w:sz w:val="22"/>
            <w:szCs w:val="22"/>
            <w:highlight w:val="white"/>
          </w:rPr>
          <w:t xml:space="preserve"> or been laid off from</w:t>
        </w:r>
      </w:ins>
      <w:r>
        <w:rPr>
          <w:rFonts w:ascii="Arial" w:eastAsia="Arial" w:hAnsi="Arial" w:cs="Arial"/>
          <w:sz w:val="22"/>
          <w:szCs w:val="22"/>
          <w:highlight w:val="white"/>
        </w:rPr>
        <w:t xml:space="preserve"> job</w:t>
      </w:r>
    </w:p>
    <w:p w14:paraId="7F9D18A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48C76AE0" w14:textId="65F63820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31D40DCD" w14:textId="5CB79528" w:rsidR="00B74DF9" w:rsidRDefault="00B74DF9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 of the above</w:t>
      </w:r>
    </w:p>
    <w:p w14:paraId="53A51D4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060CE71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have you been about:</w:t>
      </w:r>
    </w:p>
    <w:p w14:paraId="1CDC6785" w14:textId="77777777" w:rsidR="00E816D2" w:rsidRDefault="00660B07" w:rsidP="00A5363B">
      <w:pPr>
        <w:numPr>
          <w:ilvl w:val="0"/>
          <w:numId w:val="1"/>
        </w:numPr>
        <w:spacing w:before="149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4E7C2213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B34031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6566D76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3561782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774B812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26A6A137" w14:textId="77777777" w:rsidR="00E816D2" w:rsidRDefault="00E816D2" w:rsidP="00A5363B">
      <w:pPr>
        <w:spacing w:after="0" w:line="240" w:lineRule="auto"/>
        <w:ind w:left="720" w:hanging="720"/>
        <w:rPr>
          <w:rFonts w:ascii="Arial" w:eastAsia="Arial" w:hAnsi="Arial" w:cs="Arial"/>
          <w:sz w:val="22"/>
          <w:szCs w:val="22"/>
        </w:rPr>
      </w:pPr>
    </w:p>
    <w:p w14:paraId="6183921F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F89929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BCA8BB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145DEC68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724302DB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FD18AC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74C62B57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1799F24" w14:textId="5FA70845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ins w:id="6" w:author="Dunn, Julia (NIH/NIMH) [F]" w:date="2020-04-08T12:34:00Z">
        <w:r w:rsidR="001C57F5">
          <w:rPr>
            <w:rFonts w:ascii="Arial" w:eastAsia="Arial" w:hAnsi="Arial" w:cs="Arial"/>
            <w:b/>
            <w:i/>
            <w:sz w:val="22"/>
            <w:szCs w:val="22"/>
          </w:rPr>
          <w:t>P</w:t>
        </w:r>
      </w:ins>
      <w:del w:id="7" w:author="Dunn, Julia (NIH/NIMH) [F]" w:date="2020-04-08T12:34:00Z">
        <w:r w:rsidDel="001C57F5">
          <w:rPr>
            <w:rFonts w:ascii="Arial" w:eastAsia="Arial" w:hAnsi="Arial" w:cs="Arial"/>
            <w:b/>
            <w:i/>
            <w:sz w:val="22"/>
            <w:szCs w:val="22"/>
          </w:rPr>
          <w:delText>p</w:delText>
        </w:r>
      </w:del>
      <w:r>
        <w:rPr>
          <w:rFonts w:ascii="Arial" w:eastAsia="Arial" w:hAnsi="Arial" w:cs="Arial"/>
          <w:b/>
          <w:i/>
          <w:sz w:val="22"/>
          <w:szCs w:val="22"/>
        </w:rPr>
        <w:t xml:space="preserve">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61DB0FB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BF64E53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2327892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3EC4EC6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23AD88A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53603DB7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E2C8786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Mental/Emotional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7D57E4A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FED18F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35E2A9B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5394EAD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1301A6B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4164F925" w14:textId="77777777" w:rsidR="00E816D2" w:rsidRDefault="00E816D2" w:rsidP="00A5363B">
      <w:pPr>
        <w:spacing w:after="0" w:line="240" w:lineRule="auto"/>
        <w:ind w:left="720" w:hanging="720"/>
      </w:pPr>
    </w:p>
    <w:p w14:paraId="59B6CB4B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much are you reading</w:t>
      </w:r>
      <w:del w:id="8" w:author="Lopez, Diana (NIH/NIMH) [F]" w:date="2020-04-08T08:49:00Z">
        <w:r w:rsidDel="00C06A9D">
          <w:rPr>
            <w:rFonts w:ascii="Arial" w:eastAsia="Arial" w:hAnsi="Arial" w:cs="Arial"/>
            <w:b/>
            <w:sz w:val="22"/>
            <w:szCs w:val="22"/>
          </w:rPr>
          <w:delText>,</w:delText>
        </w:r>
      </w:del>
      <w:r>
        <w:rPr>
          <w:rFonts w:ascii="Arial" w:eastAsia="Arial" w:hAnsi="Arial" w:cs="Arial"/>
          <w:b/>
          <w:sz w:val="22"/>
          <w:szCs w:val="22"/>
        </w:rPr>
        <w:t xml:space="preserve"> or talking about Coronavirus/COVID-19?</w:t>
      </w:r>
    </w:p>
    <w:p w14:paraId="54A1E7B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62425D4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2701167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6FC739A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48FCA45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1F3ABA8A" w14:textId="1F35473E" w:rsidR="00E816D2" w:rsidRDefault="00E816D2" w:rsidP="00A5363B">
      <w:pPr>
        <w:spacing w:after="0" w:line="240" w:lineRule="auto"/>
        <w:ind w:left="720" w:hanging="720"/>
        <w:rPr>
          <w:rFonts w:ascii="Arial" w:eastAsia="Arial" w:hAnsi="Arial" w:cs="Arial"/>
          <w:sz w:val="22"/>
          <w:szCs w:val="22"/>
        </w:rPr>
      </w:pPr>
    </w:p>
    <w:p w14:paraId="2B12F46F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Has the Coronavirus/COVID-19 crisis in your area led to any positive changes in your life?</w:t>
      </w:r>
    </w:p>
    <w:p w14:paraId="113817E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2FFA8B28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39B94FE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153A361E" w14:textId="77777777" w:rsidR="00E816D2" w:rsidRDefault="00E816D2" w:rsidP="00A5363B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753AEC65" w14:textId="77777777" w:rsidR="00E816D2" w:rsidRPr="00A5363B" w:rsidRDefault="00660B07" w:rsidP="00A5363B">
      <w:pPr>
        <w:pStyle w:val="ListParagraph"/>
        <w:numPr>
          <w:ilvl w:val="0"/>
          <w:numId w:val="17"/>
        </w:numPr>
        <w:spacing w:after="0" w:line="240" w:lineRule="auto"/>
        <w:rPr>
          <w:sz w:val="22"/>
          <w:szCs w:val="22"/>
        </w:rPr>
      </w:pPr>
      <w:r w:rsidRPr="00A5363B">
        <w:rPr>
          <w:rFonts w:ascii="Arial" w:eastAsia="Arial" w:hAnsi="Arial" w:cs="Arial"/>
          <w:b/>
          <w:sz w:val="22"/>
          <w:szCs w:val="22"/>
          <w:highlight w:val="white"/>
        </w:rPr>
        <w:t>If answered b or c to question 11, please specify: ____</w:t>
      </w:r>
    </w:p>
    <w:p w14:paraId="6A2C90F2" w14:textId="77777777" w:rsidR="00E816D2" w:rsidRDefault="00E816D2" w:rsidP="00A5363B">
      <w:pPr>
        <w:spacing w:after="0" w:line="240" w:lineRule="auto"/>
      </w:pPr>
    </w:p>
    <w:p w14:paraId="4AC186C7" w14:textId="77777777" w:rsidR="00E816D2" w:rsidRDefault="00660B07" w:rsidP="00A5363B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LIFE CHANGES DUE TO </w:t>
      </w:r>
      <w:r>
        <w:rPr>
          <w:rFonts w:eastAsia="Arial" w:cs="Arial"/>
          <w:bCs/>
          <w:sz w:val="28"/>
          <w:szCs w:val="28"/>
        </w:rPr>
        <w:t>CORONAVIRUS/COVID-19 CRISIS</w:t>
      </w:r>
      <w:r>
        <w:rPr>
          <w:rFonts w:eastAsia="Arial" w:cs="Arial"/>
          <w:b w:val="0"/>
          <w:sz w:val="28"/>
          <w:szCs w:val="28"/>
        </w:rPr>
        <w:t xml:space="preserve"> </w:t>
      </w:r>
      <w:r>
        <w:rPr>
          <w:sz w:val="28"/>
          <w:szCs w:val="28"/>
        </w:rPr>
        <w:t>IN THE LAST TWO WEEKS</w:t>
      </w:r>
    </w:p>
    <w:p w14:paraId="7D5C6B96" w14:textId="77777777" w:rsidR="00E816D2" w:rsidRDefault="00E816D2" w:rsidP="00A5363B">
      <w:pPr>
        <w:spacing w:after="0" w:line="240" w:lineRule="auto"/>
      </w:pPr>
    </w:p>
    <w:p w14:paraId="5D985DE4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3956CC2B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51E36D61" w14:textId="465566DD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if you attend school, has y</w:t>
      </w:r>
      <w:sdt>
        <w:sdtPr>
          <w:tag w:val="goog_rdk_0"/>
          <w:id w:val="945661108"/>
        </w:sdtPr>
        <w:sdtEndPr/>
        <w:sdtContent/>
      </w:sdt>
      <w:r>
        <w:rPr>
          <w:rFonts w:ascii="Arial" w:eastAsia="Arial" w:hAnsi="Arial" w:cs="Arial"/>
          <w:b/>
          <w:sz w:val="22"/>
          <w:szCs w:val="22"/>
        </w:rPr>
        <w:t>our school building been closed? Y/N</w:t>
      </w:r>
      <w:ins w:id="9" w:author="Lindsay Alexander" w:date="2020-04-14T08:59:00Z">
        <w:r w:rsidR="00227B16">
          <w:rPr>
            <w:rFonts w:ascii="Arial" w:eastAsia="Arial" w:hAnsi="Arial" w:cs="Arial"/>
            <w:b/>
            <w:sz w:val="22"/>
            <w:szCs w:val="22"/>
          </w:rPr>
          <w:t>/Not Applicable</w:t>
        </w:r>
      </w:ins>
    </w:p>
    <w:p w14:paraId="1CE80153" w14:textId="77777777" w:rsidR="00E816D2" w:rsidRDefault="00660B07" w:rsidP="00A5363B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0B8793E3" w14:textId="77777777" w:rsidR="00E816D2" w:rsidRDefault="00660B07" w:rsidP="00A5363B">
      <w:pPr>
        <w:pStyle w:val="ListParagraph"/>
        <w:numPr>
          <w:ilvl w:val="2"/>
          <w:numId w:val="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classes in session? Y/N</w:t>
      </w:r>
    </w:p>
    <w:p w14:paraId="6B4130EC" w14:textId="77777777" w:rsidR="00E816D2" w:rsidDel="00FF6F99" w:rsidRDefault="00660B07" w:rsidP="00A5363B">
      <w:pPr>
        <w:pStyle w:val="ListParagraph"/>
        <w:numPr>
          <w:ilvl w:val="2"/>
          <w:numId w:val="3"/>
        </w:numPr>
        <w:spacing w:after="0" w:line="240" w:lineRule="auto"/>
        <w:rPr>
          <w:del w:id="10" w:author="Lopez, Diana (NIH/NIMH) [F]" w:date="2020-04-08T09:04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you attending classes in-person? Y/N</w:t>
      </w:r>
      <w:del w:id="11" w:author="Lopez, Diana (NIH/NIMH) [F]" w:date="2020-04-08T09:04:00Z">
        <w:r w:rsidDel="00FF6F99">
          <w:rPr>
            <w:rFonts w:ascii="Arial" w:eastAsia="Arial" w:hAnsi="Arial" w:cs="Arial"/>
            <w:sz w:val="22"/>
            <w:szCs w:val="22"/>
          </w:rPr>
          <w:delText xml:space="preserve">  </w:delText>
        </w:r>
      </w:del>
    </w:p>
    <w:p w14:paraId="3EFEB62F" w14:textId="77777777" w:rsidR="00E816D2" w:rsidRPr="00FF6F99" w:rsidRDefault="00E816D2">
      <w:pPr>
        <w:pStyle w:val="ListParagraph"/>
        <w:numPr>
          <w:ilvl w:val="2"/>
          <w:numId w:val="3"/>
        </w:numPr>
        <w:spacing w:after="0" w:line="240" w:lineRule="auto"/>
        <w:rPr>
          <w:rFonts w:ascii="Arial" w:eastAsia="Arial" w:hAnsi="Arial" w:cs="Arial"/>
          <w:sz w:val="22"/>
          <w:szCs w:val="22"/>
          <w:rPrChange w:id="12" w:author="Lopez, Diana (NIH/NIMH) [F]" w:date="2020-04-08T09:04:00Z">
            <w:rPr/>
          </w:rPrChange>
        </w:rPr>
        <w:pPrChange w:id="13" w:author="Lopez, Diana (NIH/NIMH) [F]" w:date="2020-04-08T09:04:00Z">
          <w:pPr>
            <w:pStyle w:val="ListParagraph"/>
            <w:spacing w:after="0" w:line="240" w:lineRule="auto"/>
            <w:ind w:left="2160"/>
          </w:pPr>
        </w:pPrChange>
      </w:pPr>
    </w:p>
    <w:p w14:paraId="4CA00B01" w14:textId="77777777" w:rsidR="00E816D2" w:rsidRDefault="00660B07" w:rsidP="00A5363B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32D30EB7" w14:textId="77777777" w:rsidR="00E816D2" w:rsidRDefault="00660B07" w:rsidP="00A5363B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Have classes resumed online? Y/N</w:t>
      </w:r>
    </w:p>
    <w:p w14:paraId="65E844CA" w14:textId="77777777" w:rsidR="00E816D2" w:rsidRDefault="00660B07" w:rsidP="00A5363B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 you have easy access to the internet and a computer? Y/N</w:t>
      </w:r>
    </w:p>
    <w:p w14:paraId="1AA3F012" w14:textId="77777777" w:rsidR="00E816D2" w:rsidRDefault="00660B07" w:rsidP="00A5363B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there assignments for you to complete? Y/N</w:t>
      </w:r>
    </w:p>
    <w:p w14:paraId="1E3DB197" w14:textId="77777777" w:rsidR="00E816D2" w:rsidRDefault="00660B07" w:rsidP="00A5363B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you able to receive meals from the school? Y/N</w:t>
      </w:r>
    </w:p>
    <w:p w14:paraId="3FD2B989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22481C8" w14:textId="3EF1D752" w:rsidR="00E816D2" w:rsidRPr="00DF60F4" w:rsidDel="00DF60F4" w:rsidRDefault="00660B07" w:rsidP="00291A38">
      <w:pPr>
        <w:numPr>
          <w:ilvl w:val="0"/>
          <w:numId w:val="1"/>
        </w:numPr>
        <w:spacing w:after="0" w:line="240" w:lineRule="auto"/>
        <w:rPr>
          <w:del w:id="14" w:author="Lopez, Diana (NIH/NIMH) [F]" w:date="2020-04-08T08:56:00Z"/>
          <w:rFonts w:ascii="Arial" w:eastAsia="Arial" w:hAnsi="Arial" w:cs="Arial"/>
          <w:sz w:val="22"/>
          <w:szCs w:val="22"/>
          <w:rPrChange w:id="15" w:author="Lopez, Diana (NIH/NIMH) [F]" w:date="2020-04-08T08:57:00Z">
            <w:rPr>
              <w:del w:id="16" w:author="Lopez, Diana (NIH/NIMH) [F]" w:date="2020-04-08T08:56:00Z"/>
              <w:rFonts w:ascii="Arial" w:eastAsia="Arial" w:hAnsi="Arial" w:cs="Arial"/>
              <w:b/>
              <w:sz w:val="22"/>
              <w:szCs w:val="22"/>
            </w:rPr>
          </w:rPrChange>
        </w:rPr>
      </w:pPr>
      <w:r>
        <w:rPr>
          <w:rFonts w:ascii="Arial" w:eastAsia="Arial" w:hAnsi="Arial" w:cs="Arial"/>
          <w:sz w:val="22"/>
          <w:szCs w:val="22"/>
        </w:rPr>
        <w:t xml:space="preserve">… </w:t>
      </w:r>
      <w:r>
        <w:rPr>
          <w:rFonts w:ascii="Arial" w:eastAsia="Arial" w:hAnsi="Arial" w:cs="Arial"/>
          <w:b/>
          <w:sz w:val="22"/>
          <w:szCs w:val="22"/>
        </w:rPr>
        <w:t xml:space="preserve">if you </w:t>
      </w:r>
      <w:sdt>
        <w:sdtPr>
          <w:tag w:val="goog_rdk_1"/>
          <w:id w:val="-834154173"/>
        </w:sdtPr>
        <w:sdtEndPr/>
        <w:sdtContent/>
      </w:sdt>
      <w:del w:id="17" w:author="Lopez, Diana (NIH/NIMH) [F]" w:date="2020-04-08T08:56:00Z">
        <w:r w:rsidDel="00291A38">
          <w:rPr>
            <w:rFonts w:ascii="Arial" w:eastAsia="Arial" w:hAnsi="Arial" w:cs="Arial"/>
            <w:b/>
            <w:sz w:val="22"/>
            <w:szCs w:val="22"/>
          </w:rPr>
          <w:delText>a</w:delText>
        </w:r>
      </w:del>
      <w:ins w:id="18" w:author="Lopez, Diana (NIH/NIMH) [F]" w:date="2020-04-08T08:56:00Z">
        <w:r w:rsidR="00291A38">
          <w:rPr>
            <w:rFonts w:ascii="Arial" w:eastAsia="Arial" w:hAnsi="Arial" w:cs="Arial"/>
            <w:b/>
            <w:sz w:val="22"/>
            <w:szCs w:val="22"/>
          </w:rPr>
          <w:t>had</w:t>
        </w:r>
        <w:r w:rsidR="00DF60F4">
          <w:rPr>
            <w:rFonts w:ascii="Arial" w:eastAsia="Arial" w:hAnsi="Arial" w:cs="Arial"/>
            <w:b/>
            <w:sz w:val="22"/>
            <w:szCs w:val="22"/>
          </w:rPr>
          <w:t xml:space="preserve"> a job prior to Coronavirus</w:t>
        </w:r>
      </w:ins>
      <w:ins w:id="19" w:author="Lopez, Diana (NIH/NIMH) [F]" w:date="2020-04-08T08:57:00Z">
        <w:r w:rsidR="00DF60F4">
          <w:rPr>
            <w:rFonts w:ascii="Arial" w:eastAsia="Arial" w:hAnsi="Arial" w:cs="Arial"/>
            <w:b/>
            <w:sz w:val="22"/>
            <w:szCs w:val="22"/>
          </w:rPr>
          <w:t>/COVID-19, are you still working?</w:t>
        </w:r>
      </w:ins>
      <w:ins w:id="20" w:author="Lindsay Alexander" w:date="2020-04-14T08:59:00Z">
        <w:r w:rsidR="00227B16">
          <w:rPr>
            <w:rFonts w:ascii="Arial" w:eastAsia="Arial" w:hAnsi="Arial" w:cs="Arial"/>
            <w:b/>
            <w:sz w:val="22"/>
            <w:szCs w:val="22"/>
          </w:rPr>
          <w:t xml:space="preserve"> Y/N/Not Applicable</w:t>
        </w:r>
      </w:ins>
      <w:del w:id="21" w:author="Lopez, Diana (NIH/NIMH) [F]" w:date="2020-04-08T08:56:00Z">
        <w:r w:rsidDel="00291A38">
          <w:rPr>
            <w:rFonts w:ascii="Arial" w:eastAsia="Arial" w:hAnsi="Arial" w:cs="Arial"/>
            <w:b/>
            <w:sz w:val="22"/>
            <w:szCs w:val="22"/>
          </w:rPr>
          <w:delText>re working, has your workplace closed? Y/N</w:delText>
        </w:r>
      </w:del>
    </w:p>
    <w:p w14:paraId="1D93944C" w14:textId="0E4B5761" w:rsidR="00E816D2" w:rsidDel="00954B60" w:rsidRDefault="00E816D2" w:rsidP="00954B60">
      <w:pPr>
        <w:rPr>
          <w:del w:id="22" w:author="Lopez, Diana (NIH/NIMH) [F]" w:date="2020-04-08T08:56:00Z"/>
          <w:rFonts w:ascii="Arial" w:eastAsia="Arial" w:hAnsi="Arial" w:cs="Arial"/>
          <w:sz w:val="22"/>
          <w:szCs w:val="22"/>
        </w:rPr>
      </w:pPr>
    </w:p>
    <w:p w14:paraId="7B63EE44" w14:textId="77777777" w:rsidR="00954B60" w:rsidRPr="00954B60" w:rsidRDefault="00954B60">
      <w:pPr>
        <w:numPr>
          <w:ilvl w:val="0"/>
          <w:numId w:val="1"/>
        </w:numPr>
        <w:spacing w:after="0" w:line="240" w:lineRule="auto"/>
        <w:rPr>
          <w:ins w:id="23" w:author="Lopez, Diana (NIH/NIMH) [F]" w:date="2020-04-08T08:57:00Z"/>
          <w:rFonts w:ascii="Arial" w:eastAsia="Arial" w:hAnsi="Arial" w:cs="Arial"/>
          <w:sz w:val="22"/>
          <w:szCs w:val="22"/>
          <w:rPrChange w:id="24" w:author="Lopez, Diana (NIH/NIMH) [F]" w:date="2020-04-08T08:57:00Z">
            <w:rPr>
              <w:ins w:id="25" w:author="Lopez, Diana (NIH/NIMH) [F]" w:date="2020-04-08T08:57:00Z"/>
            </w:rPr>
          </w:rPrChange>
        </w:rPr>
        <w:pPrChange w:id="26" w:author="Lopez, Diana (NIH/NIMH) [F]" w:date="2020-04-08T08:57:00Z">
          <w:pPr>
            <w:spacing w:after="0" w:line="240" w:lineRule="auto"/>
          </w:pPr>
        </w:pPrChange>
      </w:pPr>
    </w:p>
    <w:p w14:paraId="41ACFBC1" w14:textId="17FA309D" w:rsidR="00E816D2" w:rsidRPr="00900F33" w:rsidDel="002457BB" w:rsidRDefault="00660B07" w:rsidP="00FB2D3B">
      <w:pPr>
        <w:pStyle w:val="ListParagraph"/>
        <w:numPr>
          <w:ilvl w:val="1"/>
          <w:numId w:val="1"/>
        </w:numPr>
        <w:rPr>
          <w:del w:id="27" w:author="Lopez, Diana (NIH/NIMH) [F]" w:date="2020-04-08T08:56:00Z"/>
          <w:rFonts w:ascii="Arial" w:hAnsi="Arial" w:cs="Arial"/>
          <w:sz w:val="22"/>
          <w:szCs w:val="22"/>
          <w:rPrChange w:id="28" w:author="Lopez, Diana (NIH/NIMH) [F]" w:date="2020-04-08T09:02:00Z">
            <w:rPr>
              <w:del w:id="29" w:author="Lopez, Diana (NIH/NIMH) [F]" w:date="2020-04-08T08:56:00Z"/>
            </w:rPr>
          </w:rPrChange>
        </w:rPr>
      </w:pPr>
      <w:del w:id="30" w:author="Lopez, Diana (NIH/NIMH) [F]" w:date="2020-04-08T08:56:00Z">
        <w:r w:rsidRPr="00900F33" w:rsidDel="00291A38">
          <w:rPr>
            <w:rFonts w:ascii="Arial" w:hAnsi="Arial" w:cs="Arial"/>
            <w:sz w:val="22"/>
            <w:szCs w:val="22"/>
            <w:rPrChange w:id="31" w:author="Lopez, Diana (NIH/NIMH) [F]" w:date="2020-04-08T09:02:00Z">
              <w:rPr/>
            </w:rPrChange>
          </w:rPr>
          <w:delText>… if you are working, have you been able to telework</w:delText>
        </w:r>
        <w:r w:rsidR="00E6211F" w:rsidRPr="00900F33" w:rsidDel="00291A38">
          <w:rPr>
            <w:rFonts w:ascii="Arial" w:hAnsi="Arial" w:cs="Arial"/>
            <w:sz w:val="22"/>
            <w:szCs w:val="22"/>
            <w:rPrChange w:id="32" w:author="Lopez, Diana (NIH/NIMH) [F]" w:date="2020-04-08T09:02:00Z">
              <w:rPr/>
            </w:rPrChange>
          </w:rPr>
          <w:delText xml:space="preserve"> or work from home</w:delText>
        </w:r>
        <w:r w:rsidRPr="00900F33" w:rsidDel="00291A38">
          <w:rPr>
            <w:rFonts w:ascii="Arial" w:hAnsi="Arial" w:cs="Arial"/>
            <w:sz w:val="22"/>
            <w:szCs w:val="22"/>
            <w:rPrChange w:id="33" w:author="Lopez, Diana (NIH/NIMH) [F]" w:date="2020-04-08T09:02:00Z">
              <w:rPr/>
            </w:rPrChange>
          </w:rPr>
          <w:delText>? Y/N</w:delText>
        </w:r>
      </w:del>
    </w:p>
    <w:p w14:paraId="459EBD68" w14:textId="662CB322" w:rsidR="008A5EBC" w:rsidRPr="00900F33" w:rsidRDefault="008A5EBC">
      <w:pPr>
        <w:pStyle w:val="ListParagraph"/>
        <w:numPr>
          <w:ilvl w:val="1"/>
          <w:numId w:val="1"/>
        </w:numPr>
        <w:spacing w:after="0"/>
        <w:rPr>
          <w:ins w:id="34" w:author="Lopez, Diana (NIH/NIMH) [F]" w:date="2020-04-08T08:59:00Z"/>
          <w:rFonts w:ascii="Arial" w:hAnsi="Arial" w:cs="Arial"/>
          <w:sz w:val="22"/>
          <w:szCs w:val="22"/>
          <w:rPrChange w:id="35" w:author="Lopez, Diana (NIH/NIMH) [F]" w:date="2020-04-08T09:02:00Z">
            <w:rPr>
              <w:ins w:id="36" w:author="Lopez, Diana (NIH/NIMH) [F]" w:date="2020-04-08T08:59:00Z"/>
            </w:rPr>
          </w:rPrChange>
        </w:rPr>
        <w:pPrChange w:id="37" w:author="Lopez, Diana (NIH/NIMH) [F]" w:date="2020-04-08T09:03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ins w:id="38" w:author="Lopez, Diana (NIH/NIMH) [F]" w:date="2020-04-08T08:59:00Z">
        <w:r w:rsidRPr="00900F33">
          <w:rPr>
            <w:rFonts w:ascii="Arial" w:eastAsia="Arial" w:hAnsi="Arial" w:cs="Arial"/>
            <w:b/>
            <w:sz w:val="22"/>
            <w:szCs w:val="22"/>
            <w:rPrChange w:id="39" w:author="Lopez, Diana (NIH/NIMH) [F]" w:date="2020-04-08T09:02:00Z">
              <w:rPr/>
            </w:rPrChange>
          </w:rPr>
          <w:t xml:space="preserve">If </w:t>
        </w:r>
        <w:r w:rsidR="00625CEF" w:rsidRPr="00FB2D3B">
          <w:rPr>
            <w:rFonts w:ascii="Arial" w:eastAsia="Arial" w:hAnsi="Arial" w:cs="Arial"/>
            <w:b/>
            <w:sz w:val="22"/>
            <w:szCs w:val="22"/>
          </w:rPr>
          <w:t>yes</w:t>
        </w:r>
        <w:r w:rsidRPr="00900F33">
          <w:rPr>
            <w:rFonts w:ascii="Arial" w:eastAsia="Arial" w:hAnsi="Arial" w:cs="Arial"/>
            <w:b/>
            <w:sz w:val="22"/>
            <w:szCs w:val="22"/>
            <w:rPrChange w:id="40" w:author="Lopez, Diana (NIH/NIMH) [F]" w:date="2020-04-08T09:02:00Z">
              <w:rPr/>
            </w:rPrChange>
          </w:rPr>
          <w:t>,</w:t>
        </w:r>
      </w:ins>
    </w:p>
    <w:p w14:paraId="75D5170B" w14:textId="1CCC7E0B" w:rsidR="008A5EBC" w:rsidRPr="00900F33" w:rsidRDefault="008A5EBC">
      <w:pPr>
        <w:numPr>
          <w:ilvl w:val="2"/>
          <w:numId w:val="3"/>
        </w:numPr>
        <w:spacing w:after="0" w:line="240" w:lineRule="auto"/>
        <w:contextualSpacing/>
        <w:rPr>
          <w:ins w:id="41" w:author="Lopez, Diana (NIH/NIMH) [F]" w:date="2020-04-08T08:59:00Z"/>
          <w:rFonts w:ascii="Arial" w:eastAsia="Arial" w:hAnsi="Arial" w:cs="Arial"/>
          <w:sz w:val="22"/>
          <w:szCs w:val="22"/>
          <w:rPrChange w:id="42" w:author="Lopez, Diana (NIH/NIMH) [F]" w:date="2020-04-08T09:02:00Z">
            <w:rPr>
              <w:ins w:id="43" w:author="Lopez, Diana (NIH/NIMH) [F]" w:date="2020-04-08T08:59:00Z"/>
            </w:rPr>
          </w:rPrChange>
        </w:rPr>
        <w:pPrChange w:id="44" w:author="Lopez, Diana (NIH/NIMH) [F]" w:date="2020-04-08T08:59:00Z">
          <w:pPr>
            <w:pStyle w:val="ListParagraph"/>
            <w:numPr>
              <w:ilvl w:val="2"/>
              <w:numId w:val="2"/>
            </w:numPr>
            <w:spacing w:after="0" w:line="240" w:lineRule="auto"/>
            <w:ind w:left="2070" w:hanging="180"/>
          </w:pPr>
        </w:pPrChange>
      </w:pPr>
      <w:ins w:id="45" w:author="Lopez, Diana (NIH/NIMH) [F]" w:date="2020-04-08T08:59:00Z">
        <w:r w:rsidRPr="00900F33">
          <w:rPr>
            <w:rFonts w:ascii="Arial" w:eastAsia="Arial" w:hAnsi="Arial" w:cs="Arial"/>
            <w:sz w:val="22"/>
            <w:szCs w:val="22"/>
            <w:rPrChange w:id="46" w:author="Lopez, Diana (NIH/NIMH) [F]" w:date="2020-04-08T09:02:00Z">
              <w:rPr/>
            </w:rPrChange>
          </w:rPr>
          <w:t>Are</w:t>
        </w:r>
      </w:ins>
      <w:ins w:id="47" w:author="Lopez, Diana (NIH/NIMH) [F]" w:date="2020-04-08T09:00:00Z">
        <w:r w:rsidR="00625CEF" w:rsidRPr="00FB2D3B">
          <w:rPr>
            <w:rFonts w:ascii="Arial" w:eastAsia="Arial" w:hAnsi="Arial" w:cs="Arial"/>
            <w:sz w:val="22"/>
            <w:szCs w:val="22"/>
          </w:rPr>
          <w:t xml:space="preserve"> you still going to your workplace</w:t>
        </w:r>
      </w:ins>
      <w:ins w:id="48" w:author="Lopez, Diana (NIH/NIMH) [F]" w:date="2020-04-08T08:59:00Z">
        <w:r w:rsidRPr="00900F33">
          <w:rPr>
            <w:rFonts w:ascii="Arial" w:eastAsia="Arial" w:hAnsi="Arial" w:cs="Arial"/>
            <w:sz w:val="22"/>
            <w:szCs w:val="22"/>
            <w:rPrChange w:id="49" w:author="Lopez, Diana (NIH/NIMH) [F]" w:date="2020-04-08T09:02:00Z">
              <w:rPr/>
            </w:rPrChange>
          </w:rPr>
          <w:t>? Y/N</w:t>
        </w:r>
      </w:ins>
    </w:p>
    <w:p w14:paraId="1B2C9516" w14:textId="3E39D691" w:rsidR="008A5EBC" w:rsidRPr="00900F33" w:rsidRDefault="008A5EBC">
      <w:pPr>
        <w:numPr>
          <w:ilvl w:val="2"/>
          <w:numId w:val="3"/>
        </w:numPr>
        <w:spacing w:after="0" w:line="240" w:lineRule="auto"/>
        <w:contextualSpacing/>
        <w:rPr>
          <w:ins w:id="50" w:author="Lopez, Diana (NIH/NIMH) [F]" w:date="2020-04-08T08:59:00Z"/>
          <w:rFonts w:ascii="Arial" w:eastAsia="Arial" w:hAnsi="Arial" w:cs="Arial"/>
          <w:sz w:val="22"/>
          <w:szCs w:val="22"/>
          <w:rPrChange w:id="51" w:author="Lopez, Diana (NIH/NIMH) [F]" w:date="2020-04-08T09:02:00Z">
            <w:rPr>
              <w:ins w:id="52" w:author="Lopez, Diana (NIH/NIMH) [F]" w:date="2020-04-08T08:59:00Z"/>
            </w:rPr>
          </w:rPrChange>
        </w:rPr>
        <w:pPrChange w:id="53" w:author="Lopez, Diana (NIH/NIMH) [F]" w:date="2020-04-08T09:01:00Z">
          <w:pPr>
            <w:pStyle w:val="ListParagraph"/>
            <w:spacing w:after="0" w:line="240" w:lineRule="auto"/>
            <w:ind w:left="2160"/>
          </w:pPr>
        </w:pPrChange>
      </w:pPr>
      <w:ins w:id="54" w:author="Lopez, Diana (NIH/NIMH) [F]" w:date="2020-04-08T08:59:00Z">
        <w:r w:rsidRPr="00900F33">
          <w:rPr>
            <w:rFonts w:ascii="Arial" w:eastAsia="Arial" w:hAnsi="Arial" w:cs="Arial"/>
            <w:sz w:val="22"/>
            <w:szCs w:val="22"/>
            <w:rPrChange w:id="55" w:author="Lopez, Diana (NIH/NIMH) [F]" w:date="2020-04-08T09:02:00Z">
              <w:rPr/>
            </w:rPrChange>
          </w:rPr>
          <w:t xml:space="preserve">Are you </w:t>
        </w:r>
      </w:ins>
      <w:ins w:id="56" w:author="Lopez, Diana (NIH/NIMH) [F]" w:date="2020-04-08T09:00:00Z">
        <w:r w:rsidR="00625CEF" w:rsidRPr="00FB2D3B">
          <w:rPr>
            <w:rFonts w:ascii="Arial" w:eastAsia="Arial" w:hAnsi="Arial" w:cs="Arial"/>
            <w:sz w:val="22"/>
            <w:szCs w:val="22"/>
          </w:rPr>
          <w:t>teleworking or working from home</w:t>
        </w:r>
      </w:ins>
      <w:ins w:id="57" w:author="Lopez, Diana (NIH/NIMH) [F]" w:date="2020-04-08T08:59:00Z">
        <w:r w:rsidRPr="00900F33">
          <w:rPr>
            <w:rFonts w:ascii="Arial" w:eastAsia="Arial" w:hAnsi="Arial" w:cs="Arial"/>
            <w:sz w:val="22"/>
            <w:szCs w:val="22"/>
            <w:rPrChange w:id="58" w:author="Lopez, Diana (NIH/NIMH) [F]" w:date="2020-04-08T09:02:00Z">
              <w:rPr/>
            </w:rPrChange>
          </w:rPr>
          <w:t xml:space="preserve">? Y/N  </w:t>
        </w:r>
      </w:ins>
    </w:p>
    <w:p w14:paraId="18603A52" w14:textId="6818B65F" w:rsidR="008A5EBC" w:rsidRPr="00900F33" w:rsidRDefault="008A5EBC" w:rsidP="00FB2D3B">
      <w:pPr>
        <w:numPr>
          <w:ilvl w:val="1"/>
          <w:numId w:val="1"/>
        </w:numPr>
        <w:spacing w:after="0" w:line="240" w:lineRule="auto"/>
        <w:rPr>
          <w:ins w:id="59" w:author="Lopez, Diana (NIH/NIMH) [F]" w:date="2020-04-08T08:59:00Z"/>
          <w:rFonts w:ascii="Arial" w:hAnsi="Arial" w:cs="Arial"/>
          <w:sz w:val="22"/>
          <w:szCs w:val="22"/>
          <w:rPrChange w:id="60" w:author="Lopez, Diana (NIH/NIMH) [F]" w:date="2020-04-08T09:02:00Z">
            <w:rPr>
              <w:ins w:id="61" w:author="Lopez, Diana (NIH/NIMH) [F]" w:date="2020-04-08T08:59:00Z"/>
            </w:rPr>
          </w:rPrChange>
        </w:rPr>
      </w:pPr>
      <w:ins w:id="62" w:author="Lopez, Diana (NIH/NIMH) [F]" w:date="2020-04-08T08:59:00Z">
        <w:r w:rsidRPr="00900F33">
          <w:rPr>
            <w:rFonts w:ascii="Arial" w:eastAsia="Arial" w:hAnsi="Arial" w:cs="Arial"/>
            <w:b/>
            <w:sz w:val="22"/>
            <w:szCs w:val="22"/>
            <w:rPrChange w:id="63" w:author="Lopez, Diana (NIH/NIMH) [F]" w:date="2020-04-08T09:02:00Z">
              <w:rPr/>
            </w:rPrChange>
          </w:rPr>
          <w:t xml:space="preserve">If </w:t>
        </w:r>
      </w:ins>
      <w:ins w:id="64" w:author="Lopez, Diana (NIH/NIMH) [F]" w:date="2020-04-08T09:00:00Z">
        <w:r w:rsidR="00625CEF" w:rsidRPr="00FB2D3B">
          <w:rPr>
            <w:rFonts w:ascii="Arial" w:eastAsia="Arial" w:hAnsi="Arial" w:cs="Arial"/>
            <w:b/>
            <w:sz w:val="22"/>
            <w:szCs w:val="22"/>
          </w:rPr>
          <w:t>no,</w:t>
        </w:r>
      </w:ins>
    </w:p>
    <w:p w14:paraId="3EAA20A6" w14:textId="5AC99E0B" w:rsidR="008A5EBC" w:rsidRPr="00900F33" w:rsidRDefault="00D63499">
      <w:pPr>
        <w:numPr>
          <w:ilvl w:val="2"/>
          <w:numId w:val="4"/>
        </w:numPr>
        <w:spacing w:after="0" w:line="240" w:lineRule="auto"/>
        <w:contextualSpacing/>
        <w:rPr>
          <w:ins w:id="65" w:author="Lopez, Diana (NIH/NIMH) [F]" w:date="2020-04-08T08:59:00Z"/>
          <w:rFonts w:ascii="Arial" w:eastAsia="Arial" w:hAnsi="Arial" w:cs="Arial"/>
          <w:sz w:val="22"/>
          <w:szCs w:val="22"/>
          <w:rPrChange w:id="66" w:author="Lopez, Diana (NIH/NIMH) [F]" w:date="2020-04-08T09:02:00Z">
            <w:rPr>
              <w:ins w:id="67" w:author="Lopez, Diana (NIH/NIMH) [F]" w:date="2020-04-08T08:59:00Z"/>
            </w:rPr>
          </w:rPrChange>
        </w:rPr>
        <w:pPrChange w:id="68" w:author="Lopez, Diana (NIH/NIMH) [F]" w:date="2020-04-08T08:59:00Z">
          <w:pPr>
            <w:pStyle w:val="ListParagraph"/>
            <w:numPr>
              <w:ilvl w:val="2"/>
              <w:numId w:val="3"/>
            </w:numPr>
            <w:spacing w:after="0" w:line="240" w:lineRule="auto"/>
            <w:ind w:left="2160" w:hanging="360"/>
          </w:pPr>
        </w:pPrChange>
      </w:pPr>
      <w:ins w:id="69" w:author="Lopez, Diana (NIH/NIMH) [F]" w:date="2020-04-08T09:01:00Z">
        <w:r w:rsidRPr="00FB2D3B">
          <w:rPr>
            <w:rFonts w:ascii="Arial" w:eastAsia="Arial" w:hAnsi="Arial" w:cs="Arial"/>
            <w:sz w:val="22"/>
            <w:szCs w:val="22"/>
          </w:rPr>
          <w:t>Were you laid off from your job</w:t>
        </w:r>
      </w:ins>
      <w:ins w:id="70" w:author="Lopez, Diana (NIH/NIMH) [F]" w:date="2020-04-08T08:59:00Z">
        <w:r w:rsidR="008A5EBC" w:rsidRPr="00900F33">
          <w:rPr>
            <w:rFonts w:ascii="Arial" w:eastAsia="Arial" w:hAnsi="Arial" w:cs="Arial"/>
            <w:sz w:val="22"/>
            <w:szCs w:val="22"/>
            <w:rPrChange w:id="71" w:author="Lopez, Diana (NIH/NIMH) [F]" w:date="2020-04-08T09:02:00Z">
              <w:rPr/>
            </w:rPrChange>
          </w:rPr>
          <w:t>? Y/N</w:t>
        </w:r>
      </w:ins>
    </w:p>
    <w:p w14:paraId="437F43AF" w14:textId="353E283E" w:rsidR="002457BB" w:rsidRPr="00FB2D3B" w:rsidRDefault="008A5EBC" w:rsidP="00FB2D3B">
      <w:pPr>
        <w:numPr>
          <w:ilvl w:val="2"/>
          <w:numId w:val="4"/>
        </w:numPr>
        <w:spacing w:after="0" w:line="240" w:lineRule="auto"/>
        <w:contextualSpacing/>
        <w:rPr>
          <w:ins w:id="72" w:author="Lopez, Diana (NIH/NIMH) [F]" w:date="2020-04-08T08:59:00Z"/>
          <w:rFonts w:ascii="Arial" w:eastAsia="Arial" w:hAnsi="Arial" w:cs="Arial"/>
          <w:sz w:val="22"/>
          <w:szCs w:val="22"/>
        </w:rPr>
      </w:pPr>
      <w:ins w:id="73" w:author="Lopez, Diana (NIH/NIMH) [F]" w:date="2020-04-08T08:59:00Z">
        <w:r w:rsidRPr="00900F33">
          <w:rPr>
            <w:rFonts w:ascii="Arial" w:eastAsia="Arial" w:hAnsi="Arial" w:cs="Arial"/>
            <w:sz w:val="22"/>
            <w:szCs w:val="22"/>
            <w:rPrChange w:id="74" w:author="Lopez, Diana (NIH/NIMH) [F]" w:date="2020-04-08T09:02:00Z">
              <w:rPr/>
            </w:rPrChange>
          </w:rPr>
          <w:t>D</w:t>
        </w:r>
      </w:ins>
      <w:ins w:id="75" w:author="Lopez, Diana (NIH/NIMH) [F]" w:date="2020-04-08T09:01:00Z">
        <w:r w:rsidR="00D63499" w:rsidRPr="00FB2D3B">
          <w:rPr>
            <w:rFonts w:ascii="Arial" w:eastAsia="Arial" w:hAnsi="Arial" w:cs="Arial"/>
            <w:sz w:val="22"/>
            <w:szCs w:val="22"/>
          </w:rPr>
          <w:t>id you lose your job</w:t>
        </w:r>
      </w:ins>
      <w:ins w:id="76" w:author="Lopez, Diana (NIH/NIMH) [F]" w:date="2020-04-08T08:59:00Z">
        <w:r w:rsidRPr="00900F33">
          <w:rPr>
            <w:rFonts w:ascii="Arial" w:eastAsia="Arial" w:hAnsi="Arial" w:cs="Arial"/>
            <w:sz w:val="22"/>
            <w:szCs w:val="22"/>
            <w:rPrChange w:id="77" w:author="Lopez, Diana (NIH/NIMH) [F]" w:date="2020-04-08T09:02:00Z">
              <w:rPr/>
            </w:rPrChange>
          </w:rPr>
          <w:t>? Y/N</w:t>
        </w:r>
      </w:ins>
    </w:p>
    <w:p w14:paraId="42186F73" w14:textId="77777777" w:rsidR="00625CEF" w:rsidRPr="00625CEF" w:rsidRDefault="00625CEF">
      <w:pPr>
        <w:spacing w:after="0" w:line="240" w:lineRule="auto"/>
        <w:ind w:left="2160"/>
        <w:contextualSpacing/>
        <w:rPr>
          <w:rFonts w:ascii="Arial" w:eastAsia="Arial" w:hAnsi="Arial" w:cs="Arial"/>
          <w:sz w:val="22"/>
          <w:szCs w:val="22"/>
          <w:rPrChange w:id="78" w:author="Lopez, Diana (NIH/NIMH) [F]" w:date="2020-04-08T08:59:00Z">
            <w:rPr/>
          </w:rPrChange>
        </w:rPr>
        <w:pPrChange w:id="79" w:author="Lopez, Diana (NIH/NIMH) [F]" w:date="2020-04-08T08:59:00Z">
          <w:pPr>
            <w:spacing w:after="0" w:line="240" w:lineRule="auto"/>
          </w:pPr>
        </w:pPrChange>
      </w:pPr>
    </w:p>
    <w:p w14:paraId="37A2277A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have you had an in-person conversation with? ____</w:t>
      </w:r>
    </w:p>
    <w:p w14:paraId="62D14B6F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247D28B" w14:textId="647520C3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time have you spent going outside of the home (e.g., going to stores, parks, etc.)?</w:t>
      </w:r>
    </w:p>
    <w:p w14:paraId="3755250A" w14:textId="77777777" w:rsidR="005A4CFE" w:rsidRPr="006A49FF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A49FF">
        <w:rPr>
          <w:rFonts w:ascii="Arial" w:eastAsia="Arial" w:hAnsi="Arial" w:cs="Arial"/>
          <w:sz w:val="22"/>
          <w:szCs w:val="22"/>
        </w:rPr>
        <w:t>Not at all</w:t>
      </w:r>
    </w:p>
    <w:p w14:paraId="587AC1B5" w14:textId="77777777" w:rsidR="005A4CFE" w:rsidRPr="006A49FF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 per week</w:t>
      </w:r>
    </w:p>
    <w:p w14:paraId="1065D924" w14:textId="1AD85696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few days per week</w:t>
      </w:r>
    </w:p>
    <w:p w14:paraId="37A897A4" w14:textId="77777777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Several days per week</w:t>
      </w:r>
    </w:p>
    <w:p w14:paraId="507C72A6" w14:textId="77777777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Every day</w:t>
      </w:r>
    </w:p>
    <w:p w14:paraId="66BA3347" w14:textId="39B84A0E" w:rsidR="006A49FF" w:rsidRDefault="006A49FF" w:rsidP="00A5363B">
      <w:pPr>
        <w:spacing w:after="0" w:line="240" w:lineRule="auto"/>
        <w:rPr>
          <w:ins w:id="80" w:author="Lopez, Diana (NIH/NIMH) [F]" w:date="2020-04-08T09:50:00Z"/>
          <w:rFonts w:ascii="Arial" w:eastAsia="Arial" w:hAnsi="Arial" w:cs="Arial"/>
          <w:sz w:val="22"/>
          <w:szCs w:val="22"/>
        </w:rPr>
      </w:pPr>
    </w:p>
    <w:p w14:paraId="6DFDD90B" w14:textId="3E7C72A8" w:rsidR="00605626" w:rsidRDefault="00605626" w:rsidP="00A5363B">
      <w:pPr>
        <w:spacing w:after="0" w:line="240" w:lineRule="auto"/>
        <w:rPr>
          <w:ins w:id="81" w:author="Lopez, Diana (NIH/NIMH) [F]" w:date="2020-04-08T09:50:00Z"/>
          <w:rFonts w:ascii="Arial" w:eastAsia="Arial" w:hAnsi="Arial" w:cs="Arial"/>
          <w:sz w:val="22"/>
          <w:szCs w:val="22"/>
        </w:rPr>
      </w:pPr>
    </w:p>
    <w:p w14:paraId="47477404" w14:textId="1B3AA741" w:rsidR="00605626" w:rsidRDefault="00605626" w:rsidP="00A5363B">
      <w:pPr>
        <w:spacing w:after="0" w:line="240" w:lineRule="auto"/>
        <w:rPr>
          <w:ins w:id="82" w:author="Lopez, Diana (NIH/NIMH) [F]" w:date="2020-04-08T09:50:00Z"/>
          <w:rFonts w:ascii="Arial" w:eastAsia="Arial" w:hAnsi="Arial" w:cs="Arial"/>
          <w:sz w:val="22"/>
          <w:szCs w:val="22"/>
        </w:rPr>
      </w:pPr>
    </w:p>
    <w:p w14:paraId="342F2E5F" w14:textId="1112D07A" w:rsidR="00605626" w:rsidRDefault="00605626" w:rsidP="00A5363B">
      <w:pPr>
        <w:spacing w:after="0" w:line="240" w:lineRule="auto"/>
        <w:rPr>
          <w:ins w:id="83" w:author="Lopez, Diana (NIH/NIMH) [F]" w:date="2020-04-08T09:50:00Z"/>
          <w:rFonts w:ascii="Arial" w:eastAsia="Arial" w:hAnsi="Arial" w:cs="Arial"/>
          <w:sz w:val="22"/>
          <w:szCs w:val="22"/>
        </w:rPr>
      </w:pPr>
    </w:p>
    <w:p w14:paraId="19D48342" w14:textId="77777777" w:rsidR="00605626" w:rsidRDefault="0060562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B515AEA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 restrictions on leaving home been for you?</w:t>
      </w:r>
    </w:p>
    <w:p w14:paraId="4B198A4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2DDA229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246D535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1124218E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228075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44AEB51A" w14:textId="77777777" w:rsidR="00E816D2" w:rsidRDefault="00E816D2" w:rsidP="00A5363B">
      <w:pPr>
        <w:spacing w:after="0" w:line="240" w:lineRule="auto"/>
        <w:ind w:left="720" w:hanging="720"/>
        <w:rPr>
          <w:rFonts w:ascii="Arial" w:eastAsia="Arial" w:hAnsi="Arial" w:cs="Arial"/>
          <w:sz w:val="22"/>
          <w:szCs w:val="22"/>
        </w:rPr>
      </w:pPr>
    </w:p>
    <w:p w14:paraId="7D668321" w14:textId="77777777" w:rsidR="00E816D2" w:rsidRDefault="00660B07" w:rsidP="00A5363B">
      <w:pPr>
        <w:numPr>
          <w:ilvl w:val="0"/>
          <w:numId w:val="1"/>
        </w:numPr>
        <w:spacing w:before="120" w:after="0" w:line="240" w:lineRule="auto"/>
        <w:ind w:right="1094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have your contacts with people outside of your home changed relative to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>
        <w:rPr>
          <w:rFonts w:ascii="Arial" w:eastAsia="Arial" w:hAnsi="Arial" w:cs="Arial"/>
          <w:b/>
          <w:sz w:val="22"/>
          <w:szCs w:val="22"/>
        </w:rPr>
        <w:t>the Coronavirus/COVID-19 crisis in your area?</w:t>
      </w:r>
    </w:p>
    <w:p w14:paraId="60C17D46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79EFE308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2E5ACBC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40206178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354802C7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182A5E7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C76309A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have you had following the recommendations for keeping away from close contact with people?</w:t>
      </w:r>
    </w:p>
    <w:p w14:paraId="4D33611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720340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3977C7E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433BE173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6B44C30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47FAE3F8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F0887D1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the relationships between you and members of your family changed? </w:t>
      </w:r>
    </w:p>
    <w:p w14:paraId="054F5E42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50DFAADF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2FAAFCE3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4DB45C11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1B3CDC95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8E702E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166B89A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you?</w:t>
      </w:r>
    </w:p>
    <w:p w14:paraId="7CC4A24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E91FEF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61F02C8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55E8A06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585EE1E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4B0CCA6F" w14:textId="77777777" w:rsidR="00E816D2" w:rsidRDefault="00660B07" w:rsidP="00A5363B">
      <w:pPr>
        <w:numPr>
          <w:ilvl w:val="0"/>
          <w:numId w:val="1"/>
        </w:numPr>
        <w:spacing w:before="149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your relationships with your 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44BEDFA9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69974057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6A8C43A9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220CA67A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5A5B685E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7FBFB403" w14:textId="08BC3187" w:rsidR="00E816D2" w:rsidRDefault="00E816D2" w:rsidP="00A5363B">
      <w:pPr>
        <w:spacing w:after="0" w:line="240" w:lineRule="auto"/>
        <w:rPr>
          <w:ins w:id="84" w:author="Lopez, Diana (NIH/NIMH) [F]" w:date="2020-04-08T09:51:00Z"/>
          <w:rFonts w:ascii="Arial" w:eastAsia="Arial" w:hAnsi="Arial" w:cs="Arial"/>
          <w:sz w:val="22"/>
          <w:szCs w:val="22"/>
        </w:rPr>
      </w:pPr>
    </w:p>
    <w:p w14:paraId="36C4C483" w14:textId="35B39F78" w:rsidR="00605626" w:rsidRDefault="00605626" w:rsidP="00A5363B">
      <w:pPr>
        <w:spacing w:after="0" w:line="240" w:lineRule="auto"/>
        <w:rPr>
          <w:ins w:id="85" w:author="Lopez, Diana (NIH/NIMH) [F]" w:date="2020-04-08T09:51:00Z"/>
          <w:rFonts w:ascii="Arial" w:eastAsia="Arial" w:hAnsi="Arial" w:cs="Arial"/>
          <w:sz w:val="22"/>
          <w:szCs w:val="22"/>
        </w:rPr>
      </w:pPr>
    </w:p>
    <w:p w14:paraId="46F99C2E" w14:textId="70E96587" w:rsidR="00605626" w:rsidRDefault="00605626" w:rsidP="00A5363B">
      <w:pPr>
        <w:spacing w:after="0" w:line="240" w:lineRule="auto"/>
        <w:rPr>
          <w:ins w:id="86" w:author="Lopez, Diana (NIH/NIMH) [F]" w:date="2020-04-08T09:51:00Z"/>
          <w:rFonts w:ascii="Arial" w:eastAsia="Arial" w:hAnsi="Arial" w:cs="Arial"/>
          <w:sz w:val="22"/>
          <w:szCs w:val="22"/>
        </w:rPr>
      </w:pPr>
    </w:p>
    <w:p w14:paraId="44E8DD8F" w14:textId="77777777" w:rsidR="00605626" w:rsidRDefault="0060562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869DD6F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you?</w:t>
      </w:r>
    </w:p>
    <w:p w14:paraId="1060DF6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6F66C0B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53FD027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2C53F648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2C1BEF57" w14:textId="6ABC4C7B" w:rsidR="00E816D2" w:rsidRPr="008E339B" w:rsidDel="008E339B" w:rsidRDefault="00660B07" w:rsidP="008E339B">
      <w:pPr>
        <w:numPr>
          <w:ilvl w:val="1"/>
          <w:numId w:val="1"/>
        </w:numPr>
        <w:spacing w:after="0" w:line="240" w:lineRule="auto"/>
        <w:rPr>
          <w:del w:id="87" w:author="Lopez, Diana (NIH/NIMH) [F]" w:date="2020-04-08T09:51:00Z"/>
          <w:rFonts w:ascii="Arial" w:eastAsia="Arial" w:hAnsi="Arial" w:cs="Arial"/>
          <w:sz w:val="22"/>
          <w:szCs w:val="22"/>
          <w:rPrChange w:id="88" w:author="Lopez, Diana (NIH/NIMH) [F]" w:date="2020-04-08T09:51:00Z">
            <w:rPr>
              <w:del w:id="89" w:author="Lopez, Diana (NIH/NIMH) [F]" w:date="2020-04-08T09:51:00Z"/>
              <w:rFonts w:ascii="Arial" w:eastAsia="Arial" w:hAnsi="Arial" w:cs="Arial"/>
              <w:b/>
              <w:sz w:val="22"/>
              <w:szCs w:val="22"/>
            </w:rPr>
          </w:rPrChange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54CEEBA4" w14:textId="77777777" w:rsidR="008E339B" w:rsidRDefault="008E339B" w:rsidP="00A5363B">
      <w:pPr>
        <w:numPr>
          <w:ilvl w:val="1"/>
          <w:numId w:val="1"/>
        </w:numPr>
        <w:spacing w:after="0" w:line="240" w:lineRule="auto"/>
        <w:rPr>
          <w:ins w:id="90" w:author="Lopez, Diana (NIH/NIMH) [F]" w:date="2020-04-08T09:51:00Z"/>
          <w:rFonts w:ascii="Arial" w:eastAsia="Arial" w:hAnsi="Arial" w:cs="Arial"/>
          <w:sz w:val="22"/>
          <w:szCs w:val="22"/>
        </w:rPr>
      </w:pPr>
    </w:p>
    <w:p w14:paraId="46B9A583" w14:textId="77777777" w:rsidR="00E816D2" w:rsidRPr="008E339B" w:rsidDel="008E339B" w:rsidRDefault="00E816D2">
      <w:pPr>
        <w:spacing w:after="0" w:line="240" w:lineRule="auto"/>
        <w:ind w:left="1440"/>
        <w:rPr>
          <w:del w:id="91" w:author="Lopez, Diana (NIH/NIMH) [F]" w:date="2020-04-08T09:51:00Z"/>
          <w:rFonts w:ascii="Arial" w:eastAsia="Arial" w:hAnsi="Arial" w:cs="Arial"/>
          <w:sz w:val="22"/>
          <w:szCs w:val="22"/>
        </w:rPr>
        <w:pPrChange w:id="92" w:author="Lopez, Diana (NIH/NIMH) [F]" w:date="2020-04-08T09:51:00Z">
          <w:pPr>
            <w:spacing w:after="0" w:line="240" w:lineRule="auto"/>
          </w:pPr>
        </w:pPrChange>
      </w:pPr>
    </w:p>
    <w:p w14:paraId="26E52404" w14:textId="77777777" w:rsidR="00510503" w:rsidRDefault="00510503">
      <w:pPr>
        <w:spacing w:after="0" w:line="240" w:lineRule="auto"/>
        <w:ind w:left="1440"/>
        <w:rPr>
          <w:rFonts w:ascii="Arial" w:eastAsia="Arial" w:hAnsi="Arial" w:cs="Arial"/>
          <w:b/>
          <w:sz w:val="22"/>
          <w:szCs w:val="22"/>
        </w:rPr>
        <w:pPrChange w:id="93" w:author="Lopez, Diana (NIH/NIMH) [F]" w:date="2020-04-08T09:51:00Z">
          <w:pPr/>
        </w:pPrChange>
      </w:pPr>
      <w:del w:id="94" w:author="Lopez, Diana (NIH/NIMH) [F]" w:date="2020-04-08T09:51:00Z">
        <w:r w:rsidDel="008E339B">
          <w:rPr>
            <w:rFonts w:ascii="Arial" w:eastAsia="Arial" w:hAnsi="Arial" w:cs="Arial"/>
            <w:b/>
            <w:sz w:val="22"/>
            <w:szCs w:val="22"/>
          </w:rPr>
          <w:br w:type="page"/>
        </w:r>
      </w:del>
    </w:p>
    <w:p w14:paraId="5B0F6250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has cancellation of important events (such as graduation, prom, vacation, etc.) in your life been difficult for you?</w:t>
      </w:r>
    </w:p>
    <w:p w14:paraId="783B7B1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1CEE0E0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739BFE86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4280436E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D855332" w14:textId="24B1BFFC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ED5699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C400006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have changes related to the Coronavirus/COVID-19 crisis in your area created financial problems for you or your family?</w:t>
      </w:r>
    </w:p>
    <w:p w14:paraId="5E4DB4EE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6622E4A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63A9C9FB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3B685B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C33932C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1A1B77B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408C1E0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are you concerned about the stability of your living situation?</w:t>
      </w:r>
    </w:p>
    <w:p w14:paraId="7F02803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1DFCE57E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9FCD8D6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441736D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49A00A0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1BACCD24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F468C75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 worry whether your food would run out because of a lack of money? </w:t>
      </w:r>
    </w:p>
    <w:p w14:paraId="60874F0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41F08AC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4409B596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3881089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hopeful are you that the Coronavirus/COVID-19 crisis in your area will end soon?</w:t>
      </w:r>
    </w:p>
    <w:p w14:paraId="55EF37D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553D949C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367B014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27ED147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6643ED4C" w14:textId="7C84257A" w:rsidR="00E816D2" w:rsidRPr="008E339B" w:rsidRDefault="00660B07" w:rsidP="00A5363B">
      <w:pPr>
        <w:numPr>
          <w:ilvl w:val="1"/>
          <w:numId w:val="1"/>
        </w:numPr>
        <w:spacing w:after="0" w:line="240" w:lineRule="auto"/>
        <w:rPr>
          <w:ins w:id="95" w:author="Lopez, Diana (NIH/NIMH) [F]" w:date="2020-04-08T09:51:00Z"/>
          <w:rPrChange w:id="96" w:author="Lopez, Diana (NIH/NIMH) [F]" w:date="2020-04-08T09:51:00Z">
            <w:rPr>
              <w:ins w:id="97" w:author="Lopez, Diana (NIH/NIMH) [F]" w:date="2020-04-08T09:51:00Z"/>
              <w:rFonts w:ascii="Arial" w:eastAsia="Arial" w:hAnsi="Arial" w:cs="Arial"/>
              <w:sz w:val="22"/>
              <w:szCs w:val="22"/>
            </w:rPr>
          </w:rPrChange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E7DDCB" w14:textId="5A345A35" w:rsidR="008E339B" w:rsidRDefault="008E339B" w:rsidP="008E339B">
      <w:pPr>
        <w:spacing w:after="0" w:line="240" w:lineRule="auto"/>
        <w:rPr>
          <w:ins w:id="98" w:author="Lopez, Diana (NIH/NIMH) [F]" w:date="2020-04-08T09:51:00Z"/>
          <w:rFonts w:ascii="Arial" w:eastAsia="Arial" w:hAnsi="Arial" w:cs="Arial"/>
          <w:sz w:val="22"/>
          <w:szCs w:val="22"/>
        </w:rPr>
      </w:pPr>
    </w:p>
    <w:p w14:paraId="25759C91" w14:textId="77777777" w:rsidR="008E339B" w:rsidRDefault="008E339B">
      <w:pPr>
        <w:spacing w:after="0" w:line="240" w:lineRule="auto"/>
        <w:pPrChange w:id="99" w:author="Lopez, Diana (NIH/NIMH) [F]" w:date="2020-04-08T09:51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</w:p>
    <w:p w14:paraId="56F373D2" w14:textId="77777777" w:rsidR="00E816D2" w:rsidRDefault="00E816D2" w:rsidP="00A5363B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54AF18C1" w14:textId="77777777" w:rsidR="00E816D2" w:rsidRDefault="00660B07" w:rsidP="00A5363B">
      <w:pPr>
        <w:pStyle w:val="Heading2"/>
        <w:spacing w:after="0" w:line="240" w:lineRule="auto"/>
        <w:rPr>
          <w:b w:val="0"/>
          <w:sz w:val="28"/>
          <w:szCs w:val="28"/>
        </w:rPr>
      </w:pPr>
      <w:r>
        <w:rPr>
          <w:sz w:val="28"/>
          <w:szCs w:val="28"/>
        </w:rPr>
        <w:lastRenderedPageBreak/>
        <w:t>DAILY BEHAVIORS (PAST TWO WEEKS)</w:t>
      </w:r>
    </w:p>
    <w:p w14:paraId="5C55794E" w14:textId="77777777" w:rsidR="00E816D2" w:rsidRDefault="00E816D2" w:rsidP="00A5363B">
      <w:pPr>
        <w:pStyle w:val="Heading2"/>
        <w:spacing w:after="0" w:line="240" w:lineRule="auto"/>
      </w:pPr>
    </w:p>
    <w:p w14:paraId="561B9354" w14:textId="74BF74C4" w:rsidR="00E816D2" w:rsidRDefault="00660B07" w:rsidP="00A5363B">
      <w:pPr>
        <w:pStyle w:val="Heading2"/>
        <w:spacing w:after="0" w:line="240" w:lineRule="auto"/>
        <w:rPr>
          <w:ins w:id="100" w:author="Lopez, Diana (NIH/NIMH) [F]" w:date="2020-04-08T09:18:00Z"/>
          <w:rFonts w:eastAsia="Arial" w:cs="Arial"/>
          <w:b w:val="0"/>
          <w:sz w:val="22"/>
          <w:szCs w:val="22"/>
        </w:rPr>
      </w:pPr>
      <w:r>
        <w:rPr>
          <w:rFonts w:eastAsia="Arial" w:cs="Arial"/>
          <w:b w:val="0"/>
          <w:sz w:val="22"/>
          <w:szCs w:val="22"/>
        </w:rPr>
        <w:t xml:space="preserve">During the </w:t>
      </w:r>
      <w:r>
        <w:rPr>
          <w:rFonts w:eastAsia="Arial" w:cs="Arial"/>
          <w:bCs/>
          <w:sz w:val="22"/>
          <w:szCs w:val="22"/>
          <w:u w:val="single"/>
        </w:rPr>
        <w:t>PAST TWO WEEKS</w:t>
      </w:r>
      <w:r>
        <w:rPr>
          <w:rFonts w:eastAsia="Arial" w:cs="Arial"/>
          <w:b w:val="0"/>
          <w:sz w:val="22"/>
          <w:szCs w:val="22"/>
        </w:rPr>
        <w:t>:</w:t>
      </w:r>
    </w:p>
    <w:p w14:paraId="6FEF76E4" w14:textId="77777777" w:rsidR="00B22065" w:rsidRPr="00FB2D3B" w:rsidRDefault="00B22065">
      <w:pPr>
        <w:spacing w:after="0"/>
        <w:pPrChange w:id="101" w:author="Lopez, Diana (NIH/NIMH) [F]" w:date="2020-04-08T09:18:00Z">
          <w:pPr>
            <w:pStyle w:val="Heading2"/>
            <w:spacing w:after="0" w:line="240" w:lineRule="auto"/>
          </w:pPr>
        </w:pPrChange>
      </w:pPr>
    </w:p>
    <w:p w14:paraId="66306CE1" w14:textId="1B0F2141" w:rsidR="00FE1BCE" w:rsidRPr="00925F51" w:rsidRDefault="00FE1BCE">
      <w:pPr>
        <w:pStyle w:val="ListParagraph"/>
        <w:numPr>
          <w:ilvl w:val="0"/>
          <w:numId w:val="1"/>
        </w:numPr>
        <w:spacing w:after="0" w:line="276" w:lineRule="auto"/>
        <w:rPr>
          <w:ins w:id="102" w:author="Lopez, Diana (NIH/NIMH) [F]" w:date="2020-04-08T09:09:00Z"/>
          <w:rFonts w:ascii="Arial" w:hAnsi="Arial" w:cs="Arial"/>
          <w:b/>
          <w:bCs/>
          <w:sz w:val="22"/>
          <w:szCs w:val="22"/>
          <w:rPrChange w:id="103" w:author="Lopez, Diana (NIH/NIMH) [F]" w:date="2020-04-08T09:16:00Z">
            <w:rPr>
              <w:ins w:id="104" w:author="Lopez, Diana (NIH/NIMH) [F]" w:date="2020-04-08T09:09:00Z"/>
            </w:rPr>
          </w:rPrChange>
        </w:rPr>
        <w:pPrChange w:id="105" w:author="Lopez, Diana (NIH/NIMH) [F]" w:date="2020-04-08T09:19:00Z">
          <w:pPr>
            <w:numPr>
              <w:numId w:val="19"/>
            </w:numPr>
            <w:spacing w:before="240" w:after="0" w:line="240" w:lineRule="auto"/>
            <w:ind w:left="720" w:hanging="360"/>
          </w:pPr>
        </w:pPrChange>
      </w:pPr>
      <w:ins w:id="106" w:author="Lopez, Diana (NIH/NIMH) [F]" w:date="2020-04-08T09:08:00Z">
        <w:r w:rsidRPr="00925F51">
          <w:rPr>
            <w:rFonts w:ascii="Arial" w:hAnsi="Arial" w:cs="Arial"/>
            <w:b/>
            <w:bCs/>
            <w:sz w:val="22"/>
            <w:szCs w:val="22"/>
            <w:rPrChange w:id="107" w:author="Lopez, Diana (NIH/NIMH) [F]" w:date="2020-04-08T09:16:00Z">
              <w:rPr/>
            </w:rPrChange>
          </w:rPr>
          <w:t>... on average, what time did you go to bed on WEEKDAYS?</w:t>
        </w:r>
      </w:ins>
    </w:p>
    <w:p w14:paraId="60BCE8EE" w14:textId="77777777" w:rsidR="00FE1BCE" w:rsidRPr="002966C7" w:rsidRDefault="00FE1BCE">
      <w:pPr>
        <w:numPr>
          <w:ilvl w:val="1"/>
          <w:numId w:val="1"/>
        </w:numPr>
        <w:spacing w:after="0" w:line="240" w:lineRule="auto"/>
        <w:rPr>
          <w:ins w:id="108" w:author="Lopez, Diana (NIH/NIMH) [F]" w:date="2020-04-08T09:09:00Z"/>
          <w:rFonts w:ascii="Arial" w:hAnsi="Arial" w:cs="Arial"/>
          <w:sz w:val="22"/>
          <w:szCs w:val="22"/>
          <w:rPrChange w:id="109" w:author="Lopez, Diana (NIH/NIMH) [F]" w:date="2020-04-08T09:11:00Z">
            <w:rPr>
              <w:ins w:id="110" w:author="Lopez, Diana (NIH/NIMH) [F]" w:date="2020-04-08T09:09:00Z"/>
              <w:sz w:val="22"/>
              <w:szCs w:val="22"/>
            </w:rPr>
          </w:rPrChange>
        </w:rPr>
        <w:pPrChange w:id="111" w:author="Lopez, Diana (NIH/NIMH) [F]" w:date="2020-04-08T09:11:00Z">
          <w:pPr>
            <w:numPr>
              <w:ilvl w:val="1"/>
              <w:numId w:val="19"/>
            </w:numPr>
            <w:spacing w:before="240" w:after="0" w:line="240" w:lineRule="auto"/>
            <w:ind w:left="1440" w:hanging="360"/>
          </w:pPr>
        </w:pPrChange>
      </w:pPr>
      <w:ins w:id="112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13" w:author="Lopez, Diana (NIH/NIMH) [F]" w:date="2020-04-08T09:11:00Z">
              <w:rPr/>
            </w:rPrChange>
          </w:rPr>
          <w:t>Before 9 pm</w:t>
        </w:r>
      </w:ins>
    </w:p>
    <w:p w14:paraId="3E053498" w14:textId="77777777" w:rsidR="008B24AB" w:rsidRPr="002966C7" w:rsidRDefault="00FE1BCE">
      <w:pPr>
        <w:numPr>
          <w:ilvl w:val="1"/>
          <w:numId w:val="1"/>
        </w:numPr>
        <w:spacing w:after="0" w:line="240" w:lineRule="auto"/>
        <w:rPr>
          <w:ins w:id="114" w:author="Lopez, Diana (NIH/NIMH) [F]" w:date="2020-04-08T09:09:00Z"/>
          <w:rFonts w:ascii="Arial" w:hAnsi="Arial" w:cs="Arial"/>
          <w:sz w:val="22"/>
          <w:szCs w:val="22"/>
          <w:rPrChange w:id="115" w:author="Lopez, Diana (NIH/NIMH) [F]" w:date="2020-04-08T09:11:00Z">
            <w:rPr>
              <w:ins w:id="116" w:author="Lopez, Diana (NIH/NIMH) [F]" w:date="2020-04-08T09:09:00Z"/>
              <w:sz w:val="22"/>
              <w:szCs w:val="22"/>
            </w:rPr>
          </w:rPrChange>
        </w:rPr>
        <w:pPrChange w:id="117" w:author="Lopez, Diana (NIH/NIMH) [F]" w:date="2020-04-08T09:11:00Z">
          <w:pPr>
            <w:numPr>
              <w:ilvl w:val="1"/>
              <w:numId w:val="19"/>
            </w:numPr>
            <w:spacing w:before="240" w:after="0" w:line="240" w:lineRule="auto"/>
            <w:ind w:left="1440" w:hanging="360"/>
          </w:pPr>
        </w:pPrChange>
      </w:pPr>
      <w:ins w:id="118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19" w:author="Lopez, Diana (NIH/NIMH) [F]" w:date="2020-04-08T09:11:00Z">
              <w:rPr/>
            </w:rPrChange>
          </w:rPr>
          <w:t>9 pm-11 pm</w:t>
        </w:r>
      </w:ins>
    </w:p>
    <w:p w14:paraId="247741ED" w14:textId="77777777" w:rsidR="008B24AB" w:rsidRPr="002966C7" w:rsidRDefault="00FE1BCE">
      <w:pPr>
        <w:numPr>
          <w:ilvl w:val="1"/>
          <w:numId w:val="1"/>
        </w:numPr>
        <w:spacing w:after="0" w:line="240" w:lineRule="auto"/>
        <w:rPr>
          <w:ins w:id="120" w:author="Lopez, Diana (NIH/NIMH) [F]" w:date="2020-04-08T09:09:00Z"/>
          <w:rFonts w:ascii="Arial" w:hAnsi="Arial" w:cs="Arial"/>
          <w:sz w:val="22"/>
          <w:szCs w:val="22"/>
          <w:rPrChange w:id="121" w:author="Lopez, Diana (NIH/NIMH) [F]" w:date="2020-04-08T09:11:00Z">
            <w:rPr>
              <w:ins w:id="122" w:author="Lopez, Diana (NIH/NIMH) [F]" w:date="2020-04-08T09:09:00Z"/>
              <w:sz w:val="22"/>
              <w:szCs w:val="22"/>
            </w:rPr>
          </w:rPrChange>
        </w:rPr>
        <w:pPrChange w:id="123" w:author="Lopez, Diana (NIH/NIMH) [F]" w:date="2020-04-08T09:11:00Z">
          <w:pPr>
            <w:numPr>
              <w:ilvl w:val="1"/>
              <w:numId w:val="19"/>
            </w:numPr>
            <w:spacing w:before="240" w:after="0" w:line="240" w:lineRule="auto"/>
            <w:ind w:left="1440" w:hanging="360"/>
          </w:pPr>
        </w:pPrChange>
      </w:pPr>
      <w:ins w:id="124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25" w:author="Lopez, Diana (NIH/NIMH) [F]" w:date="2020-04-08T09:11:00Z">
              <w:rPr/>
            </w:rPrChange>
          </w:rPr>
          <w:t>11 pm-1 am</w:t>
        </w:r>
      </w:ins>
    </w:p>
    <w:p w14:paraId="39CCBCDD" w14:textId="5FBE1DC0" w:rsidR="00FE1BCE" w:rsidRDefault="00FE1BCE" w:rsidP="002966C7">
      <w:pPr>
        <w:numPr>
          <w:ilvl w:val="1"/>
          <w:numId w:val="1"/>
        </w:numPr>
        <w:spacing w:after="0" w:line="240" w:lineRule="auto"/>
        <w:rPr>
          <w:ins w:id="126" w:author="Lopez, Diana (NIH/NIMH) [F]" w:date="2020-04-08T09:18:00Z"/>
          <w:rFonts w:ascii="Arial" w:hAnsi="Arial" w:cs="Arial"/>
          <w:sz w:val="22"/>
          <w:szCs w:val="22"/>
        </w:rPr>
      </w:pPr>
      <w:ins w:id="127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28" w:author="Lopez, Diana (NIH/NIMH) [F]" w:date="2020-04-08T09:11:00Z">
              <w:rPr/>
            </w:rPrChange>
          </w:rPr>
          <w:t>After 1 am</w:t>
        </w:r>
      </w:ins>
    </w:p>
    <w:p w14:paraId="1B8843CA" w14:textId="77777777" w:rsidR="00CF5562" w:rsidRPr="002966C7" w:rsidRDefault="00CF5562">
      <w:pPr>
        <w:spacing w:after="0" w:line="240" w:lineRule="auto"/>
        <w:ind w:left="1440"/>
        <w:rPr>
          <w:ins w:id="129" w:author="Lopez, Diana (NIH/NIMH) [F]" w:date="2020-04-08T09:08:00Z"/>
          <w:rFonts w:ascii="Arial" w:hAnsi="Arial" w:cs="Arial"/>
          <w:sz w:val="22"/>
          <w:szCs w:val="22"/>
          <w:rPrChange w:id="130" w:author="Lopez, Diana (NIH/NIMH) [F]" w:date="2020-04-08T09:11:00Z">
            <w:rPr>
              <w:ins w:id="131" w:author="Lopez, Diana (NIH/NIMH) [F]" w:date="2020-04-08T09:08:00Z"/>
            </w:rPr>
          </w:rPrChange>
        </w:rPr>
        <w:pPrChange w:id="132" w:author="Lopez, Diana (NIH/NIMH) [F]" w:date="2020-04-08T09:18:00Z">
          <w:pPr/>
        </w:pPrChange>
      </w:pPr>
    </w:p>
    <w:p w14:paraId="04C9EB98" w14:textId="16FC8CE6" w:rsidR="008B24AB" w:rsidRPr="00925F51" w:rsidRDefault="00FE1BCE">
      <w:pPr>
        <w:numPr>
          <w:ilvl w:val="0"/>
          <w:numId w:val="1"/>
        </w:numPr>
        <w:spacing w:after="0" w:line="276" w:lineRule="auto"/>
        <w:rPr>
          <w:ins w:id="133" w:author="Lopez, Diana (NIH/NIMH) [F]" w:date="2020-04-08T09:09:00Z"/>
          <w:rFonts w:ascii="Arial" w:hAnsi="Arial" w:cs="Arial"/>
          <w:b/>
          <w:bCs/>
          <w:sz w:val="22"/>
          <w:szCs w:val="22"/>
          <w:rPrChange w:id="134" w:author="Lopez, Diana (NIH/NIMH) [F]" w:date="2020-04-08T09:16:00Z">
            <w:rPr>
              <w:ins w:id="135" w:author="Lopez, Diana (NIH/NIMH) [F]" w:date="2020-04-08T09:09:00Z"/>
              <w:sz w:val="22"/>
              <w:szCs w:val="22"/>
            </w:rPr>
          </w:rPrChange>
        </w:rPr>
        <w:pPrChange w:id="136" w:author="Lopez, Diana (NIH/NIMH) [F]" w:date="2020-04-08T09:19:00Z">
          <w:pPr>
            <w:numPr>
              <w:numId w:val="1"/>
            </w:numPr>
            <w:spacing w:before="240" w:after="0" w:line="240" w:lineRule="auto"/>
            <w:ind w:left="720" w:hanging="360"/>
          </w:pPr>
        </w:pPrChange>
      </w:pPr>
      <w:ins w:id="137" w:author="Lopez, Diana (NIH/NIMH) [F]" w:date="2020-04-08T09:08:00Z">
        <w:r w:rsidRPr="00925F51">
          <w:rPr>
            <w:rFonts w:ascii="Arial" w:hAnsi="Arial" w:cs="Arial"/>
            <w:b/>
            <w:bCs/>
            <w:sz w:val="22"/>
            <w:szCs w:val="22"/>
            <w:rPrChange w:id="138" w:author="Lopez, Diana (NIH/NIMH) [F]" w:date="2020-04-08T09:16:00Z">
              <w:rPr/>
            </w:rPrChange>
          </w:rPr>
          <w:t>... on average, what time did you go to bed on WEEKENDS?</w:t>
        </w:r>
      </w:ins>
    </w:p>
    <w:p w14:paraId="3CAF5442" w14:textId="77777777" w:rsidR="008B24AB" w:rsidRPr="002966C7" w:rsidRDefault="00FE1BCE">
      <w:pPr>
        <w:numPr>
          <w:ilvl w:val="1"/>
          <w:numId w:val="1"/>
        </w:numPr>
        <w:spacing w:after="0" w:line="240" w:lineRule="auto"/>
        <w:rPr>
          <w:ins w:id="139" w:author="Lopez, Diana (NIH/NIMH) [F]" w:date="2020-04-08T09:09:00Z"/>
          <w:rFonts w:ascii="Arial" w:hAnsi="Arial" w:cs="Arial"/>
          <w:sz w:val="22"/>
          <w:szCs w:val="22"/>
          <w:rPrChange w:id="140" w:author="Lopez, Diana (NIH/NIMH) [F]" w:date="2020-04-08T09:11:00Z">
            <w:rPr>
              <w:ins w:id="141" w:author="Lopez, Diana (NIH/NIMH) [F]" w:date="2020-04-08T09:09:00Z"/>
              <w:sz w:val="22"/>
              <w:szCs w:val="22"/>
            </w:rPr>
          </w:rPrChange>
        </w:rPr>
        <w:pPrChange w:id="142" w:author="Lopez, Diana (NIH/NIMH) [F]" w:date="2020-04-08T09:11:00Z">
          <w:pPr>
            <w:numPr>
              <w:ilvl w:val="1"/>
              <w:numId w:val="1"/>
            </w:numPr>
            <w:spacing w:before="240" w:after="0" w:line="240" w:lineRule="auto"/>
            <w:ind w:left="1440" w:hanging="360"/>
          </w:pPr>
        </w:pPrChange>
      </w:pPr>
      <w:ins w:id="143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44" w:author="Lopez, Diana (NIH/NIMH) [F]" w:date="2020-04-08T09:11:00Z">
              <w:rPr/>
            </w:rPrChange>
          </w:rPr>
          <w:t>Before 9 pm</w:t>
        </w:r>
      </w:ins>
    </w:p>
    <w:p w14:paraId="148E675F" w14:textId="77777777" w:rsidR="008B24AB" w:rsidRPr="002966C7" w:rsidRDefault="00FE1BCE">
      <w:pPr>
        <w:numPr>
          <w:ilvl w:val="1"/>
          <w:numId w:val="1"/>
        </w:numPr>
        <w:spacing w:after="0" w:line="240" w:lineRule="auto"/>
        <w:rPr>
          <w:ins w:id="145" w:author="Lopez, Diana (NIH/NIMH) [F]" w:date="2020-04-08T09:10:00Z"/>
          <w:rFonts w:ascii="Arial" w:hAnsi="Arial" w:cs="Arial"/>
          <w:sz w:val="22"/>
          <w:szCs w:val="22"/>
          <w:rPrChange w:id="146" w:author="Lopez, Diana (NIH/NIMH) [F]" w:date="2020-04-08T09:11:00Z">
            <w:rPr>
              <w:ins w:id="147" w:author="Lopez, Diana (NIH/NIMH) [F]" w:date="2020-04-08T09:10:00Z"/>
              <w:sz w:val="22"/>
              <w:szCs w:val="22"/>
            </w:rPr>
          </w:rPrChange>
        </w:rPr>
        <w:pPrChange w:id="148" w:author="Lopez, Diana (NIH/NIMH) [F]" w:date="2020-04-08T09:11:00Z">
          <w:pPr>
            <w:numPr>
              <w:ilvl w:val="1"/>
              <w:numId w:val="1"/>
            </w:numPr>
            <w:spacing w:before="240" w:after="0" w:line="240" w:lineRule="auto"/>
            <w:ind w:left="1440" w:hanging="360"/>
          </w:pPr>
        </w:pPrChange>
      </w:pPr>
      <w:ins w:id="149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50" w:author="Lopez, Diana (NIH/NIMH) [F]" w:date="2020-04-08T09:11:00Z">
              <w:rPr/>
            </w:rPrChange>
          </w:rPr>
          <w:t>9 pm-11 pm</w:t>
        </w:r>
      </w:ins>
    </w:p>
    <w:p w14:paraId="312B3024" w14:textId="77777777" w:rsidR="008B24AB" w:rsidRPr="002966C7" w:rsidRDefault="00FE1BCE">
      <w:pPr>
        <w:numPr>
          <w:ilvl w:val="1"/>
          <w:numId w:val="1"/>
        </w:numPr>
        <w:spacing w:after="0" w:line="240" w:lineRule="auto"/>
        <w:rPr>
          <w:ins w:id="151" w:author="Lopez, Diana (NIH/NIMH) [F]" w:date="2020-04-08T09:10:00Z"/>
          <w:rFonts w:ascii="Arial" w:hAnsi="Arial" w:cs="Arial"/>
          <w:sz w:val="22"/>
          <w:szCs w:val="22"/>
          <w:rPrChange w:id="152" w:author="Lopez, Diana (NIH/NIMH) [F]" w:date="2020-04-08T09:11:00Z">
            <w:rPr>
              <w:ins w:id="153" w:author="Lopez, Diana (NIH/NIMH) [F]" w:date="2020-04-08T09:10:00Z"/>
              <w:sz w:val="22"/>
              <w:szCs w:val="22"/>
            </w:rPr>
          </w:rPrChange>
        </w:rPr>
        <w:pPrChange w:id="154" w:author="Lopez, Diana (NIH/NIMH) [F]" w:date="2020-04-08T09:11:00Z">
          <w:pPr>
            <w:numPr>
              <w:ilvl w:val="1"/>
              <w:numId w:val="1"/>
            </w:numPr>
            <w:spacing w:before="240" w:after="0" w:line="240" w:lineRule="auto"/>
            <w:ind w:left="1440" w:hanging="360"/>
          </w:pPr>
        </w:pPrChange>
      </w:pPr>
      <w:ins w:id="155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56" w:author="Lopez, Diana (NIH/NIMH) [F]" w:date="2020-04-08T09:11:00Z">
              <w:rPr/>
            </w:rPrChange>
          </w:rPr>
          <w:t>11 pm-1 am</w:t>
        </w:r>
      </w:ins>
    </w:p>
    <w:p w14:paraId="1FF57B84" w14:textId="7B517A04" w:rsidR="00FE1BCE" w:rsidRDefault="00FE1BCE" w:rsidP="002966C7">
      <w:pPr>
        <w:numPr>
          <w:ilvl w:val="1"/>
          <w:numId w:val="1"/>
        </w:numPr>
        <w:spacing w:after="0" w:line="240" w:lineRule="auto"/>
        <w:rPr>
          <w:ins w:id="157" w:author="Lopez, Diana (NIH/NIMH) [F]" w:date="2020-04-08T09:18:00Z"/>
          <w:rFonts w:ascii="Arial" w:hAnsi="Arial" w:cs="Arial"/>
          <w:sz w:val="22"/>
          <w:szCs w:val="22"/>
        </w:rPr>
      </w:pPr>
      <w:ins w:id="158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59" w:author="Lopez, Diana (NIH/NIMH) [F]" w:date="2020-04-08T09:11:00Z">
              <w:rPr/>
            </w:rPrChange>
          </w:rPr>
          <w:t>After 1 am</w:t>
        </w:r>
      </w:ins>
    </w:p>
    <w:p w14:paraId="7FC2E79B" w14:textId="77777777" w:rsidR="00B22065" w:rsidRPr="002966C7" w:rsidRDefault="00B22065">
      <w:pPr>
        <w:spacing w:after="0" w:line="240" w:lineRule="auto"/>
        <w:ind w:left="1440"/>
        <w:rPr>
          <w:ins w:id="160" w:author="Lopez, Diana (NIH/NIMH) [F]" w:date="2020-04-08T09:08:00Z"/>
          <w:rFonts w:ascii="Arial" w:hAnsi="Arial" w:cs="Arial"/>
          <w:sz w:val="22"/>
          <w:szCs w:val="22"/>
          <w:rPrChange w:id="161" w:author="Lopez, Diana (NIH/NIMH) [F]" w:date="2020-04-08T09:11:00Z">
            <w:rPr>
              <w:ins w:id="162" w:author="Lopez, Diana (NIH/NIMH) [F]" w:date="2020-04-08T09:08:00Z"/>
            </w:rPr>
          </w:rPrChange>
        </w:rPr>
        <w:pPrChange w:id="163" w:author="Lopez, Diana (NIH/NIMH) [F]" w:date="2020-04-08T09:18:00Z">
          <w:pPr/>
        </w:pPrChange>
      </w:pPr>
    </w:p>
    <w:p w14:paraId="73B631EC" w14:textId="77777777" w:rsidR="001B70E0" w:rsidRPr="00925F51" w:rsidRDefault="00FE1BCE">
      <w:pPr>
        <w:numPr>
          <w:ilvl w:val="0"/>
          <w:numId w:val="1"/>
        </w:numPr>
        <w:spacing w:after="0" w:line="276" w:lineRule="auto"/>
        <w:rPr>
          <w:ins w:id="164" w:author="Lopez, Diana (NIH/NIMH) [F]" w:date="2020-04-08T09:10:00Z"/>
          <w:rFonts w:ascii="Arial" w:hAnsi="Arial" w:cs="Arial"/>
          <w:b/>
          <w:bCs/>
          <w:sz w:val="22"/>
          <w:szCs w:val="22"/>
          <w:rPrChange w:id="165" w:author="Lopez, Diana (NIH/NIMH) [F]" w:date="2020-04-08T09:17:00Z">
            <w:rPr>
              <w:ins w:id="166" w:author="Lopez, Diana (NIH/NIMH) [F]" w:date="2020-04-08T09:10:00Z"/>
              <w:sz w:val="22"/>
              <w:szCs w:val="22"/>
            </w:rPr>
          </w:rPrChange>
        </w:rPr>
        <w:pPrChange w:id="167" w:author="Lopez, Diana (NIH/NIMH) [F]" w:date="2020-04-08T09:19:00Z">
          <w:pPr>
            <w:numPr>
              <w:numId w:val="1"/>
            </w:numPr>
            <w:spacing w:before="240" w:after="0" w:line="240" w:lineRule="auto"/>
            <w:ind w:left="720" w:hanging="360"/>
          </w:pPr>
        </w:pPrChange>
      </w:pPr>
      <w:ins w:id="168" w:author="Lopez, Diana (NIH/NIMH) [F]" w:date="2020-04-08T09:08:00Z">
        <w:r w:rsidRPr="00925F51">
          <w:rPr>
            <w:rFonts w:ascii="Arial" w:hAnsi="Arial" w:cs="Arial"/>
            <w:b/>
            <w:bCs/>
            <w:sz w:val="22"/>
            <w:szCs w:val="22"/>
            <w:rPrChange w:id="169" w:author="Lopez, Diana (NIH/NIMH) [F]" w:date="2020-04-08T09:17:00Z">
              <w:rPr/>
            </w:rPrChange>
          </w:rPr>
          <w:t>... on average, how many hours per night did you sleep on WEEKDAYS?</w:t>
        </w:r>
      </w:ins>
    </w:p>
    <w:p w14:paraId="1923A384" w14:textId="77777777" w:rsidR="001B70E0" w:rsidRPr="002966C7" w:rsidRDefault="00FE1BCE">
      <w:pPr>
        <w:numPr>
          <w:ilvl w:val="1"/>
          <w:numId w:val="1"/>
        </w:numPr>
        <w:spacing w:after="0" w:line="240" w:lineRule="auto"/>
        <w:rPr>
          <w:ins w:id="170" w:author="Lopez, Diana (NIH/NIMH) [F]" w:date="2020-04-08T09:10:00Z"/>
          <w:rFonts w:ascii="Arial" w:hAnsi="Arial" w:cs="Arial"/>
          <w:sz w:val="22"/>
          <w:szCs w:val="22"/>
          <w:rPrChange w:id="171" w:author="Lopez, Diana (NIH/NIMH) [F]" w:date="2020-04-08T09:11:00Z">
            <w:rPr>
              <w:ins w:id="172" w:author="Lopez, Diana (NIH/NIMH) [F]" w:date="2020-04-08T09:10:00Z"/>
              <w:sz w:val="22"/>
              <w:szCs w:val="22"/>
            </w:rPr>
          </w:rPrChange>
        </w:rPr>
        <w:pPrChange w:id="173" w:author="Lopez, Diana (NIH/NIMH) [F]" w:date="2020-04-08T09:11:00Z">
          <w:pPr>
            <w:numPr>
              <w:ilvl w:val="1"/>
              <w:numId w:val="1"/>
            </w:numPr>
            <w:spacing w:before="240" w:after="0" w:line="240" w:lineRule="auto"/>
            <w:ind w:left="1440" w:hanging="360"/>
          </w:pPr>
        </w:pPrChange>
      </w:pPr>
      <w:ins w:id="174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75" w:author="Lopez, Diana (NIH/NIMH) [F]" w:date="2020-04-08T09:11:00Z">
              <w:rPr/>
            </w:rPrChange>
          </w:rPr>
          <w:t xml:space="preserve"> &lt;6 hour</w:t>
        </w:r>
      </w:ins>
      <w:ins w:id="176" w:author="Lopez, Diana (NIH/NIMH) [F]" w:date="2020-04-08T09:10:00Z">
        <w:r w:rsidR="001B70E0" w:rsidRPr="002966C7">
          <w:rPr>
            <w:rFonts w:ascii="Arial" w:hAnsi="Arial" w:cs="Arial"/>
            <w:sz w:val="22"/>
            <w:szCs w:val="22"/>
            <w:rPrChange w:id="177" w:author="Lopez, Diana (NIH/NIMH) [F]" w:date="2020-04-08T09:11:00Z">
              <w:rPr>
                <w:sz w:val="22"/>
                <w:szCs w:val="22"/>
              </w:rPr>
            </w:rPrChange>
          </w:rPr>
          <w:t>s</w:t>
        </w:r>
      </w:ins>
    </w:p>
    <w:p w14:paraId="2C77A58E" w14:textId="77777777" w:rsidR="001B70E0" w:rsidRPr="002966C7" w:rsidRDefault="00FE1BCE">
      <w:pPr>
        <w:numPr>
          <w:ilvl w:val="1"/>
          <w:numId w:val="1"/>
        </w:numPr>
        <w:spacing w:after="0" w:line="240" w:lineRule="auto"/>
        <w:rPr>
          <w:ins w:id="178" w:author="Lopez, Diana (NIH/NIMH) [F]" w:date="2020-04-08T09:10:00Z"/>
          <w:rFonts w:ascii="Arial" w:hAnsi="Arial" w:cs="Arial"/>
          <w:sz w:val="22"/>
          <w:szCs w:val="22"/>
          <w:rPrChange w:id="179" w:author="Lopez, Diana (NIH/NIMH) [F]" w:date="2020-04-08T09:11:00Z">
            <w:rPr>
              <w:ins w:id="180" w:author="Lopez, Diana (NIH/NIMH) [F]" w:date="2020-04-08T09:10:00Z"/>
              <w:sz w:val="22"/>
              <w:szCs w:val="22"/>
            </w:rPr>
          </w:rPrChange>
        </w:rPr>
        <w:pPrChange w:id="181" w:author="Lopez, Diana (NIH/NIMH) [F]" w:date="2020-04-08T09:11:00Z">
          <w:pPr>
            <w:numPr>
              <w:ilvl w:val="1"/>
              <w:numId w:val="1"/>
            </w:numPr>
            <w:spacing w:before="240" w:after="0" w:line="240" w:lineRule="auto"/>
            <w:ind w:left="1440" w:hanging="360"/>
          </w:pPr>
        </w:pPrChange>
      </w:pPr>
      <w:ins w:id="182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83" w:author="Lopez, Diana (NIH/NIMH) [F]" w:date="2020-04-08T09:11:00Z">
              <w:rPr/>
            </w:rPrChange>
          </w:rPr>
          <w:t>6-8 hours</w:t>
        </w:r>
      </w:ins>
    </w:p>
    <w:p w14:paraId="22E47B58" w14:textId="77777777" w:rsidR="001B70E0" w:rsidRPr="002966C7" w:rsidRDefault="00FE1BCE">
      <w:pPr>
        <w:numPr>
          <w:ilvl w:val="1"/>
          <w:numId w:val="1"/>
        </w:numPr>
        <w:spacing w:after="0" w:line="240" w:lineRule="auto"/>
        <w:rPr>
          <w:ins w:id="184" w:author="Lopez, Diana (NIH/NIMH) [F]" w:date="2020-04-08T09:10:00Z"/>
          <w:rFonts w:ascii="Arial" w:hAnsi="Arial" w:cs="Arial"/>
          <w:sz w:val="22"/>
          <w:szCs w:val="22"/>
          <w:rPrChange w:id="185" w:author="Lopez, Diana (NIH/NIMH) [F]" w:date="2020-04-08T09:11:00Z">
            <w:rPr>
              <w:ins w:id="186" w:author="Lopez, Diana (NIH/NIMH) [F]" w:date="2020-04-08T09:10:00Z"/>
              <w:sz w:val="22"/>
              <w:szCs w:val="22"/>
            </w:rPr>
          </w:rPrChange>
        </w:rPr>
        <w:pPrChange w:id="187" w:author="Lopez, Diana (NIH/NIMH) [F]" w:date="2020-04-08T09:11:00Z">
          <w:pPr>
            <w:numPr>
              <w:ilvl w:val="1"/>
              <w:numId w:val="1"/>
            </w:numPr>
            <w:spacing w:before="240" w:after="0" w:line="240" w:lineRule="auto"/>
            <w:ind w:left="1440" w:hanging="360"/>
          </w:pPr>
        </w:pPrChange>
      </w:pPr>
      <w:ins w:id="188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189" w:author="Lopez, Diana (NIH/NIMH) [F]" w:date="2020-04-08T09:11:00Z">
              <w:rPr/>
            </w:rPrChange>
          </w:rPr>
          <w:t>8-10 hours</w:t>
        </w:r>
      </w:ins>
    </w:p>
    <w:p w14:paraId="2B6B66D7" w14:textId="733C24C2" w:rsidR="00FE1BCE" w:rsidRDefault="00FE1BCE" w:rsidP="002966C7">
      <w:pPr>
        <w:numPr>
          <w:ilvl w:val="1"/>
          <w:numId w:val="1"/>
        </w:numPr>
        <w:spacing w:after="0" w:line="240" w:lineRule="auto"/>
        <w:rPr>
          <w:ins w:id="190" w:author="Lopez, Diana (NIH/NIMH) [F]" w:date="2020-04-08T09:18:00Z"/>
          <w:rFonts w:ascii="Arial" w:hAnsi="Arial" w:cs="Arial"/>
          <w:sz w:val="22"/>
          <w:szCs w:val="22"/>
        </w:rPr>
      </w:pPr>
      <w:ins w:id="191" w:author="Lopez, Diana (NIH/NIMH) [F]" w:date="2020-04-08T09:08:00Z">
        <w:del w:id="192" w:author="Foote, Beth (NIH/NIMH) [F]" w:date="2020-04-08T14:26:00Z">
          <w:r w:rsidRPr="002966C7" w:rsidDel="003B4EFA">
            <w:rPr>
              <w:rFonts w:ascii="Arial" w:hAnsi="Arial" w:cs="Arial"/>
              <w:sz w:val="22"/>
              <w:szCs w:val="22"/>
              <w:rPrChange w:id="193" w:author="Lopez, Diana (NIH/NIMH) [F]" w:date="2020-04-08T09:11:00Z">
                <w:rPr/>
              </w:rPrChange>
            </w:rPr>
            <w:delText>d.</w:delText>
          </w:r>
        </w:del>
        <w:r w:rsidRPr="002966C7">
          <w:rPr>
            <w:rFonts w:ascii="Arial" w:hAnsi="Arial" w:cs="Arial"/>
            <w:sz w:val="22"/>
            <w:szCs w:val="22"/>
            <w:rPrChange w:id="194" w:author="Lopez, Diana (NIH/NIMH) [F]" w:date="2020-04-08T09:11:00Z">
              <w:rPr/>
            </w:rPrChange>
          </w:rPr>
          <w:t xml:space="preserve"> &gt;10 hours</w:t>
        </w:r>
      </w:ins>
    </w:p>
    <w:p w14:paraId="655B25A1" w14:textId="77777777" w:rsidR="00B22065" w:rsidRPr="002966C7" w:rsidRDefault="00B22065">
      <w:pPr>
        <w:spacing w:after="0" w:line="240" w:lineRule="auto"/>
        <w:ind w:left="1440"/>
        <w:rPr>
          <w:ins w:id="195" w:author="Lopez, Diana (NIH/NIMH) [F]" w:date="2020-04-08T09:08:00Z"/>
          <w:rFonts w:ascii="Arial" w:hAnsi="Arial" w:cs="Arial"/>
          <w:sz w:val="22"/>
          <w:szCs w:val="22"/>
          <w:rPrChange w:id="196" w:author="Lopez, Diana (NIH/NIMH) [F]" w:date="2020-04-08T09:11:00Z">
            <w:rPr>
              <w:ins w:id="197" w:author="Lopez, Diana (NIH/NIMH) [F]" w:date="2020-04-08T09:08:00Z"/>
            </w:rPr>
          </w:rPrChange>
        </w:rPr>
        <w:pPrChange w:id="198" w:author="Lopez, Diana (NIH/NIMH) [F]" w:date="2020-04-08T09:18:00Z">
          <w:pPr/>
        </w:pPrChange>
      </w:pPr>
    </w:p>
    <w:p w14:paraId="54748868" w14:textId="77777777" w:rsidR="001B70E0" w:rsidRPr="00925F51" w:rsidRDefault="00FE1BCE">
      <w:pPr>
        <w:numPr>
          <w:ilvl w:val="0"/>
          <w:numId w:val="1"/>
        </w:numPr>
        <w:spacing w:after="0" w:line="276" w:lineRule="auto"/>
        <w:rPr>
          <w:ins w:id="199" w:author="Lopez, Diana (NIH/NIMH) [F]" w:date="2020-04-08T09:10:00Z"/>
          <w:rFonts w:ascii="Arial" w:hAnsi="Arial" w:cs="Arial"/>
          <w:b/>
          <w:bCs/>
          <w:sz w:val="22"/>
          <w:szCs w:val="22"/>
          <w:rPrChange w:id="200" w:author="Lopez, Diana (NIH/NIMH) [F]" w:date="2020-04-08T09:17:00Z">
            <w:rPr>
              <w:ins w:id="201" w:author="Lopez, Diana (NIH/NIMH) [F]" w:date="2020-04-08T09:10:00Z"/>
              <w:sz w:val="22"/>
              <w:szCs w:val="22"/>
            </w:rPr>
          </w:rPrChange>
        </w:rPr>
        <w:pPrChange w:id="202" w:author="Lopez, Diana (NIH/NIMH) [F]" w:date="2020-04-08T09:19:00Z">
          <w:pPr>
            <w:numPr>
              <w:numId w:val="1"/>
            </w:numPr>
            <w:spacing w:before="240" w:after="0" w:line="240" w:lineRule="auto"/>
            <w:ind w:left="720" w:hanging="360"/>
          </w:pPr>
        </w:pPrChange>
      </w:pPr>
      <w:ins w:id="203" w:author="Lopez, Diana (NIH/NIMH) [F]" w:date="2020-04-08T09:08:00Z">
        <w:r w:rsidRPr="00925F51">
          <w:rPr>
            <w:rFonts w:ascii="Arial" w:hAnsi="Arial" w:cs="Arial"/>
            <w:b/>
            <w:bCs/>
            <w:sz w:val="22"/>
            <w:szCs w:val="22"/>
            <w:rPrChange w:id="204" w:author="Lopez, Diana (NIH/NIMH) [F]" w:date="2020-04-08T09:17:00Z">
              <w:rPr/>
            </w:rPrChange>
          </w:rPr>
          <w:t>... on average, how many hours per night did you sleep on WEEKENDS?</w:t>
        </w:r>
      </w:ins>
    </w:p>
    <w:p w14:paraId="3D6E5E5C" w14:textId="77777777" w:rsidR="001B70E0" w:rsidRPr="002966C7" w:rsidRDefault="00FE1BCE">
      <w:pPr>
        <w:numPr>
          <w:ilvl w:val="1"/>
          <w:numId w:val="1"/>
        </w:numPr>
        <w:spacing w:after="0" w:line="240" w:lineRule="auto"/>
        <w:rPr>
          <w:ins w:id="205" w:author="Lopez, Diana (NIH/NIMH) [F]" w:date="2020-04-08T09:10:00Z"/>
          <w:rFonts w:ascii="Arial" w:hAnsi="Arial" w:cs="Arial"/>
          <w:sz w:val="22"/>
          <w:szCs w:val="22"/>
          <w:rPrChange w:id="206" w:author="Lopez, Diana (NIH/NIMH) [F]" w:date="2020-04-08T09:11:00Z">
            <w:rPr>
              <w:ins w:id="207" w:author="Lopez, Diana (NIH/NIMH) [F]" w:date="2020-04-08T09:10:00Z"/>
              <w:sz w:val="22"/>
              <w:szCs w:val="22"/>
            </w:rPr>
          </w:rPrChange>
        </w:rPr>
        <w:pPrChange w:id="208" w:author="Lopez, Diana (NIH/NIMH) [F]" w:date="2020-04-08T09:11:00Z">
          <w:pPr>
            <w:numPr>
              <w:ilvl w:val="1"/>
              <w:numId w:val="1"/>
            </w:numPr>
            <w:spacing w:before="240" w:after="0" w:line="240" w:lineRule="auto"/>
            <w:ind w:left="1440" w:hanging="360"/>
          </w:pPr>
        </w:pPrChange>
      </w:pPr>
      <w:ins w:id="209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210" w:author="Lopez, Diana (NIH/NIMH) [F]" w:date="2020-04-08T09:11:00Z">
              <w:rPr/>
            </w:rPrChange>
          </w:rPr>
          <w:t xml:space="preserve"> &lt;6 hours</w:t>
        </w:r>
      </w:ins>
    </w:p>
    <w:p w14:paraId="508DD8BD" w14:textId="77777777" w:rsidR="004C77DF" w:rsidRDefault="00FE1BCE" w:rsidP="004C77DF">
      <w:pPr>
        <w:numPr>
          <w:ilvl w:val="1"/>
          <w:numId w:val="1"/>
        </w:numPr>
        <w:spacing w:after="0" w:line="240" w:lineRule="auto"/>
        <w:rPr>
          <w:ins w:id="211" w:author="Lopez, Diana (NIH/NIMH) [F]" w:date="2020-04-08T09:52:00Z"/>
          <w:rFonts w:ascii="Arial" w:hAnsi="Arial" w:cs="Arial"/>
          <w:sz w:val="22"/>
          <w:szCs w:val="22"/>
        </w:rPr>
      </w:pPr>
      <w:ins w:id="212" w:author="Lopez, Diana (NIH/NIMH) [F]" w:date="2020-04-08T09:08:00Z">
        <w:r w:rsidRPr="002966C7">
          <w:rPr>
            <w:rFonts w:ascii="Arial" w:hAnsi="Arial" w:cs="Arial"/>
            <w:sz w:val="22"/>
            <w:szCs w:val="22"/>
            <w:rPrChange w:id="213" w:author="Lopez, Diana (NIH/NIMH) [F]" w:date="2020-04-08T09:11:00Z">
              <w:rPr/>
            </w:rPrChange>
          </w:rPr>
          <w:t>6-8 hours</w:t>
        </w:r>
      </w:ins>
    </w:p>
    <w:p w14:paraId="16E9D59D" w14:textId="32F733E0" w:rsidR="00F74D1E" w:rsidRPr="004C77DF" w:rsidRDefault="00FE1BCE">
      <w:pPr>
        <w:numPr>
          <w:ilvl w:val="1"/>
          <w:numId w:val="1"/>
        </w:numPr>
        <w:spacing w:after="0" w:line="240" w:lineRule="auto"/>
        <w:rPr>
          <w:ins w:id="214" w:author="Lopez, Diana (NIH/NIMH) [F]" w:date="2020-04-08T09:52:00Z"/>
          <w:rFonts w:ascii="Arial" w:hAnsi="Arial" w:cs="Arial"/>
          <w:sz w:val="22"/>
          <w:szCs w:val="22"/>
        </w:rPr>
        <w:pPrChange w:id="215" w:author="Lopez, Diana (NIH/NIMH) [F]" w:date="2020-04-08T09:52:00Z">
          <w:pPr/>
        </w:pPrChange>
      </w:pPr>
      <w:ins w:id="216" w:author="Lopez, Diana (NIH/NIMH) [F]" w:date="2020-04-08T09:08:00Z">
        <w:r w:rsidRPr="004C77DF">
          <w:rPr>
            <w:rFonts w:ascii="Arial" w:hAnsi="Arial" w:cs="Arial"/>
            <w:sz w:val="22"/>
            <w:szCs w:val="22"/>
            <w:rPrChange w:id="217" w:author="Lopez, Diana (NIH/NIMH) [F]" w:date="2020-04-08T09:52:00Z">
              <w:rPr/>
            </w:rPrChange>
          </w:rPr>
          <w:t>8-10 hours</w:t>
        </w:r>
      </w:ins>
    </w:p>
    <w:p w14:paraId="7AEFF03A" w14:textId="4830A300" w:rsidR="00E816D2" w:rsidRPr="009773A3" w:rsidDel="008D7741" w:rsidRDefault="00FE1BCE">
      <w:pPr>
        <w:pStyle w:val="ListParagraph"/>
        <w:numPr>
          <w:ilvl w:val="1"/>
          <w:numId w:val="1"/>
        </w:numPr>
        <w:spacing w:before="240" w:after="0" w:line="240" w:lineRule="auto"/>
        <w:rPr>
          <w:del w:id="218" w:author="Lopez, Diana (NIH/NIMH) [F]" w:date="2020-04-08T09:08:00Z"/>
          <w:rFonts w:ascii="Arial" w:hAnsi="Arial" w:cs="Arial"/>
          <w:sz w:val="22"/>
          <w:szCs w:val="22"/>
          <w:rPrChange w:id="219" w:author="Lopez, Diana (NIH/NIMH) [F]" w:date="2020-04-08T09:53:00Z">
            <w:rPr>
              <w:del w:id="220" w:author="Lopez, Diana (NIH/NIMH) [F]" w:date="2020-04-08T09:08:00Z"/>
              <w:sz w:val="22"/>
              <w:szCs w:val="22"/>
            </w:rPr>
          </w:rPrChange>
        </w:rPr>
        <w:pPrChange w:id="221" w:author="Lopez, Diana (NIH/NIMH) [F]" w:date="2020-04-08T09:53:00Z">
          <w:pPr>
            <w:numPr>
              <w:numId w:val="1"/>
            </w:numPr>
            <w:spacing w:before="240" w:after="0" w:line="240" w:lineRule="auto"/>
            <w:ind w:left="720" w:hanging="360"/>
          </w:pPr>
        </w:pPrChange>
      </w:pPr>
      <w:ins w:id="222" w:author="Lopez, Diana (NIH/NIMH) [F]" w:date="2020-04-08T09:08:00Z">
        <w:r w:rsidRPr="009773A3">
          <w:rPr>
            <w:rFonts w:ascii="Arial" w:hAnsi="Arial" w:cs="Arial"/>
            <w:sz w:val="22"/>
            <w:szCs w:val="22"/>
            <w:rPrChange w:id="223" w:author="Lopez, Diana (NIH/NIMH) [F]" w:date="2020-04-08T09:53:00Z">
              <w:rPr/>
            </w:rPrChange>
          </w:rPr>
          <w:t>&gt;10 hours</w:t>
        </w:r>
      </w:ins>
      <w:del w:id="224" w:author="Lopez, Diana (NIH/NIMH) [F]" w:date="2020-04-08T09:08:00Z">
        <w:r w:rsidR="00660B07" w:rsidRPr="009773A3" w:rsidDel="008D7741">
          <w:rPr>
            <w:rFonts w:ascii="Arial" w:eastAsia="Arial" w:hAnsi="Arial" w:cs="Arial"/>
            <w:b/>
            <w:sz w:val="22"/>
            <w:szCs w:val="22"/>
          </w:rPr>
          <w:delText>… how many hours per night did you sleep on average?</w:delText>
        </w:r>
      </w:del>
    </w:p>
    <w:p w14:paraId="61DFE4CB" w14:textId="7FB0785D" w:rsidR="00E816D2" w:rsidDel="008D7741" w:rsidRDefault="00660B07">
      <w:pPr>
        <w:pStyle w:val="ListParagraph"/>
        <w:numPr>
          <w:ilvl w:val="1"/>
          <w:numId w:val="1"/>
        </w:numPr>
        <w:rPr>
          <w:del w:id="225" w:author="Lopez, Diana (NIH/NIMH) [F]" w:date="2020-04-08T09:08:00Z"/>
        </w:rPr>
        <w:pPrChange w:id="226" w:author="Lopez, Diana (NIH/NIMH) [F]" w:date="2020-04-08T09:53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del w:id="227" w:author="Lopez, Diana (NIH/NIMH) [F]" w:date="2020-04-08T09:08:00Z">
        <w:r w:rsidDel="008D7741">
          <w:delText>&lt;6 hours</w:delText>
        </w:r>
      </w:del>
    </w:p>
    <w:p w14:paraId="6559262C" w14:textId="05FAA251" w:rsidR="00E816D2" w:rsidDel="008D7741" w:rsidRDefault="00660B07">
      <w:pPr>
        <w:pStyle w:val="ListParagraph"/>
        <w:numPr>
          <w:ilvl w:val="1"/>
          <w:numId w:val="1"/>
        </w:numPr>
        <w:rPr>
          <w:del w:id="228" w:author="Lopez, Diana (NIH/NIMH) [F]" w:date="2020-04-08T09:08:00Z"/>
        </w:rPr>
        <w:pPrChange w:id="229" w:author="Lopez, Diana (NIH/NIMH) [F]" w:date="2020-04-08T09:53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del w:id="230" w:author="Lopez, Diana (NIH/NIMH) [F]" w:date="2020-04-08T09:08:00Z">
        <w:r w:rsidDel="008D7741">
          <w:delText>6-8 hours</w:delText>
        </w:r>
      </w:del>
    </w:p>
    <w:p w14:paraId="281A4B70" w14:textId="3EE8E23C" w:rsidR="00E816D2" w:rsidDel="008D7741" w:rsidRDefault="00660B07">
      <w:pPr>
        <w:pStyle w:val="ListParagraph"/>
        <w:numPr>
          <w:ilvl w:val="1"/>
          <w:numId w:val="1"/>
        </w:numPr>
        <w:rPr>
          <w:del w:id="231" w:author="Lopez, Diana (NIH/NIMH) [F]" w:date="2020-04-08T09:08:00Z"/>
        </w:rPr>
        <w:pPrChange w:id="232" w:author="Lopez, Diana (NIH/NIMH) [F]" w:date="2020-04-08T09:53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del w:id="233" w:author="Lopez, Diana (NIH/NIMH) [F]" w:date="2020-04-08T09:08:00Z">
        <w:r w:rsidDel="008D7741">
          <w:delText>8-10 hours</w:delText>
        </w:r>
      </w:del>
    </w:p>
    <w:p w14:paraId="13CCDF48" w14:textId="39580EF1" w:rsidR="00E816D2" w:rsidDel="008D7741" w:rsidRDefault="00660B07">
      <w:pPr>
        <w:pStyle w:val="ListParagraph"/>
        <w:numPr>
          <w:ilvl w:val="1"/>
          <w:numId w:val="1"/>
        </w:numPr>
        <w:rPr>
          <w:del w:id="234" w:author="Lopez, Diana (NIH/NIMH) [F]" w:date="2020-04-08T09:08:00Z"/>
        </w:rPr>
        <w:pPrChange w:id="235" w:author="Lopez, Diana (NIH/NIMH) [F]" w:date="2020-04-08T09:53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del w:id="236" w:author="Lopez, Diana (NIH/NIMH) [F]" w:date="2020-04-08T09:08:00Z">
        <w:r w:rsidDel="008D7741">
          <w:delText>&gt;10 hours</w:delText>
        </w:r>
      </w:del>
    </w:p>
    <w:p w14:paraId="359E8D98" w14:textId="77777777" w:rsidR="00E816D2" w:rsidDel="008E339B" w:rsidRDefault="00E816D2">
      <w:pPr>
        <w:pStyle w:val="ListParagraph"/>
        <w:numPr>
          <w:ilvl w:val="1"/>
          <w:numId w:val="1"/>
        </w:numPr>
        <w:rPr>
          <w:del w:id="237" w:author="Lopez, Diana (NIH/NIMH) [F]" w:date="2020-04-08T09:51:00Z"/>
        </w:rPr>
        <w:pPrChange w:id="238" w:author="Lopez, Diana (NIH/NIMH) [F]" w:date="2020-04-08T09:53:00Z">
          <w:pPr>
            <w:spacing w:after="0" w:line="240" w:lineRule="auto"/>
            <w:ind w:left="1440"/>
          </w:pPr>
        </w:pPrChange>
      </w:pPr>
    </w:p>
    <w:p w14:paraId="7432A2C9" w14:textId="77777777" w:rsidR="00510503" w:rsidRDefault="00510503">
      <w:pPr>
        <w:pStyle w:val="ListParagraph"/>
        <w:numPr>
          <w:ilvl w:val="1"/>
          <w:numId w:val="1"/>
        </w:numPr>
        <w:pPrChange w:id="239" w:author="Lopez, Diana (NIH/NIMH) [F]" w:date="2020-04-08T09:53:00Z">
          <w:pPr/>
        </w:pPrChange>
      </w:pPr>
      <w:del w:id="240" w:author="Lopez, Diana (NIH/NIMH) [F]" w:date="2020-04-08T09:51:00Z">
        <w:r w:rsidDel="008E339B">
          <w:br w:type="page"/>
        </w:r>
      </w:del>
    </w:p>
    <w:p w14:paraId="1EAAE227" w14:textId="77777777" w:rsidR="00E816D2" w:rsidRDefault="00660B07" w:rsidP="00FB2D3B">
      <w:pPr>
        <w:numPr>
          <w:ilvl w:val="0"/>
          <w:numId w:val="1"/>
        </w:numPr>
        <w:spacing w:before="5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1CB2B528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EDC81D9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3C6E0BCB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64C739CB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63A9465" w14:textId="2DA2BAF5" w:rsidR="00E816D2" w:rsidRPr="00A5363B" w:rsidRDefault="00660B07">
      <w:pPr>
        <w:numPr>
          <w:ilvl w:val="1"/>
          <w:numId w:val="1"/>
        </w:numPr>
        <w:spacing w:after="0" w:line="240" w:lineRule="auto"/>
        <w:rPr>
          <w:rFonts w:ascii="Arial" w:hAnsi="Arial"/>
          <w:b/>
          <w:sz w:val="22"/>
          <w:highlight w:val="white"/>
        </w:rPr>
      </w:pPr>
      <w:r w:rsidRPr="00A5363B">
        <w:rPr>
          <w:rFonts w:ascii="Arial" w:hAnsi="Arial"/>
          <w:sz w:val="22"/>
          <w:highlight w:val="white"/>
        </w:rPr>
        <w:t>Daily</w:t>
      </w:r>
    </w:p>
    <w:p w14:paraId="305BA555" w14:textId="56EB21A5" w:rsidR="00E816D2" w:rsidRDefault="00E816D2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46E28206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spend time outdoors?</w:t>
      </w:r>
    </w:p>
    <w:p w14:paraId="7AA2F95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594484A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34A1D2D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F2313BE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3FB9475A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1F30DAE" w14:textId="731761AF" w:rsidR="00E816D2" w:rsidRDefault="00E816D2" w:rsidP="00A5363B">
      <w:pPr>
        <w:pStyle w:val="Heading2"/>
        <w:spacing w:after="0" w:line="240" w:lineRule="auto"/>
        <w:rPr>
          <w:ins w:id="241" w:author="Lopez, Diana (NIH/NIMH) [F]" w:date="2020-04-08T09:53:00Z"/>
        </w:rPr>
      </w:pPr>
    </w:p>
    <w:p w14:paraId="630B6BFC" w14:textId="77777777" w:rsidR="002C4B56" w:rsidRPr="002C4B56" w:rsidRDefault="002C4B56">
      <w:pPr>
        <w:pPrChange w:id="242" w:author="Lopez, Diana (NIH/NIMH) [F]" w:date="2020-04-08T09:53:00Z">
          <w:pPr>
            <w:pStyle w:val="Heading2"/>
            <w:spacing w:after="0" w:line="240" w:lineRule="auto"/>
          </w:pPr>
        </w:pPrChange>
      </w:pPr>
    </w:p>
    <w:p w14:paraId="246098B7" w14:textId="77777777" w:rsidR="00E816D2" w:rsidRDefault="00660B07" w:rsidP="00A5363B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EMOTIONS/WORRIES (PAST TWO WEEKS)</w:t>
      </w:r>
    </w:p>
    <w:p w14:paraId="28CF696B" w14:textId="77777777" w:rsidR="00E816D2" w:rsidRDefault="00E816D2" w:rsidP="00A5363B">
      <w:pPr>
        <w:spacing w:before="5"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380BE58B" w14:textId="77777777" w:rsidR="00E816D2" w:rsidRDefault="00660B07" w:rsidP="00A5363B">
      <w:pPr>
        <w:spacing w:before="5"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3B71DDC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A555AA2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were you generally?</w:t>
      </w:r>
    </w:p>
    <w:p w14:paraId="5782B5B1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4C813405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13B5932A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37DB6296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7661F466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26E9DA14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45FEFD4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happy versus sad were you?</w:t>
      </w:r>
    </w:p>
    <w:p w14:paraId="1F808B8F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2176A406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5F7F410F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2FEFD636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1EF98F77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6701846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041116D" w14:textId="15768C36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much </w:t>
      </w:r>
      <w:r w:rsidR="006428F5">
        <w:rPr>
          <w:rFonts w:ascii="Arial" w:eastAsia="Arial" w:hAnsi="Arial" w:cs="Arial"/>
          <w:b/>
          <w:sz w:val="22"/>
          <w:szCs w:val="22"/>
        </w:rPr>
        <w:t>were you</w:t>
      </w:r>
      <w:r>
        <w:rPr>
          <w:rFonts w:ascii="Arial" w:eastAsia="Arial" w:hAnsi="Arial" w:cs="Arial"/>
          <w:b/>
          <w:sz w:val="22"/>
          <w:szCs w:val="22"/>
        </w:rPr>
        <w:t xml:space="preserve"> able to enjoy your usual activities? </w:t>
      </w:r>
    </w:p>
    <w:p w14:paraId="1B464A4E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729D65A7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1B51B746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28F0B8CB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35EE1EB6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0B1CF33A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0ABBA01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were you?</w:t>
      </w:r>
    </w:p>
    <w:p w14:paraId="070BB293" w14:textId="77777777" w:rsidR="00E816D2" w:rsidRDefault="00660B07" w:rsidP="00A5363B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66CE6EC4" w14:textId="77777777" w:rsidR="00E816D2" w:rsidRDefault="00660B07" w:rsidP="00A5363B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187C4C58" w14:textId="77777777" w:rsidR="00E816D2" w:rsidRDefault="00660B07" w:rsidP="00A5363B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73897819" w14:textId="77777777" w:rsidR="00E816D2" w:rsidRDefault="00660B07" w:rsidP="00A5363B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28FA3E19" w14:textId="7E907E57" w:rsidR="00E816D2" w:rsidRPr="002C4B56" w:rsidDel="002C4B56" w:rsidRDefault="00660B07" w:rsidP="002C4B56">
      <w:pPr>
        <w:numPr>
          <w:ilvl w:val="0"/>
          <w:numId w:val="11"/>
        </w:numPr>
        <w:spacing w:after="0" w:line="240" w:lineRule="auto"/>
        <w:rPr>
          <w:del w:id="243" w:author="Lopez, Diana (NIH/NIMH) [F]" w:date="2020-04-08T09:53:00Z"/>
          <w:rFonts w:ascii="Arial" w:hAnsi="Arial"/>
          <w:sz w:val="22"/>
          <w:rPrChange w:id="244" w:author="Lopez, Diana (NIH/NIMH) [F]" w:date="2020-04-08T09:53:00Z">
            <w:rPr>
              <w:del w:id="245" w:author="Lopez, Diana (NIH/NIMH) [F]" w:date="2020-04-08T09:53:00Z"/>
              <w:rFonts w:ascii="Arial" w:eastAsia="Arial" w:hAnsi="Arial" w:cs="Arial"/>
              <w:b/>
              <w:sz w:val="22"/>
              <w:szCs w:val="22"/>
            </w:rPr>
          </w:rPrChange>
        </w:rPr>
      </w:pPr>
      <w:r>
        <w:rPr>
          <w:rFonts w:ascii="Arial" w:eastAsia="Arial" w:hAnsi="Arial" w:cs="Arial"/>
          <w:sz w:val="22"/>
          <w:szCs w:val="22"/>
        </w:rPr>
        <w:t>Very nervous/anxious</w:t>
      </w:r>
      <w:del w:id="246" w:author="Lopez, Diana (NIH/NIMH) [F]" w:date="2020-04-08T09:53:00Z">
        <w:r w:rsidDel="002C4B56">
          <w:rPr>
            <w:rFonts w:ascii="Arial" w:eastAsia="Arial" w:hAnsi="Arial" w:cs="Arial"/>
            <w:sz w:val="22"/>
            <w:szCs w:val="22"/>
          </w:rPr>
          <w:delText xml:space="preserve">  </w:delText>
        </w:r>
      </w:del>
    </w:p>
    <w:p w14:paraId="084BCFF6" w14:textId="77777777" w:rsidR="002C4B56" w:rsidRPr="00A5363B" w:rsidRDefault="002C4B56" w:rsidP="00A5363B">
      <w:pPr>
        <w:numPr>
          <w:ilvl w:val="0"/>
          <w:numId w:val="11"/>
        </w:numPr>
        <w:spacing w:after="0" w:line="240" w:lineRule="auto"/>
        <w:rPr>
          <w:ins w:id="247" w:author="Lopez, Diana (NIH/NIMH) [F]" w:date="2020-04-08T09:53:00Z"/>
          <w:rFonts w:ascii="Arial" w:hAnsi="Arial"/>
          <w:sz w:val="22"/>
        </w:rPr>
      </w:pPr>
    </w:p>
    <w:p w14:paraId="35688300" w14:textId="77777777" w:rsidR="00510503" w:rsidRPr="002C4B56" w:rsidRDefault="00510503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b/>
          <w:sz w:val="22"/>
          <w:szCs w:val="22"/>
        </w:rPr>
        <w:pPrChange w:id="248" w:author="Lopez, Diana (NIH/NIMH) [F]" w:date="2020-04-08T09:53:00Z">
          <w:pPr/>
        </w:pPrChange>
      </w:pPr>
      <w:del w:id="249" w:author="Lopez, Diana (NIH/NIMH) [F]" w:date="2020-04-08T09:53:00Z">
        <w:r w:rsidRPr="002C4B56" w:rsidDel="002C4B56">
          <w:rPr>
            <w:rFonts w:ascii="Arial" w:eastAsia="Arial" w:hAnsi="Arial" w:cs="Arial"/>
            <w:b/>
            <w:sz w:val="22"/>
            <w:szCs w:val="22"/>
          </w:rPr>
          <w:br w:type="page"/>
        </w:r>
      </w:del>
    </w:p>
    <w:p w14:paraId="232D1508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were you?</w:t>
      </w:r>
    </w:p>
    <w:p w14:paraId="138CA67B" w14:textId="7A11B7EF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 at all</w:t>
      </w:r>
    </w:p>
    <w:p w14:paraId="15DB769B" w14:textId="11987AC3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1F61DB72" w14:textId="1DA5A715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82C74AA" w14:textId="39361D33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2C8465D7" w14:textId="1BAF7FEA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371960EB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3A7D988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were you?</w:t>
      </w:r>
    </w:p>
    <w:p w14:paraId="39511F28" w14:textId="77777777" w:rsidR="00E816D2" w:rsidRDefault="00660B07" w:rsidP="00A5363B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782518D2" w14:textId="77777777" w:rsidR="00E816D2" w:rsidRDefault="00660B07" w:rsidP="00A5363B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42362195" w14:textId="4B698DC4" w:rsidR="00E816D2" w:rsidDel="00AE244C" w:rsidRDefault="00660B07" w:rsidP="00AE244C">
      <w:pPr>
        <w:numPr>
          <w:ilvl w:val="0"/>
          <w:numId w:val="13"/>
        </w:numPr>
        <w:spacing w:after="0" w:line="240" w:lineRule="auto"/>
        <w:rPr>
          <w:del w:id="250" w:author="Dunn, Julia (NIH/NIMH) [F]" w:date="2020-04-08T12:36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2B706694" w14:textId="77777777" w:rsidR="00AE244C" w:rsidRDefault="00AE244C" w:rsidP="00A5363B">
      <w:pPr>
        <w:numPr>
          <w:ilvl w:val="0"/>
          <w:numId w:val="13"/>
        </w:numPr>
        <w:spacing w:after="0" w:line="240" w:lineRule="auto"/>
        <w:rPr>
          <w:ins w:id="251" w:author="Dunn, Julia (NIH/NIMH) [F]" w:date="2020-04-08T12:36:00Z"/>
          <w:rFonts w:ascii="Arial" w:eastAsia="Arial" w:hAnsi="Arial" w:cs="Arial"/>
          <w:sz w:val="22"/>
          <w:szCs w:val="22"/>
        </w:rPr>
      </w:pPr>
    </w:p>
    <w:p w14:paraId="31B31D2F" w14:textId="2DD17A37" w:rsidR="00E816D2" w:rsidDel="00410C37" w:rsidRDefault="00660B07" w:rsidP="00410C37">
      <w:pPr>
        <w:numPr>
          <w:ilvl w:val="0"/>
          <w:numId w:val="13"/>
        </w:numPr>
        <w:spacing w:after="0" w:line="240" w:lineRule="auto"/>
        <w:rPr>
          <w:del w:id="252" w:author="Dunn, Julia (NIH/NIMH) [F]" w:date="2020-04-08T12:36:00Z"/>
          <w:rFonts w:ascii="Arial" w:eastAsia="Arial" w:hAnsi="Arial" w:cs="Arial"/>
          <w:sz w:val="22"/>
          <w:szCs w:val="22"/>
        </w:rPr>
      </w:pPr>
      <w:del w:id="253" w:author="Dunn, Julia (NIH/NIMH) [F]" w:date="2020-04-08T12:36:00Z">
        <w:r w:rsidRPr="00AE244C" w:rsidDel="00AE244C">
          <w:rPr>
            <w:rFonts w:ascii="Arial" w:eastAsia="Arial" w:hAnsi="Arial" w:cs="Arial"/>
            <w:sz w:val="22"/>
            <w:szCs w:val="22"/>
          </w:rPr>
          <w:delText xml:space="preserve">      d. </w:delText>
        </w:r>
      </w:del>
      <w:r w:rsidRPr="00AE244C">
        <w:rPr>
          <w:rFonts w:ascii="Arial" w:eastAsia="Arial" w:hAnsi="Arial" w:cs="Arial"/>
          <w:sz w:val="22"/>
          <w:szCs w:val="22"/>
        </w:rPr>
        <w:t>Very fatigued or tired</w:t>
      </w:r>
    </w:p>
    <w:p w14:paraId="584A4F98" w14:textId="77777777" w:rsidR="00410C37" w:rsidRPr="00AE244C" w:rsidRDefault="00410C37">
      <w:pPr>
        <w:numPr>
          <w:ilvl w:val="0"/>
          <w:numId w:val="13"/>
        </w:numPr>
        <w:spacing w:after="0" w:line="240" w:lineRule="auto"/>
        <w:rPr>
          <w:ins w:id="254" w:author="Dunn, Julia (NIH/NIMH) [F]" w:date="2020-04-08T12:36:00Z"/>
          <w:rFonts w:ascii="Arial" w:eastAsia="Arial" w:hAnsi="Arial" w:cs="Arial"/>
          <w:sz w:val="22"/>
          <w:szCs w:val="22"/>
        </w:rPr>
        <w:pPrChange w:id="255" w:author="Dunn, Julia (NIH/NIMH) [F]" w:date="2020-04-08T12:36:00Z">
          <w:pPr>
            <w:spacing w:after="0" w:line="240" w:lineRule="auto"/>
            <w:ind w:left="720"/>
          </w:pPr>
        </w:pPrChange>
      </w:pPr>
    </w:p>
    <w:p w14:paraId="3F735590" w14:textId="77777777" w:rsidR="00E816D2" w:rsidRPr="00410C37" w:rsidRDefault="00660B07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256" w:author="Dunn, Julia (NIH/NIMH) [F]" w:date="2020-04-08T12:36:00Z">
          <w:pPr>
            <w:spacing w:after="0" w:line="240" w:lineRule="auto"/>
            <w:ind w:left="720"/>
          </w:pPr>
        </w:pPrChange>
      </w:pPr>
      <w:del w:id="257" w:author="Dunn, Julia (NIH/NIMH) [F]" w:date="2020-04-08T12:36:00Z">
        <w:r w:rsidRPr="00410C37" w:rsidDel="00410C37">
          <w:rPr>
            <w:rFonts w:ascii="Arial" w:eastAsia="Arial" w:hAnsi="Arial" w:cs="Arial"/>
            <w:sz w:val="22"/>
            <w:szCs w:val="22"/>
          </w:rPr>
          <w:delText xml:space="preserve">      e. </w:delText>
        </w:r>
      </w:del>
      <w:r w:rsidRPr="00410C37">
        <w:rPr>
          <w:rFonts w:ascii="Arial" w:eastAsia="Arial" w:hAnsi="Arial" w:cs="Arial"/>
          <w:sz w:val="22"/>
          <w:szCs w:val="22"/>
        </w:rPr>
        <w:t>Extremely fatigued or tired</w:t>
      </w:r>
    </w:p>
    <w:p w14:paraId="46A645B6" w14:textId="5F75C9B0" w:rsidR="00E816D2" w:rsidRDefault="00E816D2" w:rsidP="00A5363B">
      <w:pPr>
        <w:spacing w:after="0" w:line="240" w:lineRule="auto"/>
        <w:rPr>
          <w:ins w:id="258" w:author="Lopez, Diana (NIH/NIMH) [F]" w:date="2020-04-08T09:53:00Z"/>
          <w:rFonts w:ascii="Arial" w:eastAsia="Arial" w:hAnsi="Arial" w:cs="Arial"/>
          <w:sz w:val="22"/>
          <w:szCs w:val="22"/>
        </w:rPr>
      </w:pPr>
    </w:p>
    <w:p w14:paraId="44C73D0E" w14:textId="2A7E0CF1" w:rsidR="002C4B56" w:rsidRDefault="002C4B56" w:rsidP="00A5363B">
      <w:pPr>
        <w:spacing w:after="0" w:line="240" w:lineRule="auto"/>
        <w:rPr>
          <w:ins w:id="259" w:author="Lopez, Diana (NIH/NIMH) [F]" w:date="2020-04-08T09:53:00Z"/>
          <w:rFonts w:ascii="Arial" w:eastAsia="Arial" w:hAnsi="Arial" w:cs="Arial"/>
          <w:sz w:val="22"/>
          <w:szCs w:val="22"/>
        </w:rPr>
      </w:pPr>
    </w:p>
    <w:p w14:paraId="40C33EA3" w14:textId="77777777" w:rsidR="002C4B56" w:rsidRDefault="002C4B5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3CD2D22" w14:textId="030DA879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… how well </w:t>
      </w:r>
      <w:r w:rsidR="00AD7C27">
        <w:rPr>
          <w:rFonts w:ascii="Arial" w:eastAsia="Arial" w:hAnsi="Arial" w:cs="Arial"/>
          <w:b/>
          <w:sz w:val="22"/>
          <w:szCs w:val="22"/>
        </w:rPr>
        <w:t>were</w:t>
      </w:r>
      <w:r>
        <w:rPr>
          <w:rFonts w:ascii="Arial" w:eastAsia="Arial" w:hAnsi="Arial" w:cs="Arial"/>
          <w:b/>
          <w:sz w:val="22"/>
          <w:szCs w:val="22"/>
        </w:rPr>
        <w:t xml:space="preserve"> you able to concentrate or focus?</w:t>
      </w:r>
    </w:p>
    <w:p w14:paraId="21495F46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16D8C5E4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152C7DEB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66E75BCA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54B92FCB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5F6B6FA9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7A79C55" w14:textId="3E04ECDE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irritable or easily angered were you?</w:t>
      </w:r>
    </w:p>
    <w:p w14:paraId="34253EF9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13EDA4FC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1EDF18D0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6FC79F0E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582DBE77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6DF0C819" w14:textId="77777777" w:rsidR="00E816D2" w:rsidRDefault="00660B07" w:rsidP="00A5363B">
      <w:pPr>
        <w:spacing w:after="0" w:line="240" w:lineRule="auto"/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939645D" w14:textId="5DFFE25B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lonely were you?</w:t>
      </w:r>
    </w:p>
    <w:p w14:paraId="39CC123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64E46874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2988101F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63DF30E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463FE3D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B1D285B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8A1D564" w14:textId="615B69E5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extent </w:t>
      </w:r>
      <w:r w:rsidR="003B6B8D">
        <w:rPr>
          <w:rFonts w:ascii="Arial" w:eastAsia="Arial" w:hAnsi="Arial" w:cs="Arial"/>
          <w:b/>
          <w:sz w:val="22"/>
          <w:szCs w:val="22"/>
        </w:rPr>
        <w:t xml:space="preserve">did you have </w:t>
      </w:r>
      <w:r>
        <w:rPr>
          <w:rFonts w:ascii="Arial" w:eastAsia="Arial" w:hAnsi="Arial" w:cs="Arial"/>
          <w:b/>
          <w:sz w:val="22"/>
          <w:szCs w:val="22"/>
        </w:rPr>
        <w:t>negative thoughts, thought</w:t>
      </w:r>
      <w:ins w:id="260" w:author="Dunn, Julia (NIH/NIMH) [F]" w:date="2020-04-08T12:37:00Z">
        <w:r w:rsidR="00291B6D">
          <w:rPr>
            <w:rFonts w:ascii="Arial" w:eastAsia="Arial" w:hAnsi="Arial" w:cs="Arial"/>
            <w:b/>
            <w:sz w:val="22"/>
            <w:szCs w:val="22"/>
          </w:rPr>
          <w:t>s</w:t>
        </w:r>
      </w:ins>
      <w:r>
        <w:rPr>
          <w:rFonts w:ascii="Arial" w:eastAsia="Arial" w:hAnsi="Arial" w:cs="Arial"/>
          <w:b/>
          <w:sz w:val="22"/>
          <w:szCs w:val="22"/>
        </w:rPr>
        <w:t xml:space="preserve"> about unpleasant experiences or things that ma</w:t>
      </w:r>
      <w:r w:rsidR="00AD7C27"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 you feel bad?</w:t>
      </w:r>
    </w:p>
    <w:p w14:paraId="73844F3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35DFF4C8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BBE639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200586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624C1D4A" w14:textId="0827823B" w:rsidR="00E816D2" w:rsidRPr="002C4B56" w:rsidDel="002C4B56" w:rsidRDefault="00660B07" w:rsidP="002C4B56">
      <w:pPr>
        <w:numPr>
          <w:ilvl w:val="1"/>
          <w:numId w:val="1"/>
        </w:numPr>
        <w:spacing w:after="0" w:line="240" w:lineRule="auto"/>
        <w:rPr>
          <w:del w:id="261" w:author="Lopez, Diana (NIH/NIMH) [F]" w:date="2020-04-08T09:54:00Z"/>
          <w:rFonts w:ascii="Arial" w:eastAsia="Arial" w:hAnsi="Arial" w:cs="Arial"/>
          <w:sz w:val="22"/>
          <w:szCs w:val="22"/>
          <w:rPrChange w:id="262" w:author="Lopez, Diana (NIH/NIMH) [F]" w:date="2020-04-08T09:54:00Z">
            <w:rPr>
              <w:del w:id="263" w:author="Lopez, Diana (NIH/NIMH) [F]" w:date="2020-04-08T09:54:00Z"/>
              <w:sz w:val="28"/>
              <w:szCs w:val="28"/>
            </w:rPr>
          </w:rPrChange>
        </w:rPr>
      </w:pPr>
      <w:r>
        <w:rPr>
          <w:rFonts w:ascii="Arial" w:eastAsia="Arial" w:hAnsi="Arial" w:cs="Arial"/>
          <w:sz w:val="22"/>
          <w:szCs w:val="22"/>
        </w:rPr>
        <w:t>A lot of the time</w:t>
      </w:r>
    </w:p>
    <w:p w14:paraId="6EBBC4E8" w14:textId="77777777" w:rsidR="002C4B56" w:rsidRDefault="002C4B56">
      <w:pPr>
        <w:numPr>
          <w:ilvl w:val="1"/>
          <w:numId w:val="1"/>
        </w:numPr>
        <w:spacing w:after="0" w:line="240" w:lineRule="auto"/>
        <w:rPr>
          <w:ins w:id="264" w:author="Lopez, Diana (NIH/NIMH) [F]" w:date="2020-04-08T09:54:00Z"/>
          <w:rFonts w:ascii="Arial" w:eastAsia="Arial" w:hAnsi="Arial" w:cs="Arial"/>
          <w:sz w:val="22"/>
          <w:szCs w:val="22"/>
        </w:rPr>
      </w:pPr>
    </w:p>
    <w:p w14:paraId="1D0C90BB" w14:textId="77777777" w:rsidR="00E816D2" w:rsidRPr="002C4B56" w:rsidDel="002C4B56" w:rsidRDefault="00E816D2">
      <w:pPr>
        <w:spacing w:after="0" w:line="240" w:lineRule="auto"/>
        <w:ind w:left="1440"/>
        <w:rPr>
          <w:del w:id="265" w:author="Lopez, Diana (NIH/NIMH) [F]" w:date="2020-04-08T09:54:00Z"/>
          <w:rFonts w:ascii="Arial" w:eastAsia="Arial" w:hAnsi="Arial" w:cs="Arial"/>
          <w:sz w:val="22"/>
          <w:szCs w:val="22"/>
        </w:rPr>
        <w:pPrChange w:id="266" w:author="Lopez, Diana (NIH/NIMH) [F]" w:date="2020-04-08T09:54:00Z">
          <w:pPr>
            <w:spacing w:after="0" w:line="240" w:lineRule="auto"/>
          </w:pPr>
        </w:pPrChange>
      </w:pPr>
    </w:p>
    <w:p w14:paraId="2BE4F901" w14:textId="77777777" w:rsidR="00510503" w:rsidRDefault="00510503">
      <w:pPr>
        <w:spacing w:after="0" w:line="240" w:lineRule="auto"/>
        <w:ind w:left="1440"/>
        <w:rPr>
          <w:rFonts w:ascii="Arial" w:eastAsiaTheme="majorEastAsia" w:hAnsi="Arial" w:cstheme="majorBidi"/>
          <w:b/>
          <w:sz w:val="28"/>
          <w:szCs w:val="28"/>
        </w:rPr>
        <w:pPrChange w:id="267" w:author="Lopez, Diana (NIH/NIMH) [F]" w:date="2020-04-08T09:54:00Z">
          <w:pPr/>
        </w:pPrChange>
      </w:pPr>
      <w:del w:id="268" w:author="Lopez, Diana (NIH/NIMH) [F]" w:date="2020-04-08T09:54:00Z">
        <w:r w:rsidDel="002C4B56">
          <w:rPr>
            <w:sz w:val="28"/>
            <w:szCs w:val="28"/>
          </w:rPr>
          <w:br w:type="page"/>
        </w:r>
      </w:del>
    </w:p>
    <w:p w14:paraId="06190F2F" w14:textId="77777777" w:rsidR="00E816D2" w:rsidRDefault="00660B07" w:rsidP="00A5363B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MEDIA USE (PAST TWO WEEKS) </w:t>
      </w:r>
    </w:p>
    <w:p w14:paraId="0A6828DD" w14:textId="77777777" w:rsidR="00E816D2" w:rsidRDefault="00E816D2" w:rsidP="00A5363B">
      <w:pPr>
        <w:spacing w:after="0" w:line="240" w:lineRule="auto"/>
      </w:pPr>
    </w:p>
    <w:p w14:paraId="58F44EE5" w14:textId="77777777" w:rsidR="00E816D2" w:rsidRDefault="00660B07" w:rsidP="00A5363B">
      <w:pPr>
        <w:spacing w:before="5"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 spend:</w:t>
      </w:r>
    </w:p>
    <w:p w14:paraId="2F839244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58F03D5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3A92E702" w14:textId="24E534FE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  <w:r w:rsidR="00821B72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30B50F65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D1C5D19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42C65E5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264DC58E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7BDC1FF4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6C2CAED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39EFC688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3EA0207B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00AD6B1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5ADB0D21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20939A1C" w14:textId="77777777" w:rsidR="00E816D2" w:rsidDel="002C4B56" w:rsidRDefault="00660B07">
      <w:pPr>
        <w:numPr>
          <w:ilvl w:val="1"/>
          <w:numId w:val="1"/>
        </w:numPr>
        <w:spacing w:after="0" w:line="240" w:lineRule="auto"/>
        <w:rPr>
          <w:del w:id="269" w:author="Lopez, Diana (NIH/NIMH) [F]" w:date="2020-04-08T09:54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598BE5F5" w14:textId="77777777" w:rsidR="00E816D2" w:rsidRPr="002C4B56" w:rsidRDefault="00E816D2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270" w:author="Lopez, Diana (NIH/NIMH) [F]" w:date="2020-04-08T09:54:00Z">
          <w:pPr>
            <w:spacing w:after="0" w:line="240" w:lineRule="auto"/>
          </w:pPr>
        </w:pPrChange>
      </w:pPr>
    </w:p>
    <w:p w14:paraId="6701D446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>… playing video games?</w:t>
      </w:r>
    </w:p>
    <w:p w14:paraId="4C396D53" w14:textId="77777777" w:rsidR="00E816D2" w:rsidRDefault="00660B07" w:rsidP="00A5363B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5223F892" w14:textId="77777777" w:rsidR="00E816D2" w:rsidRDefault="00660B07" w:rsidP="00A5363B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4903D6B3" w14:textId="77777777" w:rsidR="00E816D2" w:rsidRDefault="00660B07" w:rsidP="00A5363B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3506CD1" w14:textId="77777777" w:rsidR="00E816D2" w:rsidRDefault="00660B07" w:rsidP="00A5363B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3A71C56" w14:textId="2B2A0901" w:rsidR="00E816D2" w:rsidRPr="00A5363B" w:rsidRDefault="00660B07" w:rsidP="00A5363B">
      <w:pPr>
        <w:numPr>
          <w:ilvl w:val="0"/>
          <w:numId w:val="16"/>
        </w:numPr>
        <w:spacing w:after="0" w:line="240" w:lineRule="auto"/>
        <w:rPr>
          <w:rFonts w:ascii="Arial" w:hAnsi="Arial"/>
          <w:sz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7CF6E734" w14:textId="77777777" w:rsidR="00E816D2" w:rsidRDefault="00660B07" w:rsidP="00A5363B">
      <w:pPr>
        <w:spacing w:before="240"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SUBSTANCE USE (PAST TWO WEEKS)</w:t>
      </w:r>
    </w:p>
    <w:p w14:paraId="2710BF89" w14:textId="77777777" w:rsidR="00E816D2" w:rsidRDefault="00660B07" w:rsidP="00A5363B">
      <w:pPr>
        <w:spacing w:before="240" w:after="0" w:line="240" w:lineRule="auto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 use:</w:t>
      </w:r>
    </w:p>
    <w:p w14:paraId="4890B82C" w14:textId="77777777" w:rsidR="00E816D2" w:rsidRDefault="00660B07" w:rsidP="00FB2D3B">
      <w:pPr>
        <w:numPr>
          <w:ilvl w:val="0"/>
          <w:numId w:val="1"/>
        </w:numPr>
        <w:spacing w:before="24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alcohol?</w:t>
      </w:r>
    </w:p>
    <w:p w14:paraId="2EDAFEE2" w14:textId="2C9F21EC" w:rsidR="008D3264" w:rsidRPr="008D3264" w:rsidRDefault="008D3264">
      <w:pPr>
        <w:numPr>
          <w:ilvl w:val="1"/>
          <w:numId w:val="1"/>
        </w:numPr>
        <w:spacing w:after="0" w:line="240" w:lineRule="auto"/>
        <w:rPr>
          <w:ins w:id="271" w:author="Lopez, Diana (NIH/NIMH) [F]" w:date="2020-04-08T09:34:00Z"/>
          <w:rFonts w:ascii="Arial" w:eastAsia="Arial" w:hAnsi="Arial" w:cs="Arial"/>
          <w:sz w:val="22"/>
          <w:szCs w:val="22"/>
          <w:rPrChange w:id="272" w:author="Lopez, Diana (NIH/NIMH) [F]" w:date="2020-04-08T09:34:00Z">
            <w:rPr>
              <w:ins w:id="273" w:author="Lopez, Diana (NIH/NIMH) [F]" w:date="2020-04-08T09:34:00Z"/>
            </w:rPr>
          </w:rPrChange>
        </w:rPr>
        <w:pPrChange w:id="274" w:author="Lopez, Diana (NIH/NIMH) [F]" w:date="2020-04-08T09:34:00Z">
          <w:pPr/>
        </w:pPrChange>
      </w:pPr>
      <w:ins w:id="275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276" w:author="Lopez, Diana (NIH/NIMH) [F]" w:date="2020-04-08T09:34:00Z">
              <w:rPr/>
            </w:rPrChange>
          </w:rPr>
          <w:t>Not at all</w:t>
        </w:r>
      </w:ins>
    </w:p>
    <w:p w14:paraId="2270F76D" w14:textId="2CD38C32" w:rsidR="008D3264" w:rsidRPr="008D3264" w:rsidRDefault="008D3264">
      <w:pPr>
        <w:numPr>
          <w:ilvl w:val="1"/>
          <w:numId w:val="1"/>
        </w:numPr>
        <w:spacing w:after="0" w:line="240" w:lineRule="auto"/>
        <w:rPr>
          <w:ins w:id="277" w:author="Lopez, Diana (NIH/NIMH) [F]" w:date="2020-04-08T09:34:00Z"/>
          <w:rFonts w:ascii="Arial" w:eastAsia="Arial" w:hAnsi="Arial" w:cs="Arial"/>
          <w:sz w:val="22"/>
          <w:szCs w:val="22"/>
          <w:rPrChange w:id="278" w:author="Lopez, Diana (NIH/NIMH) [F]" w:date="2020-04-08T09:34:00Z">
            <w:rPr>
              <w:ins w:id="279" w:author="Lopez, Diana (NIH/NIMH) [F]" w:date="2020-04-08T09:34:00Z"/>
            </w:rPr>
          </w:rPrChange>
        </w:rPr>
        <w:pPrChange w:id="280" w:author="Lopez, Diana (NIH/NIMH) [F]" w:date="2020-04-08T09:34:00Z">
          <w:pPr/>
        </w:pPrChange>
      </w:pPr>
      <w:ins w:id="281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282" w:author="Lopez, Diana (NIH/NIMH) [F]" w:date="2020-04-08T09:34:00Z">
              <w:rPr/>
            </w:rPrChange>
          </w:rPr>
          <w:t>Rarely</w:t>
        </w:r>
      </w:ins>
    </w:p>
    <w:p w14:paraId="62D0C379" w14:textId="7E3D259C" w:rsidR="008D3264" w:rsidRPr="008D3264" w:rsidRDefault="008D3264">
      <w:pPr>
        <w:numPr>
          <w:ilvl w:val="1"/>
          <w:numId w:val="1"/>
        </w:numPr>
        <w:spacing w:after="0" w:line="240" w:lineRule="auto"/>
        <w:rPr>
          <w:ins w:id="283" w:author="Lopez, Diana (NIH/NIMH) [F]" w:date="2020-04-08T09:34:00Z"/>
          <w:rFonts w:ascii="Arial" w:eastAsia="Arial" w:hAnsi="Arial" w:cs="Arial"/>
          <w:sz w:val="22"/>
          <w:szCs w:val="22"/>
          <w:rPrChange w:id="284" w:author="Lopez, Diana (NIH/NIMH) [F]" w:date="2020-04-08T09:34:00Z">
            <w:rPr>
              <w:ins w:id="285" w:author="Lopez, Diana (NIH/NIMH) [F]" w:date="2020-04-08T09:34:00Z"/>
            </w:rPr>
          </w:rPrChange>
        </w:rPr>
        <w:pPrChange w:id="286" w:author="Lopez, Diana (NIH/NIMH) [F]" w:date="2020-04-08T09:34:00Z">
          <w:pPr/>
        </w:pPrChange>
      </w:pPr>
      <w:ins w:id="287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288" w:author="Lopez, Diana (NIH/NIMH) [F]" w:date="2020-04-08T09:34:00Z">
              <w:rPr/>
            </w:rPrChange>
          </w:rPr>
          <w:t>Once a month</w:t>
        </w:r>
      </w:ins>
    </w:p>
    <w:p w14:paraId="7DE7DF9B" w14:textId="107C6D5A" w:rsidR="008D3264" w:rsidRPr="008D3264" w:rsidRDefault="008D3264">
      <w:pPr>
        <w:numPr>
          <w:ilvl w:val="1"/>
          <w:numId w:val="1"/>
        </w:numPr>
        <w:spacing w:after="0" w:line="240" w:lineRule="auto"/>
        <w:rPr>
          <w:ins w:id="289" w:author="Lopez, Diana (NIH/NIMH) [F]" w:date="2020-04-08T09:34:00Z"/>
          <w:rFonts w:ascii="Arial" w:eastAsia="Arial" w:hAnsi="Arial" w:cs="Arial"/>
          <w:sz w:val="22"/>
          <w:szCs w:val="22"/>
          <w:rPrChange w:id="290" w:author="Lopez, Diana (NIH/NIMH) [F]" w:date="2020-04-08T09:34:00Z">
            <w:rPr>
              <w:ins w:id="291" w:author="Lopez, Diana (NIH/NIMH) [F]" w:date="2020-04-08T09:34:00Z"/>
            </w:rPr>
          </w:rPrChange>
        </w:rPr>
        <w:pPrChange w:id="292" w:author="Lopez, Diana (NIH/NIMH) [F]" w:date="2020-04-08T09:34:00Z">
          <w:pPr/>
        </w:pPrChange>
      </w:pPr>
      <w:ins w:id="293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294" w:author="Lopez, Diana (NIH/NIMH) [F]" w:date="2020-04-08T09:34:00Z">
              <w:rPr/>
            </w:rPrChange>
          </w:rPr>
          <w:t>Several times a month</w:t>
        </w:r>
      </w:ins>
    </w:p>
    <w:p w14:paraId="437A37AB" w14:textId="1BD9A580" w:rsidR="008D3264" w:rsidRPr="008D3264" w:rsidRDefault="008D3264">
      <w:pPr>
        <w:numPr>
          <w:ilvl w:val="1"/>
          <w:numId w:val="1"/>
        </w:numPr>
        <w:spacing w:after="0" w:line="240" w:lineRule="auto"/>
        <w:rPr>
          <w:ins w:id="295" w:author="Lopez, Diana (NIH/NIMH) [F]" w:date="2020-04-08T09:34:00Z"/>
          <w:rFonts w:ascii="Arial" w:eastAsia="Arial" w:hAnsi="Arial" w:cs="Arial"/>
          <w:sz w:val="22"/>
          <w:szCs w:val="22"/>
          <w:rPrChange w:id="296" w:author="Lopez, Diana (NIH/NIMH) [F]" w:date="2020-04-08T09:34:00Z">
            <w:rPr>
              <w:ins w:id="297" w:author="Lopez, Diana (NIH/NIMH) [F]" w:date="2020-04-08T09:34:00Z"/>
            </w:rPr>
          </w:rPrChange>
        </w:rPr>
        <w:pPrChange w:id="298" w:author="Lopez, Diana (NIH/NIMH) [F]" w:date="2020-04-08T09:34:00Z">
          <w:pPr/>
        </w:pPrChange>
      </w:pPr>
      <w:ins w:id="299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300" w:author="Lopez, Diana (NIH/NIMH) [F]" w:date="2020-04-08T09:34:00Z">
              <w:rPr/>
            </w:rPrChange>
          </w:rPr>
          <w:t>Once a week</w:t>
        </w:r>
      </w:ins>
    </w:p>
    <w:p w14:paraId="42B6666D" w14:textId="25E67F3E" w:rsidR="008D3264" w:rsidRPr="008D3264" w:rsidRDefault="008D3264">
      <w:pPr>
        <w:numPr>
          <w:ilvl w:val="1"/>
          <w:numId w:val="1"/>
        </w:numPr>
        <w:spacing w:after="0" w:line="240" w:lineRule="auto"/>
        <w:rPr>
          <w:ins w:id="301" w:author="Lopez, Diana (NIH/NIMH) [F]" w:date="2020-04-08T09:34:00Z"/>
          <w:rFonts w:ascii="Arial" w:eastAsia="Arial" w:hAnsi="Arial" w:cs="Arial"/>
          <w:sz w:val="22"/>
          <w:szCs w:val="22"/>
          <w:rPrChange w:id="302" w:author="Lopez, Diana (NIH/NIMH) [F]" w:date="2020-04-08T09:34:00Z">
            <w:rPr>
              <w:ins w:id="303" w:author="Lopez, Diana (NIH/NIMH) [F]" w:date="2020-04-08T09:34:00Z"/>
            </w:rPr>
          </w:rPrChange>
        </w:rPr>
        <w:pPrChange w:id="304" w:author="Lopez, Diana (NIH/NIMH) [F]" w:date="2020-04-08T09:34:00Z">
          <w:pPr/>
        </w:pPrChange>
      </w:pPr>
      <w:ins w:id="305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306" w:author="Lopez, Diana (NIH/NIMH) [F]" w:date="2020-04-08T09:34:00Z">
              <w:rPr/>
            </w:rPrChange>
          </w:rPr>
          <w:t>Several times a week</w:t>
        </w:r>
      </w:ins>
    </w:p>
    <w:p w14:paraId="6A842C20" w14:textId="393E0388" w:rsidR="008D3264" w:rsidRDefault="008D3264" w:rsidP="008D3264">
      <w:pPr>
        <w:numPr>
          <w:ilvl w:val="1"/>
          <w:numId w:val="1"/>
        </w:numPr>
        <w:spacing w:after="0" w:line="240" w:lineRule="auto"/>
        <w:rPr>
          <w:ins w:id="307" w:author="Lopez, Diana (NIH/NIMH) [F]" w:date="2020-04-08T09:36:00Z"/>
          <w:rFonts w:ascii="Arial" w:eastAsia="Arial" w:hAnsi="Arial" w:cs="Arial"/>
          <w:sz w:val="22"/>
          <w:szCs w:val="22"/>
        </w:rPr>
      </w:pPr>
      <w:ins w:id="308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309" w:author="Lopez, Diana (NIH/NIMH) [F]" w:date="2020-04-08T09:34:00Z">
              <w:rPr/>
            </w:rPrChange>
          </w:rPr>
          <w:t>Once a day</w:t>
        </w:r>
      </w:ins>
    </w:p>
    <w:p w14:paraId="1B1A559F" w14:textId="0733A2F8" w:rsidR="00715878" w:rsidRPr="008D3264" w:rsidRDefault="00715878">
      <w:pPr>
        <w:numPr>
          <w:ilvl w:val="1"/>
          <w:numId w:val="1"/>
        </w:numPr>
        <w:spacing w:after="0" w:line="240" w:lineRule="auto"/>
        <w:rPr>
          <w:ins w:id="310" w:author="Lopez, Diana (NIH/NIMH) [F]" w:date="2020-04-08T09:34:00Z"/>
          <w:rFonts w:ascii="Arial" w:eastAsia="Arial" w:hAnsi="Arial" w:cs="Arial"/>
          <w:sz w:val="22"/>
          <w:szCs w:val="22"/>
          <w:rPrChange w:id="311" w:author="Lopez, Diana (NIH/NIMH) [F]" w:date="2020-04-08T09:34:00Z">
            <w:rPr>
              <w:ins w:id="312" w:author="Lopez, Diana (NIH/NIMH) [F]" w:date="2020-04-08T09:34:00Z"/>
            </w:rPr>
          </w:rPrChange>
        </w:rPr>
        <w:pPrChange w:id="313" w:author="Lopez, Diana (NIH/NIMH) [F]" w:date="2020-04-08T09:34:00Z">
          <w:pPr/>
        </w:pPrChange>
      </w:pPr>
      <w:ins w:id="314" w:author="Lopez, Diana (NIH/NIMH) [F]" w:date="2020-04-08T09:36:00Z">
        <w:r>
          <w:rPr>
            <w:rFonts w:ascii="Arial" w:eastAsia="Arial" w:hAnsi="Arial" w:cs="Arial"/>
            <w:sz w:val="22"/>
            <w:szCs w:val="22"/>
          </w:rPr>
          <w:t>More than once a day</w:t>
        </w:r>
      </w:ins>
    </w:p>
    <w:p w14:paraId="72F63BCF" w14:textId="51EC8A6C" w:rsidR="00E816D2" w:rsidDel="008D3264" w:rsidRDefault="008D3264">
      <w:pPr>
        <w:numPr>
          <w:ilvl w:val="1"/>
          <w:numId w:val="1"/>
        </w:numPr>
        <w:spacing w:after="0" w:line="240" w:lineRule="auto"/>
        <w:rPr>
          <w:del w:id="315" w:author="Lopez, Diana (NIH/NIMH) [F]" w:date="2020-04-08T09:34:00Z"/>
          <w:rFonts w:ascii="Arial" w:eastAsia="Arial" w:hAnsi="Arial" w:cs="Arial"/>
          <w:sz w:val="22"/>
          <w:szCs w:val="22"/>
        </w:rPr>
      </w:pPr>
      <w:ins w:id="316" w:author="Lopez, Diana (NIH/NIMH) [F]" w:date="2020-04-08T09:34:00Z">
        <w:r w:rsidRPr="008D3264">
          <w:rPr>
            <w:rFonts w:ascii="Arial" w:eastAsia="Arial" w:hAnsi="Arial" w:cs="Arial"/>
            <w:sz w:val="22"/>
            <w:szCs w:val="22"/>
            <w:rPrChange w:id="317" w:author="Lopez, Diana (NIH/NIMH) [F]" w:date="2020-04-08T09:34:00Z">
              <w:rPr/>
            </w:rPrChange>
          </w:rPr>
          <w:t xml:space="preserve"> </w:t>
        </w:r>
      </w:ins>
      <w:del w:id="318" w:author="Lopez, Diana (NIH/NIMH) [F]" w:date="2020-04-08T09:34:00Z">
        <w:r w:rsidR="00660B07" w:rsidDel="008D3264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6B616D81" w14:textId="540632D2" w:rsidR="00E816D2" w:rsidDel="008D3264" w:rsidRDefault="00660B07" w:rsidP="008D3264">
      <w:pPr>
        <w:numPr>
          <w:ilvl w:val="1"/>
          <w:numId w:val="1"/>
        </w:numPr>
        <w:spacing w:after="0" w:line="240" w:lineRule="auto"/>
        <w:rPr>
          <w:del w:id="319" w:author="Lopez, Diana (NIH/NIMH) [F]" w:date="2020-04-08T09:34:00Z"/>
          <w:rFonts w:ascii="Arial" w:eastAsia="Arial" w:hAnsi="Arial" w:cs="Arial"/>
          <w:sz w:val="22"/>
          <w:szCs w:val="22"/>
        </w:rPr>
      </w:pPr>
      <w:del w:id="320" w:author="Lopez, Diana (NIH/NIMH) [F]" w:date="2020-04-08T09:34:00Z">
        <w:r w:rsidDel="008D3264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13B2F111" w14:textId="68A8C973" w:rsidR="00E816D2" w:rsidDel="008D3264" w:rsidRDefault="00660B07" w:rsidP="008D3264">
      <w:pPr>
        <w:numPr>
          <w:ilvl w:val="1"/>
          <w:numId w:val="1"/>
        </w:numPr>
        <w:spacing w:after="0" w:line="240" w:lineRule="auto"/>
        <w:rPr>
          <w:del w:id="321" w:author="Lopez, Diana (NIH/NIMH) [F]" w:date="2020-04-08T09:34:00Z"/>
          <w:rFonts w:ascii="Arial" w:eastAsia="Arial" w:hAnsi="Arial" w:cs="Arial"/>
          <w:sz w:val="22"/>
          <w:szCs w:val="22"/>
        </w:rPr>
      </w:pPr>
      <w:del w:id="322" w:author="Lopez, Diana (NIH/NIMH) [F]" w:date="2020-04-08T09:34:00Z">
        <w:r w:rsidDel="008D3264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52D6CEC0" w14:textId="30E379FB" w:rsidR="00E816D2" w:rsidDel="008D3264" w:rsidRDefault="00660B07" w:rsidP="008D3264">
      <w:pPr>
        <w:numPr>
          <w:ilvl w:val="1"/>
          <w:numId w:val="1"/>
        </w:numPr>
        <w:spacing w:after="0" w:line="240" w:lineRule="auto"/>
        <w:rPr>
          <w:del w:id="323" w:author="Lopez, Diana (NIH/NIMH) [F]" w:date="2020-04-08T09:34:00Z"/>
          <w:rFonts w:ascii="Arial" w:eastAsia="Arial" w:hAnsi="Arial" w:cs="Arial"/>
          <w:sz w:val="22"/>
          <w:szCs w:val="22"/>
        </w:rPr>
      </w:pPr>
      <w:del w:id="324" w:author="Lopez, Diana (NIH/NIMH) [F]" w:date="2020-04-08T09:34:00Z">
        <w:r w:rsidDel="008D3264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15C670B9" w14:textId="0F89A711" w:rsidR="00E816D2" w:rsidDel="008D3264" w:rsidRDefault="00660B07" w:rsidP="008D3264">
      <w:pPr>
        <w:numPr>
          <w:ilvl w:val="1"/>
          <w:numId w:val="1"/>
        </w:numPr>
        <w:spacing w:after="0" w:line="240" w:lineRule="auto"/>
        <w:rPr>
          <w:del w:id="325" w:author="Lopez, Diana (NIH/NIMH) [F]" w:date="2020-04-08T09:34:00Z"/>
          <w:rFonts w:ascii="Arial" w:eastAsia="Arial" w:hAnsi="Arial" w:cs="Arial"/>
          <w:sz w:val="22"/>
          <w:szCs w:val="22"/>
        </w:rPr>
      </w:pPr>
      <w:del w:id="326" w:author="Lopez, Diana (NIH/NIMH) [F]" w:date="2020-04-08T09:34:00Z">
        <w:r w:rsidDel="008D3264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78DF1BEE" w14:textId="40E3FE4A" w:rsidR="00E816D2" w:rsidRDefault="00660B07" w:rsidP="00FB2D3B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del w:id="327" w:author="Lopez, Diana (NIH/NIMH) [F]" w:date="2020-04-08T09:36:00Z">
        <w:r w:rsidDel="00715878">
          <w:rPr>
            <w:rFonts w:ascii="Arial" w:eastAsia="Arial" w:hAnsi="Arial" w:cs="Arial"/>
            <w:b/>
            <w:sz w:val="22"/>
            <w:szCs w:val="22"/>
          </w:rPr>
          <w:delText xml:space="preserve"> </w:delText>
        </w:r>
      </w:del>
      <w:r>
        <w:rPr>
          <w:rFonts w:ascii="Arial" w:eastAsia="Arial" w:hAnsi="Arial" w:cs="Arial"/>
          <w:b/>
          <w:sz w:val="22"/>
          <w:szCs w:val="22"/>
        </w:rPr>
        <w:t>… vaping</w:t>
      </w:r>
      <w:ins w:id="328" w:author="Lopez, Diana (NIH/NIMH) [F]" w:date="2020-04-08T09:34:00Z">
        <w:r w:rsidR="00FB2D3B">
          <w:rPr>
            <w:rFonts w:ascii="Arial" w:eastAsia="Arial" w:hAnsi="Arial" w:cs="Arial"/>
            <w:b/>
            <w:sz w:val="22"/>
            <w:szCs w:val="22"/>
          </w:rPr>
          <w:t xml:space="preserve"> products</w:t>
        </w:r>
      </w:ins>
      <w:r>
        <w:rPr>
          <w:rFonts w:ascii="Arial" w:eastAsia="Arial" w:hAnsi="Arial" w:cs="Arial"/>
          <w:b/>
          <w:sz w:val="22"/>
          <w:szCs w:val="22"/>
        </w:rPr>
        <w:t>?</w:t>
      </w:r>
    </w:p>
    <w:p w14:paraId="11AEA915" w14:textId="77777777" w:rsidR="00FD57EC" w:rsidRPr="00FD57EC" w:rsidRDefault="00FD57EC">
      <w:pPr>
        <w:numPr>
          <w:ilvl w:val="1"/>
          <w:numId w:val="1"/>
        </w:numPr>
        <w:spacing w:after="0" w:line="240" w:lineRule="auto"/>
        <w:rPr>
          <w:ins w:id="329" w:author="Lopez, Diana (NIH/NIMH) [F]" w:date="2020-04-08T09:37:00Z"/>
          <w:rFonts w:ascii="Arial" w:eastAsia="Arial" w:hAnsi="Arial" w:cs="Arial"/>
          <w:sz w:val="22"/>
          <w:szCs w:val="22"/>
          <w:rPrChange w:id="330" w:author="Lopez, Diana (NIH/NIMH) [F]" w:date="2020-04-08T09:37:00Z">
            <w:rPr>
              <w:ins w:id="331" w:author="Lopez, Diana (NIH/NIMH) [F]" w:date="2020-04-08T09:37:00Z"/>
            </w:rPr>
          </w:rPrChange>
        </w:rPr>
      </w:pPr>
      <w:ins w:id="332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33" w:author="Lopez, Diana (NIH/NIMH) [F]" w:date="2020-04-08T09:37:00Z">
              <w:rPr/>
            </w:rPrChange>
          </w:rPr>
          <w:t>Not at all</w:t>
        </w:r>
      </w:ins>
    </w:p>
    <w:p w14:paraId="7499406D" w14:textId="77777777" w:rsidR="00FD57EC" w:rsidRPr="00FD57EC" w:rsidRDefault="00FD57EC">
      <w:pPr>
        <w:numPr>
          <w:ilvl w:val="1"/>
          <w:numId w:val="1"/>
        </w:numPr>
        <w:spacing w:after="0" w:line="240" w:lineRule="auto"/>
        <w:rPr>
          <w:ins w:id="334" w:author="Lopez, Diana (NIH/NIMH) [F]" w:date="2020-04-08T09:37:00Z"/>
          <w:rFonts w:ascii="Arial" w:eastAsia="Arial" w:hAnsi="Arial" w:cs="Arial"/>
          <w:sz w:val="22"/>
          <w:szCs w:val="22"/>
          <w:rPrChange w:id="335" w:author="Lopez, Diana (NIH/NIMH) [F]" w:date="2020-04-08T09:37:00Z">
            <w:rPr>
              <w:ins w:id="336" w:author="Lopez, Diana (NIH/NIMH) [F]" w:date="2020-04-08T09:37:00Z"/>
            </w:rPr>
          </w:rPrChange>
        </w:rPr>
      </w:pPr>
      <w:ins w:id="337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38" w:author="Lopez, Diana (NIH/NIMH) [F]" w:date="2020-04-08T09:37:00Z">
              <w:rPr/>
            </w:rPrChange>
          </w:rPr>
          <w:t>Rarely</w:t>
        </w:r>
      </w:ins>
    </w:p>
    <w:p w14:paraId="36497F79" w14:textId="77777777" w:rsidR="00FD57EC" w:rsidRPr="00FD57EC" w:rsidRDefault="00FD57EC">
      <w:pPr>
        <w:numPr>
          <w:ilvl w:val="1"/>
          <w:numId w:val="1"/>
        </w:numPr>
        <w:spacing w:after="0" w:line="240" w:lineRule="auto"/>
        <w:rPr>
          <w:ins w:id="339" w:author="Lopez, Diana (NIH/NIMH) [F]" w:date="2020-04-08T09:37:00Z"/>
          <w:rFonts w:ascii="Arial" w:eastAsia="Arial" w:hAnsi="Arial" w:cs="Arial"/>
          <w:sz w:val="22"/>
          <w:szCs w:val="22"/>
          <w:rPrChange w:id="340" w:author="Lopez, Diana (NIH/NIMH) [F]" w:date="2020-04-08T09:37:00Z">
            <w:rPr>
              <w:ins w:id="341" w:author="Lopez, Diana (NIH/NIMH) [F]" w:date="2020-04-08T09:37:00Z"/>
            </w:rPr>
          </w:rPrChange>
        </w:rPr>
      </w:pPr>
      <w:ins w:id="342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43" w:author="Lopez, Diana (NIH/NIMH) [F]" w:date="2020-04-08T09:37:00Z">
              <w:rPr/>
            </w:rPrChange>
          </w:rPr>
          <w:t>Once a month</w:t>
        </w:r>
      </w:ins>
    </w:p>
    <w:p w14:paraId="3CAC11C2" w14:textId="77777777" w:rsidR="00FD57EC" w:rsidRPr="00FD57EC" w:rsidRDefault="00FD57EC">
      <w:pPr>
        <w:numPr>
          <w:ilvl w:val="1"/>
          <w:numId w:val="1"/>
        </w:numPr>
        <w:spacing w:after="0" w:line="240" w:lineRule="auto"/>
        <w:rPr>
          <w:ins w:id="344" w:author="Lopez, Diana (NIH/NIMH) [F]" w:date="2020-04-08T09:37:00Z"/>
          <w:rFonts w:ascii="Arial" w:eastAsia="Arial" w:hAnsi="Arial" w:cs="Arial"/>
          <w:sz w:val="22"/>
          <w:szCs w:val="22"/>
          <w:rPrChange w:id="345" w:author="Lopez, Diana (NIH/NIMH) [F]" w:date="2020-04-08T09:37:00Z">
            <w:rPr>
              <w:ins w:id="346" w:author="Lopez, Diana (NIH/NIMH) [F]" w:date="2020-04-08T09:37:00Z"/>
            </w:rPr>
          </w:rPrChange>
        </w:rPr>
      </w:pPr>
      <w:ins w:id="347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48" w:author="Lopez, Diana (NIH/NIMH) [F]" w:date="2020-04-08T09:37:00Z">
              <w:rPr/>
            </w:rPrChange>
          </w:rPr>
          <w:t>Several times a month</w:t>
        </w:r>
      </w:ins>
    </w:p>
    <w:p w14:paraId="30322049" w14:textId="77777777" w:rsidR="00FD57EC" w:rsidRPr="00FD57EC" w:rsidRDefault="00FD57EC">
      <w:pPr>
        <w:numPr>
          <w:ilvl w:val="1"/>
          <w:numId w:val="1"/>
        </w:numPr>
        <w:spacing w:after="0" w:line="240" w:lineRule="auto"/>
        <w:rPr>
          <w:ins w:id="349" w:author="Lopez, Diana (NIH/NIMH) [F]" w:date="2020-04-08T09:37:00Z"/>
          <w:rFonts w:ascii="Arial" w:eastAsia="Arial" w:hAnsi="Arial" w:cs="Arial"/>
          <w:sz w:val="22"/>
          <w:szCs w:val="22"/>
          <w:rPrChange w:id="350" w:author="Lopez, Diana (NIH/NIMH) [F]" w:date="2020-04-08T09:37:00Z">
            <w:rPr>
              <w:ins w:id="351" w:author="Lopez, Diana (NIH/NIMH) [F]" w:date="2020-04-08T09:37:00Z"/>
            </w:rPr>
          </w:rPrChange>
        </w:rPr>
      </w:pPr>
      <w:ins w:id="352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53" w:author="Lopez, Diana (NIH/NIMH) [F]" w:date="2020-04-08T09:37:00Z">
              <w:rPr/>
            </w:rPrChange>
          </w:rPr>
          <w:t>Once a week</w:t>
        </w:r>
      </w:ins>
    </w:p>
    <w:p w14:paraId="0E0D5E13" w14:textId="77777777" w:rsidR="00FD57EC" w:rsidRPr="00FD57EC" w:rsidRDefault="00FD57EC">
      <w:pPr>
        <w:numPr>
          <w:ilvl w:val="1"/>
          <w:numId w:val="1"/>
        </w:numPr>
        <w:spacing w:after="0" w:line="240" w:lineRule="auto"/>
        <w:rPr>
          <w:ins w:id="354" w:author="Lopez, Diana (NIH/NIMH) [F]" w:date="2020-04-08T09:37:00Z"/>
          <w:rFonts w:ascii="Arial" w:eastAsia="Arial" w:hAnsi="Arial" w:cs="Arial"/>
          <w:sz w:val="22"/>
          <w:szCs w:val="22"/>
          <w:rPrChange w:id="355" w:author="Lopez, Diana (NIH/NIMH) [F]" w:date="2020-04-08T09:37:00Z">
            <w:rPr>
              <w:ins w:id="356" w:author="Lopez, Diana (NIH/NIMH) [F]" w:date="2020-04-08T09:37:00Z"/>
            </w:rPr>
          </w:rPrChange>
        </w:rPr>
      </w:pPr>
      <w:ins w:id="357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58" w:author="Lopez, Diana (NIH/NIMH) [F]" w:date="2020-04-08T09:37:00Z">
              <w:rPr/>
            </w:rPrChange>
          </w:rPr>
          <w:t>Several times a week</w:t>
        </w:r>
      </w:ins>
    </w:p>
    <w:p w14:paraId="31DEB24E" w14:textId="77777777" w:rsidR="00FD57EC" w:rsidRPr="00FD57EC" w:rsidRDefault="00FD57EC">
      <w:pPr>
        <w:numPr>
          <w:ilvl w:val="1"/>
          <w:numId w:val="1"/>
        </w:numPr>
        <w:spacing w:after="0" w:line="240" w:lineRule="auto"/>
        <w:rPr>
          <w:ins w:id="359" w:author="Lopez, Diana (NIH/NIMH) [F]" w:date="2020-04-08T09:37:00Z"/>
          <w:rFonts w:ascii="Arial" w:eastAsia="Arial" w:hAnsi="Arial" w:cs="Arial"/>
          <w:sz w:val="22"/>
          <w:szCs w:val="22"/>
          <w:rPrChange w:id="360" w:author="Lopez, Diana (NIH/NIMH) [F]" w:date="2020-04-08T09:37:00Z">
            <w:rPr>
              <w:ins w:id="361" w:author="Lopez, Diana (NIH/NIMH) [F]" w:date="2020-04-08T09:37:00Z"/>
            </w:rPr>
          </w:rPrChange>
        </w:rPr>
      </w:pPr>
      <w:ins w:id="362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63" w:author="Lopez, Diana (NIH/NIMH) [F]" w:date="2020-04-08T09:37:00Z">
              <w:rPr/>
            </w:rPrChange>
          </w:rPr>
          <w:t>Once a day</w:t>
        </w:r>
      </w:ins>
    </w:p>
    <w:p w14:paraId="476B250A" w14:textId="38B3AF2F" w:rsidR="00FD57EC" w:rsidRDefault="00FD57EC" w:rsidP="00FD57EC">
      <w:pPr>
        <w:numPr>
          <w:ilvl w:val="1"/>
          <w:numId w:val="1"/>
        </w:numPr>
        <w:spacing w:after="0" w:line="240" w:lineRule="auto"/>
        <w:rPr>
          <w:ins w:id="364" w:author="Lopez, Diana (NIH/NIMH) [F]" w:date="2020-04-08T09:54:00Z"/>
          <w:rFonts w:ascii="Arial" w:eastAsia="Arial" w:hAnsi="Arial" w:cs="Arial"/>
          <w:sz w:val="22"/>
          <w:szCs w:val="22"/>
        </w:rPr>
      </w:pPr>
      <w:ins w:id="365" w:author="Lopez, Diana (NIH/NIMH) [F]" w:date="2020-04-08T09:37:00Z">
        <w:r w:rsidRPr="00FD57EC">
          <w:rPr>
            <w:rFonts w:ascii="Arial" w:eastAsia="Arial" w:hAnsi="Arial" w:cs="Arial"/>
            <w:sz w:val="22"/>
            <w:szCs w:val="22"/>
            <w:rPrChange w:id="366" w:author="Lopez, Diana (NIH/NIMH) [F]" w:date="2020-04-08T09:37:00Z">
              <w:rPr/>
            </w:rPrChange>
          </w:rPr>
          <w:t>More than once a day</w:t>
        </w:r>
      </w:ins>
    </w:p>
    <w:p w14:paraId="60547BA8" w14:textId="77777777" w:rsidR="00D5483B" w:rsidRPr="00FD57EC" w:rsidRDefault="00D5483B">
      <w:pPr>
        <w:spacing w:after="0" w:line="240" w:lineRule="auto"/>
        <w:ind w:left="1440"/>
        <w:rPr>
          <w:ins w:id="367" w:author="Lopez, Diana (NIH/NIMH) [F]" w:date="2020-04-08T09:37:00Z"/>
          <w:rFonts w:ascii="Arial" w:eastAsia="Arial" w:hAnsi="Arial" w:cs="Arial"/>
          <w:sz w:val="22"/>
          <w:szCs w:val="22"/>
          <w:rPrChange w:id="368" w:author="Lopez, Diana (NIH/NIMH) [F]" w:date="2020-04-08T09:37:00Z">
            <w:rPr>
              <w:ins w:id="369" w:author="Lopez, Diana (NIH/NIMH) [F]" w:date="2020-04-08T09:37:00Z"/>
            </w:rPr>
          </w:rPrChange>
        </w:rPr>
        <w:pPrChange w:id="370" w:author="Lopez, Diana (NIH/NIMH) [F]" w:date="2020-04-08T09:54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</w:p>
    <w:p w14:paraId="223F788B" w14:textId="2D0488CF" w:rsidR="00E816D2" w:rsidRPr="007E3130" w:rsidDel="00FD57EC" w:rsidRDefault="00660B07" w:rsidP="00D90BA1">
      <w:pPr>
        <w:numPr>
          <w:ilvl w:val="1"/>
          <w:numId w:val="1"/>
        </w:numPr>
        <w:spacing w:after="0" w:line="240" w:lineRule="auto"/>
        <w:rPr>
          <w:del w:id="371" w:author="Lopez, Diana (NIH/NIMH) [F]" w:date="2020-04-08T09:37:00Z"/>
          <w:rFonts w:ascii="Arial" w:eastAsia="Arial" w:hAnsi="Arial" w:cs="Arial"/>
          <w:sz w:val="22"/>
          <w:szCs w:val="22"/>
        </w:rPr>
      </w:pPr>
      <w:del w:id="372" w:author="Lopez, Diana (NIH/NIMH) [F]" w:date="2020-04-08T09:37:00Z">
        <w:r w:rsidRPr="007E3130" w:rsidDel="00FD57EC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7800225E" w14:textId="2534A623" w:rsidR="00E816D2" w:rsidRPr="007E3130" w:rsidDel="00FD57EC" w:rsidRDefault="00660B07" w:rsidP="00D90BA1">
      <w:pPr>
        <w:numPr>
          <w:ilvl w:val="1"/>
          <w:numId w:val="1"/>
        </w:numPr>
        <w:spacing w:after="0" w:line="240" w:lineRule="auto"/>
        <w:rPr>
          <w:del w:id="373" w:author="Lopez, Diana (NIH/NIMH) [F]" w:date="2020-04-08T09:37:00Z"/>
          <w:rFonts w:ascii="Arial" w:eastAsia="Arial" w:hAnsi="Arial" w:cs="Arial"/>
          <w:sz w:val="22"/>
          <w:szCs w:val="22"/>
        </w:rPr>
      </w:pPr>
      <w:del w:id="374" w:author="Lopez, Diana (NIH/NIMH) [F]" w:date="2020-04-08T09:37:00Z">
        <w:r w:rsidRPr="007E3130" w:rsidDel="00FD57EC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383360FE" w14:textId="0A499F64" w:rsidR="00E816D2" w:rsidRPr="007E3130" w:rsidDel="00FD57EC" w:rsidRDefault="00660B07" w:rsidP="00D90BA1">
      <w:pPr>
        <w:numPr>
          <w:ilvl w:val="1"/>
          <w:numId w:val="1"/>
        </w:numPr>
        <w:spacing w:after="0" w:line="240" w:lineRule="auto"/>
        <w:rPr>
          <w:del w:id="375" w:author="Lopez, Diana (NIH/NIMH) [F]" w:date="2020-04-08T09:37:00Z"/>
          <w:rFonts w:ascii="Arial" w:eastAsia="Arial" w:hAnsi="Arial" w:cs="Arial"/>
          <w:sz w:val="22"/>
          <w:szCs w:val="22"/>
        </w:rPr>
      </w:pPr>
      <w:del w:id="376" w:author="Lopez, Diana (NIH/NIMH) [F]" w:date="2020-04-08T09:37:00Z">
        <w:r w:rsidRPr="007E3130" w:rsidDel="00FD57EC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261CB908" w14:textId="1D263460" w:rsidR="00E816D2" w:rsidRPr="007E3130" w:rsidDel="00FD57EC" w:rsidRDefault="00660B07" w:rsidP="00D90BA1">
      <w:pPr>
        <w:numPr>
          <w:ilvl w:val="1"/>
          <w:numId w:val="1"/>
        </w:numPr>
        <w:spacing w:after="0" w:line="240" w:lineRule="auto"/>
        <w:rPr>
          <w:del w:id="377" w:author="Lopez, Diana (NIH/NIMH) [F]" w:date="2020-04-08T09:37:00Z"/>
          <w:rFonts w:ascii="Arial" w:eastAsia="Arial" w:hAnsi="Arial" w:cs="Arial"/>
          <w:sz w:val="22"/>
          <w:szCs w:val="22"/>
        </w:rPr>
      </w:pPr>
      <w:del w:id="378" w:author="Lopez, Diana (NIH/NIMH) [F]" w:date="2020-04-08T09:37:00Z">
        <w:r w:rsidRPr="007E3130" w:rsidDel="00FD57EC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22A9866E" w14:textId="5F4FC112" w:rsidR="00510503" w:rsidRPr="007E3130" w:rsidDel="00FD57EC" w:rsidRDefault="00660B07">
      <w:pPr>
        <w:pStyle w:val="ListParagraph"/>
        <w:numPr>
          <w:ilvl w:val="0"/>
          <w:numId w:val="1"/>
        </w:numPr>
        <w:spacing w:after="0" w:line="240" w:lineRule="auto"/>
        <w:rPr>
          <w:del w:id="379" w:author="Lopez, Diana (NIH/NIMH) [F]" w:date="2020-04-08T09:37:00Z"/>
          <w:rFonts w:ascii="Arial" w:eastAsia="Arial" w:hAnsi="Arial" w:cs="Arial"/>
          <w:b/>
          <w:sz w:val="22"/>
          <w:szCs w:val="22"/>
          <w:rPrChange w:id="380" w:author="Dunn, Julia (NIH/NIMH) [F]" w:date="2020-04-08T12:38:00Z">
            <w:rPr>
              <w:del w:id="381" w:author="Lopez, Diana (NIH/NIMH) [F]" w:date="2020-04-08T09:37:00Z"/>
              <w:b/>
            </w:rPr>
          </w:rPrChange>
        </w:rPr>
        <w:pPrChange w:id="382" w:author="Lopez, Diana (NIH/NIMH) [F]" w:date="2020-04-08T09:54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del w:id="383" w:author="Lopez, Diana (NIH/NIMH) [F]" w:date="2020-04-08T09:37:00Z">
        <w:r w:rsidRPr="007E3130" w:rsidDel="00FD57EC">
          <w:rPr>
            <w:rFonts w:ascii="Arial" w:eastAsia="Arial" w:hAnsi="Arial" w:cs="Arial"/>
            <w:sz w:val="22"/>
            <w:szCs w:val="22"/>
            <w:rPrChange w:id="384" w:author="Dunn, Julia (NIH/NIMH) [F]" w:date="2020-04-08T12:38:00Z">
              <w:rPr/>
            </w:rPrChange>
          </w:rPr>
          <w:delText>Regularly</w:delText>
        </w:r>
      </w:del>
    </w:p>
    <w:p w14:paraId="23329DEE" w14:textId="69D37214" w:rsidR="00510503" w:rsidRPr="007E3130" w:rsidDel="00FD57EC" w:rsidRDefault="00510503">
      <w:pPr>
        <w:pStyle w:val="ListParagraph"/>
        <w:numPr>
          <w:ilvl w:val="0"/>
          <w:numId w:val="1"/>
        </w:numPr>
        <w:rPr>
          <w:del w:id="385" w:author="Lopez, Diana (NIH/NIMH) [F]" w:date="2020-04-08T09:37:00Z"/>
          <w:rFonts w:ascii="Arial" w:hAnsi="Arial" w:cs="Arial"/>
          <w:b/>
          <w:sz w:val="22"/>
          <w:szCs w:val="22"/>
          <w:rPrChange w:id="386" w:author="Dunn, Julia (NIH/NIMH) [F]" w:date="2020-04-08T12:38:00Z">
            <w:rPr>
              <w:del w:id="387" w:author="Lopez, Diana (NIH/NIMH) [F]" w:date="2020-04-08T09:37:00Z"/>
              <w:b/>
            </w:rPr>
          </w:rPrChange>
        </w:rPr>
        <w:pPrChange w:id="388" w:author="Lopez, Diana (NIH/NIMH) [F]" w:date="2020-04-08T09:54:00Z">
          <w:pPr/>
        </w:pPrChange>
      </w:pPr>
    </w:p>
    <w:p w14:paraId="0C50BC4D" w14:textId="4C0D871A" w:rsidR="00821B72" w:rsidRPr="007E3130" w:rsidDel="002C4B56" w:rsidRDefault="00821B72">
      <w:pPr>
        <w:pStyle w:val="ListParagraph"/>
        <w:numPr>
          <w:ilvl w:val="0"/>
          <w:numId w:val="1"/>
        </w:numPr>
        <w:rPr>
          <w:del w:id="389" w:author="Lopez, Diana (NIH/NIMH) [F]" w:date="2020-04-08T09:54:00Z"/>
          <w:rFonts w:ascii="Arial" w:hAnsi="Arial" w:cs="Arial"/>
          <w:b/>
          <w:sz w:val="22"/>
          <w:szCs w:val="22"/>
          <w:rPrChange w:id="390" w:author="Dunn, Julia (NIH/NIMH) [F]" w:date="2020-04-08T12:38:00Z">
            <w:rPr>
              <w:del w:id="391" w:author="Lopez, Diana (NIH/NIMH) [F]" w:date="2020-04-08T09:54:00Z"/>
              <w:b/>
            </w:rPr>
          </w:rPrChange>
        </w:rPr>
        <w:pPrChange w:id="392" w:author="Lopez, Diana (NIH/NIMH) [F]" w:date="2020-04-08T09:54:00Z">
          <w:pPr/>
        </w:pPrChange>
      </w:pPr>
      <w:del w:id="393" w:author="Lopez, Diana (NIH/NIMH) [F]" w:date="2020-04-08T09:38:00Z">
        <w:r w:rsidRPr="007E3130" w:rsidDel="00FD57EC">
          <w:rPr>
            <w:rFonts w:ascii="Arial" w:hAnsi="Arial" w:cs="Arial"/>
            <w:b/>
            <w:sz w:val="22"/>
            <w:szCs w:val="22"/>
            <w:rPrChange w:id="394" w:author="Dunn, Julia (NIH/NIMH) [F]" w:date="2020-04-08T12:38:00Z">
              <w:rPr>
                <w:b/>
              </w:rPr>
            </w:rPrChange>
          </w:rPr>
          <w:br w:type="page"/>
        </w:r>
      </w:del>
    </w:p>
    <w:p w14:paraId="29935793" w14:textId="6376F9D6" w:rsidR="00E816D2" w:rsidRPr="007E3130" w:rsidRDefault="00660B0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  <w:rPrChange w:id="395" w:author="Dunn, Julia (NIH/NIMH) [F]" w:date="2020-04-08T12:38:00Z">
            <w:rPr/>
          </w:rPrChange>
        </w:rPr>
        <w:pPrChange w:id="396" w:author="Lopez, Diana (NIH/NIMH) [F]" w:date="2020-04-08T09:55:00Z">
          <w:pPr>
            <w:numPr>
              <w:numId w:val="1"/>
            </w:numPr>
            <w:spacing w:before="200" w:after="0" w:line="240" w:lineRule="auto"/>
            <w:ind w:left="720" w:hanging="360"/>
          </w:pPr>
        </w:pPrChange>
      </w:pPr>
      <w:r w:rsidRPr="007E3130">
        <w:rPr>
          <w:rFonts w:ascii="Arial" w:hAnsi="Arial" w:cs="Arial"/>
          <w:b/>
          <w:sz w:val="22"/>
          <w:szCs w:val="22"/>
          <w:rPrChange w:id="397" w:author="Dunn, Julia (NIH/NIMH) [F]" w:date="2020-04-08T12:38:00Z">
            <w:rPr>
              <w:b/>
            </w:rPr>
          </w:rPrChange>
        </w:rPr>
        <w:t>… cigarettes or other tobacco</w:t>
      </w:r>
      <w:ins w:id="398" w:author="Dunn, Julia (NIH/NIMH) [F]" w:date="2020-04-08T15:06:00Z">
        <w:r w:rsidR="000C453E">
          <w:rPr>
            <w:rFonts w:ascii="Arial" w:hAnsi="Arial" w:cs="Arial"/>
            <w:b/>
            <w:sz w:val="22"/>
            <w:szCs w:val="22"/>
          </w:rPr>
          <w:t xml:space="preserve"> products</w:t>
        </w:r>
      </w:ins>
      <w:del w:id="399" w:author="Foote, Beth (NIH/NIMH) [F]" w:date="2020-04-08T14:39:00Z">
        <w:r w:rsidR="0040069B" w:rsidRPr="007E3130" w:rsidDel="00533B39">
          <w:rPr>
            <w:rFonts w:ascii="Arial" w:hAnsi="Arial" w:cs="Arial"/>
            <w:b/>
            <w:sz w:val="22"/>
            <w:szCs w:val="22"/>
            <w:rPrChange w:id="400" w:author="Dunn, Julia (NIH/NIMH) [F]" w:date="2020-04-08T12:38:00Z">
              <w:rPr>
                <w:b/>
              </w:rPr>
            </w:rPrChange>
          </w:rPr>
          <w:delText xml:space="preserve"> products</w:delText>
        </w:r>
      </w:del>
      <w:r w:rsidRPr="007E3130">
        <w:rPr>
          <w:rFonts w:ascii="Arial" w:hAnsi="Arial" w:cs="Arial"/>
          <w:b/>
          <w:sz w:val="22"/>
          <w:szCs w:val="22"/>
          <w:rPrChange w:id="401" w:author="Dunn, Julia (NIH/NIMH) [F]" w:date="2020-04-08T12:38:00Z">
            <w:rPr>
              <w:b/>
            </w:rPr>
          </w:rPrChange>
        </w:rPr>
        <w:t>?</w:t>
      </w:r>
    </w:p>
    <w:p w14:paraId="5A37D677" w14:textId="77777777" w:rsidR="000A43DE" w:rsidRPr="000A43DE" w:rsidRDefault="000A43DE">
      <w:pPr>
        <w:numPr>
          <w:ilvl w:val="1"/>
          <w:numId w:val="1"/>
        </w:numPr>
        <w:spacing w:after="0" w:line="240" w:lineRule="auto"/>
        <w:rPr>
          <w:ins w:id="402" w:author="Lopez, Diana (NIH/NIMH) [F]" w:date="2020-04-08T09:41:00Z"/>
          <w:rFonts w:ascii="Arial" w:eastAsia="Arial" w:hAnsi="Arial" w:cs="Arial"/>
          <w:sz w:val="22"/>
          <w:szCs w:val="22"/>
          <w:rPrChange w:id="403" w:author="Lopez, Diana (NIH/NIMH) [F]" w:date="2020-04-08T09:41:00Z">
            <w:rPr>
              <w:ins w:id="404" w:author="Lopez, Diana (NIH/NIMH) [F]" w:date="2020-04-08T09:41:00Z"/>
            </w:rPr>
          </w:rPrChange>
        </w:rPr>
      </w:pPr>
      <w:ins w:id="405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06" w:author="Lopez, Diana (NIH/NIMH) [F]" w:date="2020-04-08T09:41:00Z">
              <w:rPr/>
            </w:rPrChange>
          </w:rPr>
          <w:t>Not at all</w:t>
        </w:r>
      </w:ins>
    </w:p>
    <w:p w14:paraId="2B2B8306" w14:textId="77777777" w:rsidR="000A43DE" w:rsidRPr="000A43DE" w:rsidRDefault="000A43DE">
      <w:pPr>
        <w:numPr>
          <w:ilvl w:val="1"/>
          <w:numId w:val="1"/>
        </w:numPr>
        <w:spacing w:after="0" w:line="240" w:lineRule="auto"/>
        <w:rPr>
          <w:ins w:id="407" w:author="Lopez, Diana (NIH/NIMH) [F]" w:date="2020-04-08T09:41:00Z"/>
          <w:rFonts w:ascii="Arial" w:eastAsia="Arial" w:hAnsi="Arial" w:cs="Arial"/>
          <w:sz w:val="22"/>
          <w:szCs w:val="22"/>
          <w:rPrChange w:id="408" w:author="Lopez, Diana (NIH/NIMH) [F]" w:date="2020-04-08T09:41:00Z">
            <w:rPr>
              <w:ins w:id="409" w:author="Lopez, Diana (NIH/NIMH) [F]" w:date="2020-04-08T09:41:00Z"/>
            </w:rPr>
          </w:rPrChange>
        </w:rPr>
      </w:pPr>
      <w:ins w:id="410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11" w:author="Lopez, Diana (NIH/NIMH) [F]" w:date="2020-04-08T09:41:00Z">
              <w:rPr/>
            </w:rPrChange>
          </w:rPr>
          <w:t>Rarely</w:t>
        </w:r>
      </w:ins>
    </w:p>
    <w:p w14:paraId="3F4E5752" w14:textId="77777777" w:rsidR="000A43DE" w:rsidRPr="000A43DE" w:rsidRDefault="000A43DE">
      <w:pPr>
        <w:numPr>
          <w:ilvl w:val="1"/>
          <w:numId w:val="1"/>
        </w:numPr>
        <w:spacing w:after="0" w:line="240" w:lineRule="auto"/>
        <w:rPr>
          <w:ins w:id="412" w:author="Lopez, Diana (NIH/NIMH) [F]" w:date="2020-04-08T09:41:00Z"/>
          <w:rFonts w:ascii="Arial" w:eastAsia="Arial" w:hAnsi="Arial" w:cs="Arial"/>
          <w:sz w:val="22"/>
          <w:szCs w:val="22"/>
          <w:rPrChange w:id="413" w:author="Lopez, Diana (NIH/NIMH) [F]" w:date="2020-04-08T09:41:00Z">
            <w:rPr>
              <w:ins w:id="414" w:author="Lopez, Diana (NIH/NIMH) [F]" w:date="2020-04-08T09:41:00Z"/>
            </w:rPr>
          </w:rPrChange>
        </w:rPr>
      </w:pPr>
      <w:ins w:id="415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16" w:author="Lopez, Diana (NIH/NIMH) [F]" w:date="2020-04-08T09:41:00Z">
              <w:rPr/>
            </w:rPrChange>
          </w:rPr>
          <w:t>Once a month</w:t>
        </w:r>
      </w:ins>
    </w:p>
    <w:p w14:paraId="3B78ABF9" w14:textId="77777777" w:rsidR="000A43DE" w:rsidRPr="000A43DE" w:rsidRDefault="000A43DE">
      <w:pPr>
        <w:numPr>
          <w:ilvl w:val="1"/>
          <w:numId w:val="1"/>
        </w:numPr>
        <w:spacing w:after="0" w:line="240" w:lineRule="auto"/>
        <w:rPr>
          <w:ins w:id="417" w:author="Lopez, Diana (NIH/NIMH) [F]" w:date="2020-04-08T09:41:00Z"/>
          <w:rFonts w:ascii="Arial" w:eastAsia="Arial" w:hAnsi="Arial" w:cs="Arial"/>
          <w:sz w:val="22"/>
          <w:szCs w:val="22"/>
          <w:rPrChange w:id="418" w:author="Lopez, Diana (NIH/NIMH) [F]" w:date="2020-04-08T09:41:00Z">
            <w:rPr>
              <w:ins w:id="419" w:author="Lopez, Diana (NIH/NIMH) [F]" w:date="2020-04-08T09:41:00Z"/>
            </w:rPr>
          </w:rPrChange>
        </w:rPr>
      </w:pPr>
      <w:ins w:id="420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21" w:author="Lopez, Diana (NIH/NIMH) [F]" w:date="2020-04-08T09:41:00Z">
              <w:rPr/>
            </w:rPrChange>
          </w:rPr>
          <w:t>Several times a month</w:t>
        </w:r>
      </w:ins>
    </w:p>
    <w:p w14:paraId="1F6A385D" w14:textId="77777777" w:rsidR="000A43DE" w:rsidRPr="000A43DE" w:rsidRDefault="000A43DE">
      <w:pPr>
        <w:numPr>
          <w:ilvl w:val="1"/>
          <w:numId w:val="1"/>
        </w:numPr>
        <w:spacing w:after="0" w:line="240" w:lineRule="auto"/>
        <w:rPr>
          <w:ins w:id="422" w:author="Lopez, Diana (NIH/NIMH) [F]" w:date="2020-04-08T09:41:00Z"/>
          <w:rFonts w:ascii="Arial" w:eastAsia="Arial" w:hAnsi="Arial" w:cs="Arial"/>
          <w:sz w:val="22"/>
          <w:szCs w:val="22"/>
          <w:rPrChange w:id="423" w:author="Lopez, Diana (NIH/NIMH) [F]" w:date="2020-04-08T09:41:00Z">
            <w:rPr>
              <w:ins w:id="424" w:author="Lopez, Diana (NIH/NIMH) [F]" w:date="2020-04-08T09:41:00Z"/>
            </w:rPr>
          </w:rPrChange>
        </w:rPr>
      </w:pPr>
      <w:ins w:id="425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26" w:author="Lopez, Diana (NIH/NIMH) [F]" w:date="2020-04-08T09:41:00Z">
              <w:rPr/>
            </w:rPrChange>
          </w:rPr>
          <w:t>Once a week</w:t>
        </w:r>
      </w:ins>
    </w:p>
    <w:p w14:paraId="49011782" w14:textId="77777777" w:rsidR="000A43DE" w:rsidRPr="000A43DE" w:rsidRDefault="000A43DE">
      <w:pPr>
        <w:numPr>
          <w:ilvl w:val="1"/>
          <w:numId w:val="1"/>
        </w:numPr>
        <w:spacing w:after="0" w:line="240" w:lineRule="auto"/>
        <w:rPr>
          <w:ins w:id="427" w:author="Lopez, Diana (NIH/NIMH) [F]" w:date="2020-04-08T09:41:00Z"/>
          <w:rFonts w:ascii="Arial" w:eastAsia="Arial" w:hAnsi="Arial" w:cs="Arial"/>
          <w:sz w:val="22"/>
          <w:szCs w:val="22"/>
          <w:rPrChange w:id="428" w:author="Lopez, Diana (NIH/NIMH) [F]" w:date="2020-04-08T09:41:00Z">
            <w:rPr>
              <w:ins w:id="429" w:author="Lopez, Diana (NIH/NIMH) [F]" w:date="2020-04-08T09:41:00Z"/>
            </w:rPr>
          </w:rPrChange>
        </w:rPr>
      </w:pPr>
      <w:ins w:id="430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31" w:author="Lopez, Diana (NIH/NIMH) [F]" w:date="2020-04-08T09:41:00Z">
              <w:rPr/>
            </w:rPrChange>
          </w:rPr>
          <w:t>Several times a week</w:t>
        </w:r>
      </w:ins>
    </w:p>
    <w:p w14:paraId="49EFBA41" w14:textId="77777777" w:rsidR="000A43DE" w:rsidRPr="000A43DE" w:rsidRDefault="000A43DE">
      <w:pPr>
        <w:numPr>
          <w:ilvl w:val="1"/>
          <w:numId w:val="1"/>
        </w:numPr>
        <w:spacing w:after="0" w:line="240" w:lineRule="auto"/>
        <w:rPr>
          <w:ins w:id="432" w:author="Lopez, Diana (NIH/NIMH) [F]" w:date="2020-04-08T09:41:00Z"/>
          <w:rFonts w:ascii="Arial" w:eastAsia="Arial" w:hAnsi="Arial" w:cs="Arial"/>
          <w:sz w:val="22"/>
          <w:szCs w:val="22"/>
          <w:rPrChange w:id="433" w:author="Lopez, Diana (NIH/NIMH) [F]" w:date="2020-04-08T09:41:00Z">
            <w:rPr>
              <w:ins w:id="434" w:author="Lopez, Diana (NIH/NIMH) [F]" w:date="2020-04-08T09:41:00Z"/>
            </w:rPr>
          </w:rPrChange>
        </w:rPr>
      </w:pPr>
      <w:ins w:id="435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36" w:author="Lopez, Diana (NIH/NIMH) [F]" w:date="2020-04-08T09:41:00Z">
              <w:rPr/>
            </w:rPrChange>
          </w:rPr>
          <w:t>Once a day</w:t>
        </w:r>
      </w:ins>
    </w:p>
    <w:p w14:paraId="0CC93C43" w14:textId="50FE4860" w:rsidR="000A43DE" w:rsidRDefault="000A43DE" w:rsidP="000A43DE">
      <w:pPr>
        <w:numPr>
          <w:ilvl w:val="1"/>
          <w:numId w:val="1"/>
        </w:numPr>
        <w:spacing w:after="0" w:line="240" w:lineRule="auto"/>
        <w:rPr>
          <w:ins w:id="437" w:author="Lopez, Diana (NIH/NIMH) [F]" w:date="2020-04-08T09:55:00Z"/>
          <w:rFonts w:ascii="Arial" w:eastAsia="Arial" w:hAnsi="Arial" w:cs="Arial"/>
          <w:sz w:val="22"/>
          <w:szCs w:val="22"/>
        </w:rPr>
      </w:pPr>
      <w:ins w:id="438" w:author="Lopez, Diana (NIH/NIMH) [F]" w:date="2020-04-08T09:41:00Z">
        <w:r w:rsidRPr="000A43DE">
          <w:rPr>
            <w:rFonts w:ascii="Arial" w:eastAsia="Arial" w:hAnsi="Arial" w:cs="Arial"/>
            <w:sz w:val="22"/>
            <w:szCs w:val="22"/>
            <w:rPrChange w:id="439" w:author="Lopez, Diana (NIH/NIMH) [F]" w:date="2020-04-08T09:41:00Z">
              <w:rPr/>
            </w:rPrChange>
          </w:rPr>
          <w:t>More than once a day</w:t>
        </w:r>
      </w:ins>
    </w:p>
    <w:p w14:paraId="462B628B" w14:textId="097035E8" w:rsidR="00921AFF" w:rsidRDefault="00921AFF" w:rsidP="00921AFF">
      <w:pPr>
        <w:spacing w:after="0" w:line="240" w:lineRule="auto"/>
        <w:ind w:left="1440"/>
        <w:rPr>
          <w:ins w:id="440" w:author="Lopez, Diana (NIH/NIMH) [F]" w:date="2020-04-08T09:55:00Z"/>
          <w:rFonts w:ascii="Arial" w:eastAsia="Arial" w:hAnsi="Arial" w:cs="Arial"/>
          <w:sz w:val="22"/>
          <w:szCs w:val="22"/>
        </w:rPr>
      </w:pPr>
    </w:p>
    <w:p w14:paraId="30D0BCBB" w14:textId="52E5154B" w:rsidR="00921AFF" w:rsidRDefault="00921AFF" w:rsidP="00921AFF">
      <w:pPr>
        <w:spacing w:after="0" w:line="240" w:lineRule="auto"/>
        <w:ind w:left="1440"/>
        <w:rPr>
          <w:ins w:id="441" w:author="Lopez, Diana (NIH/NIMH) [F]" w:date="2020-04-08T09:55:00Z"/>
          <w:rFonts w:ascii="Arial" w:eastAsia="Arial" w:hAnsi="Arial" w:cs="Arial"/>
          <w:sz w:val="22"/>
          <w:szCs w:val="22"/>
        </w:rPr>
      </w:pPr>
    </w:p>
    <w:p w14:paraId="396EC366" w14:textId="694B0222" w:rsidR="00921AFF" w:rsidRDefault="00921AFF" w:rsidP="00921AFF">
      <w:pPr>
        <w:spacing w:after="0" w:line="240" w:lineRule="auto"/>
        <w:ind w:left="1440"/>
        <w:rPr>
          <w:ins w:id="442" w:author="Lopez, Diana (NIH/NIMH) [F]" w:date="2020-04-08T09:55:00Z"/>
          <w:rFonts w:ascii="Arial" w:eastAsia="Arial" w:hAnsi="Arial" w:cs="Arial"/>
          <w:sz w:val="22"/>
          <w:szCs w:val="22"/>
        </w:rPr>
      </w:pPr>
    </w:p>
    <w:p w14:paraId="7D9DC9A2" w14:textId="294D52A6" w:rsidR="00921AFF" w:rsidRDefault="00921AFF" w:rsidP="00921AFF">
      <w:pPr>
        <w:spacing w:after="0" w:line="240" w:lineRule="auto"/>
        <w:ind w:left="1440"/>
        <w:rPr>
          <w:ins w:id="443" w:author="Lopez, Diana (NIH/NIMH) [F]" w:date="2020-04-08T09:55:00Z"/>
          <w:rFonts w:ascii="Arial" w:eastAsia="Arial" w:hAnsi="Arial" w:cs="Arial"/>
          <w:sz w:val="22"/>
          <w:szCs w:val="22"/>
        </w:rPr>
      </w:pPr>
    </w:p>
    <w:p w14:paraId="16687B74" w14:textId="4154E01E" w:rsidR="00921AFF" w:rsidRDefault="00921AFF" w:rsidP="00921AFF">
      <w:pPr>
        <w:spacing w:after="0" w:line="240" w:lineRule="auto"/>
        <w:ind w:left="1440"/>
        <w:rPr>
          <w:ins w:id="444" w:author="Lopez, Diana (NIH/NIMH) [F]" w:date="2020-04-08T09:55:00Z"/>
          <w:rFonts w:ascii="Arial" w:eastAsia="Arial" w:hAnsi="Arial" w:cs="Arial"/>
          <w:sz w:val="22"/>
          <w:szCs w:val="22"/>
        </w:rPr>
      </w:pPr>
    </w:p>
    <w:p w14:paraId="7026A39B" w14:textId="155F60CE" w:rsidR="00921AFF" w:rsidRDefault="00921AFF" w:rsidP="00921AFF">
      <w:pPr>
        <w:spacing w:after="0" w:line="240" w:lineRule="auto"/>
        <w:ind w:left="1440"/>
        <w:rPr>
          <w:ins w:id="445" w:author="Lopez, Diana (NIH/NIMH) [F]" w:date="2020-04-08T09:55:00Z"/>
          <w:rFonts w:ascii="Arial" w:eastAsia="Arial" w:hAnsi="Arial" w:cs="Arial"/>
          <w:sz w:val="22"/>
          <w:szCs w:val="22"/>
        </w:rPr>
      </w:pPr>
    </w:p>
    <w:p w14:paraId="07117D1B" w14:textId="77777777" w:rsidR="00921AFF" w:rsidRPr="000A43DE" w:rsidRDefault="00921AFF">
      <w:pPr>
        <w:spacing w:after="0" w:line="240" w:lineRule="auto"/>
        <w:ind w:left="1440"/>
        <w:rPr>
          <w:ins w:id="446" w:author="Lopez, Diana (NIH/NIMH) [F]" w:date="2020-04-08T09:41:00Z"/>
          <w:rFonts w:ascii="Arial" w:eastAsia="Arial" w:hAnsi="Arial" w:cs="Arial"/>
          <w:sz w:val="22"/>
          <w:szCs w:val="22"/>
          <w:rPrChange w:id="447" w:author="Lopez, Diana (NIH/NIMH) [F]" w:date="2020-04-08T09:41:00Z">
            <w:rPr>
              <w:ins w:id="448" w:author="Lopez, Diana (NIH/NIMH) [F]" w:date="2020-04-08T09:41:00Z"/>
            </w:rPr>
          </w:rPrChange>
        </w:rPr>
        <w:pPrChange w:id="449" w:author="Lopez, Diana (NIH/NIMH) [F]" w:date="2020-04-08T09:55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</w:p>
    <w:p w14:paraId="149367F0" w14:textId="6C07A504" w:rsidR="00E816D2" w:rsidDel="000A43DE" w:rsidRDefault="00660B07" w:rsidP="00D90BA1">
      <w:pPr>
        <w:numPr>
          <w:ilvl w:val="1"/>
          <w:numId w:val="1"/>
        </w:numPr>
        <w:spacing w:after="0" w:line="240" w:lineRule="auto"/>
        <w:rPr>
          <w:del w:id="450" w:author="Lopez, Diana (NIH/NIMH) [F]" w:date="2020-04-08T09:41:00Z"/>
          <w:rFonts w:ascii="Arial" w:eastAsia="Arial" w:hAnsi="Arial" w:cs="Arial"/>
          <w:sz w:val="22"/>
          <w:szCs w:val="22"/>
        </w:rPr>
      </w:pPr>
      <w:del w:id="451" w:author="Lopez, Diana (NIH/NIMH) [F]" w:date="2020-04-08T09:41:00Z">
        <w:r w:rsidDel="000A43DE">
          <w:rPr>
            <w:rFonts w:ascii="Arial" w:eastAsia="Arial" w:hAnsi="Arial" w:cs="Arial"/>
            <w:sz w:val="22"/>
            <w:szCs w:val="22"/>
          </w:rPr>
          <w:lastRenderedPageBreak/>
          <w:delText>Not at all</w:delText>
        </w:r>
      </w:del>
    </w:p>
    <w:p w14:paraId="76072B3D" w14:textId="03621A71" w:rsidR="00E816D2" w:rsidDel="000A43DE" w:rsidRDefault="00660B07" w:rsidP="00D90BA1">
      <w:pPr>
        <w:numPr>
          <w:ilvl w:val="1"/>
          <w:numId w:val="1"/>
        </w:numPr>
        <w:spacing w:after="0" w:line="240" w:lineRule="auto"/>
        <w:rPr>
          <w:del w:id="452" w:author="Lopez, Diana (NIH/NIMH) [F]" w:date="2020-04-08T09:41:00Z"/>
          <w:rFonts w:ascii="Arial" w:eastAsia="Arial" w:hAnsi="Arial" w:cs="Arial"/>
          <w:sz w:val="22"/>
          <w:szCs w:val="22"/>
        </w:rPr>
      </w:pPr>
      <w:del w:id="453" w:author="Lopez, Diana (NIH/NIMH) [F]" w:date="2020-04-08T09:41:00Z">
        <w:r w:rsidDel="000A43DE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0C12C730" w14:textId="5845B866" w:rsidR="00E816D2" w:rsidDel="000A43DE" w:rsidRDefault="00660B07" w:rsidP="000A43DE">
      <w:pPr>
        <w:numPr>
          <w:ilvl w:val="1"/>
          <w:numId w:val="1"/>
        </w:numPr>
        <w:spacing w:after="0" w:line="240" w:lineRule="auto"/>
        <w:rPr>
          <w:del w:id="454" w:author="Lopez, Diana (NIH/NIMH) [F]" w:date="2020-04-08T09:41:00Z"/>
          <w:rFonts w:ascii="Arial" w:eastAsia="Arial" w:hAnsi="Arial" w:cs="Arial"/>
          <w:sz w:val="22"/>
          <w:szCs w:val="22"/>
        </w:rPr>
      </w:pPr>
      <w:del w:id="455" w:author="Lopez, Diana (NIH/NIMH) [F]" w:date="2020-04-08T09:41:00Z">
        <w:r w:rsidDel="000A43DE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47703203" w14:textId="3598005C" w:rsidR="00E816D2" w:rsidDel="000A43DE" w:rsidRDefault="00660B07" w:rsidP="000A43DE">
      <w:pPr>
        <w:numPr>
          <w:ilvl w:val="1"/>
          <w:numId w:val="1"/>
        </w:numPr>
        <w:spacing w:after="0" w:line="240" w:lineRule="auto"/>
        <w:rPr>
          <w:del w:id="456" w:author="Lopez, Diana (NIH/NIMH) [F]" w:date="2020-04-08T09:41:00Z"/>
          <w:rFonts w:ascii="Arial" w:eastAsia="Arial" w:hAnsi="Arial" w:cs="Arial"/>
          <w:sz w:val="22"/>
          <w:szCs w:val="22"/>
        </w:rPr>
      </w:pPr>
      <w:del w:id="457" w:author="Lopez, Diana (NIH/NIMH) [F]" w:date="2020-04-08T09:41:00Z">
        <w:r w:rsidDel="000A43DE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363B720F" w14:textId="30B63C66" w:rsidR="00E816D2" w:rsidDel="000A43DE" w:rsidRDefault="00660B07" w:rsidP="000A43DE">
      <w:pPr>
        <w:numPr>
          <w:ilvl w:val="1"/>
          <w:numId w:val="1"/>
        </w:numPr>
        <w:spacing w:after="0" w:line="240" w:lineRule="auto"/>
        <w:rPr>
          <w:del w:id="458" w:author="Lopez, Diana (NIH/NIMH) [F]" w:date="2020-04-08T09:41:00Z"/>
          <w:rFonts w:ascii="Arial" w:eastAsia="Arial" w:hAnsi="Arial" w:cs="Arial"/>
          <w:sz w:val="22"/>
          <w:szCs w:val="22"/>
        </w:rPr>
      </w:pPr>
      <w:del w:id="459" w:author="Lopez, Diana (NIH/NIMH) [F]" w:date="2020-04-08T09:41:00Z">
        <w:r w:rsidDel="000A43DE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2193828B" w14:textId="77777777" w:rsidR="00E816D2" w:rsidRDefault="00660B07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marijuana/cannabis (e.g., joint, blunt, pipe, bong)?</w:t>
      </w:r>
    </w:p>
    <w:p w14:paraId="598BCA08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60" w:author="Lopez, Diana (NIH/NIMH) [F]" w:date="2020-04-08T09:48:00Z"/>
          <w:rFonts w:ascii="Arial" w:eastAsia="Arial" w:hAnsi="Arial" w:cs="Arial"/>
          <w:sz w:val="22"/>
          <w:szCs w:val="22"/>
          <w:rPrChange w:id="461" w:author="Lopez, Diana (NIH/NIMH) [F]" w:date="2020-04-08T09:48:00Z">
            <w:rPr>
              <w:ins w:id="462" w:author="Lopez, Diana (NIH/NIMH) [F]" w:date="2020-04-08T09:48:00Z"/>
            </w:rPr>
          </w:rPrChange>
        </w:rPr>
      </w:pPr>
      <w:ins w:id="46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64" w:author="Lopez, Diana (NIH/NIMH) [F]" w:date="2020-04-08T09:48:00Z">
              <w:rPr/>
            </w:rPrChange>
          </w:rPr>
          <w:t>Not at all</w:t>
        </w:r>
      </w:ins>
    </w:p>
    <w:p w14:paraId="62D27EEE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65" w:author="Lopez, Diana (NIH/NIMH) [F]" w:date="2020-04-08T09:48:00Z"/>
          <w:rFonts w:ascii="Arial" w:eastAsia="Arial" w:hAnsi="Arial" w:cs="Arial"/>
          <w:sz w:val="22"/>
          <w:szCs w:val="22"/>
          <w:rPrChange w:id="466" w:author="Lopez, Diana (NIH/NIMH) [F]" w:date="2020-04-08T09:48:00Z">
            <w:rPr>
              <w:ins w:id="467" w:author="Lopez, Diana (NIH/NIMH) [F]" w:date="2020-04-08T09:48:00Z"/>
            </w:rPr>
          </w:rPrChange>
        </w:rPr>
      </w:pPr>
      <w:ins w:id="46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69" w:author="Lopez, Diana (NIH/NIMH) [F]" w:date="2020-04-08T09:48:00Z">
              <w:rPr/>
            </w:rPrChange>
          </w:rPr>
          <w:t>Rarely</w:t>
        </w:r>
      </w:ins>
    </w:p>
    <w:p w14:paraId="405C4B20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70" w:author="Lopez, Diana (NIH/NIMH) [F]" w:date="2020-04-08T09:48:00Z"/>
          <w:rFonts w:ascii="Arial" w:eastAsia="Arial" w:hAnsi="Arial" w:cs="Arial"/>
          <w:sz w:val="22"/>
          <w:szCs w:val="22"/>
          <w:rPrChange w:id="471" w:author="Lopez, Diana (NIH/NIMH) [F]" w:date="2020-04-08T09:48:00Z">
            <w:rPr>
              <w:ins w:id="472" w:author="Lopez, Diana (NIH/NIMH) [F]" w:date="2020-04-08T09:48:00Z"/>
            </w:rPr>
          </w:rPrChange>
        </w:rPr>
      </w:pPr>
      <w:ins w:id="47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74" w:author="Lopez, Diana (NIH/NIMH) [F]" w:date="2020-04-08T09:48:00Z">
              <w:rPr/>
            </w:rPrChange>
          </w:rPr>
          <w:t>Once a month</w:t>
        </w:r>
      </w:ins>
    </w:p>
    <w:p w14:paraId="2FBADC39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75" w:author="Lopez, Diana (NIH/NIMH) [F]" w:date="2020-04-08T09:48:00Z"/>
          <w:rFonts w:ascii="Arial" w:eastAsia="Arial" w:hAnsi="Arial" w:cs="Arial"/>
          <w:sz w:val="22"/>
          <w:szCs w:val="22"/>
          <w:rPrChange w:id="476" w:author="Lopez, Diana (NIH/NIMH) [F]" w:date="2020-04-08T09:48:00Z">
            <w:rPr>
              <w:ins w:id="477" w:author="Lopez, Diana (NIH/NIMH) [F]" w:date="2020-04-08T09:48:00Z"/>
            </w:rPr>
          </w:rPrChange>
        </w:rPr>
      </w:pPr>
      <w:ins w:id="47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79" w:author="Lopez, Diana (NIH/NIMH) [F]" w:date="2020-04-08T09:48:00Z">
              <w:rPr/>
            </w:rPrChange>
          </w:rPr>
          <w:t>Several times a month</w:t>
        </w:r>
      </w:ins>
    </w:p>
    <w:p w14:paraId="2E9F4921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80" w:author="Lopez, Diana (NIH/NIMH) [F]" w:date="2020-04-08T09:48:00Z"/>
          <w:rFonts w:ascii="Arial" w:eastAsia="Arial" w:hAnsi="Arial" w:cs="Arial"/>
          <w:sz w:val="22"/>
          <w:szCs w:val="22"/>
          <w:rPrChange w:id="481" w:author="Lopez, Diana (NIH/NIMH) [F]" w:date="2020-04-08T09:48:00Z">
            <w:rPr>
              <w:ins w:id="482" w:author="Lopez, Diana (NIH/NIMH) [F]" w:date="2020-04-08T09:48:00Z"/>
            </w:rPr>
          </w:rPrChange>
        </w:rPr>
      </w:pPr>
      <w:ins w:id="48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84" w:author="Lopez, Diana (NIH/NIMH) [F]" w:date="2020-04-08T09:48:00Z">
              <w:rPr/>
            </w:rPrChange>
          </w:rPr>
          <w:t>Once a week</w:t>
        </w:r>
      </w:ins>
    </w:p>
    <w:p w14:paraId="2FC54956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85" w:author="Lopez, Diana (NIH/NIMH) [F]" w:date="2020-04-08T09:48:00Z"/>
          <w:rFonts w:ascii="Arial" w:eastAsia="Arial" w:hAnsi="Arial" w:cs="Arial"/>
          <w:sz w:val="22"/>
          <w:szCs w:val="22"/>
          <w:rPrChange w:id="486" w:author="Lopez, Diana (NIH/NIMH) [F]" w:date="2020-04-08T09:48:00Z">
            <w:rPr>
              <w:ins w:id="487" w:author="Lopez, Diana (NIH/NIMH) [F]" w:date="2020-04-08T09:48:00Z"/>
            </w:rPr>
          </w:rPrChange>
        </w:rPr>
      </w:pPr>
      <w:ins w:id="48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89" w:author="Lopez, Diana (NIH/NIMH) [F]" w:date="2020-04-08T09:48:00Z">
              <w:rPr/>
            </w:rPrChange>
          </w:rPr>
          <w:t>Several times a week</w:t>
        </w:r>
      </w:ins>
    </w:p>
    <w:p w14:paraId="3E9B339F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90" w:author="Lopez, Diana (NIH/NIMH) [F]" w:date="2020-04-08T09:48:00Z"/>
          <w:rFonts w:ascii="Arial" w:eastAsia="Arial" w:hAnsi="Arial" w:cs="Arial"/>
          <w:sz w:val="22"/>
          <w:szCs w:val="22"/>
          <w:rPrChange w:id="491" w:author="Lopez, Diana (NIH/NIMH) [F]" w:date="2020-04-08T09:48:00Z">
            <w:rPr>
              <w:ins w:id="492" w:author="Lopez, Diana (NIH/NIMH) [F]" w:date="2020-04-08T09:48:00Z"/>
            </w:rPr>
          </w:rPrChange>
        </w:rPr>
      </w:pPr>
      <w:ins w:id="49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94" w:author="Lopez, Diana (NIH/NIMH) [F]" w:date="2020-04-08T09:48:00Z">
              <w:rPr/>
            </w:rPrChange>
          </w:rPr>
          <w:t>Once a day</w:t>
        </w:r>
      </w:ins>
    </w:p>
    <w:p w14:paraId="63182A42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495" w:author="Lopez, Diana (NIH/NIMH) [F]" w:date="2020-04-08T09:48:00Z"/>
          <w:rFonts w:ascii="Arial" w:eastAsia="Arial" w:hAnsi="Arial" w:cs="Arial"/>
          <w:sz w:val="22"/>
          <w:szCs w:val="22"/>
          <w:rPrChange w:id="496" w:author="Lopez, Diana (NIH/NIMH) [F]" w:date="2020-04-08T09:48:00Z">
            <w:rPr>
              <w:ins w:id="497" w:author="Lopez, Diana (NIH/NIMH) [F]" w:date="2020-04-08T09:48:00Z"/>
            </w:rPr>
          </w:rPrChange>
        </w:rPr>
      </w:pPr>
      <w:ins w:id="49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499" w:author="Lopez, Diana (NIH/NIMH) [F]" w:date="2020-04-08T09:48:00Z">
              <w:rPr/>
            </w:rPrChange>
          </w:rPr>
          <w:t>More than once a day</w:t>
        </w:r>
      </w:ins>
    </w:p>
    <w:p w14:paraId="3303C0D9" w14:textId="11D3DBF1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00" w:author="Lopez, Diana (NIH/NIMH) [F]" w:date="2020-04-08T09:48:00Z"/>
          <w:rFonts w:ascii="Arial" w:eastAsia="Arial" w:hAnsi="Arial" w:cs="Arial"/>
          <w:sz w:val="22"/>
          <w:szCs w:val="22"/>
        </w:rPr>
      </w:pPr>
      <w:del w:id="501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320A2112" w14:textId="06C4AA81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02" w:author="Lopez, Diana (NIH/NIMH) [F]" w:date="2020-04-08T09:48:00Z"/>
          <w:rFonts w:ascii="Arial" w:eastAsia="Arial" w:hAnsi="Arial" w:cs="Arial"/>
          <w:sz w:val="22"/>
          <w:szCs w:val="22"/>
        </w:rPr>
      </w:pPr>
      <w:del w:id="503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49A37A04" w14:textId="0FF4D07A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04" w:author="Lopez, Diana (NIH/NIMH) [F]" w:date="2020-04-08T09:48:00Z"/>
          <w:rFonts w:ascii="Arial" w:eastAsia="Arial" w:hAnsi="Arial" w:cs="Arial"/>
          <w:sz w:val="22"/>
          <w:szCs w:val="22"/>
        </w:rPr>
      </w:pPr>
      <w:del w:id="505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1F8CDA6D" w14:textId="057E2B61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06" w:author="Lopez, Diana (NIH/NIMH) [F]" w:date="2020-04-08T09:48:00Z"/>
          <w:rFonts w:ascii="Arial" w:eastAsia="Arial" w:hAnsi="Arial" w:cs="Arial"/>
          <w:sz w:val="22"/>
          <w:szCs w:val="22"/>
        </w:rPr>
      </w:pPr>
      <w:del w:id="507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2C8978EE" w14:textId="07260B4A" w:rsidR="00E816D2" w:rsidRPr="00A5363B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08" w:author="Lopez, Diana (NIH/NIMH) [F]" w:date="2020-04-08T09:48:00Z"/>
          <w:rFonts w:ascii="Arial" w:hAnsi="Arial"/>
          <w:sz w:val="22"/>
        </w:rPr>
      </w:pPr>
      <w:del w:id="509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30F10752" w14:textId="77777777" w:rsidR="00E816D2" w:rsidRDefault="00660B07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heroin, or narcotics?</w:t>
      </w:r>
    </w:p>
    <w:p w14:paraId="329CC3FC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10" w:author="Lopez, Diana (NIH/NIMH) [F]" w:date="2020-04-08T09:48:00Z"/>
          <w:rFonts w:ascii="Arial" w:eastAsia="Arial" w:hAnsi="Arial" w:cs="Arial"/>
          <w:sz w:val="22"/>
          <w:szCs w:val="22"/>
          <w:rPrChange w:id="511" w:author="Lopez, Diana (NIH/NIMH) [F]" w:date="2020-04-08T09:48:00Z">
            <w:rPr>
              <w:ins w:id="512" w:author="Lopez, Diana (NIH/NIMH) [F]" w:date="2020-04-08T09:48:00Z"/>
            </w:rPr>
          </w:rPrChange>
        </w:rPr>
      </w:pPr>
      <w:ins w:id="51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14" w:author="Lopez, Diana (NIH/NIMH) [F]" w:date="2020-04-08T09:48:00Z">
              <w:rPr/>
            </w:rPrChange>
          </w:rPr>
          <w:t>Not at all</w:t>
        </w:r>
      </w:ins>
    </w:p>
    <w:p w14:paraId="4317604E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15" w:author="Lopez, Diana (NIH/NIMH) [F]" w:date="2020-04-08T09:48:00Z"/>
          <w:rFonts w:ascii="Arial" w:eastAsia="Arial" w:hAnsi="Arial" w:cs="Arial"/>
          <w:sz w:val="22"/>
          <w:szCs w:val="22"/>
          <w:rPrChange w:id="516" w:author="Lopez, Diana (NIH/NIMH) [F]" w:date="2020-04-08T09:48:00Z">
            <w:rPr>
              <w:ins w:id="517" w:author="Lopez, Diana (NIH/NIMH) [F]" w:date="2020-04-08T09:48:00Z"/>
            </w:rPr>
          </w:rPrChange>
        </w:rPr>
      </w:pPr>
      <w:ins w:id="51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19" w:author="Lopez, Diana (NIH/NIMH) [F]" w:date="2020-04-08T09:48:00Z">
              <w:rPr/>
            </w:rPrChange>
          </w:rPr>
          <w:t>Rarely</w:t>
        </w:r>
      </w:ins>
    </w:p>
    <w:p w14:paraId="72D66E4B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20" w:author="Lopez, Diana (NIH/NIMH) [F]" w:date="2020-04-08T09:48:00Z"/>
          <w:rFonts w:ascii="Arial" w:eastAsia="Arial" w:hAnsi="Arial" w:cs="Arial"/>
          <w:sz w:val="22"/>
          <w:szCs w:val="22"/>
          <w:rPrChange w:id="521" w:author="Lopez, Diana (NIH/NIMH) [F]" w:date="2020-04-08T09:48:00Z">
            <w:rPr>
              <w:ins w:id="522" w:author="Lopez, Diana (NIH/NIMH) [F]" w:date="2020-04-08T09:48:00Z"/>
            </w:rPr>
          </w:rPrChange>
        </w:rPr>
      </w:pPr>
      <w:ins w:id="52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24" w:author="Lopez, Diana (NIH/NIMH) [F]" w:date="2020-04-08T09:48:00Z">
              <w:rPr/>
            </w:rPrChange>
          </w:rPr>
          <w:t>Once a month</w:t>
        </w:r>
      </w:ins>
    </w:p>
    <w:p w14:paraId="27522AE9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25" w:author="Lopez, Diana (NIH/NIMH) [F]" w:date="2020-04-08T09:48:00Z"/>
          <w:rFonts w:ascii="Arial" w:eastAsia="Arial" w:hAnsi="Arial" w:cs="Arial"/>
          <w:sz w:val="22"/>
          <w:szCs w:val="22"/>
          <w:rPrChange w:id="526" w:author="Lopez, Diana (NIH/NIMH) [F]" w:date="2020-04-08T09:48:00Z">
            <w:rPr>
              <w:ins w:id="527" w:author="Lopez, Diana (NIH/NIMH) [F]" w:date="2020-04-08T09:48:00Z"/>
            </w:rPr>
          </w:rPrChange>
        </w:rPr>
      </w:pPr>
      <w:ins w:id="52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29" w:author="Lopez, Diana (NIH/NIMH) [F]" w:date="2020-04-08T09:48:00Z">
              <w:rPr/>
            </w:rPrChange>
          </w:rPr>
          <w:t>Several times a month</w:t>
        </w:r>
      </w:ins>
    </w:p>
    <w:p w14:paraId="1644E345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30" w:author="Lopez, Diana (NIH/NIMH) [F]" w:date="2020-04-08T09:48:00Z"/>
          <w:rFonts w:ascii="Arial" w:eastAsia="Arial" w:hAnsi="Arial" w:cs="Arial"/>
          <w:sz w:val="22"/>
          <w:szCs w:val="22"/>
          <w:rPrChange w:id="531" w:author="Lopez, Diana (NIH/NIMH) [F]" w:date="2020-04-08T09:48:00Z">
            <w:rPr>
              <w:ins w:id="532" w:author="Lopez, Diana (NIH/NIMH) [F]" w:date="2020-04-08T09:48:00Z"/>
            </w:rPr>
          </w:rPrChange>
        </w:rPr>
      </w:pPr>
      <w:ins w:id="53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34" w:author="Lopez, Diana (NIH/NIMH) [F]" w:date="2020-04-08T09:48:00Z">
              <w:rPr/>
            </w:rPrChange>
          </w:rPr>
          <w:t>Once a week</w:t>
        </w:r>
      </w:ins>
    </w:p>
    <w:p w14:paraId="6BCF9180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35" w:author="Lopez, Diana (NIH/NIMH) [F]" w:date="2020-04-08T09:48:00Z"/>
          <w:rFonts w:ascii="Arial" w:eastAsia="Arial" w:hAnsi="Arial" w:cs="Arial"/>
          <w:sz w:val="22"/>
          <w:szCs w:val="22"/>
          <w:rPrChange w:id="536" w:author="Lopez, Diana (NIH/NIMH) [F]" w:date="2020-04-08T09:48:00Z">
            <w:rPr>
              <w:ins w:id="537" w:author="Lopez, Diana (NIH/NIMH) [F]" w:date="2020-04-08T09:48:00Z"/>
            </w:rPr>
          </w:rPrChange>
        </w:rPr>
      </w:pPr>
      <w:ins w:id="53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39" w:author="Lopez, Diana (NIH/NIMH) [F]" w:date="2020-04-08T09:48:00Z">
              <w:rPr/>
            </w:rPrChange>
          </w:rPr>
          <w:t>Several times a week</w:t>
        </w:r>
      </w:ins>
    </w:p>
    <w:p w14:paraId="150DC7A0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40" w:author="Lopez, Diana (NIH/NIMH) [F]" w:date="2020-04-08T09:48:00Z"/>
          <w:rFonts w:ascii="Arial" w:eastAsia="Arial" w:hAnsi="Arial" w:cs="Arial"/>
          <w:sz w:val="22"/>
          <w:szCs w:val="22"/>
          <w:rPrChange w:id="541" w:author="Lopez, Diana (NIH/NIMH) [F]" w:date="2020-04-08T09:48:00Z">
            <w:rPr>
              <w:ins w:id="542" w:author="Lopez, Diana (NIH/NIMH) [F]" w:date="2020-04-08T09:48:00Z"/>
            </w:rPr>
          </w:rPrChange>
        </w:rPr>
      </w:pPr>
      <w:ins w:id="543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44" w:author="Lopez, Diana (NIH/NIMH) [F]" w:date="2020-04-08T09:48:00Z">
              <w:rPr/>
            </w:rPrChange>
          </w:rPr>
          <w:t>Once a day</w:t>
        </w:r>
      </w:ins>
    </w:p>
    <w:p w14:paraId="4CAFFCCC" w14:textId="77777777" w:rsidR="00D43487" w:rsidRPr="00D43487" w:rsidRDefault="00D43487">
      <w:pPr>
        <w:numPr>
          <w:ilvl w:val="1"/>
          <w:numId w:val="1"/>
        </w:numPr>
        <w:spacing w:after="0" w:line="240" w:lineRule="auto"/>
        <w:rPr>
          <w:ins w:id="545" w:author="Lopez, Diana (NIH/NIMH) [F]" w:date="2020-04-08T09:48:00Z"/>
          <w:rFonts w:ascii="Arial" w:eastAsia="Arial" w:hAnsi="Arial" w:cs="Arial"/>
          <w:sz w:val="22"/>
          <w:szCs w:val="22"/>
          <w:rPrChange w:id="546" w:author="Lopez, Diana (NIH/NIMH) [F]" w:date="2020-04-08T09:48:00Z">
            <w:rPr>
              <w:ins w:id="547" w:author="Lopez, Diana (NIH/NIMH) [F]" w:date="2020-04-08T09:48:00Z"/>
            </w:rPr>
          </w:rPrChange>
        </w:rPr>
      </w:pPr>
      <w:ins w:id="548" w:author="Lopez, Diana (NIH/NIMH) [F]" w:date="2020-04-08T09:48:00Z">
        <w:r w:rsidRPr="00D43487">
          <w:rPr>
            <w:rFonts w:ascii="Arial" w:eastAsia="Arial" w:hAnsi="Arial" w:cs="Arial"/>
            <w:sz w:val="22"/>
            <w:szCs w:val="22"/>
            <w:rPrChange w:id="549" w:author="Lopez, Diana (NIH/NIMH) [F]" w:date="2020-04-08T09:48:00Z">
              <w:rPr/>
            </w:rPrChange>
          </w:rPr>
          <w:t>More than once a day</w:t>
        </w:r>
      </w:ins>
    </w:p>
    <w:p w14:paraId="29B2ABDC" w14:textId="34F1AE90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50" w:author="Lopez, Diana (NIH/NIMH) [F]" w:date="2020-04-08T09:48:00Z"/>
          <w:rFonts w:ascii="Arial" w:eastAsia="Arial" w:hAnsi="Arial" w:cs="Arial"/>
          <w:sz w:val="22"/>
          <w:szCs w:val="22"/>
        </w:rPr>
      </w:pPr>
      <w:del w:id="551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4677CCF2" w14:textId="61FB4D8B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52" w:author="Lopez, Diana (NIH/NIMH) [F]" w:date="2020-04-08T09:48:00Z"/>
          <w:rFonts w:ascii="Arial" w:eastAsia="Arial" w:hAnsi="Arial" w:cs="Arial"/>
          <w:sz w:val="22"/>
          <w:szCs w:val="22"/>
        </w:rPr>
      </w:pPr>
      <w:del w:id="553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7CFE3853" w14:textId="60DF0E11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54" w:author="Lopez, Diana (NIH/NIMH) [F]" w:date="2020-04-08T09:48:00Z"/>
          <w:rFonts w:ascii="Arial" w:eastAsia="Arial" w:hAnsi="Arial" w:cs="Arial"/>
          <w:sz w:val="22"/>
          <w:szCs w:val="22"/>
        </w:rPr>
      </w:pPr>
      <w:del w:id="555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3FC3D53E" w14:textId="6832F7B9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56" w:author="Lopez, Diana (NIH/NIMH) [F]" w:date="2020-04-08T09:48:00Z"/>
          <w:rFonts w:ascii="Arial" w:eastAsia="Arial" w:hAnsi="Arial" w:cs="Arial"/>
          <w:sz w:val="22"/>
          <w:szCs w:val="22"/>
        </w:rPr>
      </w:pPr>
      <w:del w:id="557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56D8868F" w14:textId="3C5561FC" w:rsidR="00E816D2" w:rsidDel="00D43487" w:rsidRDefault="00660B07" w:rsidP="00D43487">
      <w:pPr>
        <w:numPr>
          <w:ilvl w:val="1"/>
          <w:numId w:val="1"/>
        </w:numPr>
        <w:spacing w:after="0" w:line="240" w:lineRule="auto"/>
        <w:rPr>
          <w:del w:id="558" w:author="Lopez, Diana (NIH/NIMH) [F]" w:date="2020-04-08T09:48:00Z"/>
          <w:rFonts w:ascii="Arial" w:eastAsia="Arial" w:hAnsi="Arial" w:cs="Arial"/>
          <w:sz w:val="22"/>
          <w:szCs w:val="22"/>
        </w:rPr>
      </w:pPr>
      <w:del w:id="559" w:author="Lopez, Diana (NIH/NIMH) [F]" w:date="2020-04-08T09:48:00Z">
        <w:r w:rsidDel="00D43487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4BAF1063" w14:textId="77777777" w:rsidR="00E816D2" w:rsidRDefault="00660B07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other drugs including cocaine, crack, amphetamine, methamphetamine, hallucinogens, or ecstasy?</w:t>
      </w:r>
    </w:p>
    <w:p w14:paraId="5C4B27F8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60" w:author="Lopez, Diana (NIH/NIMH) [F]" w:date="2020-04-08T09:49:00Z"/>
          <w:rFonts w:ascii="Arial" w:eastAsia="Arial" w:hAnsi="Arial" w:cs="Arial"/>
          <w:sz w:val="22"/>
          <w:szCs w:val="22"/>
          <w:rPrChange w:id="561" w:author="Lopez, Diana (NIH/NIMH) [F]" w:date="2020-04-08T09:49:00Z">
            <w:rPr>
              <w:ins w:id="562" w:author="Lopez, Diana (NIH/NIMH) [F]" w:date="2020-04-08T09:49:00Z"/>
            </w:rPr>
          </w:rPrChange>
        </w:rPr>
      </w:pPr>
      <w:ins w:id="563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64" w:author="Lopez, Diana (NIH/NIMH) [F]" w:date="2020-04-08T09:49:00Z">
              <w:rPr/>
            </w:rPrChange>
          </w:rPr>
          <w:t>Not at all</w:t>
        </w:r>
      </w:ins>
    </w:p>
    <w:p w14:paraId="4A49481C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65" w:author="Lopez, Diana (NIH/NIMH) [F]" w:date="2020-04-08T09:49:00Z"/>
          <w:rFonts w:ascii="Arial" w:eastAsia="Arial" w:hAnsi="Arial" w:cs="Arial"/>
          <w:sz w:val="22"/>
          <w:szCs w:val="22"/>
          <w:rPrChange w:id="566" w:author="Lopez, Diana (NIH/NIMH) [F]" w:date="2020-04-08T09:49:00Z">
            <w:rPr>
              <w:ins w:id="567" w:author="Lopez, Diana (NIH/NIMH) [F]" w:date="2020-04-08T09:49:00Z"/>
            </w:rPr>
          </w:rPrChange>
        </w:rPr>
      </w:pPr>
      <w:ins w:id="568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69" w:author="Lopez, Diana (NIH/NIMH) [F]" w:date="2020-04-08T09:49:00Z">
              <w:rPr/>
            </w:rPrChange>
          </w:rPr>
          <w:t>Rarely</w:t>
        </w:r>
      </w:ins>
    </w:p>
    <w:p w14:paraId="78602D0A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70" w:author="Lopez, Diana (NIH/NIMH) [F]" w:date="2020-04-08T09:49:00Z"/>
          <w:rFonts w:ascii="Arial" w:eastAsia="Arial" w:hAnsi="Arial" w:cs="Arial"/>
          <w:sz w:val="22"/>
          <w:szCs w:val="22"/>
          <w:rPrChange w:id="571" w:author="Lopez, Diana (NIH/NIMH) [F]" w:date="2020-04-08T09:49:00Z">
            <w:rPr>
              <w:ins w:id="572" w:author="Lopez, Diana (NIH/NIMH) [F]" w:date="2020-04-08T09:49:00Z"/>
            </w:rPr>
          </w:rPrChange>
        </w:rPr>
      </w:pPr>
      <w:ins w:id="573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74" w:author="Lopez, Diana (NIH/NIMH) [F]" w:date="2020-04-08T09:49:00Z">
              <w:rPr/>
            </w:rPrChange>
          </w:rPr>
          <w:t>Once a month</w:t>
        </w:r>
      </w:ins>
    </w:p>
    <w:p w14:paraId="1CACD4CB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75" w:author="Lopez, Diana (NIH/NIMH) [F]" w:date="2020-04-08T09:49:00Z"/>
          <w:rFonts w:ascii="Arial" w:eastAsia="Arial" w:hAnsi="Arial" w:cs="Arial"/>
          <w:sz w:val="22"/>
          <w:szCs w:val="22"/>
          <w:rPrChange w:id="576" w:author="Lopez, Diana (NIH/NIMH) [F]" w:date="2020-04-08T09:49:00Z">
            <w:rPr>
              <w:ins w:id="577" w:author="Lopez, Diana (NIH/NIMH) [F]" w:date="2020-04-08T09:49:00Z"/>
            </w:rPr>
          </w:rPrChange>
        </w:rPr>
      </w:pPr>
      <w:ins w:id="578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79" w:author="Lopez, Diana (NIH/NIMH) [F]" w:date="2020-04-08T09:49:00Z">
              <w:rPr/>
            </w:rPrChange>
          </w:rPr>
          <w:t>Several times a month</w:t>
        </w:r>
      </w:ins>
    </w:p>
    <w:p w14:paraId="2D6C2279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80" w:author="Lopez, Diana (NIH/NIMH) [F]" w:date="2020-04-08T09:49:00Z"/>
          <w:rFonts w:ascii="Arial" w:eastAsia="Arial" w:hAnsi="Arial" w:cs="Arial"/>
          <w:sz w:val="22"/>
          <w:szCs w:val="22"/>
          <w:rPrChange w:id="581" w:author="Lopez, Diana (NIH/NIMH) [F]" w:date="2020-04-08T09:49:00Z">
            <w:rPr>
              <w:ins w:id="582" w:author="Lopez, Diana (NIH/NIMH) [F]" w:date="2020-04-08T09:49:00Z"/>
            </w:rPr>
          </w:rPrChange>
        </w:rPr>
      </w:pPr>
      <w:ins w:id="583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84" w:author="Lopez, Diana (NIH/NIMH) [F]" w:date="2020-04-08T09:49:00Z">
              <w:rPr/>
            </w:rPrChange>
          </w:rPr>
          <w:t>Once a week</w:t>
        </w:r>
      </w:ins>
    </w:p>
    <w:p w14:paraId="287354AD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85" w:author="Lopez, Diana (NIH/NIMH) [F]" w:date="2020-04-08T09:49:00Z"/>
          <w:rFonts w:ascii="Arial" w:eastAsia="Arial" w:hAnsi="Arial" w:cs="Arial"/>
          <w:sz w:val="22"/>
          <w:szCs w:val="22"/>
          <w:rPrChange w:id="586" w:author="Lopez, Diana (NIH/NIMH) [F]" w:date="2020-04-08T09:49:00Z">
            <w:rPr>
              <w:ins w:id="587" w:author="Lopez, Diana (NIH/NIMH) [F]" w:date="2020-04-08T09:49:00Z"/>
            </w:rPr>
          </w:rPrChange>
        </w:rPr>
      </w:pPr>
      <w:ins w:id="588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89" w:author="Lopez, Diana (NIH/NIMH) [F]" w:date="2020-04-08T09:49:00Z">
              <w:rPr/>
            </w:rPrChange>
          </w:rPr>
          <w:t>Several times a week</w:t>
        </w:r>
      </w:ins>
    </w:p>
    <w:p w14:paraId="6B8426B8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90" w:author="Lopez, Diana (NIH/NIMH) [F]" w:date="2020-04-08T09:49:00Z"/>
          <w:rFonts w:ascii="Arial" w:eastAsia="Arial" w:hAnsi="Arial" w:cs="Arial"/>
          <w:sz w:val="22"/>
          <w:szCs w:val="22"/>
          <w:rPrChange w:id="591" w:author="Lopez, Diana (NIH/NIMH) [F]" w:date="2020-04-08T09:49:00Z">
            <w:rPr>
              <w:ins w:id="592" w:author="Lopez, Diana (NIH/NIMH) [F]" w:date="2020-04-08T09:49:00Z"/>
            </w:rPr>
          </w:rPrChange>
        </w:rPr>
      </w:pPr>
      <w:ins w:id="593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94" w:author="Lopez, Diana (NIH/NIMH) [F]" w:date="2020-04-08T09:49:00Z">
              <w:rPr/>
            </w:rPrChange>
          </w:rPr>
          <w:t>Once a day</w:t>
        </w:r>
      </w:ins>
    </w:p>
    <w:p w14:paraId="47CE51B0" w14:textId="77777777" w:rsidR="001C3633" w:rsidRPr="001C3633" w:rsidRDefault="001C3633">
      <w:pPr>
        <w:numPr>
          <w:ilvl w:val="1"/>
          <w:numId w:val="1"/>
        </w:numPr>
        <w:spacing w:after="0" w:line="240" w:lineRule="auto"/>
        <w:rPr>
          <w:ins w:id="595" w:author="Lopez, Diana (NIH/NIMH) [F]" w:date="2020-04-08T09:49:00Z"/>
          <w:rFonts w:ascii="Arial" w:eastAsia="Arial" w:hAnsi="Arial" w:cs="Arial"/>
          <w:sz w:val="22"/>
          <w:szCs w:val="22"/>
          <w:rPrChange w:id="596" w:author="Lopez, Diana (NIH/NIMH) [F]" w:date="2020-04-08T09:49:00Z">
            <w:rPr>
              <w:ins w:id="597" w:author="Lopez, Diana (NIH/NIMH) [F]" w:date="2020-04-08T09:49:00Z"/>
            </w:rPr>
          </w:rPrChange>
        </w:rPr>
      </w:pPr>
      <w:ins w:id="598" w:author="Lopez, Diana (NIH/NIMH) [F]" w:date="2020-04-08T09:49:00Z">
        <w:r w:rsidRPr="001C3633">
          <w:rPr>
            <w:rFonts w:ascii="Arial" w:eastAsia="Arial" w:hAnsi="Arial" w:cs="Arial"/>
            <w:sz w:val="22"/>
            <w:szCs w:val="22"/>
            <w:rPrChange w:id="599" w:author="Lopez, Diana (NIH/NIMH) [F]" w:date="2020-04-08T09:49:00Z">
              <w:rPr/>
            </w:rPrChange>
          </w:rPr>
          <w:t>More than once a day</w:t>
        </w:r>
      </w:ins>
    </w:p>
    <w:p w14:paraId="16148A26" w14:textId="4C8A4F58" w:rsidR="00E816D2" w:rsidDel="001C3633" w:rsidRDefault="00660B07" w:rsidP="001C3633">
      <w:pPr>
        <w:numPr>
          <w:ilvl w:val="1"/>
          <w:numId w:val="1"/>
        </w:numPr>
        <w:spacing w:after="0" w:line="240" w:lineRule="auto"/>
        <w:rPr>
          <w:del w:id="600" w:author="Lopez, Diana (NIH/NIMH) [F]" w:date="2020-04-08T09:49:00Z"/>
          <w:rFonts w:ascii="Arial" w:eastAsia="Arial" w:hAnsi="Arial" w:cs="Arial"/>
          <w:sz w:val="22"/>
          <w:szCs w:val="22"/>
        </w:rPr>
      </w:pPr>
      <w:del w:id="601" w:author="Lopez, Diana (NIH/NIMH) [F]" w:date="2020-04-08T09:49:00Z">
        <w:r w:rsidDel="001C3633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2D0481AA" w14:textId="786BF126" w:rsidR="00E816D2" w:rsidDel="001C3633" w:rsidRDefault="00660B07" w:rsidP="001C3633">
      <w:pPr>
        <w:numPr>
          <w:ilvl w:val="1"/>
          <w:numId w:val="1"/>
        </w:numPr>
        <w:spacing w:after="0" w:line="240" w:lineRule="auto"/>
        <w:rPr>
          <w:del w:id="602" w:author="Lopez, Diana (NIH/NIMH) [F]" w:date="2020-04-08T09:49:00Z"/>
          <w:rFonts w:ascii="Arial" w:eastAsia="Arial" w:hAnsi="Arial" w:cs="Arial"/>
          <w:sz w:val="22"/>
          <w:szCs w:val="22"/>
        </w:rPr>
      </w:pPr>
      <w:del w:id="603" w:author="Lopez, Diana (NIH/NIMH) [F]" w:date="2020-04-08T09:49:00Z">
        <w:r w:rsidDel="001C3633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20EF1088" w14:textId="45836F5E" w:rsidR="00E816D2" w:rsidDel="001C3633" w:rsidRDefault="00660B07" w:rsidP="001C3633">
      <w:pPr>
        <w:numPr>
          <w:ilvl w:val="1"/>
          <w:numId w:val="1"/>
        </w:numPr>
        <w:spacing w:after="0" w:line="240" w:lineRule="auto"/>
        <w:rPr>
          <w:del w:id="604" w:author="Lopez, Diana (NIH/NIMH) [F]" w:date="2020-04-08T09:49:00Z"/>
          <w:rFonts w:ascii="Arial" w:eastAsia="Arial" w:hAnsi="Arial" w:cs="Arial"/>
          <w:sz w:val="22"/>
          <w:szCs w:val="22"/>
        </w:rPr>
      </w:pPr>
      <w:del w:id="605" w:author="Lopez, Diana (NIH/NIMH) [F]" w:date="2020-04-08T09:49:00Z">
        <w:r w:rsidDel="001C3633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0E59E69C" w14:textId="625B4CEA" w:rsidR="00E816D2" w:rsidDel="001C3633" w:rsidRDefault="00660B07" w:rsidP="001C3633">
      <w:pPr>
        <w:numPr>
          <w:ilvl w:val="1"/>
          <w:numId w:val="1"/>
        </w:numPr>
        <w:spacing w:after="0" w:line="240" w:lineRule="auto"/>
        <w:rPr>
          <w:del w:id="606" w:author="Lopez, Diana (NIH/NIMH) [F]" w:date="2020-04-08T09:49:00Z"/>
          <w:rFonts w:ascii="Arial" w:eastAsia="Arial" w:hAnsi="Arial" w:cs="Arial"/>
          <w:sz w:val="22"/>
          <w:szCs w:val="22"/>
        </w:rPr>
      </w:pPr>
      <w:del w:id="607" w:author="Lopez, Diana (NIH/NIMH) [F]" w:date="2020-04-08T09:49:00Z">
        <w:r w:rsidDel="001C3633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29F0A0CD" w14:textId="71A83020" w:rsidR="00E816D2" w:rsidDel="001C3633" w:rsidRDefault="00660B07" w:rsidP="001C3633">
      <w:pPr>
        <w:numPr>
          <w:ilvl w:val="1"/>
          <w:numId w:val="1"/>
        </w:numPr>
        <w:spacing w:after="0" w:line="240" w:lineRule="auto"/>
        <w:rPr>
          <w:del w:id="608" w:author="Lopez, Diana (NIH/NIMH) [F]" w:date="2020-04-08T09:49:00Z"/>
          <w:rFonts w:ascii="Arial" w:eastAsia="Arial" w:hAnsi="Arial" w:cs="Arial"/>
          <w:sz w:val="22"/>
          <w:szCs w:val="22"/>
        </w:rPr>
      </w:pPr>
      <w:del w:id="609" w:author="Lopez, Diana (NIH/NIMH) [F]" w:date="2020-04-08T09:49:00Z">
        <w:r w:rsidDel="001C3633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0F559FCF" w14:textId="77777777" w:rsidR="00E816D2" w:rsidRDefault="00660B07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sleeping medications or sedatives/hypnotics?</w:t>
      </w:r>
    </w:p>
    <w:p w14:paraId="457CC663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10" w:author="Lopez, Diana (NIH/NIMH) [F]" w:date="2020-04-08T09:49:00Z"/>
          <w:rFonts w:ascii="Arial" w:eastAsia="Arial" w:hAnsi="Arial" w:cs="Arial"/>
          <w:sz w:val="22"/>
          <w:szCs w:val="22"/>
          <w:rPrChange w:id="611" w:author="Lopez, Diana (NIH/NIMH) [F]" w:date="2020-04-08T09:49:00Z">
            <w:rPr>
              <w:ins w:id="612" w:author="Lopez, Diana (NIH/NIMH) [F]" w:date="2020-04-08T09:49:00Z"/>
            </w:rPr>
          </w:rPrChange>
        </w:rPr>
      </w:pPr>
      <w:ins w:id="613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14" w:author="Lopez, Diana (NIH/NIMH) [F]" w:date="2020-04-08T09:49:00Z">
              <w:rPr/>
            </w:rPrChange>
          </w:rPr>
          <w:t>Not at all</w:t>
        </w:r>
      </w:ins>
    </w:p>
    <w:p w14:paraId="5ED3A91E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15" w:author="Lopez, Diana (NIH/NIMH) [F]" w:date="2020-04-08T09:49:00Z"/>
          <w:rFonts w:ascii="Arial" w:eastAsia="Arial" w:hAnsi="Arial" w:cs="Arial"/>
          <w:sz w:val="22"/>
          <w:szCs w:val="22"/>
          <w:rPrChange w:id="616" w:author="Lopez, Diana (NIH/NIMH) [F]" w:date="2020-04-08T09:49:00Z">
            <w:rPr>
              <w:ins w:id="617" w:author="Lopez, Diana (NIH/NIMH) [F]" w:date="2020-04-08T09:49:00Z"/>
            </w:rPr>
          </w:rPrChange>
        </w:rPr>
      </w:pPr>
      <w:ins w:id="618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19" w:author="Lopez, Diana (NIH/NIMH) [F]" w:date="2020-04-08T09:49:00Z">
              <w:rPr/>
            </w:rPrChange>
          </w:rPr>
          <w:t>Rarely</w:t>
        </w:r>
      </w:ins>
    </w:p>
    <w:p w14:paraId="790BC5FA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20" w:author="Lopez, Diana (NIH/NIMH) [F]" w:date="2020-04-08T09:49:00Z"/>
          <w:rFonts w:ascii="Arial" w:eastAsia="Arial" w:hAnsi="Arial" w:cs="Arial"/>
          <w:sz w:val="22"/>
          <w:szCs w:val="22"/>
          <w:rPrChange w:id="621" w:author="Lopez, Diana (NIH/NIMH) [F]" w:date="2020-04-08T09:49:00Z">
            <w:rPr>
              <w:ins w:id="622" w:author="Lopez, Diana (NIH/NIMH) [F]" w:date="2020-04-08T09:49:00Z"/>
            </w:rPr>
          </w:rPrChange>
        </w:rPr>
      </w:pPr>
      <w:ins w:id="623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24" w:author="Lopez, Diana (NIH/NIMH) [F]" w:date="2020-04-08T09:49:00Z">
              <w:rPr/>
            </w:rPrChange>
          </w:rPr>
          <w:t>Once a month</w:t>
        </w:r>
      </w:ins>
    </w:p>
    <w:p w14:paraId="53B6FF1B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25" w:author="Lopez, Diana (NIH/NIMH) [F]" w:date="2020-04-08T09:49:00Z"/>
          <w:rFonts w:ascii="Arial" w:eastAsia="Arial" w:hAnsi="Arial" w:cs="Arial"/>
          <w:sz w:val="22"/>
          <w:szCs w:val="22"/>
          <w:rPrChange w:id="626" w:author="Lopez, Diana (NIH/NIMH) [F]" w:date="2020-04-08T09:49:00Z">
            <w:rPr>
              <w:ins w:id="627" w:author="Lopez, Diana (NIH/NIMH) [F]" w:date="2020-04-08T09:49:00Z"/>
            </w:rPr>
          </w:rPrChange>
        </w:rPr>
      </w:pPr>
      <w:ins w:id="628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29" w:author="Lopez, Diana (NIH/NIMH) [F]" w:date="2020-04-08T09:49:00Z">
              <w:rPr/>
            </w:rPrChange>
          </w:rPr>
          <w:t>Several times a month</w:t>
        </w:r>
      </w:ins>
    </w:p>
    <w:p w14:paraId="2E658F3E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30" w:author="Lopez, Diana (NIH/NIMH) [F]" w:date="2020-04-08T09:49:00Z"/>
          <w:rFonts w:ascii="Arial" w:eastAsia="Arial" w:hAnsi="Arial" w:cs="Arial"/>
          <w:sz w:val="22"/>
          <w:szCs w:val="22"/>
          <w:rPrChange w:id="631" w:author="Lopez, Diana (NIH/NIMH) [F]" w:date="2020-04-08T09:49:00Z">
            <w:rPr>
              <w:ins w:id="632" w:author="Lopez, Diana (NIH/NIMH) [F]" w:date="2020-04-08T09:49:00Z"/>
            </w:rPr>
          </w:rPrChange>
        </w:rPr>
      </w:pPr>
      <w:ins w:id="633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34" w:author="Lopez, Diana (NIH/NIMH) [F]" w:date="2020-04-08T09:49:00Z">
              <w:rPr/>
            </w:rPrChange>
          </w:rPr>
          <w:t>Once a week</w:t>
        </w:r>
      </w:ins>
    </w:p>
    <w:p w14:paraId="09350E99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35" w:author="Lopez, Diana (NIH/NIMH) [F]" w:date="2020-04-08T09:49:00Z"/>
          <w:rFonts w:ascii="Arial" w:eastAsia="Arial" w:hAnsi="Arial" w:cs="Arial"/>
          <w:sz w:val="22"/>
          <w:szCs w:val="22"/>
          <w:rPrChange w:id="636" w:author="Lopez, Diana (NIH/NIMH) [F]" w:date="2020-04-08T09:49:00Z">
            <w:rPr>
              <w:ins w:id="637" w:author="Lopez, Diana (NIH/NIMH) [F]" w:date="2020-04-08T09:49:00Z"/>
            </w:rPr>
          </w:rPrChange>
        </w:rPr>
      </w:pPr>
      <w:ins w:id="638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39" w:author="Lopez, Diana (NIH/NIMH) [F]" w:date="2020-04-08T09:49:00Z">
              <w:rPr/>
            </w:rPrChange>
          </w:rPr>
          <w:t>Several times a week</w:t>
        </w:r>
      </w:ins>
    </w:p>
    <w:p w14:paraId="537DCB96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40" w:author="Lopez, Diana (NIH/NIMH) [F]" w:date="2020-04-08T09:49:00Z"/>
          <w:rFonts w:ascii="Arial" w:eastAsia="Arial" w:hAnsi="Arial" w:cs="Arial"/>
          <w:sz w:val="22"/>
          <w:szCs w:val="22"/>
          <w:rPrChange w:id="641" w:author="Lopez, Diana (NIH/NIMH) [F]" w:date="2020-04-08T09:49:00Z">
            <w:rPr>
              <w:ins w:id="642" w:author="Lopez, Diana (NIH/NIMH) [F]" w:date="2020-04-08T09:49:00Z"/>
            </w:rPr>
          </w:rPrChange>
        </w:rPr>
      </w:pPr>
      <w:ins w:id="643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44" w:author="Lopez, Diana (NIH/NIMH) [F]" w:date="2020-04-08T09:49:00Z">
              <w:rPr/>
            </w:rPrChange>
          </w:rPr>
          <w:t>Once a day</w:t>
        </w:r>
      </w:ins>
    </w:p>
    <w:p w14:paraId="1BF828B0" w14:textId="77777777" w:rsidR="00B5489B" w:rsidRPr="00B5489B" w:rsidRDefault="00B5489B">
      <w:pPr>
        <w:numPr>
          <w:ilvl w:val="1"/>
          <w:numId w:val="1"/>
        </w:numPr>
        <w:spacing w:after="0" w:line="240" w:lineRule="auto"/>
        <w:rPr>
          <w:ins w:id="645" w:author="Lopez, Diana (NIH/NIMH) [F]" w:date="2020-04-08T09:49:00Z"/>
          <w:rFonts w:ascii="Arial" w:eastAsia="Arial" w:hAnsi="Arial" w:cs="Arial"/>
          <w:sz w:val="22"/>
          <w:szCs w:val="22"/>
          <w:rPrChange w:id="646" w:author="Lopez, Diana (NIH/NIMH) [F]" w:date="2020-04-08T09:49:00Z">
            <w:rPr>
              <w:ins w:id="647" w:author="Lopez, Diana (NIH/NIMH) [F]" w:date="2020-04-08T09:49:00Z"/>
            </w:rPr>
          </w:rPrChange>
        </w:rPr>
      </w:pPr>
      <w:ins w:id="648" w:author="Lopez, Diana (NIH/NIMH) [F]" w:date="2020-04-08T09:49:00Z">
        <w:r w:rsidRPr="00B5489B">
          <w:rPr>
            <w:rFonts w:ascii="Arial" w:eastAsia="Arial" w:hAnsi="Arial" w:cs="Arial"/>
            <w:sz w:val="22"/>
            <w:szCs w:val="22"/>
            <w:rPrChange w:id="649" w:author="Lopez, Diana (NIH/NIMH) [F]" w:date="2020-04-08T09:49:00Z">
              <w:rPr/>
            </w:rPrChange>
          </w:rPr>
          <w:t>More than once a day</w:t>
        </w:r>
      </w:ins>
    </w:p>
    <w:p w14:paraId="62E078AD" w14:textId="71380EA4" w:rsidR="00E816D2" w:rsidDel="00B5489B" w:rsidRDefault="00660B07" w:rsidP="00B5489B">
      <w:pPr>
        <w:numPr>
          <w:ilvl w:val="1"/>
          <w:numId w:val="1"/>
        </w:numPr>
        <w:spacing w:after="0" w:line="240" w:lineRule="auto"/>
        <w:rPr>
          <w:del w:id="650" w:author="Lopez, Diana (NIH/NIMH) [F]" w:date="2020-04-08T09:49:00Z"/>
          <w:rFonts w:ascii="Arial" w:eastAsia="Arial" w:hAnsi="Arial" w:cs="Arial"/>
          <w:sz w:val="22"/>
          <w:szCs w:val="22"/>
        </w:rPr>
      </w:pPr>
      <w:del w:id="651" w:author="Lopez, Diana (NIH/NIMH) [F]" w:date="2020-04-08T09:49:00Z">
        <w:r w:rsidDel="00B5489B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588272B1" w14:textId="4061A46D" w:rsidR="00E816D2" w:rsidDel="00B5489B" w:rsidRDefault="00660B07" w:rsidP="00B5489B">
      <w:pPr>
        <w:numPr>
          <w:ilvl w:val="1"/>
          <w:numId w:val="1"/>
        </w:numPr>
        <w:spacing w:after="0" w:line="240" w:lineRule="auto"/>
        <w:rPr>
          <w:del w:id="652" w:author="Lopez, Diana (NIH/NIMH) [F]" w:date="2020-04-08T09:49:00Z"/>
          <w:rFonts w:ascii="Arial" w:eastAsia="Arial" w:hAnsi="Arial" w:cs="Arial"/>
          <w:sz w:val="22"/>
          <w:szCs w:val="22"/>
        </w:rPr>
      </w:pPr>
      <w:del w:id="653" w:author="Lopez, Diana (NIH/NIMH) [F]" w:date="2020-04-08T09:49:00Z">
        <w:r w:rsidDel="00B5489B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1F76D515" w14:textId="49A8C343" w:rsidR="00E816D2" w:rsidDel="00B5489B" w:rsidRDefault="00660B07" w:rsidP="00B5489B">
      <w:pPr>
        <w:numPr>
          <w:ilvl w:val="1"/>
          <w:numId w:val="1"/>
        </w:numPr>
        <w:spacing w:after="0" w:line="240" w:lineRule="auto"/>
        <w:rPr>
          <w:del w:id="654" w:author="Lopez, Diana (NIH/NIMH) [F]" w:date="2020-04-08T09:49:00Z"/>
          <w:rFonts w:ascii="Arial" w:eastAsia="Arial" w:hAnsi="Arial" w:cs="Arial"/>
          <w:sz w:val="22"/>
          <w:szCs w:val="22"/>
        </w:rPr>
      </w:pPr>
      <w:del w:id="655" w:author="Lopez, Diana (NIH/NIMH) [F]" w:date="2020-04-08T09:49:00Z">
        <w:r w:rsidDel="00B5489B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2CD945DF" w14:textId="445292C3" w:rsidR="00E816D2" w:rsidDel="00B5489B" w:rsidRDefault="00660B07" w:rsidP="00B5489B">
      <w:pPr>
        <w:numPr>
          <w:ilvl w:val="1"/>
          <w:numId w:val="1"/>
        </w:numPr>
        <w:spacing w:after="0" w:line="240" w:lineRule="auto"/>
        <w:rPr>
          <w:del w:id="656" w:author="Lopez, Diana (NIH/NIMH) [F]" w:date="2020-04-08T09:49:00Z"/>
          <w:rFonts w:ascii="Arial" w:eastAsia="Arial" w:hAnsi="Arial" w:cs="Arial"/>
          <w:sz w:val="22"/>
          <w:szCs w:val="22"/>
        </w:rPr>
      </w:pPr>
      <w:del w:id="657" w:author="Lopez, Diana (NIH/NIMH) [F]" w:date="2020-04-08T09:49:00Z">
        <w:r w:rsidDel="00B5489B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265A3B2E" w14:textId="3DF6F0B3" w:rsidR="00E816D2" w:rsidDel="00B5489B" w:rsidRDefault="00660B07" w:rsidP="00B5489B">
      <w:pPr>
        <w:numPr>
          <w:ilvl w:val="1"/>
          <w:numId w:val="1"/>
        </w:numPr>
        <w:spacing w:after="0" w:line="240" w:lineRule="auto"/>
        <w:rPr>
          <w:del w:id="658" w:author="Lopez, Diana (NIH/NIMH) [F]" w:date="2020-04-08T09:49:00Z"/>
          <w:rFonts w:ascii="Arial" w:eastAsia="Arial" w:hAnsi="Arial" w:cs="Arial"/>
          <w:sz w:val="22"/>
          <w:szCs w:val="22"/>
        </w:rPr>
      </w:pPr>
      <w:del w:id="659" w:author="Lopez, Diana (NIH/NIMH) [F]" w:date="2020-04-08T09:49:00Z">
        <w:r w:rsidDel="00B5489B">
          <w:rPr>
            <w:rFonts w:ascii="Arial" w:eastAsia="Arial" w:hAnsi="Arial" w:cs="Arial"/>
            <w:sz w:val="22"/>
            <w:szCs w:val="22"/>
          </w:rPr>
          <w:delText>Regularly</w:delText>
        </w:r>
        <w:bookmarkStart w:id="660" w:name="_heading=h.61snut8df3qb" w:colFirst="0" w:colLast="0"/>
        <w:bookmarkEnd w:id="660"/>
      </w:del>
    </w:p>
    <w:p w14:paraId="6E9D0BE8" w14:textId="77777777" w:rsidR="00E816D2" w:rsidDel="00B5489B" w:rsidRDefault="00E816D2" w:rsidP="00A5363B">
      <w:pPr>
        <w:spacing w:after="0" w:line="240" w:lineRule="auto"/>
        <w:ind w:left="1440"/>
        <w:rPr>
          <w:del w:id="661" w:author="Lopez, Diana (NIH/NIMH) [F]" w:date="2020-04-08T09:49:00Z"/>
          <w:rFonts w:ascii="Arial" w:eastAsia="Arial" w:hAnsi="Arial" w:cs="Arial"/>
          <w:sz w:val="22"/>
          <w:szCs w:val="22"/>
          <w:highlight w:val="white"/>
        </w:rPr>
      </w:pPr>
    </w:p>
    <w:p w14:paraId="7EF03B5E" w14:textId="44F9261D" w:rsidR="00510503" w:rsidRDefault="00510503">
      <w:pPr>
        <w:rPr>
          <w:ins w:id="662" w:author="Lopez, Diana (NIH/NIMH) [F]" w:date="2020-04-08T09:55:00Z"/>
          <w:sz w:val="28"/>
          <w:szCs w:val="28"/>
        </w:rPr>
      </w:pPr>
      <w:bookmarkStart w:id="663" w:name="_heading=h.79mx5hq6u7hg" w:colFirst="0" w:colLast="0"/>
      <w:bookmarkEnd w:id="663"/>
      <w:del w:id="664" w:author="Lopez, Diana (NIH/NIMH) [F]" w:date="2020-04-08T09:49:00Z">
        <w:r w:rsidDel="00B5489B">
          <w:rPr>
            <w:sz w:val="28"/>
            <w:szCs w:val="28"/>
          </w:rPr>
          <w:br w:type="page"/>
        </w:r>
      </w:del>
    </w:p>
    <w:p w14:paraId="2537EDF2" w14:textId="6DB0145C" w:rsidR="00921AFF" w:rsidRDefault="00921AFF">
      <w:pPr>
        <w:rPr>
          <w:ins w:id="665" w:author="Lopez, Diana (NIH/NIMH) [F]" w:date="2020-04-08T09:55:00Z"/>
          <w:sz w:val="28"/>
          <w:szCs w:val="28"/>
        </w:rPr>
      </w:pPr>
    </w:p>
    <w:p w14:paraId="1709F726" w14:textId="745B2BAB" w:rsidR="00921AFF" w:rsidRDefault="00921AFF">
      <w:pPr>
        <w:rPr>
          <w:ins w:id="666" w:author="Lopez, Diana (NIH/NIMH) [F]" w:date="2020-04-08T09:55:00Z"/>
          <w:sz w:val="28"/>
          <w:szCs w:val="28"/>
        </w:rPr>
      </w:pPr>
    </w:p>
    <w:p w14:paraId="68A7282B" w14:textId="77777777" w:rsidR="00921AFF" w:rsidRDefault="00921AFF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19DEA5F7" w14:textId="77777777" w:rsidR="00E816D2" w:rsidRDefault="00660B07" w:rsidP="00A5363B">
      <w:pPr>
        <w:pStyle w:val="Heading2"/>
        <w:spacing w:after="0" w:line="240" w:lineRule="auto"/>
        <w:rPr>
          <w:b w:val="0"/>
          <w:sz w:val="28"/>
          <w:szCs w:val="28"/>
        </w:rPr>
      </w:pPr>
      <w:r>
        <w:rPr>
          <w:sz w:val="28"/>
          <w:szCs w:val="28"/>
        </w:rPr>
        <w:lastRenderedPageBreak/>
        <w:t>SUPPORTS</w:t>
      </w:r>
    </w:p>
    <w:p w14:paraId="0D91B0C0" w14:textId="77777777" w:rsidR="00E816D2" w:rsidRDefault="00E816D2" w:rsidP="00A5363B">
      <w:pPr>
        <w:spacing w:after="0" w:line="240" w:lineRule="auto"/>
      </w:pPr>
    </w:p>
    <w:p w14:paraId="29367C2F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Which of the following supports were in place for you before the Coronavirus/COVID-19 crisis in your area and have been disrupted over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WEEKS?</w:t>
      </w:r>
      <w:r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2A46E706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Resource room</w:t>
      </w:r>
    </w:p>
    <w:p w14:paraId="7D19A3BF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Tutoring</w:t>
      </w:r>
    </w:p>
    <w:p w14:paraId="5BABDD08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Mentoring programs</w:t>
      </w:r>
    </w:p>
    <w:p w14:paraId="6B4B657A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After school activity programs</w:t>
      </w:r>
    </w:p>
    <w:p w14:paraId="4680F6E6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Volunteer programs</w:t>
      </w:r>
    </w:p>
    <w:p w14:paraId="5C8CBFE0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Psychotherapy</w:t>
      </w:r>
    </w:p>
    <w:p w14:paraId="1EA9EAEA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Psychiatric care</w:t>
      </w:r>
    </w:p>
    <w:p w14:paraId="77A5D41E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Occupational therapy</w:t>
      </w:r>
    </w:p>
    <w:p w14:paraId="2FC77D2F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Physical therapy</w:t>
      </w:r>
    </w:p>
    <w:p w14:paraId="131A3856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Speech/language therapy</w:t>
      </w:r>
    </w:p>
    <w:p w14:paraId="6FF000E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Sporting activities</w:t>
      </w:r>
    </w:p>
    <w:p w14:paraId="65605B16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Medical care for chronic illnesses</w:t>
      </w:r>
    </w:p>
    <w:p w14:paraId="6738E7E4" w14:textId="5908E23A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Other: Specify ______</w:t>
      </w:r>
    </w:p>
    <w:p w14:paraId="5DD75B9C" w14:textId="44DBBD7C" w:rsidR="00E816D2" w:rsidRDefault="00E816D2" w:rsidP="00A5363B">
      <w:pPr>
        <w:spacing w:after="0" w:line="240" w:lineRule="auto"/>
        <w:rPr>
          <w:rFonts w:ascii="Arial" w:eastAsiaTheme="majorEastAsia" w:hAnsi="Arial" w:cstheme="majorBidi"/>
          <w:b/>
          <w:sz w:val="28"/>
          <w:szCs w:val="28"/>
        </w:rPr>
      </w:pPr>
    </w:p>
    <w:p w14:paraId="29E25760" w14:textId="77777777" w:rsidR="00E816D2" w:rsidRDefault="00660B07" w:rsidP="00A5363B">
      <w:pPr>
        <w:pStyle w:val="Heading2"/>
        <w:spacing w:after="0" w:line="240" w:lineRule="auto"/>
        <w:rPr>
          <w:b w:val="0"/>
          <w:sz w:val="28"/>
          <w:szCs w:val="28"/>
        </w:rPr>
      </w:pPr>
      <w:r>
        <w:rPr>
          <w:sz w:val="28"/>
          <w:szCs w:val="28"/>
        </w:rPr>
        <w:t>ADDITIONAL CONCERNS AND COMMENTS</w:t>
      </w:r>
    </w:p>
    <w:p w14:paraId="6B3EC056" w14:textId="77777777" w:rsidR="00E816D2" w:rsidRDefault="00E816D2" w:rsidP="00A5363B">
      <w:pPr>
        <w:spacing w:after="0" w:line="240" w:lineRule="auto"/>
      </w:pPr>
    </w:p>
    <w:p w14:paraId="61658180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describe anything else that concerns you about the impact of Coronavirus/COVID-19 on you, your friends, or your family.</w:t>
      </w:r>
    </w:p>
    <w:p w14:paraId="0E25F8D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61C76AA7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3A5364C1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C4D2305" w14:textId="7017B8F3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provide any comments that you </w:t>
      </w:r>
      <w:r w:rsidR="00860A7C">
        <w:rPr>
          <w:rFonts w:ascii="Arial" w:eastAsia="Arial" w:hAnsi="Arial" w:cs="Arial"/>
          <w:b/>
          <w:sz w:val="22"/>
          <w:szCs w:val="22"/>
        </w:rPr>
        <w:t>want to share</w:t>
      </w:r>
      <w:r>
        <w:rPr>
          <w:rFonts w:ascii="Arial" w:eastAsia="Arial" w:hAnsi="Arial" w:cs="Arial"/>
          <w:b/>
          <w:sz w:val="22"/>
          <w:szCs w:val="22"/>
        </w:rPr>
        <w:t xml:space="preserve"> about this survey and/or related topics.</w:t>
      </w:r>
    </w:p>
    <w:p w14:paraId="264547AA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4ADB1E39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sectPr w:rsidR="00E816D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E21B0" w14:textId="77777777" w:rsidR="0066642D" w:rsidRDefault="0066642D">
      <w:pPr>
        <w:spacing w:after="0" w:line="240" w:lineRule="auto"/>
      </w:pPr>
      <w:r>
        <w:separator/>
      </w:r>
    </w:p>
  </w:endnote>
  <w:endnote w:type="continuationSeparator" w:id="0">
    <w:p w14:paraId="3B33BC46" w14:textId="77777777" w:rsidR="0066642D" w:rsidRDefault="0066642D">
      <w:pPr>
        <w:spacing w:after="0" w:line="240" w:lineRule="auto"/>
      </w:pPr>
      <w:r>
        <w:continuationSeparator/>
      </w:r>
    </w:p>
  </w:endnote>
  <w:endnote w:type="continuationNotice" w:id="1">
    <w:p w14:paraId="5C678E68" w14:textId="77777777" w:rsidR="0066642D" w:rsidRDefault="006664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1800A" w14:textId="77777777" w:rsidR="00E816D2" w:rsidRDefault="00660B07">
    <w:pPr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E671D" w14:textId="77777777" w:rsidR="0066642D" w:rsidRDefault="0066642D">
      <w:pPr>
        <w:spacing w:after="0" w:line="240" w:lineRule="auto"/>
      </w:pPr>
      <w:r>
        <w:separator/>
      </w:r>
    </w:p>
  </w:footnote>
  <w:footnote w:type="continuationSeparator" w:id="0">
    <w:p w14:paraId="219E6B3E" w14:textId="77777777" w:rsidR="0066642D" w:rsidRDefault="0066642D">
      <w:pPr>
        <w:spacing w:after="0" w:line="240" w:lineRule="auto"/>
      </w:pPr>
      <w:r>
        <w:continuationSeparator/>
      </w:r>
    </w:p>
  </w:footnote>
  <w:footnote w:type="continuationNotice" w:id="1">
    <w:p w14:paraId="664A0D38" w14:textId="77777777" w:rsidR="0066642D" w:rsidRDefault="006664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2EE1F" w14:textId="21BF9A1F" w:rsidR="00E816D2" w:rsidRDefault="00660B07">
    <w:pPr>
      <w:rPr>
        <w:rFonts w:ascii="Arial" w:eastAsia="Arial" w:hAnsi="Arial" w:cs="Arial"/>
        <w:color w:val="0000FF"/>
        <w:sz w:val="22"/>
        <w:szCs w:val="22"/>
      </w:rPr>
    </w:pPr>
    <w:r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>
      <w:rPr>
        <w:rFonts w:ascii="Arial" w:eastAsia="Arial" w:hAnsi="Arial" w:cs="Arial"/>
        <w:b/>
        <w:color w:val="0000FF"/>
        <w:sz w:val="22"/>
        <w:szCs w:val="22"/>
      </w:rPr>
      <w:t>C</w:t>
    </w:r>
    <w:r>
      <w:rPr>
        <w:rFonts w:ascii="Arial" w:eastAsia="Arial" w:hAnsi="Arial" w:cs="Arial"/>
        <w:color w:val="0000FF"/>
        <w:sz w:val="22"/>
        <w:szCs w:val="22"/>
      </w:rPr>
      <w:t>o</w:t>
    </w:r>
    <w:r>
      <w:rPr>
        <w:rFonts w:ascii="Arial" w:eastAsia="Arial" w:hAnsi="Arial" w:cs="Arial"/>
        <w:b/>
        <w:color w:val="0000FF"/>
        <w:sz w:val="22"/>
        <w:szCs w:val="22"/>
      </w:rPr>
      <w:t>R</w:t>
    </w:r>
    <w:r>
      <w:rPr>
        <w:rFonts w:ascii="Arial" w:eastAsia="Arial" w:hAnsi="Arial" w:cs="Arial"/>
        <w:color w:val="0000FF"/>
        <w:sz w:val="22"/>
        <w:szCs w:val="22"/>
      </w:rPr>
      <w:t>onav</w:t>
    </w:r>
    <w:r>
      <w:rPr>
        <w:rFonts w:ascii="Arial" w:eastAsia="Arial" w:hAnsi="Arial" w:cs="Arial"/>
        <w:b/>
        <w:color w:val="0000FF"/>
        <w:sz w:val="22"/>
        <w:szCs w:val="22"/>
      </w:rPr>
      <w:t>I</w:t>
    </w:r>
    <w:r>
      <w:rPr>
        <w:rFonts w:ascii="Arial" w:eastAsia="Arial" w:hAnsi="Arial" w:cs="Arial"/>
        <w:color w:val="0000FF"/>
        <w:sz w:val="22"/>
        <w:szCs w:val="22"/>
      </w:rPr>
      <w:t>ru</w:t>
    </w:r>
    <w:r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>
      <w:rPr>
        <w:rFonts w:ascii="Arial" w:eastAsia="Arial" w:hAnsi="Arial" w:cs="Arial"/>
        <w:color w:val="0000FF"/>
        <w:sz w:val="22"/>
        <w:szCs w:val="22"/>
      </w:rPr>
      <w:t xml:space="preserve"> Health </w:t>
    </w:r>
    <w:r>
      <w:rPr>
        <w:rFonts w:ascii="Arial" w:eastAsia="Arial" w:hAnsi="Arial" w:cs="Arial"/>
        <w:b/>
        <w:color w:val="0000FF"/>
        <w:sz w:val="22"/>
        <w:szCs w:val="22"/>
      </w:rPr>
      <w:t>I</w:t>
    </w:r>
    <w:r>
      <w:rPr>
        <w:rFonts w:ascii="Arial" w:eastAsia="Arial" w:hAnsi="Arial" w:cs="Arial"/>
        <w:color w:val="0000FF"/>
        <w:sz w:val="22"/>
        <w:szCs w:val="22"/>
      </w:rPr>
      <w:t xml:space="preserve">mpact </w:t>
    </w:r>
    <w:r>
      <w:rPr>
        <w:rFonts w:ascii="Arial" w:eastAsia="Arial" w:hAnsi="Arial" w:cs="Arial"/>
        <w:b/>
        <w:color w:val="0000FF"/>
        <w:sz w:val="22"/>
        <w:szCs w:val="22"/>
      </w:rPr>
      <w:t>S</w:t>
    </w:r>
    <w:r>
      <w:rPr>
        <w:rFonts w:ascii="Arial" w:eastAsia="Arial" w:hAnsi="Arial" w:cs="Arial"/>
        <w:color w:val="0000FF"/>
        <w:sz w:val="22"/>
        <w:szCs w:val="22"/>
      </w:rPr>
      <w:t>urvey (CRISIS) V0.</w:t>
    </w:r>
    <w:ins w:id="667" w:author="Dunn, Julia (NIH/NIMH) [F]" w:date="2020-04-08T12:36:00Z">
      <w:r w:rsidR="00410C37">
        <w:rPr>
          <w:rFonts w:ascii="Arial" w:eastAsia="Arial" w:hAnsi="Arial" w:cs="Arial"/>
          <w:color w:val="0000FF"/>
          <w:sz w:val="22"/>
          <w:szCs w:val="22"/>
        </w:rPr>
        <w:t>3</w:t>
      </w:r>
    </w:ins>
    <w:del w:id="668" w:author="Dunn, Julia (NIH/NIMH) [F]" w:date="2020-04-08T12:36:00Z">
      <w:r w:rsidR="009E6426" w:rsidDel="00410C37">
        <w:rPr>
          <w:rFonts w:ascii="Arial" w:eastAsia="Arial" w:hAnsi="Arial" w:cs="Arial"/>
          <w:color w:val="0000FF"/>
          <w:sz w:val="22"/>
          <w:szCs w:val="22"/>
        </w:rPr>
        <w:delText>2</w:delText>
      </w:r>
    </w:del>
    <w:r>
      <w:rPr>
        <w:rFonts w:ascii="Arial" w:eastAsia="Arial" w:hAnsi="Arial" w:cs="Arial"/>
        <w:color w:val="0000FF"/>
        <w:sz w:val="22"/>
        <w:szCs w:val="22"/>
      </w:rPr>
      <w:t>: Adult Self-Report Follow Up Form</w:t>
    </w:r>
  </w:p>
  <w:p w14:paraId="1715F33B" w14:textId="77777777" w:rsidR="00E816D2" w:rsidRDefault="00E816D2">
    <w:pPr>
      <w:rPr>
        <w:rFonts w:ascii="Arial" w:eastAsia="Arial" w:hAnsi="Arial" w:cs="Arial"/>
        <w:color w:val="0000FF"/>
      </w:rPr>
    </w:pPr>
  </w:p>
  <w:p w14:paraId="4020DB5A" w14:textId="77777777" w:rsidR="00E816D2" w:rsidRDefault="00E816D2">
    <w:pPr>
      <w:jc w:val="center"/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93B"/>
    <w:multiLevelType w:val="hybridMultilevel"/>
    <w:tmpl w:val="3FDE937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630DC"/>
    <w:multiLevelType w:val="multilevel"/>
    <w:tmpl w:val="049630D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multilevel"/>
    <w:tmpl w:val="04E62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150BF2"/>
    <w:multiLevelType w:val="multilevel"/>
    <w:tmpl w:val="09150BF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983F56"/>
    <w:multiLevelType w:val="multilevel"/>
    <w:tmpl w:val="0D983F5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620245"/>
    <w:multiLevelType w:val="multilevel"/>
    <w:tmpl w:val="19620245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53E0290"/>
    <w:multiLevelType w:val="multilevel"/>
    <w:tmpl w:val="253E029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63E50C0"/>
    <w:multiLevelType w:val="multilevel"/>
    <w:tmpl w:val="4830D00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76692"/>
    <w:multiLevelType w:val="multilevel"/>
    <w:tmpl w:val="2677669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2131534"/>
    <w:multiLevelType w:val="multilevel"/>
    <w:tmpl w:val="421315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8937069"/>
    <w:multiLevelType w:val="multilevel"/>
    <w:tmpl w:val="489370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FC103A"/>
    <w:multiLevelType w:val="multilevel"/>
    <w:tmpl w:val="D88035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A4662"/>
    <w:multiLevelType w:val="multilevel"/>
    <w:tmpl w:val="593A466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C637AD7"/>
    <w:multiLevelType w:val="multilevel"/>
    <w:tmpl w:val="5C637AD7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B4EB9"/>
    <w:multiLevelType w:val="hybridMultilevel"/>
    <w:tmpl w:val="9ADED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275744"/>
    <w:multiLevelType w:val="multilevel"/>
    <w:tmpl w:val="6527574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A395264"/>
    <w:multiLevelType w:val="multilevel"/>
    <w:tmpl w:val="6A39526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E7C5E7B"/>
    <w:multiLevelType w:val="multilevel"/>
    <w:tmpl w:val="6E7C5E7B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D29630B"/>
    <w:multiLevelType w:val="multilevel"/>
    <w:tmpl w:val="7D29630B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6"/>
  </w:num>
  <w:num w:numId="8">
    <w:abstractNumId w:val="16"/>
  </w:num>
  <w:num w:numId="9">
    <w:abstractNumId w:val="18"/>
  </w:num>
  <w:num w:numId="10">
    <w:abstractNumId w:val="3"/>
  </w:num>
  <w:num w:numId="11">
    <w:abstractNumId w:val="4"/>
  </w:num>
  <w:num w:numId="12">
    <w:abstractNumId w:val="17"/>
  </w:num>
  <w:num w:numId="13">
    <w:abstractNumId w:val="15"/>
  </w:num>
  <w:num w:numId="14">
    <w:abstractNumId w:val="12"/>
  </w:num>
  <w:num w:numId="15">
    <w:abstractNumId w:val="1"/>
  </w:num>
  <w:num w:numId="16">
    <w:abstractNumId w:val="9"/>
  </w:num>
  <w:num w:numId="17">
    <w:abstractNumId w:val="14"/>
  </w:num>
  <w:num w:numId="18">
    <w:abstractNumId w:val="0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nn, Julia (NIH/NIMH) [F]">
    <w15:presenceInfo w15:providerId="AD" w15:userId="S::dunnja@nih.gov::479cf93b-8208-41f2-84d1-c3d8e7c04dc5"/>
  </w15:person>
  <w15:person w15:author="Lindsay Alexander">
    <w15:presenceInfo w15:providerId="AD" w15:userId="S::lindsay.alexander@childmind.org::ee3f048f-12cc-4412-8c83-d0d933b1b7e0"/>
  </w15:person>
  <w15:person w15:author="Foote, Beth (NIH/NIMH) [F]">
    <w15:presenceInfo w15:providerId="AD" w15:userId="S::footebm@nih.gov::8447b691-8fb8-4404-89f9-c8882c68f1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36"/>
    <w:rsid w:val="00002872"/>
    <w:rsid w:val="00003D09"/>
    <w:rsid w:val="000A43DE"/>
    <w:rsid w:val="000A6933"/>
    <w:rsid w:val="000C453E"/>
    <w:rsid w:val="00174232"/>
    <w:rsid w:val="001804F3"/>
    <w:rsid w:val="00186C2C"/>
    <w:rsid w:val="001B70E0"/>
    <w:rsid w:val="001C3633"/>
    <w:rsid w:val="001C57F5"/>
    <w:rsid w:val="001E303B"/>
    <w:rsid w:val="001F48F0"/>
    <w:rsid w:val="00217316"/>
    <w:rsid w:val="00227B16"/>
    <w:rsid w:val="002457BB"/>
    <w:rsid w:val="00246065"/>
    <w:rsid w:val="00291A38"/>
    <w:rsid w:val="00291B6D"/>
    <w:rsid w:val="002966C7"/>
    <w:rsid w:val="002B35AD"/>
    <w:rsid w:val="002C4B56"/>
    <w:rsid w:val="00307D27"/>
    <w:rsid w:val="003354CF"/>
    <w:rsid w:val="00384B5E"/>
    <w:rsid w:val="003B4EFA"/>
    <w:rsid w:val="003B6B8D"/>
    <w:rsid w:val="0040069B"/>
    <w:rsid w:val="00410C37"/>
    <w:rsid w:val="004135E8"/>
    <w:rsid w:val="004906C1"/>
    <w:rsid w:val="00491C50"/>
    <w:rsid w:val="004952FE"/>
    <w:rsid w:val="004C77DF"/>
    <w:rsid w:val="004D3E83"/>
    <w:rsid w:val="00510503"/>
    <w:rsid w:val="00520B26"/>
    <w:rsid w:val="00525231"/>
    <w:rsid w:val="00533B39"/>
    <w:rsid w:val="0056773C"/>
    <w:rsid w:val="00571D5D"/>
    <w:rsid w:val="00573E74"/>
    <w:rsid w:val="005879D4"/>
    <w:rsid w:val="005A4CFE"/>
    <w:rsid w:val="005C43BD"/>
    <w:rsid w:val="00605626"/>
    <w:rsid w:val="00625CEF"/>
    <w:rsid w:val="00640F58"/>
    <w:rsid w:val="006428F5"/>
    <w:rsid w:val="0065431D"/>
    <w:rsid w:val="00660B07"/>
    <w:rsid w:val="00661720"/>
    <w:rsid w:val="0066441E"/>
    <w:rsid w:val="0066535D"/>
    <w:rsid w:val="0066642D"/>
    <w:rsid w:val="006824E7"/>
    <w:rsid w:val="006A49FF"/>
    <w:rsid w:val="006B74E2"/>
    <w:rsid w:val="006E48EF"/>
    <w:rsid w:val="006F0FAC"/>
    <w:rsid w:val="00715878"/>
    <w:rsid w:val="007179D3"/>
    <w:rsid w:val="00744ADA"/>
    <w:rsid w:val="00744F7A"/>
    <w:rsid w:val="00766DF3"/>
    <w:rsid w:val="00777625"/>
    <w:rsid w:val="00792494"/>
    <w:rsid w:val="007B1640"/>
    <w:rsid w:val="007B3397"/>
    <w:rsid w:val="007B4821"/>
    <w:rsid w:val="007B5913"/>
    <w:rsid w:val="007D5D12"/>
    <w:rsid w:val="007E1791"/>
    <w:rsid w:val="007E2110"/>
    <w:rsid w:val="007E3130"/>
    <w:rsid w:val="007E32F8"/>
    <w:rsid w:val="007F633B"/>
    <w:rsid w:val="007F7C05"/>
    <w:rsid w:val="00806436"/>
    <w:rsid w:val="008075DA"/>
    <w:rsid w:val="008078B5"/>
    <w:rsid w:val="008114A2"/>
    <w:rsid w:val="00821B72"/>
    <w:rsid w:val="00851F78"/>
    <w:rsid w:val="00860A7C"/>
    <w:rsid w:val="00864E49"/>
    <w:rsid w:val="008A5EBC"/>
    <w:rsid w:val="008A6105"/>
    <w:rsid w:val="008B24AB"/>
    <w:rsid w:val="008B34AF"/>
    <w:rsid w:val="008D3264"/>
    <w:rsid w:val="008D7741"/>
    <w:rsid w:val="008E339B"/>
    <w:rsid w:val="008F424E"/>
    <w:rsid w:val="009005AC"/>
    <w:rsid w:val="00900F33"/>
    <w:rsid w:val="00912837"/>
    <w:rsid w:val="00916868"/>
    <w:rsid w:val="0092009A"/>
    <w:rsid w:val="00921AFF"/>
    <w:rsid w:val="00925F51"/>
    <w:rsid w:val="00954B60"/>
    <w:rsid w:val="009773A3"/>
    <w:rsid w:val="009D4B62"/>
    <w:rsid w:val="009D737B"/>
    <w:rsid w:val="009E6426"/>
    <w:rsid w:val="009F3200"/>
    <w:rsid w:val="00A0777E"/>
    <w:rsid w:val="00A33F0B"/>
    <w:rsid w:val="00A5363B"/>
    <w:rsid w:val="00A85354"/>
    <w:rsid w:val="00A93413"/>
    <w:rsid w:val="00AD7C27"/>
    <w:rsid w:val="00AE244C"/>
    <w:rsid w:val="00AF62FD"/>
    <w:rsid w:val="00B22065"/>
    <w:rsid w:val="00B33EFC"/>
    <w:rsid w:val="00B53C87"/>
    <w:rsid w:val="00B5489B"/>
    <w:rsid w:val="00B74DF9"/>
    <w:rsid w:val="00BA2361"/>
    <w:rsid w:val="00BB417C"/>
    <w:rsid w:val="00BD50AE"/>
    <w:rsid w:val="00C06A9D"/>
    <w:rsid w:val="00C601A3"/>
    <w:rsid w:val="00CC4F64"/>
    <w:rsid w:val="00CE2BD1"/>
    <w:rsid w:val="00CF5562"/>
    <w:rsid w:val="00CF7D7A"/>
    <w:rsid w:val="00D300BB"/>
    <w:rsid w:val="00D365B2"/>
    <w:rsid w:val="00D43487"/>
    <w:rsid w:val="00D4682E"/>
    <w:rsid w:val="00D5483B"/>
    <w:rsid w:val="00D63499"/>
    <w:rsid w:val="00D90BA1"/>
    <w:rsid w:val="00DB69F0"/>
    <w:rsid w:val="00DF60F4"/>
    <w:rsid w:val="00E6211F"/>
    <w:rsid w:val="00E816D2"/>
    <w:rsid w:val="00E877B9"/>
    <w:rsid w:val="00E92E0C"/>
    <w:rsid w:val="00EB4504"/>
    <w:rsid w:val="00ED7FAD"/>
    <w:rsid w:val="00EE0ADF"/>
    <w:rsid w:val="00F23A8C"/>
    <w:rsid w:val="00F74D1E"/>
    <w:rsid w:val="00FA3730"/>
    <w:rsid w:val="00FB2D3B"/>
    <w:rsid w:val="00FB3249"/>
    <w:rsid w:val="00FD57EC"/>
    <w:rsid w:val="00FE1BCE"/>
    <w:rsid w:val="00FF6F99"/>
    <w:rsid w:val="719D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6B75"/>
  <w15:docId w15:val="{EC041A6D-93DE-4539-89A3-E6B8C07E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bQF1ZEDEJQtKTt5mfMz1Prp/g==">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</go:docsCustomData>
</go:gDocsCustomXmlDataStorage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D4D48E-7C44-414D-84E7-B928273B1B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4EC61A-6E6C-4D95-BE4E-0B3D35FD50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DEDE37C8-4709-4A30-8701-BC1B7FEA0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Alexander</dc:creator>
  <cp:keywords/>
  <cp:lastModifiedBy>Lindsay Alexander</cp:lastModifiedBy>
  <cp:revision>2</cp:revision>
  <dcterms:created xsi:type="dcterms:W3CDTF">2020-04-14T13:03:00Z</dcterms:created>
  <dcterms:modified xsi:type="dcterms:W3CDTF">2020-04-14T13:03:00Z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ContentTypeId">
    <vt:lpwstr>0x010100CB7BB2FBCB927B44AFF60B3A7C72B6FE</vt:lpwstr>
  </property>
</Properties>
</file>