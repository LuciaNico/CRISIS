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E4EC" w14:textId="53E645E7" w:rsidR="006558B4" w:rsidRPr="00700772" w:rsidRDefault="00AF4877" w:rsidP="00F203EC">
      <w:pPr>
        <w:spacing w:after="0" w:line="240" w:lineRule="auto"/>
        <w:jc w:val="center"/>
        <w:rPr>
          <w:rFonts w:ascii="Arial" w:eastAsia="Arial" w:hAnsi="Arial" w:cs="Arial"/>
          <w:i/>
          <w:sz w:val="36"/>
          <w:szCs w:val="36"/>
          <w:rPrChange w:id="0" w:author="Quick, Courtney (NIH/NIMH) [F]" w:date="2020-04-08T12:36:00Z">
            <w:rPr>
              <w:i/>
            </w:rPr>
          </w:rPrChange>
        </w:rPr>
      </w:pPr>
      <w:r w:rsidRPr="00700772">
        <w:rPr>
          <w:rFonts w:ascii="Arial" w:eastAsia="Arial" w:hAnsi="Arial" w:cs="Arial"/>
          <w:color w:val="0000FF"/>
          <w:sz w:val="36"/>
          <w:szCs w:val="36"/>
          <w:rPrChange w:id="1" w:author="Quick, Courtney (NIH/NIMH) [F]" w:date="2020-04-08T12:36:00Z">
            <w:rPr/>
          </w:rPrChange>
        </w:rPr>
        <w:t xml:space="preserve">The </w:t>
      </w:r>
      <w:proofErr w:type="spellStart"/>
      <w:r w:rsidRPr="00700772">
        <w:rPr>
          <w:rFonts w:ascii="Arial" w:eastAsia="Arial" w:hAnsi="Arial" w:cs="Arial"/>
          <w:b/>
          <w:color w:val="0000FF"/>
          <w:sz w:val="36"/>
          <w:szCs w:val="36"/>
          <w:rPrChange w:id="2" w:author="Quick, Courtney (NIH/NIMH) [F]" w:date="2020-04-08T12:36:00Z">
            <w:rPr>
              <w:b/>
            </w:rPr>
          </w:rPrChange>
        </w:rPr>
        <w:t>C</w:t>
      </w:r>
      <w:r w:rsidRPr="00700772">
        <w:rPr>
          <w:rFonts w:ascii="Arial" w:eastAsia="Arial" w:hAnsi="Arial" w:cs="Arial"/>
          <w:color w:val="0000FF"/>
          <w:sz w:val="36"/>
          <w:szCs w:val="36"/>
          <w:rPrChange w:id="3" w:author="Quick, Courtney (NIH/NIMH) [F]" w:date="2020-04-08T12:36:00Z">
            <w:rPr/>
          </w:rPrChange>
        </w:rPr>
        <w:t>o</w:t>
      </w:r>
      <w:r w:rsidRPr="00700772">
        <w:rPr>
          <w:rFonts w:ascii="Arial" w:eastAsia="Arial" w:hAnsi="Arial" w:cs="Arial"/>
          <w:b/>
          <w:color w:val="0000FF"/>
          <w:sz w:val="36"/>
          <w:szCs w:val="36"/>
          <w:rPrChange w:id="4" w:author="Quick, Courtney (NIH/NIMH) [F]" w:date="2020-04-08T12:36:00Z">
            <w:rPr>
              <w:b/>
            </w:rPr>
          </w:rPrChange>
        </w:rPr>
        <w:t>R</w:t>
      </w:r>
      <w:r w:rsidRPr="00700772">
        <w:rPr>
          <w:rFonts w:ascii="Arial" w:eastAsia="Arial" w:hAnsi="Arial" w:cs="Arial"/>
          <w:color w:val="0000FF"/>
          <w:sz w:val="36"/>
          <w:szCs w:val="36"/>
          <w:rPrChange w:id="5" w:author="Quick, Courtney (NIH/NIMH) [F]" w:date="2020-04-08T12:36:00Z">
            <w:rPr/>
          </w:rPrChange>
        </w:rPr>
        <w:t>onav</w:t>
      </w:r>
      <w:r w:rsidRPr="00700772">
        <w:rPr>
          <w:rFonts w:ascii="Arial" w:eastAsia="Arial" w:hAnsi="Arial" w:cs="Arial"/>
          <w:b/>
          <w:color w:val="0000FF"/>
          <w:sz w:val="36"/>
          <w:szCs w:val="36"/>
          <w:rPrChange w:id="6" w:author="Quick, Courtney (NIH/NIMH) [F]" w:date="2020-04-08T12:36:00Z">
            <w:rPr>
              <w:b/>
            </w:rPr>
          </w:rPrChange>
        </w:rPr>
        <w:t>I</w:t>
      </w:r>
      <w:r w:rsidRPr="00700772">
        <w:rPr>
          <w:rFonts w:ascii="Arial" w:eastAsia="Arial" w:hAnsi="Arial" w:cs="Arial"/>
          <w:color w:val="0000FF"/>
          <w:sz w:val="36"/>
          <w:szCs w:val="36"/>
          <w:rPrChange w:id="7" w:author="Quick, Courtney (NIH/NIMH) [F]" w:date="2020-04-08T12:36:00Z">
            <w:rPr/>
          </w:rPrChange>
        </w:rPr>
        <w:t>ru</w:t>
      </w:r>
      <w:r w:rsidRPr="00700772">
        <w:rPr>
          <w:rFonts w:ascii="Arial" w:eastAsia="Arial" w:hAnsi="Arial" w:cs="Arial"/>
          <w:b/>
          <w:color w:val="0000FF"/>
          <w:sz w:val="36"/>
          <w:szCs w:val="36"/>
          <w:rPrChange w:id="8" w:author="Quick, Courtney (NIH/NIMH) [F]" w:date="2020-04-08T12:36:00Z">
            <w:rPr>
              <w:b/>
            </w:rPr>
          </w:rPrChange>
        </w:rPr>
        <w:t>S</w:t>
      </w:r>
      <w:proofErr w:type="spellEnd"/>
      <w:r w:rsidRPr="00700772">
        <w:rPr>
          <w:rFonts w:ascii="Arial" w:eastAsia="Arial" w:hAnsi="Arial" w:cs="Arial"/>
          <w:color w:val="0000FF"/>
          <w:sz w:val="36"/>
          <w:szCs w:val="36"/>
          <w:rPrChange w:id="9" w:author="Quick, Courtney (NIH/NIMH) [F]" w:date="2020-04-08T12:36:00Z">
            <w:rPr/>
          </w:rPrChange>
        </w:rPr>
        <w:t xml:space="preserve"> Health </w:t>
      </w:r>
      <w:r w:rsidRPr="00700772">
        <w:rPr>
          <w:rFonts w:ascii="Arial" w:eastAsia="Arial" w:hAnsi="Arial" w:cs="Arial"/>
          <w:b/>
          <w:color w:val="0000FF"/>
          <w:sz w:val="36"/>
          <w:szCs w:val="36"/>
          <w:rPrChange w:id="10" w:author="Quick, Courtney (NIH/NIMH) [F]" w:date="2020-04-08T12:36:00Z">
            <w:rPr>
              <w:b/>
            </w:rPr>
          </w:rPrChange>
        </w:rPr>
        <w:t>I</w:t>
      </w:r>
      <w:r w:rsidRPr="00700772">
        <w:rPr>
          <w:rFonts w:ascii="Arial" w:eastAsia="Arial" w:hAnsi="Arial" w:cs="Arial"/>
          <w:color w:val="0000FF"/>
          <w:sz w:val="36"/>
          <w:szCs w:val="36"/>
          <w:rPrChange w:id="11" w:author="Quick, Courtney (NIH/NIMH) [F]" w:date="2020-04-08T12:36:00Z">
            <w:rPr/>
          </w:rPrChange>
        </w:rPr>
        <w:t xml:space="preserve">mpact </w:t>
      </w:r>
      <w:r w:rsidRPr="00700772">
        <w:rPr>
          <w:rFonts w:ascii="Arial" w:eastAsia="Arial" w:hAnsi="Arial" w:cs="Arial"/>
          <w:b/>
          <w:color w:val="0000FF"/>
          <w:sz w:val="36"/>
          <w:szCs w:val="36"/>
          <w:rPrChange w:id="12" w:author="Quick, Courtney (NIH/NIMH) [F]" w:date="2020-04-08T12:36:00Z">
            <w:rPr>
              <w:b/>
            </w:rPr>
          </w:rPrChange>
        </w:rPr>
        <w:t>S</w:t>
      </w:r>
      <w:r w:rsidRPr="00700772">
        <w:rPr>
          <w:rFonts w:ascii="Arial" w:eastAsia="Arial" w:hAnsi="Arial" w:cs="Arial"/>
          <w:color w:val="0000FF"/>
          <w:sz w:val="36"/>
          <w:szCs w:val="36"/>
          <w:rPrChange w:id="13" w:author="Quick, Courtney (NIH/NIMH) [F]" w:date="2020-04-08T12:36:00Z">
            <w:rPr/>
          </w:rPrChange>
        </w:rPr>
        <w:t>urvey (CRISIS)</w:t>
      </w:r>
      <w:ins w:id="14" w:author="Quick, Courtney (NIH/NIMH) [F]" w:date="2020-04-08T12:36:00Z">
        <w:r w:rsidR="00727BD9" w:rsidRPr="00700772">
          <w:rPr>
            <w:rFonts w:ascii="Arial" w:eastAsia="Arial" w:hAnsi="Arial" w:cs="Arial"/>
            <w:color w:val="0000FF"/>
            <w:sz w:val="36"/>
            <w:szCs w:val="36"/>
            <w:rPrChange w:id="15" w:author="Quick, Courtney (NIH/NIMH) [F]" w:date="2020-04-08T12:36:00Z">
              <w:rPr/>
            </w:rPrChange>
          </w:rPr>
          <w:t xml:space="preserve"> </w:t>
        </w:r>
      </w:ins>
      <w:del w:id="16" w:author="Quick, Courtney (NIH/NIMH) [F]" w:date="2020-04-08T12:36:00Z">
        <w:r w:rsidRPr="00700772" w:rsidDel="00727BD9">
          <w:rPr>
            <w:rFonts w:ascii="Arial" w:eastAsia="Arial" w:hAnsi="Arial" w:cs="Arial"/>
            <w:color w:val="0000FF"/>
            <w:sz w:val="36"/>
            <w:szCs w:val="36"/>
            <w:rPrChange w:id="17" w:author="Quick, Courtney (NIH/NIMH) [F]" w:date="2020-04-08T12:36:00Z">
              <w:rPr/>
            </w:rPrChange>
          </w:rPr>
          <w:delText xml:space="preserve"> </w:delText>
        </w:r>
      </w:del>
      <w:r w:rsidRPr="00700772">
        <w:rPr>
          <w:rFonts w:ascii="Arial" w:eastAsia="Arial" w:hAnsi="Arial" w:cs="Arial"/>
          <w:color w:val="0000FF"/>
          <w:sz w:val="36"/>
          <w:szCs w:val="36"/>
          <w:rPrChange w:id="18" w:author="Quick, Courtney (NIH/NIMH) [F]" w:date="2020-04-08T12:36:00Z">
            <w:rPr/>
          </w:rPrChange>
        </w:rPr>
        <w:t>V0.</w:t>
      </w:r>
      <w:ins w:id="19" w:author="Quick, Courtney (NIH/NIMH) [F]" w:date="2020-04-08T12:06:00Z">
        <w:r w:rsidR="00FB0955" w:rsidRPr="00700772">
          <w:rPr>
            <w:rFonts w:ascii="Arial" w:eastAsia="Arial" w:hAnsi="Arial" w:cs="Arial"/>
            <w:color w:val="0000FF"/>
            <w:sz w:val="36"/>
            <w:szCs w:val="36"/>
            <w:rPrChange w:id="20" w:author="Quick, Courtney (NIH/NIMH) [F]" w:date="2020-04-08T12:36:00Z">
              <w:rPr/>
            </w:rPrChange>
          </w:rPr>
          <w:t>3</w:t>
        </w:r>
      </w:ins>
      <w:del w:id="21" w:author="Quick, Courtney (NIH/NIMH) [F]" w:date="2020-04-08T12:06:00Z">
        <w:r w:rsidR="00DB3E77" w:rsidRPr="00700772" w:rsidDel="00FB0955">
          <w:rPr>
            <w:rFonts w:ascii="Arial" w:eastAsia="Arial" w:hAnsi="Arial" w:cs="Arial"/>
            <w:color w:val="0000FF"/>
            <w:sz w:val="36"/>
            <w:szCs w:val="36"/>
            <w:rPrChange w:id="22" w:author="Quick, Courtney (NIH/NIMH) [F]" w:date="2020-04-08T12:36:00Z">
              <w:rPr/>
            </w:rPrChange>
          </w:rPr>
          <w:delText>2</w:delText>
        </w:r>
      </w:del>
      <w:r w:rsidRPr="00700772">
        <w:rPr>
          <w:rFonts w:ascii="Arial" w:eastAsia="Arial" w:hAnsi="Arial" w:cs="Arial"/>
          <w:color w:val="0000FF"/>
          <w:sz w:val="36"/>
          <w:szCs w:val="36"/>
          <w:rPrChange w:id="23" w:author="Quick, Courtney (NIH/NIMH) [F]" w:date="2020-04-08T12:36:00Z">
            <w:rPr/>
          </w:rPrChange>
        </w:rPr>
        <w:t xml:space="preserve"> </w:t>
      </w:r>
      <w:ins w:id="24" w:author="Quick, Courtney (NIH/NIMH) [F]" w:date="2020-04-08T12:37:00Z">
        <w:r w:rsidR="00F203EC">
          <w:rPr>
            <w:rFonts w:ascii="Arial" w:eastAsia="Arial" w:hAnsi="Arial" w:cs="Arial"/>
            <w:color w:val="0000FF"/>
            <w:sz w:val="36"/>
            <w:szCs w:val="36"/>
          </w:rPr>
          <w:t xml:space="preserve">     </w:t>
        </w:r>
      </w:ins>
      <w:r w:rsidRPr="00700772">
        <w:rPr>
          <w:rFonts w:ascii="Arial" w:eastAsia="Arial" w:hAnsi="Arial" w:cs="Arial"/>
          <w:i/>
          <w:sz w:val="36"/>
          <w:szCs w:val="36"/>
          <w:rPrChange w:id="25" w:author="Quick, Courtney (NIH/NIMH) [F]" w:date="2020-04-08T12:36:00Z">
            <w:rPr>
              <w:i/>
            </w:rPr>
          </w:rPrChange>
        </w:rPr>
        <w:t>Youth Self-Report Follow Up Form</w:t>
      </w:r>
    </w:p>
    <w:p w14:paraId="47960B80" w14:textId="77777777" w:rsidR="006558B4" w:rsidRDefault="006558B4" w:rsidP="002113B2">
      <w:pPr>
        <w:spacing w:after="0" w:line="240" w:lineRule="auto"/>
        <w:rPr>
          <w:rFonts w:ascii="Arial" w:eastAsia="Arial" w:hAnsi="Arial" w:cs="Arial"/>
          <w:sz w:val="28"/>
          <w:szCs w:val="28"/>
        </w:rPr>
      </w:pPr>
    </w:p>
    <w:p w14:paraId="6243F834" w14:textId="77777777" w:rsidR="006558B4" w:rsidRDefault="006558B4" w:rsidP="002113B2">
      <w:pPr>
        <w:spacing w:after="0" w:line="240" w:lineRule="auto"/>
        <w:rPr>
          <w:rFonts w:ascii="Arial" w:eastAsia="Arial" w:hAnsi="Arial" w:cs="Arial"/>
          <w:sz w:val="28"/>
          <w:szCs w:val="28"/>
        </w:rPr>
      </w:pPr>
    </w:p>
    <w:p w14:paraId="6495C0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6002FD44" w14:textId="77777777" w:rsidR="006558B4" w:rsidRDefault="006558B4" w:rsidP="002113B2">
      <w:pPr>
        <w:spacing w:after="0" w:line="240" w:lineRule="auto"/>
        <w:rPr>
          <w:rFonts w:ascii="Arial" w:eastAsia="Arial" w:hAnsi="Arial" w:cs="Arial"/>
          <w:sz w:val="22"/>
          <w:szCs w:val="22"/>
        </w:rPr>
      </w:pPr>
    </w:p>
    <w:p w14:paraId="6DBB0F5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C485D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3F2BD986"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Stan Colcombe, Kathy Georgiadis, Dan Klein, Giovanni Salum</w:t>
      </w:r>
    </w:p>
    <w:p w14:paraId="1044B06A" w14:textId="77777777" w:rsidR="006558B4" w:rsidRDefault="006558B4" w:rsidP="002113B2">
      <w:pPr>
        <w:spacing w:after="0" w:line="240" w:lineRule="auto"/>
        <w:jc w:val="both"/>
        <w:rPr>
          <w:rFonts w:ascii="Arial" w:eastAsia="Arial" w:hAnsi="Arial" w:cs="Arial"/>
          <w:sz w:val="22"/>
          <w:szCs w:val="22"/>
        </w:rPr>
      </w:pPr>
    </w:p>
    <w:p w14:paraId="363097F8"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142C72F" w14:textId="77777777" w:rsidR="006558B4" w:rsidRDefault="006558B4" w:rsidP="002113B2">
      <w:pPr>
        <w:spacing w:after="0" w:line="240" w:lineRule="auto"/>
        <w:jc w:val="both"/>
        <w:rPr>
          <w:rFonts w:ascii="Arial" w:eastAsia="Arial" w:hAnsi="Arial" w:cs="Arial"/>
          <w:sz w:val="22"/>
          <w:szCs w:val="22"/>
        </w:rPr>
      </w:pPr>
    </w:p>
    <w:p w14:paraId="79E0117D"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240BEA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7824098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198E74EF" w14:textId="77777777" w:rsidR="006558B4" w:rsidRDefault="00AF4877" w:rsidP="002113B2">
      <w:pPr>
        <w:spacing w:after="0" w:line="240" w:lineRule="auto"/>
        <w:jc w:val="both"/>
        <w:rPr>
          <w:sz w:val="40"/>
          <w:szCs w:val="40"/>
        </w:rPr>
      </w:pPr>
      <w:r>
        <w:br w:type="page"/>
      </w:r>
    </w:p>
    <w:p w14:paraId="0928B617" w14:textId="4E8D5F98" w:rsidR="006558B4" w:rsidDel="0078187C" w:rsidRDefault="00AF4877" w:rsidP="002113B2">
      <w:pPr>
        <w:spacing w:before="164" w:after="0" w:line="240" w:lineRule="auto"/>
        <w:ind w:right="604"/>
        <w:rPr>
          <w:del w:id="26" w:author="Kayla Sirois" w:date="2020-04-09T15:22:00Z"/>
          <w:rFonts w:ascii="Arial" w:eastAsia="Arial" w:hAnsi="Arial" w:cs="Arial"/>
          <w:sz w:val="22"/>
          <w:szCs w:val="22"/>
        </w:rPr>
      </w:pPr>
      <w:del w:id="27" w:author="Kayla Sirois" w:date="2020-04-09T15:22:00Z">
        <w:r w:rsidDel="0078187C">
          <w:rPr>
            <w:rFonts w:ascii="Arial" w:eastAsia="Arial" w:hAnsi="Arial" w:cs="Arial"/>
            <w:b/>
            <w:sz w:val="22"/>
            <w:szCs w:val="22"/>
          </w:rPr>
          <w:lastRenderedPageBreak/>
          <w:delText>Identification N</w:delText>
        </w:r>
        <w:bookmarkStart w:id="28" w:name="_GoBack"/>
        <w:bookmarkEnd w:id="28"/>
        <w:r w:rsidDel="0078187C">
          <w:rPr>
            <w:rFonts w:ascii="Arial" w:eastAsia="Arial" w:hAnsi="Arial" w:cs="Arial"/>
            <w:b/>
            <w:sz w:val="22"/>
            <w:szCs w:val="22"/>
          </w:rPr>
          <w:delText>umber:</w:delText>
        </w:r>
      </w:del>
    </w:p>
    <w:p w14:paraId="79DE4BD8"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6010A636"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79C5527C"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21FA5C54" w14:textId="77777777" w:rsidR="006558B4" w:rsidRDefault="006558B4" w:rsidP="002113B2">
      <w:pPr>
        <w:spacing w:before="164" w:after="0" w:line="240" w:lineRule="auto"/>
        <w:ind w:right="604"/>
        <w:rPr>
          <w:rFonts w:ascii="Arial" w:eastAsia="Arial" w:hAnsi="Arial" w:cs="Arial"/>
          <w:sz w:val="22"/>
          <w:szCs w:val="22"/>
        </w:rPr>
      </w:pPr>
    </w:p>
    <w:p w14:paraId="1CB4D0F8"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CORONAVIRUS/COVID-19 HEALTH/EXPOSURE STATUS</w:t>
      </w:r>
    </w:p>
    <w:p w14:paraId="5FC17463" w14:textId="77777777" w:rsidR="006558B4" w:rsidRDefault="006558B4" w:rsidP="002113B2">
      <w:pPr>
        <w:spacing w:after="0" w:line="240" w:lineRule="auto"/>
        <w:rPr>
          <w:rFonts w:ascii="Arial" w:eastAsia="Arial" w:hAnsi="Arial" w:cs="Arial"/>
          <w:sz w:val="22"/>
          <w:szCs w:val="22"/>
        </w:rPr>
      </w:pPr>
    </w:p>
    <w:p w14:paraId="1B9ADFF2"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604F1E8" w14:textId="77777777" w:rsidR="006558B4" w:rsidRDefault="006558B4" w:rsidP="002113B2">
      <w:pPr>
        <w:spacing w:after="0" w:line="240" w:lineRule="auto"/>
        <w:rPr>
          <w:sz w:val="22"/>
          <w:szCs w:val="22"/>
        </w:rPr>
      </w:pPr>
    </w:p>
    <w:p w14:paraId="26C10F79" w14:textId="77777777" w:rsidR="006558B4" w:rsidRDefault="00AF4877" w:rsidP="002113B2">
      <w:pPr>
        <w:pStyle w:val="ListParagraph"/>
        <w:numPr>
          <w:ilvl w:val="0"/>
          <w:numId w:val="1"/>
        </w:numPr>
        <w:spacing w:after="0" w:line="240" w:lineRule="auto"/>
        <w:rPr>
          <w:sz w:val="22"/>
          <w:szCs w:val="22"/>
        </w:rPr>
      </w:pPr>
      <w:r>
        <w:rPr>
          <w:rFonts w:ascii="Arial" w:eastAsia="Arial" w:hAnsi="Arial" w:cs="Arial"/>
          <w:b/>
          <w:sz w:val="22"/>
          <w:szCs w:val="22"/>
          <w:highlight w:val="white"/>
        </w:rPr>
        <w:t>… have you been exposed to someone likely to have Coronavirus/COVID-19?</w:t>
      </w:r>
      <w:r>
        <w:rPr>
          <w:rFonts w:ascii="Arial" w:eastAsia="Arial" w:hAnsi="Arial" w:cs="Arial"/>
          <w:b/>
          <w:sz w:val="22"/>
          <w:szCs w:val="22"/>
        </w:rPr>
        <w:t xml:space="preserve"> (check all that apply)</w:t>
      </w:r>
    </w:p>
    <w:p w14:paraId="577B65A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positive test</w:t>
      </w:r>
    </w:p>
    <w:p w14:paraId="33F7A98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medical diagnosis, but no test</w:t>
      </w:r>
    </w:p>
    <w:p w14:paraId="3F30B0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possible symptoms, but no diagnosis by doctor</w:t>
      </w:r>
    </w:p>
    <w:p w14:paraId="49EB8CD9" w14:textId="618C86E1"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ins w:id="29" w:author="Quick, Courtney (NIH/NIMH) [F]" w:date="2020-04-08T12:06:00Z">
        <w:r w:rsidR="00E7514F">
          <w:rPr>
            <w:rFonts w:ascii="Arial" w:eastAsia="Arial" w:hAnsi="Arial" w:cs="Arial"/>
            <w:sz w:val="22"/>
            <w:szCs w:val="22"/>
          </w:rPr>
          <w:t>, not to my knowledge</w:t>
        </w:r>
      </w:ins>
    </w:p>
    <w:p w14:paraId="6C87343A" w14:textId="77777777" w:rsidR="006558B4" w:rsidRDefault="006558B4" w:rsidP="002113B2">
      <w:pPr>
        <w:spacing w:after="0" w:line="240" w:lineRule="auto"/>
        <w:rPr>
          <w:rFonts w:ascii="Arial" w:eastAsia="Arial" w:hAnsi="Arial" w:cs="Arial"/>
          <w:sz w:val="22"/>
          <w:szCs w:val="22"/>
        </w:rPr>
      </w:pPr>
    </w:p>
    <w:p w14:paraId="19EB754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have you been suspected of having Coronavirus/COVID-19 infection?</w:t>
      </w:r>
    </w:p>
    <w:p w14:paraId="78FF075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has positive test</w:t>
      </w:r>
    </w:p>
    <w:p w14:paraId="6AC8CF8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medical diagnosis, but no test</w:t>
      </w:r>
    </w:p>
    <w:p w14:paraId="34CE0F89" w14:textId="31086D4D"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w:t>
      </w:r>
      <w:r w:rsidR="00B94097">
        <w:rPr>
          <w:rFonts w:ascii="Arial" w:eastAsia="Arial" w:hAnsi="Arial" w:cs="Arial"/>
          <w:sz w:val="22"/>
          <w:szCs w:val="22"/>
          <w:highlight w:val="white"/>
        </w:rPr>
        <w:t>ave had</w:t>
      </w:r>
      <w:r>
        <w:rPr>
          <w:rFonts w:ascii="Arial" w:eastAsia="Arial" w:hAnsi="Arial" w:cs="Arial"/>
          <w:sz w:val="22"/>
          <w:szCs w:val="22"/>
          <w:highlight w:val="white"/>
        </w:rPr>
        <w:t xml:space="preserve"> some possible symptoms, but no diagnosis by doctor</w:t>
      </w:r>
    </w:p>
    <w:p w14:paraId="6036DC1A" w14:textId="77777777" w:rsidR="006558B4" w:rsidRPr="00447C0F" w:rsidDel="00447C0F" w:rsidRDefault="00AF4877" w:rsidP="002113B2">
      <w:pPr>
        <w:numPr>
          <w:ilvl w:val="1"/>
          <w:numId w:val="1"/>
        </w:numPr>
        <w:spacing w:after="0" w:line="240" w:lineRule="auto"/>
        <w:rPr>
          <w:del w:id="30" w:author="Quick, Courtney (NIH/NIMH) [F]" w:date="2020-04-08T13:32:00Z"/>
          <w:sz w:val="22"/>
          <w:szCs w:val="22"/>
          <w:rPrChange w:id="31" w:author="Quick, Courtney (NIH/NIMH) [F]" w:date="2020-04-08T13:32:00Z">
            <w:rPr>
              <w:del w:id="32" w:author="Quick, Courtney (NIH/NIMH) [F]" w:date="2020-04-08T13:32:00Z"/>
              <w:rFonts w:ascii="Arial" w:eastAsia="Arial" w:hAnsi="Arial" w:cs="Arial"/>
              <w:sz w:val="22"/>
              <w:szCs w:val="22"/>
            </w:rPr>
          </w:rPrChange>
        </w:rPr>
      </w:pPr>
      <w:r>
        <w:rPr>
          <w:rFonts w:ascii="Arial" w:eastAsia="Arial" w:hAnsi="Arial" w:cs="Arial"/>
          <w:sz w:val="22"/>
          <w:szCs w:val="22"/>
          <w:highlight w:val="white"/>
        </w:rPr>
        <w:t xml:space="preserve">No symptoms or signs </w:t>
      </w:r>
    </w:p>
    <w:p w14:paraId="6353145D" w14:textId="77777777" w:rsidR="00447C0F" w:rsidRDefault="00447C0F" w:rsidP="002113B2">
      <w:pPr>
        <w:numPr>
          <w:ilvl w:val="1"/>
          <w:numId w:val="1"/>
        </w:numPr>
        <w:spacing w:after="0" w:line="240" w:lineRule="auto"/>
        <w:rPr>
          <w:ins w:id="33" w:author="Quick, Courtney (NIH/NIMH) [F]" w:date="2020-04-08T13:32:00Z"/>
          <w:sz w:val="22"/>
          <w:szCs w:val="22"/>
        </w:rPr>
      </w:pPr>
    </w:p>
    <w:p w14:paraId="33A6A96A" w14:textId="77777777" w:rsidR="006558B4" w:rsidRPr="00B35118" w:rsidRDefault="006558B4">
      <w:pPr>
        <w:spacing w:after="0" w:line="240" w:lineRule="auto"/>
        <w:ind w:left="1440"/>
        <w:rPr>
          <w:rFonts w:ascii="Arial" w:eastAsia="Arial" w:hAnsi="Arial" w:cs="Arial"/>
          <w:sz w:val="22"/>
          <w:szCs w:val="22"/>
        </w:rPr>
        <w:pPrChange w:id="34" w:author="Quick, Courtney (NIH/NIMH) [F]" w:date="2020-04-08T13:32:00Z">
          <w:pPr>
            <w:spacing w:after="0" w:line="240" w:lineRule="auto"/>
          </w:pPr>
        </w:pPrChange>
      </w:pPr>
    </w:p>
    <w:p w14:paraId="1BBE046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you had any of the following symptoms? (check all that apply)</w:t>
      </w:r>
    </w:p>
    <w:p w14:paraId="63BC96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Fever</w:t>
      </w:r>
    </w:p>
    <w:p w14:paraId="54F6C6F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Cough</w:t>
      </w:r>
    </w:p>
    <w:p w14:paraId="1A3B7C13"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Shortness of breath</w:t>
      </w:r>
    </w:p>
    <w:p w14:paraId="77139A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Sore throat</w:t>
      </w:r>
    </w:p>
    <w:p w14:paraId="462B4E83" w14:textId="62850E63" w:rsidR="006558B4" w:rsidRPr="002113B2" w:rsidRDefault="00AF4877" w:rsidP="002113B2">
      <w:pPr>
        <w:numPr>
          <w:ilvl w:val="1"/>
          <w:numId w:val="1"/>
        </w:numPr>
        <w:spacing w:after="0" w:line="240" w:lineRule="auto"/>
        <w:rPr>
          <w:sz w:val="22"/>
          <w:szCs w:val="22"/>
        </w:rPr>
      </w:pPr>
      <w:r>
        <w:rPr>
          <w:rFonts w:ascii="Arial" w:eastAsia="Arial" w:hAnsi="Arial" w:cs="Arial"/>
          <w:sz w:val="22"/>
          <w:szCs w:val="22"/>
          <w:highlight w:val="white"/>
        </w:rPr>
        <w:t>Fatigue</w:t>
      </w:r>
    </w:p>
    <w:p w14:paraId="2585E041" w14:textId="2698E59A" w:rsidR="00813423" w:rsidRPr="005507F3" w:rsidRDefault="00813423" w:rsidP="002113B2">
      <w:pPr>
        <w:numPr>
          <w:ilvl w:val="1"/>
          <w:numId w:val="1"/>
        </w:numPr>
        <w:spacing w:after="0" w:line="240" w:lineRule="auto"/>
        <w:rPr>
          <w:ins w:id="35" w:author="Quick, Courtney (NIH/NIMH) [F]" w:date="2020-04-08T12:08:00Z"/>
          <w:sz w:val="22"/>
          <w:szCs w:val="22"/>
          <w:rPrChange w:id="36" w:author="Quick, Courtney (NIH/NIMH) [F]" w:date="2020-04-08T12:08:00Z">
            <w:rPr>
              <w:ins w:id="37" w:author="Quick, Courtney (NIH/NIMH) [F]" w:date="2020-04-08T12:08:00Z"/>
              <w:rFonts w:ascii="Arial" w:eastAsia="Arial" w:hAnsi="Arial" w:cs="Arial"/>
              <w:sz w:val="22"/>
              <w:szCs w:val="22"/>
            </w:rPr>
          </w:rPrChange>
        </w:rPr>
      </w:pPr>
      <w:r>
        <w:rPr>
          <w:rFonts w:ascii="Arial" w:eastAsia="Arial" w:hAnsi="Arial" w:cs="Arial"/>
          <w:sz w:val="22"/>
          <w:szCs w:val="22"/>
        </w:rPr>
        <w:t>Loss of taste or smell</w:t>
      </w:r>
    </w:p>
    <w:p w14:paraId="5B01AD3B" w14:textId="5AAE6C23" w:rsidR="005507F3" w:rsidRDefault="005507F3" w:rsidP="002113B2">
      <w:pPr>
        <w:numPr>
          <w:ilvl w:val="1"/>
          <w:numId w:val="1"/>
        </w:numPr>
        <w:spacing w:after="0" w:line="240" w:lineRule="auto"/>
        <w:rPr>
          <w:sz w:val="22"/>
          <w:szCs w:val="22"/>
        </w:rPr>
      </w:pPr>
      <w:ins w:id="38" w:author="Quick, Courtney (NIH/NIMH) [F]" w:date="2020-04-08T12:08:00Z">
        <w:r>
          <w:rPr>
            <w:rFonts w:ascii="Arial" w:eastAsia="Arial" w:hAnsi="Arial" w:cs="Arial"/>
            <w:sz w:val="22"/>
            <w:szCs w:val="22"/>
          </w:rPr>
          <w:t>Eye infection</w:t>
        </w:r>
      </w:ins>
    </w:p>
    <w:p w14:paraId="066FDE52"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Other ____</w:t>
      </w:r>
    </w:p>
    <w:p w14:paraId="0CB0A464" w14:textId="77777777" w:rsidR="006558B4" w:rsidRDefault="006558B4" w:rsidP="002113B2">
      <w:pPr>
        <w:spacing w:after="0" w:line="240" w:lineRule="auto"/>
        <w:ind w:left="360"/>
        <w:rPr>
          <w:rFonts w:ascii="Arial" w:eastAsia="Arial" w:hAnsi="Arial" w:cs="Arial"/>
          <w:sz w:val="22"/>
          <w:szCs w:val="22"/>
        </w:rPr>
      </w:pPr>
    </w:p>
    <w:p w14:paraId="6F9F576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w:t>
      </w:r>
    </w:p>
    <w:p w14:paraId="4EEA25A0" w14:textId="77777777" w:rsidR="006558B4" w:rsidRDefault="00AF4877" w:rsidP="002113B2">
      <w:pPr>
        <w:spacing w:after="0" w:line="240" w:lineRule="auto"/>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7B23EF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member of household</w:t>
      </w:r>
    </w:p>
    <w:p w14:paraId="5C2693B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Yes, non-household member</w:t>
      </w:r>
    </w:p>
    <w:p w14:paraId="4EFEF6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p>
    <w:p w14:paraId="26457C34" w14:textId="77777777" w:rsidR="006558B4" w:rsidRDefault="006558B4" w:rsidP="002113B2">
      <w:pPr>
        <w:spacing w:after="0" w:line="240" w:lineRule="auto"/>
        <w:rPr>
          <w:ins w:id="39" w:author="Quick, Courtney (NIH/NIMH) [F]" w:date="2020-04-08T12:15:00Z"/>
          <w:rFonts w:ascii="Arial" w:eastAsia="Arial" w:hAnsi="Arial" w:cs="Arial"/>
          <w:sz w:val="22"/>
          <w:szCs w:val="22"/>
        </w:rPr>
      </w:pPr>
    </w:p>
    <w:p w14:paraId="71AC6C59" w14:textId="77777777" w:rsidR="005514F2" w:rsidRDefault="005514F2" w:rsidP="002113B2">
      <w:pPr>
        <w:spacing w:after="0" w:line="240" w:lineRule="auto"/>
        <w:rPr>
          <w:ins w:id="40" w:author="Quick, Courtney (NIH/NIMH) [F]" w:date="2020-04-08T12:15:00Z"/>
          <w:rFonts w:ascii="Arial" w:eastAsia="Arial" w:hAnsi="Arial" w:cs="Arial"/>
          <w:sz w:val="22"/>
          <w:szCs w:val="22"/>
        </w:rPr>
      </w:pPr>
    </w:p>
    <w:p w14:paraId="7BE12B88" w14:textId="77777777" w:rsidR="005514F2" w:rsidRDefault="005514F2" w:rsidP="002113B2">
      <w:pPr>
        <w:spacing w:after="0" w:line="240" w:lineRule="auto"/>
        <w:rPr>
          <w:ins w:id="41" w:author="Quick, Courtney (NIH/NIMH) [F]" w:date="2020-04-08T12:15:00Z"/>
          <w:rFonts w:ascii="Arial" w:eastAsia="Arial" w:hAnsi="Arial" w:cs="Arial"/>
          <w:sz w:val="22"/>
          <w:szCs w:val="22"/>
        </w:rPr>
      </w:pPr>
    </w:p>
    <w:p w14:paraId="7F3CFD8A" w14:textId="77777777" w:rsidR="005514F2" w:rsidRDefault="005514F2" w:rsidP="002113B2">
      <w:pPr>
        <w:spacing w:after="0" w:line="240" w:lineRule="auto"/>
        <w:rPr>
          <w:ins w:id="42" w:author="Quick, Courtney (NIH/NIMH) [F]" w:date="2020-04-08T12:15:00Z"/>
          <w:rFonts w:ascii="Arial" w:eastAsia="Arial" w:hAnsi="Arial" w:cs="Arial"/>
          <w:sz w:val="22"/>
          <w:szCs w:val="22"/>
        </w:rPr>
      </w:pPr>
    </w:p>
    <w:p w14:paraId="236E971A" w14:textId="77777777" w:rsidR="005514F2" w:rsidRDefault="005514F2" w:rsidP="002113B2">
      <w:pPr>
        <w:spacing w:after="0" w:line="240" w:lineRule="auto"/>
        <w:rPr>
          <w:ins w:id="43" w:author="Quick, Courtney (NIH/NIMH) [F]" w:date="2020-04-08T12:15:00Z"/>
          <w:rFonts w:ascii="Arial" w:eastAsia="Arial" w:hAnsi="Arial" w:cs="Arial"/>
          <w:sz w:val="22"/>
          <w:szCs w:val="22"/>
        </w:rPr>
      </w:pPr>
    </w:p>
    <w:p w14:paraId="0A2D72D8" w14:textId="77777777" w:rsidR="005514F2" w:rsidRDefault="005514F2" w:rsidP="002113B2">
      <w:pPr>
        <w:spacing w:after="0" w:line="240" w:lineRule="auto"/>
        <w:rPr>
          <w:ins w:id="44" w:author="Quick, Courtney (NIH/NIMH) [F]" w:date="2020-04-08T12:15:00Z"/>
          <w:rFonts w:ascii="Arial" w:eastAsia="Arial" w:hAnsi="Arial" w:cs="Arial"/>
          <w:sz w:val="22"/>
          <w:szCs w:val="22"/>
        </w:rPr>
      </w:pPr>
    </w:p>
    <w:p w14:paraId="468106F8" w14:textId="77777777" w:rsidR="005514F2" w:rsidRDefault="005514F2" w:rsidP="002113B2">
      <w:pPr>
        <w:spacing w:after="0" w:line="240" w:lineRule="auto"/>
        <w:rPr>
          <w:ins w:id="45" w:author="Quick, Courtney (NIH/NIMH) [F]" w:date="2020-04-08T12:15:00Z"/>
          <w:rFonts w:ascii="Arial" w:eastAsia="Arial" w:hAnsi="Arial" w:cs="Arial"/>
          <w:sz w:val="22"/>
          <w:szCs w:val="22"/>
        </w:rPr>
      </w:pPr>
    </w:p>
    <w:p w14:paraId="01C575C4" w14:textId="77777777" w:rsidR="005514F2" w:rsidRDefault="005514F2" w:rsidP="002113B2">
      <w:pPr>
        <w:spacing w:after="0" w:line="240" w:lineRule="auto"/>
        <w:rPr>
          <w:ins w:id="46" w:author="Quick, Courtney (NIH/NIMH) [F]" w:date="2020-04-08T12:15:00Z"/>
          <w:rFonts w:ascii="Arial" w:eastAsia="Arial" w:hAnsi="Arial" w:cs="Arial"/>
          <w:sz w:val="22"/>
          <w:szCs w:val="22"/>
        </w:rPr>
      </w:pPr>
    </w:p>
    <w:p w14:paraId="2C49459F" w14:textId="77777777" w:rsidR="005514F2" w:rsidRDefault="005514F2" w:rsidP="002113B2">
      <w:pPr>
        <w:spacing w:after="0" w:line="240" w:lineRule="auto"/>
        <w:rPr>
          <w:ins w:id="47" w:author="Quick, Courtney (NIH/NIMH) [F]" w:date="2020-04-08T12:15:00Z"/>
          <w:rFonts w:ascii="Arial" w:eastAsia="Arial" w:hAnsi="Arial" w:cs="Arial"/>
          <w:sz w:val="22"/>
          <w:szCs w:val="22"/>
        </w:rPr>
      </w:pPr>
    </w:p>
    <w:p w14:paraId="41692DF2" w14:textId="77777777" w:rsidR="005514F2" w:rsidRDefault="005514F2" w:rsidP="002113B2">
      <w:pPr>
        <w:spacing w:after="0" w:line="240" w:lineRule="auto"/>
        <w:rPr>
          <w:rFonts w:ascii="Arial" w:eastAsia="Arial" w:hAnsi="Arial" w:cs="Arial"/>
          <w:sz w:val="22"/>
          <w:szCs w:val="22"/>
        </w:rPr>
      </w:pPr>
    </w:p>
    <w:p w14:paraId="52BAAFD4"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family members because of</w:t>
      </w:r>
    </w:p>
    <w:p w14:paraId="5EF84928"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Coronavirus/COVID-19? (check all that apply)</w:t>
      </w:r>
    </w:p>
    <w:p w14:paraId="761B680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Fallen ill physically </w:t>
      </w:r>
    </w:p>
    <w:p w14:paraId="147204D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Hospitalized</w:t>
      </w:r>
    </w:p>
    <w:p w14:paraId="752FBBE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Put into self-quarantine with symptoms</w:t>
      </w:r>
    </w:p>
    <w:p w14:paraId="4349C34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Put into self-quarantine without symptoms (e.g., due to possible exposure)</w:t>
      </w:r>
    </w:p>
    <w:p w14:paraId="7FD438CD" w14:textId="61F22E34"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Lost</w:t>
      </w:r>
      <w:ins w:id="48" w:author="Quick, Courtney (NIH/NIMH) [F]" w:date="2020-04-08T12:08:00Z">
        <w:r w:rsidR="005507F3">
          <w:rPr>
            <w:rFonts w:ascii="Arial" w:eastAsia="Arial" w:hAnsi="Arial" w:cs="Arial"/>
            <w:sz w:val="22"/>
            <w:szCs w:val="22"/>
            <w:highlight w:val="white"/>
          </w:rPr>
          <w:t xml:space="preserve"> or been laid off from</w:t>
        </w:r>
      </w:ins>
      <w:r>
        <w:rPr>
          <w:rFonts w:ascii="Arial" w:eastAsia="Arial" w:hAnsi="Arial" w:cs="Arial"/>
          <w:sz w:val="22"/>
          <w:szCs w:val="22"/>
          <w:highlight w:val="white"/>
        </w:rPr>
        <w:t xml:space="preserve"> job</w:t>
      </w:r>
    </w:p>
    <w:p w14:paraId="0B94066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Reduced ability to earn money</w:t>
      </w:r>
    </w:p>
    <w:p w14:paraId="48C6C063" w14:textId="4B1D8CA3" w:rsidR="006558B4" w:rsidRPr="002113B2"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Passed away</w:t>
      </w:r>
    </w:p>
    <w:p w14:paraId="47A9388F" w14:textId="7DA21733" w:rsidR="00F81881" w:rsidRPr="005514F2" w:rsidRDefault="00F81881" w:rsidP="002113B2">
      <w:pPr>
        <w:numPr>
          <w:ilvl w:val="1"/>
          <w:numId w:val="1"/>
        </w:numPr>
        <w:spacing w:after="0" w:line="240" w:lineRule="auto"/>
        <w:rPr>
          <w:ins w:id="49" w:author="Quick, Courtney (NIH/NIMH) [F]" w:date="2020-04-08T12:14:00Z"/>
          <w:sz w:val="22"/>
          <w:szCs w:val="22"/>
          <w:highlight w:val="white"/>
          <w:rPrChange w:id="50" w:author="Quick, Courtney (NIH/NIMH) [F]" w:date="2020-04-08T12:14:00Z">
            <w:rPr>
              <w:ins w:id="51" w:author="Quick, Courtney (NIH/NIMH) [F]" w:date="2020-04-08T12:14:00Z"/>
              <w:rFonts w:ascii="Arial" w:eastAsia="Arial" w:hAnsi="Arial" w:cs="Arial"/>
              <w:sz w:val="22"/>
              <w:szCs w:val="22"/>
              <w:highlight w:val="white"/>
            </w:rPr>
          </w:rPrChange>
        </w:rPr>
      </w:pPr>
      <w:r>
        <w:rPr>
          <w:rFonts w:ascii="Arial" w:eastAsia="Arial" w:hAnsi="Arial" w:cs="Arial"/>
          <w:sz w:val="22"/>
          <w:szCs w:val="22"/>
          <w:highlight w:val="white"/>
        </w:rPr>
        <w:t>None of the above</w:t>
      </w:r>
    </w:p>
    <w:p w14:paraId="0F9B7C9F" w14:textId="77777777" w:rsidR="005514F2" w:rsidRDefault="005514F2">
      <w:pPr>
        <w:spacing w:after="0" w:line="240" w:lineRule="auto"/>
        <w:ind w:left="1440"/>
        <w:rPr>
          <w:sz w:val="22"/>
          <w:szCs w:val="22"/>
          <w:highlight w:val="white"/>
        </w:rPr>
        <w:pPrChange w:id="52" w:author="Quick, Courtney (NIH/NIMH) [F]" w:date="2020-04-08T12:14:00Z">
          <w:pPr>
            <w:numPr>
              <w:ilvl w:val="1"/>
              <w:numId w:val="1"/>
            </w:numPr>
            <w:spacing w:after="0" w:line="240" w:lineRule="auto"/>
            <w:ind w:left="1440" w:hanging="360"/>
          </w:pPr>
        </w:pPrChange>
      </w:pPr>
    </w:p>
    <w:p w14:paraId="30659EFC"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4590E5CA"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being infected?</w:t>
      </w:r>
    </w:p>
    <w:p w14:paraId="62CC51B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367E9C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 xml:space="preserve">Slightly </w:t>
      </w:r>
    </w:p>
    <w:p w14:paraId="5480E4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6FC898C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D998F9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07274FFB" w14:textId="77777777" w:rsidR="006558B4" w:rsidDel="005514F2" w:rsidRDefault="006558B4" w:rsidP="002113B2">
      <w:pPr>
        <w:spacing w:after="0" w:line="240" w:lineRule="auto"/>
        <w:ind w:left="1440"/>
        <w:rPr>
          <w:del w:id="53" w:author="Quick, Courtney (NIH/NIMH) [F]" w:date="2020-04-08T12:15:00Z"/>
          <w:rFonts w:ascii="Arial" w:eastAsia="Arial" w:hAnsi="Arial" w:cs="Arial"/>
          <w:sz w:val="22"/>
          <w:szCs w:val="22"/>
        </w:rPr>
      </w:pPr>
    </w:p>
    <w:p w14:paraId="0A3410DA" w14:textId="77777777" w:rsidR="006558B4" w:rsidRDefault="006558B4" w:rsidP="002113B2">
      <w:pPr>
        <w:spacing w:after="0" w:line="240" w:lineRule="auto"/>
        <w:rPr>
          <w:rFonts w:ascii="Arial" w:eastAsia="Arial" w:hAnsi="Arial" w:cs="Arial"/>
          <w:sz w:val="22"/>
          <w:szCs w:val="22"/>
        </w:rPr>
      </w:pPr>
    </w:p>
    <w:p w14:paraId="0A77254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friends or family being infected?</w:t>
      </w:r>
    </w:p>
    <w:p w14:paraId="17DEFE5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0CF799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12785B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2E5F73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EF1CEF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3D9C83BC" w14:textId="77777777" w:rsidR="006558B4" w:rsidRDefault="006558B4" w:rsidP="002113B2">
      <w:pPr>
        <w:spacing w:after="0" w:line="240" w:lineRule="auto"/>
        <w:rPr>
          <w:rFonts w:ascii="Arial" w:eastAsia="Arial" w:hAnsi="Arial" w:cs="Arial"/>
          <w:sz w:val="22"/>
          <w:szCs w:val="22"/>
        </w:rPr>
      </w:pPr>
    </w:p>
    <w:p w14:paraId="3876A621" w14:textId="23F72C79"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ins w:id="54" w:author="Quick, Courtney (NIH/NIMH) [F]" w:date="2020-04-08T12:15:00Z">
        <w:r w:rsidR="00CE3B67">
          <w:rPr>
            <w:rFonts w:ascii="Arial" w:eastAsia="Arial" w:hAnsi="Arial" w:cs="Arial"/>
            <w:b/>
            <w:i/>
            <w:sz w:val="22"/>
            <w:szCs w:val="22"/>
          </w:rPr>
          <w:t>P</w:t>
        </w:r>
      </w:ins>
      <w:del w:id="55" w:author="Quick, Courtney (NIH/NIMH) [F]" w:date="2020-04-08T12:15:00Z">
        <w:r w:rsidDel="00CE3B67">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3AD009D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A17673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E03D9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0BA8A1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5F4A7F2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47FDE333" w14:textId="77777777" w:rsidR="006558B4" w:rsidRDefault="006558B4" w:rsidP="002113B2">
      <w:pPr>
        <w:spacing w:after="0" w:line="240" w:lineRule="auto"/>
        <w:rPr>
          <w:rFonts w:ascii="Arial" w:eastAsia="Arial" w:hAnsi="Arial" w:cs="Arial"/>
          <w:sz w:val="22"/>
          <w:szCs w:val="22"/>
        </w:rPr>
      </w:pPr>
    </w:p>
    <w:p w14:paraId="7201ED0C"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4EEFD7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21EAFE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4E8FC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36EF7A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C3672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6FD7E4A6" w14:textId="77777777" w:rsidR="006558B4" w:rsidRDefault="006558B4" w:rsidP="002113B2">
      <w:pPr>
        <w:spacing w:after="0" w:line="240" w:lineRule="auto"/>
        <w:ind w:left="720" w:hanging="720"/>
        <w:rPr>
          <w:highlight w:val="yellow"/>
        </w:rPr>
      </w:pPr>
    </w:p>
    <w:p w14:paraId="486B988F" w14:textId="26699014" w:rsidR="006558B4" w:rsidRDefault="00AF4877" w:rsidP="002113B2">
      <w:pPr>
        <w:numPr>
          <w:ilvl w:val="0"/>
          <w:numId w:val="1"/>
        </w:numPr>
        <w:spacing w:after="0" w:line="240" w:lineRule="auto"/>
        <w:rPr>
          <w:sz w:val="22"/>
          <w:szCs w:val="22"/>
        </w:rPr>
      </w:pPr>
      <w:r>
        <w:rPr>
          <w:rFonts w:ascii="Arial" w:eastAsia="Arial" w:hAnsi="Arial" w:cs="Arial"/>
          <w:b/>
          <w:sz w:val="22"/>
          <w:szCs w:val="22"/>
        </w:rPr>
        <w:t>How much are you reading</w:t>
      </w:r>
      <w:ins w:id="56" w:author="Kayla Sirois" w:date="2020-04-09T15:23:00Z">
        <w:r w:rsidR="000E73CC">
          <w:rPr>
            <w:rFonts w:ascii="Arial" w:eastAsia="Arial" w:hAnsi="Arial" w:cs="Arial"/>
            <w:b/>
            <w:sz w:val="22"/>
            <w:szCs w:val="22"/>
          </w:rPr>
          <w:t>,</w:t>
        </w:r>
      </w:ins>
      <w:r>
        <w:rPr>
          <w:rFonts w:ascii="Arial" w:eastAsia="Arial" w:hAnsi="Arial" w:cs="Arial"/>
          <w:b/>
          <w:sz w:val="22"/>
          <w:szCs w:val="22"/>
        </w:rPr>
        <w:t xml:space="preserve"> </w:t>
      </w:r>
      <w:ins w:id="57" w:author="Quick, Courtney (NIH/NIMH) [F]" w:date="2020-04-08T13:20:00Z">
        <w:r w:rsidR="00383EAC">
          <w:rPr>
            <w:rFonts w:ascii="Arial" w:eastAsia="Arial" w:hAnsi="Arial" w:cs="Arial"/>
            <w:b/>
            <w:sz w:val="22"/>
            <w:szCs w:val="22"/>
          </w:rPr>
          <w:t xml:space="preserve">or </w:t>
        </w:r>
      </w:ins>
      <w:del w:id="58" w:author="Quick, Courtney (NIH/NIMH) [F]" w:date="2020-04-08T13:20:00Z">
        <w:r w:rsidDel="00383EAC">
          <w:rPr>
            <w:rFonts w:ascii="Arial" w:eastAsia="Arial" w:hAnsi="Arial" w:cs="Arial"/>
            <w:b/>
            <w:sz w:val="22"/>
            <w:szCs w:val="22"/>
          </w:rPr>
          <w:delText xml:space="preserve">and </w:delText>
        </w:r>
      </w:del>
      <w:r>
        <w:rPr>
          <w:rFonts w:ascii="Arial" w:eastAsia="Arial" w:hAnsi="Arial" w:cs="Arial"/>
          <w:b/>
          <w:sz w:val="22"/>
          <w:szCs w:val="22"/>
        </w:rPr>
        <w:t>talking about Coronavirus/COVID-19?</w:t>
      </w:r>
    </w:p>
    <w:p w14:paraId="62C8814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Never</w:t>
      </w:r>
    </w:p>
    <w:p w14:paraId="4114B77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Rarely</w:t>
      </w:r>
    </w:p>
    <w:p w14:paraId="52CF4A4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Occasionally</w:t>
      </w:r>
    </w:p>
    <w:p w14:paraId="7561CE9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Often</w:t>
      </w:r>
    </w:p>
    <w:p w14:paraId="443FBBF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Most of the time</w:t>
      </w:r>
    </w:p>
    <w:p w14:paraId="5C1BD537" w14:textId="77777777" w:rsidR="006558B4" w:rsidRDefault="006558B4" w:rsidP="002113B2">
      <w:pPr>
        <w:spacing w:after="0" w:line="240" w:lineRule="auto"/>
        <w:ind w:left="1440"/>
        <w:rPr>
          <w:ins w:id="59" w:author="Quick, Courtney (NIH/NIMH) [F]" w:date="2020-04-08T12:15:00Z"/>
          <w:sz w:val="22"/>
          <w:szCs w:val="22"/>
        </w:rPr>
      </w:pPr>
    </w:p>
    <w:p w14:paraId="1AEE8247" w14:textId="77777777" w:rsidR="00CE3B67" w:rsidRDefault="00CE3B67" w:rsidP="002113B2">
      <w:pPr>
        <w:spacing w:after="0" w:line="240" w:lineRule="auto"/>
        <w:ind w:left="1440"/>
        <w:rPr>
          <w:sz w:val="22"/>
          <w:szCs w:val="22"/>
        </w:rPr>
      </w:pPr>
    </w:p>
    <w:p w14:paraId="32CF85E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life?</w:t>
      </w:r>
    </w:p>
    <w:p w14:paraId="5E51EB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07BDD6A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Only a few</w:t>
      </w:r>
    </w:p>
    <w:p w14:paraId="18DF7B30" w14:textId="77777777" w:rsidR="006558B4" w:rsidRPr="009D7B33" w:rsidDel="009D7B33" w:rsidRDefault="00AF4877" w:rsidP="009D7B33">
      <w:pPr>
        <w:numPr>
          <w:ilvl w:val="1"/>
          <w:numId w:val="1"/>
        </w:numPr>
        <w:spacing w:after="0" w:line="240" w:lineRule="auto"/>
        <w:rPr>
          <w:del w:id="60" w:author="Dunn, Julia (NIH/NIMH) [F]" w:date="2020-04-08T15:12:00Z"/>
          <w:sz w:val="22"/>
          <w:szCs w:val="22"/>
          <w:rPrChange w:id="61" w:author="Dunn, Julia (NIH/NIMH) [F]" w:date="2020-04-08T15:12:00Z">
            <w:rPr>
              <w:del w:id="62" w:author="Dunn, Julia (NIH/NIMH) [F]" w:date="2020-04-08T15:12:00Z"/>
              <w:rFonts w:ascii="Arial" w:eastAsia="Arial" w:hAnsi="Arial" w:cs="Arial"/>
              <w:sz w:val="22"/>
              <w:szCs w:val="22"/>
            </w:rPr>
          </w:rPrChange>
        </w:rPr>
      </w:pPr>
      <w:r>
        <w:rPr>
          <w:rFonts w:ascii="Arial" w:eastAsia="Arial" w:hAnsi="Arial" w:cs="Arial"/>
          <w:sz w:val="22"/>
          <w:szCs w:val="22"/>
          <w:highlight w:val="white"/>
        </w:rPr>
        <w:t xml:space="preserve">Some  </w:t>
      </w:r>
    </w:p>
    <w:p w14:paraId="15C398C1" w14:textId="77777777" w:rsidR="009D7B33" w:rsidRPr="00052668" w:rsidRDefault="009D7B33" w:rsidP="002113B2">
      <w:pPr>
        <w:numPr>
          <w:ilvl w:val="1"/>
          <w:numId w:val="1"/>
        </w:numPr>
        <w:spacing w:after="0" w:line="240" w:lineRule="auto"/>
        <w:rPr>
          <w:ins w:id="63" w:author="Dunn, Julia (NIH/NIMH) [F]" w:date="2020-04-08T15:12:00Z"/>
          <w:sz w:val="22"/>
          <w:szCs w:val="22"/>
          <w:rPrChange w:id="64" w:author="Quick, Courtney (NIH/NIMH) [F]" w:date="2020-04-08T12:39:00Z">
            <w:rPr>
              <w:ins w:id="65" w:author="Dunn, Julia (NIH/NIMH) [F]" w:date="2020-04-08T15:12:00Z"/>
              <w:rFonts w:ascii="Arial" w:eastAsia="Arial" w:hAnsi="Arial" w:cs="Arial"/>
              <w:sz w:val="22"/>
              <w:szCs w:val="22"/>
            </w:rPr>
          </w:rPrChange>
        </w:rPr>
      </w:pPr>
    </w:p>
    <w:p w14:paraId="2E95FF76" w14:textId="77777777" w:rsidR="00052668" w:rsidRPr="00354253" w:rsidDel="009D7B33" w:rsidRDefault="00052668">
      <w:pPr>
        <w:pStyle w:val="ListParagraph"/>
        <w:numPr>
          <w:ilvl w:val="0"/>
          <w:numId w:val="41"/>
        </w:numPr>
        <w:spacing w:after="0" w:line="240" w:lineRule="auto"/>
        <w:rPr>
          <w:del w:id="66" w:author="Dunn, Julia (NIH/NIMH) [F]" w:date="2020-04-08T15:12:00Z"/>
          <w:sz w:val="22"/>
          <w:szCs w:val="22"/>
        </w:rPr>
        <w:pPrChange w:id="67" w:author="Dunn, Julia (NIH/NIMH) [F]" w:date="2020-04-08T15:12:00Z">
          <w:pPr>
            <w:numPr>
              <w:ilvl w:val="1"/>
              <w:numId w:val="1"/>
            </w:numPr>
            <w:spacing w:after="0" w:line="240" w:lineRule="auto"/>
            <w:ind w:left="1440" w:hanging="360"/>
          </w:pPr>
        </w:pPrChange>
      </w:pPr>
    </w:p>
    <w:p w14:paraId="5085A9B7" w14:textId="77777777" w:rsidR="006558B4" w:rsidRPr="009D7B33" w:rsidRDefault="006558B4">
      <w:pPr>
        <w:pStyle w:val="ListParagraph"/>
        <w:rPr>
          <w:del w:id="68" w:author="Dunn, Julia (NIH/NIMH) [F]" w:date="2020-04-08T12:22:00Z"/>
          <w:rFonts w:ascii="Arial" w:eastAsia="Arial" w:hAnsi="Arial" w:cs="Arial"/>
          <w:highlight w:val="white"/>
          <w:rPrChange w:id="69" w:author="Dunn, Julia (NIH/NIMH) [F]" w:date="2020-04-08T15:12:00Z">
            <w:rPr>
              <w:del w:id="70" w:author="Dunn, Julia (NIH/NIMH) [F]" w:date="2020-04-08T12:22:00Z"/>
              <w:highlight w:val="white"/>
            </w:rPr>
          </w:rPrChange>
        </w:rPr>
        <w:pPrChange w:id="71" w:author="Dunn, Julia (NIH/NIMH) [F]" w:date="2020-04-08T15:12:00Z">
          <w:pPr>
            <w:spacing w:after="0" w:line="240" w:lineRule="auto"/>
            <w:ind w:left="1440"/>
          </w:pPr>
        </w:pPrChange>
      </w:pPr>
    </w:p>
    <w:p w14:paraId="32CCC40C" w14:textId="70536C6F" w:rsidR="006558B4" w:rsidRPr="005C0809" w:rsidDel="009D4335" w:rsidRDefault="00AF4877">
      <w:pPr>
        <w:pStyle w:val="ListParagraph"/>
        <w:rPr>
          <w:del w:id="72" w:author="Dunn, Julia (NIH/NIMH) [F]" w:date="2020-04-08T15:13:00Z"/>
        </w:rPr>
        <w:pPrChange w:id="73" w:author="Dunn, Julia (NIH/NIMH) [F]" w:date="2020-04-08T15:12:00Z">
          <w:pPr>
            <w:numPr>
              <w:numId w:val="1"/>
            </w:numPr>
            <w:spacing w:after="0" w:line="240" w:lineRule="auto"/>
            <w:ind w:left="720" w:hanging="360"/>
          </w:pPr>
        </w:pPrChange>
      </w:pPr>
      <w:del w:id="74" w:author="Dunn, Julia (NIH/NIMH) [F]" w:date="2020-04-08T15:13:00Z">
        <w:r w:rsidRPr="005C0809" w:rsidDel="009D4335">
          <w:rPr>
            <w:b/>
            <w:highlight w:val="white"/>
            <w:rPrChange w:id="75" w:author="Quick, Courtney (NIH/NIMH) [F]" w:date="2020-04-08T12:20:00Z">
              <w:rPr>
                <w:highlight w:val="white"/>
              </w:rPr>
            </w:rPrChange>
          </w:rPr>
          <w:delText>If answered b or c to question 11, please specify: ____</w:delText>
        </w:r>
      </w:del>
    </w:p>
    <w:p w14:paraId="7489CFC8" w14:textId="4B73E3D9" w:rsidR="006558B4" w:rsidRPr="008B7C0D" w:rsidDel="009D4335" w:rsidRDefault="006558B4">
      <w:pPr>
        <w:pStyle w:val="ListParagraph"/>
        <w:rPr>
          <w:del w:id="76" w:author="Dunn, Julia (NIH/NIMH) [F]" w:date="2020-04-08T15:13:00Z"/>
          <w:rPrChange w:id="77" w:author="Quick, Courtney (NIH/NIMH) [F]" w:date="2020-04-08T12:17:00Z">
            <w:rPr>
              <w:del w:id="78" w:author="Dunn, Julia (NIH/NIMH) [F]" w:date="2020-04-08T15:13:00Z"/>
              <w:sz w:val="22"/>
              <w:szCs w:val="22"/>
            </w:rPr>
          </w:rPrChange>
        </w:rPr>
        <w:pPrChange w:id="79" w:author="Dunn, Julia (NIH/NIMH) [F]" w:date="2020-04-08T15:12:00Z">
          <w:pPr>
            <w:spacing w:after="0" w:line="240" w:lineRule="auto"/>
            <w:ind w:left="720"/>
          </w:pPr>
        </w:pPrChange>
      </w:pPr>
    </w:p>
    <w:p w14:paraId="65F51A2C" w14:textId="37F8C9AF" w:rsidR="006558B4" w:rsidDel="009D4335" w:rsidRDefault="006558B4">
      <w:pPr>
        <w:pStyle w:val="ListParagraph"/>
        <w:rPr>
          <w:del w:id="80" w:author="Dunn, Julia (NIH/NIMH) [F]" w:date="2020-04-08T15:13:00Z"/>
        </w:rPr>
        <w:pPrChange w:id="81" w:author="Dunn, Julia (NIH/NIMH) [F]" w:date="2020-04-08T15:12:00Z">
          <w:pPr>
            <w:spacing w:after="0" w:line="240" w:lineRule="auto"/>
          </w:pPr>
        </w:pPrChange>
      </w:pPr>
    </w:p>
    <w:p w14:paraId="06FA0731" w14:textId="42120EB4" w:rsidR="006558B4" w:rsidRDefault="006558B4">
      <w:pPr>
        <w:pStyle w:val="ListParagraph"/>
        <w:pPrChange w:id="82" w:author="Dunn, Julia (NIH/NIMH) [F]" w:date="2020-04-08T15:12:00Z">
          <w:pPr>
            <w:spacing w:after="0" w:line="240" w:lineRule="auto"/>
          </w:pPr>
        </w:pPrChange>
      </w:pPr>
    </w:p>
    <w:p w14:paraId="40F2AA48" w14:textId="643A386B" w:rsidR="006558B4" w:rsidRPr="009D4335" w:rsidRDefault="00354253">
      <w:pPr>
        <w:pStyle w:val="ListParagraph"/>
        <w:numPr>
          <w:ilvl w:val="0"/>
          <w:numId w:val="42"/>
        </w:numPr>
        <w:spacing w:after="0" w:line="240" w:lineRule="auto"/>
        <w:rPr>
          <w:ins w:id="83" w:author="Dunn, Julia (NIH/NIMH) [F]" w:date="2020-04-08T15:12:00Z"/>
          <w:rFonts w:ascii="Arial" w:eastAsia="Arial" w:hAnsi="Arial" w:cs="Arial"/>
          <w:b/>
          <w:bCs/>
          <w:sz w:val="22"/>
          <w:szCs w:val="22"/>
          <w:rPrChange w:id="84" w:author="Dunn, Julia (NIH/NIMH) [F]" w:date="2020-04-08T15:13:00Z">
            <w:rPr>
              <w:ins w:id="85" w:author="Dunn, Julia (NIH/NIMH) [F]" w:date="2020-04-08T15:12:00Z"/>
            </w:rPr>
          </w:rPrChange>
        </w:rPr>
        <w:pPrChange w:id="86" w:author="Dunn, Julia (NIH/NIMH) [F]" w:date="2020-04-08T15:12:00Z">
          <w:pPr>
            <w:spacing w:after="0" w:line="240" w:lineRule="auto"/>
          </w:pPr>
        </w:pPrChange>
      </w:pPr>
      <w:ins w:id="87" w:author="Dunn, Julia (NIH/NIMH) [F]" w:date="2020-04-08T15:12:00Z">
        <w:r w:rsidRPr="009D4335">
          <w:rPr>
            <w:rFonts w:ascii="Arial" w:eastAsia="Arial" w:hAnsi="Arial" w:cs="Arial"/>
            <w:b/>
            <w:bCs/>
            <w:sz w:val="22"/>
            <w:szCs w:val="22"/>
            <w:rPrChange w:id="88" w:author="Dunn, Julia (NIH/NIMH) [F]" w:date="2020-04-08T15:13:00Z">
              <w:rPr/>
            </w:rPrChange>
          </w:rPr>
          <w:t>If answered</w:t>
        </w:r>
        <w:r w:rsidRPr="009D4335">
          <w:rPr>
            <w:rFonts w:ascii="Arial" w:eastAsia="Arial" w:hAnsi="Arial" w:cs="Arial"/>
            <w:b/>
            <w:bCs/>
            <w:sz w:val="22"/>
            <w:szCs w:val="22"/>
            <w:rPrChange w:id="89" w:author="Dunn, Julia (NIH/NIMH) [F]" w:date="2020-04-08T15:13:00Z">
              <w:rPr>
                <w:rFonts w:ascii="Arial" w:eastAsia="Arial" w:hAnsi="Arial" w:cs="Arial"/>
                <w:sz w:val="22"/>
                <w:szCs w:val="22"/>
              </w:rPr>
            </w:rPrChange>
          </w:rPr>
          <w:t xml:space="preserve"> b or </w:t>
        </w:r>
      </w:ins>
      <w:ins w:id="90" w:author="Dunn, Julia (NIH/NIMH) [F]" w:date="2020-04-08T15:13:00Z">
        <w:r w:rsidRPr="009D4335">
          <w:rPr>
            <w:rFonts w:ascii="Arial" w:eastAsia="Arial" w:hAnsi="Arial" w:cs="Arial"/>
            <w:b/>
            <w:bCs/>
            <w:sz w:val="22"/>
            <w:szCs w:val="22"/>
            <w:rPrChange w:id="91" w:author="Dunn, Julia (NIH/NIMH) [F]" w:date="2020-04-08T15:13:00Z">
              <w:rPr>
                <w:rFonts w:ascii="Arial" w:eastAsia="Arial" w:hAnsi="Arial" w:cs="Arial"/>
                <w:sz w:val="22"/>
                <w:szCs w:val="22"/>
              </w:rPr>
            </w:rPrChange>
          </w:rPr>
          <w:t xml:space="preserve">c to question 11, please specify: </w:t>
        </w:r>
        <w:r w:rsidR="009D4335" w:rsidRPr="009D4335">
          <w:rPr>
            <w:rFonts w:ascii="Arial" w:eastAsia="Arial" w:hAnsi="Arial" w:cs="Arial"/>
            <w:b/>
            <w:bCs/>
            <w:sz w:val="22"/>
            <w:szCs w:val="22"/>
            <w:rPrChange w:id="92" w:author="Dunn, Julia (NIH/NIMH) [F]" w:date="2020-04-08T15:13:00Z">
              <w:rPr>
                <w:rFonts w:ascii="Arial" w:eastAsia="Arial" w:hAnsi="Arial" w:cs="Arial"/>
                <w:sz w:val="22"/>
                <w:szCs w:val="22"/>
              </w:rPr>
            </w:rPrChange>
          </w:rPr>
          <w:t>_____</w:t>
        </w:r>
      </w:ins>
    </w:p>
    <w:p w14:paraId="519CBD36" w14:textId="77777777" w:rsidR="00354253" w:rsidRDefault="00354253" w:rsidP="002113B2">
      <w:pPr>
        <w:spacing w:after="0" w:line="240" w:lineRule="auto"/>
        <w:rPr>
          <w:rFonts w:ascii="Arial" w:eastAsia="Arial" w:hAnsi="Arial" w:cs="Arial"/>
          <w:sz w:val="22"/>
          <w:szCs w:val="22"/>
        </w:rPr>
      </w:pPr>
    </w:p>
    <w:p w14:paraId="416E4920"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LIFE CHANGES DUE TO THE CORONAVIRUS/COVID-19 CRISIS IN THE LAST TWO WEEKS</w:t>
      </w:r>
    </w:p>
    <w:p w14:paraId="3EF82F43" w14:textId="77777777" w:rsidR="006558B4" w:rsidRDefault="006558B4" w:rsidP="002113B2">
      <w:pPr>
        <w:spacing w:after="0" w:line="240" w:lineRule="auto"/>
        <w:rPr>
          <w:rFonts w:ascii="Arial" w:eastAsia="Arial" w:hAnsi="Arial" w:cs="Arial"/>
          <w:sz w:val="22"/>
          <w:szCs w:val="22"/>
        </w:rPr>
      </w:pPr>
    </w:p>
    <w:p w14:paraId="5239E0A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16B3850" w14:textId="77777777" w:rsidR="006558B4" w:rsidRDefault="006558B4" w:rsidP="002113B2">
      <w:pPr>
        <w:spacing w:after="0" w:line="240" w:lineRule="auto"/>
        <w:rPr>
          <w:rFonts w:ascii="Arial" w:eastAsia="Arial" w:hAnsi="Arial" w:cs="Arial"/>
          <w:sz w:val="22"/>
          <w:szCs w:val="22"/>
        </w:rPr>
      </w:pPr>
    </w:p>
    <w:p w14:paraId="595C14E6"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your school building been closed? Y/N</w:t>
      </w:r>
    </w:p>
    <w:p w14:paraId="3C9AB277"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no,</w:t>
      </w:r>
    </w:p>
    <w:p w14:paraId="15BD6330" w14:textId="77777777" w:rsidR="006558B4" w:rsidRDefault="00AF4877" w:rsidP="002113B2">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1D92E7C1" w14:textId="77777777" w:rsidR="006558B4" w:rsidDel="00F212BB" w:rsidRDefault="00AF4877" w:rsidP="002113B2">
      <w:pPr>
        <w:pStyle w:val="ListParagraph"/>
        <w:numPr>
          <w:ilvl w:val="2"/>
          <w:numId w:val="2"/>
        </w:numPr>
        <w:spacing w:after="0" w:line="240" w:lineRule="auto"/>
        <w:rPr>
          <w:del w:id="93" w:author="Quick, Courtney (NIH/NIMH) [F]" w:date="2020-04-08T12:18:00Z"/>
          <w:rFonts w:ascii="Arial" w:eastAsia="Arial" w:hAnsi="Arial" w:cs="Arial"/>
          <w:sz w:val="22"/>
          <w:szCs w:val="22"/>
        </w:rPr>
      </w:pPr>
      <w:r>
        <w:rPr>
          <w:rFonts w:ascii="Arial" w:eastAsia="Arial" w:hAnsi="Arial" w:cs="Arial"/>
          <w:sz w:val="22"/>
          <w:szCs w:val="22"/>
        </w:rPr>
        <w:t xml:space="preserve">Are you attending classes in-person? Y/N  </w:t>
      </w:r>
    </w:p>
    <w:p w14:paraId="27D19D3F" w14:textId="77777777" w:rsidR="006558B4" w:rsidRPr="00F212BB" w:rsidRDefault="006558B4">
      <w:pPr>
        <w:pStyle w:val="ListParagraph"/>
        <w:numPr>
          <w:ilvl w:val="2"/>
          <w:numId w:val="2"/>
        </w:numPr>
        <w:spacing w:after="0" w:line="240" w:lineRule="auto"/>
        <w:rPr>
          <w:rFonts w:ascii="Arial" w:eastAsia="Arial" w:hAnsi="Arial" w:cs="Arial"/>
          <w:sz w:val="22"/>
          <w:szCs w:val="22"/>
          <w:rPrChange w:id="94" w:author="Quick, Courtney (NIH/NIMH) [F]" w:date="2020-04-08T12:18:00Z">
            <w:rPr/>
          </w:rPrChange>
        </w:rPr>
        <w:pPrChange w:id="95" w:author="Quick, Courtney (NIH/NIMH) [F]" w:date="2020-04-08T12:18:00Z">
          <w:pPr>
            <w:pStyle w:val="ListParagraph"/>
            <w:spacing w:after="0" w:line="240" w:lineRule="auto"/>
            <w:ind w:left="2160"/>
          </w:pPr>
        </w:pPrChange>
      </w:pPr>
    </w:p>
    <w:p w14:paraId="2F8A5454"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yes,</w:t>
      </w:r>
    </w:p>
    <w:p w14:paraId="68D1D735"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5539EB0A"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29FAAFDB"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1393A81"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5B862773" w14:textId="77777777" w:rsidR="006558B4" w:rsidRDefault="006558B4" w:rsidP="002113B2">
      <w:pPr>
        <w:spacing w:after="0" w:line="240" w:lineRule="auto"/>
        <w:rPr>
          <w:rFonts w:ascii="Arial" w:eastAsia="Arial" w:hAnsi="Arial" w:cs="Arial"/>
          <w:sz w:val="22"/>
          <w:szCs w:val="22"/>
        </w:rPr>
      </w:pPr>
    </w:p>
    <w:p w14:paraId="44A456A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F9CD90C" w14:textId="77777777" w:rsidR="006558B4" w:rsidRDefault="006558B4" w:rsidP="002113B2">
      <w:pPr>
        <w:spacing w:after="0" w:line="240" w:lineRule="auto"/>
        <w:rPr>
          <w:rFonts w:ascii="Arial" w:eastAsia="Arial" w:hAnsi="Arial" w:cs="Arial"/>
          <w:sz w:val="22"/>
          <w:szCs w:val="22"/>
        </w:rPr>
      </w:pPr>
    </w:p>
    <w:p w14:paraId="6F3F8AC8" w14:textId="2B56037B"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how </w:t>
      </w:r>
      <w:r w:rsidR="007316A7">
        <w:rPr>
          <w:rFonts w:ascii="Arial" w:eastAsia="Arial" w:hAnsi="Arial" w:cs="Arial"/>
          <w:b/>
          <w:sz w:val="22"/>
          <w:szCs w:val="22"/>
        </w:rPr>
        <w:t>much time</w:t>
      </w:r>
      <w:r w:rsidR="00B964F6">
        <w:rPr>
          <w:rFonts w:ascii="Arial" w:eastAsia="Arial" w:hAnsi="Arial" w:cs="Arial"/>
          <w:b/>
          <w:sz w:val="22"/>
          <w:szCs w:val="22"/>
        </w:rPr>
        <w:t xml:space="preserve"> </w:t>
      </w:r>
      <w:r w:rsidR="00DB0CD8">
        <w:rPr>
          <w:rFonts w:ascii="Arial" w:eastAsia="Arial" w:hAnsi="Arial" w:cs="Arial"/>
          <w:b/>
          <w:sz w:val="22"/>
          <w:szCs w:val="22"/>
        </w:rPr>
        <w:t>have</w:t>
      </w:r>
      <w:r w:rsidR="00B964F6">
        <w:rPr>
          <w:rFonts w:ascii="Arial" w:eastAsia="Arial" w:hAnsi="Arial" w:cs="Arial"/>
          <w:b/>
          <w:sz w:val="22"/>
          <w:szCs w:val="22"/>
        </w:rPr>
        <w:t xml:space="preserve"> you spen</w:t>
      </w:r>
      <w:r w:rsidR="00DB0CD8">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748E6538" w14:textId="728D043D" w:rsidR="006558B4" w:rsidRDefault="00F2784D" w:rsidP="002113B2">
      <w:pPr>
        <w:numPr>
          <w:ilvl w:val="1"/>
          <w:numId w:val="1"/>
        </w:numPr>
        <w:spacing w:after="0" w:line="240" w:lineRule="auto"/>
        <w:rPr>
          <w:sz w:val="22"/>
          <w:szCs w:val="22"/>
        </w:rPr>
      </w:pPr>
      <w:r>
        <w:rPr>
          <w:rFonts w:ascii="Arial" w:eastAsia="Arial" w:hAnsi="Arial" w:cs="Arial"/>
          <w:sz w:val="22"/>
          <w:szCs w:val="22"/>
        </w:rPr>
        <w:t>Not at all</w:t>
      </w:r>
    </w:p>
    <w:p w14:paraId="4F81B096"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highlight w:val="white"/>
        </w:rPr>
        <w:t>1-2 days per week</w:t>
      </w:r>
    </w:p>
    <w:p w14:paraId="55CF5EAA"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rPr>
        <w:t>A few days per week</w:t>
      </w:r>
    </w:p>
    <w:p w14:paraId="1F369893" w14:textId="77777777" w:rsidR="007316A7" w:rsidRDefault="007316A7" w:rsidP="007316A7">
      <w:pPr>
        <w:numPr>
          <w:ilvl w:val="1"/>
          <w:numId w:val="1"/>
        </w:numPr>
        <w:spacing w:after="0" w:line="240" w:lineRule="auto"/>
        <w:rPr>
          <w:sz w:val="22"/>
          <w:szCs w:val="22"/>
        </w:rPr>
      </w:pPr>
      <w:r w:rsidRPr="007316A7">
        <w:rPr>
          <w:rFonts w:ascii="Arial" w:eastAsia="Arial" w:hAnsi="Arial" w:cs="Arial"/>
          <w:sz w:val="22"/>
          <w:szCs w:val="22"/>
        </w:rPr>
        <w:t>Several days per week</w:t>
      </w:r>
    </w:p>
    <w:p w14:paraId="465BA8EE" w14:textId="0C87EFCF" w:rsidR="007316A7" w:rsidRPr="002113B2" w:rsidRDefault="007316A7" w:rsidP="007316A7">
      <w:pPr>
        <w:numPr>
          <w:ilvl w:val="1"/>
          <w:numId w:val="1"/>
        </w:numPr>
        <w:spacing w:after="0" w:line="240" w:lineRule="auto"/>
        <w:rPr>
          <w:sz w:val="22"/>
          <w:szCs w:val="22"/>
        </w:rPr>
      </w:pPr>
      <w:r w:rsidRPr="007316A7">
        <w:rPr>
          <w:rFonts w:ascii="Arial" w:eastAsia="Arial" w:hAnsi="Arial" w:cs="Arial"/>
          <w:sz w:val="22"/>
          <w:szCs w:val="22"/>
        </w:rPr>
        <w:t>Every day</w:t>
      </w:r>
    </w:p>
    <w:p w14:paraId="560798B6" w14:textId="77777777" w:rsidR="007316A7" w:rsidRPr="002113B2" w:rsidRDefault="007316A7" w:rsidP="002113B2">
      <w:pPr>
        <w:spacing w:after="0" w:line="240" w:lineRule="auto"/>
        <w:rPr>
          <w:sz w:val="22"/>
          <w:szCs w:val="22"/>
        </w:rPr>
      </w:pPr>
    </w:p>
    <w:p w14:paraId="1C82600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50AAAD6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3ECC3A5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3BE6EC3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50157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F998CD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lastRenderedPageBreak/>
        <w:t>Extremely</w:t>
      </w:r>
    </w:p>
    <w:p w14:paraId="00BC8DE4" w14:textId="77777777" w:rsidR="006558B4" w:rsidRDefault="006558B4" w:rsidP="002113B2">
      <w:pPr>
        <w:spacing w:after="0" w:line="240" w:lineRule="auto"/>
        <w:ind w:left="720" w:hanging="720"/>
        <w:rPr>
          <w:rFonts w:ascii="Arial" w:eastAsia="Arial" w:hAnsi="Arial" w:cs="Arial"/>
          <w:sz w:val="22"/>
          <w:szCs w:val="22"/>
        </w:rPr>
      </w:pPr>
    </w:p>
    <w:p w14:paraId="5C9C1461" w14:textId="77777777" w:rsidR="006558B4" w:rsidRDefault="00AF4877" w:rsidP="002113B2">
      <w:pPr>
        <w:numPr>
          <w:ilvl w:val="0"/>
          <w:numId w:val="1"/>
        </w:numPr>
        <w:spacing w:before="120" w:after="0" w:line="240" w:lineRule="auto"/>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AC6C20D"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660F58D8"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75D03480"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F7B1121"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F4CF7EE" w14:textId="77777777" w:rsidR="006558B4" w:rsidDel="00E428D7" w:rsidRDefault="00AF4877" w:rsidP="002113B2">
      <w:pPr>
        <w:numPr>
          <w:ilvl w:val="0"/>
          <w:numId w:val="4"/>
        </w:numPr>
        <w:spacing w:after="0" w:line="240" w:lineRule="auto"/>
        <w:rPr>
          <w:del w:id="96" w:author="Quick, Courtney (NIH/NIMH) [F]" w:date="2020-04-08T13:34:00Z"/>
          <w:rFonts w:ascii="Arial" w:eastAsia="Arial" w:hAnsi="Arial" w:cs="Arial"/>
          <w:sz w:val="22"/>
          <w:szCs w:val="22"/>
          <w:highlight w:val="white"/>
        </w:rPr>
      </w:pPr>
      <w:r>
        <w:rPr>
          <w:rFonts w:ascii="Arial" w:eastAsia="Arial" w:hAnsi="Arial" w:cs="Arial"/>
          <w:sz w:val="22"/>
          <w:szCs w:val="22"/>
          <w:highlight w:val="white"/>
        </w:rPr>
        <w:t>A lot more</w:t>
      </w:r>
    </w:p>
    <w:p w14:paraId="06D0303E" w14:textId="77777777" w:rsidR="006558B4" w:rsidRPr="00B35118" w:rsidRDefault="006558B4">
      <w:pPr>
        <w:numPr>
          <w:ilvl w:val="0"/>
          <w:numId w:val="4"/>
        </w:numPr>
        <w:spacing w:after="0" w:line="240" w:lineRule="auto"/>
        <w:rPr>
          <w:rFonts w:ascii="Arial" w:eastAsia="Arial" w:hAnsi="Arial" w:cs="Arial"/>
          <w:sz w:val="22"/>
          <w:szCs w:val="22"/>
        </w:rPr>
        <w:pPrChange w:id="97" w:author="Quick, Courtney (NIH/NIMH) [F]" w:date="2020-04-08T13:34:00Z">
          <w:pPr>
            <w:spacing w:after="0" w:line="240" w:lineRule="auto"/>
          </w:pPr>
        </w:pPrChange>
      </w:pPr>
    </w:p>
    <w:p w14:paraId="7BD778A3"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difﬁculty have you had following the recommendations for keeping away from close contact with people?</w:t>
      </w:r>
    </w:p>
    <w:p w14:paraId="143BF55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5B3EA75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little</w:t>
      </w:r>
    </w:p>
    <w:p w14:paraId="0DA6DE6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w:t>
      </w:r>
    </w:p>
    <w:p w14:paraId="55AE931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lot</w:t>
      </w:r>
    </w:p>
    <w:p w14:paraId="38BF5C2E" w14:textId="26E8864E" w:rsidR="006558B4" w:rsidRDefault="00AF4877" w:rsidP="002113B2">
      <w:pPr>
        <w:numPr>
          <w:ilvl w:val="1"/>
          <w:numId w:val="1"/>
        </w:numPr>
        <w:spacing w:after="0" w:line="240" w:lineRule="auto"/>
        <w:rPr>
          <w:ins w:id="98" w:author="Quick, Courtney (NIH/NIMH) [F]" w:date="2020-04-08T12:24:00Z"/>
          <w:rFonts w:ascii="Arial" w:eastAsia="Arial" w:hAnsi="Arial" w:cs="Arial"/>
          <w:sz w:val="22"/>
          <w:szCs w:val="22"/>
        </w:rPr>
      </w:pPr>
      <w:r>
        <w:rPr>
          <w:rFonts w:ascii="Arial" w:eastAsia="Arial" w:hAnsi="Arial" w:cs="Arial"/>
          <w:sz w:val="22"/>
          <w:szCs w:val="22"/>
          <w:highlight w:val="white"/>
        </w:rPr>
        <w:t>A great amount</w:t>
      </w:r>
    </w:p>
    <w:p w14:paraId="065A9250" w14:textId="77777777" w:rsidR="00C425F2" w:rsidRPr="00DB3E77" w:rsidRDefault="00C425F2">
      <w:pPr>
        <w:spacing w:after="0" w:line="240" w:lineRule="auto"/>
        <w:ind w:left="1440"/>
        <w:rPr>
          <w:rFonts w:ascii="Arial" w:eastAsia="Arial" w:hAnsi="Arial" w:cs="Arial"/>
          <w:sz w:val="22"/>
          <w:szCs w:val="22"/>
        </w:rPr>
        <w:pPrChange w:id="99" w:author="Quick, Courtney (NIH/NIMH) [F]" w:date="2020-04-08T12:24:00Z">
          <w:pPr>
            <w:numPr>
              <w:ilvl w:val="1"/>
              <w:numId w:val="1"/>
            </w:numPr>
            <w:spacing w:after="0" w:line="240" w:lineRule="auto"/>
            <w:ind w:left="1440" w:hanging="360"/>
          </w:pPr>
        </w:pPrChange>
      </w:pPr>
    </w:p>
    <w:p w14:paraId="20401E7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56DE69B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worse</w:t>
      </w:r>
    </w:p>
    <w:p w14:paraId="2D8A762F"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worse</w:t>
      </w:r>
    </w:p>
    <w:p w14:paraId="33E4C7B6"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About the same</w:t>
      </w:r>
    </w:p>
    <w:p w14:paraId="6ACE546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better</w:t>
      </w:r>
    </w:p>
    <w:p w14:paraId="0888D19B"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better</w:t>
      </w:r>
    </w:p>
    <w:p w14:paraId="03DDE73A" w14:textId="77777777" w:rsidR="006558B4" w:rsidRDefault="006558B4" w:rsidP="002113B2">
      <w:pPr>
        <w:spacing w:after="0" w:line="240" w:lineRule="auto"/>
        <w:rPr>
          <w:rFonts w:ascii="Arial" w:eastAsia="Arial" w:hAnsi="Arial" w:cs="Arial"/>
          <w:sz w:val="22"/>
          <w:szCs w:val="22"/>
        </w:rPr>
      </w:pPr>
    </w:p>
    <w:p w14:paraId="72FC4D3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542B638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1F968B4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6D6952E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7C9EE9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76E9FCA" w14:textId="77777777" w:rsidR="006558B4" w:rsidDel="00A55040" w:rsidRDefault="00AF4877">
      <w:pPr>
        <w:numPr>
          <w:ilvl w:val="1"/>
          <w:numId w:val="1"/>
        </w:numPr>
        <w:spacing w:after="0" w:line="240" w:lineRule="auto"/>
        <w:contextualSpacing/>
        <w:rPr>
          <w:del w:id="100" w:author="Quick, Courtney (NIH/NIMH) [F]" w:date="2020-04-08T13:23:00Z"/>
          <w:sz w:val="22"/>
          <w:szCs w:val="22"/>
        </w:rPr>
        <w:pPrChange w:id="101" w:author="Quick, Courtney (NIH/NIMH) [F]" w:date="2020-04-08T13:23:00Z">
          <w:pPr>
            <w:numPr>
              <w:ilvl w:val="1"/>
              <w:numId w:val="1"/>
            </w:numPr>
            <w:spacing w:after="0" w:line="240" w:lineRule="auto"/>
            <w:ind w:left="1440" w:hanging="360"/>
          </w:pPr>
        </w:pPrChange>
      </w:pPr>
      <w:r>
        <w:rPr>
          <w:rFonts w:ascii="Arial" w:eastAsia="Arial" w:hAnsi="Arial" w:cs="Arial"/>
          <w:sz w:val="22"/>
          <w:szCs w:val="22"/>
        </w:rPr>
        <w:t>Extremely</w:t>
      </w:r>
    </w:p>
    <w:p w14:paraId="69F4FF71" w14:textId="77777777" w:rsidR="006558B4" w:rsidRPr="00A55040" w:rsidRDefault="006558B4">
      <w:pPr>
        <w:numPr>
          <w:ilvl w:val="1"/>
          <w:numId w:val="1"/>
        </w:numPr>
        <w:spacing w:after="0" w:line="240" w:lineRule="auto"/>
        <w:contextualSpacing/>
        <w:rPr>
          <w:sz w:val="22"/>
          <w:szCs w:val="22"/>
        </w:rPr>
        <w:pPrChange w:id="102" w:author="Quick, Courtney (NIH/NIMH) [F]" w:date="2020-04-08T13:23:00Z">
          <w:pPr>
            <w:spacing w:after="0" w:line="240" w:lineRule="auto"/>
          </w:pPr>
        </w:pPrChange>
      </w:pPr>
    </w:p>
    <w:p w14:paraId="76F88404"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has the quality of your relationships with friends changed?</w:t>
      </w:r>
      <w:r>
        <w:rPr>
          <w:rFonts w:ascii="Arial" w:eastAsia="Arial" w:hAnsi="Arial" w:cs="Arial"/>
          <w:b/>
          <w:sz w:val="22"/>
          <w:szCs w:val="22"/>
        </w:rPr>
        <w:tab/>
      </w:r>
    </w:p>
    <w:p w14:paraId="36ED71DC"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4E35C7AF"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003A5859"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595C04A7"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3A2B6EF5"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2F4C91A2" w14:textId="77777777" w:rsidR="006558B4" w:rsidRDefault="006558B4" w:rsidP="002113B2">
      <w:pPr>
        <w:spacing w:after="0" w:line="240" w:lineRule="auto"/>
        <w:rPr>
          <w:rFonts w:ascii="Arial" w:eastAsia="Arial" w:hAnsi="Arial" w:cs="Arial"/>
          <w:sz w:val="22"/>
          <w:szCs w:val="22"/>
        </w:rPr>
      </w:pPr>
    </w:p>
    <w:p w14:paraId="277BCB8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533B74B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2AF9BB0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8872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12910D8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1BFC99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A52A0E" w14:textId="77777777" w:rsidR="006558B4" w:rsidRDefault="006558B4" w:rsidP="002113B2">
      <w:pPr>
        <w:spacing w:after="0" w:line="240" w:lineRule="auto"/>
        <w:rPr>
          <w:rFonts w:ascii="Arial" w:eastAsia="Arial" w:hAnsi="Arial" w:cs="Arial"/>
          <w:sz w:val="22"/>
          <w:szCs w:val="22"/>
        </w:rPr>
      </w:pPr>
    </w:p>
    <w:p w14:paraId="7C4B152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has cancellation of important events (such as graduation, prom, vacation, etc.) in your life been difficult for you?</w:t>
      </w:r>
    </w:p>
    <w:p w14:paraId="6777709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lastRenderedPageBreak/>
        <w:t>Not at all</w:t>
      </w:r>
    </w:p>
    <w:p w14:paraId="6C27B27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F655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0A4DFEA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D2F903A" w14:textId="77777777" w:rsidR="006558B4" w:rsidRPr="00453060" w:rsidRDefault="00AF4877" w:rsidP="002113B2">
      <w:pPr>
        <w:numPr>
          <w:ilvl w:val="1"/>
          <w:numId w:val="1"/>
        </w:numPr>
        <w:spacing w:after="0" w:line="240" w:lineRule="auto"/>
        <w:rPr>
          <w:ins w:id="103" w:author="Quick, Courtney (NIH/NIMH) [F]" w:date="2020-04-08T12:24:00Z"/>
          <w:sz w:val="22"/>
          <w:szCs w:val="22"/>
          <w:rPrChange w:id="104" w:author="Quick, Courtney (NIH/NIMH) [F]" w:date="2020-04-08T12:24:00Z">
            <w:rPr>
              <w:ins w:id="105" w:author="Quick, Courtney (NIH/NIMH) [F]" w:date="2020-04-08T12:24:00Z"/>
              <w:rFonts w:ascii="Arial" w:eastAsia="Arial" w:hAnsi="Arial" w:cs="Arial"/>
              <w:sz w:val="22"/>
              <w:szCs w:val="22"/>
            </w:rPr>
          </w:rPrChange>
        </w:rPr>
      </w:pPr>
      <w:r>
        <w:rPr>
          <w:rFonts w:ascii="Arial" w:eastAsia="Arial" w:hAnsi="Arial" w:cs="Arial"/>
          <w:sz w:val="22"/>
          <w:szCs w:val="22"/>
          <w:highlight w:val="white"/>
        </w:rPr>
        <w:t>Extremely</w:t>
      </w:r>
    </w:p>
    <w:p w14:paraId="5E112DAD" w14:textId="77777777" w:rsidR="00453060" w:rsidRDefault="00453060" w:rsidP="00453060">
      <w:pPr>
        <w:spacing w:after="0" w:line="240" w:lineRule="auto"/>
        <w:rPr>
          <w:ins w:id="106" w:author="Quick, Courtney (NIH/NIMH) [F]" w:date="2020-04-08T12:24:00Z"/>
          <w:rFonts w:ascii="Arial" w:eastAsia="Arial" w:hAnsi="Arial" w:cs="Arial"/>
          <w:sz w:val="22"/>
          <w:szCs w:val="22"/>
        </w:rPr>
      </w:pPr>
    </w:p>
    <w:p w14:paraId="55BE1B76" w14:textId="77777777" w:rsidR="00453060" w:rsidRDefault="00453060" w:rsidP="00453060">
      <w:pPr>
        <w:spacing w:after="0" w:line="240" w:lineRule="auto"/>
        <w:rPr>
          <w:ins w:id="107" w:author="Quick, Courtney (NIH/NIMH) [F]" w:date="2020-04-08T12:24:00Z"/>
          <w:rFonts w:ascii="Arial" w:eastAsia="Arial" w:hAnsi="Arial" w:cs="Arial"/>
          <w:sz w:val="22"/>
          <w:szCs w:val="22"/>
        </w:rPr>
      </w:pPr>
    </w:p>
    <w:p w14:paraId="528CBF4A" w14:textId="77777777" w:rsidR="00453060" w:rsidRDefault="00453060">
      <w:pPr>
        <w:spacing w:after="0" w:line="240" w:lineRule="auto"/>
        <w:rPr>
          <w:sz w:val="22"/>
          <w:szCs w:val="22"/>
        </w:rPr>
        <w:pPrChange w:id="108" w:author="Quick, Courtney (NIH/NIMH) [F]" w:date="2020-04-08T12:24:00Z">
          <w:pPr>
            <w:numPr>
              <w:ilvl w:val="1"/>
              <w:numId w:val="1"/>
            </w:numPr>
            <w:spacing w:after="0" w:line="240" w:lineRule="auto"/>
            <w:ind w:left="1440" w:hanging="360"/>
          </w:pPr>
        </w:pPrChange>
      </w:pPr>
    </w:p>
    <w:p w14:paraId="54BD046B" w14:textId="77777777" w:rsidR="006558B4" w:rsidRDefault="006558B4" w:rsidP="002113B2">
      <w:pPr>
        <w:spacing w:after="0" w:line="240" w:lineRule="auto"/>
        <w:rPr>
          <w:ins w:id="109" w:author="Quick, Courtney (NIH/NIMH) [F]" w:date="2020-04-08T13:34:00Z"/>
          <w:rFonts w:ascii="Arial" w:eastAsia="Arial" w:hAnsi="Arial" w:cs="Arial"/>
          <w:sz w:val="22"/>
          <w:szCs w:val="22"/>
        </w:rPr>
      </w:pPr>
    </w:p>
    <w:p w14:paraId="7D1863A0" w14:textId="77777777" w:rsidR="00E428D7" w:rsidRDefault="00E428D7" w:rsidP="002113B2">
      <w:pPr>
        <w:spacing w:after="0" w:line="240" w:lineRule="auto"/>
        <w:rPr>
          <w:rFonts w:ascii="Arial" w:eastAsia="Arial" w:hAnsi="Arial" w:cs="Arial"/>
          <w:sz w:val="22"/>
          <w:szCs w:val="22"/>
        </w:rPr>
      </w:pPr>
    </w:p>
    <w:p w14:paraId="725F66BE" w14:textId="7DE768C3"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to what degree have changes related to the Coronavirus/COVID-19 crisis in your area created financial problems for </w:t>
      </w:r>
      <w:ins w:id="110" w:author="Kayla Sirois" w:date="2020-04-09T15:25:00Z">
        <w:r w:rsidR="00201171">
          <w:rPr>
            <w:rFonts w:ascii="Arial" w:eastAsia="Arial" w:hAnsi="Arial" w:cs="Arial"/>
            <w:b/>
            <w:sz w:val="22"/>
            <w:szCs w:val="22"/>
          </w:rPr>
          <w:t xml:space="preserve">you or </w:t>
        </w:r>
      </w:ins>
      <w:r>
        <w:rPr>
          <w:rFonts w:ascii="Arial" w:eastAsia="Arial" w:hAnsi="Arial" w:cs="Arial"/>
          <w:b/>
          <w:sz w:val="22"/>
          <w:szCs w:val="22"/>
        </w:rPr>
        <w:t>your family?</w:t>
      </w:r>
    </w:p>
    <w:p w14:paraId="50F57A1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745A84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F95288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8415C6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E829137" w14:textId="77777777" w:rsidR="006558B4" w:rsidDel="00453060" w:rsidRDefault="00AF4877" w:rsidP="002113B2">
      <w:pPr>
        <w:numPr>
          <w:ilvl w:val="1"/>
          <w:numId w:val="1"/>
        </w:numPr>
        <w:spacing w:after="0" w:line="240" w:lineRule="auto"/>
        <w:rPr>
          <w:del w:id="111" w:author="Quick, Courtney (NIH/NIMH) [F]" w:date="2020-04-08T12:24:00Z"/>
          <w:sz w:val="22"/>
          <w:szCs w:val="22"/>
        </w:rPr>
      </w:pPr>
      <w:r>
        <w:rPr>
          <w:rFonts w:ascii="Arial" w:eastAsia="Arial" w:hAnsi="Arial" w:cs="Arial"/>
          <w:sz w:val="22"/>
          <w:szCs w:val="22"/>
          <w:highlight w:val="white"/>
        </w:rPr>
        <w:t>Extremely</w:t>
      </w:r>
    </w:p>
    <w:p w14:paraId="2209D4DB" w14:textId="77777777" w:rsidR="006558B4" w:rsidRPr="00453060" w:rsidDel="00453060" w:rsidRDefault="006558B4">
      <w:pPr>
        <w:numPr>
          <w:ilvl w:val="1"/>
          <w:numId w:val="1"/>
        </w:numPr>
        <w:spacing w:after="0" w:line="240" w:lineRule="auto"/>
        <w:rPr>
          <w:del w:id="112" w:author="Quick, Courtney (NIH/NIMH) [F]" w:date="2020-04-08T12:24:00Z"/>
          <w:rFonts w:ascii="Arial" w:eastAsia="Arial" w:hAnsi="Arial" w:cs="Arial"/>
          <w:sz w:val="22"/>
          <w:szCs w:val="22"/>
        </w:rPr>
        <w:pPrChange w:id="113" w:author="Quick, Courtney (NIH/NIMH) [F]" w:date="2020-04-08T12:24:00Z">
          <w:pPr>
            <w:spacing w:after="0" w:line="240" w:lineRule="auto"/>
          </w:pPr>
        </w:pPrChange>
      </w:pPr>
    </w:p>
    <w:p w14:paraId="675C843A" w14:textId="77777777" w:rsidR="006558B4" w:rsidDel="00453060" w:rsidRDefault="006558B4" w:rsidP="002113B2">
      <w:pPr>
        <w:spacing w:after="0" w:line="240" w:lineRule="auto"/>
        <w:rPr>
          <w:del w:id="114" w:author="Quick, Courtney (NIH/NIMH) [F]" w:date="2020-04-08T12:24:00Z"/>
          <w:rFonts w:ascii="Arial" w:eastAsia="Arial" w:hAnsi="Arial" w:cs="Arial"/>
          <w:sz w:val="22"/>
          <w:szCs w:val="22"/>
        </w:rPr>
      </w:pPr>
    </w:p>
    <w:p w14:paraId="634998FC" w14:textId="77777777" w:rsidR="006558B4" w:rsidDel="00453060" w:rsidRDefault="006558B4" w:rsidP="002113B2">
      <w:pPr>
        <w:spacing w:after="0" w:line="240" w:lineRule="auto"/>
        <w:rPr>
          <w:del w:id="115" w:author="Quick, Courtney (NIH/NIMH) [F]" w:date="2020-04-08T12:24:00Z"/>
          <w:rFonts w:ascii="Arial" w:eastAsia="Arial" w:hAnsi="Arial" w:cs="Arial"/>
          <w:sz w:val="22"/>
          <w:szCs w:val="22"/>
        </w:rPr>
      </w:pPr>
    </w:p>
    <w:p w14:paraId="197ED550" w14:textId="77777777" w:rsidR="006558B4" w:rsidRDefault="006558B4">
      <w:pPr>
        <w:numPr>
          <w:ilvl w:val="1"/>
          <w:numId w:val="1"/>
        </w:numPr>
        <w:spacing w:after="0" w:line="240" w:lineRule="auto"/>
        <w:rPr>
          <w:sz w:val="22"/>
          <w:szCs w:val="22"/>
        </w:rPr>
        <w:pPrChange w:id="116" w:author="Quick, Courtney (NIH/NIMH) [F]" w:date="2020-04-08T12:24:00Z">
          <w:pPr>
            <w:spacing w:after="0" w:line="240" w:lineRule="auto"/>
          </w:pPr>
        </w:pPrChange>
      </w:pPr>
    </w:p>
    <w:p w14:paraId="31CA28C4" w14:textId="77777777" w:rsidR="006558B4" w:rsidRDefault="006558B4" w:rsidP="002113B2">
      <w:pPr>
        <w:spacing w:after="0" w:line="240" w:lineRule="auto"/>
        <w:rPr>
          <w:rFonts w:ascii="Arial" w:eastAsia="Arial" w:hAnsi="Arial" w:cs="Arial"/>
          <w:sz w:val="22"/>
          <w:szCs w:val="22"/>
        </w:rPr>
      </w:pPr>
    </w:p>
    <w:p w14:paraId="338AC4B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6DA96E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17FA822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005FF2E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7BF64E7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32E62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8148C2" w14:textId="77777777" w:rsidR="006558B4" w:rsidRDefault="006558B4" w:rsidP="002113B2">
      <w:pPr>
        <w:spacing w:after="0" w:line="240" w:lineRule="auto"/>
        <w:rPr>
          <w:rFonts w:ascii="Arial" w:eastAsia="Arial" w:hAnsi="Arial" w:cs="Arial"/>
          <w:sz w:val="22"/>
          <w:szCs w:val="22"/>
        </w:rPr>
      </w:pPr>
    </w:p>
    <w:p w14:paraId="1BD0F752"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3AACCB2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Yes</w:t>
      </w:r>
    </w:p>
    <w:p w14:paraId="11FA39C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w:t>
      </w:r>
    </w:p>
    <w:p w14:paraId="4787AAB6" w14:textId="22655895" w:rsidR="006558B4" w:rsidRDefault="006558B4" w:rsidP="002113B2">
      <w:pPr>
        <w:spacing w:after="0" w:line="240" w:lineRule="auto"/>
        <w:rPr>
          <w:rFonts w:ascii="Arial" w:eastAsia="Arial" w:hAnsi="Arial" w:cs="Arial"/>
          <w:sz w:val="22"/>
          <w:szCs w:val="22"/>
        </w:rPr>
      </w:pPr>
    </w:p>
    <w:p w14:paraId="3AACE807" w14:textId="03B9EEDE" w:rsidR="006558B4" w:rsidRDefault="00AF4877" w:rsidP="002113B2">
      <w:pPr>
        <w:numPr>
          <w:ilvl w:val="0"/>
          <w:numId w:val="1"/>
        </w:numPr>
        <w:spacing w:after="0" w:line="240" w:lineRule="auto"/>
        <w:rPr>
          <w:sz w:val="22"/>
          <w:szCs w:val="22"/>
        </w:rPr>
      </w:pPr>
      <w:del w:id="117" w:author="Quick, Courtney (NIH/NIMH) [F]" w:date="2020-04-08T12:26:00Z">
        <w:r w:rsidDel="00454B44">
          <w:rPr>
            <w:rFonts w:ascii="Arial" w:eastAsia="Arial" w:hAnsi="Arial" w:cs="Arial"/>
            <w:b/>
            <w:sz w:val="22"/>
            <w:szCs w:val="22"/>
          </w:rPr>
          <w:delText>…</w:delText>
        </w:r>
      </w:del>
      <w:r>
        <w:rPr>
          <w:rFonts w:ascii="Arial" w:eastAsia="Arial" w:hAnsi="Arial" w:cs="Arial"/>
          <w:b/>
          <w:sz w:val="22"/>
          <w:szCs w:val="22"/>
        </w:rPr>
        <w:t xml:space="preserve"> </w:t>
      </w:r>
      <w:ins w:id="118" w:author="Quick, Courtney (NIH/NIMH) [F]" w:date="2020-04-08T12:26:00Z">
        <w:r w:rsidR="00454B44">
          <w:rPr>
            <w:rFonts w:ascii="Arial" w:eastAsia="Arial" w:hAnsi="Arial" w:cs="Arial"/>
            <w:b/>
            <w:sz w:val="22"/>
            <w:szCs w:val="22"/>
          </w:rPr>
          <w:t>H</w:t>
        </w:r>
      </w:ins>
      <w:del w:id="119" w:author="Quick, Courtney (NIH/NIMH) [F]" w:date="2020-04-08T12:26:00Z">
        <w:r w:rsidDel="00454B44">
          <w:rPr>
            <w:rFonts w:ascii="Arial" w:eastAsia="Arial" w:hAnsi="Arial" w:cs="Arial"/>
            <w:b/>
            <w:sz w:val="22"/>
            <w:szCs w:val="22"/>
          </w:rPr>
          <w:delText>h</w:delText>
        </w:r>
      </w:del>
      <w:r>
        <w:rPr>
          <w:rFonts w:ascii="Arial" w:eastAsia="Arial" w:hAnsi="Arial" w:cs="Arial"/>
          <w:b/>
          <w:sz w:val="22"/>
          <w:szCs w:val="22"/>
        </w:rPr>
        <w:t xml:space="preserve">ow hopeful </w:t>
      </w:r>
      <w:proofErr w:type="gramStart"/>
      <w:r>
        <w:rPr>
          <w:rFonts w:ascii="Arial" w:eastAsia="Arial" w:hAnsi="Arial" w:cs="Arial"/>
          <w:b/>
          <w:sz w:val="22"/>
          <w:szCs w:val="22"/>
        </w:rPr>
        <w:t>are</w:t>
      </w:r>
      <w:proofErr w:type="gramEnd"/>
      <w:r>
        <w:rPr>
          <w:rFonts w:ascii="Arial" w:eastAsia="Arial" w:hAnsi="Arial" w:cs="Arial"/>
          <w:b/>
          <w:sz w:val="22"/>
          <w:szCs w:val="22"/>
        </w:rPr>
        <w:t xml:space="preserve"> you that the Coronavirus/COVID-19 crisis in your area will end  </w:t>
      </w:r>
      <w:del w:id="120" w:author="Kayla Sirois" w:date="2020-04-09T15:26:00Z">
        <w:r w:rsidDel="00A87B2A">
          <w:rPr>
            <w:rFonts w:ascii="Arial" w:eastAsia="Arial" w:hAnsi="Arial" w:cs="Arial"/>
            <w:b/>
            <w:sz w:val="22"/>
            <w:szCs w:val="22"/>
          </w:rPr>
          <w:delText xml:space="preserve"> </w:delText>
        </w:r>
      </w:del>
      <w:r>
        <w:rPr>
          <w:rFonts w:ascii="Arial" w:eastAsia="Arial" w:hAnsi="Arial" w:cs="Arial"/>
          <w:b/>
          <w:sz w:val="22"/>
          <w:szCs w:val="22"/>
        </w:rPr>
        <w:t>soon?</w:t>
      </w:r>
    </w:p>
    <w:p w14:paraId="164E1B3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4D76586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50296DC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60667F9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573A3C3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7025F5AE" w14:textId="77777777" w:rsidR="006558B4" w:rsidRDefault="006558B4" w:rsidP="002113B2">
      <w:pPr>
        <w:spacing w:after="0" w:line="240" w:lineRule="auto"/>
        <w:rPr>
          <w:rFonts w:ascii="Arial" w:eastAsia="Arial" w:hAnsi="Arial" w:cs="Arial"/>
          <w:sz w:val="22"/>
          <w:szCs w:val="22"/>
        </w:rPr>
      </w:pPr>
    </w:p>
    <w:p w14:paraId="7B4F0846" w14:textId="77777777" w:rsidR="006558B4" w:rsidRDefault="006558B4" w:rsidP="002113B2">
      <w:pPr>
        <w:spacing w:after="0" w:line="240" w:lineRule="auto"/>
        <w:rPr>
          <w:rFonts w:ascii="Arial" w:eastAsia="Arial" w:hAnsi="Arial" w:cs="Arial"/>
          <w:sz w:val="22"/>
          <w:szCs w:val="22"/>
        </w:rPr>
      </w:pPr>
    </w:p>
    <w:p w14:paraId="21FD4D35"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DAILY BEHAVIORS (PAST TWO WEEKS)</w:t>
      </w:r>
    </w:p>
    <w:p w14:paraId="0D87B3C3" w14:textId="77777777" w:rsidR="006558B4" w:rsidRDefault="006558B4" w:rsidP="002113B2">
      <w:pPr>
        <w:spacing w:after="0" w:line="240" w:lineRule="auto"/>
        <w:ind w:left="1440"/>
        <w:rPr>
          <w:rFonts w:ascii="Arial" w:eastAsia="Arial" w:hAnsi="Arial" w:cs="Arial"/>
          <w:sz w:val="22"/>
          <w:szCs w:val="22"/>
          <w:highlight w:val="white"/>
        </w:rPr>
      </w:pPr>
    </w:p>
    <w:p w14:paraId="2A07FA96"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6AD3A1C3" w14:textId="77777777" w:rsidR="00B43F4E" w:rsidRPr="00722B9A" w:rsidRDefault="00D94D12">
      <w:pPr>
        <w:pStyle w:val="ListParagraph"/>
        <w:spacing w:after="0" w:line="240" w:lineRule="auto"/>
        <w:rPr>
          <w:ins w:id="121" w:author="Quick, Courtney (NIH/NIMH) [F]" w:date="2020-04-08T12:43:00Z"/>
          <w:rFonts w:ascii="Arial" w:eastAsia="Arial" w:hAnsi="Arial" w:cs="Arial"/>
          <w:b/>
          <w:bCs/>
          <w:sz w:val="22"/>
          <w:szCs w:val="22"/>
        </w:rPr>
        <w:pPrChange w:id="122" w:author="Quick, Courtney (NIH/NIMH) [F]" w:date="2020-04-08T12:43:00Z">
          <w:pPr>
            <w:pStyle w:val="ListParagraph"/>
            <w:numPr>
              <w:numId w:val="37"/>
            </w:numPr>
            <w:spacing w:after="0" w:line="240" w:lineRule="auto"/>
            <w:ind w:hanging="360"/>
          </w:pPr>
        </w:pPrChange>
      </w:pPr>
      <w:del w:id="123" w:author="Quick, Courtney (NIH/NIMH) [F]" w:date="2020-04-08T12:43:00Z">
        <w:r w:rsidDel="002D6D20">
          <w:rPr>
            <w:rFonts w:ascii="Arial" w:eastAsia="Arial" w:hAnsi="Arial" w:cs="Arial"/>
            <w:b/>
            <w:sz w:val="22"/>
            <w:szCs w:val="22"/>
          </w:rPr>
          <w:delText>…</w:delText>
        </w:r>
      </w:del>
      <w:r w:rsidR="00AF4877" w:rsidRPr="002113B2">
        <w:rPr>
          <w:rFonts w:ascii="Arial" w:eastAsia="Arial" w:hAnsi="Arial" w:cs="Arial"/>
          <w:b/>
          <w:sz w:val="22"/>
          <w:szCs w:val="22"/>
        </w:rPr>
        <w:t xml:space="preserve"> </w:t>
      </w:r>
    </w:p>
    <w:p w14:paraId="53090768" w14:textId="1D6E931B" w:rsidR="00B43F4E" w:rsidRPr="002D6D20" w:rsidRDefault="00B43F4E">
      <w:pPr>
        <w:numPr>
          <w:ilvl w:val="0"/>
          <w:numId w:val="1"/>
        </w:numPr>
        <w:spacing w:after="0" w:line="240" w:lineRule="auto"/>
        <w:rPr>
          <w:ins w:id="124" w:author="Quick, Courtney (NIH/NIMH) [F]" w:date="2020-04-08T12:43:00Z"/>
          <w:b/>
          <w:bCs/>
          <w:sz w:val="22"/>
          <w:szCs w:val="22"/>
          <w:rPrChange w:id="125" w:author="Quick, Courtney (NIH/NIMH) [F]" w:date="2020-04-08T12:43:00Z">
            <w:rPr>
              <w:ins w:id="126" w:author="Quick, Courtney (NIH/NIMH) [F]" w:date="2020-04-08T12:43:00Z"/>
            </w:rPr>
          </w:rPrChange>
        </w:rPr>
        <w:pPrChange w:id="127" w:author="Quick, Courtney (NIH/NIMH) [F]" w:date="2020-04-08T12:43:00Z">
          <w:pPr>
            <w:pStyle w:val="ListParagraph"/>
            <w:numPr>
              <w:numId w:val="37"/>
            </w:numPr>
            <w:spacing w:after="0" w:line="240" w:lineRule="auto"/>
            <w:ind w:hanging="360"/>
          </w:pPr>
        </w:pPrChange>
      </w:pPr>
      <w:ins w:id="128" w:author="Quick, Courtney (NIH/NIMH) [F]" w:date="2020-04-08T12:43:00Z">
        <w:r w:rsidRPr="002D6D20">
          <w:rPr>
            <w:rFonts w:ascii="Arial" w:eastAsia="Arial" w:hAnsi="Arial" w:cs="Arial"/>
            <w:b/>
            <w:bCs/>
            <w:sz w:val="22"/>
            <w:szCs w:val="22"/>
            <w:rPrChange w:id="129" w:author="Quick, Courtney (NIH/NIMH) [F]" w:date="2020-04-08T12:43:00Z">
              <w:rPr/>
            </w:rPrChange>
          </w:rPr>
          <w:t>..</w:t>
        </w:r>
        <w:commentRangeStart w:id="130"/>
        <w:r w:rsidRPr="002D6D20">
          <w:rPr>
            <w:rFonts w:ascii="Arial" w:eastAsia="Arial" w:hAnsi="Arial" w:cs="Arial"/>
            <w:b/>
            <w:bCs/>
            <w:sz w:val="22"/>
            <w:szCs w:val="22"/>
            <w:rPrChange w:id="131" w:author="Quick, Courtney (NIH/NIMH) [F]" w:date="2020-04-08T12:43:00Z">
              <w:rPr/>
            </w:rPrChange>
          </w:rPr>
          <w:t>.on average, what time did you go to bed on WEEKDAYS?</w:t>
        </w:r>
      </w:ins>
    </w:p>
    <w:p w14:paraId="1C6E0BB5" w14:textId="77777777" w:rsidR="00B43F4E" w:rsidRDefault="00B43F4E" w:rsidP="00B43F4E">
      <w:pPr>
        <w:pStyle w:val="ListParagraph"/>
        <w:numPr>
          <w:ilvl w:val="0"/>
          <w:numId w:val="39"/>
        </w:numPr>
        <w:spacing w:after="0" w:line="240" w:lineRule="auto"/>
        <w:rPr>
          <w:ins w:id="132" w:author="Quick, Courtney (NIH/NIMH) [F]" w:date="2020-04-08T12:43:00Z"/>
          <w:sz w:val="22"/>
          <w:szCs w:val="22"/>
        </w:rPr>
      </w:pPr>
      <w:ins w:id="133" w:author="Quick, Courtney (NIH/NIMH) [F]" w:date="2020-04-08T12:43:00Z">
        <w:r w:rsidRPr="7213FF42">
          <w:rPr>
            <w:rFonts w:ascii="Arial" w:eastAsia="Arial" w:hAnsi="Arial" w:cs="Arial"/>
            <w:sz w:val="22"/>
            <w:szCs w:val="22"/>
          </w:rPr>
          <w:t>Before 8 pm</w:t>
        </w:r>
      </w:ins>
    </w:p>
    <w:p w14:paraId="44C3D9F3" w14:textId="77777777" w:rsidR="00B43F4E" w:rsidRDefault="00B43F4E" w:rsidP="00B43F4E">
      <w:pPr>
        <w:pStyle w:val="ListParagraph"/>
        <w:numPr>
          <w:ilvl w:val="0"/>
          <w:numId w:val="39"/>
        </w:numPr>
        <w:spacing w:after="0" w:line="240" w:lineRule="auto"/>
        <w:rPr>
          <w:ins w:id="134" w:author="Quick, Courtney (NIH/NIMH) [F]" w:date="2020-04-08T12:43:00Z"/>
          <w:sz w:val="22"/>
          <w:szCs w:val="22"/>
        </w:rPr>
      </w:pPr>
      <w:ins w:id="135" w:author="Quick, Courtney (NIH/NIMH) [F]" w:date="2020-04-08T12:43:00Z">
        <w:r w:rsidRPr="7213FF42">
          <w:rPr>
            <w:rFonts w:ascii="Arial" w:eastAsia="Arial" w:hAnsi="Arial" w:cs="Arial"/>
            <w:sz w:val="22"/>
            <w:szCs w:val="22"/>
          </w:rPr>
          <w:lastRenderedPageBreak/>
          <w:t>8-10 pm</w:t>
        </w:r>
      </w:ins>
    </w:p>
    <w:p w14:paraId="288D05C9" w14:textId="77777777" w:rsidR="00B43F4E" w:rsidRDefault="00B43F4E" w:rsidP="00B43F4E">
      <w:pPr>
        <w:pStyle w:val="ListParagraph"/>
        <w:numPr>
          <w:ilvl w:val="0"/>
          <w:numId w:val="39"/>
        </w:numPr>
        <w:spacing w:after="0" w:line="240" w:lineRule="auto"/>
        <w:rPr>
          <w:ins w:id="136" w:author="Quick, Courtney (NIH/NIMH) [F]" w:date="2020-04-08T12:43:00Z"/>
          <w:sz w:val="22"/>
          <w:szCs w:val="22"/>
        </w:rPr>
      </w:pPr>
      <w:ins w:id="137" w:author="Quick, Courtney (NIH/NIMH) [F]" w:date="2020-04-08T12:43:00Z">
        <w:r>
          <w:rPr>
            <w:rFonts w:ascii="Arial" w:eastAsia="Arial" w:hAnsi="Arial" w:cs="Arial"/>
            <w:sz w:val="22"/>
            <w:szCs w:val="22"/>
          </w:rPr>
          <w:t>10 pm-12 am</w:t>
        </w:r>
      </w:ins>
    </w:p>
    <w:p w14:paraId="255F54E0" w14:textId="2D93C95F" w:rsidR="00B43F4E" w:rsidRPr="00915932" w:rsidRDefault="00B43F4E" w:rsidP="00B43F4E">
      <w:pPr>
        <w:pStyle w:val="ListParagraph"/>
        <w:numPr>
          <w:ilvl w:val="0"/>
          <w:numId w:val="39"/>
        </w:numPr>
        <w:spacing w:after="0" w:line="240" w:lineRule="auto"/>
        <w:rPr>
          <w:ins w:id="138" w:author="Quick, Courtney (NIH/NIMH) [F]" w:date="2020-04-08T12:43:00Z"/>
          <w:sz w:val="22"/>
          <w:szCs w:val="22"/>
          <w:rPrChange w:id="139" w:author="Quick, Courtney (NIH/NIMH) [F]" w:date="2020-04-08T12:43:00Z">
            <w:rPr>
              <w:ins w:id="140" w:author="Quick, Courtney (NIH/NIMH) [F]" w:date="2020-04-08T12:43:00Z"/>
              <w:rFonts w:ascii="Arial" w:eastAsia="Arial" w:hAnsi="Arial" w:cs="Arial"/>
              <w:sz w:val="22"/>
              <w:szCs w:val="22"/>
            </w:rPr>
          </w:rPrChange>
        </w:rPr>
      </w:pPr>
      <w:ins w:id="141" w:author="Quick, Courtney (NIH/NIMH) [F]" w:date="2020-04-08T12:43:00Z">
        <w:r w:rsidRPr="7213FF42">
          <w:rPr>
            <w:rFonts w:ascii="Arial" w:eastAsia="Arial" w:hAnsi="Arial" w:cs="Arial"/>
            <w:sz w:val="22"/>
            <w:szCs w:val="22"/>
          </w:rPr>
          <w:t>After midnight</w:t>
        </w:r>
      </w:ins>
    </w:p>
    <w:p w14:paraId="51E2DD0D" w14:textId="77777777" w:rsidR="00915932" w:rsidRPr="00915932" w:rsidRDefault="00915932">
      <w:pPr>
        <w:pStyle w:val="ListParagraph"/>
        <w:spacing w:after="0" w:line="240" w:lineRule="auto"/>
        <w:ind w:left="1440"/>
        <w:rPr>
          <w:ins w:id="142" w:author="Quick, Courtney (NIH/NIMH) [F]" w:date="2020-04-08T12:43:00Z"/>
          <w:sz w:val="22"/>
          <w:szCs w:val="22"/>
          <w:rPrChange w:id="143" w:author="Quick, Courtney (NIH/NIMH) [F]" w:date="2020-04-08T12:43:00Z">
            <w:rPr>
              <w:ins w:id="144" w:author="Quick, Courtney (NIH/NIMH) [F]" w:date="2020-04-08T12:43:00Z"/>
            </w:rPr>
          </w:rPrChange>
        </w:rPr>
        <w:pPrChange w:id="145" w:author="Quick, Courtney (NIH/NIMH) [F]" w:date="2020-04-08T12:43:00Z">
          <w:pPr/>
        </w:pPrChange>
      </w:pPr>
    </w:p>
    <w:p w14:paraId="5547D4FD" w14:textId="77777777" w:rsidR="00B43F4E" w:rsidRPr="00722B9A" w:rsidRDefault="00B43F4E">
      <w:pPr>
        <w:pStyle w:val="ListParagraph"/>
        <w:numPr>
          <w:ilvl w:val="0"/>
          <w:numId w:val="1"/>
        </w:numPr>
        <w:spacing w:after="0" w:line="240" w:lineRule="auto"/>
        <w:rPr>
          <w:ins w:id="146" w:author="Quick, Courtney (NIH/NIMH) [F]" w:date="2020-04-08T12:43:00Z"/>
          <w:b/>
          <w:bCs/>
          <w:sz w:val="22"/>
          <w:szCs w:val="22"/>
        </w:rPr>
        <w:pPrChange w:id="147" w:author="Quick, Courtney (NIH/NIMH) [F]" w:date="2020-04-08T12:43:00Z">
          <w:pPr>
            <w:pStyle w:val="ListParagraph"/>
            <w:numPr>
              <w:numId w:val="37"/>
            </w:numPr>
            <w:spacing w:after="0" w:line="240" w:lineRule="auto"/>
            <w:ind w:hanging="360"/>
          </w:pPr>
        </w:pPrChange>
      </w:pPr>
      <w:ins w:id="148" w:author="Quick, Courtney (NIH/NIMH) [F]" w:date="2020-04-08T12:43:00Z">
        <w:r w:rsidRPr="00722B9A">
          <w:rPr>
            <w:rFonts w:ascii="Arial" w:eastAsia="Arial" w:hAnsi="Arial" w:cs="Arial"/>
            <w:b/>
            <w:bCs/>
            <w:sz w:val="22"/>
            <w:szCs w:val="22"/>
          </w:rPr>
          <w:t>… on average, what time did you go to bed on WEEKENDS?</w:t>
        </w:r>
      </w:ins>
    </w:p>
    <w:p w14:paraId="3FC2CFEB" w14:textId="77777777" w:rsidR="00B43F4E" w:rsidRDefault="00B43F4E" w:rsidP="00B43F4E">
      <w:pPr>
        <w:pStyle w:val="ListParagraph"/>
        <w:numPr>
          <w:ilvl w:val="0"/>
          <w:numId w:val="38"/>
        </w:numPr>
        <w:spacing w:after="0" w:line="240" w:lineRule="auto"/>
        <w:rPr>
          <w:ins w:id="149" w:author="Quick, Courtney (NIH/NIMH) [F]" w:date="2020-04-08T12:43:00Z"/>
          <w:sz w:val="22"/>
          <w:szCs w:val="22"/>
        </w:rPr>
      </w:pPr>
      <w:ins w:id="150" w:author="Quick, Courtney (NIH/NIMH) [F]" w:date="2020-04-08T12:43:00Z">
        <w:r w:rsidRPr="7213FF42">
          <w:rPr>
            <w:rFonts w:ascii="Arial" w:eastAsia="Arial" w:hAnsi="Arial" w:cs="Arial"/>
            <w:sz w:val="22"/>
            <w:szCs w:val="22"/>
          </w:rPr>
          <w:t>Before 8 pm</w:t>
        </w:r>
      </w:ins>
    </w:p>
    <w:p w14:paraId="2FAF3454" w14:textId="77777777" w:rsidR="00B43F4E" w:rsidRDefault="00B43F4E" w:rsidP="00B43F4E">
      <w:pPr>
        <w:pStyle w:val="ListParagraph"/>
        <w:numPr>
          <w:ilvl w:val="0"/>
          <w:numId w:val="38"/>
        </w:numPr>
        <w:spacing w:after="0" w:line="240" w:lineRule="auto"/>
        <w:rPr>
          <w:ins w:id="151" w:author="Quick, Courtney (NIH/NIMH) [F]" w:date="2020-04-08T12:43:00Z"/>
          <w:sz w:val="22"/>
          <w:szCs w:val="22"/>
        </w:rPr>
      </w:pPr>
      <w:ins w:id="152" w:author="Quick, Courtney (NIH/NIMH) [F]" w:date="2020-04-08T12:43:00Z">
        <w:r w:rsidRPr="7213FF42">
          <w:rPr>
            <w:rFonts w:ascii="Arial" w:eastAsia="Arial" w:hAnsi="Arial" w:cs="Arial"/>
            <w:sz w:val="22"/>
            <w:szCs w:val="22"/>
          </w:rPr>
          <w:t>8-10 pm</w:t>
        </w:r>
      </w:ins>
    </w:p>
    <w:p w14:paraId="6F7738B4" w14:textId="77777777" w:rsidR="00B43F4E" w:rsidRDefault="00B43F4E" w:rsidP="00B43F4E">
      <w:pPr>
        <w:pStyle w:val="ListParagraph"/>
        <w:numPr>
          <w:ilvl w:val="0"/>
          <w:numId w:val="38"/>
        </w:numPr>
        <w:spacing w:after="0" w:line="240" w:lineRule="auto"/>
        <w:rPr>
          <w:ins w:id="153" w:author="Quick, Courtney (NIH/NIMH) [F]" w:date="2020-04-08T12:43:00Z"/>
          <w:sz w:val="22"/>
          <w:szCs w:val="22"/>
        </w:rPr>
      </w:pPr>
      <w:ins w:id="154" w:author="Quick, Courtney (NIH/NIMH) [F]" w:date="2020-04-08T12:43: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4BC74874" w14:textId="77777777" w:rsidR="00B43F4E" w:rsidRDefault="00B43F4E" w:rsidP="00B43F4E">
      <w:pPr>
        <w:pStyle w:val="ListParagraph"/>
        <w:numPr>
          <w:ilvl w:val="0"/>
          <w:numId w:val="38"/>
        </w:numPr>
        <w:spacing w:after="0" w:line="240" w:lineRule="auto"/>
        <w:rPr>
          <w:ins w:id="155" w:author="Quick, Courtney (NIH/NIMH) [F]" w:date="2020-04-08T12:43:00Z"/>
          <w:sz w:val="22"/>
          <w:szCs w:val="22"/>
        </w:rPr>
      </w:pPr>
      <w:ins w:id="156" w:author="Quick, Courtney (NIH/NIMH) [F]" w:date="2020-04-08T12:43:00Z">
        <w:r w:rsidRPr="7213FF42">
          <w:rPr>
            <w:rFonts w:ascii="Arial" w:eastAsia="Arial" w:hAnsi="Arial" w:cs="Arial"/>
            <w:sz w:val="22"/>
            <w:szCs w:val="22"/>
          </w:rPr>
          <w:t>After midnight</w:t>
        </w:r>
      </w:ins>
    </w:p>
    <w:p w14:paraId="373355BE" w14:textId="77777777" w:rsidR="00B43F4E" w:rsidRDefault="00B43F4E">
      <w:pPr>
        <w:numPr>
          <w:ilvl w:val="0"/>
          <w:numId w:val="1"/>
        </w:numPr>
        <w:spacing w:before="240" w:after="0" w:line="240" w:lineRule="auto"/>
        <w:rPr>
          <w:ins w:id="157" w:author="Quick, Courtney (NIH/NIMH) [F]" w:date="2020-04-08T12:43:00Z"/>
          <w:sz w:val="22"/>
          <w:szCs w:val="22"/>
        </w:rPr>
        <w:pPrChange w:id="158" w:author="Quick, Courtney (NIH/NIMH) [F]" w:date="2020-04-08T12:43:00Z">
          <w:pPr>
            <w:numPr>
              <w:numId w:val="37"/>
            </w:numPr>
            <w:spacing w:before="240" w:after="0" w:line="240" w:lineRule="auto"/>
            <w:ind w:left="720" w:hanging="360"/>
          </w:pPr>
        </w:pPrChange>
      </w:pPr>
      <w:ins w:id="159" w:author="Quick, Courtney (NIH/NIMH) [F]" w:date="2020-04-08T12:43:00Z">
        <w:r>
          <w:rPr>
            <w:rFonts w:ascii="Arial" w:eastAsia="Arial" w:hAnsi="Arial" w:cs="Arial"/>
            <w:b/>
            <w:sz w:val="22"/>
            <w:szCs w:val="22"/>
          </w:rPr>
          <w:t>… on average, how many hours per night did you sleep on WEEKDAYS?</w:t>
        </w:r>
      </w:ins>
    </w:p>
    <w:p w14:paraId="476D3E6D" w14:textId="77777777" w:rsidR="00B43F4E" w:rsidRDefault="00B43F4E">
      <w:pPr>
        <w:numPr>
          <w:ilvl w:val="1"/>
          <w:numId w:val="1"/>
        </w:numPr>
        <w:spacing w:after="0" w:line="240" w:lineRule="auto"/>
        <w:rPr>
          <w:ins w:id="160" w:author="Quick, Courtney (NIH/NIMH) [F]" w:date="2020-04-08T12:43:00Z"/>
          <w:rFonts w:ascii="Arial" w:eastAsia="Arial" w:hAnsi="Arial" w:cs="Arial"/>
          <w:sz w:val="22"/>
          <w:szCs w:val="22"/>
        </w:rPr>
        <w:pPrChange w:id="161" w:author="Quick, Courtney (NIH/NIMH) [F]" w:date="2020-04-08T12:43:00Z">
          <w:pPr>
            <w:numPr>
              <w:ilvl w:val="1"/>
              <w:numId w:val="37"/>
            </w:numPr>
            <w:spacing w:after="0" w:line="240" w:lineRule="auto"/>
            <w:ind w:left="1440" w:hanging="360"/>
          </w:pPr>
        </w:pPrChange>
      </w:pPr>
      <w:ins w:id="162" w:author="Quick, Courtney (NIH/NIMH) [F]" w:date="2020-04-08T12:43:00Z">
        <w:r>
          <w:rPr>
            <w:rFonts w:ascii="Arial" w:eastAsia="Arial" w:hAnsi="Arial" w:cs="Arial"/>
            <w:sz w:val="22"/>
            <w:szCs w:val="22"/>
          </w:rPr>
          <w:t>&lt;6 hours</w:t>
        </w:r>
      </w:ins>
    </w:p>
    <w:p w14:paraId="4500C4B9" w14:textId="77777777" w:rsidR="00B43F4E" w:rsidRDefault="00B43F4E">
      <w:pPr>
        <w:numPr>
          <w:ilvl w:val="1"/>
          <w:numId w:val="1"/>
        </w:numPr>
        <w:spacing w:after="0" w:line="240" w:lineRule="auto"/>
        <w:rPr>
          <w:ins w:id="163" w:author="Quick, Courtney (NIH/NIMH) [F]" w:date="2020-04-08T12:43:00Z"/>
          <w:rFonts w:ascii="Arial" w:eastAsia="Arial" w:hAnsi="Arial" w:cs="Arial"/>
          <w:sz w:val="22"/>
          <w:szCs w:val="22"/>
        </w:rPr>
        <w:pPrChange w:id="164" w:author="Quick, Courtney (NIH/NIMH) [F]" w:date="2020-04-08T12:43:00Z">
          <w:pPr>
            <w:numPr>
              <w:ilvl w:val="1"/>
              <w:numId w:val="37"/>
            </w:numPr>
            <w:spacing w:after="0" w:line="240" w:lineRule="auto"/>
            <w:ind w:left="1440" w:hanging="360"/>
          </w:pPr>
        </w:pPrChange>
      </w:pPr>
      <w:ins w:id="165" w:author="Quick, Courtney (NIH/NIMH) [F]" w:date="2020-04-08T12:43:00Z">
        <w:r>
          <w:rPr>
            <w:rFonts w:ascii="Arial" w:eastAsia="Arial" w:hAnsi="Arial" w:cs="Arial"/>
            <w:sz w:val="22"/>
            <w:szCs w:val="22"/>
          </w:rPr>
          <w:t>6-8 hours</w:t>
        </w:r>
      </w:ins>
    </w:p>
    <w:p w14:paraId="4987C0FA" w14:textId="77777777" w:rsidR="00B43F4E" w:rsidRDefault="00B43F4E">
      <w:pPr>
        <w:numPr>
          <w:ilvl w:val="1"/>
          <w:numId w:val="1"/>
        </w:numPr>
        <w:spacing w:after="0" w:line="240" w:lineRule="auto"/>
        <w:rPr>
          <w:ins w:id="166" w:author="Quick, Courtney (NIH/NIMH) [F]" w:date="2020-04-08T12:43:00Z"/>
          <w:rFonts w:ascii="Arial" w:eastAsia="Arial" w:hAnsi="Arial" w:cs="Arial"/>
          <w:sz w:val="22"/>
          <w:szCs w:val="22"/>
        </w:rPr>
        <w:pPrChange w:id="167" w:author="Quick, Courtney (NIH/NIMH) [F]" w:date="2020-04-08T12:43:00Z">
          <w:pPr>
            <w:numPr>
              <w:ilvl w:val="1"/>
              <w:numId w:val="37"/>
            </w:numPr>
            <w:spacing w:after="0" w:line="240" w:lineRule="auto"/>
            <w:ind w:left="1440" w:hanging="360"/>
          </w:pPr>
        </w:pPrChange>
      </w:pPr>
      <w:ins w:id="168" w:author="Quick, Courtney (NIH/NIMH) [F]" w:date="2020-04-08T12:43:00Z">
        <w:r>
          <w:rPr>
            <w:rFonts w:ascii="Arial" w:eastAsia="Arial" w:hAnsi="Arial" w:cs="Arial"/>
            <w:sz w:val="22"/>
            <w:szCs w:val="22"/>
          </w:rPr>
          <w:t>8-10 hours</w:t>
        </w:r>
      </w:ins>
    </w:p>
    <w:p w14:paraId="78031381" w14:textId="77777777" w:rsidR="00B43F4E" w:rsidRDefault="00B43F4E">
      <w:pPr>
        <w:numPr>
          <w:ilvl w:val="1"/>
          <w:numId w:val="1"/>
        </w:numPr>
        <w:spacing w:after="0" w:line="240" w:lineRule="auto"/>
        <w:rPr>
          <w:ins w:id="169" w:author="Quick, Courtney (NIH/NIMH) [F]" w:date="2020-04-08T12:43:00Z"/>
          <w:rFonts w:ascii="Arial" w:eastAsia="Arial" w:hAnsi="Arial" w:cs="Arial"/>
          <w:sz w:val="22"/>
          <w:szCs w:val="22"/>
        </w:rPr>
        <w:pPrChange w:id="170" w:author="Quick, Courtney (NIH/NIMH) [F]" w:date="2020-04-08T12:43:00Z">
          <w:pPr>
            <w:numPr>
              <w:ilvl w:val="1"/>
              <w:numId w:val="37"/>
            </w:numPr>
            <w:spacing w:after="0" w:line="240" w:lineRule="auto"/>
            <w:ind w:left="1440" w:hanging="360"/>
          </w:pPr>
        </w:pPrChange>
      </w:pPr>
      <w:ins w:id="171" w:author="Quick, Courtney (NIH/NIMH) [F]" w:date="2020-04-08T12:43:00Z">
        <w:r w:rsidRPr="7213FF42">
          <w:rPr>
            <w:rFonts w:ascii="Arial" w:eastAsia="Arial" w:hAnsi="Arial" w:cs="Arial"/>
            <w:sz w:val="22"/>
            <w:szCs w:val="22"/>
          </w:rPr>
          <w:t>&gt;10 hours</w:t>
        </w:r>
      </w:ins>
    </w:p>
    <w:p w14:paraId="29103027" w14:textId="77777777" w:rsidR="00B43F4E" w:rsidRDefault="00B43F4E">
      <w:pPr>
        <w:numPr>
          <w:ilvl w:val="0"/>
          <w:numId w:val="1"/>
        </w:numPr>
        <w:spacing w:before="240" w:after="0" w:line="240" w:lineRule="auto"/>
        <w:rPr>
          <w:ins w:id="172" w:author="Quick, Courtney (NIH/NIMH) [F]" w:date="2020-04-08T12:43:00Z"/>
          <w:sz w:val="22"/>
          <w:szCs w:val="22"/>
        </w:rPr>
        <w:pPrChange w:id="173" w:author="Quick, Courtney (NIH/NIMH) [F]" w:date="2020-04-08T12:43:00Z">
          <w:pPr>
            <w:numPr>
              <w:numId w:val="37"/>
            </w:numPr>
            <w:spacing w:before="240" w:after="0" w:line="240" w:lineRule="auto"/>
            <w:ind w:left="720" w:hanging="360"/>
          </w:pPr>
        </w:pPrChange>
      </w:pPr>
      <w:ins w:id="174" w:author="Quick, Courtney (NIH/NIMH) [F]" w:date="2020-04-08T12:43:00Z">
        <w:r>
          <w:rPr>
            <w:rFonts w:ascii="Arial" w:eastAsia="Arial" w:hAnsi="Arial" w:cs="Arial"/>
            <w:b/>
            <w:sz w:val="22"/>
            <w:szCs w:val="22"/>
          </w:rPr>
          <w:t xml:space="preserve">… on average, how many hours per night did you sleep </w:t>
        </w:r>
        <w:del w:id="175" w:author="Kayla Sirois" w:date="2020-04-09T15:26:00Z">
          <w:r w:rsidDel="0034119F">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6D141E68" w14:textId="77777777" w:rsidR="00B43F4E" w:rsidRDefault="00B43F4E">
      <w:pPr>
        <w:numPr>
          <w:ilvl w:val="1"/>
          <w:numId w:val="1"/>
        </w:numPr>
        <w:spacing w:after="0" w:line="240" w:lineRule="auto"/>
        <w:rPr>
          <w:ins w:id="176" w:author="Quick, Courtney (NIH/NIMH) [F]" w:date="2020-04-08T12:43:00Z"/>
          <w:rFonts w:ascii="Arial" w:eastAsia="Arial" w:hAnsi="Arial" w:cs="Arial"/>
          <w:sz w:val="22"/>
          <w:szCs w:val="22"/>
        </w:rPr>
        <w:pPrChange w:id="177" w:author="Quick, Courtney (NIH/NIMH) [F]" w:date="2020-04-08T12:43:00Z">
          <w:pPr>
            <w:numPr>
              <w:ilvl w:val="1"/>
              <w:numId w:val="37"/>
            </w:numPr>
            <w:spacing w:after="0" w:line="240" w:lineRule="auto"/>
            <w:ind w:left="1440" w:hanging="360"/>
          </w:pPr>
        </w:pPrChange>
      </w:pPr>
      <w:ins w:id="178" w:author="Quick, Courtney (NIH/NIMH) [F]" w:date="2020-04-08T12:43:00Z">
        <w:r>
          <w:rPr>
            <w:rFonts w:ascii="Arial" w:eastAsia="Arial" w:hAnsi="Arial" w:cs="Arial"/>
            <w:sz w:val="22"/>
            <w:szCs w:val="22"/>
          </w:rPr>
          <w:t>&lt;6 hours</w:t>
        </w:r>
      </w:ins>
    </w:p>
    <w:p w14:paraId="37DF7E9B" w14:textId="77777777" w:rsidR="00B43F4E" w:rsidRDefault="00B43F4E">
      <w:pPr>
        <w:numPr>
          <w:ilvl w:val="1"/>
          <w:numId w:val="1"/>
        </w:numPr>
        <w:spacing w:after="0" w:line="240" w:lineRule="auto"/>
        <w:rPr>
          <w:ins w:id="179" w:author="Quick, Courtney (NIH/NIMH) [F]" w:date="2020-04-08T12:43:00Z"/>
          <w:rFonts w:ascii="Arial" w:eastAsia="Arial" w:hAnsi="Arial" w:cs="Arial"/>
          <w:sz w:val="22"/>
          <w:szCs w:val="22"/>
        </w:rPr>
        <w:pPrChange w:id="180" w:author="Quick, Courtney (NIH/NIMH) [F]" w:date="2020-04-08T12:43:00Z">
          <w:pPr>
            <w:numPr>
              <w:ilvl w:val="1"/>
              <w:numId w:val="37"/>
            </w:numPr>
            <w:spacing w:after="0" w:line="240" w:lineRule="auto"/>
            <w:ind w:left="1440" w:hanging="360"/>
          </w:pPr>
        </w:pPrChange>
      </w:pPr>
      <w:ins w:id="181" w:author="Quick, Courtney (NIH/NIMH) [F]" w:date="2020-04-08T12:43:00Z">
        <w:r>
          <w:rPr>
            <w:rFonts w:ascii="Arial" w:eastAsia="Arial" w:hAnsi="Arial" w:cs="Arial"/>
            <w:sz w:val="22"/>
            <w:szCs w:val="22"/>
          </w:rPr>
          <w:t>6-8 hours</w:t>
        </w:r>
      </w:ins>
    </w:p>
    <w:p w14:paraId="1408DFD8" w14:textId="77777777" w:rsidR="00B43F4E" w:rsidRDefault="00B43F4E">
      <w:pPr>
        <w:numPr>
          <w:ilvl w:val="1"/>
          <w:numId w:val="1"/>
        </w:numPr>
        <w:spacing w:after="0" w:line="240" w:lineRule="auto"/>
        <w:rPr>
          <w:ins w:id="182" w:author="Quick, Courtney (NIH/NIMH) [F]" w:date="2020-04-08T12:43:00Z"/>
          <w:rFonts w:ascii="Arial" w:eastAsia="Arial" w:hAnsi="Arial" w:cs="Arial"/>
          <w:sz w:val="22"/>
          <w:szCs w:val="22"/>
        </w:rPr>
        <w:pPrChange w:id="183" w:author="Quick, Courtney (NIH/NIMH) [F]" w:date="2020-04-08T12:43:00Z">
          <w:pPr>
            <w:numPr>
              <w:ilvl w:val="1"/>
              <w:numId w:val="37"/>
            </w:numPr>
            <w:spacing w:after="0" w:line="240" w:lineRule="auto"/>
            <w:ind w:left="1440" w:hanging="360"/>
          </w:pPr>
        </w:pPrChange>
      </w:pPr>
      <w:ins w:id="184" w:author="Quick, Courtney (NIH/NIMH) [F]" w:date="2020-04-08T12:43:00Z">
        <w:r>
          <w:rPr>
            <w:rFonts w:ascii="Arial" w:eastAsia="Arial" w:hAnsi="Arial" w:cs="Arial"/>
            <w:sz w:val="22"/>
            <w:szCs w:val="22"/>
          </w:rPr>
          <w:t>8-10 hours</w:t>
        </w:r>
      </w:ins>
    </w:p>
    <w:p w14:paraId="33802BA6" w14:textId="319A83A6" w:rsidR="00B43F4E" w:rsidRDefault="00B43F4E">
      <w:pPr>
        <w:numPr>
          <w:ilvl w:val="1"/>
          <w:numId w:val="1"/>
        </w:numPr>
        <w:spacing w:after="0" w:line="240" w:lineRule="auto"/>
        <w:contextualSpacing/>
        <w:rPr>
          <w:ins w:id="185" w:author="Quick, Courtney (NIH/NIMH) [F]" w:date="2020-04-08T12:43:00Z"/>
          <w:rFonts w:ascii="Arial" w:eastAsia="Arial" w:hAnsi="Arial" w:cs="Arial"/>
          <w:sz w:val="22"/>
          <w:szCs w:val="22"/>
        </w:rPr>
        <w:pPrChange w:id="186" w:author="Quick, Courtney (NIH/NIMH) [F]" w:date="2020-04-08T13:35:00Z">
          <w:pPr>
            <w:numPr>
              <w:ilvl w:val="1"/>
              <w:numId w:val="37"/>
            </w:numPr>
            <w:spacing w:after="0" w:line="240" w:lineRule="auto"/>
            <w:ind w:left="1440" w:hanging="360"/>
          </w:pPr>
        </w:pPrChange>
      </w:pPr>
      <w:ins w:id="187" w:author="Quick, Courtney (NIH/NIMH) [F]" w:date="2020-04-08T12:43:00Z">
        <w:r w:rsidRPr="7213FF42">
          <w:rPr>
            <w:rFonts w:ascii="Arial" w:eastAsia="Arial" w:hAnsi="Arial" w:cs="Arial"/>
            <w:sz w:val="22"/>
            <w:szCs w:val="22"/>
          </w:rPr>
          <w:t>&gt;10 hours</w:t>
        </w:r>
        <w:commentRangeEnd w:id="130"/>
        <w:r>
          <w:rPr>
            <w:rStyle w:val="CommentReference"/>
          </w:rPr>
          <w:commentReference w:id="130"/>
        </w:r>
      </w:ins>
    </w:p>
    <w:p w14:paraId="0F250F8E" w14:textId="57175266" w:rsidR="006558B4" w:rsidRPr="00947D8A" w:rsidDel="00B43F4E" w:rsidRDefault="00AF4877">
      <w:pPr>
        <w:spacing w:before="240" w:after="0" w:line="240" w:lineRule="auto"/>
        <w:rPr>
          <w:del w:id="188" w:author="Quick, Courtney (NIH/NIMH) [F]" w:date="2020-04-08T12:43:00Z"/>
          <w:rFonts w:ascii="Arial" w:eastAsia="Arial" w:hAnsi="Arial" w:cs="Arial"/>
          <w:b/>
          <w:sz w:val="22"/>
          <w:szCs w:val="22"/>
          <w:rPrChange w:id="189" w:author="Quick, Courtney (NIH/NIMH) [F]" w:date="2020-04-08T12:43:00Z">
            <w:rPr>
              <w:del w:id="190" w:author="Quick, Courtney (NIH/NIMH) [F]" w:date="2020-04-08T12:43:00Z"/>
            </w:rPr>
          </w:rPrChange>
        </w:rPr>
        <w:pPrChange w:id="191" w:author="Quick, Courtney (NIH/NIMH) [F]" w:date="2020-04-08T12:52:00Z">
          <w:pPr>
            <w:pStyle w:val="ListParagraph"/>
            <w:numPr>
              <w:numId w:val="7"/>
            </w:numPr>
            <w:spacing w:before="240" w:after="0" w:line="240" w:lineRule="auto"/>
            <w:ind w:hanging="360"/>
          </w:pPr>
        </w:pPrChange>
      </w:pPr>
      <w:del w:id="192" w:author="Quick, Courtney (NIH/NIMH) [F]" w:date="2020-04-08T12:43:00Z">
        <w:r w:rsidRPr="00947D8A" w:rsidDel="00B43F4E">
          <w:rPr>
            <w:rFonts w:ascii="Arial" w:eastAsia="Arial" w:hAnsi="Arial" w:cs="Arial"/>
            <w:b/>
            <w:sz w:val="22"/>
            <w:szCs w:val="22"/>
            <w:rPrChange w:id="193" w:author="Quick, Courtney (NIH/NIMH) [F]" w:date="2020-04-08T12:43:00Z">
              <w:rPr/>
            </w:rPrChange>
          </w:rPr>
          <w:delText>how many hours per night did you sleep on average?</w:delText>
        </w:r>
      </w:del>
    </w:p>
    <w:p w14:paraId="1BD283DE" w14:textId="52521E8D" w:rsidR="006558B4" w:rsidDel="00B43F4E" w:rsidRDefault="00AF4877">
      <w:pPr>
        <w:spacing w:line="240" w:lineRule="auto"/>
        <w:rPr>
          <w:del w:id="194" w:author="Quick, Courtney (NIH/NIMH) [F]" w:date="2020-04-08T12:43:00Z"/>
        </w:rPr>
        <w:pPrChange w:id="195" w:author="Quick, Courtney (NIH/NIMH) [F]" w:date="2020-04-08T12:52:00Z">
          <w:pPr>
            <w:pStyle w:val="ListParagraph"/>
            <w:numPr>
              <w:numId w:val="7"/>
            </w:numPr>
            <w:spacing w:before="240" w:after="0" w:line="240" w:lineRule="auto"/>
            <w:ind w:hanging="360"/>
          </w:pPr>
        </w:pPrChange>
      </w:pPr>
      <w:del w:id="196" w:author="Quick, Courtney (NIH/NIMH) [F]" w:date="2020-04-08T12:43:00Z">
        <w:r w:rsidDel="00B43F4E">
          <w:delText>&lt;6 hours</w:delText>
        </w:r>
      </w:del>
    </w:p>
    <w:p w14:paraId="7619A7D9" w14:textId="2529816B" w:rsidR="006558B4" w:rsidDel="00B43F4E" w:rsidRDefault="00AF4877">
      <w:pPr>
        <w:spacing w:line="240" w:lineRule="auto"/>
        <w:rPr>
          <w:del w:id="197" w:author="Quick, Courtney (NIH/NIMH) [F]" w:date="2020-04-08T12:43:00Z"/>
        </w:rPr>
        <w:pPrChange w:id="198" w:author="Quick, Courtney (NIH/NIMH) [F]" w:date="2020-04-08T12:52:00Z">
          <w:pPr>
            <w:pStyle w:val="ListParagraph"/>
            <w:numPr>
              <w:numId w:val="7"/>
            </w:numPr>
            <w:spacing w:before="240" w:after="0" w:line="240" w:lineRule="auto"/>
            <w:ind w:hanging="360"/>
          </w:pPr>
        </w:pPrChange>
      </w:pPr>
      <w:del w:id="199" w:author="Quick, Courtney (NIH/NIMH) [F]" w:date="2020-04-08T12:43:00Z">
        <w:r w:rsidDel="00B43F4E">
          <w:delText>6-8 hours</w:delText>
        </w:r>
      </w:del>
    </w:p>
    <w:p w14:paraId="5149259E" w14:textId="4D78CCA3" w:rsidR="006558B4" w:rsidDel="00B43F4E" w:rsidRDefault="00AF4877">
      <w:pPr>
        <w:spacing w:line="240" w:lineRule="auto"/>
        <w:rPr>
          <w:del w:id="200" w:author="Quick, Courtney (NIH/NIMH) [F]" w:date="2020-04-08T12:43:00Z"/>
        </w:rPr>
        <w:pPrChange w:id="201" w:author="Quick, Courtney (NIH/NIMH) [F]" w:date="2020-04-08T12:52:00Z">
          <w:pPr>
            <w:pStyle w:val="ListParagraph"/>
            <w:numPr>
              <w:numId w:val="7"/>
            </w:numPr>
            <w:spacing w:before="240" w:after="0" w:line="240" w:lineRule="auto"/>
            <w:ind w:hanging="360"/>
          </w:pPr>
        </w:pPrChange>
      </w:pPr>
      <w:del w:id="202" w:author="Quick, Courtney (NIH/NIMH) [F]" w:date="2020-04-08T12:43:00Z">
        <w:r w:rsidDel="00B43F4E">
          <w:delText>8-10 hours</w:delText>
        </w:r>
      </w:del>
    </w:p>
    <w:p w14:paraId="7E350CEA" w14:textId="3583EE2D" w:rsidR="006558B4" w:rsidDel="00B43F4E" w:rsidRDefault="00AF4877">
      <w:pPr>
        <w:spacing w:line="240" w:lineRule="auto"/>
        <w:rPr>
          <w:del w:id="203" w:author="Quick, Courtney (NIH/NIMH) [F]" w:date="2020-04-08T12:43:00Z"/>
        </w:rPr>
        <w:pPrChange w:id="204" w:author="Quick, Courtney (NIH/NIMH) [F]" w:date="2020-04-08T12:52:00Z">
          <w:pPr>
            <w:pStyle w:val="ListParagraph"/>
            <w:numPr>
              <w:numId w:val="7"/>
            </w:numPr>
            <w:spacing w:before="240" w:after="0" w:line="240" w:lineRule="auto"/>
            <w:ind w:hanging="360"/>
          </w:pPr>
        </w:pPrChange>
      </w:pPr>
      <w:del w:id="205" w:author="Quick, Courtney (NIH/NIMH) [F]" w:date="2020-04-08T12:43:00Z">
        <w:r w:rsidDel="00B43F4E">
          <w:delText>&gt;10 hours</w:delText>
        </w:r>
      </w:del>
    </w:p>
    <w:p w14:paraId="543D6A23" w14:textId="77777777" w:rsidR="006558B4" w:rsidDel="00947D8A" w:rsidRDefault="006558B4">
      <w:pPr>
        <w:spacing w:before="5" w:after="0" w:line="240" w:lineRule="auto"/>
        <w:rPr>
          <w:del w:id="206" w:author="Quick, Courtney (NIH/NIMH) [F]" w:date="2020-04-08T12:44:00Z"/>
          <w:rFonts w:ascii="Arial" w:eastAsia="Arial" w:hAnsi="Arial" w:cs="Arial"/>
          <w:b/>
          <w:sz w:val="22"/>
          <w:szCs w:val="22"/>
        </w:rPr>
      </w:pPr>
    </w:p>
    <w:p w14:paraId="599E2E7C" w14:textId="77777777" w:rsidR="00947D8A" w:rsidRDefault="00947D8A">
      <w:pPr>
        <w:spacing w:line="240" w:lineRule="auto"/>
        <w:rPr>
          <w:ins w:id="207" w:author="Quick, Courtney (NIH/NIMH) [F]" w:date="2020-04-08T12:44:00Z"/>
        </w:rPr>
        <w:pPrChange w:id="208" w:author="Quick, Courtney (NIH/NIMH) [F]" w:date="2020-04-08T12:52:00Z">
          <w:pPr>
            <w:pStyle w:val="ListParagraph"/>
            <w:numPr>
              <w:numId w:val="7"/>
            </w:numPr>
            <w:spacing w:before="240" w:after="0" w:line="240" w:lineRule="auto"/>
            <w:ind w:hanging="360"/>
          </w:pPr>
        </w:pPrChange>
      </w:pPr>
    </w:p>
    <w:p w14:paraId="531DA7BE" w14:textId="33FF9C77" w:rsidR="006558B4" w:rsidRPr="002C3900" w:rsidRDefault="00AF4877">
      <w:pPr>
        <w:pStyle w:val="ListParagraph"/>
        <w:numPr>
          <w:ilvl w:val="0"/>
          <w:numId w:val="1"/>
        </w:numPr>
        <w:spacing w:before="5" w:after="0" w:line="240" w:lineRule="auto"/>
        <w:rPr>
          <w:sz w:val="22"/>
          <w:szCs w:val="22"/>
          <w:rPrChange w:id="209" w:author="Quick, Courtney (NIH/NIMH) [F]" w:date="2020-04-08T12:45:00Z">
            <w:rPr/>
          </w:rPrChange>
        </w:rPr>
        <w:pPrChange w:id="210" w:author="Quick, Courtney (NIH/NIMH) [F]" w:date="2020-04-08T12:45:00Z">
          <w:pPr>
            <w:pStyle w:val="ListParagraph"/>
            <w:numPr>
              <w:numId w:val="7"/>
            </w:numPr>
            <w:spacing w:before="5" w:after="0" w:line="240" w:lineRule="auto"/>
            <w:ind w:hanging="360"/>
          </w:pPr>
        </w:pPrChange>
      </w:pPr>
      <w:r w:rsidRPr="002C3900">
        <w:rPr>
          <w:rFonts w:ascii="Arial" w:eastAsia="Arial" w:hAnsi="Arial" w:cs="Arial"/>
          <w:b/>
          <w:sz w:val="22"/>
          <w:szCs w:val="22"/>
          <w:rPrChange w:id="211" w:author="Quick, Courtney (NIH/NIMH) [F]" w:date="2020-04-08T12:45:00Z">
            <w:rPr/>
          </w:rPrChange>
        </w:rPr>
        <w:t>… h</w:t>
      </w:r>
      <w:r w:rsidRPr="002C3900">
        <w:rPr>
          <w:rFonts w:ascii="Arial" w:eastAsia="Arial" w:hAnsi="Arial" w:cs="Arial"/>
          <w:b/>
          <w:sz w:val="22"/>
          <w:szCs w:val="22"/>
          <w:highlight w:val="white"/>
          <w:rPrChange w:id="212" w:author="Quick, Courtney (NIH/NIMH) [F]" w:date="2020-04-08T12:45:00Z">
            <w:rPr>
              <w:highlight w:val="white"/>
            </w:rPr>
          </w:rPrChange>
        </w:rPr>
        <w:t>ow many days per week did you exercise (e.g., increased heart rate, breathing) for at least 30 minutes?</w:t>
      </w:r>
    </w:p>
    <w:p w14:paraId="33B8F47F" w14:textId="77777777" w:rsidR="006558B4" w:rsidRDefault="00AF4877">
      <w:pPr>
        <w:numPr>
          <w:ilvl w:val="1"/>
          <w:numId w:val="1"/>
        </w:numPr>
        <w:spacing w:after="0" w:line="240" w:lineRule="auto"/>
        <w:rPr>
          <w:sz w:val="22"/>
          <w:szCs w:val="22"/>
          <w:highlight w:val="white"/>
        </w:rPr>
        <w:pPrChange w:id="213"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None</w:t>
      </w:r>
    </w:p>
    <w:p w14:paraId="5988891F" w14:textId="77777777" w:rsidR="006558B4" w:rsidRDefault="00AF4877">
      <w:pPr>
        <w:numPr>
          <w:ilvl w:val="1"/>
          <w:numId w:val="1"/>
        </w:numPr>
        <w:spacing w:after="0" w:line="240" w:lineRule="auto"/>
        <w:rPr>
          <w:sz w:val="22"/>
          <w:szCs w:val="22"/>
          <w:highlight w:val="white"/>
        </w:rPr>
        <w:pPrChange w:id="214"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1-2 days</w:t>
      </w:r>
    </w:p>
    <w:p w14:paraId="6601540F" w14:textId="77777777" w:rsidR="006558B4" w:rsidRDefault="00AF4877">
      <w:pPr>
        <w:numPr>
          <w:ilvl w:val="1"/>
          <w:numId w:val="1"/>
        </w:numPr>
        <w:spacing w:after="0" w:line="240" w:lineRule="auto"/>
        <w:rPr>
          <w:sz w:val="22"/>
          <w:szCs w:val="22"/>
          <w:highlight w:val="white"/>
        </w:rPr>
        <w:pPrChange w:id="215"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3-4 days</w:t>
      </w:r>
    </w:p>
    <w:p w14:paraId="5C02AF92" w14:textId="77777777" w:rsidR="006558B4" w:rsidRDefault="00AF4877">
      <w:pPr>
        <w:numPr>
          <w:ilvl w:val="1"/>
          <w:numId w:val="1"/>
        </w:numPr>
        <w:spacing w:after="0" w:line="240" w:lineRule="auto"/>
        <w:rPr>
          <w:sz w:val="22"/>
          <w:szCs w:val="22"/>
          <w:highlight w:val="white"/>
        </w:rPr>
        <w:pPrChange w:id="216"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5-6 days</w:t>
      </w:r>
    </w:p>
    <w:p w14:paraId="6E1651FF" w14:textId="77777777" w:rsidR="006558B4" w:rsidRDefault="00AF4877">
      <w:pPr>
        <w:numPr>
          <w:ilvl w:val="1"/>
          <w:numId w:val="1"/>
        </w:numPr>
        <w:spacing w:after="0" w:line="240" w:lineRule="auto"/>
        <w:rPr>
          <w:sz w:val="22"/>
          <w:szCs w:val="22"/>
          <w:highlight w:val="white"/>
        </w:rPr>
        <w:pPrChange w:id="217"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Daily</w:t>
      </w:r>
    </w:p>
    <w:p w14:paraId="69549B4C" w14:textId="77777777" w:rsidR="006558B4" w:rsidRDefault="006558B4" w:rsidP="002113B2">
      <w:pPr>
        <w:spacing w:after="0" w:line="240" w:lineRule="auto"/>
        <w:ind w:left="1440"/>
        <w:rPr>
          <w:rFonts w:ascii="Arial" w:eastAsia="Arial" w:hAnsi="Arial" w:cs="Arial"/>
          <w:b/>
          <w:sz w:val="22"/>
          <w:szCs w:val="22"/>
          <w:highlight w:val="white"/>
        </w:rPr>
      </w:pPr>
    </w:p>
    <w:p w14:paraId="6DD68F98" w14:textId="77777777" w:rsidR="006558B4" w:rsidRDefault="00AF4877">
      <w:pPr>
        <w:numPr>
          <w:ilvl w:val="0"/>
          <w:numId w:val="1"/>
        </w:numPr>
        <w:spacing w:after="0" w:line="240" w:lineRule="auto"/>
        <w:rPr>
          <w:sz w:val="22"/>
          <w:szCs w:val="22"/>
        </w:rPr>
        <w:pPrChange w:id="218" w:author="Quick, Courtney (NIH/NIMH) [F]" w:date="2020-04-08T12:44:00Z">
          <w:pPr>
            <w:numPr>
              <w:numId w:val="7"/>
            </w:numPr>
            <w:spacing w:after="0" w:line="240" w:lineRule="auto"/>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5B4FA404" w14:textId="77777777" w:rsidR="006558B4" w:rsidRDefault="00AF4877">
      <w:pPr>
        <w:numPr>
          <w:ilvl w:val="1"/>
          <w:numId w:val="1"/>
        </w:numPr>
        <w:spacing w:after="0" w:line="240" w:lineRule="auto"/>
        <w:rPr>
          <w:sz w:val="22"/>
          <w:szCs w:val="22"/>
          <w:highlight w:val="white"/>
        </w:rPr>
        <w:pPrChange w:id="219"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None</w:t>
      </w:r>
    </w:p>
    <w:p w14:paraId="19541994" w14:textId="77777777" w:rsidR="006558B4" w:rsidRDefault="00AF4877">
      <w:pPr>
        <w:numPr>
          <w:ilvl w:val="1"/>
          <w:numId w:val="1"/>
        </w:numPr>
        <w:spacing w:after="0" w:line="240" w:lineRule="auto"/>
        <w:rPr>
          <w:sz w:val="22"/>
          <w:szCs w:val="22"/>
          <w:highlight w:val="white"/>
        </w:rPr>
        <w:pPrChange w:id="220"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1-2 days</w:t>
      </w:r>
    </w:p>
    <w:p w14:paraId="4A65FA5D" w14:textId="77777777" w:rsidR="006558B4" w:rsidRDefault="00AF4877">
      <w:pPr>
        <w:numPr>
          <w:ilvl w:val="1"/>
          <w:numId w:val="1"/>
        </w:numPr>
        <w:spacing w:after="0" w:line="240" w:lineRule="auto"/>
        <w:rPr>
          <w:sz w:val="22"/>
          <w:szCs w:val="22"/>
          <w:highlight w:val="white"/>
        </w:rPr>
        <w:pPrChange w:id="221"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3-4 days</w:t>
      </w:r>
    </w:p>
    <w:p w14:paraId="45429315" w14:textId="77777777" w:rsidR="006558B4" w:rsidRDefault="00AF4877">
      <w:pPr>
        <w:numPr>
          <w:ilvl w:val="1"/>
          <w:numId w:val="1"/>
        </w:numPr>
        <w:spacing w:after="0" w:line="240" w:lineRule="auto"/>
        <w:rPr>
          <w:sz w:val="22"/>
          <w:szCs w:val="22"/>
          <w:highlight w:val="white"/>
        </w:rPr>
        <w:pPrChange w:id="222"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5-6 days</w:t>
      </w:r>
    </w:p>
    <w:p w14:paraId="2611698B" w14:textId="77777777" w:rsidR="006558B4" w:rsidRDefault="00AF4877">
      <w:pPr>
        <w:numPr>
          <w:ilvl w:val="1"/>
          <w:numId w:val="1"/>
        </w:numPr>
        <w:spacing w:after="0" w:line="240" w:lineRule="auto"/>
        <w:rPr>
          <w:sz w:val="22"/>
          <w:szCs w:val="22"/>
          <w:highlight w:val="white"/>
        </w:rPr>
        <w:pPrChange w:id="223"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Daily</w:t>
      </w:r>
    </w:p>
    <w:p w14:paraId="050AB5F8" w14:textId="77777777" w:rsidR="006558B4" w:rsidDel="009E0E73" w:rsidRDefault="006558B4" w:rsidP="002113B2">
      <w:pPr>
        <w:spacing w:after="0" w:line="240" w:lineRule="auto"/>
        <w:rPr>
          <w:del w:id="224" w:author="Quick, Courtney (NIH/NIMH) [F]" w:date="2020-04-08T12:45:00Z"/>
          <w:rFonts w:ascii="Arial" w:eastAsia="Arial" w:hAnsi="Arial" w:cs="Arial"/>
          <w:sz w:val="22"/>
          <w:szCs w:val="22"/>
          <w:highlight w:val="white"/>
        </w:rPr>
      </w:pPr>
    </w:p>
    <w:p w14:paraId="06F38E9D" w14:textId="77777777" w:rsidR="006558B4" w:rsidDel="00226B77" w:rsidRDefault="006558B4" w:rsidP="002113B2">
      <w:pPr>
        <w:spacing w:after="0" w:line="240" w:lineRule="auto"/>
        <w:rPr>
          <w:del w:id="225" w:author="Quick, Courtney (NIH/NIMH) [F]" w:date="2020-04-08T12:45:00Z"/>
          <w:rFonts w:ascii="Arial" w:eastAsia="Arial" w:hAnsi="Arial" w:cs="Arial"/>
          <w:sz w:val="22"/>
          <w:szCs w:val="22"/>
          <w:highlight w:val="white"/>
        </w:rPr>
      </w:pPr>
    </w:p>
    <w:p w14:paraId="48B2D442" w14:textId="77777777" w:rsidR="006558B4" w:rsidDel="00226B77" w:rsidRDefault="006558B4" w:rsidP="002113B2">
      <w:pPr>
        <w:spacing w:after="0" w:line="240" w:lineRule="auto"/>
        <w:rPr>
          <w:del w:id="226" w:author="Quick, Courtney (NIH/NIMH) [F]" w:date="2020-04-08T12:45:00Z"/>
          <w:rFonts w:ascii="Arial" w:eastAsia="Arial" w:hAnsi="Arial" w:cs="Arial"/>
          <w:sz w:val="22"/>
          <w:szCs w:val="22"/>
          <w:highlight w:val="white"/>
        </w:rPr>
      </w:pPr>
    </w:p>
    <w:p w14:paraId="517F4F19" w14:textId="77777777" w:rsidR="006558B4" w:rsidDel="009E0E73" w:rsidRDefault="006558B4" w:rsidP="002113B2">
      <w:pPr>
        <w:spacing w:after="0" w:line="240" w:lineRule="auto"/>
        <w:rPr>
          <w:del w:id="227" w:author="Quick, Courtney (NIH/NIMH) [F]" w:date="2020-04-08T12:45:00Z"/>
          <w:rFonts w:ascii="Arial" w:eastAsia="Arial" w:hAnsi="Arial" w:cs="Arial"/>
          <w:sz w:val="22"/>
          <w:szCs w:val="22"/>
          <w:highlight w:val="white"/>
        </w:rPr>
      </w:pPr>
    </w:p>
    <w:p w14:paraId="1C0A439B" w14:textId="77777777" w:rsidR="006558B4" w:rsidRDefault="006558B4" w:rsidP="002113B2">
      <w:pPr>
        <w:spacing w:after="0" w:line="240" w:lineRule="auto"/>
        <w:rPr>
          <w:sz w:val="22"/>
          <w:szCs w:val="22"/>
          <w:highlight w:val="white"/>
        </w:rPr>
      </w:pPr>
    </w:p>
    <w:p w14:paraId="50D05CC3" w14:textId="77777777" w:rsidR="006558B4" w:rsidRDefault="00AF4877" w:rsidP="002113B2">
      <w:pPr>
        <w:pStyle w:val="Heading2"/>
        <w:spacing w:after="0" w:line="240" w:lineRule="auto"/>
        <w:rPr>
          <w:rFonts w:ascii="Arial" w:hAnsi="Arial" w:cs="Arial"/>
          <w:sz w:val="28"/>
          <w:szCs w:val="28"/>
        </w:rPr>
      </w:pPr>
      <w:bookmarkStart w:id="228" w:name="_heading=h.61snut8df3qb" w:colFirst="0" w:colLast="0"/>
      <w:bookmarkEnd w:id="228"/>
      <w:r>
        <w:rPr>
          <w:rFonts w:ascii="Arial" w:hAnsi="Arial" w:cs="Arial"/>
          <w:sz w:val="28"/>
          <w:szCs w:val="28"/>
        </w:rPr>
        <w:t>EMOTIONS/WORRIES (PAST TWO WEEKS)</w:t>
      </w:r>
    </w:p>
    <w:p w14:paraId="64837B4E" w14:textId="77777777" w:rsidR="006558B4" w:rsidRDefault="006558B4" w:rsidP="002113B2">
      <w:pPr>
        <w:spacing w:before="5" w:after="0" w:line="240" w:lineRule="auto"/>
        <w:rPr>
          <w:rFonts w:ascii="Arial" w:eastAsia="Arial" w:hAnsi="Arial" w:cs="Arial"/>
          <w:b/>
          <w:sz w:val="22"/>
          <w:szCs w:val="22"/>
        </w:rPr>
      </w:pPr>
    </w:p>
    <w:p w14:paraId="231E50B4"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D0ADC69" w14:textId="77777777" w:rsidR="006558B4" w:rsidRDefault="006558B4" w:rsidP="002113B2">
      <w:pPr>
        <w:spacing w:after="0" w:line="240" w:lineRule="auto"/>
        <w:rPr>
          <w:rFonts w:ascii="Arial" w:eastAsia="Arial" w:hAnsi="Arial" w:cs="Arial"/>
          <w:sz w:val="22"/>
          <w:szCs w:val="22"/>
        </w:rPr>
      </w:pPr>
    </w:p>
    <w:p w14:paraId="04B68BE1" w14:textId="77777777" w:rsidR="006558B4" w:rsidRDefault="00AF4877">
      <w:pPr>
        <w:numPr>
          <w:ilvl w:val="0"/>
          <w:numId w:val="1"/>
        </w:numPr>
        <w:spacing w:after="0" w:line="240" w:lineRule="auto"/>
        <w:rPr>
          <w:sz w:val="22"/>
          <w:szCs w:val="22"/>
        </w:rPr>
        <w:pPrChange w:id="229" w:author="Quick, Courtney (NIH/NIMH) [F]" w:date="2020-04-08T12:44:00Z">
          <w:pPr>
            <w:numPr>
              <w:numId w:val="7"/>
            </w:numPr>
            <w:spacing w:after="0" w:line="240" w:lineRule="auto"/>
            <w:ind w:left="720" w:hanging="360"/>
          </w:pPr>
        </w:pPrChange>
      </w:pPr>
      <w:r>
        <w:rPr>
          <w:rFonts w:ascii="Arial" w:eastAsia="Arial" w:hAnsi="Arial" w:cs="Arial"/>
          <w:b/>
          <w:sz w:val="22"/>
          <w:szCs w:val="22"/>
        </w:rPr>
        <w:t>… how worried were you generally?</w:t>
      </w:r>
    </w:p>
    <w:p w14:paraId="6A20E125"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Not worried at all</w:t>
      </w:r>
    </w:p>
    <w:p w14:paraId="0A6A414E"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Slightly worried</w:t>
      </w:r>
    </w:p>
    <w:p w14:paraId="2958004A"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Moderately worried</w:t>
      </w:r>
    </w:p>
    <w:p w14:paraId="300FDE24"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Very worried</w:t>
      </w:r>
    </w:p>
    <w:p w14:paraId="6BC9DAF3"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Extremely worried</w:t>
      </w:r>
    </w:p>
    <w:p w14:paraId="39E18E3E" w14:textId="77777777" w:rsidR="006558B4" w:rsidRDefault="006558B4" w:rsidP="002113B2">
      <w:pPr>
        <w:spacing w:after="0" w:line="240" w:lineRule="auto"/>
        <w:rPr>
          <w:rFonts w:ascii="Arial" w:eastAsia="Arial" w:hAnsi="Arial" w:cs="Arial"/>
          <w:sz w:val="22"/>
          <w:szCs w:val="22"/>
        </w:rPr>
      </w:pPr>
    </w:p>
    <w:p w14:paraId="1D1AC501" w14:textId="77777777" w:rsidR="006558B4" w:rsidRDefault="00AF4877">
      <w:pPr>
        <w:numPr>
          <w:ilvl w:val="0"/>
          <w:numId w:val="1"/>
        </w:numPr>
        <w:spacing w:after="0" w:line="240" w:lineRule="auto"/>
        <w:rPr>
          <w:sz w:val="22"/>
          <w:szCs w:val="22"/>
        </w:rPr>
        <w:pPrChange w:id="230" w:author="Quick, Courtney (NIH/NIMH) [F]" w:date="2020-04-08T12:44:00Z">
          <w:pPr>
            <w:numPr>
              <w:numId w:val="7"/>
            </w:numPr>
            <w:spacing w:after="0" w:line="240" w:lineRule="auto"/>
            <w:ind w:left="720" w:hanging="360"/>
          </w:pPr>
        </w:pPrChange>
      </w:pPr>
      <w:r>
        <w:rPr>
          <w:rFonts w:ascii="Arial" w:eastAsia="Arial" w:hAnsi="Arial" w:cs="Arial"/>
          <w:b/>
          <w:sz w:val="22"/>
          <w:szCs w:val="22"/>
        </w:rPr>
        <w:t>… how happy versus sad were you?</w:t>
      </w:r>
    </w:p>
    <w:p w14:paraId="27048118"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sad/depressed/unhappy</w:t>
      </w:r>
    </w:p>
    <w:p w14:paraId="72D9455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Moderately sad/depressed/unhappy</w:t>
      </w:r>
    </w:p>
    <w:p w14:paraId="14470436"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Neutral </w:t>
      </w:r>
    </w:p>
    <w:p w14:paraId="0379562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Moderately happy/cheerful </w:t>
      </w:r>
    </w:p>
    <w:p w14:paraId="60EBA58E"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happy/cheerful</w:t>
      </w:r>
    </w:p>
    <w:p w14:paraId="4B3B350B" w14:textId="77777777" w:rsidR="006558B4" w:rsidRDefault="006558B4" w:rsidP="002113B2">
      <w:pPr>
        <w:spacing w:after="0" w:line="240" w:lineRule="auto"/>
        <w:rPr>
          <w:rFonts w:ascii="Arial" w:eastAsia="Arial" w:hAnsi="Arial" w:cs="Arial"/>
          <w:sz w:val="22"/>
          <w:szCs w:val="22"/>
        </w:rPr>
      </w:pPr>
    </w:p>
    <w:p w14:paraId="396EB586" w14:textId="6AEA30EB" w:rsidR="006558B4" w:rsidRDefault="00AF4877">
      <w:pPr>
        <w:numPr>
          <w:ilvl w:val="0"/>
          <w:numId w:val="1"/>
        </w:numPr>
        <w:spacing w:after="0" w:line="240" w:lineRule="auto"/>
        <w:rPr>
          <w:sz w:val="22"/>
          <w:szCs w:val="22"/>
        </w:rPr>
        <w:pPrChange w:id="231"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how much </w:t>
      </w:r>
      <w:r w:rsidR="009A3443">
        <w:rPr>
          <w:rFonts w:ascii="Arial" w:eastAsia="Arial" w:hAnsi="Arial" w:cs="Arial"/>
          <w:b/>
          <w:sz w:val="22"/>
          <w:szCs w:val="22"/>
        </w:rPr>
        <w:t xml:space="preserve">were </w:t>
      </w:r>
      <w:r>
        <w:rPr>
          <w:rFonts w:ascii="Arial" w:eastAsia="Arial" w:hAnsi="Arial" w:cs="Arial"/>
          <w:b/>
          <w:sz w:val="22"/>
          <w:szCs w:val="22"/>
        </w:rPr>
        <w:t>you able to enjoy your usual activities? </w:t>
      </w:r>
    </w:p>
    <w:p w14:paraId="673696F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 xml:space="preserve">Not at all </w:t>
      </w:r>
    </w:p>
    <w:p w14:paraId="34497D68"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025CE12B"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4036CEB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11A42C4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62427CD2" w14:textId="77777777" w:rsidR="006558B4" w:rsidRDefault="006558B4" w:rsidP="002113B2">
      <w:pPr>
        <w:spacing w:after="0" w:line="240" w:lineRule="auto"/>
        <w:rPr>
          <w:ins w:id="232" w:author="Quick, Courtney (NIH/NIMH) [F]" w:date="2020-04-08T12:51:00Z"/>
          <w:rFonts w:ascii="Arial" w:eastAsia="Arial" w:hAnsi="Arial" w:cs="Arial"/>
          <w:sz w:val="22"/>
          <w:szCs w:val="22"/>
        </w:rPr>
      </w:pPr>
    </w:p>
    <w:p w14:paraId="6987D550" w14:textId="77777777" w:rsidR="0013033D" w:rsidRDefault="0013033D" w:rsidP="002113B2">
      <w:pPr>
        <w:spacing w:after="0" w:line="240" w:lineRule="auto"/>
        <w:rPr>
          <w:ins w:id="233" w:author="Quick, Courtney (NIH/NIMH) [F]" w:date="2020-04-08T12:51:00Z"/>
          <w:rFonts w:ascii="Arial" w:eastAsia="Arial" w:hAnsi="Arial" w:cs="Arial"/>
          <w:sz w:val="22"/>
          <w:szCs w:val="22"/>
        </w:rPr>
      </w:pPr>
    </w:p>
    <w:p w14:paraId="37750A51" w14:textId="77777777" w:rsidR="0013033D" w:rsidRDefault="0013033D" w:rsidP="002113B2">
      <w:pPr>
        <w:spacing w:after="0" w:line="240" w:lineRule="auto"/>
        <w:rPr>
          <w:rFonts w:ascii="Arial" w:eastAsia="Arial" w:hAnsi="Arial" w:cs="Arial"/>
          <w:sz w:val="22"/>
          <w:szCs w:val="22"/>
        </w:rPr>
      </w:pPr>
    </w:p>
    <w:p w14:paraId="2BBB81DF" w14:textId="77777777" w:rsidR="006558B4" w:rsidRDefault="00AF4877">
      <w:pPr>
        <w:numPr>
          <w:ilvl w:val="0"/>
          <w:numId w:val="1"/>
        </w:numPr>
        <w:spacing w:after="0" w:line="240" w:lineRule="auto"/>
        <w:rPr>
          <w:sz w:val="22"/>
          <w:szCs w:val="22"/>
        </w:rPr>
        <w:pPrChange w:id="234" w:author="Quick, Courtney (NIH/NIMH) [F]" w:date="2020-04-08T12:44:00Z">
          <w:pPr>
            <w:numPr>
              <w:numId w:val="7"/>
            </w:numPr>
            <w:spacing w:after="0" w:line="240" w:lineRule="auto"/>
            <w:ind w:left="720" w:hanging="360"/>
          </w:pPr>
        </w:pPrChange>
      </w:pPr>
      <w:r>
        <w:rPr>
          <w:rFonts w:ascii="Arial" w:eastAsia="Arial" w:hAnsi="Arial" w:cs="Arial"/>
          <w:b/>
          <w:sz w:val="22"/>
          <w:szCs w:val="22"/>
        </w:rPr>
        <w:t>… how relaxed versus anxious were you?</w:t>
      </w:r>
    </w:p>
    <w:p w14:paraId="53720BF9"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Very relaxed/calm</w:t>
      </w:r>
    </w:p>
    <w:p w14:paraId="59421FA1"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Moderately relaxed/calm</w:t>
      </w:r>
    </w:p>
    <w:p w14:paraId="58C44AF7"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Neutral</w:t>
      </w:r>
    </w:p>
    <w:p w14:paraId="7D7CB9A6"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Moderately nervous/anxious </w:t>
      </w:r>
    </w:p>
    <w:p w14:paraId="34EAFFEE"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Very nervous/anxious  </w:t>
      </w:r>
    </w:p>
    <w:p w14:paraId="36691338" w14:textId="77777777" w:rsidR="006558B4" w:rsidRDefault="006558B4" w:rsidP="002113B2">
      <w:pPr>
        <w:spacing w:after="0" w:line="240" w:lineRule="auto"/>
        <w:rPr>
          <w:rFonts w:ascii="Arial" w:eastAsia="Arial" w:hAnsi="Arial" w:cs="Arial"/>
          <w:sz w:val="22"/>
          <w:szCs w:val="22"/>
        </w:rPr>
      </w:pPr>
    </w:p>
    <w:p w14:paraId="7813294D" w14:textId="77777777" w:rsidR="006558B4" w:rsidRDefault="00AF4877">
      <w:pPr>
        <w:numPr>
          <w:ilvl w:val="0"/>
          <w:numId w:val="1"/>
        </w:numPr>
        <w:spacing w:after="0" w:line="240" w:lineRule="auto"/>
        <w:rPr>
          <w:sz w:val="22"/>
          <w:szCs w:val="22"/>
        </w:rPr>
        <w:pPrChange w:id="235" w:author="Quick, Courtney (NIH/NIMH) [F]" w:date="2020-04-08T12:44:00Z">
          <w:pPr>
            <w:numPr>
              <w:numId w:val="7"/>
            </w:numPr>
            <w:spacing w:after="0" w:line="240" w:lineRule="auto"/>
            <w:ind w:left="720" w:hanging="360"/>
          </w:pPr>
        </w:pPrChange>
      </w:pPr>
      <w:r>
        <w:rPr>
          <w:rFonts w:ascii="Arial" w:eastAsia="Arial" w:hAnsi="Arial" w:cs="Arial"/>
          <w:b/>
          <w:sz w:val="22"/>
          <w:szCs w:val="22"/>
        </w:rPr>
        <w:t>… how fidgety or restless were you?</w:t>
      </w:r>
    </w:p>
    <w:p w14:paraId="122466A3" w14:textId="35638E2C" w:rsidR="006558B4" w:rsidRDefault="00992A87" w:rsidP="002113B2">
      <w:pPr>
        <w:numPr>
          <w:ilvl w:val="0"/>
          <w:numId w:val="12"/>
        </w:numPr>
        <w:spacing w:after="0" w:line="240" w:lineRule="auto"/>
        <w:rPr>
          <w:sz w:val="22"/>
          <w:szCs w:val="22"/>
        </w:rPr>
      </w:pPr>
      <w:r>
        <w:rPr>
          <w:rFonts w:ascii="Arial" w:eastAsia="Arial" w:hAnsi="Arial" w:cs="Arial"/>
          <w:sz w:val="22"/>
          <w:szCs w:val="22"/>
        </w:rPr>
        <w:t>Not fidgety/</w:t>
      </w:r>
      <w:r w:rsidR="00AF4877">
        <w:rPr>
          <w:rFonts w:ascii="Arial" w:eastAsia="Arial" w:hAnsi="Arial" w:cs="Arial"/>
          <w:sz w:val="22"/>
          <w:szCs w:val="22"/>
        </w:rPr>
        <w:t>restless at all</w:t>
      </w:r>
    </w:p>
    <w:p w14:paraId="198231D7" w14:textId="7F9F3F93" w:rsidR="006558B4" w:rsidRDefault="00AF4877" w:rsidP="002113B2">
      <w:pPr>
        <w:numPr>
          <w:ilvl w:val="0"/>
          <w:numId w:val="12"/>
        </w:numPr>
        <w:spacing w:after="0" w:line="240" w:lineRule="auto"/>
        <w:rPr>
          <w:sz w:val="22"/>
          <w:szCs w:val="22"/>
        </w:rPr>
      </w:pPr>
      <w:r>
        <w:rPr>
          <w:rFonts w:ascii="Arial" w:eastAsia="Arial" w:hAnsi="Arial" w:cs="Arial"/>
          <w:sz w:val="22"/>
          <w:szCs w:val="22"/>
        </w:rPr>
        <w:t>Slightly</w:t>
      </w:r>
      <w:r w:rsidR="00992A87">
        <w:rPr>
          <w:rFonts w:ascii="Arial" w:eastAsia="Arial" w:hAnsi="Arial" w:cs="Arial"/>
          <w:sz w:val="22"/>
          <w:szCs w:val="22"/>
        </w:rPr>
        <w:t xml:space="preserve"> fidgety/</w:t>
      </w:r>
      <w:del w:id="236" w:author="Kayla Sirois" w:date="2020-04-09T15:27:00Z">
        <w:r w:rsidDel="000F508D">
          <w:rPr>
            <w:rFonts w:ascii="Arial" w:eastAsia="Arial" w:hAnsi="Arial" w:cs="Arial"/>
            <w:sz w:val="22"/>
            <w:szCs w:val="22"/>
          </w:rPr>
          <w:delText xml:space="preserve"> </w:delText>
        </w:r>
      </w:del>
      <w:r>
        <w:rPr>
          <w:rFonts w:ascii="Arial" w:eastAsia="Arial" w:hAnsi="Arial" w:cs="Arial"/>
          <w:sz w:val="22"/>
          <w:szCs w:val="22"/>
        </w:rPr>
        <w:t>restless</w:t>
      </w:r>
    </w:p>
    <w:p w14:paraId="32BEC88B" w14:textId="5BB5D868" w:rsidR="006558B4" w:rsidRDefault="00AF4877" w:rsidP="002113B2">
      <w:pPr>
        <w:numPr>
          <w:ilvl w:val="0"/>
          <w:numId w:val="12"/>
        </w:numPr>
        <w:spacing w:after="0" w:line="240" w:lineRule="auto"/>
        <w:rPr>
          <w:sz w:val="22"/>
          <w:szCs w:val="22"/>
        </w:rPr>
      </w:pPr>
      <w:r>
        <w:rPr>
          <w:rFonts w:ascii="Arial" w:eastAsia="Arial" w:hAnsi="Arial" w:cs="Arial"/>
          <w:sz w:val="22"/>
          <w:szCs w:val="22"/>
        </w:rPr>
        <w:t>Moderately</w:t>
      </w:r>
      <w:r w:rsidR="00992A87">
        <w:rPr>
          <w:rFonts w:ascii="Arial" w:eastAsia="Arial" w:hAnsi="Arial" w:cs="Arial"/>
          <w:sz w:val="22"/>
          <w:szCs w:val="22"/>
        </w:rPr>
        <w:t xml:space="preserve"> fidgety/</w:t>
      </w:r>
      <w:del w:id="237" w:author="Kayla Sirois" w:date="2020-04-09T15:27:00Z">
        <w:r w:rsidDel="000F508D">
          <w:rPr>
            <w:rFonts w:ascii="Arial" w:eastAsia="Arial" w:hAnsi="Arial" w:cs="Arial"/>
            <w:sz w:val="22"/>
            <w:szCs w:val="22"/>
          </w:rPr>
          <w:delText xml:space="preserve"> </w:delText>
        </w:r>
      </w:del>
      <w:r>
        <w:rPr>
          <w:rFonts w:ascii="Arial" w:eastAsia="Arial" w:hAnsi="Arial" w:cs="Arial"/>
          <w:sz w:val="22"/>
          <w:szCs w:val="22"/>
        </w:rPr>
        <w:t xml:space="preserve">restless </w:t>
      </w:r>
    </w:p>
    <w:p w14:paraId="5C204241" w14:textId="47520FEA" w:rsidR="006558B4" w:rsidRDefault="00AF4877" w:rsidP="002113B2">
      <w:pPr>
        <w:numPr>
          <w:ilvl w:val="0"/>
          <w:numId w:val="12"/>
        </w:numPr>
        <w:spacing w:after="0" w:line="240" w:lineRule="auto"/>
        <w:rPr>
          <w:sz w:val="22"/>
          <w:szCs w:val="22"/>
        </w:rPr>
      </w:pPr>
      <w:r>
        <w:rPr>
          <w:rFonts w:ascii="Arial" w:eastAsia="Arial" w:hAnsi="Arial" w:cs="Arial"/>
          <w:sz w:val="22"/>
          <w:szCs w:val="22"/>
        </w:rPr>
        <w:t xml:space="preserve">Very </w:t>
      </w:r>
      <w:r w:rsidR="00992A87">
        <w:rPr>
          <w:rFonts w:ascii="Arial" w:eastAsia="Arial" w:hAnsi="Arial" w:cs="Arial"/>
          <w:sz w:val="22"/>
          <w:szCs w:val="22"/>
        </w:rPr>
        <w:t>fidgety/</w:t>
      </w:r>
      <w:r>
        <w:rPr>
          <w:rFonts w:ascii="Arial" w:eastAsia="Arial" w:hAnsi="Arial" w:cs="Arial"/>
          <w:sz w:val="22"/>
          <w:szCs w:val="22"/>
        </w:rPr>
        <w:t xml:space="preserve">restless </w:t>
      </w:r>
    </w:p>
    <w:p w14:paraId="5C9A9592" w14:textId="0989B429" w:rsidR="006558B4" w:rsidRDefault="00AF4877" w:rsidP="002113B2">
      <w:pPr>
        <w:numPr>
          <w:ilvl w:val="0"/>
          <w:numId w:val="12"/>
        </w:numPr>
        <w:spacing w:after="0" w:line="240" w:lineRule="auto"/>
        <w:rPr>
          <w:sz w:val="22"/>
          <w:szCs w:val="22"/>
        </w:rPr>
      </w:pPr>
      <w:r>
        <w:rPr>
          <w:rFonts w:ascii="Arial" w:eastAsia="Arial" w:hAnsi="Arial" w:cs="Arial"/>
          <w:sz w:val="22"/>
          <w:szCs w:val="22"/>
        </w:rPr>
        <w:t>Extremely</w:t>
      </w:r>
      <w:r w:rsidR="00992A87">
        <w:rPr>
          <w:rFonts w:ascii="Arial" w:eastAsia="Arial" w:hAnsi="Arial" w:cs="Arial"/>
          <w:sz w:val="22"/>
          <w:szCs w:val="22"/>
        </w:rPr>
        <w:t xml:space="preserve"> fidgety/</w:t>
      </w:r>
      <w:del w:id="238" w:author="Kayla Sirois" w:date="2020-04-09T15:27:00Z">
        <w:r w:rsidDel="000F508D">
          <w:rPr>
            <w:rFonts w:ascii="Arial" w:eastAsia="Arial" w:hAnsi="Arial" w:cs="Arial"/>
            <w:sz w:val="22"/>
            <w:szCs w:val="22"/>
          </w:rPr>
          <w:delText xml:space="preserve"> </w:delText>
        </w:r>
      </w:del>
      <w:r>
        <w:rPr>
          <w:rFonts w:ascii="Arial" w:eastAsia="Arial" w:hAnsi="Arial" w:cs="Arial"/>
          <w:sz w:val="22"/>
          <w:szCs w:val="22"/>
        </w:rPr>
        <w:t>restless</w:t>
      </w:r>
    </w:p>
    <w:p w14:paraId="3168F9B3" w14:textId="77777777" w:rsidR="006558B4" w:rsidRDefault="006558B4" w:rsidP="002113B2">
      <w:pPr>
        <w:spacing w:after="0" w:line="240" w:lineRule="auto"/>
        <w:rPr>
          <w:rFonts w:ascii="Arial" w:eastAsia="Arial" w:hAnsi="Arial" w:cs="Arial"/>
          <w:sz w:val="22"/>
          <w:szCs w:val="22"/>
        </w:rPr>
      </w:pPr>
    </w:p>
    <w:p w14:paraId="234024F1" w14:textId="77777777" w:rsidR="006558B4" w:rsidRDefault="00AF4877">
      <w:pPr>
        <w:numPr>
          <w:ilvl w:val="0"/>
          <w:numId w:val="1"/>
        </w:numPr>
        <w:spacing w:after="0" w:line="240" w:lineRule="auto"/>
        <w:rPr>
          <w:sz w:val="22"/>
          <w:szCs w:val="22"/>
        </w:rPr>
        <w:pPrChange w:id="239" w:author="Quick, Courtney (NIH/NIMH) [F]" w:date="2020-04-08T12:44:00Z">
          <w:pPr>
            <w:numPr>
              <w:numId w:val="7"/>
            </w:numPr>
            <w:spacing w:after="0" w:line="240" w:lineRule="auto"/>
            <w:ind w:left="720" w:hanging="360"/>
          </w:pPr>
        </w:pPrChange>
      </w:pPr>
      <w:r>
        <w:rPr>
          <w:rFonts w:ascii="Arial" w:eastAsia="Arial" w:hAnsi="Arial" w:cs="Arial"/>
          <w:b/>
          <w:sz w:val="22"/>
          <w:szCs w:val="22"/>
        </w:rPr>
        <w:t>… how fatigued or tired were you?</w:t>
      </w:r>
    </w:p>
    <w:p w14:paraId="6ED5EE04"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2018FFB3"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7A162D65"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FD884C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Very fatigued or tired</w:t>
      </w:r>
    </w:p>
    <w:p w14:paraId="706BE29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Extremely fatigued or tired</w:t>
      </w:r>
    </w:p>
    <w:p w14:paraId="75E1DD67" w14:textId="77777777" w:rsidR="006558B4" w:rsidRDefault="006558B4" w:rsidP="001314E7">
      <w:pPr>
        <w:spacing w:after="0" w:line="240" w:lineRule="auto"/>
        <w:rPr>
          <w:rFonts w:ascii="Arial" w:eastAsia="Arial" w:hAnsi="Arial" w:cs="Arial"/>
          <w:sz w:val="22"/>
          <w:szCs w:val="22"/>
        </w:rPr>
      </w:pPr>
    </w:p>
    <w:p w14:paraId="5C6D14C9" w14:textId="77777777" w:rsidR="006558B4" w:rsidDel="009E4D9D" w:rsidRDefault="006558B4">
      <w:pPr>
        <w:spacing w:after="0" w:line="240" w:lineRule="auto"/>
        <w:rPr>
          <w:del w:id="240" w:author="Quick, Courtney (NIH/NIMH) [F]" w:date="2020-04-08T12:48:00Z"/>
          <w:rFonts w:ascii="Arial" w:eastAsia="Arial" w:hAnsi="Arial" w:cs="Arial"/>
          <w:sz w:val="22"/>
          <w:szCs w:val="22"/>
        </w:rPr>
      </w:pPr>
    </w:p>
    <w:p w14:paraId="5FC35057" w14:textId="77777777" w:rsidR="006558B4" w:rsidDel="009E4D9D" w:rsidRDefault="006558B4">
      <w:pPr>
        <w:spacing w:after="0" w:line="240" w:lineRule="auto"/>
        <w:rPr>
          <w:del w:id="241" w:author="Quick, Courtney (NIH/NIMH) [F]" w:date="2020-04-08T12:48:00Z"/>
          <w:rFonts w:ascii="Arial" w:eastAsia="Arial" w:hAnsi="Arial" w:cs="Arial"/>
          <w:sz w:val="22"/>
          <w:szCs w:val="22"/>
        </w:rPr>
      </w:pPr>
    </w:p>
    <w:p w14:paraId="62EDF3F8" w14:textId="77777777" w:rsidR="006558B4" w:rsidRPr="007D3CB3" w:rsidDel="009E4D9D" w:rsidRDefault="00AF4877">
      <w:pPr>
        <w:pStyle w:val="ListParagraph"/>
        <w:numPr>
          <w:ilvl w:val="0"/>
          <w:numId w:val="1"/>
        </w:numPr>
        <w:spacing w:after="0" w:line="240" w:lineRule="auto"/>
        <w:rPr>
          <w:del w:id="242" w:author="Quick, Courtney (NIH/NIMH) [F]" w:date="2020-04-08T12:48:00Z"/>
          <w:rFonts w:ascii="Arial" w:eastAsia="Arial" w:hAnsi="Arial" w:cs="Arial"/>
          <w:sz w:val="22"/>
          <w:szCs w:val="22"/>
          <w:rPrChange w:id="243" w:author="Quick, Courtney (NIH/NIMH) [F]" w:date="2020-04-08T12:49:00Z">
            <w:rPr>
              <w:del w:id="244" w:author="Quick, Courtney (NIH/NIMH) [F]" w:date="2020-04-08T12:48:00Z"/>
            </w:rPr>
          </w:rPrChange>
        </w:rPr>
        <w:pPrChange w:id="245" w:author="Quick, Courtney (NIH/NIMH) [F]" w:date="2020-04-08T12:49:00Z">
          <w:pPr>
            <w:spacing w:after="0" w:line="240" w:lineRule="auto"/>
            <w:ind w:left="360" w:hanging="720"/>
          </w:pPr>
        </w:pPrChange>
      </w:pPr>
      <w:del w:id="246" w:author="Quick, Courtney (NIH/NIMH) [F]" w:date="2020-04-08T12:48:00Z">
        <w:r w:rsidRPr="007D3CB3" w:rsidDel="009E4D9D">
          <w:rPr>
            <w:rFonts w:ascii="Arial" w:eastAsia="Arial" w:hAnsi="Arial" w:cs="Arial"/>
            <w:sz w:val="22"/>
            <w:szCs w:val="22"/>
            <w:rPrChange w:id="247" w:author="Quick, Courtney (NIH/NIMH) [F]" w:date="2020-04-08T12:49:00Z">
              <w:rPr/>
            </w:rPrChange>
          </w:rPr>
          <w:delText xml:space="preserve">           </w:delText>
        </w:r>
      </w:del>
    </w:p>
    <w:p w14:paraId="0F5F1C8A" w14:textId="4CF16954" w:rsidR="00DE1833" w:rsidDel="009E4D9D" w:rsidRDefault="00DE1833">
      <w:pPr>
        <w:pStyle w:val="ListParagraph"/>
        <w:numPr>
          <w:ilvl w:val="0"/>
          <w:numId w:val="1"/>
        </w:numPr>
        <w:spacing w:line="240" w:lineRule="auto"/>
        <w:rPr>
          <w:del w:id="248" w:author="Quick, Courtney (NIH/NIMH) [F]" w:date="2020-04-08T12:48:00Z"/>
          <w:b/>
        </w:rPr>
        <w:pPrChange w:id="249" w:author="Quick, Courtney (NIH/NIMH) [F]" w:date="2020-04-08T12:49:00Z">
          <w:pPr/>
        </w:pPrChange>
      </w:pPr>
      <w:del w:id="250" w:author="Quick, Courtney (NIH/NIMH) [F]" w:date="2020-04-08T12:48:00Z">
        <w:r w:rsidDel="009505A4">
          <w:rPr>
            <w:b/>
          </w:rPr>
          <w:br w:type="page"/>
        </w:r>
      </w:del>
    </w:p>
    <w:p w14:paraId="5DB54D2E" w14:textId="690CDA1A" w:rsidR="006558B4" w:rsidRPr="00440E6D" w:rsidRDefault="00AF4877">
      <w:pPr>
        <w:pStyle w:val="ListParagraph"/>
        <w:numPr>
          <w:ilvl w:val="0"/>
          <w:numId w:val="1"/>
        </w:numPr>
        <w:spacing w:after="0" w:line="240" w:lineRule="auto"/>
        <w:rPr>
          <w:rFonts w:ascii="Arial" w:hAnsi="Arial" w:cs="Arial"/>
          <w:sz w:val="22"/>
          <w:szCs w:val="22"/>
          <w:rPrChange w:id="251" w:author="Quick, Courtney (NIH/NIMH) [F]" w:date="2020-04-08T12:49:00Z">
            <w:rPr/>
          </w:rPrChange>
        </w:rPr>
        <w:pPrChange w:id="252" w:author="Quick, Courtney (NIH/NIMH) [F]" w:date="2020-04-08T12:56:00Z">
          <w:pPr>
            <w:numPr>
              <w:numId w:val="7"/>
            </w:numPr>
            <w:spacing w:after="0" w:line="240" w:lineRule="auto"/>
            <w:ind w:left="720" w:hanging="360"/>
          </w:pPr>
        </w:pPrChange>
      </w:pPr>
      <w:r w:rsidRPr="00440E6D">
        <w:rPr>
          <w:rFonts w:ascii="Arial" w:hAnsi="Arial" w:cs="Arial"/>
          <w:b/>
          <w:sz w:val="22"/>
          <w:szCs w:val="22"/>
          <w:rPrChange w:id="253" w:author="Quick, Courtney (NIH/NIMH) [F]" w:date="2020-04-08T12:49:00Z">
            <w:rPr>
              <w:b/>
            </w:rPr>
          </w:rPrChange>
        </w:rPr>
        <w:lastRenderedPageBreak/>
        <w:t xml:space="preserve">… how well </w:t>
      </w:r>
      <w:r w:rsidR="00FD3988" w:rsidRPr="00440E6D">
        <w:rPr>
          <w:rFonts w:ascii="Arial" w:hAnsi="Arial" w:cs="Arial"/>
          <w:b/>
          <w:sz w:val="22"/>
          <w:szCs w:val="22"/>
          <w:rPrChange w:id="254" w:author="Quick, Courtney (NIH/NIMH) [F]" w:date="2020-04-08T12:49:00Z">
            <w:rPr>
              <w:b/>
            </w:rPr>
          </w:rPrChange>
        </w:rPr>
        <w:t>were</w:t>
      </w:r>
      <w:r w:rsidRPr="00440E6D">
        <w:rPr>
          <w:rFonts w:ascii="Arial" w:hAnsi="Arial" w:cs="Arial"/>
          <w:b/>
          <w:sz w:val="22"/>
          <w:szCs w:val="22"/>
          <w:rPrChange w:id="255" w:author="Quick, Courtney (NIH/NIMH) [F]" w:date="2020-04-08T12:49:00Z">
            <w:rPr>
              <w:b/>
            </w:rPr>
          </w:rPrChange>
        </w:rPr>
        <w:t xml:space="preserve"> you</w:t>
      </w:r>
      <w:ins w:id="256" w:author="Quick, Courtney (NIH/NIMH) [F]" w:date="2020-04-08T12:09:00Z">
        <w:r w:rsidR="00055D2E" w:rsidRPr="00440E6D">
          <w:rPr>
            <w:rFonts w:ascii="Arial" w:hAnsi="Arial" w:cs="Arial"/>
            <w:b/>
            <w:sz w:val="22"/>
            <w:szCs w:val="22"/>
            <w:rPrChange w:id="257" w:author="Quick, Courtney (NIH/NIMH) [F]" w:date="2020-04-08T12:49:00Z">
              <w:rPr>
                <w:b/>
              </w:rPr>
            </w:rPrChange>
          </w:rPr>
          <w:t xml:space="preserve"> </w:t>
        </w:r>
      </w:ins>
      <w:r w:rsidRPr="00440E6D">
        <w:rPr>
          <w:rFonts w:ascii="Arial" w:hAnsi="Arial" w:cs="Arial"/>
          <w:b/>
          <w:sz w:val="22"/>
          <w:szCs w:val="22"/>
          <w:rPrChange w:id="258" w:author="Quick, Courtney (NIH/NIMH) [F]" w:date="2020-04-08T12:49:00Z">
            <w:rPr>
              <w:b/>
            </w:rPr>
          </w:rPrChange>
        </w:rPr>
        <w:t>able to concentrate or focus?</w:t>
      </w:r>
    </w:p>
    <w:p w14:paraId="0F5EC09F" w14:textId="77777777" w:rsidR="006558B4" w:rsidRDefault="00AF4877" w:rsidP="001314E7">
      <w:pPr>
        <w:numPr>
          <w:ilvl w:val="0"/>
          <w:numId w:val="14"/>
        </w:numPr>
        <w:spacing w:after="0" w:line="240" w:lineRule="auto"/>
        <w:rPr>
          <w:sz w:val="22"/>
          <w:szCs w:val="22"/>
        </w:rPr>
      </w:pPr>
      <w:r>
        <w:rPr>
          <w:rFonts w:ascii="Arial" w:eastAsia="Arial" w:hAnsi="Arial" w:cs="Arial"/>
          <w:sz w:val="22"/>
          <w:szCs w:val="22"/>
        </w:rPr>
        <w:t>Very focused/attentive</w:t>
      </w:r>
    </w:p>
    <w:p w14:paraId="41103E3F" w14:textId="77777777" w:rsidR="006558B4" w:rsidRDefault="00AF4877" w:rsidP="00593B11">
      <w:pPr>
        <w:numPr>
          <w:ilvl w:val="0"/>
          <w:numId w:val="14"/>
        </w:numPr>
        <w:spacing w:after="0" w:line="240" w:lineRule="auto"/>
        <w:rPr>
          <w:sz w:val="22"/>
          <w:szCs w:val="22"/>
        </w:rPr>
      </w:pPr>
      <w:r>
        <w:rPr>
          <w:rFonts w:ascii="Arial" w:eastAsia="Arial" w:hAnsi="Arial" w:cs="Arial"/>
          <w:sz w:val="22"/>
          <w:szCs w:val="22"/>
        </w:rPr>
        <w:t>Moderately focused/attentive</w:t>
      </w:r>
    </w:p>
    <w:p w14:paraId="2730D05A" w14:textId="77777777" w:rsidR="006558B4" w:rsidRDefault="00AF4877" w:rsidP="005F095F">
      <w:pPr>
        <w:numPr>
          <w:ilvl w:val="0"/>
          <w:numId w:val="14"/>
        </w:numPr>
        <w:spacing w:after="0" w:line="240" w:lineRule="auto"/>
        <w:rPr>
          <w:sz w:val="22"/>
          <w:szCs w:val="22"/>
        </w:rPr>
      </w:pPr>
      <w:r>
        <w:rPr>
          <w:rFonts w:ascii="Arial" w:eastAsia="Arial" w:hAnsi="Arial" w:cs="Arial"/>
          <w:sz w:val="22"/>
          <w:szCs w:val="22"/>
        </w:rPr>
        <w:t>Neutral</w:t>
      </w:r>
    </w:p>
    <w:p w14:paraId="16B5E1E4"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Moderately unfocused/distracted</w:t>
      </w:r>
    </w:p>
    <w:p w14:paraId="5AA7AF75"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Very unfocused/distracted</w:t>
      </w:r>
    </w:p>
    <w:p w14:paraId="6E030E37" w14:textId="77777777" w:rsidR="006558B4" w:rsidRDefault="006558B4" w:rsidP="002113B2">
      <w:pPr>
        <w:spacing w:after="0" w:line="240" w:lineRule="auto"/>
        <w:rPr>
          <w:rFonts w:ascii="Arial" w:eastAsia="Arial" w:hAnsi="Arial" w:cs="Arial"/>
          <w:sz w:val="22"/>
          <w:szCs w:val="22"/>
        </w:rPr>
      </w:pPr>
    </w:p>
    <w:p w14:paraId="064557B5" w14:textId="532D72CF" w:rsidR="006558B4" w:rsidRDefault="00AF4877">
      <w:pPr>
        <w:numPr>
          <w:ilvl w:val="0"/>
          <w:numId w:val="1"/>
        </w:numPr>
        <w:spacing w:after="0" w:line="240" w:lineRule="auto"/>
        <w:rPr>
          <w:sz w:val="22"/>
          <w:szCs w:val="22"/>
        </w:rPr>
        <w:pPrChange w:id="259"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how irritable or easily angered </w:t>
      </w:r>
      <w:r w:rsidR="00FD3988">
        <w:rPr>
          <w:rFonts w:ascii="Arial" w:eastAsia="Arial" w:hAnsi="Arial" w:cs="Arial"/>
          <w:b/>
          <w:sz w:val="22"/>
          <w:szCs w:val="22"/>
        </w:rPr>
        <w:t xml:space="preserve">were </w:t>
      </w:r>
      <w:r>
        <w:rPr>
          <w:rFonts w:ascii="Arial" w:eastAsia="Arial" w:hAnsi="Arial" w:cs="Arial"/>
          <w:b/>
          <w:sz w:val="22"/>
          <w:szCs w:val="22"/>
        </w:rPr>
        <w:t>you?</w:t>
      </w:r>
    </w:p>
    <w:p w14:paraId="2D427AD2"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Not irritable or easily angered at all</w:t>
      </w:r>
    </w:p>
    <w:p w14:paraId="6A6E8960"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Slightly irritable or easily angered</w:t>
      </w:r>
    </w:p>
    <w:p w14:paraId="2D9925D5"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Moderately irritable or easily angered</w:t>
      </w:r>
    </w:p>
    <w:p w14:paraId="674D1CD1"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Very irritable or easily angered</w:t>
      </w:r>
    </w:p>
    <w:p w14:paraId="14575FDC"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Extremely irritable or easily angered</w:t>
      </w:r>
    </w:p>
    <w:p w14:paraId="77053DE8" w14:textId="77777777" w:rsidR="006558B4" w:rsidRDefault="00AF4877" w:rsidP="002113B2">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1F24D5F5" w14:textId="119A613E" w:rsidR="006558B4" w:rsidRDefault="00AF4877">
      <w:pPr>
        <w:numPr>
          <w:ilvl w:val="0"/>
          <w:numId w:val="1"/>
        </w:numPr>
        <w:spacing w:after="0" w:line="240" w:lineRule="auto"/>
        <w:rPr>
          <w:sz w:val="22"/>
          <w:szCs w:val="22"/>
        </w:rPr>
        <w:pPrChange w:id="260"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how lonely </w:t>
      </w:r>
      <w:r w:rsidR="00FD3988">
        <w:rPr>
          <w:rFonts w:ascii="Arial" w:eastAsia="Arial" w:hAnsi="Arial" w:cs="Arial"/>
          <w:b/>
          <w:sz w:val="22"/>
          <w:szCs w:val="22"/>
        </w:rPr>
        <w:t>were you</w:t>
      </w:r>
      <w:r>
        <w:rPr>
          <w:rFonts w:ascii="Arial" w:eastAsia="Arial" w:hAnsi="Arial" w:cs="Arial"/>
          <w:b/>
          <w:sz w:val="22"/>
          <w:szCs w:val="22"/>
        </w:rPr>
        <w:t>?</w:t>
      </w:r>
    </w:p>
    <w:p w14:paraId="6330E866" w14:textId="77777777" w:rsidR="006558B4" w:rsidRDefault="00AF4877">
      <w:pPr>
        <w:numPr>
          <w:ilvl w:val="1"/>
          <w:numId w:val="1"/>
        </w:numPr>
        <w:spacing w:after="0" w:line="240" w:lineRule="auto"/>
        <w:rPr>
          <w:sz w:val="22"/>
          <w:szCs w:val="22"/>
        </w:rPr>
        <w:pPrChange w:id="261"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Not lonely at all</w:t>
      </w:r>
    </w:p>
    <w:p w14:paraId="66508D6F" w14:textId="77777777" w:rsidR="006558B4" w:rsidRDefault="00AF4877">
      <w:pPr>
        <w:numPr>
          <w:ilvl w:val="1"/>
          <w:numId w:val="1"/>
        </w:numPr>
        <w:spacing w:after="0" w:line="240" w:lineRule="auto"/>
        <w:rPr>
          <w:sz w:val="22"/>
          <w:szCs w:val="22"/>
        </w:rPr>
        <w:pPrChange w:id="262"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Slightly lonely</w:t>
      </w:r>
    </w:p>
    <w:p w14:paraId="3B4EC93F" w14:textId="77777777" w:rsidR="006558B4" w:rsidRDefault="00AF4877">
      <w:pPr>
        <w:numPr>
          <w:ilvl w:val="1"/>
          <w:numId w:val="1"/>
        </w:numPr>
        <w:spacing w:after="0" w:line="240" w:lineRule="auto"/>
        <w:rPr>
          <w:sz w:val="22"/>
          <w:szCs w:val="22"/>
        </w:rPr>
        <w:pPrChange w:id="263"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Moderately lonely</w:t>
      </w:r>
    </w:p>
    <w:p w14:paraId="588B3B45" w14:textId="77777777" w:rsidR="006558B4" w:rsidRDefault="00AF4877">
      <w:pPr>
        <w:numPr>
          <w:ilvl w:val="1"/>
          <w:numId w:val="1"/>
        </w:numPr>
        <w:spacing w:after="0" w:line="240" w:lineRule="auto"/>
        <w:rPr>
          <w:sz w:val="22"/>
          <w:szCs w:val="22"/>
        </w:rPr>
        <w:pPrChange w:id="264"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Very lonely</w:t>
      </w:r>
    </w:p>
    <w:p w14:paraId="706DA78C" w14:textId="77777777" w:rsidR="006558B4" w:rsidRDefault="00AF4877">
      <w:pPr>
        <w:numPr>
          <w:ilvl w:val="1"/>
          <w:numId w:val="1"/>
        </w:numPr>
        <w:spacing w:after="0" w:line="240" w:lineRule="auto"/>
        <w:rPr>
          <w:sz w:val="22"/>
          <w:szCs w:val="22"/>
        </w:rPr>
        <w:pPrChange w:id="265"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Extremely lonely</w:t>
      </w:r>
    </w:p>
    <w:p w14:paraId="39C18BC3" w14:textId="77777777" w:rsidR="006558B4" w:rsidRDefault="006558B4" w:rsidP="002113B2">
      <w:pPr>
        <w:spacing w:after="0" w:line="240" w:lineRule="auto"/>
        <w:rPr>
          <w:rFonts w:ascii="Arial" w:eastAsia="Arial" w:hAnsi="Arial" w:cs="Arial"/>
          <w:sz w:val="22"/>
          <w:szCs w:val="22"/>
        </w:rPr>
      </w:pPr>
    </w:p>
    <w:p w14:paraId="511B92E1" w14:textId="16D62BFE" w:rsidR="006558B4" w:rsidRDefault="00AF4877">
      <w:pPr>
        <w:numPr>
          <w:ilvl w:val="0"/>
          <w:numId w:val="1"/>
        </w:numPr>
        <w:spacing w:after="0" w:line="240" w:lineRule="auto"/>
        <w:rPr>
          <w:sz w:val="22"/>
          <w:szCs w:val="22"/>
        </w:rPr>
        <w:pPrChange w:id="266"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to what extent </w:t>
      </w:r>
      <w:del w:id="267" w:author="Quick, Courtney (NIH/NIMH) [F]" w:date="2020-04-08T12:10:00Z">
        <w:r w:rsidR="00FD3988" w:rsidDel="00080577">
          <w:rPr>
            <w:rFonts w:ascii="Arial" w:eastAsia="Arial" w:hAnsi="Arial" w:cs="Arial"/>
            <w:b/>
            <w:sz w:val="22"/>
            <w:szCs w:val="22"/>
          </w:rPr>
          <w:delText>did you have</w:delText>
        </w:r>
      </w:del>
      <w:ins w:id="268" w:author="Quick, Courtney (NIH/NIMH) [F]" w:date="2020-04-08T12:10:00Z">
        <w:del w:id="269" w:author="Dunn, Julia (NIH/NIMH) [F]" w:date="2020-04-08T13:01:00Z">
          <w:r w:rsidR="00080577">
            <w:rPr>
              <w:rFonts w:ascii="Arial" w:eastAsia="Arial" w:hAnsi="Arial" w:cs="Arial"/>
              <w:b/>
              <w:sz w:val="22"/>
              <w:szCs w:val="22"/>
            </w:rPr>
            <w:delText>were you having</w:delText>
          </w:r>
        </w:del>
      </w:ins>
      <w:del w:id="270" w:author="Dunn, Julia (NIH/NIMH) [F]" w:date="2020-04-08T13:01:00Z">
        <w:r w:rsidR="00FD3988">
          <w:rPr>
            <w:rFonts w:ascii="Arial" w:eastAsia="Arial" w:hAnsi="Arial" w:cs="Arial"/>
            <w:b/>
            <w:sz w:val="22"/>
            <w:szCs w:val="22"/>
          </w:rPr>
          <w:delText xml:space="preserve"> </w:delText>
        </w:r>
      </w:del>
      <w:ins w:id="271" w:author="Dunn, Julia (NIH/NIMH) [F]" w:date="2020-04-08T13:01:00Z">
        <w:r w:rsidR="00826789">
          <w:rPr>
            <w:rFonts w:ascii="Arial" w:eastAsia="Arial" w:hAnsi="Arial" w:cs="Arial"/>
            <w:b/>
            <w:sz w:val="22"/>
            <w:szCs w:val="22"/>
          </w:rPr>
          <w:t xml:space="preserve">did you have </w:t>
        </w:r>
      </w:ins>
      <w:r>
        <w:rPr>
          <w:rFonts w:ascii="Arial" w:eastAsia="Arial" w:hAnsi="Arial" w:cs="Arial"/>
          <w:b/>
          <w:sz w:val="22"/>
          <w:szCs w:val="22"/>
        </w:rPr>
        <w:t>negative thoughts, thought</w:t>
      </w:r>
      <w:ins w:id="272" w:author="Quick, Courtney (NIH/NIMH) [F]" w:date="2020-04-08T12:13:00Z">
        <w:r w:rsidR="0083480F">
          <w:rPr>
            <w:rFonts w:ascii="Arial" w:eastAsia="Arial" w:hAnsi="Arial" w:cs="Arial"/>
            <w:b/>
            <w:sz w:val="22"/>
            <w:szCs w:val="22"/>
          </w:rPr>
          <w:t>s</w:t>
        </w:r>
      </w:ins>
      <w:r>
        <w:rPr>
          <w:rFonts w:ascii="Arial" w:eastAsia="Arial" w:hAnsi="Arial" w:cs="Arial"/>
          <w:b/>
          <w:sz w:val="22"/>
          <w:szCs w:val="22"/>
        </w:rPr>
        <w:t xml:space="preserve"> about unpleasant experiences or things that made you feel bad?</w:t>
      </w:r>
    </w:p>
    <w:p w14:paraId="29DE8FD1" w14:textId="77777777" w:rsidR="006558B4" w:rsidRDefault="00AF4877">
      <w:pPr>
        <w:numPr>
          <w:ilvl w:val="1"/>
          <w:numId w:val="1"/>
        </w:numPr>
        <w:spacing w:after="0" w:line="240" w:lineRule="auto"/>
        <w:rPr>
          <w:sz w:val="22"/>
          <w:szCs w:val="22"/>
        </w:rPr>
        <w:pPrChange w:id="273"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Not at all</w:t>
      </w:r>
    </w:p>
    <w:p w14:paraId="5A4002BE" w14:textId="77777777" w:rsidR="006558B4" w:rsidRDefault="00AF4877">
      <w:pPr>
        <w:numPr>
          <w:ilvl w:val="1"/>
          <w:numId w:val="1"/>
        </w:numPr>
        <w:spacing w:after="0" w:line="240" w:lineRule="auto"/>
        <w:rPr>
          <w:sz w:val="22"/>
          <w:szCs w:val="22"/>
        </w:rPr>
        <w:pPrChange w:id="274"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Rarely</w:t>
      </w:r>
    </w:p>
    <w:p w14:paraId="64B6073E" w14:textId="77777777" w:rsidR="006558B4" w:rsidRDefault="00AF4877">
      <w:pPr>
        <w:numPr>
          <w:ilvl w:val="1"/>
          <w:numId w:val="1"/>
        </w:numPr>
        <w:spacing w:after="0" w:line="240" w:lineRule="auto"/>
        <w:rPr>
          <w:sz w:val="22"/>
          <w:szCs w:val="22"/>
        </w:rPr>
        <w:pPrChange w:id="275"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Occasionally</w:t>
      </w:r>
    </w:p>
    <w:p w14:paraId="3640B5A8" w14:textId="77777777" w:rsidR="006558B4" w:rsidRDefault="00AF4877">
      <w:pPr>
        <w:numPr>
          <w:ilvl w:val="1"/>
          <w:numId w:val="1"/>
        </w:numPr>
        <w:spacing w:after="0" w:line="240" w:lineRule="auto"/>
        <w:rPr>
          <w:sz w:val="22"/>
          <w:szCs w:val="22"/>
        </w:rPr>
        <w:pPrChange w:id="276"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Often</w:t>
      </w:r>
    </w:p>
    <w:p w14:paraId="6B85C997" w14:textId="77777777" w:rsidR="006558B4" w:rsidRDefault="00AF4877">
      <w:pPr>
        <w:numPr>
          <w:ilvl w:val="1"/>
          <w:numId w:val="1"/>
        </w:numPr>
        <w:spacing w:after="0" w:line="240" w:lineRule="auto"/>
        <w:rPr>
          <w:sz w:val="22"/>
          <w:szCs w:val="22"/>
        </w:rPr>
        <w:pPrChange w:id="277"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A lot of the time</w:t>
      </w:r>
    </w:p>
    <w:p w14:paraId="0693A4B7" w14:textId="77777777" w:rsidR="006558B4" w:rsidRDefault="006558B4" w:rsidP="002113B2">
      <w:pPr>
        <w:spacing w:after="0" w:line="240" w:lineRule="auto"/>
        <w:rPr>
          <w:rFonts w:ascii="Arial" w:eastAsia="Arial" w:hAnsi="Arial" w:cs="Arial"/>
          <w:sz w:val="22"/>
          <w:szCs w:val="22"/>
        </w:rPr>
      </w:pPr>
    </w:p>
    <w:p w14:paraId="6922A186" w14:textId="77777777" w:rsidR="006558B4" w:rsidRDefault="00AF4877" w:rsidP="002113B2">
      <w:pPr>
        <w:pStyle w:val="Heading2"/>
        <w:spacing w:after="0" w:line="240" w:lineRule="auto"/>
        <w:rPr>
          <w:rFonts w:ascii="Arial" w:hAnsi="Arial" w:cs="Arial"/>
          <w:sz w:val="28"/>
          <w:szCs w:val="28"/>
        </w:rPr>
      </w:pPr>
      <w:r>
        <w:rPr>
          <w:rFonts w:ascii="Arial" w:hAnsi="Arial" w:cs="Arial"/>
          <w:sz w:val="28"/>
          <w:szCs w:val="28"/>
        </w:rPr>
        <w:t>MEDIA USE (PAST TWO WEEKS) </w:t>
      </w:r>
    </w:p>
    <w:p w14:paraId="709B6F7D" w14:textId="77777777" w:rsidR="006558B4" w:rsidRDefault="006558B4" w:rsidP="002113B2">
      <w:pPr>
        <w:spacing w:after="0" w:line="240" w:lineRule="auto"/>
      </w:pPr>
    </w:p>
    <w:p w14:paraId="1610F823" w14:textId="77777777" w:rsidR="006558B4" w:rsidRDefault="00AF4877" w:rsidP="002113B2">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40C1595" w14:textId="77777777" w:rsidR="006558B4" w:rsidRDefault="006558B4" w:rsidP="002113B2">
      <w:pPr>
        <w:spacing w:after="0" w:line="240" w:lineRule="auto"/>
        <w:rPr>
          <w:rFonts w:ascii="Arial" w:eastAsia="Arial" w:hAnsi="Arial" w:cs="Arial"/>
          <w:sz w:val="22"/>
          <w:szCs w:val="22"/>
        </w:rPr>
      </w:pPr>
    </w:p>
    <w:p w14:paraId="7EA4B7D0" w14:textId="77777777" w:rsidR="006558B4" w:rsidRDefault="00AF4877">
      <w:pPr>
        <w:numPr>
          <w:ilvl w:val="0"/>
          <w:numId w:val="1"/>
        </w:numPr>
        <w:spacing w:after="0" w:line="240" w:lineRule="auto"/>
        <w:rPr>
          <w:sz w:val="22"/>
          <w:szCs w:val="22"/>
        </w:rPr>
        <w:pPrChange w:id="278" w:author="Quick, Courtney (NIH/NIMH) [F]" w:date="2020-04-08T12:44:00Z">
          <w:pPr>
            <w:numPr>
              <w:numId w:val="7"/>
            </w:numPr>
            <w:spacing w:after="0" w:line="240" w:lineRule="auto"/>
            <w:ind w:left="720" w:hanging="360"/>
          </w:pPr>
        </w:pPrChange>
      </w:pPr>
      <w:r>
        <w:rPr>
          <w:rFonts w:ascii="Arial" w:eastAsia="Arial" w:hAnsi="Arial" w:cs="Arial"/>
          <w:b/>
          <w:sz w:val="22"/>
          <w:szCs w:val="22"/>
        </w:rPr>
        <w:t>… watching TV or digital media (e.g., Netflix, YouTube, web surfing)? </w:t>
      </w:r>
    </w:p>
    <w:p w14:paraId="102C99BB" w14:textId="0AD6709A" w:rsidR="006558B4" w:rsidRDefault="00AF4877">
      <w:pPr>
        <w:numPr>
          <w:ilvl w:val="1"/>
          <w:numId w:val="1"/>
        </w:numPr>
        <w:spacing w:after="0" w:line="240" w:lineRule="auto"/>
        <w:rPr>
          <w:sz w:val="22"/>
          <w:szCs w:val="22"/>
        </w:rPr>
        <w:pPrChange w:id="279"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 TV</w:t>
      </w:r>
      <w:r w:rsidR="00992A87">
        <w:rPr>
          <w:rFonts w:ascii="Arial" w:eastAsia="Arial" w:hAnsi="Arial" w:cs="Arial"/>
          <w:sz w:val="22"/>
          <w:szCs w:val="22"/>
        </w:rPr>
        <w:t xml:space="preserve"> or digital media</w:t>
      </w:r>
    </w:p>
    <w:p w14:paraId="1A125575" w14:textId="77777777" w:rsidR="006558B4" w:rsidRDefault="00AF4877">
      <w:pPr>
        <w:numPr>
          <w:ilvl w:val="1"/>
          <w:numId w:val="1"/>
        </w:numPr>
        <w:spacing w:after="0" w:line="240" w:lineRule="auto"/>
        <w:rPr>
          <w:sz w:val="22"/>
          <w:szCs w:val="22"/>
        </w:rPr>
        <w:pPrChange w:id="280"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Under 1 hour</w:t>
      </w:r>
    </w:p>
    <w:p w14:paraId="4C6517A9" w14:textId="77777777" w:rsidR="006558B4" w:rsidRDefault="00AF4877">
      <w:pPr>
        <w:numPr>
          <w:ilvl w:val="1"/>
          <w:numId w:val="1"/>
        </w:numPr>
        <w:spacing w:after="0" w:line="240" w:lineRule="auto"/>
        <w:rPr>
          <w:sz w:val="22"/>
          <w:szCs w:val="22"/>
        </w:rPr>
        <w:pPrChange w:id="281"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1-3 hours</w:t>
      </w:r>
    </w:p>
    <w:p w14:paraId="5D498409" w14:textId="77777777" w:rsidR="006558B4" w:rsidRDefault="00AF4877">
      <w:pPr>
        <w:numPr>
          <w:ilvl w:val="1"/>
          <w:numId w:val="1"/>
        </w:numPr>
        <w:spacing w:after="0" w:line="240" w:lineRule="auto"/>
        <w:rPr>
          <w:sz w:val="22"/>
          <w:szCs w:val="22"/>
        </w:rPr>
        <w:pPrChange w:id="282"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4-6 hours</w:t>
      </w:r>
    </w:p>
    <w:p w14:paraId="685B3EB5" w14:textId="77777777" w:rsidR="006558B4" w:rsidRDefault="00AF4877">
      <w:pPr>
        <w:numPr>
          <w:ilvl w:val="1"/>
          <w:numId w:val="1"/>
        </w:numPr>
        <w:spacing w:after="0" w:line="240" w:lineRule="auto"/>
        <w:rPr>
          <w:sz w:val="22"/>
          <w:szCs w:val="22"/>
        </w:rPr>
        <w:pPrChange w:id="283"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More than 6 hours</w:t>
      </w:r>
    </w:p>
    <w:p w14:paraId="0F81A61C" w14:textId="77777777" w:rsidR="006558B4" w:rsidRDefault="006558B4" w:rsidP="002113B2">
      <w:pPr>
        <w:spacing w:after="0" w:line="240" w:lineRule="auto"/>
        <w:ind w:left="1440"/>
        <w:rPr>
          <w:rFonts w:ascii="Arial" w:eastAsia="Arial" w:hAnsi="Arial" w:cs="Arial"/>
          <w:sz w:val="22"/>
          <w:szCs w:val="22"/>
        </w:rPr>
      </w:pPr>
    </w:p>
    <w:p w14:paraId="7BCE396A" w14:textId="77777777" w:rsidR="006558B4" w:rsidRDefault="00AF4877">
      <w:pPr>
        <w:numPr>
          <w:ilvl w:val="0"/>
          <w:numId w:val="1"/>
        </w:numPr>
        <w:spacing w:after="0" w:line="240" w:lineRule="auto"/>
        <w:rPr>
          <w:sz w:val="22"/>
          <w:szCs w:val="22"/>
        </w:rPr>
        <w:pPrChange w:id="284" w:author="Quick, Courtney (NIH/NIMH) [F]" w:date="2020-04-08T12:44:00Z">
          <w:pPr>
            <w:numPr>
              <w:numId w:val="7"/>
            </w:numPr>
            <w:spacing w:after="0" w:line="240" w:lineRule="auto"/>
            <w:ind w:left="720" w:hanging="360"/>
          </w:pPr>
        </w:pPrChange>
      </w:pPr>
      <w:r>
        <w:rPr>
          <w:rFonts w:ascii="Arial" w:eastAsia="Arial" w:hAnsi="Arial" w:cs="Arial"/>
          <w:b/>
          <w:sz w:val="22"/>
          <w:szCs w:val="22"/>
          <w:highlight w:val="white"/>
        </w:rPr>
        <w:t>... using social media (e.g., Facetime, Facebook, Instagram, Snapchat, Twitter</w:t>
      </w:r>
    </w:p>
    <w:p w14:paraId="317D8F05"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8E481DE" w14:textId="77777777" w:rsidR="006558B4" w:rsidRDefault="00AF4877">
      <w:pPr>
        <w:numPr>
          <w:ilvl w:val="1"/>
          <w:numId w:val="1"/>
        </w:numPr>
        <w:spacing w:after="0" w:line="240" w:lineRule="auto"/>
        <w:rPr>
          <w:sz w:val="22"/>
          <w:szCs w:val="22"/>
        </w:rPr>
        <w:pPrChange w:id="285"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 social media</w:t>
      </w:r>
    </w:p>
    <w:p w14:paraId="3156ED54" w14:textId="77777777" w:rsidR="006558B4" w:rsidRDefault="00AF4877">
      <w:pPr>
        <w:numPr>
          <w:ilvl w:val="1"/>
          <w:numId w:val="1"/>
        </w:numPr>
        <w:spacing w:after="0" w:line="240" w:lineRule="auto"/>
        <w:rPr>
          <w:sz w:val="22"/>
          <w:szCs w:val="22"/>
        </w:rPr>
        <w:pPrChange w:id="286"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Under 1 hour</w:t>
      </w:r>
    </w:p>
    <w:p w14:paraId="6EDB7486" w14:textId="77777777" w:rsidR="006558B4" w:rsidRDefault="00AF4877">
      <w:pPr>
        <w:numPr>
          <w:ilvl w:val="1"/>
          <w:numId w:val="1"/>
        </w:numPr>
        <w:spacing w:after="0" w:line="240" w:lineRule="auto"/>
        <w:rPr>
          <w:sz w:val="22"/>
          <w:szCs w:val="22"/>
        </w:rPr>
        <w:pPrChange w:id="287"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1-3 hours</w:t>
      </w:r>
    </w:p>
    <w:p w14:paraId="74121DAE" w14:textId="77777777" w:rsidR="006558B4" w:rsidRDefault="00AF4877">
      <w:pPr>
        <w:numPr>
          <w:ilvl w:val="1"/>
          <w:numId w:val="1"/>
        </w:numPr>
        <w:spacing w:after="0" w:line="240" w:lineRule="auto"/>
        <w:rPr>
          <w:sz w:val="22"/>
          <w:szCs w:val="22"/>
        </w:rPr>
        <w:pPrChange w:id="288"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4-6 hours</w:t>
      </w:r>
    </w:p>
    <w:p w14:paraId="2523B06B" w14:textId="31A56141" w:rsidR="004778DC" w:rsidRDefault="00AF4877" w:rsidP="00B35118">
      <w:pPr>
        <w:numPr>
          <w:ilvl w:val="1"/>
          <w:numId w:val="1"/>
        </w:numPr>
        <w:spacing w:after="0" w:line="240" w:lineRule="auto"/>
        <w:contextualSpacing/>
        <w:rPr>
          <w:ins w:id="289" w:author="Quick, Courtney (NIH/NIMH) [F]" w:date="2020-04-08T13:41:00Z"/>
          <w:sz w:val="22"/>
          <w:szCs w:val="22"/>
        </w:rPr>
      </w:pPr>
      <w:r>
        <w:rPr>
          <w:rFonts w:ascii="Arial" w:eastAsia="Arial" w:hAnsi="Arial" w:cs="Arial"/>
          <w:sz w:val="22"/>
          <w:szCs w:val="22"/>
        </w:rPr>
        <w:t>More than 6 hours</w:t>
      </w:r>
    </w:p>
    <w:p w14:paraId="49792CEF" w14:textId="77777777" w:rsidR="00596B63" w:rsidRPr="00B35118" w:rsidRDefault="00596B63">
      <w:pPr>
        <w:spacing w:after="0" w:line="240" w:lineRule="auto"/>
        <w:ind w:left="1440"/>
        <w:contextualSpacing/>
        <w:rPr>
          <w:sz w:val="22"/>
          <w:szCs w:val="22"/>
        </w:rPr>
        <w:pPrChange w:id="290" w:author="Quick, Courtney (NIH/NIMH) [F]" w:date="2020-04-08T13:41:00Z">
          <w:pPr>
            <w:numPr>
              <w:ilvl w:val="1"/>
              <w:numId w:val="7"/>
            </w:numPr>
            <w:spacing w:after="0" w:line="240" w:lineRule="auto"/>
            <w:ind w:left="1440" w:hanging="360"/>
          </w:pPr>
        </w:pPrChange>
      </w:pPr>
    </w:p>
    <w:p w14:paraId="1998D01D" w14:textId="0BC7AA4B" w:rsidR="00DE1833" w:rsidRPr="00360EAD" w:rsidDel="00360EAD" w:rsidRDefault="00DE1833">
      <w:pPr>
        <w:pStyle w:val="ListParagraph"/>
        <w:numPr>
          <w:ilvl w:val="0"/>
          <w:numId w:val="1"/>
        </w:numPr>
        <w:spacing w:after="0" w:line="240" w:lineRule="auto"/>
        <w:rPr>
          <w:del w:id="291" w:author="Quick, Courtney (NIH/NIMH) [F]" w:date="2020-04-08T12:52:00Z"/>
          <w:rFonts w:ascii="Arial" w:eastAsia="Arial" w:hAnsi="Arial" w:cs="Arial"/>
          <w:b/>
          <w:sz w:val="22"/>
          <w:szCs w:val="22"/>
          <w:highlight w:val="white"/>
          <w:rPrChange w:id="292" w:author="Quick, Courtney (NIH/NIMH) [F]" w:date="2020-04-08T12:53:00Z">
            <w:rPr>
              <w:del w:id="293" w:author="Quick, Courtney (NIH/NIMH) [F]" w:date="2020-04-08T12:52:00Z"/>
              <w:highlight w:val="white"/>
            </w:rPr>
          </w:rPrChange>
        </w:rPr>
        <w:pPrChange w:id="294" w:author="Quick, Courtney (NIH/NIMH) [F]" w:date="2020-04-08T12:53:00Z">
          <w:pPr>
            <w:spacing w:after="0" w:line="240" w:lineRule="auto"/>
          </w:pPr>
        </w:pPrChange>
      </w:pPr>
    </w:p>
    <w:p w14:paraId="160D08AC" w14:textId="2AD6FBF5" w:rsidR="00DE1833" w:rsidDel="00360EAD" w:rsidRDefault="00DE1833">
      <w:pPr>
        <w:pStyle w:val="ListParagraph"/>
        <w:numPr>
          <w:ilvl w:val="0"/>
          <w:numId w:val="1"/>
        </w:numPr>
        <w:rPr>
          <w:del w:id="295" w:author="Quick, Courtney (NIH/NIMH) [F]" w:date="2020-04-08T12:53:00Z"/>
          <w:highlight w:val="white"/>
        </w:rPr>
        <w:pPrChange w:id="296" w:author="Quick, Courtney (NIH/NIMH) [F]" w:date="2020-04-08T12:53:00Z">
          <w:pPr/>
        </w:pPrChange>
      </w:pPr>
      <w:del w:id="297" w:author="Quick, Courtney (NIH/NIMH) [F]" w:date="2020-04-08T12:53:00Z">
        <w:r w:rsidDel="00360EAD">
          <w:rPr>
            <w:highlight w:val="white"/>
          </w:rPr>
          <w:br w:type="page"/>
        </w:r>
      </w:del>
    </w:p>
    <w:p w14:paraId="68E7EA15" w14:textId="1674B33E" w:rsidR="006558B4" w:rsidRDefault="00AF4877">
      <w:pPr>
        <w:pStyle w:val="ListParagraph"/>
        <w:numPr>
          <w:ilvl w:val="0"/>
          <w:numId w:val="1"/>
        </w:numPr>
        <w:spacing w:after="0" w:line="240" w:lineRule="auto"/>
        <w:pPrChange w:id="298" w:author="Quick, Courtney (NIH/NIMH) [F]" w:date="2020-04-08T12:55:00Z">
          <w:pPr>
            <w:numPr>
              <w:numId w:val="7"/>
            </w:numPr>
            <w:spacing w:after="0" w:line="240" w:lineRule="auto"/>
            <w:ind w:left="720" w:hanging="360"/>
          </w:pPr>
        </w:pPrChange>
      </w:pPr>
      <w:r>
        <w:rPr>
          <w:highlight w:val="white"/>
        </w:rPr>
        <w:lastRenderedPageBreak/>
        <w:t xml:space="preserve">… </w:t>
      </w:r>
      <w:r w:rsidRPr="00360EAD">
        <w:rPr>
          <w:rFonts w:ascii="Arial" w:hAnsi="Arial" w:cs="Arial"/>
          <w:b/>
          <w:bCs/>
          <w:sz w:val="22"/>
          <w:szCs w:val="22"/>
          <w:highlight w:val="white"/>
          <w:rPrChange w:id="299" w:author="Quick, Courtney (NIH/NIMH) [F]" w:date="2020-04-08T12:53:00Z">
            <w:rPr>
              <w:highlight w:val="white"/>
            </w:rPr>
          </w:rPrChange>
        </w:rPr>
        <w:t>playing video games?</w:t>
      </w:r>
    </w:p>
    <w:p w14:paraId="240C0E5C" w14:textId="77777777" w:rsidR="006558B4" w:rsidRDefault="00AF4877">
      <w:pPr>
        <w:numPr>
          <w:ilvl w:val="0"/>
          <w:numId w:val="16"/>
        </w:numPr>
        <w:spacing w:after="0" w:line="240" w:lineRule="auto"/>
        <w:contextualSpacing/>
        <w:rPr>
          <w:sz w:val="22"/>
          <w:szCs w:val="22"/>
        </w:rPr>
        <w:pPrChange w:id="300" w:author="Quick, Courtney (NIH/NIMH) [F]" w:date="2020-04-08T12:54:00Z">
          <w:pPr>
            <w:numPr>
              <w:numId w:val="16"/>
            </w:numPr>
            <w:spacing w:after="0" w:line="240" w:lineRule="auto"/>
            <w:ind w:left="1440" w:hanging="360"/>
          </w:pPr>
        </w:pPrChange>
      </w:pPr>
      <w:r>
        <w:rPr>
          <w:rFonts w:ascii="Arial" w:eastAsia="Arial" w:hAnsi="Arial" w:cs="Arial"/>
          <w:sz w:val="22"/>
          <w:szCs w:val="22"/>
        </w:rPr>
        <w:t>No video games</w:t>
      </w:r>
    </w:p>
    <w:p w14:paraId="7D8F9405" w14:textId="77777777" w:rsidR="006558B4" w:rsidRDefault="00AF4877" w:rsidP="004778DC">
      <w:pPr>
        <w:numPr>
          <w:ilvl w:val="0"/>
          <w:numId w:val="16"/>
        </w:numPr>
        <w:spacing w:after="0" w:line="240" w:lineRule="auto"/>
        <w:rPr>
          <w:sz w:val="22"/>
          <w:szCs w:val="22"/>
        </w:rPr>
      </w:pPr>
      <w:r>
        <w:rPr>
          <w:rFonts w:ascii="Arial" w:eastAsia="Arial" w:hAnsi="Arial" w:cs="Arial"/>
          <w:sz w:val="22"/>
          <w:szCs w:val="22"/>
        </w:rPr>
        <w:t>Under 1 hour</w:t>
      </w:r>
    </w:p>
    <w:p w14:paraId="082E714A" w14:textId="77777777" w:rsidR="006558B4" w:rsidRDefault="00AF4877">
      <w:pPr>
        <w:numPr>
          <w:ilvl w:val="0"/>
          <w:numId w:val="16"/>
        </w:numPr>
        <w:spacing w:after="0" w:line="240" w:lineRule="auto"/>
        <w:rPr>
          <w:sz w:val="22"/>
          <w:szCs w:val="22"/>
        </w:rPr>
      </w:pPr>
      <w:r>
        <w:rPr>
          <w:rFonts w:ascii="Arial" w:eastAsia="Arial" w:hAnsi="Arial" w:cs="Arial"/>
          <w:sz w:val="22"/>
          <w:szCs w:val="22"/>
        </w:rPr>
        <w:t>1-3 hours</w:t>
      </w:r>
    </w:p>
    <w:p w14:paraId="78BCE5E4"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4-6 hours</w:t>
      </w:r>
    </w:p>
    <w:p w14:paraId="01CC5D02" w14:textId="77777777" w:rsidR="006558B4" w:rsidRDefault="00AF4877" w:rsidP="002113B2">
      <w:pPr>
        <w:numPr>
          <w:ilvl w:val="0"/>
          <w:numId w:val="16"/>
        </w:numPr>
        <w:spacing w:after="0" w:line="240" w:lineRule="auto"/>
      </w:pPr>
      <w:r>
        <w:rPr>
          <w:rFonts w:ascii="Arial" w:eastAsia="Arial" w:hAnsi="Arial" w:cs="Arial"/>
          <w:sz w:val="22"/>
          <w:szCs w:val="22"/>
        </w:rPr>
        <w:t>More than 6 hours</w:t>
      </w:r>
    </w:p>
    <w:p w14:paraId="1818CEE6" w14:textId="77777777" w:rsidR="006558B4" w:rsidRDefault="006558B4" w:rsidP="002113B2">
      <w:pPr>
        <w:spacing w:after="0" w:line="240" w:lineRule="auto"/>
        <w:ind w:left="1440"/>
        <w:rPr>
          <w:rFonts w:ascii="Arial" w:eastAsia="Arial" w:hAnsi="Arial" w:cs="Arial"/>
          <w:sz w:val="22"/>
          <w:szCs w:val="22"/>
          <w:highlight w:val="white"/>
        </w:rPr>
      </w:pPr>
    </w:p>
    <w:p w14:paraId="0AC617BD" w14:textId="77777777" w:rsidR="006558B4" w:rsidRDefault="00AF4877" w:rsidP="002113B2">
      <w:pPr>
        <w:pStyle w:val="Heading2"/>
        <w:spacing w:after="0" w:line="240" w:lineRule="auto"/>
        <w:rPr>
          <w:rFonts w:ascii="Arial" w:eastAsia="Arial" w:hAnsi="Arial" w:cs="Arial"/>
          <w:sz w:val="28"/>
          <w:szCs w:val="28"/>
          <w:highlight w:val="white"/>
        </w:rPr>
      </w:pPr>
      <w:bookmarkStart w:id="301" w:name="_heading=h.79mx5hq6u7hg" w:colFirst="0" w:colLast="0"/>
      <w:bookmarkEnd w:id="301"/>
      <w:r>
        <w:rPr>
          <w:rFonts w:ascii="Arial" w:hAnsi="Arial" w:cs="Arial"/>
          <w:sz w:val="28"/>
          <w:szCs w:val="28"/>
        </w:rPr>
        <w:t>SUBSTANCE USE (PAST TWO WEEKS)</w:t>
      </w:r>
    </w:p>
    <w:p w14:paraId="6C897165"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6FD01152" w14:textId="1E582A5A" w:rsidR="006558B4" w:rsidRPr="00537252" w:rsidRDefault="00AF4877">
      <w:pPr>
        <w:pStyle w:val="ListParagraph"/>
        <w:numPr>
          <w:ilvl w:val="0"/>
          <w:numId w:val="1"/>
        </w:numPr>
        <w:spacing w:before="240" w:after="0" w:line="240" w:lineRule="auto"/>
        <w:rPr>
          <w:sz w:val="22"/>
          <w:szCs w:val="22"/>
          <w:rPrChange w:id="302" w:author="Lopez, Diana (NIH/NIMH) [F]" w:date="2020-04-03T16:30:00Z">
            <w:rPr/>
          </w:rPrChange>
        </w:rPr>
        <w:pPrChange w:id="303" w:author="Quick, Courtney (NIH/NIMH) [F]" w:date="2020-04-08T12:44:00Z">
          <w:pPr>
            <w:numPr>
              <w:numId w:val="17"/>
            </w:numPr>
            <w:spacing w:before="240" w:after="0" w:line="240" w:lineRule="auto"/>
            <w:ind w:left="720" w:hanging="360"/>
          </w:pPr>
        </w:pPrChange>
      </w:pPr>
      <w:r w:rsidRPr="00537252">
        <w:rPr>
          <w:rFonts w:ascii="Arial" w:eastAsia="Arial" w:hAnsi="Arial" w:cs="Arial"/>
          <w:b/>
          <w:sz w:val="22"/>
          <w:szCs w:val="22"/>
          <w:rPrChange w:id="304" w:author="Lopez, Diana (NIH/NIMH) [F]" w:date="2020-04-03T16:30:00Z">
            <w:rPr/>
          </w:rPrChange>
        </w:rPr>
        <w:t>... alcohol?</w:t>
      </w:r>
    </w:p>
    <w:p w14:paraId="7BD34EF9" w14:textId="77777777" w:rsidR="00E517CC" w:rsidRPr="00355E6B" w:rsidRDefault="00E517CC" w:rsidP="00E517CC">
      <w:pPr>
        <w:numPr>
          <w:ilvl w:val="1"/>
          <w:numId w:val="1"/>
        </w:numPr>
        <w:spacing w:after="0" w:line="240" w:lineRule="auto"/>
        <w:rPr>
          <w:ins w:id="305" w:author="Quick, Courtney (NIH/NIMH) [F]" w:date="2020-04-08T13:04:00Z"/>
          <w:rFonts w:ascii="Arial" w:eastAsia="Arial" w:hAnsi="Arial" w:cs="Arial"/>
          <w:sz w:val="22"/>
          <w:szCs w:val="22"/>
        </w:rPr>
      </w:pPr>
      <w:ins w:id="306" w:author="Quick, Courtney (NIH/NIMH) [F]" w:date="2020-04-08T13:04:00Z">
        <w:r w:rsidRPr="00355E6B">
          <w:rPr>
            <w:rFonts w:ascii="Arial" w:eastAsia="Arial" w:hAnsi="Arial" w:cs="Arial"/>
            <w:sz w:val="22"/>
            <w:szCs w:val="22"/>
          </w:rPr>
          <w:t>Not at all</w:t>
        </w:r>
      </w:ins>
    </w:p>
    <w:p w14:paraId="74899007" w14:textId="77777777" w:rsidR="00E517CC" w:rsidRPr="00355E6B" w:rsidRDefault="00E517CC" w:rsidP="00E517CC">
      <w:pPr>
        <w:numPr>
          <w:ilvl w:val="1"/>
          <w:numId w:val="1"/>
        </w:numPr>
        <w:spacing w:after="0" w:line="240" w:lineRule="auto"/>
        <w:rPr>
          <w:ins w:id="307" w:author="Quick, Courtney (NIH/NIMH) [F]" w:date="2020-04-08T13:04:00Z"/>
          <w:rFonts w:ascii="Arial" w:eastAsia="Arial" w:hAnsi="Arial" w:cs="Arial"/>
          <w:sz w:val="22"/>
          <w:szCs w:val="22"/>
        </w:rPr>
      </w:pPr>
      <w:ins w:id="308" w:author="Quick, Courtney (NIH/NIMH) [F]" w:date="2020-04-08T13:04:00Z">
        <w:r w:rsidRPr="00355E6B">
          <w:rPr>
            <w:rFonts w:ascii="Arial" w:eastAsia="Arial" w:hAnsi="Arial" w:cs="Arial"/>
            <w:sz w:val="22"/>
            <w:szCs w:val="22"/>
          </w:rPr>
          <w:t xml:space="preserve">Rarely  </w:t>
        </w:r>
      </w:ins>
    </w:p>
    <w:p w14:paraId="5C675A32" w14:textId="77777777" w:rsidR="00E517CC" w:rsidRPr="00355E6B" w:rsidRDefault="00E517CC" w:rsidP="00E517CC">
      <w:pPr>
        <w:numPr>
          <w:ilvl w:val="1"/>
          <w:numId w:val="1"/>
        </w:numPr>
        <w:spacing w:after="0" w:line="240" w:lineRule="auto"/>
        <w:rPr>
          <w:ins w:id="309" w:author="Quick, Courtney (NIH/NIMH) [F]" w:date="2020-04-08T13:04:00Z"/>
          <w:rFonts w:ascii="Arial" w:eastAsia="Arial" w:hAnsi="Arial" w:cs="Arial"/>
          <w:sz w:val="22"/>
          <w:szCs w:val="22"/>
        </w:rPr>
      </w:pPr>
      <w:ins w:id="310" w:author="Quick, Courtney (NIH/NIMH) [F]" w:date="2020-04-08T13:04:00Z">
        <w:r w:rsidRPr="00355E6B">
          <w:rPr>
            <w:rFonts w:ascii="Arial" w:eastAsia="Arial" w:hAnsi="Arial" w:cs="Arial"/>
            <w:sz w:val="22"/>
            <w:szCs w:val="22"/>
          </w:rPr>
          <w:t>Once a month</w:t>
        </w:r>
      </w:ins>
    </w:p>
    <w:p w14:paraId="03FC2189" w14:textId="77777777" w:rsidR="00E517CC" w:rsidRPr="00355E6B" w:rsidRDefault="00E517CC" w:rsidP="00E517CC">
      <w:pPr>
        <w:numPr>
          <w:ilvl w:val="1"/>
          <w:numId w:val="1"/>
        </w:numPr>
        <w:spacing w:after="0" w:line="240" w:lineRule="auto"/>
        <w:rPr>
          <w:ins w:id="311" w:author="Quick, Courtney (NIH/NIMH) [F]" w:date="2020-04-08T13:04:00Z"/>
          <w:rFonts w:ascii="Arial" w:eastAsia="Arial" w:hAnsi="Arial" w:cs="Arial"/>
          <w:sz w:val="22"/>
          <w:szCs w:val="22"/>
        </w:rPr>
      </w:pPr>
      <w:ins w:id="312" w:author="Quick, Courtney (NIH/NIMH) [F]" w:date="2020-04-08T13:04:00Z">
        <w:r w:rsidRPr="00355E6B">
          <w:rPr>
            <w:rFonts w:ascii="Arial" w:eastAsia="Arial" w:hAnsi="Arial" w:cs="Arial"/>
            <w:sz w:val="22"/>
            <w:szCs w:val="22"/>
          </w:rPr>
          <w:t>Several times a month</w:t>
        </w:r>
      </w:ins>
    </w:p>
    <w:p w14:paraId="7A9F316C" w14:textId="77777777" w:rsidR="00E517CC" w:rsidRPr="00355E6B" w:rsidRDefault="00E517CC" w:rsidP="00E517CC">
      <w:pPr>
        <w:numPr>
          <w:ilvl w:val="1"/>
          <w:numId w:val="1"/>
        </w:numPr>
        <w:spacing w:after="0" w:line="240" w:lineRule="auto"/>
        <w:rPr>
          <w:ins w:id="313" w:author="Quick, Courtney (NIH/NIMH) [F]" w:date="2020-04-08T13:04:00Z"/>
          <w:rFonts w:ascii="Arial" w:eastAsia="Arial" w:hAnsi="Arial" w:cs="Arial"/>
          <w:sz w:val="22"/>
          <w:szCs w:val="22"/>
        </w:rPr>
      </w:pPr>
      <w:ins w:id="314" w:author="Quick, Courtney (NIH/NIMH) [F]" w:date="2020-04-08T13:04:00Z">
        <w:r w:rsidRPr="00355E6B">
          <w:rPr>
            <w:rFonts w:ascii="Arial" w:eastAsia="Arial" w:hAnsi="Arial" w:cs="Arial"/>
            <w:sz w:val="22"/>
            <w:szCs w:val="22"/>
          </w:rPr>
          <w:t>Once a week</w:t>
        </w:r>
      </w:ins>
    </w:p>
    <w:p w14:paraId="48380654" w14:textId="77777777" w:rsidR="00E517CC" w:rsidRPr="00355E6B" w:rsidRDefault="00E517CC" w:rsidP="00E517CC">
      <w:pPr>
        <w:numPr>
          <w:ilvl w:val="1"/>
          <w:numId w:val="1"/>
        </w:numPr>
        <w:spacing w:after="0" w:line="240" w:lineRule="auto"/>
        <w:rPr>
          <w:ins w:id="315" w:author="Quick, Courtney (NIH/NIMH) [F]" w:date="2020-04-08T13:04:00Z"/>
          <w:rFonts w:ascii="Arial" w:eastAsia="Arial" w:hAnsi="Arial" w:cs="Arial"/>
          <w:sz w:val="22"/>
          <w:szCs w:val="22"/>
        </w:rPr>
      </w:pPr>
      <w:ins w:id="316" w:author="Quick, Courtney (NIH/NIMH) [F]" w:date="2020-04-08T13:04:00Z">
        <w:r w:rsidRPr="00355E6B">
          <w:rPr>
            <w:rFonts w:ascii="Arial" w:eastAsia="Arial" w:hAnsi="Arial" w:cs="Arial"/>
            <w:sz w:val="22"/>
            <w:szCs w:val="22"/>
          </w:rPr>
          <w:t>Several times a week</w:t>
        </w:r>
      </w:ins>
    </w:p>
    <w:p w14:paraId="2857955D" w14:textId="77777777" w:rsidR="00E517CC" w:rsidRPr="00355E6B" w:rsidRDefault="00E517CC" w:rsidP="00E517CC">
      <w:pPr>
        <w:numPr>
          <w:ilvl w:val="1"/>
          <w:numId w:val="1"/>
        </w:numPr>
        <w:spacing w:after="0" w:line="240" w:lineRule="auto"/>
        <w:rPr>
          <w:ins w:id="317" w:author="Quick, Courtney (NIH/NIMH) [F]" w:date="2020-04-08T13:04:00Z"/>
          <w:rFonts w:ascii="Arial" w:eastAsia="Arial" w:hAnsi="Arial" w:cs="Arial"/>
          <w:sz w:val="22"/>
          <w:szCs w:val="22"/>
        </w:rPr>
      </w:pPr>
      <w:ins w:id="318" w:author="Quick, Courtney (NIH/NIMH) [F]" w:date="2020-04-08T13:04:00Z">
        <w:r w:rsidRPr="00355E6B">
          <w:rPr>
            <w:rFonts w:ascii="Arial" w:eastAsia="Arial" w:hAnsi="Arial" w:cs="Arial"/>
            <w:sz w:val="22"/>
            <w:szCs w:val="22"/>
          </w:rPr>
          <w:t>Once a day</w:t>
        </w:r>
      </w:ins>
    </w:p>
    <w:p w14:paraId="4309EA40" w14:textId="77777777" w:rsidR="00E517CC" w:rsidRPr="00355E6B" w:rsidRDefault="00E517CC" w:rsidP="00E517CC">
      <w:pPr>
        <w:numPr>
          <w:ilvl w:val="1"/>
          <w:numId w:val="1"/>
        </w:numPr>
        <w:spacing w:after="0" w:line="240" w:lineRule="auto"/>
        <w:rPr>
          <w:ins w:id="319" w:author="Quick, Courtney (NIH/NIMH) [F]" w:date="2020-04-08T13:04:00Z"/>
          <w:rFonts w:ascii="Arial" w:eastAsia="Arial" w:hAnsi="Arial" w:cs="Arial"/>
          <w:sz w:val="22"/>
          <w:szCs w:val="22"/>
        </w:rPr>
      </w:pPr>
      <w:ins w:id="320" w:author="Quick, Courtney (NIH/NIMH) [F]" w:date="2020-04-08T13:04:00Z">
        <w:r w:rsidRPr="00355E6B">
          <w:rPr>
            <w:rFonts w:ascii="Arial" w:eastAsia="Arial" w:hAnsi="Arial" w:cs="Arial"/>
            <w:sz w:val="22"/>
            <w:szCs w:val="22"/>
          </w:rPr>
          <w:t>More than once a day</w:t>
        </w:r>
      </w:ins>
    </w:p>
    <w:p w14:paraId="1C356AB5" w14:textId="77777777" w:rsidR="006558B4" w:rsidDel="00E517CC" w:rsidRDefault="00AF4877">
      <w:pPr>
        <w:numPr>
          <w:ilvl w:val="1"/>
          <w:numId w:val="1"/>
        </w:numPr>
        <w:spacing w:after="0" w:line="240" w:lineRule="auto"/>
        <w:rPr>
          <w:del w:id="321" w:author="Quick, Courtney (NIH/NIMH) [F]" w:date="2020-04-08T13:04:00Z"/>
          <w:sz w:val="22"/>
          <w:szCs w:val="22"/>
        </w:rPr>
        <w:pPrChange w:id="322" w:author="Quick, Courtney (NIH/NIMH) [F]" w:date="2020-04-08T12:44:00Z">
          <w:pPr>
            <w:numPr>
              <w:ilvl w:val="1"/>
              <w:numId w:val="17"/>
            </w:numPr>
            <w:spacing w:after="0" w:line="240" w:lineRule="auto"/>
            <w:ind w:left="1440" w:hanging="360"/>
          </w:pPr>
        </w:pPrChange>
      </w:pPr>
      <w:del w:id="323" w:author="Quick, Courtney (NIH/NIMH) [F]" w:date="2020-04-08T13:04:00Z">
        <w:r w:rsidDel="00E517CC">
          <w:rPr>
            <w:rFonts w:ascii="Arial" w:eastAsia="Arial" w:hAnsi="Arial" w:cs="Arial"/>
            <w:sz w:val="22"/>
            <w:szCs w:val="22"/>
          </w:rPr>
          <w:delText>Not at all</w:delText>
        </w:r>
      </w:del>
    </w:p>
    <w:p w14:paraId="484B553B" w14:textId="77777777" w:rsidR="006558B4" w:rsidDel="00E517CC" w:rsidRDefault="00AF4877">
      <w:pPr>
        <w:numPr>
          <w:ilvl w:val="1"/>
          <w:numId w:val="1"/>
        </w:numPr>
        <w:spacing w:after="0" w:line="240" w:lineRule="auto"/>
        <w:rPr>
          <w:del w:id="324" w:author="Quick, Courtney (NIH/NIMH) [F]" w:date="2020-04-08T13:04:00Z"/>
          <w:sz w:val="22"/>
          <w:szCs w:val="22"/>
        </w:rPr>
        <w:pPrChange w:id="325" w:author="Quick, Courtney (NIH/NIMH) [F]" w:date="2020-04-08T12:44:00Z">
          <w:pPr>
            <w:numPr>
              <w:ilvl w:val="1"/>
              <w:numId w:val="17"/>
            </w:numPr>
            <w:spacing w:after="0" w:line="240" w:lineRule="auto"/>
            <w:ind w:left="1440" w:hanging="360"/>
          </w:pPr>
        </w:pPrChange>
      </w:pPr>
      <w:del w:id="326" w:author="Quick, Courtney (NIH/NIMH) [F]" w:date="2020-04-08T13:04:00Z">
        <w:r w:rsidDel="00E517CC">
          <w:rPr>
            <w:rFonts w:ascii="Arial" w:eastAsia="Arial" w:hAnsi="Arial" w:cs="Arial"/>
            <w:sz w:val="22"/>
            <w:szCs w:val="22"/>
          </w:rPr>
          <w:delText>Rarely</w:delText>
        </w:r>
      </w:del>
    </w:p>
    <w:p w14:paraId="0D118A1C" w14:textId="77777777" w:rsidR="006558B4" w:rsidDel="00E517CC" w:rsidRDefault="00AF4877">
      <w:pPr>
        <w:numPr>
          <w:ilvl w:val="1"/>
          <w:numId w:val="1"/>
        </w:numPr>
        <w:spacing w:after="0" w:line="240" w:lineRule="auto"/>
        <w:rPr>
          <w:del w:id="327" w:author="Quick, Courtney (NIH/NIMH) [F]" w:date="2020-04-08T13:04:00Z"/>
          <w:sz w:val="22"/>
          <w:szCs w:val="22"/>
        </w:rPr>
        <w:pPrChange w:id="328" w:author="Quick, Courtney (NIH/NIMH) [F]" w:date="2020-04-08T12:44:00Z">
          <w:pPr>
            <w:numPr>
              <w:ilvl w:val="1"/>
              <w:numId w:val="17"/>
            </w:numPr>
            <w:spacing w:after="0" w:line="240" w:lineRule="auto"/>
            <w:ind w:left="1440" w:hanging="360"/>
          </w:pPr>
        </w:pPrChange>
      </w:pPr>
      <w:del w:id="329" w:author="Quick, Courtney (NIH/NIMH) [F]" w:date="2020-04-08T13:04:00Z">
        <w:r w:rsidDel="00E517CC">
          <w:rPr>
            <w:rFonts w:ascii="Arial" w:eastAsia="Arial" w:hAnsi="Arial" w:cs="Arial"/>
            <w:sz w:val="22"/>
            <w:szCs w:val="22"/>
          </w:rPr>
          <w:delText>Occasionally</w:delText>
        </w:r>
      </w:del>
    </w:p>
    <w:p w14:paraId="74EC0732" w14:textId="77777777" w:rsidR="006558B4" w:rsidDel="00E517CC" w:rsidRDefault="00AF4877">
      <w:pPr>
        <w:numPr>
          <w:ilvl w:val="1"/>
          <w:numId w:val="1"/>
        </w:numPr>
        <w:spacing w:after="0" w:line="240" w:lineRule="auto"/>
        <w:rPr>
          <w:del w:id="330" w:author="Quick, Courtney (NIH/NIMH) [F]" w:date="2020-04-08T13:04:00Z"/>
          <w:sz w:val="22"/>
          <w:szCs w:val="22"/>
        </w:rPr>
        <w:pPrChange w:id="331" w:author="Quick, Courtney (NIH/NIMH) [F]" w:date="2020-04-08T12:44:00Z">
          <w:pPr>
            <w:numPr>
              <w:ilvl w:val="1"/>
              <w:numId w:val="17"/>
            </w:numPr>
            <w:spacing w:after="0" w:line="240" w:lineRule="auto"/>
            <w:ind w:left="1440" w:hanging="360"/>
          </w:pPr>
        </w:pPrChange>
      </w:pPr>
      <w:del w:id="332" w:author="Quick, Courtney (NIH/NIMH) [F]" w:date="2020-04-08T13:04:00Z">
        <w:r w:rsidDel="00E517CC">
          <w:rPr>
            <w:rFonts w:ascii="Arial" w:eastAsia="Arial" w:hAnsi="Arial" w:cs="Arial"/>
            <w:sz w:val="22"/>
            <w:szCs w:val="22"/>
          </w:rPr>
          <w:delText>Often</w:delText>
        </w:r>
      </w:del>
    </w:p>
    <w:p w14:paraId="1DDCFDC1" w14:textId="77777777" w:rsidR="006558B4" w:rsidDel="00E517CC" w:rsidRDefault="00AF4877">
      <w:pPr>
        <w:numPr>
          <w:ilvl w:val="1"/>
          <w:numId w:val="1"/>
        </w:numPr>
        <w:spacing w:after="0" w:line="240" w:lineRule="auto"/>
        <w:rPr>
          <w:del w:id="333" w:author="Quick, Courtney (NIH/NIMH) [F]" w:date="2020-04-08T13:04:00Z"/>
          <w:sz w:val="22"/>
          <w:szCs w:val="22"/>
        </w:rPr>
        <w:pPrChange w:id="334" w:author="Quick, Courtney (NIH/NIMH) [F]" w:date="2020-04-08T12:44:00Z">
          <w:pPr>
            <w:numPr>
              <w:ilvl w:val="1"/>
              <w:numId w:val="17"/>
            </w:numPr>
            <w:spacing w:after="0" w:line="240" w:lineRule="auto"/>
            <w:ind w:left="1440" w:hanging="360"/>
          </w:pPr>
        </w:pPrChange>
      </w:pPr>
      <w:del w:id="335" w:author="Quick, Courtney (NIH/NIMH) [F]" w:date="2020-04-08T13:04:00Z">
        <w:r w:rsidDel="00E517CC">
          <w:rPr>
            <w:rFonts w:ascii="Arial" w:eastAsia="Arial" w:hAnsi="Arial" w:cs="Arial"/>
            <w:sz w:val="22"/>
            <w:szCs w:val="22"/>
          </w:rPr>
          <w:delText>Regularly</w:delText>
        </w:r>
      </w:del>
    </w:p>
    <w:p w14:paraId="41FFA0DE" w14:textId="7F6A16AC" w:rsidR="006558B4" w:rsidRDefault="00AF4877">
      <w:pPr>
        <w:numPr>
          <w:ilvl w:val="0"/>
          <w:numId w:val="1"/>
        </w:numPr>
        <w:spacing w:before="200" w:after="0" w:line="240" w:lineRule="auto"/>
        <w:rPr>
          <w:sz w:val="22"/>
          <w:szCs w:val="22"/>
        </w:rPr>
        <w:pPrChange w:id="336"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xml:space="preserve"> … vaping</w:t>
      </w:r>
      <w:ins w:id="337" w:author="Dunn, Julia (NIH/NIMH) [F]" w:date="2020-04-08T13:02:00Z">
        <w:r w:rsidR="00731381">
          <w:rPr>
            <w:rFonts w:ascii="Arial" w:eastAsia="Arial" w:hAnsi="Arial" w:cs="Arial"/>
            <w:b/>
            <w:sz w:val="22"/>
            <w:szCs w:val="22"/>
          </w:rPr>
          <w:t xml:space="preserve"> products</w:t>
        </w:r>
      </w:ins>
      <w:r>
        <w:rPr>
          <w:rFonts w:ascii="Arial" w:eastAsia="Arial" w:hAnsi="Arial" w:cs="Arial"/>
          <w:b/>
          <w:sz w:val="22"/>
          <w:szCs w:val="22"/>
        </w:rPr>
        <w:t>?</w:t>
      </w:r>
    </w:p>
    <w:p w14:paraId="34C03EFC" w14:textId="77777777" w:rsidR="00E517CC" w:rsidRPr="00355E6B" w:rsidRDefault="00E517CC" w:rsidP="00E517CC">
      <w:pPr>
        <w:numPr>
          <w:ilvl w:val="1"/>
          <w:numId w:val="1"/>
        </w:numPr>
        <w:spacing w:after="0" w:line="240" w:lineRule="auto"/>
        <w:rPr>
          <w:ins w:id="338" w:author="Quick, Courtney (NIH/NIMH) [F]" w:date="2020-04-08T13:04:00Z"/>
          <w:rFonts w:ascii="Arial" w:eastAsia="Arial" w:hAnsi="Arial" w:cs="Arial"/>
          <w:sz w:val="22"/>
          <w:szCs w:val="22"/>
        </w:rPr>
      </w:pPr>
      <w:ins w:id="339" w:author="Quick, Courtney (NIH/NIMH) [F]" w:date="2020-04-08T13:04:00Z">
        <w:r w:rsidRPr="00355E6B">
          <w:rPr>
            <w:rFonts w:ascii="Arial" w:eastAsia="Arial" w:hAnsi="Arial" w:cs="Arial"/>
            <w:sz w:val="22"/>
            <w:szCs w:val="22"/>
          </w:rPr>
          <w:t>Not at all</w:t>
        </w:r>
      </w:ins>
    </w:p>
    <w:p w14:paraId="4E3D1094" w14:textId="77777777" w:rsidR="00E517CC" w:rsidRPr="00355E6B" w:rsidRDefault="00E517CC" w:rsidP="00E517CC">
      <w:pPr>
        <w:numPr>
          <w:ilvl w:val="1"/>
          <w:numId w:val="1"/>
        </w:numPr>
        <w:spacing w:after="0" w:line="240" w:lineRule="auto"/>
        <w:rPr>
          <w:ins w:id="340" w:author="Quick, Courtney (NIH/NIMH) [F]" w:date="2020-04-08T13:04:00Z"/>
          <w:rFonts w:ascii="Arial" w:eastAsia="Arial" w:hAnsi="Arial" w:cs="Arial"/>
          <w:sz w:val="22"/>
          <w:szCs w:val="22"/>
        </w:rPr>
      </w:pPr>
      <w:ins w:id="341" w:author="Quick, Courtney (NIH/NIMH) [F]" w:date="2020-04-08T13:04:00Z">
        <w:r w:rsidRPr="00355E6B">
          <w:rPr>
            <w:rFonts w:ascii="Arial" w:eastAsia="Arial" w:hAnsi="Arial" w:cs="Arial"/>
            <w:sz w:val="22"/>
            <w:szCs w:val="22"/>
          </w:rPr>
          <w:t xml:space="preserve">Rarely  </w:t>
        </w:r>
      </w:ins>
    </w:p>
    <w:p w14:paraId="17B1DF1A" w14:textId="77777777" w:rsidR="00E517CC" w:rsidRPr="00355E6B" w:rsidRDefault="00E517CC" w:rsidP="00E517CC">
      <w:pPr>
        <w:numPr>
          <w:ilvl w:val="1"/>
          <w:numId w:val="1"/>
        </w:numPr>
        <w:spacing w:after="0" w:line="240" w:lineRule="auto"/>
        <w:rPr>
          <w:ins w:id="342" w:author="Quick, Courtney (NIH/NIMH) [F]" w:date="2020-04-08T13:04:00Z"/>
          <w:rFonts w:ascii="Arial" w:eastAsia="Arial" w:hAnsi="Arial" w:cs="Arial"/>
          <w:sz w:val="22"/>
          <w:szCs w:val="22"/>
        </w:rPr>
      </w:pPr>
      <w:ins w:id="343" w:author="Quick, Courtney (NIH/NIMH) [F]" w:date="2020-04-08T13:04:00Z">
        <w:r w:rsidRPr="00355E6B">
          <w:rPr>
            <w:rFonts w:ascii="Arial" w:eastAsia="Arial" w:hAnsi="Arial" w:cs="Arial"/>
            <w:sz w:val="22"/>
            <w:szCs w:val="22"/>
          </w:rPr>
          <w:t>Once a month</w:t>
        </w:r>
      </w:ins>
    </w:p>
    <w:p w14:paraId="1DC89A0D" w14:textId="77777777" w:rsidR="00E517CC" w:rsidRPr="00355E6B" w:rsidRDefault="00E517CC" w:rsidP="00E517CC">
      <w:pPr>
        <w:numPr>
          <w:ilvl w:val="1"/>
          <w:numId w:val="1"/>
        </w:numPr>
        <w:spacing w:after="0" w:line="240" w:lineRule="auto"/>
        <w:rPr>
          <w:ins w:id="344" w:author="Quick, Courtney (NIH/NIMH) [F]" w:date="2020-04-08T13:04:00Z"/>
          <w:rFonts w:ascii="Arial" w:eastAsia="Arial" w:hAnsi="Arial" w:cs="Arial"/>
          <w:sz w:val="22"/>
          <w:szCs w:val="22"/>
        </w:rPr>
      </w:pPr>
      <w:ins w:id="345" w:author="Quick, Courtney (NIH/NIMH) [F]" w:date="2020-04-08T13:04:00Z">
        <w:r w:rsidRPr="00355E6B">
          <w:rPr>
            <w:rFonts w:ascii="Arial" w:eastAsia="Arial" w:hAnsi="Arial" w:cs="Arial"/>
            <w:sz w:val="22"/>
            <w:szCs w:val="22"/>
          </w:rPr>
          <w:t>Several times a month</w:t>
        </w:r>
      </w:ins>
    </w:p>
    <w:p w14:paraId="33CAA1A4" w14:textId="77777777" w:rsidR="00E517CC" w:rsidRPr="00355E6B" w:rsidRDefault="00E517CC" w:rsidP="00E517CC">
      <w:pPr>
        <w:numPr>
          <w:ilvl w:val="1"/>
          <w:numId w:val="1"/>
        </w:numPr>
        <w:spacing w:after="0" w:line="240" w:lineRule="auto"/>
        <w:rPr>
          <w:ins w:id="346" w:author="Quick, Courtney (NIH/NIMH) [F]" w:date="2020-04-08T13:04:00Z"/>
          <w:rFonts w:ascii="Arial" w:eastAsia="Arial" w:hAnsi="Arial" w:cs="Arial"/>
          <w:sz w:val="22"/>
          <w:szCs w:val="22"/>
        </w:rPr>
      </w:pPr>
      <w:ins w:id="347" w:author="Quick, Courtney (NIH/NIMH) [F]" w:date="2020-04-08T13:04:00Z">
        <w:r w:rsidRPr="00355E6B">
          <w:rPr>
            <w:rFonts w:ascii="Arial" w:eastAsia="Arial" w:hAnsi="Arial" w:cs="Arial"/>
            <w:sz w:val="22"/>
            <w:szCs w:val="22"/>
          </w:rPr>
          <w:t>Once a week</w:t>
        </w:r>
      </w:ins>
    </w:p>
    <w:p w14:paraId="7FA7DDE7" w14:textId="77777777" w:rsidR="00E517CC" w:rsidRPr="00355E6B" w:rsidRDefault="00E517CC" w:rsidP="00E517CC">
      <w:pPr>
        <w:numPr>
          <w:ilvl w:val="1"/>
          <w:numId w:val="1"/>
        </w:numPr>
        <w:spacing w:after="0" w:line="240" w:lineRule="auto"/>
        <w:rPr>
          <w:ins w:id="348" w:author="Quick, Courtney (NIH/NIMH) [F]" w:date="2020-04-08T13:04:00Z"/>
          <w:rFonts w:ascii="Arial" w:eastAsia="Arial" w:hAnsi="Arial" w:cs="Arial"/>
          <w:sz w:val="22"/>
          <w:szCs w:val="22"/>
        </w:rPr>
      </w:pPr>
      <w:ins w:id="349" w:author="Quick, Courtney (NIH/NIMH) [F]" w:date="2020-04-08T13:04:00Z">
        <w:r w:rsidRPr="00355E6B">
          <w:rPr>
            <w:rFonts w:ascii="Arial" w:eastAsia="Arial" w:hAnsi="Arial" w:cs="Arial"/>
            <w:sz w:val="22"/>
            <w:szCs w:val="22"/>
          </w:rPr>
          <w:t>Several times a week</w:t>
        </w:r>
      </w:ins>
    </w:p>
    <w:p w14:paraId="65F8D223" w14:textId="77777777" w:rsidR="00E517CC" w:rsidRPr="00355E6B" w:rsidRDefault="00E517CC" w:rsidP="00E517CC">
      <w:pPr>
        <w:numPr>
          <w:ilvl w:val="1"/>
          <w:numId w:val="1"/>
        </w:numPr>
        <w:spacing w:after="0" w:line="240" w:lineRule="auto"/>
        <w:rPr>
          <w:ins w:id="350" w:author="Quick, Courtney (NIH/NIMH) [F]" w:date="2020-04-08T13:04:00Z"/>
          <w:rFonts w:ascii="Arial" w:eastAsia="Arial" w:hAnsi="Arial" w:cs="Arial"/>
          <w:sz w:val="22"/>
          <w:szCs w:val="22"/>
        </w:rPr>
      </w:pPr>
      <w:ins w:id="351" w:author="Quick, Courtney (NIH/NIMH) [F]" w:date="2020-04-08T13:04:00Z">
        <w:r w:rsidRPr="00355E6B">
          <w:rPr>
            <w:rFonts w:ascii="Arial" w:eastAsia="Arial" w:hAnsi="Arial" w:cs="Arial"/>
            <w:sz w:val="22"/>
            <w:szCs w:val="22"/>
          </w:rPr>
          <w:t>Once a day</w:t>
        </w:r>
      </w:ins>
    </w:p>
    <w:p w14:paraId="15A28639" w14:textId="025E7969" w:rsidR="00E517CC" w:rsidRPr="0081540B" w:rsidRDefault="00E517CC">
      <w:pPr>
        <w:pStyle w:val="ListParagraph"/>
        <w:numPr>
          <w:ilvl w:val="1"/>
          <w:numId w:val="1"/>
        </w:numPr>
        <w:rPr>
          <w:ins w:id="352" w:author="Quick, Courtney (NIH/NIMH) [F]" w:date="2020-04-08T13:04:00Z"/>
        </w:rPr>
        <w:pPrChange w:id="353" w:author="Quick, Courtney (NIH/NIMH) [F]" w:date="2020-04-08T13:13:00Z">
          <w:pPr>
            <w:numPr>
              <w:ilvl w:val="1"/>
              <w:numId w:val="1"/>
            </w:numPr>
            <w:spacing w:after="0" w:line="240" w:lineRule="auto"/>
            <w:ind w:left="1440" w:hanging="360"/>
          </w:pPr>
        </w:pPrChange>
      </w:pPr>
      <w:ins w:id="354" w:author="Quick, Courtney (NIH/NIMH) [F]" w:date="2020-04-08T13:04:00Z">
        <w:r w:rsidRPr="00355E6B">
          <w:t>More than once a day</w:t>
        </w:r>
      </w:ins>
    </w:p>
    <w:p w14:paraId="06CB30A1" w14:textId="77777777" w:rsidR="006558B4" w:rsidDel="00E517CC" w:rsidRDefault="00AF4877">
      <w:pPr>
        <w:numPr>
          <w:ilvl w:val="1"/>
          <w:numId w:val="1"/>
        </w:numPr>
        <w:spacing w:after="0" w:line="240" w:lineRule="auto"/>
        <w:rPr>
          <w:del w:id="355" w:author="Quick, Courtney (NIH/NIMH) [F]" w:date="2020-04-08T13:04:00Z"/>
          <w:sz w:val="22"/>
          <w:szCs w:val="22"/>
        </w:rPr>
        <w:pPrChange w:id="356" w:author="Quick, Courtney (NIH/NIMH) [F]" w:date="2020-04-08T12:44:00Z">
          <w:pPr>
            <w:numPr>
              <w:ilvl w:val="1"/>
              <w:numId w:val="17"/>
            </w:numPr>
            <w:spacing w:after="0" w:line="240" w:lineRule="auto"/>
            <w:ind w:left="1440" w:hanging="360"/>
          </w:pPr>
        </w:pPrChange>
      </w:pPr>
      <w:del w:id="357" w:author="Quick, Courtney (NIH/NIMH) [F]" w:date="2020-04-08T13:04:00Z">
        <w:r w:rsidDel="00E517CC">
          <w:rPr>
            <w:rFonts w:ascii="Arial" w:eastAsia="Arial" w:hAnsi="Arial" w:cs="Arial"/>
            <w:sz w:val="22"/>
            <w:szCs w:val="22"/>
          </w:rPr>
          <w:delText>Not at all</w:delText>
        </w:r>
      </w:del>
    </w:p>
    <w:p w14:paraId="3C154B02" w14:textId="77777777" w:rsidR="006558B4" w:rsidDel="00E517CC" w:rsidRDefault="00AF4877">
      <w:pPr>
        <w:numPr>
          <w:ilvl w:val="1"/>
          <w:numId w:val="1"/>
        </w:numPr>
        <w:spacing w:after="0" w:line="240" w:lineRule="auto"/>
        <w:rPr>
          <w:del w:id="358" w:author="Quick, Courtney (NIH/NIMH) [F]" w:date="2020-04-08T13:04:00Z"/>
          <w:sz w:val="22"/>
          <w:szCs w:val="22"/>
        </w:rPr>
        <w:pPrChange w:id="359" w:author="Quick, Courtney (NIH/NIMH) [F]" w:date="2020-04-08T12:44:00Z">
          <w:pPr>
            <w:numPr>
              <w:ilvl w:val="1"/>
              <w:numId w:val="17"/>
            </w:numPr>
            <w:spacing w:after="0" w:line="240" w:lineRule="auto"/>
            <w:ind w:left="1440" w:hanging="360"/>
          </w:pPr>
        </w:pPrChange>
      </w:pPr>
      <w:del w:id="360" w:author="Quick, Courtney (NIH/NIMH) [F]" w:date="2020-04-08T13:04:00Z">
        <w:r w:rsidDel="00E517CC">
          <w:rPr>
            <w:rFonts w:ascii="Arial" w:eastAsia="Arial" w:hAnsi="Arial" w:cs="Arial"/>
            <w:sz w:val="22"/>
            <w:szCs w:val="22"/>
          </w:rPr>
          <w:delText>Rarely</w:delText>
        </w:r>
      </w:del>
    </w:p>
    <w:p w14:paraId="17EB6040" w14:textId="77777777" w:rsidR="006558B4" w:rsidDel="00E517CC" w:rsidRDefault="00AF4877">
      <w:pPr>
        <w:numPr>
          <w:ilvl w:val="1"/>
          <w:numId w:val="1"/>
        </w:numPr>
        <w:spacing w:after="0" w:line="240" w:lineRule="auto"/>
        <w:rPr>
          <w:del w:id="361" w:author="Quick, Courtney (NIH/NIMH) [F]" w:date="2020-04-08T13:04:00Z"/>
          <w:sz w:val="22"/>
          <w:szCs w:val="22"/>
        </w:rPr>
        <w:pPrChange w:id="362" w:author="Quick, Courtney (NIH/NIMH) [F]" w:date="2020-04-08T12:44:00Z">
          <w:pPr>
            <w:numPr>
              <w:ilvl w:val="1"/>
              <w:numId w:val="17"/>
            </w:numPr>
            <w:spacing w:after="0" w:line="240" w:lineRule="auto"/>
            <w:ind w:left="1440" w:hanging="360"/>
          </w:pPr>
        </w:pPrChange>
      </w:pPr>
      <w:del w:id="363" w:author="Quick, Courtney (NIH/NIMH) [F]" w:date="2020-04-08T13:04:00Z">
        <w:r w:rsidDel="00E517CC">
          <w:rPr>
            <w:rFonts w:ascii="Arial" w:eastAsia="Arial" w:hAnsi="Arial" w:cs="Arial"/>
            <w:sz w:val="22"/>
            <w:szCs w:val="22"/>
          </w:rPr>
          <w:delText>Occasionally</w:delText>
        </w:r>
      </w:del>
    </w:p>
    <w:p w14:paraId="3BD82688" w14:textId="77777777" w:rsidR="006558B4" w:rsidDel="00E517CC" w:rsidRDefault="00AF4877">
      <w:pPr>
        <w:numPr>
          <w:ilvl w:val="1"/>
          <w:numId w:val="1"/>
        </w:numPr>
        <w:spacing w:after="0" w:line="240" w:lineRule="auto"/>
        <w:rPr>
          <w:del w:id="364" w:author="Quick, Courtney (NIH/NIMH) [F]" w:date="2020-04-08T13:04:00Z"/>
          <w:sz w:val="22"/>
          <w:szCs w:val="22"/>
        </w:rPr>
        <w:pPrChange w:id="365" w:author="Quick, Courtney (NIH/NIMH) [F]" w:date="2020-04-08T12:44:00Z">
          <w:pPr>
            <w:numPr>
              <w:ilvl w:val="1"/>
              <w:numId w:val="17"/>
            </w:numPr>
            <w:spacing w:after="0" w:line="240" w:lineRule="auto"/>
            <w:ind w:left="1440" w:hanging="360"/>
          </w:pPr>
        </w:pPrChange>
      </w:pPr>
      <w:del w:id="366" w:author="Quick, Courtney (NIH/NIMH) [F]" w:date="2020-04-08T13:04:00Z">
        <w:r w:rsidDel="00E517CC">
          <w:rPr>
            <w:rFonts w:ascii="Arial" w:eastAsia="Arial" w:hAnsi="Arial" w:cs="Arial"/>
            <w:sz w:val="22"/>
            <w:szCs w:val="22"/>
          </w:rPr>
          <w:delText>Often</w:delText>
        </w:r>
      </w:del>
    </w:p>
    <w:p w14:paraId="6E4AFA7B" w14:textId="77777777" w:rsidR="006558B4" w:rsidDel="00E517CC" w:rsidRDefault="00AF4877">
      <w:pPr>
        <w:numPr>
          <w:ilvl w:val="1"/>
          <w:numId w:val="1"/>
        </w:numPr>
        <w:spacing w:after="0" w:line="240" w:lineRule="auto"/>
        <w:rPr>
          <w:del w:id="367" w:author="Quick, Courtney (NIH/NIMH) [F]" w:date="2020-04-08T13:04:00Z"/>
          <w:sz w:val="22"/>
          <w:szCs w:val="22"/>
        </w:rPr>
        <w:pPrChange w:id="368" w:author="Quick, Courtney (NIH/NIMH) [F]" w:date="2020-04-08T12:44:00Z">
          <w:pPr>
            <w:numPr>
              <w:ilvl w:val="1"/>
              <w:numId w:val="17"/>
            </w:numPr>
            <w:spacing w:after="0" w:line="240" w:lineRule="auto"/>
            <w:ind w:left="1440" w:hanging="360"/>
          </w:pPr>
        </w:pPrChange>
      </w:pPr>
      <w:del w:id="369" w:author="Quick, Courtney (NIH/NIMH) [F]" w:date="2020-04-08T13:04:00Z">
        <w:r w:rsidDel="00E517CC">
          <w:rPr>
            <w:rFonts w:ascii="Arial" w:eastAsia="Arial" w:hAnsi="Arial" w:cs="Arial"/>
            <w:sz w:val="22"/>
            <w:szCs w:val="22"/>
          </w:rPr>
          <w:delText>Regularly</w:delText>
        </w:r>
      </w:del>
    </w:p>
    <w:p w14:paraId="6E75E257" w14:textId="77777777" w:rsidR="00F41982" w:rsidDel="0081540B" w:rsidRDefault="00AF4877">
      <w:pPr>
        <w:spacing w:before="200" w:after="0" w:line="240" w:lineRule="auto"/>
        <w:rPr>
          <w:ins w:id="370" w:author="Dunn, Julia (NIH/NIMH) [F]" w:date="2020-04-08T13:03:00Z"/>
          <w:del w:id="371" w:author="Quick, Courtney (NIH/NIMH) [F]" w:date="2020-04-08T13:12:00Z"/>
          <w:rFonts w:ascii="Arial" w:eastAsia="Arial" w:hAnsi="Arial" w:cs="Arial"/>
          <w:b/>
          <w:sz w:val="22"/>
          <w:szCs w:val="22"/>
        </w:rPr>
        <w:pPrChange w:id="372" w:author="Quick, Courtney (NIH/NIMH) [F]" w:date="2020-04-08T13:12:00Z">
          <w:pPr>
            <w:numPr>
              <w:numId w:val="1"/>
            </w:numPr>
            <w:spacing w:before="200" w:after="0" w:line="240" w:lineRule="auto"/>
            <w:ind w:left="720" w:hanging="360"/>
          </w:pPr>
        </w:pPrChange>
      </w:pPr>
      <w:del w:id="373" w:author="Dunn, Julia (NIH/NIMH) [F]" w:date="2020-04-08T13:03:00Z">
        <w:r>
          <w:rPr>
            <w:rFonts w:ascii="Arial" w:eastAsia="Arial" w:hAnsi="Arial" w:cs="Arial"/>
            <w:b/>
            <w:sz w:val="22"/>
            <w:szCs w:val="22"/>
          </w:rPr>
          <w:delText xml:space="preserve"> </w:delText>
        </w:r>
      </w:del>
    </w:p>
    <w:p w14:paraId="315F8DF2" w14:textId="77777777" w:rsidR="00F41982" w:rsidRDefault="00F41982">
      <w:pPr>
        <w:spacing w:before="200" w:after="0" w:line="240" w:lineRule="auto"/>
        <w:rPr>
          <w:ins w:id="374" w:author="Dunn, Julia (NIH/NIMH) [F]" w:date="2020-04-08T13:03:00Z"/>
          <w:rFonts w:ascii="Arial" w:eastAsia="Arial" w:hAnsi="Arial" w:cs="Arial"/>
          <w:b/>
          <w:sz w:val="22"/>
          <w:szCs w:val="22"/>
        </w:rPr>
        <w:pPrChange w:id="375" w:author="Quick, Courtney (NIH/NIMH) [F]" w:date="2020-04-08T13:12:00Z">
          <w:pPr/>
        </w:pPrChange>
      </w:pPr>
      <w:ins w:id="376" w:author="Dunn, Julia (NIH/NIMH) [F]" w:date="2020-04-08T13:03:00Z">
        <w:del w:id="377" w:author="Quick, Courtney (NIH/NIMH) [F]" w:date="2020-04-08T13:12:00Z">
          <w:r w:rsidDel="0081540B">
            <w:rPr>
              <w:rFonts w:ascii="Arial" w:eastAsia="Arial" w:hAnsi="Arial" w:cs="Arial"/>
              <w:b/>
              <w:sz w:val="22"/>
              <w:szCs w:val="22"/>
            </w:rPr>
            <w:br w:type="page"/>
          </w:r>
        </w:del>
      </w:ins>
    </w:p>
    <w:p w14:paraId="4D784109" w14:textId="3B7923CF" w:rsidR="006558B4" w:rsidRDefault="00AF4877">
      <w:pPr>
        <w:numPr>
          <w:ilvl w:val="0"/>
          <w:numId w:val="1"/>
        </w:numPr>
        <w:spacing w:before="200" w:after="0" w:line="240" w:lineRule="auto"/>
        <w:rPr>
          <w:sz w:val="22"/>
          <w:szCs w:val="22"/>
        </w:rPr>
        <w:pPrChange w:id="378"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lastRenderedPageBreak/>
        <w:t>… cigarettes or other tobacco</w:t>
      </w:r>
      <w:del w:id="379" w:author="Kayla Sirois" w:date="2020-04-09T15:28:00Z">
        <w:r w:rsidR="00992A87" w:rsidDel="00FF05C9">
          <w:rPr>
            <w:rFonts w:ascii="Arial" w:eastAsia="Arial" w:hAnsi="Arial" w:cs="Arial"/>
            <w:b/>
            <w:sz w:val="22"/>
            <w:szCs w:val="22"/>
          </w:rPr>
          <w:delText xml:space="preserve"> products</w:delText>
        </w:r>
      </w:del>
      <w:r>
        <w:rPr>
          <w:rFonts w:ascii="Arial" w:eastAsia="Arial" w:hAnsi="Arial" w:cs="Arial"/>
          <w:b/>
          <w:sz w:val="22"/>
          <w:szCs w:val="22"/>
        </w:rPr>
        <w:t>?</w:t>
      </w:r>
    </w:p>
    <w:p w14:paraId="37BF2792" w14:textId="77777777" w:rsidR="00EC3C92" w:rsidRPr="00355E6B" w:rsidRDefault="00EC3C92" w:rsidP="00EC3C92">
      <w:pPr>
        <w:numPr>
          <w:ilvl w:val="1"/>
          <w:numId w:val="1"/>
        </w:numPr>
        <w:spacing w:after="0" w:line="240" w:lineRule="auto"/>
        <w:rPr>
          <w:ins w:id="380" w:author="Quick, Courtney (NIH/NIMH) [F]" w:date="2020-04-08T13:04:00Z"/>
          <w:rFonts w:ascii="Arial" w:eastAsia="Arial" w:hAnsi="Arial" w:cs="Arial"/>
          <w:sz w:val="22"/>
          <w:szCs w:val="22"/>
        </w:rPr>
      </w:pPr>
      <w:ins w:id="381" w:author="Quick, Courtney (NIH/NIMH) [F]" w:date="2020-04-08T13:04:00Z">
        <w:r w:rsidRPr="00355E6B">
          <w:rPr>
            <w:rFonts w:ascii="Arial" w:eastAsia="Arial" w:hAnsi="Arial" w:cs="Arial"/>
            <w:sz w:val="22"/>
            <w:szCs w:val="22"/>
          </w:rPr>
          <w:t>Not at all</w:t>
        </w:r>
      </w:ins>
    </w:p>
    <w:p w14:paraId="3B5DE7AD" w14:textId="77777777" w:rsidR="00EC3C92" w:rsidRPr="00355E6B" w:rsidRDefault="00EC3C92" w:rsidP="00EC3C92">
      <w:pPr>
        <w:numPr>
          <w:ilvl w:val="1"/>
          <w:numId w:val="1"/>
        </w:numPr>
        <w:spacing w:after="0" w:line="240" w:lineRule="auto"/>
        <w:rPr>
          <w:ins w:id="382" w:author="Quick, Courtney (NIH/NIMH) [F]" w:date="2020-04-08T13:04:00Z"/>
          <w:rFonts w:ascii="Arial" w:eastAsia="Arial" w:hAnsi="Arial" w:cs="Arial"/>
          <w:sz w:val="22"/>
          <w:szCs w:val="22"/>
        </w:rPr>
      </w:pPr>
      <w:ins w:id="383" w:author="Quick, Courtney (NIH/NIMH) [F]" w:date="2020-04-08T13:04:00Z">
        <w:r w:rsidRPr="00355E6B">
          <w:rPr>
            <w:rFonts w:ascii="Arial" w:eastAsia="Arial" w:hAnsi="Arial" w:cs="Arial"/>
            <w:sz w:val="22"/>
            <w:szCs w:val="22"/>
          </w:rPr>
          <w:t xml:space="preserve">Rarely  </w:t>
        </w:r>
      </w:ins>
    </w:p>
    <w:p w14:paraId="1C8DB74F" w14:textId="77777777" w:rsidR="00EC3C92" w:rsidRPr="00355E6B" w:rsidRDefault="00EC3C92" w:rsidP="00EC3C92">
      <w:pPr>
        <w:numPr>
          <w:ilvl w:val="1"/>
          <w:numId w:val="1"/>
        </w:numPr>
        <w:spacing w:after="0" w:line="240" w:lineRule="auto"/>
        <w:rPr>
          <w:ins w:id="384" w:author="Quick, Courtney (NIH/NIMH) [F]" w:date="2020-04-08T13:04:00Z"/>
          <w:rFonts w:ascii="Arial" w:eastAsia="Arial" w:hAnsi="Arial" w:cs="Arial"/>
          <w:sz w:val="22"/>
          <w:szCs w:val="22"/>
        </w:rPr>
      </w:pPr>
      <w:ins w:id="385" w:author="Quick, Courtney (NIH/NIMH) [F]" w:date="2020-04-08T13:04:00Z">
        <w:r w:rsidRPr="00355E6B">
          <w:rPr>
            <w:rFonts w:ascii="Arial" w:eastAsia="Arial" w:hAnsi="Arial" w:cs="Arial"/>
            <w:sz w:val="22"/>
            <w:szCs w:val="22"/>
          </w:rPr>
          <w:t>Once a month</w:t>
        </w:r>
      </w:ins>
    </w:p>
    <w:p w14:paraId="03BE14EA" w14:textId="77777777" w:rsidR="00EC3C92" w:rsidRPr="00355E6B" w:rsidRDefault="00EC3C92" w:rsidP="00EC3C92">
      <w:pPr>
        <w:numPr>
          <w:ilvl w:val="1"/>
          <w:numId w:val="1"/>
        </w:numPr>
        <w:spacing w:after="0" w:line="240" w:lineRule="auto"/>
        <w:rPr>
          <w:ins w:id="386" w:author="Quick, Courtney (NIH/NIMH) [F]" w:date="2020-04-08T13:04:00Z"/>
          <w:rFonts w:ascii="Arial" w:eastAsia="Arial" w:hAnsi="Arial" w:cs="Arial"/>
          <w:sz w:val="22"/>
          <w:szCs w:val="22"/>
        </w:rPr>
      </w:pPr>
      <w:ins w:id="387" w:author="Quick, Courtney (NIH/NIMH) [F]" w:date="2020-04-08T13:04:00Z">
        <w:r w:rsidRPr="00355E6B">
          <w:rPr>
            <w:rFonts w:ascii="Arial" w:eastAsia="Arial" w:hAnsi="Arial" w:cs="Arial"/>
            <w:sz w:val="22"/>
            <w:szCs w:val="22"/>
          </w:rPr>
          <w:t>Several times a month</w:t>
        </w:r>
      </w:ins>
    </w:p>
    <w:p w14:paraId="2E3505DD" w14:textId="77777777" w:rsidR="00EC3C92" w:rsidRPr="00355E6B" w:rsidRDefault="00EC3C92" w:rsidP="00EC3C92">
      <w:pPr>
        <w:numPr>
          <w:ilvl w:val="1"/>
          <w:numId w:val="1"/>
        </w:numPr>
        <w:spacing w:after="0" w:line="240" w:lineRule="auto"/>
        <w:rPr>
          <w:ins w:id="388" w:author="Quick, Courtney (NIH/NIMH) [F]" w:date="2020-04-08T13:04:00Z"/>
          <w:rFonts w:ascii="Arial" w:eastAsia="Arial" w:hAnsi="Arial" w:cs="Arial"/>
          <w:sz w:val="22"/>
          <w:szCs w:val="22"/>
        </w:rPr>
      </w:pPr>
      <w:ins w:id="389" w:author="Quick, Courtney (NIH/NIMH) [F]" w:date="2020-04-08T13:04:00Z">
        <w:r w:rsidRPr="00355E6B">
          <w:rPr>
            <w:rFonts w:ascii="Arial" w:eastAsia="Arial" w:hAnsi="Arial" w:cs="Arial"/>
            <w:sz w:val="22"/>
            <w:szCs w:val="22"/>
          </w:rPr>
          <w:t>Once a week</w:t>
        </w:r>
      </w:ins>
    </w:p>
    <w:p w14:paraId="432EB33F" w14:textId="77777777" w:rsidR="00EC3C92" w:rsidRPr="00355E6B" w:rsidRDefault="00EC3C92" w:rsidP="00EC3C92">
      <w:pPr>
        <w:numPr>
          <w:ilvl w:val="1"/>
          <w:numId w:val="1"/>
        </w:numPr>
        <w:spacing w:after="0" w:line="240" w:lineRule="auto"/>
        <w:rPr>
          <w:ins w:id="390" w:author="Quick, Courtney (NIH/NIMH) [F]" w:date="2020-04-08T13:04:00Z"/>
          <w:rFonts w:ascii="Arial" w:eastAsia="Arial" w:hAnsi="Arial" w:cs="Arial"/>
          <w:sz w:val="22"/>
          <w:szCs w:val="22"/>
        </w:rPr>
      </w:pPr>
      <w:ins w:id="391" w:author="Quick, Courtney (NIH/NIMH) [F]" w:date="2020-04-08T13:04:00Z">
        <w:r w:rsidRPr="00355E6B">
          <w:rPr>
            <w:rFonts w:ascii="Arial" w:eastAsia="Arial" w:hAnsi="Arial" w:cs="Arial"/>
            <w:sz w:val="22"/>
            <w:szCs w:val="22"/>
          </w:rPr>
          <w:t>Several times a week</w:t>
        </w:r>
      </w:ins>
    </w:p>
    <w:p w14:paraId="719F480F" w14:textId="77777777" w:rsidR="00EC3C92" w:rsidRPr="00355E6B" w:rsidRDefault="00EC3C92" w:rsidP="00EC3C92">
      <w:pPr>
        <w:numPr>
          <w:ilvl w:val="1"/>
          <w:numId w:val="1"/>
        </w:numPr>
        <w:spacing w:after="0" w:line="240" w:lineRule="auto"/>
        <w:rPr>
          <w:ins w:id="392" w:author="Quick, Courtney (NIH/NIMH) [F]" w:date="2020-04-08T13:04:00Z"/>
          <w:rFonts w:ascii="Arial" w:eastAsia="Arial" w:hAnsi="Arial" w:cs="Arial"/>
          <w:sz w:val="22"/>
          <w:szCs w:val="22"/>
        </w:rPr>
      </w:pPr>
      <w:ins w:id="393" w:author="Quick, Courtney (NIH/NIMH) [F]" w:date="2020-04-08T13:04:00Z">
        <w:r w:rsidRPr="00355E6B">
          <w:rPr>
            <w:rFonts w:ascii="Arial" w:eastAsia="Arial" w:hAnsi="Arial" w:cs="Arial"/>
            <w:sz w:val="22"/>
            <w:szCs w:val="22"/>
          </w:rPr>
          <w:t>Once a day</w:t>
        </w:r>
      </w:ins>
    </w:p>
    <w:p w14:paraId="069C4EEE" w14:textId="77777777" w:rsidR="00EC3C92" w:rsidRPr="00355E6B" w:rsidRDefault="00EC3C92" w:rsidP="00EC3C92">
      <w:pPr>
        <w:numPr>
          <w:ilvl w:val="1"/>
          <w:numId w:val="1"/>
        </w:numPr>
        <w:spacing w:after="0" w:line="240" w:lineRule="auto"/>
        <w:rPr>
          <w:ins w:id="394" w:author="Quick, Courtney (NIH/NIMH) [F]" w:date="2020-04-08T13:04:00Z"/>
          <w:rFonts w:ascii="Arial" w:eastAsia="Arial" w:hAnsi="Arial" w:cs="Arial"/>
          <w:sz w:val="22"/>
          <w:szCs w:val="22"/>
        </w:rPr>
      </w:pPr>
      <w:ins w:id="395" w:author="Quick, Courtney (NIH/NIMH) [F]" w:date="2020-04-08T13:04:00Z">
        <w:r w:rsidRPr="00355E6B">
          <w:rPr>
            <w:rFonts w:ascii="Arial" w:eastAsia="Arial" w:hAnsi="Arial" w:cs="Arial"/>
            <w:sz w:val="22"/>
            <w:szCs w:val="22"/>
          </w:rPr>
          <w:t>More than once a day</w:t>
        </w:r>
      </w:ins>
    </w:p>
    <w:p w14:paraId="1963D5F5" w14:textId="7DBE4282" w:rsidR="006558B4" w:rsidDel="00EC3C92" w:rsidRDefault="00AF4877">
      <w:pPr>
        <w:numPr>
          <w:ilvl w:val="1"/>
          <w:numId w:val="1"/>
        </w:numPr>
        <w:spacing w:after="0" w:line="240" w:lineRule="auto"/>
        <w:rPr>
          <w:del w:id="396" w:author="Quick, Courtney (NIH/NIMH) [F]" w:date="2020-04-08T13:04:00Z"/>
          <w:sz w:val="22"/>
          <w:szCs w:val="22"/>
        </w:rPr>
        <w:pPrChange w:id="397" w:author="Quick, Courtney (NIH/NIMH) [F]" w:date="2020-04-08T12:44:00Z">
          <w:pPr>
            <w:numPr>
              <w:ilvl w:val="1"/>
              <w:numId w:val="17"/>
            </w:numPr>
            <w:spacing w:after="0" w:line="240" w:lineRule="auto"/>
            <w:ind w:left="1440" w:hanging="360"/>
          </w:pPr>
        </w:pPrChange>
      </w:pPr>
      <w:del w:id="398" w:author="Quick, Courtney (NIH/NIMH) [F]" w:date="2020-04-08T13:04:00Z">
        <w:r w:rsidDel="00EC3C92">
          <w:rPr>
            <w:rFonts w:ascii="Arial" w:eastAsia="Arial" w:hAnsi="Arial" w:cs="Arial"/>
            <w:sz w:val="22"/>
            <w:szCs w:val="22"/>
          </w:rPr>
          <w:delText>Not at all</w:delText>
        </w:r>
      </w:del>
    </w:p>
    <w:p w14:paraId="2613C9C2" w14:textId="370E514C" w:rsidR="006558B4" w:rsidDel="00EC3C92" w:rsidRDefault="00AF4877">
      <w:pPr>
        <w:numPr>
          <w:ilvl w:val="1"/>
          <w:numId w:val="1"/>
        </w:numPr>
        <w:spacing w:after="0" w:line="240" w:lineRule="auto"/>
        <w:rPr>
          <w:del w:id="399" w:author="Quick, Courtney (NIH/NIMH) [F]" w:date="2020-04-08T13:04:00Z"/>
          <w:sz w:val="22"/>
          <w:szCs w:val="22"/>
        </w:rPr>
        <w:pPrChange w:id="400" w:author="Quick, Courtney (NIH/NIMH) [F]" w:date="2020-04-08T12:44:00Z">
          <w:pPr>
            <w:numPr>
              <w:ilvl w:val="1"/>
              <w:numId w:val="17"/>
            </w:numPr>
            <w:spacing w:after="0" w:line="240" w:lineRule="auto"/>
            <w:ind w:left="1440" w:hanging="360"/>
          </w:pPr>
        </w:pPrChange>
      </w:pPr>
      <w:del w:id="401" w:author="Quick, Courtney (NIH/NIMH) [F]" w:date="2020-04-08T13:04:00Z">
        <w:r w:rsidDel="00EC3C92">
          <w:rPr>
            <w:rFonts w:ascii="Arial" w:eastAsia="Arial" w:hAnsi="Arial" w:cs="Arial"/>
            <w:sz w:val="22"/>
            <w:szCs w:val="22"/>
          </w:rPr>
          <w:delText>Rarely</w:delText>
        </w:r>
      </w:del>
    </w:p>
    <w:p w14:paraId="602FE254" w14:textId="43199C96" w:rsidR="006558B4" w:rsidDel="00EC3C92" w:rsidRDefault="00AF4877">
      <w:pPr>
        <w:numPr>
          <w:ilvl w:val="1"/>
          <w:numId w:val="1"/>
        </w:numPr>
        <w:spacing w:after="0" w:line="240" w:lineRule="auto"/>
        <w:rPr>
          <w:del w:id="402" w:author="Quick, Courtney (NIH/NIMH) [F]" w:date="2020-04-08T13:04:00Z"/>
          <w:sz w:val="22"/>
          <w:szCs w:val="22"/>
        </w:rPr>
        <w:pPrChange w:id="403" w:author="Quick, Courtney (NIH/NIMH) [F]" w:date="2020-04-08T12:44:00Z">
          <w:pPr>
            <w:numPr>
              <w:ilvl w:val="1"/>
              <w:numId w:val="17"/>
            </w:numPr>
            <w:spacing w:after="0" w:line="240" w:lineRule="auto"/>
            <w:ind w:left="1440" w:hanging="360"/>
          </w:pPr>
        </w:pPrChange>
      </w:pPr>
      <w:del w:id="404" w:author="Quick, Courtney (NIH/NIMH) [F]" w:date="2020-04-08T13:04:00Z">
        <w:r w:rsidDel="00EC3C92">
          <w:rPr>
            <w:rFonts w:ascii="Arial" w:eastAsia="Arial" w:hAnsi="Arial" w:cs="Arial"/>
            <w:sz w:val="22"/>
            <w:szCs w:val="22"/>
          </w:rPr>
          <w:delText>Occasionally</w:delText>
        </w:r>
      </w:del>
    </w:p>
    <w:p w14:paraId="280A9BF7" w14:textId="2DAF1115" w:rsidR="006558B4" w:rsidDel="00EC3C92" w:rsidRDefault="00AF4877">
      <w:pPr>
        <w:numPr>
          <w:ilvl w:val="1"/>
          <w:numId w:val="1"/>
        </w:numPr>
        <w:spacing w:after="0" w:line="240" w:lineRule="auto"/>
        <w:rPr>
          <w:del w:id="405" w:author="Quick, Courtney (NIH/NIMH) [F]" w:date="2020-04-08T13:04:00Z"/>
          <w:sz w:val="22"/>
          <w:szCs w:val="22"/>
        </w:rPr>
        <w:pPrChange w:id="406" w:author="Quick, Courtney (NIH/NIMH) [F]" w:date="2020-04-08T12:44:00Z">
          <w:pPr>
            <w:numPr>
              <w:ilvl w:val="1"/>
              <w:numId w:val="17"/>
            </w:numPr>
            <w:spacing w:after="0" w:line="240" w:lineRule="auto"/>
            <w:ind w:left="1440" w:hanging="360"/>
          </w:pPr>
        </w:pPrChange>
      </w:pPr>
      <w:del w:id="407" w:author="Quick, Courtney (NIH/NIMH) [F]" w:date="2020-04-08T13:04:00Z">
        <w:r w:rsidDel="00EC3C92">
          <w:rPr>
            <w:rFonts w:ascii="Arial" w:eastAsia="Arial" w:hAnsi="Arial" w:cs="Arial"/>
            <w:sz w:val="22"/>
            <w:szCs w:val="22"/>
          </w:rPr>
          <w:delText>Often</w:delText>
        </w:r>
      </w:del>
    </w:p>
    <w:p w14:paraId="3A0E1857" w14:textId="1AE3FF20" w:rsidR="006558B4" w:rsidDel="00EC3C92" w:rsidRDefault="00AF4877">
      <w:pPr>
        <w:numPr>
          <w:ilvl w:val="1"/>
          <w:numId w:val="1"/>
        </w:numPr>
        <w:spacing w:after="0" w:line="240" w:lineRule="auto"/>
        <w:rPr>
          <w:del w:id="408" w:author="Quick, Courtney (NIH/NIMH) [F]" w:date="2020-04-08T13:04:00Z"/>
          <w:sz w:val="22"/>
          <w:szCs w:val="22"/>
        </w:rPr>
        <w:pPrChange w:id="409" w:author="Quick, Courtney (NIH/NIMH) [F]" w:date="2020-04-08T12:44:00Z">
          <w:pPr>
            <w:numPr>
              <w:ilvl w:val="1"/>
              <w:numId w:val="17"/>
            </w:numPr>
            <w:spacing w:after="0" w:line="240" w:lineRule="auto"/>
            <w:ind w:left="1440" w:hanging="360"/>
          </w:pPr>
        </w:pPrChange>
      </w:pPr>
      <w:del w:id="410" w:author="Quick, Courtney (NIH/NIMH) [F]" w:date="2020-04-08T13:04:00Z">
        <w:r w:rsidDel="00EC3C92">
          <w:rPr>
            <w:rFonts w:ascii="Arial" w:eastAsia="Arial" w:hAnsi="Arial" w:cs="Arial"/>
            <w:sz w:val="22"/>
            <w:szCs w:val="22"/>
          </w:rPr>
          <w:delText>Regularly</w:delText>
        </w:r>
      </w:del>
    </w:p>
    <w:p w14:paraId="49C891A1" w14:textId="77777777" w:rsidR="006558B4" w:rsidRDefault="00AF4877">
      <w:pPr>
        <w:numPr>
          <w:ilvl w:val="0"/>
          <w:numId w:val="1"/>
        </w:numPr>
        <w:spacing w:before="200" w:after="0" w:line="240" w:lineRule="auto"/>
        <w:rPr>
          <w:sz w:val="22"/>
          <w:szCs w:val="22"/>
        </w:rPr>
        <w:pPrChange w:id="411"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xml:space="preserve"> ... marijuana/cannabis (e.g., joint, blunt, pipe, bong)?</w:t>
      </w:r>
    </w:p>
    <w:p w14:paraId="6E8CCFFE" w14:textId="77777777" w:rsidR="00EC3C92" w:rsidRPr="00355E6B" w:rsidRDefault="00EC3C92" w:rsidP="00EC3C92">
      <w:pPr>
        <w:numPr>
          <w:ilvl w:val="1"/>
          <w:numId w:val="1"/>
        </w:numPr>
        <w:spacing w:after="0" w:line="240" w:lineRule="auto"/>
        <w:rPr>
          <w:ins w:id="412" w:author="Quick, Courtney (NIH/NIMH) [F]" w:date="2020-04-08T13:04:00Z"/>
          <w:rFonts w:ascii="Arial" w:eastAsia="Arial" w:hAnsi="Arial" w:cs="Arial"/>
          <w:sz w:val="22"/>
          <w:szCs w:val="22"/>
        </w:rPr>
      </w:pPr>
      <w:ins w:id="413" w:author="Quick, Courtney (NIH/NIMH) [F]" w:date="2020-04-08T13:04:00Z">
        <w:r w:rsidRPr="00355E6B">
          <w:rPr>
            <w:rFonts w:ascii="Arial" w:eastAsia="Arial" w:hAnsi="Arial" w:cs="Arial"/>
            <w:sz w:val="22"/>
            <w:szCs w:val="22"/>
          </w:rPr>
          <w:t>Not at all</w:t>
        </w:r>
      </w:ins>
    </w:p>
    <w:p w14:paraId="2B143FE1" w14:textId="77777777" w:rsidR="00EC3C92" w:rsidRPr="00355E6B" w:rsidRDefault="00EC3C92" w:rsidP="00EC3C92">
      <w:pPr>
        <w:numPr>
          <w:ilvl w:val="1"/>
          <w:numId w:val="1"/>
        </w:numPr>
        <w:spacing w:after="0" w:line="240" w:lineRule="auto"/>
        <w:rPr>
          <w:ins w:id="414" w:author="Quick, Courtney (NIH/NIMH) [F]" w:date="2020-04-08T13:04:00Z"/>
          <w:rFonts w:ascii="Arial" w:eastAsia="Arial" w:hAnsi="Arial" w:cs="Arial"/>
          <w:sz w:val="22"/>
          <w:szCs w:val="22"/>
        </w:rPr>
      </w:pPr>
      <w:ins w:id="415" w:author="Quick, Courtney (NIH/NIMH) [F]" w:date="2020-04-08T13:04:00Z">
        <w:r w:rsidRPr="00355E6B">
          <w:rPr>
            <w:rFonts w:ascii="Arial" w:eastAsia="Arial" w:hAnsi="Arial" w:cs="Arial"/>
            <w:sz w:val="22"/>
            <w:szCs w:val="22"/>
          </w:rPr>
          <w:t xml:space="preserve">Rarely  </w:t>
        </w:r>
      </w:ins>
    </w:p>
    <w:p w14:paraId="42E37746" w14:textId="77777777" w:rsidR="00EC3C92" w:rsidRPr="00355E6B" w:rsidRDefault="00EC3C92" w:rsidP="00EC3C92">
      <w:pPr>
        <w:numPr>
          <w:ilvl w:val="1"/>
          <w:numId w:val="1"/>
        </w:numPr>
        <w:spacing w:after="0" w:line="240" w:lineRule="auto"/>
        <w:rPr>
          <w:ins w:id="416" w:author="Quick, Courtney (NIH/NIMH) [F]" w:date="2020-04-08T13:04:00Z"/>
          <w:rFonts w:ascii="Arial" w:eastAsia="Arial" w:hAnsi="Arial" w:cs="Arial"/>
          <w:sz w:val="22"/>
          <w:szCs w:val="22"/>
        </w:rPr>
      </w:pPr>
      <w:ins w:id="417" w:author="Quick, Courtney (NIH/NIMH) [F]" w:date="2020-04-08T13:04:00Z">
        <w:r w:rsidRPr="00355E6B">
          <w:rPr>
            <w:rFonts w:ascii="Arial" w:eastAsia="Arial" w:hAnsi="Arial" w:cs="Arial"/>
            <w:sz w:val="22"/>
            <w:szCs w:val="22"/>
          </w:rPr>
          <w:t>Once a month</w:t>
        </w:r>
      </w:ins>
    </w:p>
    <w:p w14:paraId="2B639EC9" w14:textId="77777777" w:rsidR="00EC3C92" w:rsidRPr="00355E6B" w:rsidRDefault="00EC3C92" w:rsidP="00EC3C92">
      <w:pPr>
        <w:numPr>
          <w:ilvl w:val="1"/>
          <w:numId w:val="1"/>
        </w:numPr>
        <w:spacing w:after="0" w:line="240" w:lineRule="auto"/>
        <w:rPr>
          <w:ins w:id="418" w:author="Quick, Courtney (NIH/NIMH) [F]" w:date="2020-04-08T13:04:00Z"/>
          <w:rFonts w:ascii="Arial" w:eastAsia="Arial" w:hAnsi="Arial" w:cs="Arial"/>
          <w:sz w:val="22"/>
          <w:szCs w:val="22"/>
        </w:rPr>
      </w:pPr>
      <w:ins w:id="419" w:author="Quick, Courtney (NIH/NIMH) [F]" w:date="2020-04-08T13:04:00Z">
        <w:r w:rsidRPr="00355E6B">
          <w:rPr>
            <w:rFonts w:ascii="Arial" w:eastAsia="Arial" w:hAnsi="Arial" w:cs="Arial"/>
            <w:sz w:val="22"/>
            <w:szCs w:val="22"/>
          </w:rPr>
          <w:t>Several times a month</w:t>
        </w:r>
      </w:ins>
    </w:p>
    <w:p w14:paraId="27CF3D25" w14:textId="77777777" w:rsidR="00EC3C92" w:rsidRPr="00355E6B" w:rsidRDefault="00EC3C92" w:rsidP="00EC3C92">
      <w:pPr>
        <w:numPr>
          <w:ilvl w:val="1"/>
          <w:numId w:val="1"/>
        </w:numPr>
        <w:spacing w:after="0" w:line="240" w:lineRule="auto"/>
        <w:rPr>
          <w:ins w:id="420" w:author="Quick, Courtney (NIH/NIMH) [F]" w:date="2020-04-08T13:04:00Z"/>
          <w:rFonts w:ascii="Arial" w:eastAsia="Arial" w:hAnsi="Arial" w:cs="Arial"/>
          <w:sz w:val="22"/>
          <w:szCs w:val="22"/>
        </w:rPr>
      </w:pPr>
      <w:ins w:id="421" w:author="Quick, Courtney (NIH/NIMH) [F]" w:date="2020-04-08T13:04:00Z">
        <w:r w:rsidRPr="00355E6B">
          <w:rPr>
            <w:rFonts w:ascii="Arial" w:eastAsia="Arial" w:hAnsi="Arial" w:cs="Arial"/>
            <w:sz w:val="22"/>
            <w:szCs w:val="22"/>
          </w:rPr>
          <w:t>Once a week</w:t>
        </w:r>
      </w:ins>
    </w:p>
    <w:p w14:paraId="546969CA" w14:textId="77777777" w:rsidR="00EC3C92" w:rsidRPr="00355E6B" w:rsidRDefault="00EC3C92" w:rsidP="00EC3C92">
      <w:pPr>
        <w:numPr>
          <w:ilvl w:val="1"/>
          <w:numId w:val="1"/>
        </w:numPr>
        <w:spacing w:after="0" w:line="240" w:lineRule="auto"/>
        <w:rPr>
          <w:ins w:id="422" w:author="Quick, Courtney (NIH/NIMH) [F]" w:date="2020-04-08T13:04:00Z"/>
          <w:rFonts w:ascii="Arial" w:eastAsia="Arial" w:hAnsi="Arial" w:cs="Arial"/>
          <w:sz w:val="22"/>
          <w:szCs w:val="22"/>
        </w:rPr>
      </w:pPr>
      <w:ins w:id="423" w:author="Quick, Courtney (NIH/NIMH) [F]" w:date="2020-04-08T13:04:00Z">
        <w:r w:rsidRPr="00355E6B">
          <w:rPr>
            <w:rFonts w:ascii="Arial" w:eastAsia="Arial" w:hAnsi="Arial" w:cs="Arial"/>
            <w:sz w:val="22"/>
            <w:szCs w:val="22"/>
          </w:rPr>
          <w:t>Several times a week</w:t>
        </w:r>
      </w:ins>
    </w:p>
    <w:p w14:paraId="6B0C50CF" w14:textId="77777777" w:rsidR="00EC3C92" w:rsidRPr="00355E6B" w:rsidRDefault="00EC3C92" w:rsidP="00EC3C92">
      <w:pPr>
        <w:numPr>
          <w:ilvl w:val="1"/>
          <w:numId w:val="1"/>
        </w:numPr>
        <w:spacing w:after="0" w:line="240" w:lineRule="auto"/>
        <w:rPr>
          <w:ins w:id="424" w:author="Quick, Courtney (NIH/NIMH) [F]" w:date="2020-04-08T13:04:00Z"/>
          <w:rFonts w:ascii="Arial" w:eastAsia="Arial" w:hAnsi="Arial" w:cs="Arial"/>
          <w:sz w:val="22"/>
          <w:szCs w:val="22"/>
        </w:rPr>
      </w:pPr>
      <w:ins w:id="425" w:author="Quick, Courtney (NIH/NIMH) [F]" w:date="2020-04-08T13:04:00Z">
        <w:r w:rsidRPr="00355E6B">
          <w:rPr>
            <w:rFonts w:ascii="Arial" w:eastAsia="Arial" w:hAnsi="Arial" w:cs="Arial"/>
            <w:sz w:val="22"/>
            <w:szCs w:val="22"/>
          </w:rPr>
          <w:t>Once a day</w:t>
        </w:r>
      </w:ins>
    </w:p>
    <w:p w14:paraId="5284FAA7" w14:textId="77777777" w:rsidR="00EC3C92" w:rsidRPr="00355E6B" w:rsidRDefault="00EC3C92" w:rsidP="00EC3C92">
      <w:pPr>
        <w:numPr>
          <w:ilvl w:val="1"/>
          <w:numId w:val="1"/>
        </w:numPr>
        <w:spacing w:after="0" w:line="240" w:lineRule="auto"/>
        <w:rPr>
          <w:ins w:id="426" w:author="Quick, Courtney (NIH/NIMH) [F]" w:date="2020-04-08T13:04:00Z"/>
          <w:rFonts w:ascii="Arial" w:eastAsia="Arial" w:hAnsi="Arial" w:cs="Arial"/>
          <w:sz w:val="22"/>
          <w:szCs w:val="22"/>
        </w:rPr>
      </w:pPr>
      <w:ins w:id="427" w:author="Quick, Courtney (NIH/NIMH) [F]" w:date="2020-04-08T13:04:00Z">
        <w:r w:rsidRPr="00355E6B">
          <w:rPr>
            <w:rFonts w:ascii="Arial" w:eastAsia="Arial" w:hAnsi="Arial" w:cs="Arial"/>
            <w:sz w:val="22"/>
            <w:szCs w:val="22"/>
          </w:rPr>
          <w:t>More than once a day</w:t>
        </w:r>
      </w:ins>
    </w:p>
    <w:p w14:paraId="2E87A707" w14:textId="5C0FCF8C" w:rsidR="006558B4" w:rsidDel="00EC3C92" w:rsidRDefault="00AF4877">
      <w:pPr>
        <w:numPr>
          <w:ilvl w:val="1"/>
          <w:numId w:val="1"/>
        </w:numPr>
        <w:spacing w:after="0" w:line="240" w:lineRule="auto"/>
        <w:rPr>
          <w:del w:id="428" w:author="Quick, Courtney (NIH/NIMH) [F]" w:date="2020-04-08T13:04:00Z"/>
          <w:sz w:val="22"/>
          <w:szCs w:val="22"/>
        </w:rPr>
        <w:pPrChange w:id="429" w:author="Quick, Courtney (NIH/NIMH) [F]" w:date="2020-04-08T12:44:00Z">
          <w:pPr>
            <w:numPr>
              <w:ilvl w:val="1"/>
              <w:numId w:val="17"/>
            </w:numPr>
            <w:spacing w:after="0" w:line="240" w:lineRule="auto"/>
            <w:ind w:left="1440" w:hanging="360"/>
          </w:pPr>
        </w:pPrChange>
      </w:pPr>
      <w:del w:id="430" w:author="Quick, Courtney (NIH/NIMH) [F]" w:date="2020-04-08T13:04:00Z">
        <w:r w:rsidDel="00EC3C92">
          <w:rPr>
            <w:rFonts w:ascii="Arial" w:eastAsia="Arial" w:hAnsi="Arial" w:cs="Arial"/>
            <w:sz w:val="22"/>
            <w:szCs w:val="22"/>
          </w:rPr>
          <w:delText>Not at all</w:delText>
        </w:r>
      </w:del>
    </w:p>
    <w:p w14:paraId="251F93B5" w14:textId="6100D161" w:rsidR="006558B4" w:rsidDel="00EC3C92" w:rsidRDefault="00AF4877">
      <w:pPr>
        <w:numPr>
          <w:ilvl w:val="1"/>
          <w:numId w:val="1"/>
        </w:numPr>
        <w:spacing w:after="0" w:line="240" w:lineRule="auto"/>
        <w:rPr>
          <w:del w:id="431" w:author="Quick, Courtney (NIH/NIMH) [F]" w:date="2020-04-08T13:04:00Z"/>
          <w:sz w:val="22"/>
          <w:szCs w:val="22"/>
        </w:rPr>
        <w:pPrChange w:id="432" w:author="Quick, Courtney (NIH/NIMH) [F]" w:date="2020-04-08T12:44:00Z">
          <w:pPr>
            <w:numPr>
              <w:ilvl w:val="1"/>
              <w:numId w:val="17"/>
            </w:numPr>
            <w:spacing w:after="0" w:line="240" w:lineRule="auto"/>
            <w:ind w:left="1440" w:hanging="360"/>
          </w:pPr>
        </w:pPrChange>
      </w:pPr>
      <w:del w:id="433" w:author="Quick, Courtney (NIH/NIMH) [F]" w:date="2020-04-08T13:04:00Z">
        <w:r w:rsidDel="00EC3C92">
          <w:rPr>
            <w:rFonts w:ascii="Arial" w:eastAsia="Arial" w:hAnsi="Arial" w:cs="Arial"/>
            <w:sz w:val="22"/>
            <w:szCs w:val="22"/>
          </w:rPr>
          <w:delText>Rarely</w:delText>
        </w:r>
      </w:del>
    </w:p>
    <w:p w14:paraId="47724A44" w14:textId="39DC2776" w:rsidR="006558B4" w:rsidDel="00EC3C92" w:rsidRDefault="00AF4877">
      <w:pPr>
        <w:numPr>
          <w:ilvl w:val="1"/>
          <w:numId w:val="1"/>
        </w:numPr>
        <w:spacing w:after="0" w:line="240" w:lineRule="auto"/>
        <w:rPr>
          <w:del w:id="434" w:author="Quick, Courtney (NIH/NIMH) [F]" w:date="2020-04-08T13:04:00Z"/>
          <w:sz w:val="22"/>
          <w:szCs w:val="22"/>
        </w:rPr>
        <w:pPrChange w:id="435" w:author="Quick, Courtney (NIH/NIMH) [F]" w:date="2020-04-08T12:44:00Z">
          <w:pPr>
            <w:numPr>
              <w:ilvl w:val="1"/>
              <w:numId w:val="17"/>
            </w:numPr>
            <w:spacing w:after="0" w:line="240" w:lineRule="auto"/>
            <w:ind w:left="1440" w:hanging="360"/>
          </w:pPr>
        </w:pPrChange>
      </w:pPr>
      <w:del w:id="436" w:author="Quick, Courtney (NIH/NIMH) [F]" w:date="2020-04-08T13:04:00Z">
        <w:r w:rsidDel="00EC3C92">
          <w:rPr>
            <w:rFonts w:ascii="Arial" w:eastAsia="Arial" w:hAnsi="Arial" w:cs="Arial"/>
            <w:sz w:val="22"/>
            <w:szCs w:val="22"/>
          </w:rPr>
          <w:delText>Occasionally</w:delText>
        </w:r>
      </w:del>
    </w:p>
    <w:p w14:paraId="0697DF6F" w14:textId="0C1803CF" w:rsidR="006558B4" w:rsidDel="00EC3C92" w:rsidRDefault="00AF4877">
      <w:pPr>
        <w:numPr>
          <w:ilvl w:val="1"/>
          <w:numId w:val="1"/>
        </w:numPr>
        <w:spacing w:after="0" w:line="240" w:lineRule="auto"/>
        <w:rPr>
          <w:del w:id="437" w:author="Quick, Courtney (NIH/NIMH) [F]" w:date="2020-04-08T13:04:00Z"/>
          <w:sz w:val="22"/>
          <w:szCs w:val="22"/>
        </w:rPr>
        <w:pPrChange w:id="438" w:author="Quick, Courtney (NIH/NIMH) [F]" w:date="2020-04-08T12:44:00Z">
          <w:pPr>
            <w:numPr>
              <w:ilvl w:val="1"/>
              <w:numId w:val="17"/>
            </w:numPr>
            <w:spacing w:after="0" w:line="240" w:lineRule="auto"/>
            <w:ind w:left="1440" w:hanging="360"/>
          </w:pPr>
        </w:pPrChange>
      </w:pPr>
      <w:del w:id="439" w:author="Quick, Courtney (NIH/NIMH) [F]" w:date="2020-04-08T13:04:00Z">
        <w:r w:rsidDel="00EC3C92">
          <w:rPr>
            <w:rFonts w:ascii="Arial" w:eastAsia="Arial" w:hAnsi="Arial" w:cs="Arial"/>
            <w:sz w:val="22"/>
            <w:szCs w:val="22"/>
          </w:rPr>
          <w:delText>Often</w:delText>
        </w:r>
      </w:del>
    </w:p>
    <w:p w14:paraId="0B6358CE" w14:textId="6FF3944A" w:rsidR="006558B4" w:rsidDel="00EC3C92" w:rsidRDefault="00AF4877">
      <w:pPr>
        <w:numPr>
          <w:ilvl w:val="1"/>
          <w:numId w:val="1"/>
        </w:numPr>
        <w:spacing w:after="0" w:line="240" w:lineRule="auto"/>
        <w:rPr>
          <w:del w:id="440" w:author="Quick, Courtney (NIH/NIMH) [F]" w:date="2020-04-08T13:04:00Z"/>
          <w:sz w:val="22"/>
          <w:szCs w:val="22"/>
        </w:rPr>
        <w:pPrChange w:id="441" w:author="Quick, Courtney (NIH/NIMH) [F]" w:date="2020-04-08T12:44:00Z">
          <w:pPr>
            <w:numPr>
              <w:ilvl w:val="1"/>
              <w:numId w:val="17"/>
            </w:numPr>
            <w:spacing w:after="0" w:line="240" w:lineRule="auto"/>
            <w:ind w:left="1440" w:hanging="360"/>
          </w:pPr>
        </w:pPrChange>
      </w:pPr>
      <w:del w:id="442" w:author="Quick, Courtney (NIH/NIMH) [F]" w:date="2020-04-08T13:04:00Z">
        <w:r w:rsidDel="00EC3C92">
          <w:rPr>
            <w:rFonts w:ascii="Arial" w:eastAsia="Arial" w:hAnsi="Arial" w:cs="Arial"/>
            <w:sz w:val="22"/>
            <w:szCs w:val="22"/>
          </w:rPr>
          <w:delText>Regularly</w:delText>
        </w:r>
      </w:del>
    </w:p>
    <w:p w14:paraId="7D528224" w14:textId="77777777" w:rsidR="006558B4" w:rsidRDefault="00AF4877">
      <w:pPr>
        <w:numPr>
          <w:ilvl w:val="0"/>
          <w:numId w:val="1"/>
        </w:numPr>
        <w:spacing w:before="200" w:after="0" w:line="240" w:lineRule="auto"/>
        <w:rPr>
          <w:sz w:val="22"/>
          <w:szCs w:val="22"/>
        </w:rPr>
        <w:pPrChange w:id="443"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xml:space="preserve"> ... opiates, heroin, or narcotics?</w:t>
      </w:r>
    </w:p>
    <w:p w14:paraId="1ACE8E24" w14:textId="77777777" w:rsidR="00EC3C92" w:rsidRPr="00355E6B" w:rsidRDefault="00EC3C92" w:rsidP="00EC3C92">
      <w:pPr>
        <w:numPr>
          <w:ilvl w:val="1"/>
          <w:numId w:val="1"/>
        </w:numPr>
        <w:spacing w:after="0" w:line="240" w:lineRule="auto"/>
        <w:rPr>
          <w:ins w:id="444" w:author="Quick, Courtney (NIH/NIMH) [F]" w:date="2020-04-08T13:04:00Z"/>
          <w:rFonts w:ascii="Arial" w:eastAsia="Arial" w:hAnsi="Arial" w:cs="Arial"/>
          <w:sz w:val="22"/>
          <w:szCs w:val="22"/>
        </w:rPr>
      </w:pPr>
      <w:ins w:id="445" w:author="Quick, Courtney (NIH/NIMH) [F]" w:date="2020-04-08T13:04:00Z">
        <w:r w:rsidRPr="00355E6B">
          <w:rPr>
            <w:rFonts w:ascii="Arial" w:eastAsia="Arial" w:hAnsi="Arial" w:cs="Arial"/>
            <w:sz w:val="22"/>
            <w:szCs w:val="22"/>
          </w:rPr>
          <w:t>Not at all</w:t>
        </w:r>
      </w:ins>
    </w:p>
    <w:p w14:paraId="012FB0A8" w14:textId="77777777" w:rsidR="00EC3C92" w:rsidRPr="00355E6B" w:rsidRDefault="00EC3C92" w:rsidP="00EC3C92">
      <w:pPr>
        <w:numPr>
          <w:ilvl w:val="1"/>
          <w:numId w:val="1"/>
        </w:numPr>
        <w:spacing w:after="0" w:line="240" w:lineRule="auto"/>
        <w:rPr>
          <w:ins w:id="446" w:author="Quick, Courtney (NIH/NIMH) [F]" w:date="2020-04-08T13:04:00Z"/>
          <w:rFonts w:ascii="Arial" w:eastAsia="Arial" w:hAnsi="Arial" w:cs="Arial"/>
          <w:sz w:val="22"/>
          <w:szCs w:val="22"/>
        </w:rPr>
      </w:pPr>
      <w:ins w:id="447" w:author="Quick, Courtney (NIH/NIMH) [F]" w:date="2020-04-08T13:04:00Z">
        <w:r w:rsidRPr="00355E6B">
          <w:rPr>
            <w:rFonts w:ascii="Arial" w:eastAsia="Arial" w:hAnsi="Arial" w:cs="Arial"/>
            <w:sz w:val="22"/>
            <w:szCs w:val="22"/>
          </w:rPr>
          <w:t xml:space="preserve">Rarely  </w:t>
        </w:r>
      </w:ins>
    </w:p>
    <w:p w14:paraId="1D98CBA4" w14:textId="77777777" w:rsidR="00EC3C92" w:rsidRPr="00355E6B" w:rsidRDefault="00EC3C92" w:rsidP="00EC3C92">
      <w:pPr>
        <w:numPr>
          <w:ilvl w:val="1"/>
          <w:numId w:val="1"/>
        </w:numPr>
        <w:spacing w:after="0" w:line="240" w:lineRule="auto"/>
        <w:rPr>
          <w:ins w:id="448" w:author="Quick, Courtney (NIH/NIMH) [F]" w:date="2020-04-08T13:04:00Z"/>
          <w:rFonts w:ascii="Arial" w:eastAsia="Arial" w:hAnsi="Arial" w:cs="Arial"/>
          <w:sz w:val="22"/>
          <w:szCs w:val="22"/>
        </w:rPr>
      </w:pPr>
      <w:ins w:id="449" w:author="Quick, Courtney (NIH/NIMH) [F]" w:date="2020-04-08T13:04:00Z">
        <w:r w:rsidRPr="00355E6B">
          <w:rPr>
            <w:rFonts w:ascii="Arial" w:eastAsia="Arial" w:hAnsi="Arial" w:cs="Arial"/>
            <w:sz w:val="22"/>
            <w:szCs w:val="22"/>
          </w:rPr>
          <w:t>Once a month</w:t>
        </w:r>
      </w:ins>
    </w:p>
    <w:p w14:paraId="09C9054F" w14:textId="77777777" w:rsidR="00EC3C92" w:rsidRPr="00355E6B" w:rsidRDefault="00EC3C92" w:rsidP="00EC3C92">
      <w:pPr>
        <w:numPr>
          <w:ilvl w:val="1"/>
          <w:numId w:val="1"/>
        </w:numPr>
        <w:spacing w:after="0" w:line="240" w:lineRule="auto"/>
        <w:rPr>
          <w:ins w:id="450" w:author="Quick, Courtney (NIH/NIMH) [F]" w:date="2020-04-08T13:04:00Z"/>
          <w:rFonts w:ascii="Arial" w:eastAsia="Arial" w:hAnsi="Arial" w:cs="Arial"/>
          <w:sz w:val="22"/>
          <w:szCs w:val="22"/>
        </w:rPr>
      </w:pPr>
      <w:ins w:id="451" w:author="Quick, Courtney (NIH/NIMH) [F]" w:date="2020-04-08T13:04:00Z">
        <w:r w:rsidRPr="00355E6B">
          <w:rPr>
            <w:rFonts w:ascii="Arial" w:eastAsia="Arial" w:hAnsi="Arial" w:cs="Arial"/>
            <w:sz w:val="22"/>
            <w:szCs w:val="22"/>
          </w:rPr>
          <w:t>Several times a month</w:t>
        </w:r>
      </w:ins>
    </w:p>
    <w:p w14:paraId="7FDD658D" w14:textId="77777777" w:rsidR="00EC3C92" w:rsidRPr="00355E6B" w:rsidRDefault="00EC3C92" w:rsidP="00EC3C92">
      <w:pPr>
        <w:numPr>
          <w:ilvl w:val="1"/>
          <w:numId w:val="1"/>
        </w:numPr>
        <w:spacing w:after="0" w:line="240" w:lineRule="auto"/>
        <w:rPr>
          <w:ins w:id="452" w:author="Quick, Courtney (NIH/NIMH) [F]" w:date="2020-04-08T13:04:00Z"/>
          <w:rFonts w:ascii="Arial" w:eastAsia="Arial" w:hAnsi="Arial" w:cs="Arial"/>
          <w:sz w:val="22"/>
          <w:szCs w:val="22"/>
        </w:rPr>
      </w:pPr>
      <w:ins w:id="453" w:author="Quick, Courtney (NIH/NIMH) [F]" w:date="2020-04-08T13:04:00Z">
        <w:r w:rsidRPr="00355E6B">
          <w:rPr>
            <w:rFonts w:ascii="Arial" w:eastAsia="Arial" w:hAnsi="Arial" w:cs="Arial"/>
            <w:sz w:val="22"/>
            <w:szCs w:val="22"/>
          </w:rPr>
          <w:t>Once a week</w:t>
        </w:r>
      </w:ins>
    </w:p>
    <w:p w14:paraId="6B8DBD1B" w14:textId="77777777" w:rsidR="00EC3C92" w:rsidRPr="00355E6B" w:rsidRDefault="00EC3C92" w:rsidP="00EC3C92">
      <w:pPr>
        <w:numPr>
          <w:ilvl w:val="1"/>
          <w:numId w:val="1"/>
        </w:numPr>
        <w:spacing w:after="0" w:line="240" w:lineRule="auto"/>
        <w:rPr>
          <w:ins w:id="454" w:author="Quick, Courtney (NIH/NIMH) [F]" w:date="2020-04-08T13:04:00Z"/>
          <w:rFonts w:ascii="Arial" w:eastAsia="Arial" w:hAnsi="Arial" w:cs="Arial"/>
          <w:sz w:val="22"/>
          <w:szCs w:val="22"/>
        </w:rPr>
      </w:pPr>
      <w:ins w:id="455" w:author="Quick, Courtney (NIH/NIMH) [F]" w:date="2020-04-08T13:04:00Z">
        <w:r w:rsidRPr="00355E6B">
          <w:rPr>
            <w:rFonts w:ascii="Arial" w:eastAsia="Arial" w:hAnsi="Arial" w:cs="Arial"/>
            <w:sz w:val="22"/>
            <w:szCs w:val="22"/>
          </w:rPr>
          <w:t>Several times a week</w:t>
        </w:r>
      </w:ins>
    </w:p>
    <w:p w14:paraId="379CA62D" w14:textId="77777777" w:rsidR="00EC3C92" w:rsidRPr="00355E6B" w:rsidRDefault="00EC3C92" w:rsidP="00EC3C92">
      <w:pPr>
        <w:numPr>
          <w:ilvl w:val="1"/>
          <w:numId w:val="1"/>
        </w:numPr>
        <w:spacing w:after="0" w:line="240" w:lineRule="auto"/>
        <w:rPr>
          <w:ins w:id="456" w:author="Quick, Courtney (NIH/NIMH) [F]" w:date="2020-04-08T13:04:00Z"/>
          <w:rFonts w:ascii="Arial" w:eastAsia="Arial" w:hAnsi="Arial" w:cs="Arial"/>
          <w:sz w:val="22"/>
          <w:szCs w:val="22"/>
        </w:rPr>
      </w:pPr>
      <w:ins w:id="457" w:author="Quick, Courtney (NIH/NIMH) [F]" w:date="2020-04-08T13:04:00Z">
        <w:r w:rsidRPr="00355E6B">
          <w:rPr>
            <w:rFonts w:ascii="Arial" w:eastAsia="Arial" w:hAnsi="Arial" w:cs="Arial"/>
            <w:sz w:val="22"/>
            <w:szCs w:val="22"/>
          </w:rPr>
          <w:t>Once a day</w:t>
        </w:r>
      </w:ins>
    </w:p>
    <w:p w14:paraId="61579ED4" w14:textId="1DDE3C29" w:rsidR="006558B4" w:rsidRPr="0094047C" w:rsidDel="00EC3C92" w:rsidRDefault="00EC3C92">
      <w:pPr>
        <w:pStyle w:val="ListParagraph"/>
        <w:numPr>
          <w:ilvl w:val="1"/>
          <w:numId w:val="1"/>
        </w:numPr>
        <w:spacing w:after="0" w:line="240" w:lineRule="auto"/>
        <w:rPr>
          <w:del w:id="458" w:author="Quick, Courtney (NIH/NIMH) [F]" w:date="2020-04-08T13:04:00Z"/>
          <w:rFonts w:ascii="Arial" w:eastAsia="Arial" w:hAnsi="Arial" w:cs="Arial"/>
          <w:sz w:val="22"/>
          <w:szCs w:val="22"/>
          <w:rPrChange w:id="459" w:author="Quick, Courtney (NIH/NIMH) [F]" w:date="2020-04-08T13:09:00Z">
            <w:rPr>
              <w:del w:id="460" w:author="Quick, Courtney (NIH/NIMH) [F]" w:date="2020-04-08T13:04:00Z"/>
              <w:sz w:val="22"/>
              <w:szCs w:val="22"/>
            </w:rPr>
          </w:rPrChange>
        </w:rPr>
        <w:pPrChange w:id="461" w:author="Quick, Courtney (NIH/NIMH) [F]" w:date="2020-04-08T13:09:00Z">
          <w:pPr>
            <w:numPr>
              <w:ilvl w:val="1"/>
              <w:numId w:val="17"/>
            </w:numPr>
            <w:spacing w:after="0" w:line="240" w:lineRule="auto"/>
            <w:ind w:left="1440" w:hanging="360"/>
          </w:pPr>
        </w:pPrChange>
      </w:pPr>
      <w:ins w:id="462" w:author="Quick, Courtney (NIH/NIMH) [F]" w:date="2020-04-08T13:04:00Z">
        <w:r w:rsidRPr="0094047C">
          <w:rPr>
            <w:rFonts w:ascii="Arial" w:eastAsia="Arial" w:hAnsi="Arial" w:cs="Arial"/>
            <w:sz w:val="22"/>
            <w:szCs w:val="22"/>
            <w:rPrChange w:id="463" w:author="Quick, Courtney (NIH/NIMH) [F]" w:date="2020-04-08T13:09:00Z">
              <w:rPr/>
            </w:rPrChange>
          </w:rPr>
          <w:t>More than once a day</w:t>
        </w:r>
      </w:ins>
      <w:del w:id="464" w:author="Quick, Courtney (NIH/NIMH) [F]" w:date="2020-04-08T13:04:00Z">
        <w:r w:rsidR="00AF4877" w:rsidRPr="0094047C" w:rsidDel="00EC3C92">
          <w:rPr>
            <w:rFonts w:ascii="Arial" w:eastAsia="Arial" w:hAnsi="Arial" w:cs="Arial"/>
            <w:sz w:val="22"/>
            <w:szCs w:val="22"/>
          </w:rPr>
          <w:delText>Not at all</w:delText>
        </w:r>
      </w:del>
    </w:p>
    <w:p w14:paraId="79751FAD" w14:textId="7B955DF9" w:rsidR="006558B4" w:rsidDel="00EC3C92" w:rsidRDefault="00AF4877">
      <w:pPr>
        <w:pStyle w:val="ListParagraph"/>
        <w:numPr>
          <w:ilvl w:val="1"/>
          <w:numId w:val="1"/>
        </w:numPr>
        <w:rPr>
          <w:del w:id="465" w:author="Quick, Courtney (NIH/NIMH) [F]" w:date="2020-04-08T13:04:00Z"/>
        </w:rPr>
        <w:pPrChange w:id="466" w:author="Quick, Courtney (NIH/NIMH) [F]" w:date="2020-04-08T13:09:00Z">
          <w:pPr>
            <w:numPr>
              <w:ilvl w:val="1"/>
              <w:numId w:val="17"/>
            </w:numPr>
            <w:spacing w:after="0" w:line="240" w:lineRule="auto"/>
            <w:ind w:left="1440" w:hanging="360"/>
          </w:pPr>
        </w:pPrChange>
      </w:pPr>
      <w:del w:id="467" w:author="Quick, Courtney (NIH/NIMH) [F]" w:date="2020-04-08T13:04:00Z">
        <w:r w:rsidDel="00EC3C92">
          <w:delText>Rarely</w:delText>
        </w:r>
      </w:del>
    </w:p>
    <w:p w14:paraId="1D4D28EF" w14:textId="242E064D" w:rsidR="006558B4" w:rsidDel="00EC3C92" w:rsidRDefault="00AF4877">
      <w:pPr>
        <w:pStyle w:val="ListParagraph"/>
        <w:numPr>
          <w:ilvl w:val="1"/>
          <w:numId w:val="1"/>
        </w:numPr>
        <w:rPr>
          <w:del w:id="468" w:author="Quick, Courtney (NIH/NIMH) [F]" w:date="2020-04-08T13:04:00Z"/>
        </w:rPr>
        <w:pPrChange w:id="469" w:author="Quick, Courtney (NIH/NIMH) [F]" w:date="2020-04-08T13:09:00Z">
          <w:pPr>
            <w:numPr>
              <w:ilvl w:val="1"/>
              <w:numId w:val="17"/>
            </w:numPr>
            <w:spacing w:after="0" w:line="240" w:lineRule="auto"/>
            <w:ind w:left="1440" w:hanging="360"/>
          </w:pPr>
        </w:pPrChange>
      </w:pPr>
      <w:del w:id="470" w:author="Quick, Courtney (NIH/NIMH) [F]" w:date="2020-04-08T13:04:00Z">
        <w:r w:rsidDel="00EC3C92">
          <w:delText>Occasionally</w:delText>
        </w:r>
      </w:del>
    </w:p>
    <w:p w14:paraId="342820AE" w14:textId="6A14BABB" w:rsidR="006558B4" w:rsidDel="00EC3C92" w:rsidRDefault="00AF4877">
      <w:pPr>
        <w:pStyle w:val="ListParagraph"/>
        <w:numPr>
          <w:ilvl w:val="1"/>
          <w:numId w:val="1"/>
        </w:numPr>
        <w:rPr>
          <w:del w:id="471" w:author="Quick, Courtney (NIH/NIMH) [F]" w:date="2020-04-08T13:04:00Z"/>
        </w:rPr>
        <w:pPrChange w:id="472" w:author="Quick, Courtney (NIH/NIMH) [F]" w:date="2020-04-08T13:09:00Z">
          <w:pPr>
            <w:numPr>
              <w:ilvl w:val="1"/>
              <w:numId w:val="17"/>
            </w:numPr>
            <w:spacing w:after="0" w:line="240" w:lineRule="auto"/>
            <w:ind w:left="1440" w:hanging="360"/>
          </w:pPr>
        </w:pPrChange>
      </w:pPr>
      <w:del w:id="473" w:author="Quick, Courtney (NIH/NIMH) [F]" w:date="2020-04-08T13:04:00Z">
        <w:r w:rsidDel="00EC3C92">
          <w:delText>Often</w:delText>
        </w:r>
      </w:del>
    </w:p>
    <w:p w14:paraId="027A9479" w14:textId="6945189F" w:rsidR="006558B4" w:rsidDel="00EC3C92" w:rsidRDefault="00AF4877">
      <w:pPr>
        <w:pStyle w:val="ListParagraph"/>
        <w:numPr>
          <w:ilvl w:val="1"/>
          <w:numId w:val="1"/>
        </w:numPr>
        <w:rPr>
          <w:del w:id="474" w:author="Quick, Courtney (NIH/NIMH) [F]" w:date="2020-04-08T13:04:00Z"/>
        </w:rPr>
        <w:pPrChange w:id="475" w:author="Quick, Courtney (NIH/NIMH) [F]" w:date="2020-04-08T13:09:00Z">
          <w:pPr>
            <w:numPr>
              <w:ilvl w:val="1"/>
              <w:numId w:val="17"/>
            </w:numPr>
            <w:spacing w:after="0" w:line="240" w:lineRule="auto"/>
            <w:ind w:left="1440" w:hanging="360"/>
          </w:pPr>
        </w:pPrChange>
      </w:pPr>
      <w:del w:id="476" w:author="Quick, Courtney (NIH/NIMH) [F]" w:date="2020-04-08T13:04:00Z">
        <w:r w:rsidDel="00EC3C92">
          <w:delText>Regularly</w:delText>
        </w:r>
      </w:del>
    </w:p>
    <w:p w14:paraId="339E9098" w14:textId="77777777" w:rsidR="006558B4" w:rsidDel="00EC3C92" w:rsidRDefault="006558B4">
      <w:pPr>
        <w:pStyle w:val="ListParagraph"/>
        <w:numPr>
          <w:ilvl w:val="1"/>
          <w:numId w:val="1"/>
        </w:numPr>
        <w:rPr>
          <w:del w:id="477" w:author="Dunn, Julia (NIH/NIMH) [F]" w:date="2020-04-08T13:03:00Z"/>
        </w:rPr>
        <w:pPrChange w:id="478" w:author="Quick, Courtney (NIH/NIMH) [F]" w:date="2020-04-08T13:09:00Z">
          <w:pPr>
            <w:spacing w:after="0" w:line="240" w:lineRule="auto"/>
          </w:pPr>
        </w:pPrChange>
      </w:pPr>
    </w:p>
    <w:p w14:paraId="651DD842" w14:textId="77777777" w:rsidR="006558B4" w:rsidDel="00EC3C92" w:rsidRDefault="006558B4">
      <w:pPr>
        <w:pStyle w:val="ListParagraph"/>
        <w:numPr>
          <w:ilvl w:val="1"/>
          <w:numId w:val="1"/>
        </w:numPr>
        <w:rPr>
          <w:del w:id="479" w:author="Dunn, Julia (NIH/NIMH) [F]" w:date="2020-04-08T13:03:00Z"/>
        </w:rPr>
        <w:pPrChange w:id="480" w:author="Quick, Courtney (NIH/NIMH) [F]" w:date="2020-04-08T13:09:00Z">
          <w:pPr>
            <w:spacing w:after="0" w:line="240" w:lineRule="auto"/>
          </w:pPr>
        </w:pPrChange>
      </w:pPr>
    </w:p>
    <w:p w14:paraId="44FE3FEE" w14:textId="77777777" w:rsidR="006558B4" w:rsidDel="00EC3C92" w:rsidRDefault="006558B4">
      <w:pPr>
        <w:pStyle w:val="ListParagraph"/>
        <w:numPr>
          <w:ilvl w:val="1"/>
          <w:numId w:val="1"/>
        </w:numPr>
        <w:rPr>
          <w:del w:id="481" w:author="Dunn, Julia (NIH/NIMH) [F]" w:date="2020-04-08T13:03:00Z"/>
        </w:rPr>
        <w:pPrChange w:id="482" w:author="Quick, Courtney (NIH/NIMH) [F]" w:date="2020-04-08T13:09:00Z">
          <w:pPr>
            <w:spacing w:after="0" w:line="240" w:lineRule="auto"/>
          </w:pPr>
        </w:pPrChange>
      </w:pPr>
    </w:p>
    <w:p w14:paraId="1938BE85" w14:textId="77777777" w:rsidR="00DE1833" w:rsidRDefault="00DE1833">
      <w:pPr>
        <w:pStyle w:val="ListParagraph"/>
        <w:numPr>
          <w:ilvl w:val="1"/>
          <w:numId w:val="1"/>
        </w:numPr>
        <w:rPr>
          <w:b/>
        </w:rPr>
        <w:pPrChange w:id="483" w:author="Quick, Courtney (NIH/NIMH) [F]" w:date="2020-04-08T13:09:00Z">
          <w:pPr/>
        </w:pPrChange>
      </w:pPr>
      <w:del w:id="484" w:author="Dunn, Julia (NIH/NIMH) [F]" w:date="2020-04-08T13:03:00Z">
        <w:r w:rsidDel="00EC3C92">
          <w:rPr>
            <w:b/>
          </w:rPr>
          <w:br w:type="page"/>
        </w:r>
      </w:del>
    </w:p>
    <w:p w14:paraId="68E77323" w14:textId="0D127C57" w:rsidR="006558B4" w:rsidRDefault="00AF4877">
      <w:pPr>
        <w:keepNext/>
        <w:numPr>
          <w:ilvl w:val="0"/>
          <w:numId w:val="1"/>
        </w:numPr>
        <w:spacing w:after="0" w:line="240" w:lineRule="auto"/>
        <w:rPr>
          <w:sz w:val="22"/>
          <w:szCs w:val="22"/>
        </w:rPr>
        <w:pPrChange w:id="485"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lastRenderedPageBreak/>
        <w:t>... other drugs including cocaine, crack, amphetamine, methamphetamine, hallucinogens, or ecstasy?</w:t>
      </w:r>
    </w:p>
    <w:p w14:paraId="1EE1D681" w14:textId="77777777" w:rsidR="00EC3C92" w:rsidRPr="00355E6B" w:rsidRDefault="00EC3C92" w:rsidP="00EC3C92">
      <w:pPr>
        <w:numPr>
          <w:ilvl w:val="1"/>
          <w:numId w:val="1"/>
        </w:numPr>
        <w:spacing w:after="0" w:line="240" w:lineRule="auto"/>
        <w:rPr>
          <w:ins w:id="486" w:author="Quick, Courtney (NIH/NIMH) [F]" w:date="2020-04-08T13:05:00Z"/>
          <w:rFonts w:ascii="Arial" w:eastAsia="Arial" w:hAnsi="Arial" w:cs="Arial"/>
          <w:sz w:val="22"/>
          <w:szCs w:val="22"/>
        </w:rPr>
      </w:pPr>
      <w:ins w:id="487" w:author="Quick, Courtney (NIH/NIMH) [F]" w:date="2020-04-08T13:05:00Z">
        <w:r w:rsidRPr="00355E6B">
          <w:rPr>
            <w:rFonts w:ascii="Arial" w:eastAsia="Arial" w:hAnsi="Arial" w:cs="Arial"/>
            <w:sz w:val="22"/>
            <w:szCs w:val="22"/>
          </w:rPr>
          <w:t>Not at all</w:t>
        </w:r>
      </w:ins>
    </w:p>
    <w:p w14:paraId="58EEDA45" w14:textId="77777777" w:rsidR="00EC3C92" w:rsidRPr="00355E6B" w:rsidRDefault="00EC3C92" w:rsidP="00EC3C92">
      <w:pPr>
        <w:numPr>
          <w:ilvl w:val="1"/>
          <w:numId w:val="1"/>
        </w:numPr>
        <w:spacing w:after="0" w:line="240" w:lineRule="auto"/>
        <w:rPr>
          <w:ins w:id="488" w:author="Quick, Courtney (NIH/NIMH) [F]" w:date="2020-04-08T13:05:00Z"/>
          <w:rFonts w:ascii="Arial" w:eastAsia="Arial" w:hAnsi="Arial" w:cs="Arial"/>
          <w:sz w:val="22"/>
          <w:szCs w:val="22"/>
        </w:rPr>
      </w:pPr>
      <w:ins w:id="489" w:author="Quick, Courtney (NIH/NIMH) [F]" w:date="2020-04-08T13:05:00Z">
        <w:r w:rsidRPr="00355E6B">
          <w:rPr>
            <w:rFonts w:ascii="Arial" w:eastAsia="Arial" w:hAnsi="Arial" w:cs="Arial"/>
            <w:sz w:val="22"/>
            <w:szCs w:val="22"/>
          </w:rPr>
          <w:t xml:space="preserve">Rarely  </w:t>
        </w:r>
      </w:ins>
    </w:p>
    <w:p w14:paraId="5E3866E0" w14:textId="77777777" w:rsidR="00EC3C92" w:rsidRPr="00355E6B" w:rsidRDefault="00EC3C92" w:rsidP="00EC3C92">
      <w:pPr>
        <w:numPr>
          <w:ilvl w:val="1"/>
          <w:numId w:val="1"/>
        </w:numPr>
        <w:spacing w:after="0" w:line="240" w:lineRule="auto"/>
        <w:rPr>
          <w:ins w:id="490" w:author="Quick, Courtney (NIH/NIMH) [F]" w:date="2020-04-08T13:05:00Z"/>
          <w:rFonts w:ascii="Arial" w:eastAsia="Arial" w:hAnsi="Arial" w:cs="Arial"/>
          <w:sz w:val="22"/>
          <w:szCs w:val="22"/>
        </w:rPr>
      </w:pPr>
      <w:ins w:id="491" w:author="Quick, Courtney (NIH/NIMH) [F]" w:date="2020-04-08T13:05:00Z">
        <w:r w:rsidRPr="00355E6B">
          <w:rPr>
            <w:rFonts w:ascii="Arial" w:eastAsia="Arial" w:hAnsi="Arial" w:cs="Arial"/>
            <w:sz w:val="22"/>
            <w:szCs w:val="22"/>
          </w:rPr>
          <w:t>Once a month</w:t>
        </w:r>
      </w:ins>
    </w:p>
    <w:p w14:paraId="34CF891A" w14:textId="77777777" w:rsidR="00EC3C92" w:rsidRPr="00355E6B" w:rsidRDefault="00EC3C92" w:rsidP="00EC3C92">
      <w:pPr>
        <w:numPr>
          <w:ilvl w:val="1"/>
          <w:numId w:val="1"/>
        </w:numPr>
        <w:spacing w:after="0" w:line="240" w:lineRule="auto"/>
        <w:rPr>
          <w:ins w:id="492" w:author="Quick, Courtney (NIH/NIMH) [F]" w:date="2020-04-08T13:05:00Z"/>
          <w:rFonts w:ascii="Arial" w:eastAsia="Arial" w:hAnsi="Arial" w:cs="Arial"/>
          <w:sz w:val="22"/>
          <w:szCs w:val="22"/>
        </w:rPr>
      </w:pPr>
      <w:ins w:id="493" w:author="Quick, Courtney (NIH/NIMH) [F]" w:date="2020-04-08T13:05:00Z">
        <w:r w:rsidRPr="00355E6B">
          <w:rPr>
            <w:rFonts w:ascii="Arial" w:eastAsia="Arial" w:hAnsi="Arial" w:cs="Arial"/>
            <w:sz w:val="22"/>
            <w:szCs w:val="22"/>
          </w:rPr>
          <w:t>Several times a month</w:t>
        </w:r>
      </w:ins>
    </w:p>
    <w:p w14:paraId="18CB693D" w14:textId="77777777" w:rsidR="00EC3C92" w:rsidRPr="00355E6B" w:rsidRDefault="00EC3C92" w:rsidP="00EC3C92">
      <w:pPr>
        <w:numPr>
          <w:ilvl w:val="1"/>
          <w:numId w:val="1"/>
        </w:numPr>
        <w:spacing w:after="0" w:line="240" w:lineRule="auto"/>
        <w:rPr>
          <w:ins w:id="494" w:author="Quick, Courtney (NIH/NIMH) [F]" w:date="2020-04-08T13:05:00Z"/>
          <w:rFonts w:ascii="Arial" w:eastAsia="Arial" w:hAnsi="Arial" w:cs="Arial"/>
          <w:sz w:val="22"/>
          <w:szCs w:val="22"/>
        </w:rPr>
      </w:pPr>
      <w:ins w:id="495" w:author="Quick, Courtney (NIH/NIMH) [F]" w:date="2020-04-08T13:05:00Z">
        <w:r w:rsidRPr="00355E6B">
          <w:rPr>
            <w:rFonts w:ascii="Arial" w:eastAsia="Arial" w:hAnsi="Arial" w:cs="Arial"/>
            <w:sz w:val="22"/>
            <w:szCs w:val="22"/>
          </w:rPr>
          <w:t>Once a week</w:t>
        </w:r>
      </w:ins>
    </w:p>
    <w:p w14:paraId="4E9104E1" w14:textId="77777777" w:rsidR="00EC3C92" w:rsidRPr="00355E6B" w:rsidRDefault="00EC3C92" w:rsidP="00EC3C92">
      <w:pPr>
        <w:numPr>
          <w:ilvl w:val="1"/>
          <w:numId w:val="1"/>
        </w:numPr>
        <w:spacing w:after="0" w:line="240" w:lineRule="auto"/>
        <w:rPr>
          <w:ins w:id="496" w:author="Quick, Courtney (NIH/NIMH) [F]" w:date="2020-04-08T13:05:00Z"/>
          <w:rFonts w:ascii="Arial" w:eastAsia="Arial" w:hAnsi="Arial" w:cs="Arial"/>
          <w:sz w:val="22"/>
          <w:szCs w:val="22"/>
        </w:rPr>
      </w:pPr>
      <w:ins w:id="497" w:author="Quick, Courtney (NIH/NIMH) [F]" w:date="2020-04-08T13:05:00Z">
        <w:r w:rsidRPr="00355E6B">
          <w:rPr>
            <w:rFonts w:ascii="Arial" w:eastAsia="Arial" w:hAnsi="Arial" w:cs="Arial"/>
            <w:sz w:val="22"/>
            <w:szCs w:val="22"/>
          </w:rPr>
          <w:t>Several times a week</w:t>
        </w:r>
      </w:ins>
    </w:p>
    <w:p w14:paraId="2C74FCAA" w14:textId="77777777" w:rsidR="00EC3C92" w:rsidRPr="00355E6B" w:rsidRDefault="00EC3C92" w:rsidP="00EC3C92">
      <w:pPr>
        <w:numPr>
          <w:ilvl w:val="1"/>
          <w:numId w:val="1"/>
        </w:numPr>
        <w:spacing w:after="0" w:line="240" w:lineRule="auto"/>
        <w:rPr>
          <w:ins w:id="498" w:author="Quick, Courtney (NIH/NIMH) [F]" w:date="2020-04-08T13:05:00Z"/>
          <w:rFonts w:ascii="Arial" w:eastAsia="Arial" w:hAnsi="Arial" w:cs="Arial"/>
          <w:sz w:val="22"/>
          <w:szCs w:val="22"/>
        </w:rPr>
      </w:pPr>
      <w:ins w:id="499" w:author="Quick, Courtney (NIH/NIMH) [F]" w:date="2020-04-08T13:05:00Z">
        <w:r w:rsidRPr="00355E6B">
          <w:rPr>
            <w:rFonts w:ascii="Arial" w:eastAsia="Arial" w:hAnsi="Arial" w:cs="Arial"/>
            <w:sz w:val="22"/>
            <w:szCs w:val="22"/>
          </w:rPr>
          <w:t>Once a day</w:t>
        </w:r>
      </w:ins>
    </w:p>
    <w:p w14:paraId="7FABD5B0" w14:textId="322B9843" w:rsidR="00254A62" w:rsidRDefault="00EC3C92" w:rsidP="00FE0105">
      <w:pPr>
        <w:numPr>
          <w:ilvl w:val="1"/>
          <w:numId w:val="1"/>
        </w:numPr>
        <w:spacing w:after="0" w:line="240" w:lineRule="auto"/>
        <w:rPr>
          <w:ins w:id="500" w:author="Quick, Courtney (NIH/NIMH) [F]" w:date="2020-04-08T13:12:00Z"/>
          <w:rFonts w:ascii="Arial" w:eastAsia="Arial" w:hAnsi="Arial" w:cs="Arial"/>
          <w:sz w:val="22"/>
          <w:szCs w:val="22"/>
        </w:rPr>
      </w:pPr>
      <w:ins w:id="501" w:author="Quick, Courtney (NIH/NIMH) [F]" w:date="2020-04-08T13:05:00Z">
        <w:r w:rsidRPr="00355E6B">
          <w:rPr>
            <w:rFonts w:ascii="Arial" w:eastAsia="Arial" w:hAnsi="Arial" w:cs="Arial"/>
            <w:sz w:val="22"/>
            <w:szCs w:val="22"/>
          </w:rPr>
          <w:t>More than once a day</w:t>
        </w:r>
      </w:ins>
    </w:p>
    <w:p w14:paraId="1C4AA8FB" w14:textId="77777777" w:rsidR="0081540B" w:rsidRDefault="0081540B" w:rsidP="0081540B">
      <w:pPr>
        <w:spacing w:after="0" w:line="240" w:lineRule="auto"/>
        <w:rPr>
          <w:ins w:id="502" w:author="Quick, Courtney (NIH/NIMH) [F]" w:date="2020-04-08T13:12:00Z"/>
          <w:rFonts w:ascii="Arial" w:eastAsia="Arial" w:hAnsi="Arial" w:cs="Arial"/>
          <w:sz w:val="22"/>
          <w:szCs w:val="22"/>
        </w:rPr>
      </w:pPr>
    </w:p>
    <w:p w14:paraId="250F2DBC" w14:textId="77777777" w:rsidR="0081540B" w:rsidRDefault="0081540B" w:rsidP="0081540B">
      <w:pPr>
        <w:spacing w:after="0" w:line="240" w:lineRule="auto"/>
        <w:rPr>
          <w:ins w:id="503" w:author="Quick, Courtney (NIH/NIMH) [F]" w:date="2020-04-08T13:12:00Z"/>
          <w:rFonts w:ascii="Arial" w:eastAsia="Arial" w:hAnsi="Arial" w:cs="Arial"/>
          <w:sz w:val="22"/>
          <w:szCs w:val="22"/>
        </w:rPr>
      </w:pPr>
    </w:p>
    <w:p w14:paraId="6E1DA91C" w14:textId="77777777" w:rsidR="0081540B" w:rsidRDefault="0081540B" w:rsidP="0081540B">
      <w:pPr>
        <w:spacing w:after="0" w:line="240" w:lineRule="auto"/>
        <w:rPr>
          <w:ins w:id="504" w:author="Quick, Courtney (NIH/NIMH) [F]" w:date="2020-04-08T13:12:00Z"/>
          <w:rFonts w:ascii="Arial" w:eastAsia="Arial" w:hAnsi="Arial" w:cs="Arial"/>
          <w:sz w:val="22"/>
          <w:szCs w:val="22"/>
        </w:rPr>
      </w:pPr>
    </w:p>
    <w:p w14:paraId="7008CD4B" w14:textId="77777777" w:rsidR="0081540B" w:rsidRDefault="0081540B" w:rsidP="0081540B">
      <w:pPr>
        <w:spacing w:after="0" w:line="240" w:lineRule="auto"/>
        <w:rPr>
          <w:ins w:id="505" w:author="Quick, Courtney (NIH/NIMH) [F]" w:date="2020-04-08T13:12:00Z"/>
          <w:rFonts w:ascii="Arial" w:eastAsia="Arial" w:hAnsi="Arial" w:cs="Arial"/>
          <w:sz w:val="22"/>
          <w:szCs w:val="22"/>
        </w:rPr>
      </w:pPr>
    </w:p>
    <w:p w14:paraId="70D85517" w14:textId="77777777" w:rsidR="0081540B" w:rsidRDefault="0081540B" w:rsidP="0081540B">
      <w:pPr>
        <w:spacing w:after="0" w:line="240" w:lineRule="auto"/>
        <w:rPr>
          <w:ins w:id="506" w:author="Quick, Courtney (NIH/NIMH) [F]" w:date="2020-04-08T13:12:00Z"/>
          <w:rFonts w:ascii="Arial" w:eastAsia="Arial" w:hAnsi="Arial" w:cs="Arial"/>
          <w:sz w:val="22"/>
          <w:szCs w:val="22"/>
        </w:rPr>
      </w:pPr>
    </w:p>
    <w:p w14:paraId="1C448B0B" w14:textId="77777777" w:rsidR="0081540B" w:rsidRDefault="0081540B" w:rsidP="0081540B">
      <w:pPr>
        <w:spacing w:after="0" w:line="240" w:lineRule="auto"/>
        <w:rPr>
          <w:ins w:id="507" w:author="Quick, Courtney (NIH/NIMH) [F]" w:date="2020-04-08T13:12:00Z"/>
          <w:rFonts w:ascii="Arial" w:eastAsia="Arial" w:hAnsi="Arial" w:cs="Arial"/>
          <w:sz w:val="22"/>
          <w:szCs w:val="22"/>
        </w:rPr>
      </w:pPr>
    </w:p>
    <w:p w14:paraId="1163127C" w14:textId="77777777" w:rsidR="0081540B" w:rsidRDefault="0081540B" w:rsidP="0081540B">
      <w:pPr>
        <w:spacing w:after="0" w:line="240" w:lineRule="auto"/>
        <w:rPr>
          <w:ins w:id="508" w:author="Quick, Courtney (NIH/NIMH) [F]" w:date="2020-04-08T13:12:00Z"/>
          <w:rFonts w:ascii="Arial" w:eastAsia="Arial" w:hAnsi="Arial" w:cs="Arial"/>
          <w:sz w:val="22"/>
          <w:szCs w:val="22"/>
        </w:rPr>
      </w:pPr>
    </w:p>
    <w:p w14:paraId="572C6337" w14:textId="77777777" w:rsidR="0081540B" w:rsidRPr="00FE0105" w:rsidRDefault="0081540B">
      <w:pPr>
        <w:spacing w:after="0" w:line="240" w:lineRule="auto"/>
        <w:rPr>
          <w:ins w:id="509" w:author="Quick, Courtney (NIH/NIMH) [F]" w:date="2020-04-08T13:05:00Z"/>
          <w:rFonts w:ascii="Arial" w:eastAsia="Arial" w:hAnsi="Arial" w:cs="Arial"/>
          <w:sz w:val="22"/>
          <w:szCs w:val="22"/>
        </w:rPr>
        <w:pPrChange w:id="510" w:author="Quick, Courtney (NIH/NIMH) [F]" w:date="2020-04-08T13:12:00Z">
          <w:pPr>
            <w:numPr>
              <w:ilvl w:val="1"/>
              <w:numId w:val="1"/>
            </w:numPr>
            <w:spacing w:after="0" w:line="240" w:lineRule="auto"/>
            <w:ind w:left="1440" w:hanging="360"/>
          </w:pPr>
        </w:pPrChange>
      </w:pPr>
    </w:p>
    <w:p w14:paraId="1238F237" w14:textId="40F0EBAE" w:rsidR="006558B4" w:rsidDel="00EC3C92" w:rsidRDefault="00AF4877">
      <w:pPr>
        <w:numPr>
          <w:ilvl w:val="1"/>
          <w:numId w:val="1"/>
        </w:numPr>
        <w:spacing w:after="0" w:line="240" w:lineRule="auto"/>
        <w:rPr>
          <w:del w:id="511" w:author="Quick, Courtney (NIH/NIMH) [F]" w:date="2020-04-08T13:05:00Z"/>
          <w:sz w:val="22"/>
          <w:szCs w:val="22"/>
        </w:rPr>
        <w:pPrChange w:id="512" w:author="Quick, Courtney (NIH/NIMH) [F]" w:date="2020-04-08T12:44:00Z">
          <w:pPr>
            <w:numPr>
              <w:ilvl w:val="1"/>
              <w:numId w:val="17"/>
            </w:numPr>
            <w:spacing w:after="0" w:line="240" w:lineRule="auto"/>
            <w:ind w:left="1440" w:hanging="360"/>
          </w:pPr>
        </w:pPrChange>
      </w:pPr>
      <w:del w:id="513" w:author="Quick, Courtney (NIH/NIMH) [F]" w:date="2020-04-08T13:05:00Z">
        <w:r w:rsidDel="00EC3C92">
          <w:rPr>
            <w:rFonts w:ascii="Arial" w:eastAsia="Arial" w:hAnsi="Arial" w:cs="Arial"/>
            <w:sz w:val="22"/>
            <w:szCs w:val="22"/>
          </w:rPr>
          <w:delText>Not at all</w:delText>
        </w:r>
      </w:del>
    </w:p>
    <w:p w14:paraId="2DB0DC0F" w14:textId="6D8CF177" w:rsidR="006558B4" w:rsidDel="00EC3C92" w:rsidRDefault="00AF4877">
      <w:pPr>
        <w:numPr>
          <w:ilvl w:val="1"/>
          <w:numId w:val="1"/>
        </w:numPr>
        <w:spacing w:after="0" w:line="240" w:lineRule="auto"/>
        <w:rPr>
          <w:del w:id="514" w:author="Quick, Courtney (NIH/NIMH) [F]" w:date="2020-04-08T13:05:00Z"/>
          <w:sz w:val="22"/>
          <w:szCs w:val="22"/>
        </w:rPr>
        <w:pPrChange w:id="515" w:author="Quick, Courtney (NIH/NIMH) [F]" w:date="2020-04-08T12:44:00Z">
          <w:pPr>
            <w:numPr>
              <w:ilvl w:val="1"/>
              <w:numId w:val="17"/>
            </w:numPr>
            <w:spacing w:after="0" w:line="240" w:lineRule="auto"/>
            <w:ind w:left="1440" w:hanging="360"/>
          </w:pPr>
        </w:pPrChange>
      </w:pPr>
      <w:del w:id="516" w:author="Quick, Courtney (NIH/NIMH) [F]" w:date="2020-04-08T13:05:00Z">
        <w:r w:rsidDel="00EC3C92">
          <w:rPr>
            <w:rFonts w:ascii="Arial" w:eastAsia="Arial" w:hAnsi="Arial" w:cs="Arial"/>
            <w:sz w:val="22"/>
            <w:szCs w:val="22"/>
          </w:rPr>
          <w:delText>Rarely</w:delText>
        </w:r>
      </w:del>
    </w:p>
    <w:p w14:paraId="74F6E823" w14:textId="64C244E7" w:rsidR="006558B4" w:rsidDel="00EC3C92" w:rsidRDefault="00AF4877">
      <w:pPr>
        <w:numPr>
          <w:ilvl w:val="1"/>
          <w:numId w:val="1"/>
        </w:numPr>
        <w:spacing w:after="0" w:line="240" w:lineRule="auto"/>
        <w:rPr>
          <w:del w:id="517" w:author="Quick, Courtney (NIH/NIMH) [F]" w:date="2020-04-08T13:05:00Z"/>
          <w:sz w:val="22"/>
          <w:szCs w:val="22"/>
        </w:rPr>
        <w:pPrChange w:id="518" w:author="Quick, Courtney (NIH/NIMH) [F]" w:date="2020-04-08T12:44:00Z">
          <w:pPr>
            <w:numPr>
              <w:ilvl w:val="1"/>
              <w:numId w:val="17"/>
            </w:numPr>
            <w:spacing w:after="0" w:line="240" w:lineRule="auto"/>
            <w:ind w:left="1440" w:hanging="360"/>
          </w:pPr>
        </w:pPrChange>
      </w:pPr>
      <w:del w:id="519" w:author="Quick, Courtney (NIH/NIMH) [F]" w:date="2020-04-08T13:05:00Z">
        <w:r w:rsidDel="00EC3C92">
          <w:rPr>
            <w:rFonts w:ascii="Arial" w:eastAsia="Arial" w:hAnsi="Arial" w:cs="Arial"/>
            <w:sz w:val="22"/>
            <w:szCs w:val="22"/>
          </w:rPr>
          <w:delText>Occasionally</w:delText>
        </w:r>
      </w:del>
    </w:p>
    <w:p w14:paraId="3F348BDD" w14:textId="4FEC73AF" w:rsidR="006558B4" w:rsidDel="00EC3C92" w:rsidRDefault="00AF4877">
      <w:pPr>
        <w:numPr>
          <w:ilvl w:val="1"/>
          <w:numId w:val="1"/>
        </w:numPr>
        <w:spacing w:after="0" w:line="240" w:lineRule="auto"/>
        <w:rPr>
          <w:del w:id="520" w:author="Quick, Courtney (NIH/NIMH) [F]" w:date="2020-04-08T13:05:00Z"/>
          <w:sz w:val="22"/>
          <w:szCs w:val="22"/>
        </w:rPr>
        <w:pPrChange w:id="521" w:author="Quick, Courtney (NIH/NIMH) [F]" w:date="2020-04-08T12:44:00Z">
          <w:pPr>
            <w:numPr>
              <w:ilvl w:val="1"/>
              <w:numId w:val="17"/>
            </w:numPr>
            <w:spacing w:after="0" w:line="240" w:lineRule="auto"/>
            <w:ind w:left="1440" w:hanging="360"/>
          </w:pPr>
        </w:pPrChange>
      </w:pPr>
      <w:del w:id="522" w:author="Quick, Courtney (NIH/NIMH) [F]" w:date="2020-04-08T13:05:00Z">
        <w:r w:rsidDel="00EC3C92">
          <w:rPr>
            <w:rFonts w:ascii="Arial" w:eastAsia="Arial" w:hAnsi="Arial" w:cs="Arial"/>
            <w:sz w:val="22"/>
            <w:szCs w:val="22"/>
          </w:rPr>
          <w:delText>Often</w:delText>
        </w:r>
      </w:del>
    </w:p>
    <w:p w14:paraId="5DE66E95" w14:textId="66ECA0CD" w:rsidR="006558B4" w:rsidDel="00EC3C92" w:rsidRDefault="00AF4877">
      <w:pPr>
        <w:numPr>
          <w:ilvl w:val="1"/>
          <w:numId w:val="1"/>
        </w:numPr>
        <w:spacing w:after="0" w:line="240" w:lineRule="auto"/>
        <w:rPr>
          <w:del w:id="523" w:author="Quick, Courtney (NIH/NIMH) [F]" w:date="2020-04-08T13:05:00Z"/>
          <w:sz w:val="22"/>
          <w:szCs w:val="22"/>
        </w:rPr>
        <w:pPrChange w:id="524" w:author="Quick, Courtney (NIH/NIMH) [F]" w:date="2020-04-08T12:44:00Z">
          <w:pPr>
            <w:numPr>
              <w:ilvl w:val="1"/>
              <w:numId w:val="17"/>
            </w:numPr>
            <w:spacing w:after="0" w:line="240" w:lineRule="auto"/>
            <w:ind w:left="1440" w:hanging="360"/>
          </w:pPr>
        </w:pPrChange>
      </w:pPr>
      <w:del w:id="525" w:author="Quick, Courtney (NIH/NIMH) [F]" w:date="2020-04-08T13:05:00Z">
        <w:r w:rsidDel="00EC3C92">
          <w:rPr>
            <w:rFonts w:ascii="Arial" w:eastAsia="Arial" w:hAnsi="Arial" w:cs="Arial"/>
            <w:sz w:val="22"/>
            <w:szCs w:val="22"/>
          </w:rPr>
          <w:delText>Regularly</w:delText>
        </w:r>
      </w:del>
    </w:p>
    <w:p w14:paraId="6C2D270A" w14:textId="77777777" w:rsidR="006558B4" w:rsidRDefault="00AF4877">
      <w:pPr>
        <w:numPr>
          <w:ilvl w:val="0"/>
          <w:numId w:val="1"/>
        </w:numPr>
        <w:spacing w:before="200" w:after="0" w:line="240" w:lineRule="auto"/>
        <w:rPr>
          <w:sz w:val="22"/>
          <w:szCs w:val="22"/>
        </w:rPr>
        <w:pPrChange w:id="526"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sleeping medications or sedatives/hypnotics?</w:t>
      </w:r>
    </w:p>
    <w:p w14:paraId="3B7BCCC6" w14:textId="77777777" w:rsidR="00EC3C92" w:rsidRPr="00355E6B" w:rsidRDefault="00EC3C92" w:rsidP="00EC3C92">
      <w:pPr>
        <w:numPr>
          <w:ilvl w:val="1"/>
          <w:numId w:val="1"/>
        </w:numPr>
        <w:spacing w:after="0" w:line="240" w:lineRule="auto"/>
        <w:rPr>
          <w:ins w:id="527" w:author="Quick, Courtney (NIH/NIMH) [F]" w:date="2020-04-08T13:05:00Z"/>
          <w:rFonts w:ascii="Arial" w:eastAsia="Arial" w:hAnsi="Arial" w:cs="Arial"/>
          <w:sz w:val="22"/>
          <w:szCs w:val="22"/>
        </w:rPr>
      </w:pPr>
      <w:ins w:id="528" w:author="Quick, Courtney (NIH/NIMH) [F]" w:date="2020-04-08T13:05:00Z">
        <w:r w:rsidRPr="00355E6B">
          <w:rPr>
            <w:rFonts w:ascii="Arial" w:eastAsia="Arial" w:hAnsi="Arial" w:cs="Arial"/>
            <w:sz w:val="22"/>
            <w:szCs w:val="22"/>
          </w:rPr>
          <w:t>Not at all</w:t>
        </w:r>
      </w:ins>
    </w:p>
    <w:p w14:paraId="176B9DBA" w14:textId="77777777" w:rsidR="00EC3C92" w:rsidRPr="00355E6B" w:rsidRDefault="00EC3C92" w:rsidP="00EC3C92">
      <w:pPr>
        <w:numPr>
          <w:ilvl w:val="1"/>
          <w:numId w:val="1"/>
        </w:numPr>
        <w:spacing w:after="0" w:line="240" w:lineRule="auto"/>
        <w:rPr>
          <w:ins w:id="529" w:author="Quick, Courtney (NIH/NIMH) [F]" w:date="2020-04-08T13:05:00Z"/>
          <w:rFonts w:ascii="Arial" w:eastAsia="Arial" w:hAnsi="Arial" w:cs="Arial"/>
          <w:sz w:val="22"/>
          <w:szCs w:val="22"/>
        </w:rPr>
      </w:pPr>
      <w:ins w:id="530" w:author="Quick, Courtney (NIH/NIMH) [F]" w:date="2020-04-08T13:05:00Z">
        <w:r w:rsidRPr="00355E6B">
          <w:rPr>
            <w:rFonts w:ascii="Arial" w:eastAsia="Arial" w:hAnsi="Arial" w:cs="Arial"/>
            <w:sz w:val="22"/>
            <w:szCs w:val="22"/>
          </w:rPr>
          <w:t xml:space="preserve">Rarely  </w:t>
        </w:r>
      </w:ins>
    </w:p>
    <w:p w14:paraId="168E9B3A" w14:textId="77777777" w:rsidR="00EC3C92" w:rsidRPr="00355E6B" w:rsidRDefault="00EC3C92" w:rsidP="00EC3C92">
      <w:pPr>
        <w:numPr>
          <w:ilvl w:val="1"/>
          <w:numId w:val="1"/>
        </w:numPr>
        <w:spacing w:after="0" w:line="240" w:lineRule="auto"/>
        <w:rPr>
          <w:ins w:id="531" w:author="Quick, Courtney (NIH/NIMH) [F]" w:date="2020-04-08T13:05:00Z"/>
          <w:rFonts w:ascii="Arial" w:eastAsia="Arial" w:hAnsi="Arial" w:cs="Arial"/>
          <w:sz w:val="22"/>
          <w:szCs w:val="22"/>
        </w:rPr>
      </w:pPr>
      <w:ins w:id="532" w:author="Quick, Courtney (NIH/NIMH) [F]" w:date="2020-04-08T13:05:00Z">
        <w:r w:rsidRPr="00355E6B">
          <w:rPr>
            <w:rFonts w:ascii="Arial" w:eastAsia="Arial" w:hAnsi="Arial" w:cs="Arial"/>
            <w:sz w:val="22"/>
            <w:szCs w:val="22"/>
          </w:rPr>
          <w:t>Once a month</w:t>
        </w:r>
      </w:ins>
    </w:p>
    <w:p w14:paraId="77E5AB73" w14:textId="77777777" w:rsidR="00EC3C92" w:rsidRPr="00355E6B" w:rsidRDefault="00EC3C92" w:rsidP="00EC3C92">
      <w:pPr>
        <w:numPr>
          <w:ilvl w:val="1"/>
          <w:numId w:val="1"/>
        </w:numPr>
        <w:spacing w:after="0" w:line="240" w:lineRule="auto"/>
        <w:rPr>
          <w:ins w:id="533" w:author="Quick, Courtney (NIH/NIMH) [F]" w:date="2020-04-08T13:05:00Z"/>
          <w:rFonts w:ascii="Arial" w:eastAsia="Arial" w:hAnsi="Arial" w:cs="Arial"/>
          <w:sz w:val="22"/>
          <w:szCs w:val="22"/>
        </w:rPr>
      </w:pPr>
      <w:ins w:id="534" w:author="Quick, Courtney (NIH/NIMH) [F]" w:date="2020-04-08T13:05:00Z">
        <w:r w:rsidRPr="00355E6B">
          <w:rPr>
            <w:rFonts w:ascii="Arial" w:eastAsia="Arial" w:hAnsi="Arial" w:cs="Arial"/>
            <w:sz w:val="22"/>
            <w:szCs w:val="22"/>
          </w:rPr>
          <w:t>Several times a month</w:t>
        </w:r>
      </w:ins>
    </w:p>
    <w:p w14:paraId="40EF6180" w14:textId="77777777" w:rsidR="00EC3C92" w:rsidRPr="00355E6B" w:rsidRDefault="00EC3C92" w:rsidP="00EC3C92">
      <w:pPr>
        <w:numPr>
          <w:ilvl w:val="1"/>
          <w:numId w:val="1"/>
        </w:numPr>
        <w:spacing w:after="0" w:line="240" w:lineRule="auto"/>
        <w:rPr>
          <w:ins w:id="535" w:author="Quick, Courtney (NIH/NIMH) [F]" w:date="2020-04-08T13:05:00Z"/>
          <w:rFonts w:ascii="Arial" w:eastAsia="Arial" w:hAnsi="Arial" w:cs="Arial"/>
          <w:sz w:val="22"/>
          <w:szCs w:val="22"/>
        </w:rPr>
      </w:pPr>
      <w:ins w:id="536" w:author="Quick, Courtney (NIH/NIMH) [F]" w:date="2020-04-08T13:05:00Z">
        <w:r w:rsidRPr="00355E6B">
          <w:rPr>
            <w:rFonts w:ascii="Arial" w:eastAsia="Arial" w:hAnsi="Arial" w:cs="Arial"/>
            <w:sz w:val="22"/>
            <w:szCs w:val="22"/>
          </w:rPr>
          <w:t>Once a week</w:t>
        </w:r>
      </w:ins>
    </w:p>
    <w:p w14:paraId="3A7C35C1" w14:textId="77777777" w:rsidR="00EC3C92" w:rsidRPr="00355E6B" w:rsidRDefault="00EC3C92" w:rsidP="00EC3C92">
      <w:pPr>
        <w:numPr>
          <w:ilvl w:val="1"/>
          <w:numId w:val="1"/>
        </w:numPr>
        <w:spacing w:after="0" w:line="240" w:lineRule="auto"/>
        <w:rPr>
          <w:ins w:id="537" w:author="Quick, Courtney (NIH/NIMH) [F]" w:date="2020-04-08T13:05:00Z"/>
          <w:rFonts w:ascii="Arial" w:eastAsia="Arial" w:hAnsi="Arial" w:cs="Arial"/>
          <w:sz w:val="22"/>
          <w:szCs w:val="22"/>
        </w:rPr>
      </w:pPr>
      <w:ins w:id="538" w:author="Quick, Courtney (NIH/NIMH) [F]" w:date="2020-04-08T13:05:00Z">
        <w:r w:rsidRPr="00355E6B">
          <w:rPr>
            <w:rFonts w:ascii="Arial" w:eastAsia="Arial" w:hAnsi="Arial" w:cs="Arial"/>
            <w:sz w:val="22"/>
            <w:szCs w:val="22"/>
          </w:rPr>
          <w:t>Several times a week</w:t>
        </w:r>
      </w:ins>
    </w:p>
    <w:p w14:paraId="4A27072D" w14:textId="77777777" w:rsidR="00EC3C92" w:rsidRPr="00355E6B" w:rsidRDefault="00EC3C92" w:rsidP="00EC3C92">
      <w:pPr>
        <w:numPr>
          <w:ilvl w:val="1"/>
          <w:numId w:val="1"/>
        </w:numPr>
        <w:spacing w:after="0" w:line="240" w:lineRule="auto"/>
        <w:rPr>
          <w:ins w:id="539" w:author="Quick, Courtney (NIH/NIMH) [F]" w:date="2020-04-08T13:05:00Z"/>
          <w:rFonts w:ascii="Arial" w:eastAsia="Arial" w:hAnsi="Arial" w:cs="Arial"/>
          <w:sz w:val="22"/>
          <w:szCs w:val="22"/>
        </w:rPr>
      </w:pPr>
      <w:ins w:id="540" w:author="Quick, Courtney (NIH/NIMH) [F]" w:date="2020-04-08T13:05:00Z">
        <w:r w:rsidRPr="00355E6B">
          <w:rPr>
            <w:rFonts w:ascii="Arial" w:eastAsia="Arial" w:hAnsi="Arial" w:cs="Arial"/>
            <w:sz w:val="22"/>
            <w:szCs w:val="22"/>
          </w:rPr>
          <w:t>Once a day</w:t>
        </w:r>
      </w:ins>
    </w:p>
    <w:p w14:paraId="564B2FEC" w14:textId="77777777" w:rsidR="00EC3C92" w:rsidRPr="00355E6B" w:rsidRDefault="00EC3C92" w:rsidP="00EC3C92">
      <w:pPr>
        <w:numPr>
          <w:ilvl w:val="1"/>
          <w:numId w:val="1"/>
        </w:numPr>
        <w:spacing w:after="0" w:line="240" w:lineRule="auto"/>
        <w:rPr>
          <w:ins w:id="541" w:author="Quick, Courtney (NIH/NIMH) [F]" w:date="2020-04-08T13:05:00Z"/>
          <w:rFonts w:ascii="Arial" w:eastAsia="Arial" w:hAnsi="Arial" w:cs="Arial"/>
          <w:sz w:val="22"/>
          <w:szCs w:val="22"/>
        </w:rPr>
      </w:pPr>
      <w:ins w:id="542" w:author="Quick, Courtney (NIH/NIMH) [F]" w:date="2020-04-08T13:05:00Z">
        <w:r w:rsidRPr="00355E6B">
          <w:rPr>
            <w:rFonts w:ascii="Arial" w:eastAsia="Arial" w:hAnsi="Arial" w:cs="Arial"/>
            <w:sz w:val="22"/>
            <w:szCs w:val="22"/>
          </w:rPr>
          <w:t>More than once a day</w:t>
        </w:r>
      </w:ins>
    </w:p>
    <w:p w14:paraId="1B3F8D77" w14:textId="2CDC9507" w:rsidR="006558B4" w:rsidDel="00EC3C92" w:rsidRDefault="00AF4877">
      <w:pPr>
        <w:numPr>
          <w:ilvl w:val="1"/>
          <w:numId w:val="1"/>
        </w:numPr>
        <w:spacing w:after="0" w:line="240" w:lineRule="auto"/>
        <w:rPr>
          <w:del w:id="543" w:author="Quick, Courtney (NIH/NIMH) [F]" w:date="2020-04-08T13:05:00Z"/>
          <w:sz w:val="22"/>
          <w:szCs w:val="22"/>
        </w:rPr>
        <w:pPrChange w:id="544" w:author="Quick, Courtney (NIH/NIMH) [F]" w:date="2020-04-08T12:44:00Z">
          <w:pPr>
            <w:numPr>
              <w:ilvl w:val="1"/>
              <w:numId w:val="17"/>
            </w:numPr>
            <w:spacing w:after="0" w:line="240" w:lineRule="auto"/>
            <w:ind w:left="1440" w:hanging="360"/>
          </w:pPr>
        </w:pPrChange>
      </w:pPr>
      <w:del w:id="545" w:author="Quick, Courtney (NIH/NIMH) [F]" w:date="2020-04-08T13:05:00Z">
        <w:r w:rsidDel="00EC3C92">
          <w:rPr>
            <w:rFonts w:ascii="Arial" w:eastAsia="Arial" w:hAnsi="Arial" w:cs="Arial"/>
            <w:sz w:val="22"/>
            <w:szCs w:val="22"/>
          </w:rPr>
          <w:delText>Not at all</w:delText>
        </w:r>
      </w:del>
    </w:p>
    <w:p w14:paraId="7022D82F" w14:textId="39453CE7" w:rsidR="006558B4" w:rsidDel="00EC3C92" w:rsidRDefault="00AF4877">
      <w:pPr>
        <w:numPr>
          <w:ilvl w:val="1"/>
          <w:numId w:val="1"/>
        </w:numPr>
        <w:spacing w:after="0" w:line="240" w:lineRule="auto"/>
        <w:rPr>
          <w:del w:id="546" w:author="Quick, Courtney (NIH/NIMH) [F]" w:date="2020-04-08T13:05:00Z"/>
          <w:sz w:val="22"/>
          <w:szCs w:val="22"/>
        </w:rPr>
        <w:pPrChange w:id="547" w:author="Quick, Courtney (NIH/NIMH) [F]" w:date="2020-04-08T12:44:00Z">
          <w:pPr>
            <w:numPr>
              <w:ilvl w:val="1"/>
              <w:numId w:val="17"/>
            </w:numPr>
            <w:spacing w:after="0" w:line="240" w:lineRule="auto"/>
            <w:ind w:left="1440" w:hanging="360"/>
          </w:pPr>
        </w:pPrChange>
      </w:pPr>
      <w:del w:id="548" w:author="Quick, Courtney (NIH/NIMH) [F]" w:date="2020-04-08T13:05:00Z">
        <w:r w:rsidDel="00EC3C92">
          <w:rPr>
            <w:rFonts w:ascii="Arial" w:eastAsia="Arial" w:hAnsi="Arial" w:cs="Arial"/>
            <w:sz w:val="22"/>
            <w:szCs w:val="22"/>
          </w:rPr>
          <w:delText>Rarely</w:delText>
        </w:r>
      </w:del>
    </w:p>
    <w:p w14:paraId="03CC67A2" w14:textId="0B0470F8" w:rsidR="006558B4" w:rsidDel="00EC3C92" w:rsidRDefault="00AF4877">
      <w:pPr>
        <w:numPr>
          <w:ilvl w:val="1"/>
          <w:numId w:val="1"/>
        </w:numPr>
        <w:spacing w:after="0" w:line="240" w:lineRule="auto"/>
        <w:rPr>
          <w:del w:id="549" w:author="Quick, Courtney (NIH/NIMH) [F]" w:date="2020-04-08T13:05:00Z"/>
          <w:sz w:val="22"/>
          <w:szCs w:val="22"/>
        </w:rPr>
        <w:pPrChange w:id="550" w:author="Quick, Courtney (NIH/NIMH) [F]" w:date="2020-04-08T12:44:00Z">
          <w:pPr>
            <w:numPr>
              <w:ilvl w:val="1"/>
              <w:numId w:val="17"/>
            </w:numPr>
            <w:spacing w:after="0" w:line="240" w:lineRule="auto"/>
            <w:ind w:left="1440" w:hanging="360"/>
          </w:pPr>
        </w:pPrChange>
      </w:pPr>
      <w:del w:id="551" w:author="Quick, Courtney (NIH/NIMH) [F]" w:date="2020-04-08T13:05:00Z">
        <w:r w:rsidDel="00EC3C92">
          <w:rPr>
            <w:rFonts w:ascii="Arial" w:eastAsia="Arial" w:hAnsi="Arial" w:cs="Arial"/>
            <w:sz w:val="22"/>
            <w:szCs w:val="22"/>
          </w:rPr>
          <w:delText>Occasionally</w:delText>
        </w:r>
      </w:del>
    </w:p>
    <w:p w14:paraId="53B05C56" w14:textId="5DE126BD" w:rsidR="006558B4" w:rsidDel="00EC3C92" w:rsidRDefault="00AF4877">
      <w:pPr>
        <w:numPr>
          <w:ilvl w:val="1"/>
          <w:numId w:val="1"/>
        </w:numPr>
        <w:spacing w:after="0" w:line="240" w:lineRule="auto"/>
        <w:rPr>
          <w:del w:id="552" w:author="Quick, Courtney (NIH/NIMH) [F]" w:date="2020-04-08T13:05:00Z"/>
          <w:sz w:val="22"/>
          <w:szCs w:val="22"/>
        </w:rPr>
        <w:pPrChange w:id="553" w:author="Quick, Courtney (NIH/NIMH) [F]" w:date="2020-04-08T12:44:00Z">
          <w:pPr>
            <w:numPr>
              <w:ilvl w:val="1"/>
              <w:numId w:val="17"/>
            </w:numPr>
            <w:spacing w:after="0" w:line="240" w:lineRule="auto"/>
            <w:ind w:left="1440" w:hanging="360"/>
          </w:pPr>
        </w:pPrChange>
      </w:pPr>
      <w:del w:id="554" w:author="Quick, Courtney (NIH/NIMH) [F]" w:date="2020-04-08T13:05:00Z">
        <w:r w:rsidDel="00EC3C92">
          <w:rPr>
            <w:rFonts w:ascii="Arial" w:eastAsia="Arial" w:hAnsi="Arial" w:cs="Arial"/>
            <w:sz w:val="22"/>
            <w:szCs w:val="22"/>
          </w:rPr>
          <w:delText>Often</w:delText>
        </w:r>
      </w:del>
    </w:p>
    <w:p w14:paraId="2FD328B5" w14:textId="60F89512" w:rsidR="006558B4" w:rsidDel="00EC3C92" w:rsidRDefault="00AF4877">
      <w:pPr>
        <w:numPr>
          <w:ilvl w:val="1"/>
          <w:numId w:val="1"/>
        </w:numPr>
        <w:spacing w:after="0" w:line="240" w:lineRule="auto"/>
        <w:rPr>
          <w:del w:id="555" w:author="Quick, Courtney (NIH/NIMH) [F]" w:date="2020-04-08T13:05:00Z"/>
          <w:sz w:val="22"/>
          <w:szCs w:val="22"/>
        </w:rPr>
        <w:pPrChange w:id="556" w:author="Quick, Courtney (NIH/NIMH) [F]" w:date="2020-04-08T12:44:00Z">
          <w:pPr>
            <w:numPr>
              <w:ilvl w:val="1"/>
              <w:numId w:val="17"/>
            </w:numPr>
            <w:spacing w:after="0" w:line="240" w:lineRule="auto"/>
            <w:ind w:left="1440" w:hanging="360"/>
          </w:pPr>
        </w:pPrChange>
      </w:pPr>
      <w:del w:id="557" w:author="Quick, Courtney (NIH/NIMH) [F]" w:date="2020-04-08T13:05:00Z">
        <w:r w:rsidDel="00EC3C92">
          <w:rPr>
            <w:rFonts w:ascii="Arial" w:eastAsia="Arial" w:hAnsi="Arial" w:cs="Arial"/>
            <w:sz w:val="22"/>
            <w:szCs w:val="22"/>
          </w:rPr>
          <w:delText>Regularly</w:delText>
        </w:r>
      </w:del>
    </w:p>
    <w:p w14:paraId="52CD7CF2" w14:textId="77777777" w:rsidR="006558B4" w:rsidRDefault="006558B4" w:rsidP="002113B2">
      <w:pPr>
        <w:spacing w:after="0" w:line="240" w:lineRule="auto"/>
        <w:rPr>
          <w:sz w:val="22"/>
          <w:szCs w:val="22"/>
        </w:rPr>
      </w:pPr>
    </w:p>
    <w:p w14:paraId="6BACD0FA" w14:textId="77777777" w:rsidR="002543E4" w:rsidRPr="009D7B33" w:rsidDel="00953302" w:rsidRDefault="002543E4">
      <w:pPr>
        <w:rPr>
          <w:ins w:id="558" w:author="Dunn, Julia (NIH/NIMH) [F]" w:date="2020-04-08T13:05:00Z"/>
          <w:del w:id="559" w:author="Quick, Courtney (NIH/NIMH) [F]" w:date="2020-04-08T13:08:00Z"/>
          <w:rFonts w:ascii="Arial" w:eastAsiaTheme="majorEastAsia" w:hAnsi="Arial" w:cs="Arial"/>
          <w:b/>
          <w:bCs/>
          <w:sz w:val="28"/>
          <w:szCs w:val="28"/>
        </w:rPr>
      </w:pPr>
      <w:ins w:id="560" w:author="Dunn, Julia (NIH/NIMH) [F]" w:date="2020-04-08T13:05:00Z">
        <w:del w:id="561" w:author="Quick, Courtney (NIH/NIMH) [F]" w:date="2020-04-08T13:12:00Z">
          <w:r w:rsidDel="0081540B">
            <w:rPr>
              <w:rFonts w:ascii="Arial" w:hAnsi="Arial" w:cs="Arial"/>
              <w:sz w:val="28"/>
              <w:szCs w:val="22"/>
            </w:rPr>
            <w:br w:type="page"/>
          </w:r>
        </w:del>
      </w:ins>
    </w:p>
    <w:p w14:paraId="303F3DE9" w14:textId="77777777" w:rsidR="006558B4" w:rsidRPr="006C40B8" w:rsidDel="00A465E0" w:rsidRDefault="00AF4877">
      <w:pPr>
        <w:rPr>
          <w:del w:id="562" w:author="Quick, Courtney (NIH/NIMH) [F]" w:date="2020-04-08T13:55:00Z"/>
          <w:rFonts w:ascii="Arial" w:hAnsi="Arial" w:cs="Arial"/>
          <w:sz w:val="28"/>
          <w:szCs w:val="28"/>
          <w:rPrChange w:id="563" w:author="Quick, Courtney (NIH/NIMH) [F]" w:date="2020-04-08T13:08:00Z">
            <w:rPr>
              <w:del w:id="564" w:author="Quick, Courtney (NIH/NIMH) [F]" w:date="2020-04-08T13:55:00Z"/>
            </w:rPr>
          </w:rPrChange>
        </w:rPr>
        <w:pPrChange w:id="565" w:author="Quick, Courtney (NIH/NIMH) [F]" w:date="2020-04-08T13:08:00Z">
          <w:pPr>
            <w:pStyle w:val="Heading2"/>
            <w:spacing w:after="0" w:line="240" w:lineRule="auto"/>
          </w:pPr>
        </w:pPrChange>
      </w:pPr>
      <w:r w:rsidRPr="006C40B8">
        <w:rPr>
          <w:rFonts w:ascii="Arial" w:hAnsi="Arial" w:cs="Arial"/>
          <w:b/>
          <w:bCs/>
          <w:sz w:val="28"/>
          <w:szCs w:val="28"/>
          <w:rPrChange w:id="566" w:author="Quick, Courtney (NIH/NIMH) [F]" w:date="2020-04-08T13:08:00Z">
            <w:rPr>
              <w:b w:val="0"/>
            </w:rPr>
          </w:rPrChange>
        </w:rPr>
        <w:lastRenderedPageBreak/>
        <w:t>SUPPORTS</w:t>
      </w:r>
    </w:p>
    <w:p w14:paraId="0536E000" w14:textId="77777777" w:rsidR="006558B4" w:rsidRDefault="006558B4">
      <w:pPr>
        <w:pPrChange w:id="567" w:author="Quick, Courtney (NIH/NIMH) [F]" w:date="2020-04-08T13:55:00Z">
          <w:pPr>
            <w:spacing w:after="0" w:line="240" w:lineRule="auto"/>
          </w:pPr>
        </w:pPrChange>
      </w:pPr>
    </w:p>
    <w:p w14:paraId="253C1700" w14:textId="2C7EE1B1" w:rsidR="006558B4" w:rsidRDefault="00AF4877">
      <w:pPr>
        <w:numPr>
          <w:ilvl w:val="0"/>
          <w:numId w:val="1"/>
        </w:numPr>
        <w:spacing w:after="0" w:line="240" w:lineRule="auto"/>
        <w:rPr>
          <w:sz w:val="22"/>
          <w:szCs w:val="22"/>
        </w:rPr>
        <w:pPrChange w:id="568" w:author="Quick, Courtney (NIH/NIMH) [F]" w:date="2020-04-08T12:44:00Z">
          <w:pPr>
            <w:numPr>
              <w:numId w:val="17"/>
            </w:numPr>
            <w:spacing w:after="0" w:line="240" w:lineRule="auto"/>
            <w:ind w:left="720" w:hanging="360"/>
          </w:pPr>
        </w:pPrChange>
      </w:pPr>
      <w:r>
        <w:rPr>
          <w:rFonts w:ascii="Arial" w:eastAsia="Arial" w:hAnsi="Arial" w:cs="Arial"/>
          <w:b/>
          <w:sz w:val="22"/>
          <w:szCs w:val="22"/>
        </w:rPr>
        <w:t xml:space="preserve">Which of the following supports were in place for you before the Coronavirus/COVID-19 crisis </w:t>
      </w:r>
      <w:ins w:id="569" w:author="Kayla Sirois" w:date="2020-04-09T15:29:00Z">
        <w:r w:rsidR="00D66308">
          <w:rPr>
            <w:rFonts w:ascii="Arial" w:eastAsia="Arial" w:hAnsi="Arial" w:cs="Arial"/>
            <w:b/>
            <w:sz w:val="22"/>
            <w:szCs w:val="22"/>
          </w:rPr>
          <w:t xml:space="preserve">in your area </w:t>
        </w:r>
      </w:ins>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0D4B1AEB" w14:textId="77777777" w:rsidR="006558B4" w:rsidRDefault="006558B4" w:rsidP="002113B2">
      <w:pPr>
        <w:spacing w:after="0" w:line="240" w:lineRule="auto"/>
        <w:ind w:left="720"/>
        <w:rPr>
          <w:sz w:val="22"/>
          <w:szCs w:val="22"/>
        </w:rPr>
      </w:pPr>
    </w:p>
    <w:p w14:paraId="15545A87" w14:textId="77777777" w:rsidR="006558B4" w:rsidRDefault="00AF4877">
      <w:pPr>
        <w:numPr>
          <w:ilvl w:val="1"/>
          <w:numId w:val="1"/>
        </w:numPr>
        <w:spacing w:after="0" w:line="240" w:lineRule="auto"/>
        <w:rPr>
          <w:sz w:val="22"/>
          <w:szCs w:val="22"/>
        </w:rPr>
        <w:pPrChange w:id="570"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Resource room</w:t>
      </w:r>
    </w:p>
    <w:p w14:paraId="6021A683" w14:textId="77777777" w:rsidR="006558B4" w:rsidRDefault="00AF4877">
      <w:pPr>
        <w:numPr>
          <w:ilvl w:val="1"/>
          <w:numId w:val="1"/>
        </w:numPr>
        <w:spacing w:after="0" w:line="240" w:lineRule="auto"/>
        <w:rPr>
          <w:sz w:val="22"/>
          <w:szCs w:val="22"/>
        </w:rPr>
        <w:pPrChange w:id="571"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Tutoring</w:t>
      </w:r>
    </w:p>
    <w:p w14:paraId="05FDD5A5" w14:textId="77777777" w:rsidR="006558B4" w:rsidRDefault="00AF4877">
      <w:pPr>
        <w:numPr>
          <w:ilvl w:val="1"/>
          <w:numId w:val="1"/>
        </w:numPr>
        <w:spacing w:after="0" w:line="240" w:lineRule="auto"/>
        <w:rPr>
          <w:sz w:val="22"/>
          <w:szCs w:val="22"/>
        </w:rPr>
        <w:pPrChange w:id="572"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Mentoring programs</w:t>
      </w:r>
    </w:p>
    <w:p w14:paraId="75F9DD8D" w14:textId="77777777" w:rsidR="006558B4" w:rsidRDefault="00AF4877">
      <w:pPr>
        <w:numPr>
          <w:ilvl w:val="1"/>
          <w:numId w:val="1"/>
        </w:numPr>
        <w:spacing w:after="0" w:line="240" w:lineRule="auto"/>
        <w:rPr>
          <w:sz w:val="22"/>
          <w:szCs w:val="22"/>
        </w:rPr>
        <w:pPrChange w:id="573"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After school activity programs</w:t>
      </w:r>
    </w:p>
    <w:p w14:paraId="0DB5566C" w14:textId="77777777" w:rsidR="006558B4" w:rsidRDefault="00AF4877">
      <w:pPr>
        <w:numPr>
          <w:ilvl w:val="1"/>
          <w:numId w:val="1"/>
        </w:numPr>
        <w:spacing w:after="0" w:line="240" w:lineRule="auto"/>
        <w:rPr>
          <w:sz w:val="22"/>
          <w:szCs w:val="22"/>
        </w:rPr>
        <w:pPrChange w:id="574"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Volunteer programs</w:t>
      </w:r>
    </w:p>
    <w:p w14:paraId="00C12BCE" w14:textId="77777777" w:rsidR="006558B4" w:rsidRDefault="00AF4877">
      <w:pPr>
        <w:numPr>
          <w:ilvl w:val="1"/>
          <w:numId w:val="1"/>
        </w:numPr>
        <w:spacing w:after="0" w:line="240" w:lineRule="auto"/>
        <w:rPr>
          <w:sz w:val="22"/>
          <w:szCs w:val="22"/>
        </w:rPr>
        <w:pPrChange w:id="575"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Psychotherapy</w:t>
      </w:r>
    </w:p>
    <w:p w14:paraId="0DBA24A7" w14:textId="77777777" w:rsidR="006558B4" w:rsidRDefault="00AF4877">
      <w:pPr>
        <w:numPr>
          <w:ilvl w:val="1"/>
          <w:numId w:val="1"/>
        </w:numPr>
        <w:spacing w:after="0" w:line="240" w:lineRule="auto"/>
        <w:rPr>
          <w:sz w:val="22"/>
          <w:szCs w:val="22"/>
        </w:rPr>
        <w:pPrChange w:id="576"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Psychiatric care</w:t>
      </w:r>
    </w:p>
    <w:p w14:paraId="391CD198" w14:textId="77777777" w:rsidR="006558B4" w:rsidRDefault="00AF4877">
      <w:pPr>
        <w:numPr>
          <w:ilvl w:val="1"/>
          <w:numId w:val="1"/>
        </w:numPr>
        <w:spacing w:after="0" w:line="240" w:lineRule="auto"/>
        <w:rPr>
          <w:sz w:val="22"/>
          <w:szCs w:val="22"/>
        </w:rPr>
        <w:pPrChange w:id="577"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Occupational therapy</w:t>
      </w:r>
    </w:p>
    <w:p w14:paraId="21A178AB" w14:textId="77777777" w:rsidR="006558B4" w:rsidRDefault="00AF4877">
      <w:pPr>
        <w:numPr>
          <w:ilvl w:val="1"/>
          <w:numId w:val="1"/>
        </w:numPr>
        <w:spacing w:after="0" w:line="240" w:lineRule="auto"/>
        <w:rPr>
          <w:sz w:val="22"/>
          <w:szCs w:val="22"/>
        </w:rPr>
        <w:pPrChange w:id="578"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Physical therapy</w:t>
      </w:r>
    </w:p>
    <w:p w14:paraId="4A9EFC01" w14:textId="77777777" w:rsidR="006558B4" w:rsidRDefault="00AF4877">
      <w:pPr>
        <w:numPr>
          <w:ilvl w:val="1"/>
          <w:numId w:val="1"/>
        </w:numPr>
        <w:spacing w:after="0" w:line="240" w:lineRule="auto"/>
        <w:rPr>
          <w:sz w:val="22"/>
          <w:szCs w:val="22"/>
        </w:rPr>
        <w:pPrChange w:id="579"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Speech/language therapy</w:t>
      </w:r>
    </w:p>
    <w:p w14:paraId="5036A1EE" w14:textId="77777777" w:rsidR="006558B4" w:rsidRDefault="00AF4877">
      <w:pPr>
        <w:numPr>
          <w:ilvl w:val="1"/>
          <w:numId w:val="1"/>
        </w:numPr>
        <w:spacing w:after="0" w:line="240" w:lineRule="auto"/>
        <w:rPr>
          <w:sz w:val="22"/>
          <w:szCs w:val="22"/>
        </w:rPr>
        <w:pPrChange w:id="580"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Sporting activities</w:t>
      </w:r>
    </w:p>
    <w:p w14:paraId="5AEF130F" w14:textId="77777777" w:rsidR="006558B4" w:rsidRDefault="00AF4877">
      <w:pPr>
        <w:numPr>
          <w:ilvl w:val="1"/>
          <w:numId w:val="1"/>
        </w:numPr>
        <w:spacing w:after="0" w:line="240" w:lineRule="auto"/>
        <w:rPr>
          <w:sz w:val="22"/>
          <w:szCs w:val="22"/>
        </w:rPr>
        <w:pPrChange w:id="581"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Medical care for chronic illnesses</w:t>
      </w:r>
    </w:p>
    <w:p w14:paraId="20BAF9FF" w14:textId="77777777" w:rsidR="006558B4" w:rsidRDefault="00AF4877">
      <w:pPr>
        <w:numPr>
          <w:ilvl w:val="1"/>
          <w:numId w:val="1"/>
        </w:numPr>
        <w:spacing w:after="0" w:line="240" w:lineRule="auto"/>
        <w:rPr>
          <w:sz w:val="22"/>
          <w:szCs w:val="22"/>
        </w:rPr>
        <w:pPrChange w:id="582"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Other: Specify ______</w:t>
      </w:r>
    </w:p>
    <w:p w14:paraId="4015736B" w14:textId="77777777" w:rsidR="006558B4" w:rsidRDefault="006558B4" w:rsidP="002113B2">
      <w:pPr>
        <w:spacing w:after="0" w:line="240" w:lineRule="auto"/>
        <w:ind w:left="720"/>
        <w:rPr>
          <w:del w:id="583" w:author="Dunn, Julia (NIH/NIMH) [F]" w:date="2020-04-08T13:05:00Z"/>
          <w:rFonts w:ascii="Arial" w:eastAsia="Arial" w:hAnsi="Arial" w:cs="Arial"/>
          <w:sz w:val="22"/>
          <w:szCs w:val="22"/>
        </w:rPr>
      </w:pPr>
    </w:p>
    <w:p w14:paraId="11F9AA2A" w14:textId="77777777" w:rsidR="006558B4" w:rsidRDefault="006558B4">
      <w:pPr>
        <w:spacing w:after="0" w:line="240" w:lineRule="auto"/>
        <w:rPr>
          <w:rFonts w:ascii="Arial" w:eastAsia="Arial" w:hAnsi="Arial" w:cs="Arial"/>
          <w:sz w:val="22"/>
          <w:szCs w:val="22"/>
        </w:rPr>
        <w:pPrChange w:id="584" w:author="Dunn, Julia (NIH/NIMH) [F]" w:date="2020-04-08T13:07:00Z">
          <w:pPr>
            <w:spacing w:after="0" w:line="240" w:lineRule="auto"/>
            <w:ind w:left="720"/>
          </w:pPr>
        </w:pPrChange>
      </w:pPr>
    </w:p>
    <w:p w14:paraId="3201BC04"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ADDITIONAL CONCERNS AND COMMENTS</w:t>
      </w:r>
    </w:p>
    <w:p w14:paraId="0796A61F" w14:textId="77777777" w:rsidR="006558B4" w:rsidRDefault="006558B4" w:rsidP="002113B2">
      <w:pPr>
        <w:spacing w:after="0" w:line="240" w:lineRule="auto"/>
      </w:pPr>
    </w:p>
    <w:p w14:paraId="396F9D5F" w14:textId="75555AA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w:t>
      </w:r>
      <w:ins w:id="585" w:author="Kayla Sirois" w:date="2020-04-09T15:29:00Z">
        <w:r w:rsidR="00A421E6">
          <w:rPr>
            <w:rFonts w:ascii="Arial" w:eastAsia="Arial" w:hAnsi="Arial" w:cs="Arial"/>
            <w:b/>
            <w:sz w:val="22"/>
            <w:szCs w:val="22"/>
          </w:rPr>
          <w:t xml:space="preserve">your </w:t>
        </w:r>
      </w:ins>
      <w:r>
        <w:rPr>
          <w:rFonts w:ascii="Arial" w:eastAsia="Arial" w:hAnsi="Arial" w:cs="Arial"/>
          <w:b/>
          <w:sz w:val="22"/>
          <w:szCs w:val="22"/>
        </w:rPr>
        <w:t xml:space="preserve">family.  </w:t>
      </w:r>
    </w:p>
    <w:p w14:paraId="09F52280" w14:textId="77777777" w:rsidR="006558B4" w:rsidRDefault="006558B4" w:rsidP="002113B2">
      <w:pPr>
        <w:spacing w:after="0" w:line="240" w:lineRule="auto"/>
        <w:rPr>
          <w:rFonts w:ascii="Arial" w:eastAsia="Arial" w:hAnsi="Arial" w:cs="Arial"/>
          <w:b/>
          <w:sz w:val="22"/>
          <w:szCs w:val="22"/>
        </w:rPr>
      </w:pPr>
    </w:p>
    <w:p w14:paraId="1C394BF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[TEXT BOX]</w:t>
      </w:r>
    </w:p>
    <w:p w14:paraId="5D22FBF2" w14:textId="77777777" w:rsidR="006558B4" w:rsidRDefault="006558B4" w:rsidP="002113B2">
      <w:pPr>
        <w:spacing w:after="0" w:line="240" w:lineRule="auto"/>
        <w:rPr>
          <w:rFonts w:ascii="Arial" w:eastAsia="Arial" w:hAnsi="Arial" w:cs="Arial"/>
          <w:sz w:val="22"/>
          <w:szCs w:val="22"/>
        </w:rPr>
      </w:pPr>
    </w:p>
    <w:p w14:paraId="222850E0" w14:textId="16E5AE1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would like </w:t>
      </w:r>
      <w:r w:rsidR="00992A87">
        <w:rPr>
          <w:rFonts w:ascii="Arial" w:eastAsia="Arial" w:hAnsi="Arial" w:cs="Arial"/>
          <w:b/>
          <w:sz w:val="22"/>
          <w:szCs w:val="22"/>
        </w:rPr>
        <w:t xml:space="preserve">to share </w:t>
      </w:r>
      <w:r>
        <w:rPr>
          <w:rFonts w:ascii="Arial" w:eastAsia="Arial" w:hAnsi="Arial" w:cs="Arial"/>
          <w:b/>
          <w:sz w:val="22"/>
          <w:szCs w:val="22"/>
        </w:rPr>
        <w:t>about this survey and/or related topics.</w:t>
      </w:r>
    </w:p>
    <w:p w14:paraId="7FB372AB" w14:textId="77777777" w:rsidR="006558B4" w:rsidRDefault="006558B4" w:rsidP="002113B2">
      <w:pPr>
        <w:spacing w:after="0" w:line="240" w:lineRule="auto"/>
        <w:rPr>
          <w:rFonts w:ascii="Arial" w:eastAsia="Arial" w:hAnsi="Arial" w:cs="Arial"/>
          <w:b/>
          <w:sz w:val="22"/>
          <w:szCs w:val="22"/>
        </w:rPr>
      </w:pPr>
    </w:p>
    <w:p w14:paraId="22430D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[TEXT BOX]</w:t>
      </w:r>
    </w:p>
    <w:p w14:paraId="0165BE87" w14:textId="77777777" w:rsidR="006558B4" w:rsidRDefault="006558B4" w:rsidP="002113B2">
      <w:pPr>
        <w:spacing w:after="0" w:line="240" w:lineRule="auto"/>
        <w:rPr>
          <w:rFonts w:ascii="Arial" w:eastAsia="Arial" w:hAnsi="Arial" w:cs="Arial"/>
          <w:sz w:val="22"/>
          <w:szCs w:val="22"/>
        </w:rPr>
      </w:pPr>
    </w:p>
    <w:sectPr w:rsidR="006558B4">
      <w:headerReference w:type="default" r:id="rId18"/>
      <w:footerReference w:type="default" r:id="rId19"/>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0" w:author="Dunn, Julia (NIH/NIMH) [F]" w:date="2020-04-06T16:58:00Z" w:initials="DJ([">
    <w:p w14:paraId="34C0FDC1" w14:textId="77777777" w:rsidR="00B43F4E" w:rsidRDefault="00B43F4E" w:rsidP="00B43F4E">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0FD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0FDC1" w16cid:durableId="2235D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445F" w14:textId="77777777" w:rsidR="009073C9" w:rsidRDefault="009073C9">
      <w:pPr>
        <w:spacing w:after="0" w:line="240" w:lineRule="auto"/>
      </w:pPr>
      <w:r>
        <w:separator/>
      </w:r>
    </w:p>
  </w:endnote>
  <w:endnote w:type="continuationSeparator" w:id="0">
    <w:p w14:paraId="014DDAE7" w14:textId="77777777" w:rsidR="009073C9" w:rsidRDefault="009073C9">
      <w:pPr>
        <w:spacing w:after="0" w:line="240" w:lineRule="auto"/>
      </w:pPr>
      <w:r>
        <w:continuationSeparator/>
      </w:r>
    </w:p>
  </w:endnote>
  <w:endnote w:type="continuationNotice" w:id="1">
    <w:p w14:paraId="284A8105" w14:textId="77777777" w:rsidR="009073C9" w:rsidRDefault="009073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38C4" w14:textId="77777777" w:rsidR="006558B4" w:rsidRDefault="00AF4877">
    <w:pP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2C01" w14:textId="77777777" w:rsidR="009073C9" w:rsidRDefault="009073C9">
      <w:pPr>
        <w:spacing w:after="0" w:line="240" w:lineRule="auto"/>
      </w:pPr>
      <w:r>
        <w:separator/>
      </w:r>
    </w:p>
  </w:footnote>
  <w:footnote w:type="continuationSeparator" w:id="0">
    <w:p w14:paraId="327D3815" w14:textId="77777777" w:rsidR="009073C9" w:rsidRDefault="009073C9">
      <w:pPr>
        <w:spacing w:after="0" w:line="240" w:lineRule="auto"/>
      </w:pPr>
      <w:r>
        <w:continuationSeparator/>
      </w:r>
    </w:p>
  </w:footnote>
  <w:footnote w:type="continuationNotice" w:id="1">
    <w:p w14:paraId="2DBF3049" w14:textId="77777777" w:rsidR="009073C9" w:rsidRDefault="009073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17D7" w14:textId="3F8B64F6" w:rsidR="006558B4" w:rsidRDefault="00AF4877">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586" w:author="Quick, Courtney (NIH/NIMH) [F]" w:date="2020-04-08T12:40:00Z">
      <w:r w:rsidR="009201FA">
        <w:rPr>
          <w:rFonts w:ascii="Arial" w:eastAsia="Arial" w:hAnsi="Arial" w:cs="Arial"/>
          <w:color w:val="0000FF"/>
          <w:sz w:val="22"/>
          <w:szCs w:val="22"/>
        </w:rPr>
        <w:t>3</w:t>
      </w:r>
    </w:ins>
    <w:del w:id="587" w:author="Quick, Courtney (NIH/NIMH) [F]" w:date="2020-04-08T12:40:00Z">
      <w:r w:rsidR="00DB3E77" w:rsidDel="009201FA">
        <w:rPr>
          <w:rFonts w:ascii="Arial" w:eastAsia="Arial" w:hAnsi="Arial" w:cs="Arial"/>
          <w:color w:val="0000FF"/>
          <w:sz w:val="22"/>
          <w:szCs w:val="22"/>
        </w:rPr>
        <w:delText>2</w:delText>
      </w:r>
    </w:del>
    <w:r>
      <w:rPr>
        <w:rFonts w:ascii="Arial" w:eastAsia="Arial" w:hAnsi="Arial" w:cs="Arial"/>
        <w:color w:val="0000FF"/>
        <w:sz w:val="22"/>
        <w:szCs w:val="22"/>
      </w:rPr>
      <w:t>: Youth Self-Report Follow Up Form</w:t>
    </w:r>
  </w:p>
  <w:p w14:paraId="5722636D" w14:textId="77777777" w:rsidR="006558B4" w:rsidRDefault="006558B4">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E8"/>
    <w:multiLevelType w:val="hybridMultilevel"/>
    <w:tmpl w:val="56FEE6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A868F6"/>
    <w:multiLevelType w:val="hybridMultilevel"/>
    <w:tmpl w:val="FE5E051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D15823"/>
    <w:multiLevelType w:val="hybridMultilevel"/>
    <w:tmpl w:val="14B6DBF4"/>
    <w:lvl w:ilvl="0" w:tplc="04090001">
      <w:start w:val="1"/>
      <w:numFmt w:val="bullet"/>
      <w:lvlText w:val=""/>
      <w:lvlJc w:val="left"/>
      <w:pPr>
        <w:ind w:left="1450" w:hanging="360"/>
      </w:pPr>
      <w:rPr>
        <w:rFonts w:ascii="Symbol" w:hAnsi="Symbol" w:cs="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cs="Wingdings" w:hint="default"/>
      </w:rPr>
    </w:lvl>
    <w:lvl w:ilvl="3" w:tplc="04090001" w:tentative="1">
      <w:start w:val="1"/>
      <w:numFmt w:val="bullet"/>
      <w:lvlText w:val=""/>
      <w:lvlJc w:val="left"/>
      <w:pPr>
        <w:ind w:left="3610" w:hanging="360"/>
      </w:pPr>
      <w:rPr>
        <w:rFonts w:ascii="Symbol" w:hAnsi="Symbol" w:cs="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cs="Wingdings" w:hint="default"/>
      </w:rPr>
    </w:lvl>
    <w:lvl w:ilvl="6" w:tplc="04090001" w:tentative="1">
      <w:start w:val="1"/>
      <w:numFmt w:val="bullet"/>
      <w:lvlText w:val=""/>
      <w:lvlJc w:val="left"/>
      <w:pPr>
        <w:ind w:left="5770" w:hanging="360"/>
      </w:pPr>
      <w:rPr>
        <w:rFonts w:ascii="Symbol" w:hAnsi="Symbol" w:cs="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cs="Wingdings" w:hint="default"/>
      </w:rPr>
    </w:lvl>
  </w:abstractNum>
  <w:abstractNum w:abstractNumId="5" w15:restartNumberingAfterBreak="0">
    <w:nsid w:val="092F7A9E"/>
    <w:multiLevelType w:val="multilevel"/>
    <w:tmpl w:val="092F7A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F20AD7"/>
    <w:multiLevelType w:val="hybridMultilevel"/>
    <w:tmpl w:val="0C882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0BD354CE"/>
    <w:multiLevelType w:val="multilevel"/>
    <w:tmpl w:val="4BC42364"/>
    <w:lvl w:ilvl="0">
      <w:start w:val="28"/>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171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13E2884"/>
    <w:multiLevelType w:val="multilevel"/>
    <w:tmpl w:val="113E2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ED62A89"/>
    <w:multiLevelType w:val="hybridMultilevel"/>
    <w:tmpl w:val="EC643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FC44750"/>
    <w:multiLevelType w:val="hybridMultilevel"/>
    <w:tmpl w:val="3DAA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0F45A43"/>
    <w:multiLevelType w:val="hybridMultilevel"/>
    <w:tmpl w:val="BA1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CD7FBE"/>
    <w:multiLevelType w:val="hybridMultilevel"/>
    <w:tmpl w:val="BC3CF4D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220E25F9"/>
    <w:multiLevelType w:val="multilevel"/>
    <w:tmpl w:val="220E25F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5" w15:restartNumberingAfterBreak="0">
    <w:nsid w:val="2C7125A9"/>
    <w:multiLevelType w:val="hybridMultilevel"/>
    <w:tmpl w:val="0688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01714D9"/>
    <w:multiLevelType w:val="multilevel"/>
    <w:tmpl w:val="301714D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04F55AE"/>
    <w:multiLevelType w:val="hybridMultilevel"/>
    <w:tmpl w:val="950A060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205722A"/>
    <w:multiLevelType w:val="hybridMultilevel"/>
    <w:tmpl w:val="170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B639AD"/>
    <w:multiLevelType w:val="hybridMultilevel"/>
    <w:tmpl w:val="BC6AB7F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AC107CD"/>
    <w:multiLevelType w:val="multilevel"/>
    <w:tmpl w:val="4AC107CD"/>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BFF3F4A"/>
    <w:multiLevelType w:val="hybridMultilevel"/>
    <w:tmpl w:val="5D6EE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453D7E"/>
    <w:multiLevelType w:val="multilevel"/>
    <w:tmpl w:val="53453D7E"/>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66D646A"/>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26" w15:restartNumberingAfterBreak="0">
    <w:nsid w:val="56C93236"/>
    <w:multiLevelType w:val="multilevel"/>
    <w:tmpl w:val="56C93236"/>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C637AD7"/>
    <w:multiLevelType w:val="multilevel"/>
    <w:tmpl w:val="19260C14"/>
    <w:lvl w:ilvl="0">
      <w:start w:val="1"/>
      <w:numFmt w:val="decimal"/>
      <w:lvlText w:val="%1."/>
      <w:lvlJc w:val="left"/>
      <w:pPr>
        <w:ind w:left="720" w:hanging="360"/>
      </w:pPr>
      <w:rPr>
        <w:rFonts w:ascii="Arial" w:eastAsia="Arial" w:hAnsi="Arial" w:cs="Arial"/>
        <w:b/>
        <w:sz w:val="22"/>
        <w:szCs w:val="22"/>
      </w:rPr>
    </w:lvl>
    <w:lvl w:ilvl="1">
      <w:start w:val="1"/>
      <w:numFmt w:val="lowerLetter"/>
      <w:lvlText w:val="%2."/>
      <w:lvlJc w:val="left"/>
      <w:pPr>
        <w:ind w:left="1440" w:hanging="360"/>
      </w:pPr>
      <w:rPr>
        <w:rFonts w:ascii="Arial" w:eastAsia="Arial" w:hAnsi="Arial" w:cs="Arial"/>
        <w:b w:val="0"/>
        <w:sz w:val="22"/>
        <w:szCs w:val="22"/>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9F45F7"/>
    <w:multiLevelType w:val="hybridMultilevel"/>
    <w:tmpl w:val="C5AC1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ED904F3"/>
    <w:multiLevelType w:val="hybridMultilevel"/>
    <w:tmpl w:val="127A2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25C3D93"/>
    <w:multiLevelType w:val="hybridMultilevel"/>
    <w:tmpl w:val="E29C3B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68211193"/>
    <w:multiLevelType w:val="multilevel"/>
    <w:tmpl w:val="682111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BC114D5"/>
    <w:multiLevelType w:val="multilevel"/>
    <w:tmpl w:val="6BC114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6CEE36B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1522DD7"/>
    <w:multiLevelType w:val="multilevel"/>
    <w:tmpl w:val="71522DD7"/>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1D126B"/>
    <w:multiLevelType w:val="multilevel"/>
    <w:tmpl w:val="761D126B"/>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7" w15:restartNumberingAfterBreak="0">
    <w:nsid w:val="76C2415C"/>
    <w:multiLevelType w:val="multilevel"/>
    <w:tmpl w:val="76C2415C"/>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8857F5"/>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39" w15:restartNumberingAfterBreak="0">
    <w:nsid w:val="792D0736"/>
    <w:multiLevelType w:val="hybridMultilevel"/>
    <w:tmpl w:val="85DE0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2559B1"/>
    <w:multiLevelType w:val="hybridMultilevel"/>
    <w:tmpl w:val="0C6E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F2E67AA"/>
    <w:multiLevelType w:val="hybridMultilevel"/>
    <w:tmpl w:val="84C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
  </w:num>
  <w:num w:numId="3">
    <w:abstractNumId w:val="21"/>
  </w:num>
  <w:num w:numId="4">
    <w:abstractNumId w:val="31"/>
  </w:num>
  <w:num w:numId="5">
    <w:abstractNumId w:val="33"/>
  </w:num>
  <w:num w:numId="6">
    <w:abstractNumId w:val="5"/>
  </w:num>
  <w:num w:numId="7">
    <w:abstractNumId w:val="7"/>
  </w:num>
  <w:num w:numId="8">
    <w:abstractNumId w:val="24"/>
  </w:num>
  <w:num w:numId="9">
    <w:abstractNumId w:val="35"/>
  </w:num>
  <w:num w:numId="10">
    <w:abstractNumId w:val="8"/>
  </w:num>
  <w:num w:numId="11">
    <w:abstractNumId w:val="13"/>
  </w:num>
  <w:num w:numId="12">
    <w:abstractNumId w:val="34"/>
  </w:num>
  <w:num w:numId="13">
    <w:abstractNumId w:val="32"/>
  </w:num>
  <w:num w:numId="14">
    <w:abstractNumId w:val="22"/>
  </w:num>
  <w:num w:numId="15">
    <w:abstractNumId w:val="16"/>
  </w:num>
  <w:num w:numId="16">
    <w:abstractNumId w:val="26"/>
  </w:num>
  <w:num w:numId="17">
    <w:abstractNumId w:val="37"/>
  </w:num>
  <w:num w:numId="18">
    <w:abstractNumId w:val="25"/>
  </w:num>
  <w:num w:numId="19">
    <w:abstractNumId w:val="38"/>
  </w:num>
  <w:num w:numId="20">
    <w:abstractNumId w:val="0"/>
  </w:num>
  <w:num w:numId="21">
    <w:abstractNumId w:val="30"/>
  </w:num>
  <w:num w:numId="22">
    <w:abstractNumId w:val="19"/>
  </w:num>
  <w:num w:numId="23">
    <w:abstractNumId w:val="10"/>
  </w:num>
  <w:num w:numId="24">
    <w:abstractNumId w:val="1"/>
  </w:num>
  <w:num w:numId="25">
    <w:abstractNumId w:val="28"/>
  </w:num>
  <w:num w:numId="26">
    <w:abstractNumId w:val="6"/>
  </w:num>
  <w:num w:numId="27">
    <w:abstractNumId w:val="17"/>
  </w:num>
  <w:num w:numId="28">
    <w:abstractNumId w:val="9"/>
  </w:num>
  <w:num w:numId="29">
    <w:abstractNumId w:val="12"/>
  </w:num>
  <w:num w:numId="30">
    <w:abstractNumId w:val="29"/>
  </w:num>
  <w:num w:numId="31">
    <w:abstractNumId w:val="18"/>
  </w:num>
  <w:num w:numId="32">
    <w:abstractNumId w:val="41"/>
  </w:num>
  <w:num w:numId="33">
    <w:abstractNumId w:val="11"/>
  </w:num>
  <w:num w:numId="34">
    <w:abstractNumId w:val="15"/>
  </w:num>
  <w:num w:numId="35">
    <w:abstractNumId w:val="40"/>
  </w:num>
  <w:num w:numId="36">
    <w:abstractNumId w:val="4"/>
  </w:num>
  <w:num w:numId="37">
    <w:abstractNumId w:val="20"/>
  </w:num>
  <w:num w:numId="38">
    <w:abstractNumId w:val="36"/>
  </w:num>
  <w:num w:numId="39">
    <w:abstractNumId w:val="14"/>
  </w:num>
  <w:num w:numId="40">
    <w:abstractNumId w:val="3"/>
  </w:num>
  <w:num w:numId="41">
    <w:abstractNumId w:val="39"/>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a Sirois">
    <w15:presenceInfo w15:providerId="AD" w15:userId="S::Kayla.Sirois@childmind.org::dc8ba1d8-ea6e-4397-b04a-0c596447d596"/>
  </w15:person>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1DEC"/>
    <w:rsid w:val="00031D26"/>
    <w:rsid w:val="00036B16"/>
    <w:rsid w:val="00043B71"/>
    <w:rsid w:val="00051EE1"/>
    <w:rsid w:val="00052091"/>
    <w:rsid w:val="00052668"/>
    <w:rsid w:val="00055D2E"/>
    <w:rsid w:val="0006664B"/>
    <w:rsid w:val="00080577"/>
    <w:rsid w:val="000B6D6F"/>
    <w:rsid w:val="000B7AEB"/>
    <w:rsid w:val="000E21E2"/>
    <w:rsid w:val="000E645E"/>
    <w:rsid w:val="000E73CC"/>
    <w:rsid w:val="000F508D"/>
    <w:rsid w:val="0010003C"/>
    <w:rsid w:val="00100517"/>
    <w:rsid w:val="0013033D"/>
    <w:rsid w:val="001314E7"/>
    <w:rsid w:val="00153B95"/>
    <w:rsid w:val="0015703E"/>
    <w:rsid w:val="0017754E"/>
    <w:rsid w:val="001B0020"/>
    <w:rsid w:val="001B7A7E"/>
    <w:rsid w:val="001C3C31"/>
    <w:rsid w:val="001E35E7"/>
    <w:rsid w:val="001F0868"/>
    <w:rsid w:val="001F4CF2"/>
    <w:rsid w:val="00201171"/>
    <w:rsid w:val="002113B2"/>
    <w:rsid w:val="00220979"/>
    <w:rsid w:val="00226B77"/>
    <w:rsid w:val="00242947"/>
    <w:rsid w:val="002543E4"/>
    <w:rsid w:val="00254A62"/>
    <w:rsid w:val="00271A51"/>
    <w:rsid w:val="00277D31"/>
    <w:rsid w:val="002C3900"/>
    <w:rsid w:val="002D6D20"/>
    <w:rsid w:val="002E3051"/>
    <w:rsid w:val="002F752E"/>
    <w:rsid w:val="00301DB0"/>
    <w:rsid w:val="00301E7A"/>
    <w:rsid w:val="0034119F"/>
    <w:rsid w:val="00342D9A"/>
    <w:rsid w:val="00354253"/>
    <w:rsid w:val="00360EAD"/>
    <w:rsid w:val="00362C9D"/>
    <w:rsid w:val="00366B1E"/>
    <w:rsid w:val="00370AAB"/>
    <w:rsid w:val="00374E19"/>
    <w:rsid w:val="00383EAC"/>
    <w:rsid w:val="00391A19"/>
    <w:rsid w:val="00395980"/>
    <w:rsid w:val="003E501C"/>
    <w:rsid w:val="00431299"/>
    <w:rsid w:val="004317D6"/>
    <w:rsid w:val="00431E71"/>
    <w:rsid w:val="00440E6D"/>
    <w:rsid w:val="00447C0F"/>
    <w:rsid w:val="00453060"/>
    <w:rsid w:val="00454B44"/>
    <w:rsid w:val="00461479"/>
    <w:rsid w:val="004778DC"/>
    <w:rsid w:val="00524360"/>
    <w:rsid w:val="00537252"/>
    <w:rsid w:val="00546D3D"/>
    <w:rsid w:val="005507F3"/>
    <w:rsid w:val="005514F2"/>
    <w:rsid w:val="00581632"/>
    <w:rsid w:val="00593B11"/>
    <w:rsid w:val="0059672A"/>
    <w:rsid w:val="00596B63"/>
    <w:rsid w:val="005A1379"/>
    <w:rsid w:val="005B254D"/>
    <w:rsid w:val="005C0809"/>
    <w:rsid w:val="005E2365"/>
    <w:rsid w:val="005F095F"/>
    <w:rsid w:val="005F1F83"/>
    <w:rsid w:val="005F65BF"/>
    <w:rsid w:val="0061363F"/>
    <w:rsid w:val="006303A6"/>
    <w:rsid w:val="00633B95"/>
    <w:rsid w:val="00640B3E"/>
    <w:rsid w:val="0064567B"/>
    <w:rsid w:val="006558B4"/>
    <w:rsid w:val="0066524C"/>
    <w:rsid w:val="006A3B61"/>
    <w:rsid w:val="006A61AD"/>
    <w:rsid w:val="006B2615"/>
    <w:rsid w:val="006C40B8"/>
    <w:rsid w:val="006E6618"/>
    <w:rsid w:val="006E7C9A"/>
    <w:rsid w:val="00700772"/>
    <w:rsid w:val="007076DF"/>
    <w:rsid w:val="00720419"/>
    <w:rsid w:val="00727BD9"/>
    <w:rsid w:val="00731381"/>
    <w:rsid w:val="007316A7"/>
    <w:rsid w:val="0078187C"/>
    <w:rsid w:val="00781B45"/>
    <w:rsid w:val="007837E3"/>
    <w:rsid w:val="007A7D46"/>
    <w:rsid w:val="007B17A6"/>
    <w:rsid w:val="007C5102"/>
    <w:rsid w:val="007D3CB3"/>
    <w:rsid w:val="007F5136"/>
    <w:rsid w:val="00813423"/>
    <w:rsid w:val="0081540B"/>
    <w:rsid w:val="00826789"/>
    <w:rsid w:val="0083480F"/>
    <w:rsid w:val="008503FB"/>
    <w:rsid w:val="00880004"/>
    <w:rsid w:val="00895CBC"/>
    <w:rsid w:val="008B7C0D"/>
    <w:rsid w:val="008C081C"/>
    <w:rsid w:val="008D0703"/>
    <w:rsid w:val="008E742D"/>
    <w:rsid w:val="009073C9"/>
    <w:rsid w:val="00907B7E"/>
    <w:rsid w:val="00915932"/>
    <w:rsid w:val="009201FA"/>
    <w:rsid w:val="0094047C"/>
    <w:rsid w:val="0094232D"/>
    <w:rsid w:val="00947D8A"/>
    <w:rsid w:val="009505A4"/>
    <w:rsid w:val="00953302"/>
    <w:rsid w:val="00962EF0"/>
    <w:rsid w:val="0098741D"/>
    <w:rsid w:val="009904EB"/>
    <w:rsid w:val="00992A87"/>
    <w:rsid w:val="009A3443"/>
    <w:rsid w:val="009D05A5"/>
    <w:rsid w:val="009D4335"/>
    <w:rsid w:val="009D7B33"/>
    <w:rsid w:val="009E0E73"/>
    <w:rsid w:val="009E270C"/>
    <w:rsid w:val="009E4D9D"/>
    <w:rsid w:val="00A011FE"/>
    <w:rsid w:val="00A07EBE"/>
    <w:rsid w:val="00A120CE"/>
    <w:rsid w:val="00A421E6"/>
    <w:rsid w:val="00A465E0"/>
    <w:rsid w:val="00A55040"/>
    <w:rsid w:val="00A551DF"/>
    <w:rsid w:val="00A87B2A"/>
    <w:rsid w:val="00AB1350"/>
    <w:rsid w:val="00AC665F"/>
    <w:rsid w:val="00AD2779"/>
    <w:rsid w:val="00AE286B"/>
    <w:rsid w:val="00AF13AB"/>
    <w:rsid w:val="00AF4877"/>
    <w:rsid w:val="00B2210A"/>
    <w:rsid w:val="00B2406D"/>
    <w:rsid w:val="00B35118"/>
    <w:rsid w:val="00B37E28"/>
    <w:rsid w:val="00B43F4E"/>
    <w:rsid w:val="00B63D22"/>
    <w:rsid w:val="00B65F1E"/>
    <w:rsid w:val="00B850F8"/>
    <w:rsid w:val="00B94097"/>
    <w:rsid w:val="00B964F6"/>
    <w:rsid w:val="00BA38AA"/>
    <w:rsid w:val="00BD01ED"/>
    <w:rsid w:val="00BD6ECD"/>
    <w:rsid w:val="00C1674E"/>
    <w:rsid w:val="00C24668"/>
    <w:rsid w:val="00C35532"/>
    <w:rsid w:val="00C425F2"/>
    <w:rsid w:val="00C72AEA"/>
    <w:rsid w:val="00CB381A"/>
    <w:rsid w:val="00CC45FE"/>
    <w:rsid w:val="00CE0205"/>
    <w:rsid w:val="00CE050C"/>
    <w:rsid w:val="00CE3B67"/>
    <w:rsid w:val="00CF0FC2"/>
    <w:rsid w:val="00D06368"/>
    <w:rsid w:val="00D11A29"/>
    <w:rsid w:val="00D21BED"/>
    <w:rsid w:val="00D626E1"/>
    <w:rsid w:val="00D66308"/>
    <w:rsid w:val="00D820C9"/>
    <w:rsid w:val="00D94D12"/>
    <w:rsid w:val="00DB0CD8"/>
    <w:rsid w:val="00DB3E77"/>
    <w:rsid w:val="00DB4237"/>
    <w:rsid w:val="00DC7E9E"/>
    <w:rsid w:val="00DE1833"/>
    <w:rsid w:val="00DE6EE3"/>
    <w:rsid w:val="00E172C9"/>
    <w:rsid w:val="00E313D7"/>
    <w:rsid w:val="00E408AF"/>
    <w:rsid w:val="00E428D7"/>
    <w:rsid w:val="00E517CC"/>
    <w:rsid w:val="00E55FDC"/>
    <w:rsid w:val="00E7514F"/>
    <w:rsid w:val="00E76ED5"/>
    <w:rsid w:val="00E8677F"/>
    <w:rsid w:val="00E87A2B"/>
    <w:rsid w:val="00EC3C92"/>
    <w:rsid w:val="00EC3FE2"/>
    <w:rsid w:val="00EC5BD0"/>
    <w:rsid w:val="00F0223D"/>
    <w:rsid w:val="00F203EC"/>
    <w:rsid w:val="00F212BB"/>
    <w:rsid w:val="00F2784D"/>
    <w:rsid w:val="00F41982"/>
    <w:rsid w:val="00F46309"/>
    <w:rsid w:val="00F52C3A"/>
    <w:rsid w:val="00F542E6"/>
    <w:rsid w:val="00F65F9D"/>
    <w:rsid w:val="00F81881"/>
    <w:rsid w:val="00F9047A"/>
    <w:rsid w:val="00FA5512"/>
    <w:rsid w:val="00FB0955"/>
    <w:rsid w:val="00FD3988"/>
    <w:rsid w:val="00FD62F2"/>
    <w:rsid w:val="00FE0105"/>
    <w:rsid w:val="00FF05C9"/>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205"/>
  <w15:docId w15:val="{CFCCBBB7-F3DC-4590-BE06-976D3AE2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1C417C6F127197438E1D23EFDC53A865" ma:contentTypeVersion="15" ma:contentTypeDescription="Create a new document." ma:contentTypeScope="" ma:versionID="b734812dc4f93e41555c65c81c67e8ec">
  <xsd:schema xmlns:xsd="http://www.w3.org/2001/XMLSchema" xmlns:xs="http://www.w3.org/2001/XMLSchema" xmlns:p="http://schemas.microsoft.com/office/2006/metadata/properties" xmlns:ns1="http://schemas.microsoft.com/sharepoint/v3" xmlns:ns3="433f6018-f198-486a-9176-b2521355b8c1" xmlns:ns4="67699f30-5a29-468b-a5ba-b836c4ffe59f" targetNamespace="http://schemas.microsoft.com/office/2006/metadata/properties" ma:root="true" ma:fieldsID="70f606197ec20438b00edc11d2be7b7a" ns1:_="" ns3:_="" ns4:_="">
    <xsd:import namespace="http://schemas.microsoft.com/sharepoint/v3"/>
    <xsd:import namespace="433f6018-f198-486a-9176-b2521355b8c1"/>
    <xsd:import namespace="67699f30-5a29-468b-a5ba-b836c4ffe5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3f6018-f198-486a-9176-b2521355b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99f30-5a29-468b-a5ba-b836c4ffe5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B2864-C037-403E-AAD6-F4DBE0B55D0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19729BA-B462-4BB1-94AF-F94FCF115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570E57B-5536-48F9-AEB5-993FEB13D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3f6018-f198-486a-9176-b2521355b8c1"/>
    <ds:schemaRef ds:uri="67699f30-5a29-468b-a5ba-b836c4ffe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BF9BCFD2-4BDF-411D-8F0C-E4C94B36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Kayla Sirois</cp:lastModifiedBy>
  <cp:revision>4</cp:revision>
  <dcterms:created xsi:type="dcterms:W3CDTF">2020-04-09T19:30:00Z</dcterms:created>
  <dcterms:modified xsi:type="dcterms:W3CDTF">2020-04-09T19:31:00Z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0x0101001C417C6F127197438E1D23EFDC53A865</vt:lpwstr>
  </property>
</Properties>
</file>