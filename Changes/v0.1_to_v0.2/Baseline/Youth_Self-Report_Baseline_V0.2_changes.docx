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E3051" w:rsidDel="003B6BFA" w:rsidRDefault="002E3051">
      <w:pPr>
        <w:jc w:val="center"/>
        <w:rPr>
          <w:del w:id="0" w:author="Dunn, Julia (NIH/NIMH) [F]" w:date="2020-04-01T12:46:00Z"/>
          <w:rFonts w:ascii="Arial" w:eastAsia="Arial" w:hAnsi="Arial" w:cs="Arial"/>
          <w:sz w:val="28"/>
          <w:szCs w:val="28"/>
        </w:rPr>
        <w:pPrChange w:id="1" w:author="Dunn, Julia (NIH/NIMH) [F]" w:date="2020-04-01T12:47:00Z">
          <w:pPr/>
        </w:pPrChange>
      </w:pPr>
    </w:p>
    <w:p w14:paraId="00000002" w14:textId="77777777" w:rsidR="002E3051" w:rsidDel="003B6BFA" w:rsidRDefault="002E3051">
      <w:pPr>
        <w:jc w:val="center"/>
        <w:rPr>
          <w:del w:id="2" w:author="Dunn, Julia (NIH/NIMH) [F]" w:date="2020-04-01T12:46:00Z"/>
          <w:rFonts w:ascii="Arial" w:eastAsia="Arial" w:hAnsi="Arial" w:cs="Arial"/>
          <w:sz w:val="36"/>
          <w:szCs w:val="36"/>
        </w:rPr>
        <w:pPrChange w:id="3" w:author="Dunn, Julia (NIH/NIMH) [F]" w:date="2020-04-01T12:47:00Z">
          <w:pPr/>
        </w:pPrChange>
      </w:pPr>
    </w:p>
    <w:p w14:paraId="00000003" w14:textId="77777777" w:rsidR="002E3051" w:rsidDel="003B6BFA" w:rsidRDefault="002E3051">
      <w:pPr>
        <w:jc w:val="center"/>
        <w:rPr>
          <w:del w:id="4" w:author="Dunn, Julia (NIH/NIMH) [F]" w:date="2020-04-01T12:46:00Z"/>
          <w:rFonts w:ascii="Arial" w:eastAsia="Arial" w:hAnsi="Arial" w:cs="Arial"/>
          <w:sz w:val="36"/>
          <w:szCs w:val="36"/>
        </w:rPr>
        <w:pPrChange w:id="5" w:author="Dunn, Julia (NIH/NIMH) [F]" w:date="2020-04-01T12:47:00Z">
          <w:pPr/>
        </w:pPrChange>
      </w:pPr>
    </w:p>
    <w:p w14:paraId="00000004" w14:textId="21BBB6ED" w:rsidR="002E3051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ins w:id="6" w:author="Dunn, Julia (NIH/NIMH) [F]" w:date="2020-04-01T13:31:00Z">
        <w:r w:rsidR="00151C3F">
          <w:rPr>
            <w:rFonts w:ascii="Arial" w:eastAsia="Arial" w:hAnsi="Arial" w:cs="Arial"/>
            <w:color w:val="0000FF"/>
            <w:sz w:val="36"/>
            <w:szCs w:val="36"/>
          </w:rPr>
          <w:t>2</w:t>
        </w:r>
      </w:ins>
      <w:del w:id="7" w:author="Dunn, Julia (NIH/NIMH) [F]" w:date="2020-04-01T13:31:00Z">
        <w:r w:rsidDel="00151C3F">
          <w:rPr>
            <w:rFonts w:ascii="Arial" w:eastAsia="Arial" w:hAnsi="Arial" w:cs="Arial"/>
            <w:color w:val="0000FF"/>
            <w:sz w:val="36"/>
            <w:szCs w:val="36"/>
          </w:rPr>
          <w:delText>1</w:delText>
        </w:r>
      </w:del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1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>
      <w:pPr>
        <w:rPr>
          <w:rFonts w:ascii="Arial" w:eastAsia="Arial" w:hAnsi="Arial" w:cs="Arial"/>
          <w:sz w:val="22"/>
          <w:szCs w:val="22"/>
        </w:rPr>
        <w:pPrChange w:id="8" w:author="Dunn, Julia (NIH/NIMH) [F]" w:date="2020-04-01T10:51:00Z">
          <w:pPr>
            <w:jc w:val="both"/>
          </w:pPr>
        </w:pPrChange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53E8990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00000017" w14:textId="77777777" w:rsidR="002E3051" w:rsidRDefault="002E3051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59DB8F0F" w14:textId="11B25CD7" w:rsidR="00CE050C" w:rsidRPr="00370AAB" w:rsidRDefault="007B17A6" w:rsidP="00370AAB">
      <w:pPr>
        <w:pStyle w:val="Heading2"/>
        <w:rPr>
          <w:rFonts w:eastAsia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BACKGROUND</w:t>
      </w:r>
    </w:p>
    <w:p w14:paraId="4A511B9D" w14:textId="012BD1FF" w:rsidR="00CE050C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First, before we get started with the main questions, we would like to obtain some background information about </w:t>
      </w:r>
      <w:r w:rsidR="009E270C">
        <w:rPr>
          <w:rFonts w:ascii="Arial" w:eastAsia="Arial" w:hAnsi="Arial" w:cs="Arial"/>
          <w:b/>
          <w:sz w:val="22"/>
          <w:szCs w:val="22"/>
        </w:rPr>
        <w:t>you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49D34BF" w14:textId="0923CCA0" w:rsidR="00CE050C" w:rsidRDefault="00CE050C" w:rsidP="00CE050C">
      <w:pPr>
        <w:numPr>
          <w:ilvl w:val="0"/>
          <w:numId w:val="8"/>
        </w:numPr>
        <w:spacing w:before="240"/>
        <w:rPr>
          <w:sz w:val="22"/>
          <w:szCs w:val="22"/>
        </w:rPr>
      </w:pPr>
      <w:commentRangeStart w:id="9"/>
      <w:r>
        <w:rPr>
          <w:rFonts w:ascii="Arial" w:eastAsia="Arial" w:hAnsi="Arial" w:cs="Arial"/>
          <w:b/>
          <w:sz w:val="22"/>
          <w:szCs w:val="22"/>
        </w:rPr>
        <w:t xml:space="preserve">Please specify </w:t>
      </w:r>
      <w:commentRangeStart w:id="10"/>
      <w:r>
        <w:rPr>
          <w:rFonts w:ascii="Arial" w:eastAsia="Arial" w:hAnsi="Arial" w:cs="Arial"/>
          <w:b/>
          <w:sz w:val="22"/>
          <w:szCs w:val="22"/>
        </w:rPr>
        <w:t>your sex</w:t>
      </w:r>
      <w:commentRangeEnd w:id="9"/>
      <w:r w:rsidR="0076174F">
        <w:rPr>
          <w:rStyle w:val="CommentReference"/>
        </w:rPr>
        <w:commentReference w:id="9"/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commentRangeEnd w:id="10"/>
      <w:r w:rsidR="0084345C">
        <w:rPr>
          <w:rStyle w:val="CommentReference"/>
        </w:rPr>
        <w:commentReference w:id="10"/>
      </w:r>
    </w:p>
    <w:p w14:paraId="3DFD4DA4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399866A5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26A68828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5DC2338E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77777777" w:rsidR="00893D3A" w:rsidRPr="00724B1A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11" w:author="Dunn, Julia (NIH/NIMH) [F]" w:date="2020-04-01T10:54:00Z"/>
          <w:rFonts w:ascii="Arial" w:eastAsia="Arial" w:hAnsi="Arial" w:cs="Arial"/>
          <w:b/>
          <w:sz w:val="22"/>
          <w:szCs w:val="22"/>
        </w:rPr>
      </w:pPr>
      <w:ins w:id="12" w:author="Dunn, Julia (NIH/NIMH) [F]" w:date="2020-04-01T10:54:00Z">
        <w:r w:rsidRPr="00687F4A">
          <w:rPr>
            <w:rFonts w:ascii="Arial" w:eastAsia="Arial" w:hAnsi="Arial" w:cs="Arial"/>
            <w:b/>
            <w:sz w:val="22"/>
            <w:szCs w:val="22"/>
          </w:rPr>
          <w:t>Thinking about what you know of your family history, which of the following best describes the geographic regions where your ancestors (i.e. your great-great-grandparents) come from?</w:t>
        </w:r>
        <w:r>
          <w:rPr>
            <w:rFonts w:ascii="Arial" w:eastAsia="Arial" w:hAnsi="Arial" w:cs="Arial"/>
            <w:b/>
            <w:sz w:val="22"/>
            <w:szCs w:val="22"/>
          </w:rPr>
          <w:t xml:space="preserve"> </w:t>
        </w:r>
        <w:r w:rsidRPr="00687F4A">
          <w:rPr>
            <w:rFonts w:ascii="Arial" w:eastAsia="Arial" w:hAnsi="Arial" w:cs="Arial"/>
            <w:b/>
            <w:sz w:val="22"/>
            <w:szCs w:val="22"/>
          </w:rPr>
          <w:t>You may select as many choices as you need.</w:t>
        </w:r>
      </w:ins>
    </w:p>
    <w:p w14:paraId="0830A792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13" w:author="Dunn, Julia (NIH/NIMH) [F]" w:date="2020-04-01T10:54:00Z"/>
          <w:rFonts w:ascii="Arial" w:eastAsia="Arial" w:hAnsi="Arial" w:cs="Arial"/>
          <w:sz w:val="22"/>
          <w:szCs w:val="22"/>
        </w:rPr>
      </w:pPr>
      <w:ins w:id="14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England, Ireland, Scotland or Wales</w:t>
        </w:r>
      </w:ins>
    </w:p>
    <w:p w14:paraId="4D9937A6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15" w:author="Dunn, Julia (NIH/NIMH) [F]" w:date="2020-04-01T10:54:00Z"/>
          <w:rFonts w:ascii="Arial" w:eastAsia="Arial" w:hAnsi="Arial" w:cs="Arial"/>
          <w:sz w:val="22"/>
          <w:szCs w:val="22"/>
        </w:rPr>
      </w:pPr>
      <w:ins w:id="16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Australia – not of Aboriginal or Torres Strait Islander descent</w:t>
        </w:r>
      </w:ins>
    </w:p>
    <w:p w14:paraId="09F8AA3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17" w:author="Dunn, Julia (NIH/NIMH) [F]" w:date="2020-04-01T10:54:00Z"/>
          <w:rFonts w:ascii="Arial" w:eastAsia="Arial" w:hAnsi="Arial" w:cs="Arial"/>
          <w:sz w:val="22"/>
          <w:szCs w:val="22"/>
        </w:rPr>
      </w:pPr>
      <w:ins w:id="18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Australia – of Aboriginal or Torres Strait Islander descent</w:t>
        </w:r>
      </w:ins>
    </w:p>
    <w:p w14:paraId="23A670FF" w14:textId="78DDF181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19" w:author="Dunn, Julia (NIH/NIMH) [F]" w:date="2020-04-01T10:55:00Z"/>
          <w:rFonts w:ascii="Arial" w:eastAsia="Arial" w:hAnsi="Arial" w:cs="Arial"/>
          <w:sz w:val="22"/>
          <w:szCs w:val="22"/>
        </w:rPr>
      </w:pPr>
      <w:ins w:id="20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New Zealand – not of Maori descent</w:t>
        </w:r>
      </w:ins>
    </w:p>
    <w:p w14:paraId="7586E9A1" w14:textId="7E05551E" w:rsidR="00F002D4" w:rsidRPr="000D76B1" w:rsidRDefault="00F002D4" w:rsidP="000D76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21" w:author="Dunn, Julia (NIH/NIMH) [F]" w:date="2020-04-01T10:54:00Z"/>
          <w:rFonts w:ascii="Arial" w:eastAsia="Arial" w:hAnsi="Arial" w:cs="Arial"/>
          <w:sz w:val="22"/>
          <w:szCs w:val="22"/>
        </w:rPr>
      </w:pPr>
      <w:ins w:id="22" w:author="Dunn, Julia (NIH/NIMH) [F]" w:date="2020-04-01T10:55:00Z">
        <w:r>
          <w:rPr>
            <w:rFonts w:ascii="Arial" w:eastAsia="Arial" w:hAnsi="Arial" w:cs="Arial"/>
            <w:sz w:val="22"/>
            <w:szCs w:val="22"/>
          </w:rPr>
          <w:t>New Zealand – of Maori descent</w:t>
        </w:r>
      </w:ins>
    </w:p>
    <w:p w14:paraId="4349B3E3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23" w:author="Dunn, Julia (NIH/NIMH) [F]" w:date="2020-04-01T10:54:00Z"/>
          <w:rFonts w:ascii="Arial" w:eastAsia="Arial" w:hAnsi="Arial" w:cs="Arial"/>
          <w:sz w:val="22"/>
          <w:szCs w:val="22"/>
        </w:rPr>
      </w:pPr>
      <w:ins w:id="24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Northern Europe including Sweden, Norway, Finland and surrounding countries</w:t>
        </w:r>
      </w:ins>
    </w:p>
    <w:p w14:paraId="7D86EFB7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25" w:author="Dunn, Julia (NIH/NIMH) [F]" w:date="2020-04-01T10:54:00Z"/>
          <w:rFonts w:ascii="Arial" w:eastAsia="Arial" w:hAnsi="Arial" w:cs="Arial"/>
          <w:sz w:val="22"/>
          <w:szCs w:val="22"/>
        </w:rPr>
      </w:pPr>
      <w:ins w:id="26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Western Europe including France, Germany, the Netherlands and surrounding countries</w:t>
        </w:r>
      </w:ins>
    </w:p>
    <w:p w14:paraId="3CA74108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27" w:author="Dunn, Julia (NIH/NIMH) [F]" w:date="2020-04-01T10:54:00Z"/>
          <w:rFonts w:ascii="Arial" w:eastAsia="Arial" w:hAnsi="Arial" w:cs="Arial"/>
          <w:sz w:val="22"/>
          <w:szCs w:val="22"/>
        </w:rPr>
      </w:pPr>
      <w:ins w:id="28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Southern Europe including Italy, Greece, Spain, Portugal and surrounding countries</w:t>
        </w:r>
      </w:ins>
    </w:p>
    <w:p w14:paraId="7776ABFD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29" w:author="Dunn, Julia (NIH/NIMH) [F]" w:date="2020-04-01T10:54:00Z"/>
          <w:rFonts w:ascii="Arial" w:eastAsia="Arial" w:hAnsi="Arial" w:cs="Arial"/>
          <w:sz w:val="22"/>
          <w:szCs w:val="22"/>
        </w:rPr>
      </w:pPr>
      <w:ins w:id="30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Middle East including Lebanon, Turkey and surrounding countries</w:t>
        </w:r>
      </w:ins>
    </w:p>
    <w:p w14:paraId="1EB1122E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31" w:author="Dunn, Julia (NIH/NIMH) [F]" w:date="2020-04-01T10:54:00Z"/>
          <w:rFonts w:ascii="Arial" w:eastAsia="Arial" w:hAnsi="Arial" w:cs="Arial"/>
          <w:sz w:val="22"/>
          <w:szCs w:val="22"/>
        </w:rPr>
      </w:pPr>
      <w:ins w:id="32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Eastern Asia including China, Japan, South Korea, North Korea, Taiwan and Hong Kong</w:t>
        </w:r>
      </w:ins>
    </w:p>
    <w:p w14:paraId="0A133F90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33" w:author="Dunn, Julia (NIH/NIMH) [F]" w:date="2020-04-01T10:54:00Z"/>
          <w:rFonts w:ascii="Arial" w:eastAsia="Arial" w:hAnsi="Arial" w:cs="Arial"/>
          <w:sz w:val="22"/>
          <w:szCs w:val="22"/>
        </w:rPr>
      </w:pPr>
      <w:ins w:id="34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South-East Asia including Thailand, Malaysia, Indonesia, Singapore and surrounding countries</w:t>
        </w:r>
      </w:ins>
    </w:p>
    <w:p w14:paraId="1F7A2A6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35" w:author="Dunn, Julia (NIH/NIMH) [F]" w:date="2020-04-01T10:54:00Z"/>
          <w:rFonts w:ascii="Arial" w:eastAsia="Arial" w:hAnsi="Arial" w:cs="Arial"/>
          <w:sz w:val="22"/>
          <w:szCs w:val="22"/>
        </w:rPr>
      </w:pPr>
      <w:ins w:id="36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South Asia including India, Pakistan, Sri Lanka and surrounding countries</w:t>
        </w:r>
      </w:ins>
    </w:p>
    <w:p w14:paraId="2CB9F9B4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37" w:author="Dunn, Julia (NIH/NIMH) [F]" w:date="2020-04-01T10:54:00Z"/>
          <w:rFonts w:ascii="Arial" w:eastAsia="Arial" w:hAnsi="Arial" w:cs="Arial"/>
          <w:sz w:val="22"/>
          <w:szCs w:val="22"/>
        </w:rPr>
      </w:pPr>
      <w:ins w:id="38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Polynesia, Micronesia or Melanesia including Tonga, Fiji, Papua New Guinea and surrounding countries</w:t>
        </w:r>
      </w:ins>
    </w:p>
    <w:p w14:paraId="75AD360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39" w:author="Dunn, Julia (NIH/NIMH) [F]" w:date="2020-04-01T10:54:00Z"/>
          <w:rFonts w:ascii="Arial" w:eastAsia="Arial" w:hAnsi="Arial" w:cs="Arial"/>
          <w:sz w:val="22"/>
          <w:szCs w:val="22"/>
        </w:rPr>
      </w:pPr>
      <w:ins w:id="40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Africa</w:t>
        </w:r>
      </w:ins>
    </w:p>
    <w:p w14:paraId="10FE5089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41" w:author="Dunn, Julia (NIH/NIMH) [F]" w:date="2020-04-01T10:54:00Z"/>
          <w:rFonts w:ascii="Arial" w:eastAsia="Arial" w:hAnsi="Arial" w:cs="Arial"/>
          <w:sz w:val="22"/>
          <w:szCs w:val="22"/>
        </w:rPr>
      </w:pPr>
      <w:ins w:id="42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 xml:space="preserve">North America - not of First Nations, Native American, Inuit or </w:t>
        </w:r>
        <w:r w:rsidRPr="00687F4A">
          <w:rPr>
            <w:rFonts w:ascii="Arial" w:eastAsia="Arial" w:hAnsi="Arial" w:cs="Arial"/>
            <w:sz w:val="22"/>
            <w:szCs w:val="22"/>
          </w:rPr>
          <w:t>Métis descen</w:t>
        </w:r>
        <w:r>
          <w:rPr>
            <w:rFonts w:ascii="Arial" w:eastAsia="Arial" w:hAnsi="Arial" w:cs="Arial"/>
            <w:sz w:val="22"/>
            <w:szCs w:val="22"/>
          </w:rPr>
          <w:t>t</w:t>
        </w:r>
      </w:ins>
    </w:p>
    <w:p w14:paraId="07644ED8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43" w:author="Dunn, Julia (NIH/NIMH) [F]" w:date="2020-04-01T10:54:00Z"/>
          <w:rFonts w:ascii="Arial" w:eastAsia="Arial" w:hAnsi="Arial" w:cs="Arial"/>
          <w:sz w:val="22"/>
          <w:szCs w:val="22"/>
        </w:rPr>
      </w:pPr>
      <w:ins w:id="44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 xml:space="preserve">North America - of First Nations, Native American, Inuit or </w:t>
        </w:r>
        <w:r w:rsidRPr="00687F4A">
          <w:rPr>
            <w:rFonts w:ascii="Arial" w:eastAsia="Arial" w:hAnsi="Arial" w:cs="Arial"/>
            <w:sz w:val="22"/>
            <w:szCs w:val="22"/>
          </w:rPr>
          <w:t>Métis descent</w:t>
        </w:r>
      </w:ins>
    </w:p>
    <w:p w14:paraId="2E317B5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45" w:author="Dunn, Julia (NIH/NIMH) [F]" w:date="2020-04-01T10:54:00Z"/>
          <w:rFonts w:ascii="Arial" w:eastAsia="Arial" w:hAnsi="Arial" w:cs="Arial"/>
          <w:sz w:val="22"/>
          <w:szCs w:val="22"/>
        </w:rPr>
      </w:pPr>
      <w:ins w:id="46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Don’t know</w:t>
        </w:r>
      </w:ins>
    </w:p>
    <w:p w14:paraId="3B55FF17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47" w:author="Dunn, Julia (NIH/NIMH) [F]" w:date="2020-04-01T10:54:00Z"/>
          <w:rFonts w:ascii="Arial" w:eastAsia="Arial" w:hAnsi="Arial" w:cs="Arial"/>
          <w:sz w:val="22"/>
          <w:szCs w:val="22"/>
        </w:rPr>
      </w:pPr>
      <w:ins w:id="48" w:author="Dunn, Julia (NIH/NIMH) [F]" w:date="2020-04-01T10:54:00Z">
        <w:r>
          <w:rPr>
            <w:rFonts w:ascii="Arial" w:eastAsia="Arial" w:hAnsi="Arial" w:cs="Arial"/>
            <w:sz w:val="22"/>
            <w:szCs w:val="22"/>
          </w:rPr>
          <w:t>Other</w:t>
        </w:r>
        <w:r w:rsidRPr="00687F4A">
          <w:rPr>
            <w:rFonts w:ascii="Arial" w:eastAsia="Arial" w:hAnsi="Arial" w:cs="Arial"/>
            <w:sz w:val="22"/>
            <w:szCs w:val="22"/>
          </w:rPr>
          <w:t xml:space="preserve"> </w:t>
        </w:r>
      </w:ins>
    </w:p>
    <w:p w14:paraId="7E40C44B" w14:textId="79276EF5" w:rsidR="00CE050C" w:rsidDel="00893D3A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49" w:author="Dunn, Julia (NIH/NIMH) [F]" w:date="2020-04-01T10:54:00Z"/>
          <w:sz w:val="22"/>
          <w:szCs w:val="22"/>
        </w:rPr>
      </w:pPr>
      <w:del w:id="50" w:author="Dunn, Julia (NIH/NIMH) [F]" w:date="2020-04-01T10:54:00Z">
        <w:r w:rsidDel="00893D3A">
          <w:rPr>
            <w:rFonts w:ascii="Arial" w:eastAsia="Arial" w:hAnsi="Arial" w:cs="Arial"/>
            <w:b/>
            <w:sz w:val="22"/>
            <w:szCs w:val="22"/>
          </w:rPr>
          <w:delText xml:space="preserve">Please select the following items that best describe your race: </w:delText>
        </w:r>
        <w:r w:rsidDel="00893D3A">
          <w:rPr>
            <w:rFonts w:ascii="Arial" w:eastAsia="Arial" w:hAnsi="Arial" w:cs="Arial"/>
            <w:b/>
            <w:sz w:val="22"/>
            <w:szCs w:val="22"/>
            <w:highlight w:val="white"/>
          </w:rPr>
          <w:delText>(check all that apply)</w:delText>
        </w:r>
      </w:del>
    </w:p>
    <w:p w14:paraId="15B77F2A" w14:textId="48920A2C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51" w:author="Dunn, Julia (NIH/NIMH) [F]" w:date="2020-04-01T10:54:00Z"/>
          <w:rFonts w:ascii="Arial" w:eastAsia="Arial" w:hAnsi="Arial" w:cs="Arial"/>
          <w:sz w:val="22"/>
          <w:szCs w:val="22"/>
        </w:rPr>
      </w:pPr>
      <w:del w:id="52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Black/African American</w:delText>
        </w:r>
      </w:del>
    </w:p>
    <w:p w14:paraId="3B9622EF" w14:textId="16B7EFB2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53" w:author="Dunn, Julia (NIH/NIMH) [F]" w:date="2020-04-01T10:54:00Z"/>
          <w:rFonts w:ascii="Arial" w:eastAsia="Arial" w:hAnsi="Arial" w:cs="Arial"/>
          <w:sz w:val="22"/>
          <w:szCs w:val="22"/>
        </w:rPr>
      </w:pPr>
      <w:del w:id="54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Asian</w:delText>
        </w:r>
      </w:del>
    </w:p>
    <w:p w14:paraId="09C6F8E7" w14:textId="473AF2AF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55" w:author="Dunn, Julia (NIH/NIMH) [F]" w:date="2020-04-01T10:54:00Z"/>
          <w:rFonts w:ascii="Arial" w:eastAsia="Arial" w:hAnsi="Arial" w:cs="Arial"/>
          <w:sz w:val="22"/>
          <w:szCs w:val="22"/>
        </w:rPr>
      </w:pPr>
      <w:del w:id="56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American Indian or Alaska Native</w:delText>
        </w:r>
      </w:del>
    </w:p>
    <w:p w14:paraId="314773BC" w14:textId="4651AED3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57" w:author="Dunn, Julia (NIH/NIMH) [F]" w:date="2020-04-01T10:54:00Z"/>
          <w:rFonts w:ascii="Arial" w:eastAsia="Arial" w:hAnsi="Arial" w:cs="Arial"/>
          <w:sz w:val="22"/>
          <w:szCs w:val="22"/>
        </w:rPr>
      </w:pPr>
      <w:del w:id="58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Native Hawaiian or other Pacific Islander</w:delText>
        </w:r>
      </w:del>
    </w:p>
    <w:p w14:paraId="1D2FC785" w14:textId="6A0DC52D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59" w:author="Dunn, Julia (NIH/NIMH) [F]" w:date="2020-04-01T10:54:00Z"/>
          <w:rFonts w:ascii="Arial" w:eastAsia="Arial" w:hAnsi="Arial" w:cs="Arial"/>
          <w:sz w:val="22"/>
          <w:szCs w:val="22"/>
        </w:rPr>
      </w:pPr>
      <w:del w:id="60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White/Caucasian</w:delText>
        </w:r>
      </w:del>
    </w:p>
    <w:p w14:paraId="4D05F316" w14:textId="468F6AC1" w:rsidR="00CE050C" w:rsidDel="00893D3A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61" w:author="Dunn, Julia (NIH/NIMH) [F]" w:date="2020-04-01T10:54:00Z"/>
          <w:rFonts w:ascii="Arial" w:eastAsia="Arial" w:hAnsi="Arial" w:cs="Arial"/>
          <w:sz w:val="22"/>
          <w:szCs w:val="22"/>
        </w:rPr>
      </w:pPr>
      <w:del w:id="62" w:author="Dunn, Julia (NIH/NIMH) [F]" w:date="2020-04-01T10:54:00Z">
        <w:r w:rsidDel="00893D3A">
          <w:rPr>
            <w:rFonts w:ascii="Arial" w:eastAsia="Arial" w:hAnsi="Arial" w:cs="Arial"/>
            <w:sz w:val="22"/>
            <w:szCs w:val="22"/>
          </w:rPr>
          <w:delText>Other</w:delText>
        </w:r>
      </w:del>
    </w:p>
    <w:p w14:paraId="784B6E8D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4279A87A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of Hispanic or Latino descent - that is, Mexican, Mexican American, Chicano, Puerto Rican, Cuban, South or Central American or other Spanish culture or origin?</w:t>
      </w:r>
    </w:p>
    <w:p w14:paraId="3CA4C4A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1819D84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328BAA6F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3164176" w14:textId="3C042A70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Are you enrolled in school/college for the current academic year?</w:t>
      </w:r>
    </w:p>
    <w:p w14:paraId="77DA1D3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5A0910B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7BE90B6A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3667D918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490043A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2A30915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2444CCD7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1F0D844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6497A15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28150D0D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4AA27706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5BD1013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511E7C26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198D9014" w14:textId="4FF877D2" w:rsidR="00CE050C" w:rsidDel="00D21443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63" w:author="Dunn, Julia (NIH/NIMH) [F]" w:date="2020-04-01T10:57:00Z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home (excluding yourself)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66DD13AC" w14:textId="2B07BDB9" w:rsidR="00CE050C" w:rsidRPr="00560C49" w:rsidRDefault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  <w:pPrChange w:id="64" w:author="Dunn, Julia (NIH/NIMH) [F]" w:date="2020-04-01T10:57:00Z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</w:pPr>
        </w:pPrChange>
      </w:pPr>
    </w:p>
    <w:p w14:paraId="63063DC5" w14:textId="77777777" w:rsidR="00370AAB" w:rsidRDefault="00370AAB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A48A778" w14:textId="38096A33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</w:t>
      </w:r>
      <w:del w:id="65" w:author="Dunn, Julia (NIH/NIMH) [F]" w:date="2020-04-01T10:58:00Z">
        <w:r w:rsidDel="00D21443">
          <w:rPr>
            <w:rFonts w:ascii="Arial" w:eastAsia="Arial" w:hAnsi="Arial" w:cs="Arial"/>
            <w:b/>
            <w:sz w:val="22"/>
            <w:szCs w:val="22"/>
          </w:rPr>
          <w:delText>each of their relationships to you</w:delText>
        </w:r>
      </w:del>
      <w:ins w:id="66" w:author="Dunn, Julia (NIH/NIMH) [F]" w:date="2020-04-01T10:58:00Z">
        <w:r w:rsidR="00D21443">
          <w:rPr>
            <w:rFonts w:ascii="Arial" w:eastAsia="Arial" w:hAnsi="Arial" w:cs="Arial"/>
            <w:b/>
            <w:sz w:val="22"/>
            <w:szCs w:val="22"/>
          </w:rPr>
          <w:t>your relationship to the people in your home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(check all that apply):</w:t>
      </w:r>
    </w:p>
    <w:p w14:paraId="604D7557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169B872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679C1F3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6B6617C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46AA4FB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EC0B1B1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116D8C1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32A468C9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854A85B" w14:textId="6948B9C4" w:rsidR="00CE050C" w:rsidRDefault="00CE050C" w:rsidP="00CE050C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12CB93E3" w14:textId="77777777" w:rsidR="00CE050C" w:rsidDel="00AD5C04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67" w:author="Dunn, Julia (NIH/NIMH) [F]" w:date="2020-04-01T10:58:00Z"/>
          <w:rFonts w:ascii="Arial" w:eastAsia="Arial" w:hAnsi="Arial" w:cs="Arial"/>
          <w:sz w:val="22"/>
          <w:szCs w:val="22"/>
        </w:rPr>
      </w:pPr>
    </w:p>
    <w:p w14:paraId="1FAA7862" w14:textId="77777777" w:rsidR="00CE050C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1B" w14:textId="77777777" w:rsidR="002E3051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overall physical health? </w:t>
      </w:r>
    </w:p>
    <w:p w14:paraId="0000001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1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1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1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2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21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Has a health professional ever told you that you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2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2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2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2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2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2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2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2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2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2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2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2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2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30" w14:textId="77777777" w:rsidR="002E3051" w:rsidDel="003B6BFA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del w:id="68" w:author="Dunn, Julia (NIH/NIMH) [F]" w:date="2020-04-01T12:47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31" w14:textId="77777777" w:rsidR="002E3051" w:rsidRPr="003B6BFA" w:rsidRDefault="002E305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  <w:pPrChange w:id="69" w:author="Dunn, Julia (NIH/NIMH) [F]" w:date="2020-04-01T12:47:00Z">
          <w:pPr/>
        </w:pPrChange>
      </w:pPr>
    </w:p>
    <w:p w14:paraId="00000032" w14:textId="02A0531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How tall are you? ___ </w:t>
      </w:r>
      <w:commentRangeStart w:id="70"/>
      <w:r w:rsidR="00271A51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cm</w:t>
      </w:r>
      <w:commentRangeEnd w:id="70"/>
      <w:r w:rsidR="00B42FFA">
        <w:rPr>
          <w:rStyle w:val="CommentReference"/>
        </w:rPr>
        <w:commentReference w:id="70"/>
      </w:r>
      <w:r w:rsidR="00271A51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/inches</w:t>
      </w:r>
      <w:r w:rsidR="00271A51">
        <w:rPr>
          <w:rFonts w:ascii="Arial" w:eastAsia="Arial" w:hAnsi="Arial" w:cs="Arial"/>
          <w:b/>
          <w:sz w:val="22"/>
          <w:szCs w:val="22"/>
        </w:rPr>
        <w:t xml:space="preserve"> (in)</w:t>
      </w:r>
    </w:p>
    <w:p w14:paraId="00000033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4" w14:textId="5BA0488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 you weigh? ___ </w:t>
      </w:r>
      <w:commentRangeStart w:id="71"/>
      <w:r w:rsidR="00271A51">
        <w:rPr>
          <w:rFonts w:ascii="Arial" w:eastAsia="Arial" w:hAnsi="Arial" w:cs="Arial"/>
          <w:b/>
          <w:sz w:val="22"/>
          <w:szCs w:val="22"/>
        </w:rPr>
        <w:t>kilograms(kg)</w:t>
      </w:r>
      <w:commentRangeEnd w:id="71"/>
      <w:r w:rsidR="00B42FFA">
        <w:rPr>
          <w:rStyle w:val="CommentReference"/>
        </w:rPr>
        <w:commentReference w:id="71"/>
      </w:r>
      <w:r>
        <w:rPr>
          <w:rFonts w:ascii="Arial" w:eastAsia="Arial" w:hAnsi="Arial" w:cs="Arial"/>
          <w:b/>
          <w:sz w:val="22"/>
          <w:szCs w:val="22"/>
        </w:rPr>
        <w:t>/pounds</w:t>
      </w:r>
      <w:r w:rsidR="00271A51"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 w:rsidR="00271A51">
        <w:rPr>
          <w:rFonts w:ascii="Arial" w:eastAsia="Arial" w:hAnsi="Arial" w:cs="Arial"/>
          <w:b/>
          <w:sz w:val="22"/>
          <w:szCs w:val="22"/>
        </w:rPr>
        <w:t>lb</w:t>
      </w:r>
      <w:proofErr w:type="spellEnd"/>
      <w:r w:rsidR="00271A51">
        <w:rPr>
          <w:rFonts w:ascii="Arial" w:eastAsia="Arial" w:hAnsi="Arial" w:cs="Arial"/>
          <w:b/>
          <w:sz w:val="22"/>
          <w:szCs w:val="22"/>
        </w:rPr>
        <w:t>)</w:t>
      </w:r>
    </w:p>
    <w:p w14:paraId="0000003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6" w14:textId="724CAAFE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overall Mental/Emotional health before 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 crisis</w:t>
      </w:r>
      <w:ins w:id="72" w:author="Dunn, Julia (NIH/NIMH) [F]" w:date="2020-04-01T11:00:00Z">
        <w:r w:rsidR="00622EDE">
          <w:rPr>
            <w:rFonts w:ascii="Arial" w:eastAsia="Arial" w:hAnsi="Arial" w:cs="Arial"/>
            <w:b/>
            <w:sz w:val="22"/>
            <w:szCs w:val="22"/>
          </w:rPr>
          <w:t xml:space="preserve"> in your area</w:t>
        </w:r>
      </w:ins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3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3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3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3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3B" w14:textId="0EE5D245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21C06973" w14:textId="77777777" w:rsidR="00370AAB" w:rsidDel="00D30BDA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del w:id="73" w:author="Dunn, Julia (NIH/NIMH) [F]" w:date="2020-04-01T11:00:00Z"/>
          <w:sz w:val="22"/>
          <w:szCs w:val="22"/>
        </w:rPr>
      </w:pPr>
    </w:p>
    <w:p w14:paraId="0000003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F" w14:textId="77777777" w:rsidR="002E3051" w:rsidDel="008E1DE8" w:rsidRDefault="007B17A6">
      <w:pPr>
        <w:spacing w:before="5"/>
        <w:rPr>
          <w:del w:id="74" w:author="Dunn, Julia (NIH/NIMH) [F]" w:date="2020-04-01T11:01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40" w14:textId="77777777" w:rsidR="002E3051" w:rsidRDefault="002E3051">
      <w:pPr>
        <w:spacing w:before="5"/>
        <w:rPr>
          <w:rFonts w:ascii="Arial" w:eastAsia="Arial" w:hAnsi="Arial" w:cs="Arial"/>
          <w:sz w:val="22"/>
          <w:szCs w:val="22"/>
        </w:rPr>
        <w:pPrChange w:id="75" w:author="Dunn, Julia (NIH/NIMH) [F]" w:date="2020-04-01T11:01:00Z">
          <w:pPr/>
        </w:pPrChange>
      </w:pP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Yes, someone with medical diagnosis, </w:t>
      </w:r>
      <w:commentRangeStart w:id="76"/>
      <w:r>
        <w:rPr>
          <w:rFonts w:ascii="Arial" w:eastAsia="Arial" w:hAnsi="Arial" w:cs="Arial"/>
          <w:sz w:val="22"/>
          <w:szCs w:val="22"/>
          <w:highlight w:val="white"/>
        </w:rPr>
        <w:t>but no test</w:t>
      </w:r>
      <w:commentRangeEnd w:id="76"/>
      <w:r w:rsidR="00E803B5">
        <w:rPr>
          <w:rStyle w:val="CommentReference"/>
        </w:rPr>
        <w:commentReference w:id="76"/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47CB82FE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ins w:id="77" w:author="Dunn, Julia (NIH/NIMH) [F]" w:date="2020-04-01T09:23:00Z">
        <w:r w:rsidR="00357416">
          <w:rPr>
            <w:rFonts w:ascii="Arial" w:eastAsia="Arial" w:hAnsi="Arial" w:cs="Arial"/>
            <w:sz w:val="22"/>
            <w:szCs w:val="22"/>
            <w:highlight w:val="white"/>
          </w:rPr>
          <w:t>ve had</w:t>
        </w:r>
      </w:ins>
      <w:del w:id="78" w:author="Dunn, Julia (NIH/NIMH) [F]" w:date="2020-04-01T09:23:00Z">
        <w:r w:rsidDel="00357416">
          <w:rPr>
            <w:rFonts w:ascii="Arial" w:eastAsia="Arial" w:hAnsi="Arial" w:cs="Arial"/>
            <w:sz w:val="22"/>
            <w:szCs w:val="22"/>
            <w:highlight w:val="white"/>
          </w:rPr>
          <w:delText>s</w:delText>
        </w:r>
      </w:del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2F0C806D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01751DB" w:rsidR="002E3051" w:rsidRPr="001D6084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79" w:author="Dunn, Julia (NIH/NIMH) [F]" w:date="2020-04-01T09:30:00Z"/>
          <w:sz w:val="22"/>
          <w:szCs w:val="22"/>
          <w:rPrChange w:id="80" w:author="Dunn, Julia (NIH/NIMH) [F]" w:date="2020-04-01T09:30:00Z">
            <w:rPr>
              <w:ins w:id="81" w:author="Dunn, Julia (NIH/NIMH) [F]" w:date="2020-04-01T09:30:00Z"/>
              <w:rFonts w:ascii="Arial" w:eastAsia="Arial" w:hAnsi="Arial" w:cs="Arial"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49AC2416" w14:textId="4668DC4E" w:rsidR="001D6084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ins w:id="82" w:author="Dunn, Julia (NIH/NIMH) [F]" w:date="2020-04-01T09:30:00Z">
        <w:r>
          <w:rPr>
            <w:rFonts w:ascii="Arial" w:eastAsia="Arial" w:hAnsi="Arial" w:cs="Arial"/>
            <w:sz w:val="22"/>
            <w:szCs w:val="22"/>
          </w:rPr>
          <w:t>Loss of taste or smell</w:t>
        </w:r>
      </w:ins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5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C7963A4" w14:textId="77777777" w:rsidR="003B6BFA" w:rsidRDefault="003B6BFA">
      <w:pPr>
        <w:rPr>
          <w:ins w:id="83" w:author="Dunn, Julia (NIH/NIMH) [F]" w:date="2020-04-01T12:47:00Z"/>
          <w:rFonts w:ascii="Arial" w:eastAsia="Arial" w:hAnsi="Arial" w:cs="Arial"/>
          <w:b/>
          <w:sz w:val="22"/>
          <w:szCs w:val="22"/>
          <w:highlight w:val="white"/>
        </w:rPr>
      </w:pPr>
      <w:ins w:id="84" w:author="Dunn, Julia (NIH/NIMH) [F]" w:date="2020-04-01T12:47:00Z">
        <w:r>
          <w:rPr>
            <w:rFonts w:ascii="Arial" w:eastAsia="Arial" w:hAnsi="Arial" w:cs="Arial"/>
            <w:b/>
            <w:sz w:val="22"/>
            <w:szCs w:val="22"/>
            <w:highlight w:val="white"/>
          </w:rPr>
          <w:br w:type="page"/>
        </w:r>
      </w:ins>
    </w:p>
    <w:p w14:paraId="22CC5231" w14:textId="59CCAF99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025E50E1" w:rsidR="002E3051" w:rsidRPr="00F2132C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ns w:id="85" w:author="Dunn, Julia (NIH/NIMH) [F]" w:date="2020-04-01T09:36:00Z"/>
          <w:sz w:val="22"/>
          <w:szCs w:val="22"/>
          <w:highlight w:val="white"/>
          <w:rPrChange w:id="86" w:author="Dunn, Julia (NIH/NIMH) [F]" w:date="2020-04-01T09:36:00Z">
            <w:rPr>
              <w:ins w:id="87" w:author="Dunn, Julia (NIH/NIMH) [F]" w:date="2020-04-01T09:36:00Z"/>
              <w:rFonts w:ascii="Arial" w:eastAsia="Arial" w:hAnsi="Arial" w:cs="Arial"/>
              <w:sz w:val="22"/>
              <w:szCs w:val="22"/>
              <w:highlight w:val="white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77517E48" w14:textId="7EE981C4" w:rsidR="00F2132C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ins w:id="88" w:author="Dunn, Julia (NIH/NIMH) [F]" w:date="2020-04-01T09:36:00Z">
        <w:r>
          <w:rPr>
            <w:rFonts w:ascii="Arial" w:eastAsia="Arial" w:hAnsi="Arial" w:cs="Arial"/>
            <w:sz w:val="22"/>
            <w:szCs w:val="22"/>
            <w:highlight w:val="white"/>
          </w:rPr>
          <w:t>None of the above</w:t>
        </w:r>
      </w:ins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69" w14:textId="42A44FF1" w:rsidR="002E3051" w:rsidRPr="00CF0FC2" w:rsidDel="003D001A" w:rsidRDefault="007B17A6">
      <w:pPr>
        <w:numPr>
          <w:ilvl w:val="1"/>
          <w:numId w:val="8"/>
        </w:numPr>
        <w:rPr>
          <w:del w:id="89" w:author="Dunn, Julia (NIH/NIMH) [F]" w:date="2020-04-01T11:03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9BABF7" w14:textId="5320ED49" w:rsidR="00CF0FC2" w:rsidRPr="00560C49" w:rsidRDefault="00CF0FC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  <w:pPrChange w:id="90" w:author="Dunn, Julia (NIH/NIMH) [F]" w:date="2020-04-01T11:03:00Z">
          <w:pPr>
            <w:ind w:left="1440"/>
          </w:pPr>
        </w:pPrChange>
      </w:pP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A6CCCB0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4E0C283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</w:t>
      </w:r>
      <w:ins w:id="91" w:author="Dunn, Julia (NIH/NIMH) [F]" w:date="2020-04-01T11:04:00Z">
        <w:r w:rsidR="00560C49">
          <w:rPr>
            <w:rFonts w:ascii="Arial" w:eastAsia="Arial" w:hAnsi="Arial" w:cs="Arial"/>
            <w:b/>
            <w:sz w:val="22"/>
            <w:szCs w:val="22"/>
          </w:rPr>
          <w:t>, or</w:t>
        </w:r>
      </w:ins>
      <w:del w:id="92" w:author="Dunn, Julia (NIH/NIMH) [F]" w:date="2020-04-01T11:04:00Z">
        <w:r w:rsidDel="00560C49">
          <w:rPr>
            <w:rFonts w:ascii="Arial" w:eastAsia="Arial" w:hAnsi="Arial" w:cs="Arial"/>
            <w:b/>
            <w:sz w:val="22"/>
            <w:szCs w:val="22"/>
          </w:rPr>
          <w:delText xml:space="preserve"> and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F84770" w14:textId="77777777" w:rsidR="00E172C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14:paraId="57472839" w14:textId="77777777" w:rsidR="003B6BFA" w:rsidRDefault="003B6BFA">
      <w:pPr>
        <w:rPr>
          <w:ins w:id="93" w:author="Dunn, Julia (NIH/NIMH) [F]" w:date="2020-04-01T12:47:00Z"/>
          <w:rFonts w:ascii="Arial" w:eastAsia="Arial" w:hAnsi="Arial" w:cs="Arial"/>
          <w:b/>
          <w:sz w:val="22"/>
          <w:szCs w:val="22"/>
        </w:rPr>
      </w:pPr>
      <w:ins w:id="94" w:author="Dunn, Julia (NIH/NIMH) [F]" w:date="2020-04-01T12:47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00000087" w14:textId="77F042F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58278818" w:rsidR="002E3051" w:rsidRPr="00C00F6E" w:rsidRDefault="007B17A6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rPrChange w:id="95" w:author="Dunn, Julia (NIH/NIMH) [F]" w:date="2020-04-01T11:04:00Z">
            <w:rPr/>
          </w:rPrChange>
        </w:rPr>
        <w:pPrChange w:id="96" w:author="Dunn, Julia (NIH/NIMH) [F]" w:date="2020-04-01T11:04:00Z">
          <w:pPr>
            <w:numPr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720" w:hanging="360"/>
          </w:pPr>
        </w:pPrChange>
      </w:pPr>
      <w:commentRangeStart w:id="97"/>
      <w:r w:rsidRPr="00C00F6E">
        <w:rPr>
          <w:rFonts w:ascii="Arial" w:eastAsia="Arial" w:hAnsi="Arial" w:cs="Arial"/>
          <w:b/>
          <w:sz w:val="22"/>
          <w:szCs w:val="22"/>
          <w:highlight w:val="white"/>
          <w:rPrChange w:id="98" w:author="Dunn, Julia (NIH/NIMH) [F]" w:date="2020-04-01T11:04:00Z">
            <w:rPr>
              <w:highlight w:val="white"/>
            </w:rPr>
          </w:rPrChange>
        </w:rPr>
        <w:t>I</w:t>
      </w:r>
      <w:r w:rsidR="00370AAB" w:rsidRPr="00C00F6E">
        <w:rPr>
          <w:rFonts w:ascii="Arial" w:eastAsia="Arial" w:hAnsi="Arial" w:cs="Arial"/>
          <w:b/>
          <w:sz w:val="22"/>
          <w:szCs w:val="22"/>
          <w:highlight w:val="white"/>
          <w:rPrChange w:id="99" w:author="Dunn, Julia (NIH/NIMH) [F]" w:date="2020-04-01T11:04:00Z">
            <w:rPr>
              <w:highlight w:val="white"/>
            </w:rPr>
          </w:rPrChange>
        </w:rPr>
        <w:t xml:space="preserve">f answered </w:t>
      </w:r>
      <w:commentRangeEnd w:id="97"/>
      <w:r w:rsidR="00C00F6E">
        <w:rPr>
          <w:rStyle w:val="CommentReference"/>
        </w:rPr>
        <w:commentReference w:id="97"/>
      </w:r>
      <w:r w:rsidR="00370AAB" w:rsidRPr="00C00F6E">
        <w:rPr>
          <w:rFonts w:ascii="Arial" w:eastAsia="Arial" w:hAnsi="Arial" w:cs="Arial"/>
          <w:b/>
          <w:sz w:val="22"/>
          <w:szCs w:val="22"/>
          <w:highlight w:val="white"/>
          <w:rPrChange w:id="100" w:author="Dunn, Julia (NIH/NIMH) [F]" w:date="2020-04-01T11:04:00Z">
            <w:rPr>
              <w:highlight w:val="white"/>
            </w:rPr>
          </w:rPrChange>
        </w:rPr>
        <w:t>b or c to question 24</w:t>
      </w:r>
      <w:r w:rsidRPr="00C00F6E">
        <w:rPr>
          <w:rFonts w:ascii="Arial" w:eastAsia="Arial" w:hAnsi="Arial" w:cs="Arial"/>
          <w:b/>
          <w:sz w:val="22"/>
          <w:szCs w:val="22"/>
          <w:highlight w:val="white"/>
          <w:rPrChange w:id="101" w:author="Dunn, Julia (NIH/NIMH) [F]" w:date="2020-04-01T11:04:00Z">
            <w:rPr>
              <w:highlight w:val="white"/>
            </w:rPr>
          </w:rPrChange>
        </w:rPr>
        <w:t xml:space="preserve">, please specify: </w:t>
      </w:r>
      <w:r w:rsidR="00E408AF" w:rsidRPr="00C00F6E">
        <w:rPr>
          <w:rFonts w:ascii="Arial" w:eastAsia="Arial" w:hAnsi="Arial" w:cs="Arial"/>
          <w:b/>
          <w:sz w:val="22"/>
          <w:szCs w:val="22"/>
          <w:highlight w:val="white"/>
          <w:rPrChange w:id="102" w:author="Dunn, Julia (NIH/NIMH) [F]" w:date="2020-04-01T11:04:00Z">
            <w:rPr>
              <w:highlight w:val="white"/>
            </w:rPr>
          </w:rPrChange>
        </w:rPr>
        <w:t>____</w:t>
      </w:r>
    </w:p>
    <w:p w14:paraId="3E006F46" w14:textId="77777777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8D" w14:textId="0728B95A" w:rsidR="002E3051" w:rsidDel="00A948A4" w:rsidRDefault="002E3051">
      <w:pPr>
        <w:rPr>
          <w:del w:id="103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405B60AD" w14:textId="72FF4953" w:rsidR="00370AAB" w:rsidDel="00A948A4" w:rsidRDefault="00370AAB">
      <w:pPr>
        <w:rPr>
          <w:del w:id="104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46ACF49B" w14:textId="3B3EE3B1" w:rsidR="00370AAB" w:rsidDel="00A948A4" w:rsidRDefault="00370AAB">
      <w:pPr>
        <w:rPr>
          <w:del w:id="105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76B1C6CD" w14:textId="345C18C8" w:rsidR="00370AAB" w:rsidDel="00A948A4" w:rsidRDefault="00370AAB">
      <w:pPr>
        <w:rPr>
          <w:del w:id="106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4C2F8999" w14:textId="032E5A26" w:rsidR="00370AAB" w:rsidDel="00A948A4" w:rsidRDefault="00370AAB">
      <w:pPr>
        <w:rPr>
          <w:del w:id="107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24450DFE" w14:textId="465F0EBC" w:rsidR="00370AAB" w:rsidDel="00A948A4" w:rsidRDefault="00370AAB">
      <w:pPr>
        <w:rPr>
          <w:del w:id="108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47C511F2" w14:textId="71C5B3FC" w:rsidR="00370AAB" w:rsidDel="00A948A4" w:rsidRDefault="00370AAB">
      <w:pPr>
        <w:rPr>
          <w:del w:id="109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4896CFB2" w14:textId="0C4C8F89" w:rsidR="00370AAB" w:rsidDel="00A948A4" w:rsidRDefault="00370AAB">
      <w:pPr>
        <w:rPr>
          <w:del w:id="110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702B3822" w14:textId="24B27DF5" w:rsidR="00370AAB" w:rsidDel="00A948A4" w:rsidRDefault="00370AAB">
      <w:pPr>
        <w:rPr>
          <w:del w:id="111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6E96F532" w14:textId="1C4E4444" w:rsidR="00370AAB" w:rsidDel="00A948A4" w:rsidRDefault="00370AAB">
      <w:pPr>
        <w:rPr>
          <w:del w:id="112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019D9D34" w14:textId="77777777" w:rsidR="00370AAB" w:rsidDel="00A948A4" w:rsidRDefault="00370AAB">
      <w:pPr>
        <w:rPr>
          <w:del w:id="113" w:author="Dunn, Julia (NIH/NIMH) [F]" w:date="2020-04-01T11:05:00Z"/>
          <w:rFonts w:ascii="Arial" w:eastAsia="Arial" w:hAnsi="Arial" w:cs="Arial"/>
          <w:sz w:val="22"/>
          <w:szCs w:val="22"/>
        </w:rPr>
      </w:pP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0000095" w14:textId="58B3CA56" w:rsidR="002E3051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4663D35" w14:textId="77777777" w:rsidR="00DE6EE3" w:rsidRPr="00DE6EE3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E" w14:textId="4BDEB389" w:rsidR="002E3051" w:rsidDel="00944700" w:rsidRDefault="007B17A6">
      <w:pPr>
        <w:numPr>
          <w:ilvl w:val="0"/>
          <w:numId w:val="8"/>
        </w:numPr>
        <w:rPr>
          <w:del w:id="114" w:author="Dunn, Julia (NIH/NIMH) [F]" w:date="2020-04-01T14:59:00Z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del w:id="115" w:author="Dunn, Julia (NIH/NIMH) [F]" w:date="2020-04-01T09:48:00Z">
        <w:r w:rsidDel="006C343E">
          <w:rPr>
            <w:rFonts w:ascii="Arial" w:eastAsia="Arial" w:hAnsi="Arial" w:cs="Arial"/>
            <w:b/>
            <w:sz w:val="22"/>
            <w:szCs w:val="22"/>
          </w:rPr>
          <w:delText>much time</w:delText>
        </w:r>
      </w:del>
      <w:ins w:id="116" w:author="Dunn, Julia (NIH/NIMH) [F]" w:date="2020-04-01T09:48:00Z">
        <w:r w:rsidR="006C343E">
          <w:rPr>
            <w:rFonts w:ascii="Arial" w:eastAsia="Arial" w:hAnsi="Arial" w:cs="Arial"/>
            <w:b/>
            <w:sz w:val="22"/>
            <w:szCs w:val="22"/>
          </w:rPr>
          <w:t>m</w:t>
        </w:r>
      </w:ins>
      <w:ins w:id="117" w:author="Dunn, Julia (NIH/NIMH) [F]" w:date="2020-04-01T14:59:00Z">
        <w:r w:rsidR="00944700">
          <w:rPr>
            <w:rFonts w:ascii="Arial" w:eastAsia="Arial" w:hAnsi="Arial" w:cs="Arial"/>
            <w:b/>
            <w:sz w:val="22"/>
            <w:szCs w:val="22"/>
          </w:rPr>
          <w:t>uch time</w:t>
        </w:r>
      </w:ins>
      <w:ins w:id="118" w:author="Dunn, Julia (NIH/NIMH) [F]" w:date="2020-04-01T09:48:00Z">
        <w:r w:rsidR="006C343E">
          <w:rPr>
            <w:rFonts w:ascii="Arial" w:eastAsia="Arial" w:hAnsi="Arial" w:cs="Arial"/>
            <w:b/>
            <w:sz w:val="22"/>
            <w:szCs w:val="22"/>
          </w:rPr>
          <w:t xml:space="preserve"> </w:t>
        </w:r>
      </w:ins>
      <w:del w:id="119" w:author="Dunn, Julia (NIH/NIMH) [F]" w:date="2020-04-01T14:59:00Z">
        <w:r w:rsidDel="00944700">
          <w:rPr>
            <w:rFonts w:ascii="Arial" w:eastAsia="Arial" w:hAnsi="Arial" w:cs="Arial"/>
            <w:b/>
            <w:sz w:val="22"/>
            <w:szCs w:val="22"/>
          </w:rPr>
          <w:delText xml:space="preserve"> </w:delText>
        </w:r>
      </w:del>
      <w:del w:id="120" w:author="Dunn, Julia (NIH/NIMH) [F]" w:date="2020-04-01T09:48:00Z">
        <w:r w:rsidDel="00407742">
          <w:rPr>
            <w:rFonts w:ascii="Arial" w:eastAsia="Arial" w:hAnsi="Arial" w:cs="Arial"/>
            <w:b/>
            <w:sz w:val="22"/>
            <w:szCs w:val="22"/>
          </w:rPr>
          <w:delText xml:space="preserve">have </w:delText>
        </w:r>
      </w:del>
      <w:ins w:id="121" w:author="Dunn, Julia (NIH/NIMH) [F]" w:date="2020-04-01T11:41:00Z">
        <w:r w:rsidR="004944FB">
          <w:rPr>
            <w:rFonts w:ascii="Arial" w:eastAsia="Arial" w:hAnsi="Arial" w:cs="Arial"/>
            <w:b/>
            <w:sz w:val="22"/>
            <w:szCs w:val="22"/>
          </w:rPr>
          <w:t>have you spent</w:t>
        </w:r>
      </w:ins>
      <w:del w:id="122" w:author="Dunn, Julia (NIH/NIMH) [F]" w:date="2020-04-01T11:41:00Z">
        <w:r w:rsidDel="004944FB">
          <w:rPr>
            <w:rFonts w:ascii="Arial" w:eastAsia="Arial" w:hAnsi="Arial" w:cs="Arial"/>
            <w:b/>
            <w:sz w:val="22"/>
            <w:szCs w:val="22"/>
          </w:rPr>
          <w:delText>you spen</w:delText>
        </w:r>
      </w:del>
      <w:del w:id="123" w:author="Dunn, Julia (NIH/NIMH) [F]" w:date="2020-04-01T11:08:00Z">
        <w:r w:rsidDel="00CE12F4">
          <w:rPr>
            <w:rFonts w:ascii="Arial" w:eastAsia="Arial" w:hAnsi="Arial" w:cs="Arial"/>
            <w:b/>
            <w:sz w:val="22"/>
            <w:szCs w:val="22"/>
          </w:rPr>
          <w:delText>t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9F" w14:textId="7BAA15B4" w:rsidR="002E3051" w:rsidRPr="00944700" w:rsidRDefault="007B17A6">
      <w:pPr>
        <w:numPr>
          <w:ilvl w:val="0"/>
          <w:numId w:val="8"/>
        </w:numPr>
        <w:rPr>
          <w:sz w:val="22"/>
          <w:szCs w:val="22"/>
        </w:rPr>
        <w:pPrChange w:id="124" w:author="Dunn, Julia (NIH/NIMH) [F]" w:date="2020-04-01T14:59:00Z">
          <w:pPr>
            <w:numPr>
              <w:ilvl w:val="1"/>
              <w:numId w:val="8"/>
            </w:numPr>
            <w:ind w:left="1440" w:hanging="360"/>
          </w:pPr>
        </w:pPrChange>
      </w:pPr>
      <w:del w:id="125" w:author="Dunn, Julia (NIH/NIMH) [F]" w:date="2020-04-01T09:46:00Z">
        <w:r w:rsidRPr="00944700" w:rsidDel="0083379D">
          <w:rPr>
            <w:rFonts w:ascii="Arial" w:eastAsia="Arial" w:hAnsi="Arial" w:cs="Arial"/>
            <w:sz w:val="22"/>
            <w:szCs w:val="22"/>
            <w:highlight w:val="white"/>
          </w:rPr>
          <w:delText>No time</w:delText>
        </w:r>
      </w:del>
      <w:commentRangeStart w:id="126"/>
    </w:p>
    <w:p w14:paraId="000000A0" w14:textId="0263A755" w:rsidR="002E3051" w:rsidDel="00944700" w:rsidRDefault="007B17A6">
      <w:pPr>
        <w:numPr>
          <w:ilvl w:val="1"/>
          <w:numId w:val="8"/>
        </w:numPr>
        <w:rPr>
          <w:del w:id="127" w:author="Dunn, Julia (NIH/NIMH) [F]" w:date="2020-04-01T14:59:00Z"/>
          <w:sz w:val="22"/>
          <w:szCs w:val="22"/>
        </w:rPr>
      </w:pPr>
      <w:del w:id="128" w:author="Dunn, Julia (NIH/NIMH) [F]" w:date="2020-04-01T09:46:00Z">
        <w:r w:rsidDel="0083379D">
          <w:rPr>
            <w:rFonts w:ascii="Arial" w:eastAsia="Arial" w:hAnsi="Arial" w:cs="Arial"/>
            <w:sz w:val="22"/>
            <w:szCs w:val="22"/>
            <w:highlight w:val="white"/>
          </w:rPr>
          <w:delText>Rarely</w:delText>
        </w:r>
      </w:del>
    </w:p>
    <w:p w14:paraId="000000A1" w14:textId="23848987" w:rsidR="002E3051" w:rsidDel="00944700" w:rsidRDefault="007B17A6">
      <w:pPr>
        <w:numPr>
          <w:ilvl w:val="1"/>
          <w:numId w:val="8"/>
        </w:numPr>
        <w:rPr>
          <w:del w:id="129" w:author="Dunn, Julia (NIH/NIMH) [F]" w:date="2020-04-01T14:58:00Z"/>
          <w:sz w:val="22"/>
          <w:szCs w:val="22"/>
        </w:rPr>
      </w:pPr>
      <w:del w:id="130" w:author="Dunn, Julia (NIH/NIMH) [F]" w:date="2020-04-01T09:46:00Z">
        <w:r w:rsidDel="0083379D">
          <w:rPr>
            <w:rFonts w:ascii="Arial" w:eastAsia="Arial" w:hAnsi="Arial" w:cs="Arial"/>
            <w:sz w:val="22"/>
            <w:szCs w:val="22"/>
            <w:highlight w:val="white"/>
          </w:rPr>
          <w:delText>Occasionally</w:delText>
        </w:r>
      </w:del>
    </w:p>
    <w:p w14:paraId="000000A2" w14:textId="7C10AD4B" w:rsidR="002E3051" w:rsidDel="00944700" w:rsidRDefault="007B17A6">
      <w:pPr>
        <w:numPr>
          <w:ilvl w:val="1"/>
          <w:numId w:val="8"/>
        </w:numPr>
        <w:rPr>
          <w:del w:id="131" w:author="Dunn, Julia (NIH/NIMH) [F]" w:date="2020-04-01T14:58:00Z"/>
          <w:sz w:val="22"/>
          <w:szCs w:val="22"/>
        </w:rPr>
      </w:pPr>
      <w:del w:id="132" w:author="Dunn, Julia (NIH/NIMH) [F]" w:date="2020-04-01T09:46:00Z">
        <w:r w:rsidDel="0083379D">
          <w:rPr>
            <w:rFonts w:ascii="Arial" w:eastAsia="Arial" w:hAnsi="Arial" w:cs="Arial"/>
            <w:sz w:val="22"/>
            <w:szCs w:val="22"/>
            <w:highlight w:val="white"/>
          </w:rPr>
          <w:delText>Often</w:delText>
        </w:r>
      </w:del>
    </w:p>
    <w:p w14:paraId="000000A3" w14:textId="42151E65" w:rsidR="002E3051" w:rsidRDefault="0083379D">
      <w:pPr>
        <w:numPr>
          <w:ilvl w:val="1"/>
          <w:numId w:val="8"/>
        </w:numPr>
        <w:rPr>
          <w:sz w:val="22"/>
          <w:szCs w:val="22"/>
        </w:rPr>
      </w:pPr>
      <w:ins w:id="133" w:author="Dunn, Julia (NIH/NIMH) [F]" w:date="2020-04-01T09:46:00Z">
        <w:r>
          <w:rPr>
            <w:rFonts w:ascii="Arial" w:eastAsia="Arial" w:hAnsi="Arial" w:cs="Arial"/>
            <w:sz w:val="22"/>
            <w:szCs w:val="22"/>
            <w:highlight w:val="white"/>
          </w:rPr>
          <w:t>Not at all</w:t>
        </w:r>
      </w:ins>
      <w:del w:id="134" w:author="Dunn, Julia (NIH/NIMH) [F]" w:date="2020-04-01T09:46:00Z">
        <w:r w:rsidR="007B17A6" w:rsidDel="0083379D">
          <w:rPr>
            <w:rFonts w:ascii="Arial" w:eastAsia="Arial" w:hAnsi="Arial" w:cs="Arial"/>
            <w:sz w:val="22"/>
            <w:szCs w:val="22"/>
            <w:highlight w:val="white"/>
          </w:rPr>
          <w:delText xml:space="preserve">A </w:delText>
        </w:r>
      </w:del>
      <w:commentRangeEnd w:id="126"/>
      <w:r>
        <w:rPr>
          <w:rStyle w:val="CommentReference"/>
        </w:rPr>
        <w:commentReference w:id="126"/>
      </w:r>
      <w:del w:id="135" w:author="Dunn, Julia (NIH/NIMH) [F]" w:date="2020-04-01T09:46:00Z">
        <w:r w:rsidR="007B17A6" w:rsidDel="0083379D">
          <w:rPr>
            <w:rFonts w:ascii="Arial" w:eastAsia="Arial" w:hAnsi="Arial" w:cs="Arial"/>
            <w:sz w:val="22"/>
            <w:szCs w:val="22"/>
            <w:highlight w:val="white"/>
          </w:rPr>
          <w:delText>lot of the time</w:delText>
        </w:r>
      </w:del>
    </w:p>
    <w:p w14:paraId="5F1608CE" w14:textId="77777777" w:rsidR="00944700" w:rsidRDefault="00944700" w:rsidP="00944700">
      <w:pPr>
        <w:numPr>
          <w:ilvl w:val="1"/>
          <w:numId w:val="8"/>
        </w:numPr>
        <w:rPr>
          <w:ins w:id="136" w:author="Dunn, Julia (NIH/NIMH) [F]" w:date="2020-04-01T14:58:00Z"/>
          <w:sz w:val="22"/>
          <w:szCs w:val="22"/>
        </w:rPr>
      </w:pPr>
      <w:ins w:id="137" w:author="Dunn, Julia (NIH/NIMH) [F]" w:date="2020-04-01T14:58:00Z">
        <w:r>
          <w:rPr>
            <w:rFonts w:ascii="Arial" w:eastAsia="Arial" w:hAnsi="Arial" w:cs="Arial"/>
            <w:sz w:val="22"/>
            <w:szCs w:val="22"/>
            <w:highlight w:val="white"/>
          </w:rPr>
          <w:t>1-2 days per week</w:t>
        </w:r>
      </w:ins>
    </w:p>
    <w:p w14:paraId="3D8B7EAF" w14:textId="77777777" w:rsidR="00944700" w:rsidRDefault="00944700" w:rsidP="00944700">
      <w:pPr>
        <w:numPr>
          <w:ilvl w:val="1"/>
          <w:numId w:val="8"/>
        </w:numPr>
        <w:rPr>
          <w:ins w:id="138" w:author="Dunn, Julia (NIH/NIMH) [F]" w:date="2020-04-01T14:58:00Z"/>
          <w:sz w:val="22"/>
          <w:szCs w:val="22"/>
        </w:rPr>
      </w:pPr>
      <w:ins w:id="139" w:author="Dunn, Julia (NIH/NIMH) [F]" w:date="2020-04-01T14:58:00Z">
        <w:r>
          <w:rPr>
            <w:rFonts w:ascii="Arial" w:eastAsia="Arial" w:hAnsi="Arial" w:cs="Arial"/>
            <w:sz w:val="22"/>
            <w:szCs w:val="22"/>
          </w:rPr>
          <w:t>A few days per week</w:t>
        </w:r>
      </w:ins>
    </w:p>
    <w:p w14:paraId="317A8A8A" w14:textId="77777777" w:rsidR="00944700" w:rsidRDefault="00944700" w:rsidP="00944700">
      <w:pPr>
        <w:numPr>
          <w:ilvl w:val="1"/>
          <w:numId w:val="8"/>
        </w:numPr>
        <w:rPr>
          <w:ins w:id="140" w:author="Dunn, Julia (NIH/NIMH) [F]" w:date="2020-04-01T14:59:00Z"/>
          <w:sz w:val="22"/>
          <w:szCs w:val="22"/>
        </w:rPr>
      </w:pPr>
      <w:ins w:id="141" w:author="Dunn, Julia (NIH/NIMH) [F]" w:date="2020-04-01T14:59:00Z">
        <w:r>
          <w:rPr>
            <w:rFonts w:ascii="Arial" w:eastAsia="Arial" w:hAnsi="Arial" w:cs="Arial"/>
            <w:sz w:val="22"/>
            <w:szCs w:val="22"/>
          </w:rPr>
          <w:t>Several days per week</w:t>
        </w:r>
      </w:ins>
    </w:p>
    <w:p w14:paraId="000000A4" w14:textId="4521A135" w:rsidR="002E3051" w:rsidRPr="00944700" w:rsidRDefault="00944700" w:rsidP="00944700">
      <w:pPr>
        <w:numPr>
          <w:ilvl w:val="1"/>
          <w:numId w:val="8"/>
        </w:numPr>
        <w:rPr>
          <w:ins w:id="142" w:author="Dunn, Julia (NIH/NIMH) [F]" w:date="2020-04-01T14:59:00Z"/>
          <w:sz w:val="22"/>
          <w:szCs w:val="22"/>
          <w:rPrChange w:id="143" w:author="Dunn, Julia (NIH/NIMH) [F]" w:date="2020-04-01T14:59:00Z">
            <w:rPr>
              <w:ins w:id="144" w:author="Dunn, Julia (NIH/NIMH) [F]" w:date="2020-04-01T14:59:00Z"/>
              <w:rFonts w:ascii="Arial" w:eastAsia="Arial" w:hAnsi="Arial" w:cs="Arial"/>
              <w:sz w:val="22"/>
              <w:szCs w:val="22"/>
            </w:rPr>
          </w:rPrChange>
        </w:rPr>
      </w:pPr>
      <w:ins w:id="145" w:author="Dunn, Julia (NIH/NIMH) [F]" w:date="2020-04-01T14:59:00Z">
        <w:r w:rsidRPr="00944700">
          <w:rPr>
            <w:rFonts w:ascii="Arial" w:eastAsia="Arial" w:hAnsi="Arial" w:cs="Arial"/>
            <w:sz w:val="22"/>
            <w:szCs w:val="22"/>
          </w:rPr>
          <w:t>Every day</w:t>
        </w:r>
      </w:ins>
    </w:p>
    <w:p w14:paraId="36323643" w14:textId="77777777" w:rsidR="00944700" w:rsidRPr="00944700" w:rsidRDefault="00944700">
      <w:pPr>
        <w:rPr>
          <w:sz w:val="22"/>
          <w:szCs w:val="22"/>
          <w:rPrChange w:id="146" w:author="Dunn, Julia (NIH/NIMH) [F]" w:date="2020-04-01T14:59:00Z">
            <w:rPr>
              <w:rFonts w:ascii="Arial" w:eastAsia="Arial" w:hAnsi="Arial" w:cs="Arial"/>
              <w:sz w:val="22"/>
              <w:szCs w:val="22"/>
            </w:rPr>
          </w:rPrChange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1" w14:textId="77777777" w:rsidR="002E3051" w:rsidDel="00AA29D7" w:rsidRDefault="007B17A6">
      <w:pPr>
        <w:numPr>
          <w:ilvl w:val="0"/>
          <w:numId w:val="11"/>
        </w:numPr>
        <w:rPr>
          <w:del w:id="147" w:author="Dunn, Julia (NIH/NIMH) [F]" w:date="2020-04-01T12:47:00Z"/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B2" w14:textId="77777777" w:rsidR="002E3051" w:rsidRPr="00AA29D7" w:rsidRDefault="002E3051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  <w:pPrChange w:id="148" w:author="Dunn, Julia (NIH/NIMH) [F]" w:date="2020-04-01T12:47:00Z">
          <w:pPr/>
        </w:pPrChange>
      </w:pP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C6" w14:textId="06F5A09F" w:rsidR="002E3051" w:rsidRPr="00CF0FC2" w:rsidDel="009D7B52" w:rsidRDefault="007B17A6">
      <w:pPr>
        <w:numPr>
          <w:ilvl w:val="1"/>
          <w:numId w:val="8"/>
        </w:numPr>
        <w:rPr>
          <w:del w:id="149" w:author="Dunn, Julia (NIH/NIMH) [F]" w:date="2020-04-01T11:09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34182712" w14:textId="77777777" w:rsidR="00CF0FC2" w:rsidRPr="00C86C23" w:rsidRDefault="00CF0FC2">
      <w:pPr>
        <w:numPr>
          <w:ilvl w:val="1"/>
          <w:numId w:val="8"/>
        </w:numPr>
        <w:rPr>
          <w:sz w:val="22"/>
          <w:szCs w:val="22"/>
        </w:rPr>
        <w:pPrChange w:id="150" w:author="Dunn, Julia (NIH/NIMH) [F]" w:date="2020-04-01T11:09:00Z">
          <w:pPr/>
        </w:pPrChange>
      </w:pPr>
    </w:p>
    <w:p w14:paraId="000000C7" w14:textId="076022BB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has the quality of your relationships with </w:t>
      </w:r>
      <w:ins w:id="151" w:author="Dunn, Julia (NIH/NIMH) [F]" w:date="2020-04-01T11:10:00Z">
        <w:r w:rsidR="00B40B9E">
          <w:rPr>
            <w:rFonts w:ascii="Arial" w:eastAsia="Arial" w:hAnsi="Arial" w:cs="Arial"/>
            <w:b/>
            <w:sz w:val="22"/>
            <w:szCs w:val="22"/>
          </w:rPr>
          <w:t xml:space="preserve">your </w:t>
        </w:r>
      </w:ins>
      <w:r>
        <w:rPr>
          <w:rFonts w:ascii="Arial" w:eastAsia="Arial" w:hAnsi="Arial" w:cs="Arial"/>
          <w:b/>
          <w:sz w:val="22"/>
          <w:szCs w:val="22"/>
        </w:rPr>
        <w:t>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5E6A9C4" w14:textId="77777777" w:rsidR="00AA29D7" w:rsidRDefault="00AA29D7">
      <w:pPr>
        <w:rPr>
          <w:ins w:id="152" w:author="Dunn, Julia (NIH/NIMH) [F]" w:date="2020-04-01T12:47:00Z"/>
          <w:rFonts w:ascii="Arial" w:eastAsia="Arial" w:hAnsi="Arial" w:cs="Arial"/>
          <w:b/>
          <w:sz w:val="22"/>
          <w:szCs w:val="22"/>
        </w:rPr>
      </w:pPr>
      <w:ins w:id="153" w:author="Dunn, Julia (NIH/NIMH) [F]" w:date="2020-04-01T12:47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000000DC" w14:textId="238379DC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</w:t>
      </w:r>
      <w:ins w:id="154" w:author="Dunn, Julia (NIH/NIMH) [F]" w:date="2020-04-01T11:11:00Z">
        <w:r w:rsidR="008A2A93">
          <w:rPr>
            <w:rFonts w:ascii="Arial" w:eastAsia="Arial" w:hAnsi="Arial" w:cs="Arial"/>
            <w:b/>
            <w:sz w:val="22"/>
            <w:szCs w:val="22"/>
          </w:rPr>
          <w:t xml:space="preserve"> or your</w:t>
        </w:r>
      </w:ins>
      <w:del w:id="155" w:author="Dunn, Julia (NIH/NIMH) [F]" w:date="2020-04-01T11:11:00Z">
        <w:r w:rsidDel="008A2A93">
          <w:rPr>
            <w:rFonts w:ascii="Arial" w:eastAsia="Arial" w:hAnsi="Arial" w:cs="Arial"/>
            <w:b/>
            <w:sz w:val="22"/>
            <w:szCs w:val="22"/>
          </w:rPr>
          <w:delText>r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41AC270" w14:textId="7D0B8A8F" w:rsidR="00370AAB" w:rsidDel="00AA29D7" w:rsidRDefault="00370AAB" w:rsidP="00370AAB">
      <w:pPr>
        <w:rPr>
          <w:del w:id="156" w:author="Dunn, Julia (NIH/NIMH) [F]" w:date="2020-04-01T12:48:00Z"/>
          <w:rFonts w:ascii="Arial" w:eastAsia="Arial" w:hAnsi="Arial" w:cs="Arial"/>
          <w:sz w:val="22"/>
          <w:szCs w:val="22"/>
        </w:rPr>
      </w:pPr>
    </w:p>
    <w:p w14:paraId="72FB6F8C" w14:textId="15D49F34" w:rsidR="00370AAB" w:rsidDel="00AA29D7" w:rsidRDefault="00370AAB" w:rsidP="00370AAB">
      <w:pPr>
        <w:rPr>
          <w:del w:id="157" w:author="Dunn, Julia (NIH/NIMH) [F]" w:date="2020-04-01T12:48:00Z"/>
          <w:rFonts w:ascii="Arial" w:eastAsia="Arial" w:hAnsi="Arial" w:cs="Arial"/>
          <w:sz w:val="22"/>
          <w:szCs w:val="22"/>
        </w:rPr>
      </w:pPr>
    </w:p>
    <w:p w14:paraId="18EC559A" w14:textId="060A848E" w:rsidR="00370AAB" w:rsidDel="00AA29D7" w:rsidRDefault="00370AAB" w:rsidP="00370AAB">
      <w:pPr>
        <w:rPr>
          <w:del w:id="158" w:author="Dunn, Julia (NIH/NIMH) [F]" w:date="2020-04-01T12:47:00Z"/>
          <w:rFonts w:ascii="Arial" w:eastAsia="Arial" w:hAnsi="Arial" w:cs="Arial"/>
          <w:sz w:val="22"/>
          <w:szCs w:val="22"/>
        </w:rPr>
      </w:pPr>
    </w:p>
    <w:p w14:paraId="5C8BEAF0" w14:textId="357338F3" w:rsidR="00370AAB" w:rsidDel="00AA29D7" w:rsidRDefault="00370AAB" w:rsidP="00370AAB">
      <w:pPr>
        <w:rPr>
          <w:del w:id="159" w:author="Dunn, Julia (NIH/NIMH) [F]" w:date="2020-04-01T12:48:00Z"/>
          <w:rFonts w:ascii="Arial" w:eastAsia="Arial" w:hAnsi="Arial" w:cs="Arial"/>
          <w:sz w:val="22"/>
          <w:szCs w:val="22"/>
        </w:rPr>
      </w:pPr>
    </w:p>
    <w:p w14:paraId="205CA21D" w14:textId="77777777" w:rsidR="00370AAB" w:rsidDel="00AA29D7" w:rsidRDefault="00370AAB" w:rsidP="00370AAB">
      <w:pPr>
        <w:rPr>
          <w:del w:id="160" w:author="Dunn, Julia (NIH/NIMH) [F]" w:date="2020-04-01T12:48:00Z"/>
          <w:sz w:val="22"/>
          <w:szCs w:val="22"/>
        </w:rPr>
      </w:pP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1D8FE5BE" w:rsidR="002E3051" w:rsidRDefault="00DB1274" w:rsidP="00370AAB">
      <w:pPr>
        <w:numPr>
          <w:ilvl w:val="0"/>
          <w:numId w:val="8"/>
        </w:numPr>
        <w:rPr>
          <w:sz w:val="22"/>
          <w:szCs w:val="22"/>
        </w:rPr>
      </w:pPr>
      <w:ins w:id="161" w:author="Dunn, Julia (NIH/NIMH) [F]" w:date="2020-04-01T11:11:00Z">
        <w:r>
          <w:rPr>
            <w:rFonts w:ascii="Arial" w:eastAsia="Arial" w:hAnsi="Arial" w:cs="Arial"/>
            <w:b/>
            <w:sz w:val="22"/>
            <w:szCs w:val="22"/>
          </w:rPr>
          <w:t>H</w:t>
        </w:r>
      </w:ins>
      <w:del w:id="162" w:author="Dunn, Julia (NIH/NIMH) [F]" w:date="2020-04-01T11:11:00Z">
        <w:r w:rsidR="007B17A6" w:rsidDel="00DB1274">
          <w:rPr>
            <w:rFonts w:ascii="Arial" w:eastAsia="Arial" w:hAnsi="Arial" w:cs="Arial"/>
            <w:b/>
            <w:sz w:val="22"/>
            <w:szCs w:val="22"/>
          </w:rPr>
          <w:delText>… h</w:delText>
        </w:r>
      </w:del>
      <w:r w:rsidR="007B17A6">
        <w:rPr>
          <w:rFonts w:ascii="Arial" w:eastAsia="Arial" w:hAnsi="Arial" w:cs="Arial"/>
          <w:b/>
          <w:sz w:val="22"/>
          <w:szCs w:val="22"/>
        </w:rPr>
        <w:t xml:space="preserve">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 w:rsidR="007B17A6"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F4" w14:textId="76343851" w:rsidR="002E3051" w:rsidDel="00DB1274" w:rsidRDefault="002E3051">
      <w:pPr>
        <w:rPr>
          <w:del w:id="163" w:author="Dunn, Julia (NIH/NIMH) [F]" w:date="2020-04-01T11:11:00Z"/>
          <w:rFonts w:ascii="Arial" w:eastAsia="Arial" w:hAnsi="Arial" w:cs="Arial"/>
          <w:sz w:val="22"/>
          <w:szCs w:val="22"/>
        </w:rPr>
      </w:pPr>
    </w:p>
    <w:p w14:paraId="4C6175B5" w14:textId="77777777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41AB0DA" w14:textId="77777777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(THREE MONTHS PRIOR TO CRISIS)</w:t>
      </w:r>
    </w:p>
    <w:p w14:paraId="5C59379C" w14:textId="77777777" w:rsidR="00640B3E" w:rsidRDefault="00640B3E" w:rsidP="00640B3E">
      <w:pPr>
        <w:spacing w:before="240" w:after="240"/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65B749E4" w14:textId="75E3C2E9" w:rsidR="00640B3E" w:rsidRPr="001D6622" w:rsidRDefault="00640B3E" w:rsidP="001D6622">
      <w:pPr>
        <w:pStyle w:val="ListParagraph"/>
        <w:numPr>
          <w:ilvl w:val="0"/>
          <w:numId w:val="23"/>
        </w:numPr>
        <w:spacing w:before="240"/>
        <w:rPr>
          <w:sz w:val="22"/>
          <w:szCs w:val="22"/>
          <w:rPrChange w:id="164" w:author="Nielson, Dylan (NIH/NIMH) [E]" w:date="2020-04-07T09:51:00Z">
            <w:rPr/>
          </w:rPrChange>
        </w:rPr>
      </w:pPr>
      <w:r w:rsidRPr="001D6622">
        <w:rPr>
          <w:rFonts w:ascii="Arial" w:eastAsia="Arial" w:hAnsi="Arial" w:cs="Arial"/>
          <w:b/>
          <w:sz w:val="22"/>
          <w:szCs w:val="22"/>
          <w:rPrChange w:id="165" w:author="Nielson, Dylan (NIH/NIMH) [E]" w:date="2020-04-07T09:51:00Z">
            <w:rPr/>
          </w:rPrChange>
        </w:rPr>
        <w:t>… how many hours per night did you sleep on average?</w:t>
      </w:r>
    </w:p>
    <w:p w14:paraId="439A911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commentRangeStart w:id="166"/>
      <w:r>
        <w:rPr>
          <w:rFonts w:ascii="Arial" w:eastAsia="Arial" w:hAnsi="Arial" w:cs="Arial"/>
          <w:sz w:val="22"/>
          <w:szCs w:val="22"/>
        </w:rPr>
        <w:t xml:space="preserve">&lt;6 </w:t>
      </w:r>
      <w:commentRangeEnd w:id="166"/>
      <w:r w:rsidR="003D6FFF">
        <w:rPr>
          <w:rStyle w:val="CommentReference"/>
        </w:rPr>
        <w:commentReference w:id="166"/>
      </w:r>
      <w:r>
        <w:rPr>
          <w:rFonts w:ascii="Arial" w:eastAsia="Arial" w:hAnsi="Arial" w:cs="Arial"/>
          <w:sz w:val="22"/>
          <w:szCs w:val="22"/>
        </w:rPr>
        <w:t>hours</w:t>
      </w:r>
    </w:p>
    <w:p w14:paraId="1BBCC9FE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49DD650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commentRangeStart w:id="167"/>
      <w:r>
        <w:rPr>
          <w:rFonts w:ascii="Arial" w:eastAsia="Arial" w:hAnsi="Arial" w:cs="Arial"/>
          <w:sz w:val="22"/>
          <w:szCs w:val="22"/>
        </w:rPr>
        <w:t>8-10 hours</w:t>
      </w:r>
      <w:commentRangeEnd w:id="167"/>
      <w:r w:rsidR="003D6FFF">
        <w:rPr>
          <w:rStyle w:val="CommentReference"/>
        </w:rPr>
        <w:commentReference w:id="167"/>
      </w:r>
    </w:p>
    <w:p w14:paraId="2633880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21F5C9D6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D4CDC0C" w14:textId="77777777" w:rsidR="00640B3E" w:rsidRDefault="00640B3E" w:rsidP="00640B3E">
      <w:pPr>
        <w:numPr>
          <w:ilvl w:val="0"/>
          <w:numId w:val="23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38A2B93D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5A91CD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C37EF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0DEA283E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B167E9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5902EC79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39533717" w14:textId="77777777" w:rsidR="00AA29D7" w:rsidRDefault="00AA29D7">
      <w:pPr>
        <w:rPr>
          <w:ins w:id="168" w:author="Dunn, Julia (NIH/NIMH) [F]" w:date="2020-04-01T12:48:00Z"/>
          <w:rFonts w:ascii="Arial" w:eastAsia="Arial" w:hAnsi="Arial" w:cs="Arial"/>
          <w:b/>
          <w:sz w:val="22"/>
          <w:szCs w:val="22"/>
        </w:rPr>
      </w:pPr>
      <w:ins w:id="169" w:author="Dunn, Julia (NIH/NIMH) [F]" w:date="2020-04-01T12:48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6036CFC5" w14:textId="3ECF7F4B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31CDB56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BB4D50F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235E7379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980A65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57798EED" w14:textId="460C59A4" w:rsidR="00640B3E" w:rsidRPr="00370AAB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62D7C902" w14:textId="77777777" w:rsidR="00370AAB" w:rsidDel="002744E7" w:rsidRDefault="00370AAB" w:rsidP="00370AAB">
      <w:pPr>
        <w:rPr>
          <w:del w:id="170" w:author="Dunn, Julia (NIH/NIMH) [F]" w:date="2020-04-01T11:14:00Z"/>
          <w:sz w:val="22"/>
          <w:szCs w:val="22"/>
          <w:highlight w:val="white"/>
        </w:rPr>
      </w:pPr>
    </w:p>
    <w:p w14:paraId="00000138" w14:textId="77777777" w:rsidR="002E3051" w:rsidRDefault="002E3051">
      <w:pPr>
        <w:pStyle w:val="Heading2"/>
      </w:pPr>
    </w:p>
    <w:p w14:paraId="73ABF5B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 xml:space="preserve">EMOTIONS/WORRIES (THREE MONTHS PRIOR TO CRISIS) </w:t>
      </w:r>
    </w:p>
    <w:p w14:paraId="0000013A" w14:textId="77777777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0000013B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3C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3D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3E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3F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40" w14:textId="5C31FF2E" w:rsidR="002E3051" w:rsidRPr="00CF0FC2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5177629" w14:textId="701CAC54" w:rsidR="00CF0FC2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0000142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43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44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45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46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47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48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149" w14:textId="3DF70A65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del w:id="171" w:author="Dunn, Julia (NIH/NIMH) [F]" w:date="2020-04-01T09:24:00Z">
        <w:r w:rsidDel="00357416">
          <w:rPr>
            <w:rFonts w:ascii="Arial" w:eastAsia="Arial" w:hAnsi="Arial" w:cs="Arial"/>
            <w:b/>
            <w:sz w:val="22"/>
            <w:szCs w:val="22"/>
          </w:rPr>
          <w:delText xml:space="preserve">have </w:delText>
        </w:r>
      </w:del>
      <w:ins w:id="172" w:author="Dunn, Julia (NIH/NIMH) [F]" w:date="2020-04-01T09:24:00Z">
        <w:r w:rsidR="00357416">
          <w:rPr>
            <w:rFonts w:ascii="Arial" w:eastAsia="Arial" w:hAnsi="Arial" w:cs="Arial"/>
            <w:b/>
            <w:sz w:val="22"/>
            <w:szCs w:val="22"/>
          </w:rPr>
          <w:t xml:space="preserve">were </w:t>
        </w:r>
      </w:ins>
      <w:r>
        <w:rPr>
          <w:rFonts w:ascii="Arial" w:eastAsia="Arial" w:hAnsi="Arial" w:cs="Arial"/>
          <w:b/>
          <w:sz w:val="22"/>
          <w:szCs w:val="22"/>
        </w:rPr>
        <w:t xml:space="preserve">you </w:t>
      </w:r>
      <w:del w:id="173" w:author="Dunn, Julia (NIH/NIMH) [F]" w:date="2020-04-01T09:24:00Z">
        <w:r w:rsidDel="00357416">
          <w:rPr>
            <w:rFonts w:ascii="Arial" w:eastAsia="Arial" w:hAnsi="Arial" w:cs="Arial"/>
            <w:b/>
            <w:sz w:val="22"/>
            <w:szCs w:val="22"/>
          </w:rPr>
          <w:delText xml:space="preserve">been </w:delText>
        </w:r>
      </w:del>
      <w:r>
        <w:rPr>
          <w:rFonts w:ascii="Arial" w:eastAsia="Arial" w:hAnsi="Arial" w:cs="Arial"/>
          <w:b/>
          <w:sz w:val="22"/>
          <w:szCs w:val="22"/>
        </w:rPr>
        <w:t>able to enjoy your usual activities?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14A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4B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4C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4D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14E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15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1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52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53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54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55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56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57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8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59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0000015A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0000015B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0000015C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0000015D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0000015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7E2D05A8" w14:textId="77777777" w:rsidR="009C53B9" w:rsidRDefault="009C53B9">
      <w:pPr>
        <w:rPr>
          <w:ins w:id="174" w:author="Dunn, Julia (NIH/NIMH) [F]" w:date="2020-04-01T15:14:00Z"/>
          <w:rFonts w:ascii="Arial" w:eastAsia="Arial" w:hAnsi="Arial" w:cs="Arial"/>
          <w:b/>
          <w:sz w:val="22"/>
          <w:szCs w:val="22"/>
        </w:rPr>
      </w:pPr>
      <w:ins w:id="175" w:author="Dunn, Julia (NIH/NIMH) [F]" w:date="2020-04-01T15:14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0000015F" w14:textId="1CBC4843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fatigued or tired were you?</w:t>
      </w:r>
    </w:p>
    <w:p w14:paraId="00000160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161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162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163" w14:textId="5C35A6CA" w:rsidR="002E3051" w:rsidRDefault="007B17A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164" w14:textId="1F363E5F" w:rsidR="002E3051" w:rsidDel="00556E07" w:rsidRDefault="007B17A6">
      <w:pPr>
        <w:ind w:left="720"/>
        <w:rPr>
          <w:del w:id="176" w:author="Dunn, Julia (NIH/NIMH) [F]" w:date="2020-04-01T11:15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7F0385CB" w14:textId="44744AC3" w:rsidR="00370AAB" w:rsidDel="00556E07" w:rsidRDefault="00370AAB">
      <w:pPr>
        <w:ind w:left="720"/>
        <w:rPr>
          <w:del w:id="177" w:author="Dunn, Julia (NIH/NIMH) [F]" w:date="2020-04-01T11:15:00Z"/>
          <w:rFonts w:ascii="Arial" w:eastAsia="Arial" w:hAnsi="Arial" w:cs="Arial"/>
          <w:sz w:val="22"/>
          <w:szCs w:val="22"/>
        </w:rPr>
      </w:pPr>
    </w:p>
    <w:p w14:paraId="3C64F414" w14:textId="77777777" w:rsidR="00370AAB" w:rsidRDefault="00370AAB" w:rsidP="00C86C23">
      <w:pPr>
        <w:ind w:left="720"/>
        <w:rPr>
          <w:rFonts w:ascii="Arial" w:eastAsia="Arial" w:hAnsi="Arial" w:cs="Arial"/>
          <w:sz w:val="22"/>
          <w:szCs w:val="22"/>
        </w:rPr>
      </w:pPr>
    </w:p>
    <w:p w14:paraId="00000165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0000166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were you able to concentrate or focus?</w:t>
      </w:r>
    </w:p>
    <w:p w14:paraId="00000167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168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169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6A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16B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16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6D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0000016E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16F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170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171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172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7E5778AB" w14:textId="14602A33" w:rsidR="00CF0FC2" w:rsidRDefault="007B17A6" w:rsidP="00370AAB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174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were you?</w:t>
      </w:r>
    </w:p>
    <w:p w14:paraId="00000175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176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177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178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179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17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7B" w14:textId="293C0CB8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del w:id="178" w:author="Dunn, Julia (NIH/NIMH) [F]" w:date="2020-04-01T09:24:00Z">
        <w:r w:rsidDel="00357416">
          <w:rPr>
            <w:rFonts w:ascii="Arial" w:eastAsia="Arial" w:hAnsi="Arial" w:cs="Arial"/>
            <w:b/>
            <w:sz w:val="22"/>
            <w:szCs w:val="22"/>
          </w:rPr>
          <w:delText>have you had</w:delText>
        </w:r>
      </w:del>
      <w:ins w:id="179" w:author="Dunn, Julia (NIH/NIMH) [F]" w:date="2020-04-01T09:24:00Z">
        <w:r w:rsidR="00357416">
          <w:rPr>
            <w:rFonts w:ascii="Arial" w:eastAsia="Arial" w:hAnsi="Arial" w:cs="Arial"/>
            <w:b/>
            <w:sz w:val="22"/>
            <w:szCs w:val="22"/>
          </w:rPr>
          <w:t>were you having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negative thoughts, thought about unpleasant experiences or things that made you feel bad?</w:t>
      </w:r>
    </w:p>
    <w:p w14:paraId="0000017C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7D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7E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7F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80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55F3DE2A" w14:textId="77777777" w:rsidR="00E408AF" w:rsidRPr="00E408AF" w:rsidRDefault="00E408AF" w:rsidP="00E408AF"/>
    <w:p w14:paraId="4548E936" w14:textId="1FA5DB6F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bookmarkStart w:id="180" w:name="_heading=h.n9213zgx5apm" w:colFirst="0" w:colLast="0"/>
      <w:bookmarkEnd w:id="180"/>
      <w:r w:rsidRPr="00370AAB">
        <w:rPr>
          <w:rFonts w:ascii="Arial" w:hAnsi="Arial" w:cs="Arial"/>
          <w:sz w:val="28"/>
          <w:szCs w:val="28"/>
        </w:rPr>
        <w:t>MEDIA USE (THREE MONTHS PRIOR TO CRISIS) </w:t>
      </w:r>
    </w:p>
    <w:p w14:paraId="38DFF43C" w14:textId="77777777" w:rsidR="00F52C3A" w:rsidRPr="00F52C3A" w:rsidRDefault="00F52C3A" w:rsidP="00370AAB"/>
    <w:p w14:paraId="126931ED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 spend:</w:t>
      </w:r>
    </w:p>
    <w:p w14:paraId="68ACFFA0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4FD7959C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1C935E83" w14:textId="43DD950D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ins w:id="181" w:author="Dunn, Julia (NIH/NIMH) [F]" w:date="2020-04-01T11:16:00Z">
        <w:r w:rsidR="008E133C">
          <w:rPr>
            <w:rFonts w:ascii="Arial" w:eastAsia="Arial" w:hAnsi="Arial" w:cs="Arial"/>
            <w:sz w:val="22"/>
            <w:szCs w:val="22"/>
          </w:rPr>
          <w:t xml:space="preserve"> or digital media</w:t>
        </w:r>
      </w:ins>
    </w:p>
    <w:p w14:paraId="5C9D7D1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D4A95C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971E54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1756068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4F00558A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5378DA85" w14:textId="77777777" w:rsidR="00AA29D7" w:rsidRDefault="00AA29D7">
      <w:pPr>
        <w:rPr>
          <w:ins w:id="182" w:author="Dunn, Julia (NIH/NIMH) [F]" w:date="2020-04-01T12:48:00Z"/>
          <w:rFonts w:ascii="Arial" w:eastAsia="Arial" w:hAnsi="Arial" w:cs="Arial"/>
          <w:b/>
          <w:sz w:val="22"/>
          <w:szCs w:val="22"/>
          <w:highlight w:val="white"/>
        </w:rPr>
      </w:pPr>
      <w:ins w:id="183" w:author="Dunn, Julia (NIH/NIMH) [F]" w:date="2020-04-01T12:48:00Z">
        <w:r>
          <w:rPr>
            <w:rFonts w:ascii="Arial" w:eastAsia="Arial" w:hAnsi="Arial" w:cs="Arial"/>
            <w:b/>
            <w:sz w:val="22"/>
            <w:szCs w:val="22"/>
            <w:highlight w:val="white"/>
          </w:rPr>
          <w:br w:type="page"/>
        </w:r>
      </w:ins>
    </w:p>
    <w:p w14:paraId="5ADE6E37" w14:textId="487534D6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237211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7FCC1BA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6A0BEA7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BF14D1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08E4B0D" w14:textId="77777777" w:rsidR="00640B3E" w:rsidDel="00102755" w:rsidRDefault="00640B3E" w:rsidP="00640B3E">
      <w:pPr>
        <w:numPr>
          <w:ilvl w:val="1"/>
          <w:numId w:val="23"/>
        </w:numPr>
        <w:rPr>
          <w:del w:id="184" w:author="Dunn, Julia (NIH/NIMH) [F]" w:date="2020-04-01T11:16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DE2033E" w14:textId="460DC405" w:rsidR="00640B3E" w:rsidRPr="00C86C23" w:rsidRDefault="00640B3E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  <w:pPrChange w:id="185" w:author="Dunn, Julia (NIH/NIMH) [F]" w:date="2020-04-01T11:16:00Z">
          <w:pPr>
            <w:ind w:left="1440"/>
          </w:pPr>
        </w:pPrChange>
      </w:pPr>
    </w:p>
    <w:p w14:paraId="1925C305" w14:textId="77777777" w:rsidR="00370AAB" w:rsidRDefault="00370AAB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42A35357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… playing video games?</w:t>
      </w:r>
    </w:p>
    <w:p w14:paraId="0EC10713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1E392EE8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2C94D4E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FA766B4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41BD829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3D902138" w14:textId="77777777" w:rsidR="00640B3E" w:rsidRDefault="00640B3E" w:rsidP="00640B3E">
      <w:pPr>
        <w:pStyle w:val="Heading2"/>
      </w:pPr>
    </w:p>
    <w:p w14:paraId="31B9FA14" w14:textId="77777777" w:rsidR="00F52C3A" w:rsidRPr="00370AAB" w:rsidRDefault="00F52C3A" w:rsidP="00F52C3A">
      <w:pPr>
        <w:pStyle w:val="Heading2"/>
        <w:rPr>
          <w:rFonts w:ascii="Arial" w:eastAsia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SUBSTANCE USE (THREE MONTHS PRIOR TO CRISIS)</w:t>
      </w:r>
    </w:p>
    <w:p w14:paraId="1B2F418B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 use:</w:t>
      </w:r>
    </w:p>
    <w:p w14:paraId="7EF227E4" w14:textId="1DB609B1" w:rsidR="00640B3E" w:rsidRPr="001D6622" w:rsidRDefault="00640B3E" w:rsidP="001D6622">
      <w:pPr>
        <w:pStyle w:val="ListParagraph"/>
        <w:numPr>
          <w:ilvl w:val="0"/>
          <w:numId w:val="29"/>
        </w:numPr>
        <w:spacing w:before="240"/>
        <w:rPr>
          <w:sz w:val="22"/>
          <w:szCs w:val="22"/>
          <w:rPrChange w:id="186" w:author="Nielson, Dylan (NIH/NIMH) [E]" w:date="2020-04-07T09:52:00Z">
            <w:rPr/>
          </w:rPrChange>
        </w:rPr>
        <w:pPrChange w:id="187" w:author="Nielson, Dylan (NIH/NIMH) [E]" w:date="2020-04-07T09:52:00Z">
          <w:pPr>
            <w:numPr>
              <w:numId w:val="29"/>
            </w:numPr>
            <w:spacing w:before="240"/>
            <w:ind w:left="720" w:hanging="360"/>
          </w:pPr>
        </w:pPrChange>
      </w:pPr>
      <w:r w:rsidRPr="001D6622">
        <w:rPr>
          <w:rFonts w:ascii="Arial" w:eastAsia="Arial" w:hAnsi="Arial" w:cs="Arial"/>
          <w:b/>
          <w:sz w:val="22"/>
          <w:szCs w:val="22"/>
          <w:rPrChange w:id="188" w:author="Nielson, Dylan (NIH/NIMH) [E]" w:date="2020-04-07T09:52:00Z">
            <w:rPr/>
          </w:rPrChange>
        </w:rPr>
        <w:t xml:space="preserve"> ... alcohol?</w:t>
      </w:r>
    </w:p>
    <w:p w14:paraId="2AF1511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6C08B31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3A8943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54BE644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CD8D15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7AA11F5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127FA7B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652DF4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44D0DB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144501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63A80643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0051C72" w14:textId="77777777" w:rsidR="00640B3E" w:rsidRDefault="00640B3E" w:rsidP="00370AAB">
      <w:pPr>
        <w:numPr>
          <w:ilvl w:val="0"/>
          <w:numId w:val="29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1F210EA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23C7403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43B724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79BE9CF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3655FC6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31803E7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4B5A67A5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646FDA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C7E0945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A3683D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86CBEE6" w14:textId="77777777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E43EDE6" w14:textId="77777777" w:rsidR="00AA29D7" w:rsidRDefault="00640B3E">
      <w:pPr>
        <w:spacing w:before="200"/>
        <w:rPr>
          <w:ins w:id="189" w:author="Dunn, Julia (NIH/NIMH) [F]" w:date="2020-04-01T12:48:00Z"/>
          <w:rFonts w:ascii="Arial" w:eastAsia="Arial" w:hAnsi="Arial" w:cs="Arial"/>
          <w:b/>
          <w:sz w:val="22"/>
          <w:szCs w:val="22"/>
        </w:rPr>
        <w:pPrChange w:id="190" w:author="Dunn, Julia (NIH/NIMH) [F]" w:date="2020-04-01T15:14:00Z">
          <w:pPr>
            <w:numPr>
              <w:numId w:val="29"/>
            </w:numPr>
            <w:spacing w:before="200"/>
            <w:ind w:left="720" w:hanging="360"/>
          </w:pPr>
        </w:pPrChange>
      </w:pPr>
      <w:del w:id="191" w:author="Dunn, Julia (NIH/NIMH) [F]" w:date="2020-04-01T15:14:00Z">
        <w:r w:rsidDel="009C53B9">
          <w:rPr>
            <w:rFonts w:ascii="Arial" w:eastAsia="Arial" w:hAnsi="Arial" w:cs="Arial"/>
            <w:b/>
            <w:sz w:val="22"/>
            <w:szCs w:val="22"/>
          </w:rPr>
          <w:delText xml:space="preserve"> </w:delText>
        </w:r>
      </w:del>
    </w:p>
    <w:p w14:paraId="5E558E37" w14:textId="77777777" w:rsidR="00AA29D7" w:rsidRDefault="00AA29D7">
      <w:pPr>
        <w:rPr>
          <w:ins w:id="192" w:author="Dunn, Julia (NIH/NIMH) [F]" w:date="2020-04-01T12:48:00Z"/>
          <w:rFonts w:ascii="Arial" w:eastAsia="Arial" w:hAnsi="Arial" w:cs="Arial"/>
          <w:b/>
          <w:sz w:val="22"/>
          <w:szCs w:val="22"/>
        </w:rPr>
      </w:pPr>
      <w:ins w:id="193" w:author="Dunn, Julia (NIH/NIMH) [F]" w:date="2020-04-01T12:48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3EE457B2" w14:textId="4F0A6F1D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opiates, heroin, or narcotics?</w:t>
      </w:r>
    </w:p>
    <w:p w14:paraId="59050ED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21763BD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65A196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98CA8A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42E1522" w14:textId="0548DA3B" w:rsidR="00640B3E" w:rsidRPr="00370AAB" w:rsidDel="00155545" w:rsidRDefault="00640B3E" w:rsidP="00370AAB">
      <w:pPr>
        <w:numPr>
          <w:ilvl w:val="1"/>
          <w:numId w:val="29"/>
        </w:numPr>
        <w:spacing w:after="200"/>
        <w:rPr>
          <w:del w:id="194" w:author="Dunn, Julia (NIH/NIMH) [F]" w:date="2020-04-01T11:17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56E8AAED" w14:textId="509CAA15" w:rsidR="00370AAB" w:rsidRPr="00C86C23" w:rsidDel="00155545" w:rsidRDefault="00370AAB">
      <w:pPr>
        <w:numPr>
          <w:ilvl w:val="1"/>
          <w:numId w:val="29"/>
        </w:numPr>
        <w:spacing w:after="200"/>
        <w:rPr>
          <w:del w:id="195" w:author="Dunn, Julia (NIH/NIMH) [F]" w:date="2020-04-01T11:17:00Z"/>
          <w:rFonts w:ascii="Arial" w:eastAsia="Arial" w:hAnsi="Arial" w:cs="Arial"/>
          <w:sz w:val="22"/>
          <w:szCs w:val="22"/>
        </w:rPr>
        <w:pPrChange w:id="196" w:author="Dunn, Julia (NIH/NIMH) [F]" w:date="2020-04-01T11:17:00Z">
          <w:pPr>
            <w:spacing w:after="200"/>
          </w:pPr>
        </w:pPrChange>
      </w:pPr>
    </w:p>
    <w:p w14:paraId="2535D70D" w14:textId="77777777" w:rsidR="00370AAB" w:rsidRPr="007C2CAA" w:rsidRDefault="00370AAB">
      <w:pPr>
        <w:numPr>
          <w:ilvl w:val="1"/>
          <w:numId w:val="29"/>
        </w:numPr>
        <w:spacing w:after="200"/>
        <w:rPr>
          <w:sz w:val="22"/>
          <w:szCs w:val="22"/>
        </w:rPr>
        <w:pPrChange w:id="197" w:author="Dunn, Julia (NIH/NIMH) [F]" w:date="2020-04-01T11:17:00Z">
          <w:pPr>
            <w:spacing w:after="200"/>
          </w:pPr>
        </w:pPrChange>
      </w:pPr>
    </w:p>
    <w:p w14:paraId="26EDA1BB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05623776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3F66A0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3F4D94C9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E51B67E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A4F2AAA" w14:textId="60596A7C" w:rsidR="00640B3E" w:rsidRDefault="00640B3E" w:rsidP="00370AAB">
      <w:pPr>
        <w:numPr>
          <w:ilvl w:val="1"/>
          <w:numId w:val="29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A247FF1" w14:textId="77777777" w:rsidR="00640B3E" w:rsidRDefault="00640B3E" w:rsidP="00370AAB">
      <w:pPr>
        <w:numPr>
          <w:ilvl w:val="0"/>
          <w:numId w:val="29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254D25A2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BA96C9B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DB824FD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6FDDF8" w14:textId="77777777" w:rsidR="00640B3E" w:rsidRDefault="00640B3E" w:rsidP="00370AAB">
      <w:pPr>
        <w:numPr>
          <w:ilvl w:val="1"/>
          <w:numId w:val="2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5AA347B0" w14:textId="1A2DCFC2" w:rsidR="00640B3E" w:rsidRPr="00370AAB" w:rsidDel="00155545" w:rsidRDefault="00640B3E" w:rsidP="00370AAB">
      <w:pPr>
        <w:numPr>
          <w:ilvl w:val="1"/>
          <w:numId w:val="29"/>
        </w:numPr>
        <w:spacing w:after="240"/>
        <w:rPr>
          <w:del w:id="198" w:author="Dunn, Julia (NIH/NIMH) [F]" w:date="2020-04-01T11:17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6A880610" w14:textId="77777777" w:rsidR="00370AAB" w:rsidRPr="00C86C23" w:rsidRDefault="00370AAB">
      <w:pPr>
        <w:numPr>
          <w:ilvl w:val="1"/>
          <w:numId w:val="29"/>
        </w:numPr>
        <w:spacing w:after="240"/>
        <w:rPr>
          <w:sz w:val="22"/>
          <w:szCs w:val="22"/>
        </w:rPr>
        <w:pPrChange w:id="199" w:author="Dunn, Julia (NIH/NIMH) [F]" w:date="2020-04-01T11:17:00Z">
          <w:pPr>
            <w:spacing w:after="240"/>
            <w:ind w:left="1440"/>
          </w:pPr>
        </w:pPrChange>
      </w:pPr>
    </w:p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77777777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34A7FBF" w14:textId="7D9ACAAB" w:rsidR="00640B3E" w:rsidRPr="001D6622" w:rsidRDefault="00640B3E" w:rsidP="001D6622">
      <w:pPr>
        <w:pStyle w:val="ListParagraph"/>
        <w:numPr>
          <w:ilvl w:val="0"/>
          <w:numId w:val="30"/>
        </w:numPr>
        <w:spacing w:before="240"/>
        <w:rPr>
          <w:sz w:val="22"/>
          <w:szCs w:val="22"/>
          <w:rPrChange w:id="200" w:author="Nielson, Dylan (NIH/NIMH) [E]" w:date="2020-04-07T09:52:00Z">
            <w:rPr/>
          </w:rPrChange>
        </w:rPr>
        <w:pPrChange w:id="201" w:author="Nielson, Dylan (NIH/NIMH) [E]" w:date="2020-04-07T09:52:00Z">
          <w:pPr>
            <w:numPr>
              <w:numId w:val="30"/>
            </w:numPr>
            <w:spacing w:before="240"/>
            <w:ind w:left="720" w:hanging="360"/>
          </w:pPr>
        </w:pPrChange>
      </w:pPr>
      <w:r w:rsidRPr="001D6622">
        <w:rPr>
          <w:rFonts w:ascii="Arial" w:eastAsia="Arial" w:hAnsi="Arial" w:cs="Arial"/>
          <w:b/>
          <w:sz w:val="22"/>
          <w:szCs w:val="22"/>
          <w:rPrChange w:id="202" w:author="Nielson, Dylan (NIH/NIMH) [E]" w:date="2020-04-07T09:52:00Z">
            <w:rPr/>
          </w:rPrChange>
        </w:rPr>
        <w:t>… how many hours per night did you sleep on average?</w:t>
      </w:r>
    </w:p>
    <w:p w14:paraId="5C1363C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commentRangeStart w:id="203"/>
      <w:r>
        <w:rPr>
          <w:rFonts w:ascii="Arial" w:eastAsia="Arial" w:hAnsi="Arial" w:cs="Arial"/>
          <w:sz w:val="22"/>
          <w:szCs w:val="22"/>
        </w:rPr>
        <w:t xml:space="preserve">&lt;6 </w:t>
      </w:r>
      <w:commentRangeEnd w:id="203"/>
      <w:r w:rsidR="00155545">
        <w:rPr>
          <w:rStyle w:val="CommentReference"/>
        </w:rPr>
        <w:commentReference w:id="203"/>
      </w:r>
      <w:r>
        <w:rPr>
          <w:rFonts w:ascii="Arial" w:eastAsia="Arial" w:hAnsi="Arial" w:cs="Arial"/>
          <w:sz w:val="22"/>
          <w:szCs w:val="22"/>
        </w:rPr>
        <w:t>hours</w:t>
      </w:r>
    </w:p>
    <w:p w14:paraId="6EE8B020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FB9A7B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commentRangeStart w:id="204"/>
      <w:r>
        <w:rPr>
          <w:rFonts w:ascii="Arial" w:eastAsia="Arial" w:hAnsi="Arial" w:cs="Arial"/>
          <w:sz w:val="22"/>
          <w:szCs w:val="22"/>
        </w:rPr>
        <w:t>8-10 hours</w:t>
      </w:r>
      <w:commentRangeEnd w:id="204"/>
      <w:r w:rsidR="00155545">
        <w:rPr>
          <w:rStyle w:val="CommentReference"/>
        </w:rPr>
        <w:commentReference w:id="204"/>
      </w:r>
    </w:p>
    <w:p w14:paraId="406528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77777777" w:rsidR="00640B3E" w:rsidRDefault="00640B3E" w:rsidP="00370AAB">
      <w:pPr>
        <w:numPr>
          <w:ilvl w:val="0"/>
          <w:numId w:val="30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8A74EE" w14:textId="0E71D57D" w:rsidR="00640B3E" w:rsidRPr="00370AAB" w:rsidDel="00C86C23" w:rsidRDefault="00640B3E" w:rsidP="00370AAB">
      <w:pPr>
        <w:numPr>
          <w:ilvl w:val="1"/>
          <w:numId w:val="30"/>
        </w:numPr>
        <w:rPr>
          <w:del w:id="205" w:author="Dunn, Julia (NIH/NIMH) [F]" w:date="2020-04-01T11:18:00Z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017D163" w14:textId="2133ED98" w:rsidR="00370AAB" w:rsidRPr="00C86C23" w:rsidDel="00C86C23" w:rsidRDefault="00370AAB">
      <w:pPr>
        <w:numPr>
          <w:ilvl w:val="1"/>
          <w:numId w:val="30"/>
        </w:numPr>
        <w:rPr>
          <w:del w:id="206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  <w:pPrChange w:id="207" w:author="Dunn, Julia (NIH/NIMH) [F]" w:date="2020-04-01T11:18:00Z">
          <w:pPr/>
        </w:pPrChange>
      </w:pPr>
    </w:p>
    <w:p w14:paraId="602E9125" w14:textId="2D94A47F" w:rsidR="00370AAB" w:rsidDel="00C86C23" w:rsidRDefault="00370AAB" w:rsidP="00370AAB">
      <w:pPr>
        <w:rPr>
          <w:del w:id="208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</w:pPr>
    </w:p>
    <w:p w14:paraId="3A77796C" w14:textId="21BA1A85" w:rsidR="00370AAB" w:rsidDel="00C86C23" w:rsidRDefault="00370AAB" w:rsidP="00370AAB">
      <w:pPr>
        <w:rPr>
          <w:del w:id="209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</w:pPr>
    </w:p>
    <w:p w14:paraId="7B9816F0" w14:textId="121C3463" w:rsidR="00370AAB" w:rsidDel="00C86C23" w:rsidRDefault="00370AAB" w:rsidP="00370AAB">
      <w:pPr>
        <w:rPr>
          <w:del w:id="210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</w:pPr>
    </w:p>
    <w:p w14:paraId="5F12802C" w14:textId="1289950B" w:rsidR="00370AAB" w:rsidDel="00C86C23" w:rsidRDefault="00370AAB" w:rsidP="00370AAB">
      <w:pPr>
        <w:rPr>
          <w:del w:id="211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</w:pPr>
    </w:p>
    <w:p w14:paraId="43277334" w14:textId="71304CAF" w:rsidR="00370AAB" w:rsidDel="00C86C23" w:rsidRDefault="00370AAB" w:rsidP="00370AAB">
      <w:pPr>
        <w:rPr>
          <w:del w:id="212" w:author="Dunn, Julia (NIH/NIMH) [F]" w:date="2020-04-01T11:18:00Z"/>
          <w:rFonts w:ascii="Arial" w:eastAsia="Arial" w:hAnsi="Arial" w:cs="Arial"/>
          <w:sz w:val="22"/>
          <w:szCs w:val="22"/>
          <w:highlight w:val="white"/>
        </w:rPr>
      </w:pPr>
    </w:p>
    <w:p w14:paraId="64FAC331" w14:textId="76006552" w:rsidR="00370AAB" w:rsidRDefault="00370AAB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  <w:pPrChange w:id="213" w:author="Dunn, Julia (NIH/NIMH) [F]" w:date="2020-04-01T11:18:00Z">
          <w:pPr/>
        </w:pPrChange>
      </w:pPr>
    </w:p>
    <w:p w14:paraId="083BFC45" w14:textId="77777777" w:rsidR="00370AAB" w:rsidRDefault="00370AAB" w:rsidP="00370AAB">
      <w:pPr>
        <w:rPr>
          <w:sz w:val="22"/>
          <w:szCs w:val="22"/>
          <w:highlight w:val="white"/>
        </w:rPr>
      </w:pPr>
    </w:p>
    <w:p w14:paraId="4186F459" w14:textId="77777777" w:rsidR="00AA29D7" w:rsidRDefault="00AA29D7">
      <w:pPr>
        <w:rPr>
          <w:ins w:id="214" w:author="Dunn, Julia (NIH/NIMH) [F]" w:date="2020-04-01T12:48:00Z"/>
          <w:rFonts w:ascii="Arial" w:eastAsiaTheme="majorEastAsia" w:hAnsi="Arial" w:cs="Arial"/>
          <w:b/>
          <w:sz w:val="28"/>
          <w:szCs w:val="28"/>
        </w:rPr>
      </w:pPr>
      <w:bookmarkStart w:id="215" w:name="_heading=h.61snut8df3qb" w:colFirst="0" w:colLast="0"/>
      <w:bookmarkEnd w:id="215"/>
      <w:ins w:id="216" w:author="Dunn, Julia (NIH/NIMH) [F]" w:date="2020-04-01T12:48:00Z">
        <w:r>
          <w:rPr>
            <w:rFonts w:ascii="Arial" w:hAnsi="Arial" w:cs="Arial"/>
            <w:sz w:val="28"/>
            <w:szCs w:val="28"/>
          </w:rPr>
          <w:br w:type="page"/>
        </w:r>
      </w:ins>
    </w:p>
    <w:p w14:paraId="0C146305" w14:textId="133DB64A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E" w14:textId="5AEB1E61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del w:id="217" w:author="Dunn, Julia (NIH/NIMH) [F]" w:date="2020-04-01T15:00:00Z">
        <w:r w:rsidDel="007E05FD">
          <w:rPr>
            <w:rFonts w:ascii="Arial" w:eastAsia="Arial" w:hAnsi="Arial" w:cs="Arial"/>
            <w:b/>
            <w:sz w:val="22"/>
            <w:szCs w:val="22"/>
          </w:rPr>
          <w:delText>have you been</w:delText>
        </w:r>
      </w:del>
      <w:ins w:id="218" w:author="Dunn, Julia (NIH/NIMH) [F]" w:date="2020-04-01T15:00:00Z">
        <w:r w:rsidR="007E05FD">
          <w:rPr>
            <w:rFonts w:ascii="Arial" w:eastAsia="Arial" w:hAnsi="Arial" w:cs="Arial"/>
            <w:b/>
            <w:sz w:val="22"/>
            <w:szCs w:val="22"/>
          </w:rPr>
          <w:t>were you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able to enjoy your usual activities? </w:t>
      </w:r>
    </w:p>
    <w:p w14:paraId="000001EF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F0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F1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F2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6A74FF2" w14:textId="3131DD0A" w:rsidR="00CF0FC2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5494AA6C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ins w:id="219" w:author="Dunn, Julia (NIH/NIMH) [F]" w:date="2020-04-01T11:19:00Z">
        <w:r w:rsidR="00C86C23">
          <w:rPr>
            <w:rFonts w:ascii="Arial" w:eastAsia="Arial" w:hAnsi="Arial" w:cs="Arial"/>
            <w:sz w:val="22"/>
            <w:szCs w:val="22"/>
          </w:rPr>
          <w:t>fidgety/</w:t>
        </w:r>
      </w:ins>
      <w:r>
        <w:rPr>
          <w:rFonts w:ascii="Arial" w:eastAsia="Arial" w:hAnsi="Arial" w:cs="Arial"/>
          <w:sz w:val="22"/>
          <w:szCs w:val="22"/>
        </w:rPr>
        <w:t>restless at all</w:t>
      </w:r>
    </w:p>
    <w:p w14:paraId="000001FE" w14:textId="5809E6E9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ins w:id="220" w:author="Dunn, Julia (NIH/NIMH) [F]" w:date="2020-04-01T11:19:00Z">
        <w:r w:rsidR="00C86C23">
          <w:rPr>
            <w:rFonts w:ascii="Arial" w:eastAsia="Arial" w:hAnsi="Arial" w:cs="Arial"/>
            <w:sz w:val="22"/>
            <w:szCs w:val="22"/>
          </w:rPr>
          <w:t>fidgety/</w:t>
        </w:r>
      </w:ins>
      <w:r>
        <w:rPr>
          <w:rFonts w:ascii="Arial" w:eastAsia="Arial" w:hAnsi="Arial" w:cs="Arial"/>
          <w:sz w:val="22"/>
          <w:szCs w:val="22"/>
        </w:rPr>
        <w:t>restless</w:t>
      </w:r>
    </w:p>
    <w:p w14:paraId="000001FF" w14:textId="70B0690D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ins w:id="221" w:author="Dunn, Julia (NIH/NIMH) [F]" w:date="2020-04-01T11:19:00Z">
        <w:r w:rsidR="00C86C23">
          <w:rPr>
            <w:rFonts w:ascii="Arial" w:eastAsia="Arial" w:hAnsi="Arial" w:cs="Arial"/>
            <w:sz w:val="22"/>
            <w:szCs w:val="22"/>
          </w:rPr>
          <w:t>fidgety/</w:t>
        </w:r>
      </w:ins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0" w14:textId="7A7EBAB1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ins w:id="222" w:author="Dunn, Julia (NIH/NIMH) [F]" w:date="2020-04-01T11:19:00Z">
        <w:r w:rsidR="00C86C23">
          <w:rPr>
            <w:rFonts w:ascii="Arial" w:eastAsia="Arial" w:hAnsi="Arial" w:cs="Arial"/>
            <w:sz w:val="22"/>
            <w:szCs w:val="22"/>
          </w:rPr>
          <w:t>fidgety/</w:t>
        </w:r>
      </w:ins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1" w14:textId="01157B88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ins w:id="223" w:author="Dunn, Julia (NIH/NIMH) [F]" w:date="2020-04-01T11:19:00Z">
        <w:r w:rsidR="00C86C23">
          <w:rPr>
            <w:rFonts w:ascii="Arial" w:eastAsia="Arial" w:hAnsi="Arial" w:cs="Arial"/>
            <w:sz w:val="22"/>
            <w:szCs w:val="22"/>
          </w:rPr>
          <w:t>fidgety/</w:t>
        </w:r>
      </w:ins>
      <w:r>
        <w:rPr>
          <w:rFonts w:ascii="Arial" w:eastAsia="Arial" w:hAnsi="Arial" w:cs="Arial"/>
          <w:sz w:val="22"/>
          <w:szCs w:val="22"/>
        </w:rPr>
        <w:t>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1F57468C" w14:textId="31E4DB25" w:rsidR="00370AAB" w:rsidDel="00C86C23" w:rsidRDefault="00370AAB" w:rsidP="00370AAB">
      <w:pPr>
        <w:rPr>
          <w:del w:id="224" w:author="Dunn, Julia (NIH/NIMH) [F]" w:date="2020-04-01T11:19:00Z"/>
          <w:rFonts w:ascii="Arial" w:eastAsia="Arial" w:hAnsi="Arial" w:cs="Arial"/>
          <w:sz w:val="22"/>
          <w:szCs w:val="22"/>
        </w:rPr>
      </w:pPr>
    </w:p>
    <w:p w14:paraId="33B7ECB7" w14:textId="28DD63F0" w:rsidR="00370AAB" w:rsidDel="00C86C23" w:rsidRDefault="00370AAB" w:rsidP="00370AAB">
      <w:pPr>
        <w:rPr>
          <w:del w:id="225" w:author="Dunn, Julia (NIH/NIMH) [F]" w:date="2020-04-01T11:19:00Z"/>
          <w:rFonts w:ascii="Arial" w:eastAsia="Arial" w:hAnsi="Arial" w:cs="Arial"/>
          <w:sz w:val="22"/>
          <w:szCs w:val="22"/>
        </w:rPr>
      </w:pPr>
    </w:p>
    <w:p w14:paraId="504FBE83" w14:textId="5C522E81" w:rsidR="00370AAB" w:rsidDel="00C86C23" w:rsidRDefault="00370AAB" w:rsidP="00370AAB">
      <w:pPr>
        <w:rPr>
          <w:del w:id="226" w:author="Dunn, Julia (NIH/NIMH) [F]" w:date="2020-04-01T11:19:00Z"/>
          <w:rFonts w:ascii="Arial" w:eastAsia="Arial" w:hAnsi="Arial" w:cs="Arial"/>
          <w:sz w:val="22"/>
          <w:szCs w:val="22"/>
        </w:rPr>
      </w:pPr>
    </w:p>
    <w:p w14:paraId="57CEE90C" w14:textId="77777777" w:rsidR="00370AAB" w:rsidDel="00C86C23" w:rsidRDefault="00370AAB" w:rsidP="00370AAB">
      <w:pPr>
        <w:rPr>
          <w:del w:id="227" w:author="Dunn, Julia (NIH/NIMH) [F]" w:date="2020-04-01T11:19:00Z"/>
          <w:rFonts w:ascii="Arial" w:eastAsia="Arial" w:hAnsi="Arial" w:cs="Arial"/>
          <w:sz w:val="22"/>
          <w:szCs w:val="22"/>
        </w:rPr>
      </w:pPr>
    </w:p>
    <w:p w14:paraId="00000209" w14:textId="77777777" w:rsidR="002E3051" w:rsidRDefault="007B17A6">
      <w:pPr>
        <w:rPr>
          <w:rFonts w:ascii="Arial" w:eastAsia="Arial" w:hAnsi="Arial" w:cs="Arial"/>
          <w:sz w:val="22"/>
          <w:szCs w:val="22"/>
        </w:rPr>
        <w:pPrChange w:id="228" w:author="Dunn, Julia (NIH/NIMH) [F]" w:date="2020-04-01T11:19:00Z">
          <w:pPr>
            <w:ind w:left="360" w:hanging="720"/>
          </w:pPr>
        </w:pPrChange>
      </w:pPr>
      <w:del w:id="229" w:author="Dunn, Julia (NIH/NIMH) [F]" w:date="2020-04-01T11:19:00Z">
        <w:r w:rsidDel="00C86C23">
          <w:rPr>
            <w:rFonts w:ascii="Arial" w:eastAsia="Arial" w:hAnsi="Arial" w:cs="Arial"/>
            <w:sz w:val="22"/>
            <w:szCs w:val="22"/>
          </w:rPr>
          <w:delText xml:space="preserve">      </w:delText>
        </w:r>
      </w:del>
      <w:r>
        <w:rPr>
          <w:rFonts w:ascii="Arial" w:eastAsia="Arial" w:hAnsi="Arial" w:cs="Arial"/>
          <w:sz w:val="22"/>
          <w:szCs w:val="22"/>
        </w:rPr>
        <w:t xml:space="preserve">     </w:t>
      </w:r>
    </w:p>
    <w:p w14:paraId="76F3179C" w14:textId="77777777" w:rsidR="00AA29D7" w:rsidRDefault="00AA29D7">
      <w:pPr>
        <w:rPr>
          <w:ins w:id="230" w:author="Dunn, Julia (NIH/NIMH) [F]" w:date="2020-04-01T12:48:00Z"/>
          <w:rFonts w:ascii="Arial" w:eastAsia="Arial" w:hAnsi="Arial" w:cs="Arial"/>
          <w:b/>
          <w:sz w:val="22"/>
          <w:szCs w:val="22"/>
        </w:rPr>
      </w:pPr>
      <w:ins w:id="231" w:author="Dunn, Julia (NIH/NIMH) [F]" w:date="2020-04-01T12:48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0000020A" w14:textId="7158CE66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how well </w:t>
      </w:r>
      <w:del w:id="232" w:author="Dunn, Julia (NIH/NIMH) [F]" w:date="2020-04-01T11:20:00Z">
        <w:r w:rsidDel="00C86C23">
          <w:rPr>
            <w:rFonts w:ascii="Arial" w:eastAsia="Arial" w:hAnsi="Arial" w:cs="Arial"/>
            <w:b/>
            <w:sz w:val="22"/>
            <w:szCs w:val="22"/>
          </w:rPr>
          <w:delText xml:space="preserve">have </w:delText>
        </w:r>
      </w:del>
      <w:ins w:id="233" w:author="Dunn, Julia (NIH/NIMH) [F]" w:date="2020-04-01T11:20:00Z">
        <w:r w:rsidR="00C86C23">
          <w:rPr>
            <w:rFonts w:ascii="Arial" w:eastAsia="Arial" w:hAnsi="Arial" w:cs="Arial"/>
            <w:b/>
            <w:sz w:val="22"/>
            <w:szCs w:val="22"/>
          </w:rPr>
          <w:t xml:space="preserve">were </w:t>
        </w:r>
      </w:ins>
      <w:r>
        <w:rPr>
          <w:rFonts w:ascii="Arial" w:eastAsia="Arial" w:hAnsi="Arial" w:cs="Arial"/>
          <w:b/>
          <w:sz w:val="22"/>
          <w:szCs w:val="22"/>
        </w:rPr>
        <w:t>you</w:t>
      </w:r>
      <w:del w:id="234" w:author="Dunn, Julia (NIH/NIMH) [F]" w:date="2020-04-01T11:20:00Z">
        <w:r w:rsidDel="00C86C23">
          <w:rPr>
            <w:rFonts w:ascii="Arial" w:eastAsia="Arial" w:hAnsi="Arial" w:cs="Arial"/>
            <w:b/>
            <w:sz w:val="22"/>
            <w:szCs w:val="22"/>
          </w:rPr>
          <w:delText xml:space="preserve"> been</w:delText>
        </w:r>
      </w:del>
      <w:r>
        <w:rPr>
          <w:rFonts w:ascii="Arial" w:eastAsia="Arial" w:hAnsi="Arial" w:cs="Arial"/>
          <w:b/>
          <w:sz w:val="22"/>
          <w:szCs w:val="22"/>
        </w:rPr>
        <w:t xml:space="preserve">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5790AAAD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irritable or easily angered </w:t>
      </w:r>
      <w:del w:id="235" w:author="Dunn, Julia (NIH/NIMH) [F]" w:date="2020-04-01T15:00:00Z">
        <w:r w:rsidDel="007E05FD">
          <w:rPr>
            <w:rFonts w:ascii="Arial" w:eastAsia="Arial" w:hAnsi="Arial" w:cs="Arial"/>
            <w:b/>
            <w:sz w:val="22"/>
            <w:szCs w:val="22"/>
          </w:rPr>
          <w:delText>have you been</w:delText>
        </w:r>
      </w:del>
      <w:ins w:id="236" w:author="Dunn, Julia (NIH/NIMH) [F]" w:date="2020-04-01T15:00:00Z">
        <w:r w:rsidR="007E05FD">
          <w:rPr>
            <w:rFonts w:ascii="Arial" w:eastAsia="Arial" w:hAnsi="Arial" w:cs="Arial"/>
            <w:b/>
            <w:sz w:val="22"/>
            <w:szCs w:val="22"/>
          </w:rPr>
          <w:t>were you</w:t>
        </w:r>
      </w:ins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0DB1DE31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lonely </w:t>
      </w:r>
      <w:del w:id="237" w:author="Dunn, Julia (NIH/NIMH) [F]" w:date="2020-04-01T15:00:00Z">
        <w:r w:rsidDel="007E05FD">
          <w:rPr>
            <w:rFonts w:ascii="Arial" w:eastAsia="Arial" w:hAnsi="Arial" w:cs="Arial"/>
            <w:b/>
            <w:sz w:val="22"/>
            <w:szCs w:val="22"/>
          </w:rPr>
          <w:delText>have you been</w:delText>
        </w:r>
      </w:del>
      <w:ins w:id="238" w:author="Dunn, Julia (NIH/NIMH) [F]" w:date="2020-04-01T15:00:00Z">
        <w:r w:rsidR="007E05FD">
          <w:rPr>
            <w:rFonts w:ascii="Arial" w:eastAsia="Arial" w:hAnsi="Arial" w:cs="Arial"/>
            <w:b/>
            <w:sz w:val="22"/>
            <w:szCs w:val="22"/>
          </w:rPr>
          <w:t>were you</w:t>
        </w:r>
      </w:ins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9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1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F" w14:textId="3A9A8A5A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del w:id="239" w:author="Dunn, Julia (NIH/NIMH) [F]" w:date="2020-04-01T15:01:00Z">
        <w:r w:rsidDel="007E05FD">
          <w:rPr>
            <w:rFonts w:ascii="Arial" w:eastAsia="Arial" w:hAnsi="Arial" w:cs="Arial"/>
            <w:b/>
            <w:sz w:val="22"/>
            <w:szCs w:val="22"/>
          </w:rPr>
          <w:delText>have you had</w:delText>
        </w:r>
      </w:del>
      <w:ins w:id="240" w:author="Dunn, Julia (NIH/NIMH) [F]" w:date="2020-04-01T15:01:00Z">
        <w:r w:rsidR="00051A09">
          <w:rPr>
            <w:rFonts w:ascii="Arial" w:eastAsia="Arial" w:hAnsi="Arial" w:cs="Arial"/>
            <w:b/>
            <w:sz w:val="22"/>
            <w:szCs w:val="22"/>
          </w:rPr>
          <w:t>did you have</w:t>
        </w:r>
      </w:ins>
      <w:r>
        <w:rPr>
          <w:rFonts w:ascii="Arial" w:eastAsia="Arial" w:hAnsi="Arial" w:cs="Arial"/>
          <w:b/>
          <w:sz w:val="22"/>
          <w:szCs w:val="22"/>
        </w:rPr>
        <w:t xml:space="preserve"> negative thoughts, thought about unpleasant experiences or things that </w:t>
      </w:r>
      <w:commentRangeStart w:id="241"/>
      <w:r>
        <w:rPr>
          <w:rFonts w:ascii="Arial" w:eastAsia="Arial" w:hAnsi="Arial" w:cs="Arial"/>
          <w:b/>
          <w:sz w:val="22"/>
          <w:szCs w:val="22"/>
        </w:rPr>
        <w:t>made</w:t>
      </w:r>
      <w:commentRangeEnd w:id="241"/>
      <w:r w:rsidR="00D04C1B">
        <w:rPr>
          <w:rStyle w:val="CommentReference"/>
        </w:rPr>
        <w:commentReference w:id="241"/>
      </w:r>
      <w:r>
        <w:rPr>
          <w:rFonts w:ascii="Arial" w:eastAsia="Arial" w:hAnsi="Arial" w:cs="Arial"/>
          <w:b/>
          <w:sz w:val="22"/>
          <w:szCs w:val="22"/>
        </w:rPr>
        <w:t xml:space="preserve"> you feel bad?</w:t>
      </w:r>
    </w:p>
    <w:p w14:paraId="00000220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1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22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23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24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6E77395A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ins w:id="242" w:author="Dunn, Julia (NIH/NIMH) [F]" w:date="2020-04-01T11:22:00Z">
        <w:r w:rsidR="00EF6B53">
          <w:rPr>
            <w:rFonts w:ascii="Arial" w:eastAsia="Arial" w:hAnsi="Arial" w:cs="Arial"/>
            <w:sz w:val="22"/>
            <w:szCs w:val="22"/>
          </w:rPr>
          <w:t xml:space="preserve"> or digital media</w:t>
        </w:r>
      </w:ins>
    </w:p>
    <w:p w14:paraId="78C141F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0BEB09BE" w14:textId="292D8DB6" w:rsidR="00640B3E" w:rsidRPr="00370AAB" w:rsidDel="00EF6B53" w:rsidRDefault="00640B3E" w:rsidP="00370AAB">
      <w:pPr>
        <w:numPr>
          <w:ilvl w:val="1"/>
          <w:numId w:val="30"/>
        </w:numPr>
        <w:rPr>
          <w:del w:id="243" w:author="Dunn, Julia (NIH/NIMH) [F]" w:date="2020-04-01T11:23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3A24686" w14:textId="53539E4C" w:rsidR="00370AAB" w:rsidRPr="007C2CAA" w:rsidDel="00EF6B53" w:rsidRDefault="00370AAB">
      <w:pPr>
        <w:numPr>
          <w:ilvl w:val="1"/>
          <w:numId w:val="30"/>
        </w:numPr>
        <w:rPr>
          <w:del w:id="244" w:author="Dunn, Julia (NIH/NIMH) [F]" w:date="2020-04-01T11:23:00Z"/>
          <w:rFonts w:ascii="Arial" w:eastAsia="Arial" w:hAnsi="Arial" w:cs="Arial"/>
          <w:sz w:val="22"/>
          <w:szCs w:val="22"/>
        </w:rPr>
        <w:pPrChange w:id="245" w:author="Dunn, Julia (NIH/NIMH) [F]" w:date="2020-04-01T11:23:00Z">
          <w:pPr/>
        </w:pPrChange>
      </w:pPr>
    </w:p>
    <w:p w14:paraId="49ECA433" w14:textId="77777777" w:rsidR="00370AAB" w:rsidRDefault="00370AAB">
      <w:pPr>
        <w:numPr>
          <w:ilvl w:val="1"/>
          <w:numId w:val="30"/>
        </w:numPr>
        <w:rPr>
          <w:sz w:val="22"/>
          <w:szCs w:val="22"/>
        </w:rPr>
        <w:pPrChange w:id="246" w:author="Dunn, Julia (NIH/NIMH) [F]" w:date="2020-04-01T11:23:00Z">
          <w:pPr/>
        </w:pPrChange>
      </w:pPr>
    </w:p>
    <w:p w14:paraId="52E18401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3292E222" w14:textId="77777777" w:rsidR="00AA29D7" w:rsidRDefault="00640B3E">
      <w:pPr>
        <w:rPr>
          <w:ins w:id="247" w:author="Dunn, Julia (NIH/NIMH) [F]" w:date="2020-04-01T12:49:00Z"/>
          <w:rFonts w:ascii="Arial" w:eastAsia="Arial" w:hAnsi="Arial" w:cs="Arial"/>
          <w:b/>
          <w:sz w:val="22"/>
          <w:szCs w:val="22"/>
          <w:highlight w:val="white"/>
        </w:rPr>
        <w:pPrChange w:id="248" w:author="Dunn, Julia (NIH/NIMH) [F]" w:date="2020-04-01T12:49:00Z">
          <w:pPr>
            <w:numPr>
              <w:numId w:val="30"/>
            </w:numPr>
            <w:ind w:left="720" w:hanging="360"/>
          </w:pPr>
        </w:pPrChange>
      </w:pPr>
      <w:del w:id="249" w:author="Dunn, Julia (NIH/NIMH) [F]" w:date="2020-04-01T12:49:00Z">
        <w:r w:rsidDel="00AA29D7">
          <w:rPr>
            <w:rFonts w:ascii="Arial" w:eastAsia="Arial" w:hAnsi="Arial" w:cs="Arial"/>
            <w:b/>
            <w:sz w:val="22"/>
            <w:szCs w:val="22"/>
            <w:highlight w:val="white"/>
          </w:rPr>
          <w:delText xml:space="preserve"> </w:delText>
        </w:r>
      </w:del>
    </w:p>
    <w:p w14:paraId="5CA75D02" w14:textId="77777777" w:rsidR="00AA29D7" w:rsidRDefault="00AA29D7">
      <w:pPr>
        <w:rPr>
          <w:ins w:id="250" w:author="Dunn, Julia (NIH/NIMH) [F]" w:date="2020-04-01T12:49:00Z"/>
          <w:rFonts w:ascii="Arial" w:eastAsia="Arial" w:hAnsi="Arial" w:cs="Arial"/>
          <w:b/>
          <w:sz w:val="22"/>
          <w:szCs w:val="22"/>
          <w:highlight w:val="white"/>
        </w:rPr>
      </w:pPr>
      <w:ins w:id="251" w:author="Dunn, Julia (NIH/NIMH) [F]" w:date="2020-04-01T12:49:00Z">
        <w:r>
          <w:rPr>
            <w:rFonts w:ascii="Arial" w:eastAsia="Arial" w:hAnsi="Arial" w:cs="Arial"/>
            <w:b/>
            <w:sz w:val="22"/>
            <w:szCs w:val="22"/>
            <w:highlight w:val="white"/>
          </w:rPr>
          <w:br w:type="page"/>
        </w:r>
      </w:ins>
    </w:p>
    <w:p w14:paraId="30920D3B" w14:textId="47F9FE8E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252" w:name="_heading=h.79mx5hq6u7hg" w:colFirst="0" w:colLast="0"/>
      <w:bookmarkEnd w:id="252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0987D1BD" w:rsidR="00640B3E" w:rsidRPr="001D6622" w:rsidRDefault="00640B3E" w:rsidP="001D6622">
      <w:pPr>
        <w:pStyle w:val="ListParagraph"/>
        <w:numPr>
          <w:ilvl w:val="0"/>
          <w:numId w:val="31"/>
        </w:numPr>
        <w:spacing w:before="240"/>
        <w:rPr>
          <w:sz w:val="22"/>
          <w:szCs w:val="22"/>
          <w:rPrChange w:id="253" w:author="Nielson, Dylan (NIH/NIMH) [E]" w:date="2020-04-07T09:53:00Z">
            <w:rPr/>
          </w:rPrChange>
        </w:rPr>
        <w:pPrChange w:id="254" w:author="Nielson, Dylan (NIH/NIMH) [E]" w:date="2020-04-07T09:53:00Z">
          <w:pPr>
            <w:numPr>
              <w:numId w:val="31"/>
            </w:numPr>
            <w:spacing w:before="240"/>
            <w:ind w:left="720" w:hanging="360"/>
          </w:pPr>
        </w:pPrChange>
      </w:pPr>
      <w:r w:rsidRPr="001D6622">
        <w:rPr>
          <w:rFonts w:ascii="Arial" w:eastAsia="Arial" w:hAnsi="Arial" w:cs="Arial"/>
          <w:b/>
          <w:sz w:val="22"/>
          <w:szCs w:val="22"/>
          <w:rPrChange w:id="255" w:author="Nielson, Dylan (NIH/NIMH) [E]" w:date="2020-04-07T09:53:00Z">
            <w:rPr/>
          </w:rPrChange>
        </w:rPr>
        <w:t>... alcohol?</w:t>
      </w:r>
    </w:p>
    <w:p w14:paraId="18057D8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5ACAB0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C2A44B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9A44F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5A68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1E181B9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333A6E6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3AA10E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E5648B4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F2FE76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BCC1A6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01CC02C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5A053605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4F6361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4859C6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CE9813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4ACFDA0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8AAC1B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1F95E81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6AB34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10666CE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DA2AB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4965B98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744B382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71A73B2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795E29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C23CD4C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87A6C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316667A" w14:textId="587F3633" w:rsidR="00640B3E" w:rsidRPr="00370AAB" w:rsidDel="00897D24" w:rsidRDefault="00640B3E" w:rsidP="00370AAB">
      <w:pPr>
        <w:numPr>
          <w:ilvl w:val="1"/>
          <w:numId w:val="31"/>
        </w:numPr>
        <w:spacing w:after="200"/>
        <w:rPr>
          <w:del w:id="256" w:author="Dunn, Julia (NIH/NIMH) [F]" w:date="2020-04-01T11:23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34F164D" w14:textId="1CBEAB67" w:rsidR="00370AAB" w:rsidRPr="007C2CAA" w:rsidDel="00897D24" w:rsidRDefault="00370AAB">
      <w:pPr>
        <w:numPr>
          <w:ilvl w:val="1"/>
          <w:numId w:val="31"/>
        </w:numPr>
        <w:spacing w:after="200"/>
        <w:rPr>
          <w:del w:id="257" w:author="Dunn, Julia (NIH/NIMH) [F]" w:date="2020-04-01T11:23:00Z"/>
          <w:rFonts w:ascii="Arial" w:eastAsia="Arial" w:hAnsi="Arial" w:cs="Arial"/>
          <w:sz w:val="22"/>
          <w:szCs w:val="22"/>
        </w:rPr>
        <w:pPrChange w:id="258" w:author="Dunn, Julia (NIH/NIMH) [F]" w:date="2020-04-01T11:23:00Z">
          <w:pPr>
            <w:spacing w:after="200"/>
          </w:pPr>
        </w:pPrChange>
      </w:pPr>
    </w:p>
    <w:p w14:paraId="59C25D04" w14:textId="69F624CC" w:rsidR="00370AAB" w:rsidDel="00897D24" w:rsidRDefault="00370AAB" w:rsidP="00370AAB">
      <w:pPr>
        <w:spacing w:after="200"/>
        <w:rPr>
          <w:del w:id="259" w:author="Dunn, Julia (NIH/NIMH) [F]" w:date="2020-04-01T11:23:00Z"/>
          <w:rFonts w:ascii="Arial" w:eastAsia="Arial" w:hAnsi="Arial" w:cs="Arial"/>
          <w:sz w:val="22"/>
          <w:szCs w:val="22"/>
        </w:rPr>
      </w:pPr>
    </w:p>
    <w:p w14:paraId="22EE8A84" w14:textId="77777777" w:rsidR="00370AAB" w:rsidRDefault="00370AAB">
      <w:pPr>
        <w:numPr>
          <w:ilvl w:val="1"/>
          <w:numId w:val="31"/>
        </w:numPr>
        <w:spacing w:after="200"/>
        <w:rPr>
          <w:sz w:val="22"/>
          <w:szCs w:val="22"/>
        </w:rPr>
        <w:pPrChange w:id="260" w:author="Dunn, Julia (NIH/NIMH) [F]" w:date="2020-04-01T11:23:00Z">
          <w:pPr>
            <w:spacing w:after="200"/>
          </w:pPr>
        </w:pPrChange>
      </w:pPr>
    </w:p>
    <w:p w14:paraId="17B7BBA8" w14:textId="77777777" w:rsidR="00AA29D7" w:rsidRDefault="00AA29D7">
      <w:pPr>
        <w:rPr>
          <w:ins w:id="261" w:author="Dunn, Julia (NIH/NIMH) [F]" w:date="2020-04-01T12:49:00Z"/>
          <w:rFonts w:ascii="Arial" w:eastAsia="Arial" w:hAnsi="Arial" w:cs="Arial"/>
          <w:b/>
          <w:sz w:val="22"/>
          <w:szCs w:val="22"/>
        </w:rPr>
      </w:pPr>
      <w:ins w:id="262" w:author="Dunn, Julia (NIH/NIMH) [F]" w:date="2020-04-01T12:49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3D664105" w14:textId="1BA80440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other drugs including cocaine, crack, amphetamine, methamphetamine, hallucinogens, or ecstasy?</w:t>
      </w:r>
    </w:p>
    <w:p w14:paraId="16D929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418B377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2A9B20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31F693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71374EA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1078EF01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0A75C3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D89EB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B4DE7AA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66BD310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30EFCAA" w14:textId="416894CC" w:rsidR="00640B3E" w:rsidRPr="00370AAB" w:rsidDel="008970DD" w:rsidRDefault="00640B3E" w:rsidP="00370AAB">
      <w:pPr>
        <w:numPr>
          <w:ilvl w:val="1"/>
          <w:numId w:val="31"/>
        </w:numPr>
        <w:spacing w:after="240"/>
        <w:rPr>
          <w:del w:id="263" w:author="Dunn, Julia (NIH/NIMH) [F]" w:date="2020-04-01T11:24:00Z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6421315F" w14:textId="77777777" w:rsidR="00370AAB" w:rsidRPr="007C2CAA" w:rsidRDefault="00370AAB">
      <w:pPr>
        <w:numPr>
          <w:ilvl w:val="1"/>
          <w:numId w:val="31"/>
        </w:numPr>
        <w:spacing w:after="240"/>
        <w:rPr>
          <w:sz w:val="22"/>
          <w:szCs w:val="22"/>
        </w:rPr>
        <w:pPrChange w:id="264" w:author="Dunn, Julia (NIH/NIMH) [F]" w:date="2020-04-01T11:24:00Z">
          <w:pPr>
            <w:spacing w:after="240"/>
          </w:pPr>
        </w:pPrChange>
      </w:pPr>
    </w:p>
    <w:p w14:paraId="000002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2"/>
        </w:rPr>
      </w:pPr>
      <w:r w:rsidRPr="00370AAB">
        <w:rPr>
          <w:rFonts w:ascii="Arial" w:hAnsi="Arial" w:cs="Arial"/>
          <w:sz w:val="28"/>
          <w:szCs w:val="22"/>
        </w:rPr>
        <w:t>SUPPORTS</w:t>
      </w:r>
    </w:p>
    <w:p w14:paraId="0000023E" w14:textId="77777777" w:rsidR="002E3051" w:rsidRDefault="002E3051"/>
    <w:p w14:paraId="0000023F" w14:textId="77F42A3F" w:rsidR="002E3051" w:rsidRPr="00CC45FE" w:rsidRDefault="007B17A6" w:rsidP="00370AAB">
      <w:pPr>
        <w:numPr>
          <w:ilvl w:val="0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E55FDC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7B52AAB8" w14:textId="77777777" w:rsidR="00CC45FE" w:rsidRDefault="00CC45FE" w:rsidP="00CC45FE">
      <w:pPr>
        <w:ind w:left="720"/>
        <w:rPr>
          <w:sz w:val="22"/>
          <w:szCs w:val="22"/>
        </w:rPr>
      </w:pPr>
    </w:p>
    <w:p w14:paraId="00000240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41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42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43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44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45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46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47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48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49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4A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4B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4C" w14:textId="77777777" w:rsidR="002E3051" w:rsidRDefault="007B17A6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000024D" w14:textId="7E8029CF" w:rsidR="002E3051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Dunn, Julia (NIH/NIMH) [F]" w:date="2020-04-01T10:53:00Z" w:initials="DJ([">
    <w:p w14:paraId="1C8ECEE6" w14:textId="6A26CB15" w:rsidR="0076174F" w:rsidRDefault="0076174F">
      <w:pPr>
        <w:pStyle w:val="CommentText"/>
      </w:pPr>
      <w:r>
        <w:rPr>
          <w:rStyle w:val="CommentReference"/>
        </w:rPr>
        <w:annotationRef/>
      </w:r>
      <w:r w:rsidR="004A1584">
        <w:t>Was changed in redcap to: “sex”</w:t>
      </w:r>
    </w:p>
  </w:comment>
  <w:comment w:id="10" w:author="Dunn, Julia (NIH/NIMH) [F]" w:date="2020-04-01T09:32:00Z" w:initials="DJ([">
    <w:p w14:paraId="41F3C43F" w14:textId="7975E04E" w:rsidR="0084345C" w:rsidRDefault="0084345C">
      <w:pPr>
        <w:pStyle w:val="CommentText"/>
      </w:pPr>
      <w:r>
        <w:rPr>
          <w:rStyle w:val="CommentReference"/>
        </w:rPr>
        <w:annotationRef/>
      </w:r>
      <w:r>
        <w:t>@</w:t>
      </w:r>
      <w:proofErr w:type="spellStart"/>
      <w:r>
        <w:t>lindsay</w:t>
      </w:r>
      <w:proofErr w:type="spellEnd"/>
      <w:r>
        <w:t>: make drop down menu</w:t>
      </w:r>
    </w:p>
  </w:comment>
  <w:comment w:id="70" w:author="Dunn, Julia (NIH/NIMH) [F]" w:date="2020-04-01T09:53:00Z" w:initials="DJ([">
    <w:p w14:paraId="64282DEA" w14:textId="57724BF5" w:rsidR="00B42FFA" w:rsidRDefault="00B42FFA">
      <w:pPr>
        <w:pStyle w:val="CommentText"/>
      </w:pPr>
      <w:r>
        <w:rPr>
          <w:rStyle w:val="CommentReference"/>
        </w:rPr>
        <w:annotationRef/>
      </w:r>
      <w:r>
        <w:t>Delete cm</w:t>
      </w:r>
      <w:r w:rsidR="00E01D64">
        <w:t xml:space="preserve"> in redcap</w:t>
      </w:r>
    </w:p>
  </w:comment>
  <w:comment w:id="71" w:author="Dunn, Julia (NIH/NIMH) [F]" w:date="2020-04-01T09:54:00Z" w:initials="DJ([">
    <w:p w14:paraId="0069BF11" w14:textId="3E6FF3BE" w:rsidR="00B42FFA" w:rsidRDefault="00B42FFA">
      <w:pPr>
        <w:pStyle w:val="CommentText"/>
      </w:pPr>
      <w:r>
        <w:rPr>
          <w:rStyle w:val="CommentReference"/>
        </w:rPr>
        <w:annotationRef/>
      </w:r>
      <w:r>
        <w:t>Delete kilos</w:t>
      </w:r>
      <w:r w:rsidR="00E01D64">
        <w:t xml:space="preserve"> in redcap</w:t>
      </w:r>
    </w:p>
  </w:comment>
  <w:comment w:id="76" w:author="Dunn, Julia (NIH/NIMH) [F]" w:date="2020-04-01T11:01:00Z" w:initials="DJ([">
    <w:p w14:paraId="60609A3B" w14:textId="31783259" w:rsidR="00E803B5" w:rsidRDefault="00E803B5">
      <w:pPr>
        <w:pStyle w:val="CommentText"/>
      </w:pPr>
      <w:r>
        <w:rPr>
          <w:rStyle w:val="CommentReference"/>
        </w:rPr>
        <w:annotationRef/>
      </w:r>
      <w:r>
        <w:t>Not in redcap</w:t>
      </w:r>
    </w:p>
  </w:comment>
  <w:comment w:id="97" w:author="Dunn, Julia (NIH/NIMH) [F]" w:date="2020-04-01T11:05:00Z" w:initials="DJ([">
    <w:p w14:paraId="379C6190" w14:textId="73B0A1F5" w:rsidR="00C00F6E" w:rsidRDefault="00C00F6E">
      <w:pPr>
        <w:pStyle w:val="CommentText"/>
      </w:pPr>
      <w:r>
        <w:rPr>
          <w:rStyle w:val="CommentReference"/>
        </w:rPr>
        <w:annotationRef/>
      </w:r>
      <w:r>
        <w:t>Remove number; conditional question</w:t>
      </w:r>
    </w:p>
  </w:comment>
  <w:comment w:id="126" w:author="Dunn, Julia (NIH/NIMH) [F]" w:date="2020-04-01T09:46:00Z" w:initials="DJ([">
    <w:p w14:paraId="78BBBE13" w14:textId="291A8E71" w:rsidR="0083379D" w:rsidRDefault="0083379D">
      <w:pPr>
        <w:pStyle w:val="CommentText"/>
      </w:pPr>
      <w:r>
        <w:rPr>
          <w:rStyle w:val="CommentReference"/>
        </w:rPr>
        <w:annotationRef/>
      </w:r>
      <w:r>
        <w:t>Question about flipping these scales</w:t>
      </w:r>
    </w:p>
  </w:comment>
  <w:comment w:id="166" w:author="Dunn, Julia (NIH/NIMH) [F]" w:date="2020-04-01T11:13:00Z" w:initials="DJ([">
    <w:p w14:paraId="5B326C15" w14:textId="2D791167" w:rsidR="003D6FFF" w:rsidRDefault="003D6FFF">
      <w:pPr>
        <w:pStyle w:val="CommentText"/>
      </w:pPr>
      <w:r>
        <w:rPr>
          <w:rStyle w:val="CommentReference"/>
        </w:rPr>
        <w:annotationRef/>
      </w:r>
      <w:r>
        <w:t>spacing</w:t>
      </w:r>
    </w:p>
  </w:comment>
  <w:comment w:id="167" w:author="Dunn, Julia (NIH/NIMH) [F]" w:date="2020-04-01T11:13:00Z" w:initials="DJ([">
    <w:p w14:paraId="189D62EE" w14:textId="271FAEC0" w:rsidR="003D6FFF" w:rsidRDefault="003D6FFF">
      <w:pPr>
        <w:pStyle w:val="CommentText"/>
      </w:pPr>
      <w:r>
        <w:rPr>
          <w:rStyle w:val="CommentReference"/>
        </w:rPr>
        <w:annotationRef/>
      </w:r>
      <w:r>
        <w:t>&gt;8 to 10 hours in redcap</w:t>
      </w:r>
    </w:p>
  </w:comment>
  <w:comment w:id="203" w:author="Dunn, Julia (NIH/NIMH) [F]" w:date="2020-04-01T11:18:00Z" w:initials="DJ([">
    <w:p w14:paraId="5382706C" w14:textId="71A50546" w:rsidR="00155545" w:rsidRDefault="00155545">
      <w:pPr>
        <w:pStyle w:val="CommentText"/>
      </w:pPr>
      <w:r>
        <w:rPr>
          <w:rStyle w:val="CommentReference"/>
        </w:rPr>
        <w:annotationRef/>
      </w:r>
      <w:r>
        <w:t>spacing</w:t>
      </w:r>
    </w:p>
  </w:comment>
  <w:comment w:id="204" w:author="Dunn, Julia (NIH/NIMH) [F]" w:date="2020-04-01T11:18:00Z" w:initials="DJ([">
    <w:p w14:paraId="62C85021" w14:textId="5037F71A" w:rsidR="00155545" w:rsidRDefault="00155545">
      <w:pPr>
        <w:pStyle w:val="CommentText"/>
      </w:pPr>
      <w:r>
        <w:rPr>
          <w:rStyle w:val="CommentReference"/>
        </w:rPr>
        <w:annotationRef/>
      </w:r>
      <w:r>
        <w:t>&gt;8 to 10 hours in redcap</w:t>
      </w:r>
    </w:p>
  </w:comment>
  <w:comment w:id="241" w:author="Dunn, Julia (NIH/NIMH) [F]" w:date="2020-04-01T11:20:00Z" w:initials="DJ([">
    <w:p w14:paraId="65B9371E" w14:textId="54DB40AC" w:rsidR="00D04C1B" w:rsidRDefault="00D04C1B">
      <w:pPr>
        <w:pStyle w:val="CommentText"/>
      </w:pPr>
      <w:r>
        <w:rPr>
          <w:rStyle w:val="CommentReference"/>
        </w:rPr>
        <w:annotationRef/>
      </w:r>
      <w:r>
        <w:t>Made or make; difference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ECEE6" w15:done="0"/>
  <w15:commentEx w15:paraId="41F3C43F" w15:done="0"/>
  <w15:commentEx w15:paraId="64282DEA" w15:done="0"/>
  <w15:commentEx w15:paraId="0069BF11" w15:done="0"/>
  <w15:commentEx w15:paraId="60609A3B" w15:done="0"/>
  <w15:commentEx w15:paraId="379C6190" w15:done="1"/>
  <w15:commentEx w15:paraId="78BBBE13" w15:done="1"/>
  <w15:commentEx w15:paraId="5B326C15" w15:done="0"/>
  <w15:commentEx w15:paraId="189D62EE" w15:done="0"/>
  <w15:commentEx w15:paraId="5382706C" w15:done="0"/>
  <w15:commentEx w15:paraId="62C85021" w15:done="0"/>
  <w15:commentEx w15:paraId="65B937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ECEE6" w16cid:durableId="222EF12F"/>
  <w16cid:commentId w16cid:paraId="41F3C43F" w16cid:durableId="222EDE14"/>
  <w16cid:commentId w16cid:paraId="64282DEA" w16cid:durableId="222EE32F"/>
  <w16cid:commentId w16cid:paraId="0069BF11" w16cid:durableId="222EE33E"/>
  <w16cid:commentId w16cid:paraId="60609A3B" w16cid:durableId="222EF323"/>
  <w16cid:commentId w16cid:paraId="379C6190" w16cid:durableId="222EF3E4"/>
  <w16cid:commentId w16cid:paraId="78BBBE13" w16cid:durableId="222EE190"/>
  <w16cid:commentId w16cid:paraId="5B326C15" w16cid:durableId="222EF5D3"/>
  <w16cid:commentId w16cid:paraId="189D62EE" w16cid:durableId="222EF5DF"/>
  <w16cid:commentId w16cid:paraId="5382706C" w16cid:durableId="222EF6E9"/>
  <w16cid:commentId w16cid:paraId="62C85021" w16cid:durableId="222EF6F2"/>
  <w16cid:commentId w16cid:paraId="65B9371E" w16cid:durableId="222EF7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A31E3" w14:textId="77777777" w:rsidR="001149D7" w:rsidRDefault="001149D7">
      <w:r>
        <w:separator/>
      </w:r>
    </w:p>
  </w:endnote>
  <w:endnote w:type="continuationSeparator" w:id="0">
    <w:p w14:paraId="6AF45446" w14:textId="77777777" w:rsidR="001149D7" w:rsidRDefault="0011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271A51" w:rsidRDefault="00271A51">
    <w:pPr>
      <w:jc w:val="right"/>
    </w:pPr>
    <w:r>
      <w:fldChar w:fldCharType="begin"/>
    </w:r>
    <w:r>
      <w:instrText>PAGE</w:instrText>
    </w:r>
    <w:r>
      <w:fldChar w:fldCharType="separate"/>
    </w:r>
    <w:r w:rsidR="000E21E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C442" w14:textId="77777777" w:rsidR="001149D7" w:rsidRDefault="001149D7">
      <w:r>
        <w:separator/>
      </w:r>
    </w:p>
  </w:footnote>
  <w:footnote w:type="continuationSeparator" w:id="0">
    <w:p w14:paraId="6C293152" w14:textId="77777777" w:rsidR="001149D7" w:rsidRDefault="0011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3F9A0AF4" w:rsidR="00271A51" w:rsidRPr="00370AAB" w:rsidRDefault="00271A51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</w:t>
    </w:r>
    <w:ins w:id="265" w:author="Dunn, Julia (NIH/NIMH) [F]" w:date="2020-04-01T13:31:00Z">
      <w:r w:rsidR="00151C3F">
        <w:rPr>
          <w:rFonts w:ascii="Arial" w:eastAsia="Arial" w:hAnsi="Arial" w:cs="Arial"/>
          <w:color w:val="0000FF"/>
          <w:sz w:val="22"/>
          <w:szCs w:val="22"/>
        </w:rPr>
        <w:t>2</w:t>
      </w:r>
    </w:ins>
    <w:del w:id="266" w:author="Dunn, Julia (NIH/NIMH) [F]" w:date="2020-04-01T13:31:00Z">
      <w:r w:rsidRPr="00370AAB" w:rsidDel="00151C3F">
        <w:rPr>
          <w:rFonts w:ascii="Arial" w:eastAsia="Arial" w:hAnsi="Arial" w:cs="Arial"/>
          <w:color w:val="0000FF"/>
          <w:sz w:val="22"/>
          <w:szCs w:val="22"/>
        </w:rPr>
        <w:delText>1</w:delText>
      </w:r>
    </w:del>
    <w:r w:rsidRPr="00370AAB">
      <w:rPr>
        <w:rFonts w:ascii="Arial" w:eastAsia="Arial" w:hAnsi="Arial" w:cs="Arial"/>
        <w:color w:val="0000FF"/>
        <w:sz w:val="22"/>
        <w:szCs w:val="22"/>
      </w:rPr>
      <w:t>: Youth Self-Report</w:t>
    </w:r>
    <w:r w:rsidR="00370AAB" w:rsidRPr="00370AAB">
      <w:rPr>
        <w:rFonts w:ascii="Arial" w:eastAsia="Arial" w:hAnsi="Arial" w:cs="Arial"/>
        <w:color w:val="0000FF"/>
        <w:sz w:val="22"/>
        <w:szCs w:val="22"/>
      </w:rPr>
      <w:t xml:space="preserve"> Baseline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 Form</w:t>
    </w:r>
  </w:p>
  <w:p w14:paraId="0000025D" w14:textId="77777777" w:rsidR="00271A51" w:rsidRDefault="00271A51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7B701AB6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6CBAA1CE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5F64C7"/>
    <w:multiLevelType w:val="multilevel"/>
    <w:tmpl w:val="D73A7B82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6C2415C"/>
    <w:multiLevelType w:val="multilevel"/>
    <w:tmpl w:val="750A851A"/>
    <w:lvl w:ilvl="0">
      <w:start w:val="79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3"/>
  </w:num>
  <w:num w:numId="6">
    <w:abstractNumId w:val="18"/>
  </w:num>
  <w:num w:numId="7">
    <w:abstractNumId w:val="13"/>
  </w:num>
  <w:num w:numId="8">
    <w:abstractNumId w:val="23"/>
  </w:num>
  <w:num w:numId="9">
    <w:abstractNumId w:val="34"/>
  </w:num>
  <w:num w:numId="10">
    <w:abstractNumId w:val="28"/>
  </w:num>
  <w:num w:numId="11">
    <w:abstractNumId w:val="25"/>
  </w:num>
  <w:num w:numId="12">
    <w:abstractNumId w:val="32"/>
  </w:num>
  <w:num w:numId="13">
    <w:abstractNumId w:val="29"/>
  </w:num>
  <w:num w:numId="14">
    <w:abstractNumId w:val="22"/>
  </w:num>
  <w:num w:numId="15">
    <w:abstractNumId w:val="0"/>
  </w:num>
  <w:num w:numId="16">
    <w:abstractNumId w:val="14"/>
  </w:num>
  <w:num w:numId="17">
    <w:abstractNumId w:val="19"/>
  </w:num>
  <w:num w:numId="18">
    <w:abstractNumId w:val="8"/>
  </w:num>
  <w:num w:numId="19">
    <w:abstractNumId w:val="11"/>
  </w:num>
  <w:num w:numId="20">
    <w:abstractNumId w:val="6"/>
  </w:num>
  <w:num w:numId="21">
    <w:abstractNumId w:val="21"/>
  </w:num>
  <w:num w:numId="22">
    <w:abstractNumId w:val="31"/>
  </w:num>
  <w:num w:numId="23">
    <w:abstractNumId w:val="3"/>
  </w:num>
  <w:num w:numId="24">
    <w:abstractNumId w:val="30"/>
  </w:num>
  <w:num w:numId="25">
    <w:abstractNumId w:val="24"/>
  </w:num>
  <w:num w:numId="26">
    <w:abstractNumId w:val="27"/>
  </w:num>
  <w:num w:numId="27">
    <w:abstractNumId w:val="10"/>
  </w:num>
  <w:num w:numId="28">
    <w:abstractNumId w:val="15"/>
  </w:num>
  <w:num w:numId="29">
    <w:abstractNumId w:val="17"/>
  </w:num>
  <w:num w:numId="30">
    <w:abstractNumId w:val="5"/>
  </w:num>
  <w:num w:numId="31">
    <w:abstractNumId w:val="35"/>
  </w:num>
  <w:num w:numId="32">
    <w:abstractNumId w:val="20"/>
  </w:num>
  <w:num w:numId="33">
    <w:abstractNumId w:val="26"/>
  </w:num>
  <w:num w:numId="34">
    <w:abstractNumId w:val="2"/>
  </w:num>
  <w:num w:numId="35">
    <w:abstractNumId w:val="16"/>
  </w:num>
  <w:num w:numId="3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n, Julia (NIH/NIMH) [F]">
    <w15:presenceInfo w15:providerId="AD" w15:userId="S::dunnja@nih.gov::479cf93b-8208-41f2-84d1-c3d8e7c04dc5"/>
  </w15:person>
  <w15:person w15:author="Nielson, Dylan (NIH/NIMH) [E]">
    <w15:presenceInfo w15:providerId="AD" w15:userId="S::nielsond@nih.gov::30e57dd3-ec49-47a6-bda7-b7a3c3cfdc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6A8"/>
    <w:rsid w:val="00051A09"/>
    <w:rsid w:val="0006664B"/>
    <w:rsid w:val="000D76B1"/>
    <w:rsid w:val="000E21E2"/>
    <w:rsid w:val="00102755"/>
    <w:rsid w:val="001149D7"/>
    <w:rsid w:val="00151C3F"/>
    <w:rsid w:val="00155545"/>
    <w:rsid w:val="001D6084"/>
    <w:rsid w:val="001D6622"/>
    <w:rsid w:val="00271A51"/>
    <w:rsid w:val="002744E7"/>
    <w:rsid w:val="002E3051"/>
    <w:rsid w:val="0030395C"/>
    <w:rsid w:val="00357416"/>
    <w:rsid w:val="00370AAB"/>
    <w:rsid w:val="003B6BFA"/>
    <w:rsid w:val="003D001A"/>
    <w:rsid w:val="003D6FFF"/>
    <w:rsid w:val="00407742"/>
    <w:rsid w:val="0049236F"/>
    <w:rsid w:val="004944FB"/>
    <w:rsid w:val="004A1584"/>
    <w:rsid w:val="0050176F"/>
    <w:rsid w:val="00524360"/>
    <w:rsid w:val="005459C3"/>
    <w:rsid w:val="00556E07"/>
    <w:rsid w:val="00560C49"/>
    <w:rsid w:val="005F1F83"/>
    <w:rsid w:val="00622EDE"/>
    <w:rsid w:val="00640B3E"/>
    <w:rsid w:val="006C343E"/>
    <w:rsid w:val="006E6618"/>
    <w:rsid w:val="007076DF"/>
    <w:rsid w:val="007110B1"/>
    <w:rsid w:val="0076174F"/>
    <w:rsid w:val="007B17A6"/>
    <w:rsid w:val="007C2CAA"/>
    <w:rsid w:val="007E05FD"/>
    <w:rsid w:val="00806B9F"/>
    <w:rsid w:val="0083379D"/>
    <w:rsid w:val="0084345C"/>
    <w:rsid w:val="00890F7F"/>
    <w:rsid w:val="00893D3A"/>
    <w:rsid w:val="00895CBC"/>
    <w:rsid w:val="008970DD"/>
    <w:rsid w:val="00897D24"/>
    <w:rsid w:val="008A2A93"/>
    <w:rsid w:val="008C081C"/>
    <w:rsid w:val="008E133C"/>
    <w:rsid w:val="008E1DE8"/>
    <w:rsid w:val="008E742D"/>
    <w:rsid w:val="00944700"/>
    <w:rsid w:val="009C53B9"/>
    <w:rsid w:val="009D7B52"/>
    <w:rsid w:val="009E270C"/>
    <w:rsid w:val="00A948A4"/>
    <w:rsid w:val="00A97133"/>
    <w:rsid w:val="00AA29D7"/>
    <w:rsid w:val="00AD5C04"/>
    <w:rsid w:val="00B3210F"/>
    <w:rsid w:val="00B37E28"/>
    <w:rsid w:val="00B40B9E"/>
    <w:rsid w:val="00B42FFA"/>
    <w:rsid w:val="00B63D22"/>
    <w:rsid w:val="00C00F6E"/>
    <w:rsid w:val="00C72AEA"/>
    <w:rsid w:val="00C86C23"/>
    <w:rsid w:val="00CC45FE"/>
    <w:rsid w:val="00CE050C"/>
    <w:rsid w:val="00CE12F4"/>
    <w:rsid w:val="00CF0FC2"/>
    <w:rsid w:val="00D04C1B"/>
    <w:rsid w:val="00D21443"/>
    <w:rsid w:val="00D30BDA"/>
    <w:rsid w:val="00DB1274"/>
    <w:rsid w:val="00DB4237"/>
    <w:rsid w:val="00DE6EE3"/>
    <w:rsid w:val="00E01D64"/>
    <w:rsid w:val="00E172C9"/>
    <w:rsid w:val="00E408AF"/>
    <w:rsid w:val="00E55FDC"/>
    <w:rsid w:val="00E803B5"/>
    <w:rsid w:val="00EF6B53"/>
    <w:rsid w:val="00F002D4"/>
    <w:rsid w:val="00F2132C"/>
    <w:rsid w:val="00F52C3A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gyris.stringaris@nih.gov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Nielson, Dylan (NIH/NIMH) [E]</cp:lastModifiedBy>
  <cp:revision>3</cp:revision>
  <dcterms:created xsi:type="dcterms:W3CDTF">2020-04-01T23:53:00Z</dcterms:created>
  <dcterms:modified xsi:type="dcterms:W3CDTF">2020-04-07T13:54:00Z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