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CFC4861" w:rsidR="00067B04" w:rsidRDefault="007C6F70" w:rsidP="0024258B">
      <w:pPr>
        <w:jc w:val="center"/>
        <w:rPr>
          <w:rFonts w:eastAsia="Arial" w:cs="Arial"/>
          <w:i/>
          <w:sz w:val="36"/>
          <w:szCs w:val="36"/>
        </w:rPr>
      </w:pPr>
      <w:r>
        <w:rPr>
          <w:rFonts w:eastAsia="Arial" w:cs="Arial"/>
          <w:color w:val="0000FF"/>
          <w:sz w:val="36"/>
          <w:szCs w:val="36"/>
        </w:rPr>
        <w:t xml:space="preserve">The </w:t>
      </w:r>
      <w:r>
        <w:rPr>
          <w:rFonts w:eastAsia="Arial" w:cs="Arial"/>
          <w:b/>
          <w:color w:val="0000FF"/>
          <w:sz w:val="36"/>
          <w:szCs w:val="36"/>
        </w:rPr>
        <w:t>C</w:t>
      </w:r>
      <w:r>
        <w:rPr>
          <w:rFonts w:eastAsia="Arial" w:cs="Arial"/>
          <w:color w:val="0000FF"/>
          <w:sz w:val="36"/>
          <w:szCs w:val="36"/>
        </w:rPr>
        <w:t>o</w:t>
      </w:r>
      <w:r>
        <w:rPr>
          <w:rFonts w:eastAsia="Arial" w:cs="Arial"/>
          <w:b/>
          <w:color w:val="0000FF"/>
          <w:sz w:val="36"/>
          <w:szCs w:val="36"/>
        </w:rPr>
        <w:t>R</w:t>
      </w:r>
      <w:r>
        <w:rPr>
          <w:rFonts w:eastAsia="Arial" w:cs="Arial"/>
          <w:color w:val="0000FF"/>
          <w:sz w:val="36"/>
          <w:szCs w:val="36"/>
        </w:rPr>
        <w:t>onav</w:t>
      </w:r>
      <w:r>
        <w:rPr>
          <w:rFonts w:eastAsia="Arial" w:cs="Arial"/>
          <w:b/>
          <w:color w:val="0000FF"/>
          <w:sz w:val="36"/>
          <w:szCs w:val="36"/>
        </w:rPr>
        <w:t>I</w:t>
      </w:r>
      <w:r>
        <w:rPr>
          <w:rFonts w:eastAsia="Arial" w:cs="Arial"/>
          <w:color w:val="0000FF"/>
          <w:sz w:val="36"/>
          <w:szCs w:val="36"/>
        </w:rPr>
        <w:t>ru</w:t>
      </w:r>
      <w:r>
        <w:rPr>
          <w:rFonts w:eastAsia="Arial" w:cs="Arial"/>
          <w:b/>
          <w:color w:val="0000FF"/>
          <w:sz w:val="36"/>
          <w:szCs w:val="36"/>
        </w:rPr>
        <w:t>S</w:t>
      </w:r>
      <w:r>
        <w:rPr>
          <w:rFonts w:eastAsia="Arial" w:cs="Arial"/>
          <w:color w:val="0000FF"/>
          <w:sz w:val="36"/>
          <w:szCs w:val="36"/>
        </w:rPr>
        <w:t xml:space="preserve"> Health </w:t>
      </w:r>
      <w:r>
        <w:rPr>
          <w:rFonts w:eastAsia="Arial" w:cs="Arial"/>
          <w:b/>
          <w:color w:val="0000FF"/>
          <w:sz w:val="36"/>
          <w:szCs w:val="36"/>
        </w:rPr>
        <w:t>I</w:t>
      </w:r>
      <w:r>
        <w:rPr>
          <w:rFonts w:eastAsia="Arial" w:cs="Arial"/>
          <w:color w:val="0000FF"/>
          <w:sz w:val="36"/>
          <w:szCs w:val="36"/>
        </w:rPr>
        <w:t xml:space="preserve">mpact </w:t>
      </w:r>
      <w:r>
        <w:rPr>
          <w:rFonts w:eastAsia="Arial" w:cs="Arial"/>
          <w:b/>
          <w:color w:val="0000FF"/>
          <w:sz w:val="36"/>
          <w:szCs w:val="36"/>
        </w:rPr>
        <w:t>S</w:t>
      </w:r>
      <w:r>
        <w:rPr>
          <w:rFonts w:eastAsia="Arial" w:cs="Arial"/>
          <w:color w:val="0000FF"/>
          <w:sz w:val="36"/>
          <w:szCs w:val="36"/>
        </w:rPr>
        <w:t>urvey (CRISIS) V0.</w:t>
      </w:r>
      <w:ins w:id="0" w:author="Dunn, Julia (NIH/NIMH) [F]" w:date="2020-04-08T11:53:00Z">
        <w:r w:rsidR="002D6AA0">
          <w:rPr>
            <w:rFonts w:eastAsia="Arial" w:cs="Arial"/>
            <w:color w:val="0000FF"/>
            <w:sz w:val="36"/>
            <w:szCs w:val="36"/>
          </w:rPr>
          <w:t>3</w:t>
        </w:r>
      </w:ins>
      <w:del w:id="1" w:author="Dunn, Julia (NIH/NIMH) [F]" w:date="2020-04-08T11:53:00Z">
        <w:r w:rsidR="00E63682" w:rsidDel="002D6AA0">
          <w:rPr>
            <w:rFonts w:eastAsia="Arial" w:cs="Arial"/>
            <w:color w:val="0000FF"/>
            <w:sz w:val="36"/>
            <w:szCs w:val="36"/>
          </w:rPr>
          <w:delText>2</w:delText>
        </w:r>
      </w:del>
      <w:r>
        <w:rPr>
          <w:rFonts w:eastAsia="Arial" w:cs="Arial"/>
          <w:color w:val="0000FF"/>
          <w:sz w:val="36"/>
          <w:szCs w:val="36"/>
        </w:rPr>
        <w:t xml:space="preserve"> </w:t>
      </w:r>
      <w:r>
        <w:rPr>
          <w:rFonts w:eastAsia="Arial" w:cs="Arial"/>
          <w:i/>
          <w:sz w:val="36"/>
          <w:szCs w:val="36"/>
        </w:rPr>
        <w:t>Parent/Caregiver</w:t>
      </w:r>
      <w:r w:rsidR="00DC6D44">
        <w:rPr>
          <w:rFonts w:eastAsia="Arial" w:cs="Arial"/>
          <w:i/>
          <w:sz w:val="36"/>
          <w:szCs w:val="36"/>
        </w:rPr>
        <w:t xml:space="preserve"> </w:t>
      </w:r>
      <w:r w:rsidR="005F04E0">
        <w:rPr>
          <w:rFonts w:eastAsia="Arial" w:cs="Arial"/>
          <w:i/>
          <w:sz w:val="36"/>
          <w:szCs w:val="36"/>
        </w:rPr>
        <w:t xml:space="preserve">Follow-Up </w:t>
      </w:r>
      <w:r>
        <w:rPr>
          <w:rFonts w:eastAsia="Arial" w:cs="Arial"/>
          <w:i/>
          <w:sz w:val="36"/>
          <w:szCs w:val="36"/>
        </w:rPr>
        <w:t>Form</w:t>
      </w:r>
      <w:r w:rsidR="00B63D78">
        <w:rPr>
          <w:rFonts w:eastAsia="Arial" w:cs="Arial"/>
          <w:i/>
          <w:sz w:val="36"/>
          <w:szCs w:val="36"/>
        </w:rPr>
        <w:t xml:space="preserve">: </w:t>
      </w:r>
      <w:proofErr w:type="spellStart"/>
      <w:ins w:id="2" w:author="Irene Droney" w:date="2020-04-09T15:29:00Z">
        <w:r w:rsidR="003B0FF2">
          <w:rPr>
            <w:rFonts w:eastAsia="Arial" w:cs="Arial"/>
            <w:i/>
            <w:sz w:val="36"/>
            <w:szCs w:val="36"/>
          </w:rPr>
          <w:t>Current</w:t>
        </w:r>
      </w:ins>
      <w:del w:id="3" w:author="Irene Droney" w:date="2020-04-09T15:29:00Z">
        <w:r w:rsidR="00B63D78" w:rsidDel="003B0FF2">
          <w:rPr>
            <w:rFonts w:eastAsia="Arial" w:cs="Arial"/>
            <w:i/>
            <w:sz w:val="36"/>
            <w:szCs w:val="36"/>
          </w:rPr>
          <w:delText xml:space="preserve">Short </w:delText>
        </w:r>
      </w:del>
      <w:r w:rsidR="00B63D78">
        <w:rPr>
          <w:rFonts w:eastAsia="Arial" w:cs="Arial"/>
          <w:i/>
          <w:sz w:val="36"/>
          <w:szCs w:val="36"/>
        </w:rPr>
        <w:t>Form</w:t>
      </w:r>
      <w:proofErr w:type="spellEnd"/>
    </w:p>
    <w:p w14:paraId="00000005" w14:textId="77777777" w:rsidR="00067B04" w:rsidRDefault="00067B04">
      <w:pPr>
        <w:rPr>
          <w:rFonts w:eastAsia="Arial" w:cs="Arial"/>
          <w:sz w:val="28"/>
          <w:szCs w:val="28"/>
        </w:rPr>
      </w:pPr>
    </w:p>
    <w:p w14:paraId="00000006" w14:textId="77777777" w:rsidR="00067B04" w:rsidRDefault="00067B04">
      <w:pPr>
        <w:rPr>
          <w:rFonts w:eastAsia="Arial" w:cs="Arial"/>
          <w:sz w:val="28"/>
          <w:szCs w:val="28"/>
        </w:rPr>
      </w:pPr>
    </w:p>
    <w:p w14:paraId="00000007" w14:textId="77777777" w:rsidR="00067B04" w:rsidRDefault="007C6F70">
      <w:pPr>
        <w:rPr>
          <w:rFonts w:eastAsia="Arial" w:cs="Arial"/>
          <w:szCs w:val="22"/>
        </w:rPr>
      </w:pPr>
      <w:r>
        <w:rPr>
          <w:rFonts w:eastAsia="Arial" w:cs="Arial"/>
          <w:b/>
          <w:szCs w:val="22"/>
        </w:rPr>
        <w:t>Attribution License:</w:t>
      </w:r>
      <w:r>
        <w:rPr>
          <w:rFonts w:eastAsia="Arial" w:cs="Arial"/>
          <w:szCs w:val="22"/>
        </w:rPr>
        <w:t xml:space="preserve"> CC-BY-4.0 (</w:t>
      </w:r>
      <w:hyperlink r:id="rId12">
        <w:r>
          <w:rPr>
            <w:rFonts w:eastAsia="Arial" w:cs="Arial"/>
            <w:szCs w:val="22"/>
            <w:u w:val="single"/>
          </w:rPr>
          <w:t>https://creativecommons.org/licenses/by/4.0/</w:t>
        </w:r>
      </w:hyperlink>
      <w:r>
        <w:rPr>
          <w:rFonts w:eastAsia="Arial" w:cs="Arial"/>
          <w:szCs w:val="22"/>
        </w:rPr>
        <w:t>)</w:t>
      </w:r>
    </w:p>
    <w:p w14:paraId="00000008" w14:textId="77777777" w:rsidR="00067B04" w:rsidRDefault="00067B04">
      <w:pPr>
        <w:rPr>
          <w:rFonts w:eastAsia="Arial" w:cs="Arial"/>
          <w:szCs w:val="22"/>
        </w:rPr>
      </w:pPr>
    </w:p>
    <w:p w14:paraId="00000009" w14:textId="77777777" w:rsidR="00067B04" w:rsidRDefault="007C6F70">
      <w:pPr>
        <w:rPr>
          <w:rFonts w:eastAsia="Arial" w:cs="Arial"/>
          <w:szCs w:val="22"/>
        </w:rPr>
      </w:pPr>
      <w:r>
        <w:rPr>
          <w:rFonts w:eastAsia="Arial" w:cs="Arial"/>
          <w:szCs w:val="22"/>
        </w:rPr>
        <w:t>The CRISIS</w:t>
      </w:r>
      <w:r>
        <w:rPr>
          <w:rFonts w:eastAsia="Arial" w:cs="Arial"/>
          <w:b/>
          <w:szCs w:val="22"/>
        </w:rPr>
        <w:t xml:space="preserve"> </w:t>
      </w:r>
      <w:r>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eastAsia="Arial" w:cs="Arial"/>
          <w:szCs w:val="22"/>
        </w:rPr>
      </w:pPr>
      <w:r>
        <w:rPr>
          <w:rFonts w:eastAsia="Arial" w:cs="Arial"/>
          <w:szCs w:val="22"/>
        </w:rPr>
        <w:t xml:space="preserve"> </w:t>
      </w:r>
    </w:p>
    <w:p w14:paraId="0000000B" w14:textId="77777777" w:rsidR="00067B04" w:rsidRDefault="007C6F70">
      <w:pPr>
        <w:rPr>
          <w:rFonts w:eastAsia="Arial" w:cs="Arial"/>
          <w:szCs w:val="22"/>
        </w:rPr>
      </w:pPr>
      <w:r>
        <w:rPr>
          <w:rFonts w:eastAsia="Arial" w:cs="Arial"/>
          <w:b/>
          <w:szCs w:val="22"/>
        </w:rPr>
        <w:t>Content contributors and consultants:</w:t>
      </w:r>
      <w:r>
        <w:rPr>
          <w:rFonts w:eastAsia="Arial" w:cs="Arial"/>
          <w:szCs w:val="22"/>
        </w:rPr>
        <w:t xml:space="preserve"> Evelyn </w:t>
      </w:r>
      <w:proofErr w:type="spellStart"/>
      <w:r>
        <w:rPr>
          <w:rFonts w:eastAsia="Arial" w:cs="Arial"/>
          <w:szCs w:val="22"/>
        </w:rPr>
        <w:t>Bromet</w:t>
      </w:r>
      <w:proofErr w:type="spellEnd"/>
      <w:r>
        <w:rPr>
          <w:rFonts w:eastAsia="Arial" w:cs="Arial"/>
          <w:szCs w:val="22"/>
        </w:rPr>
        <w:t xml:space="preserve">, Stan Colcombe, Kathy Georgiadis, Dan Klein, Giovanni </w:t>
      </w:r>
      <w:proofErr w:type="spellStart"/>
      <w:r>
        <w:rPr>
          <w:rFonts w:eastAsia="Arial" w:cs="Arial"/>
          <w:szCs w:val="22"/>
        </w:rPr>
        <w:t>Salum</w:t>
      </w:r>
      <w:proofErr w:type="spellEnd"/>
    </w:p>
    <w:p w14:paraId="0000000C" w14:textId="77777777" w:rsidR="00067B04" w:rsidRDefault="00067B04">
      <w:pPr>
        <w:rPr>
          <w:rFonts w:eastAsia="Arial" w:cs="Arial"/>
          <w:szCs w:val="22"/>
        </w:rPr>
      </w:pPr>
    </w:p>
    <w:p w14:paraId="0000000D" w14:textId="77777777" w:rsidR="00067B04" w:rsidRDefault="007C6F70">
      <w:pPr>
        <w:rPr>
          <w:rFonts w:eastAsia="Arial" w:cs="Arial"/>
          <w:szCs w:val="22"/>
        </w:rPr>
      </w:pPr>
      <w:r>
        <w:rPr>
          <w:rFonts w:eastAsia="Arial" w:cs="Arial"/>
          <w:b/>
          <w:szCs w:val="22"/>
        </w:rPr>
        <w:t>Coordinators:</w:t>
      </w:r>
      <w:r>
        <w:rPr>
          <w:rFonts w:eastAsia="Arial" w:cs="Arial"/>
          <w:szCs w:val="22"/>
        </w:rPr>
        <w:t xml:space="preserve"> Lindsay Alexander, Ioanna Douka, Julia Dunn, Diana Lopez, Anna MacKay-Brandt, Ken Towbin</w:t>
      </w:r>
    </w:p>
    <w:p w14:paraId="0000000E" w14:textId="77777777" w:rsidR="00067B04" w:rsidRDefault="00067B04">
      <w:pPr>
        <w:rPr>
          <w:rFonts w:eastAsia="Arial" w:cs="Arial"/>
          <w:szCs w:val="22"/>
        </w:rPr>
      </w:pPr>
    </w:p>
    <w:p w14:paraId="0000000F" w14:textId="77777777" w:rsidR="00067B04" w:rsidRDefault="007C6F70">
      <w:pPr>
        <w:rPr>
          <w:rFonts w:eastAsia="Arial" w:cs="Arial"/>
          <w:szCs w:val="22"/>
        </w:rPr>
      </w:pPr>
      <w:r>
        <w:rPr>
          <w:rFonts w:eastAsia="Arial" w:cs="Arial"/>
          <w:b/>
          <w:szCs w:val="22"/>
        </w:rPr>
        <w:t>Technical and Editing Support:</w:t>
      </w:r>
      <w:r>
        <w:rPr>
          <w:rFonts w:eastAsia="Arial" w:cs="Arial"/>
          <w:szCs w:val="22"/>
        </w:rPr>
        <w:t xml:space="preserve"> Irene Droney, Beth Foote, </w:t>
      </w:r>
      <w:proofErr w:type="spellStart"/>
      <w:r>
        <w:rPr>
          <w:rFonts w:eastAsia="Arial" w:cs="Arial"/>
          <w:szCs w:val="22"/>
        </w:rPr>
        <w:t>Jianping</w:t>
      </w:r>
      <w:proofErr w:type="spellEnd"/>
      <w:r>
        <w:rPr>
          <w:rFonts w:eastAsia="Arial" w:cs="Arial"/>
          <w:szCs w:val="22"/>
        </w:rPr>
        <w:t xml:space="preserve"> He, Georgia O’ Callaghan, Judith Milham, Courtney Quick, Diana Paksarian, Kayla Sirois </w:t>
      </w:r>
    </w:p>
    <w:p w14:paraId="00000010" w14:textId="77777777" w:rsidR="00067B04" w:rsidRDefault="007C6F70">
      <w:pPr>
        <w:rPr>
          <w:rFonts w:eastAsia="Arial" w:cs="Arial"/>
          <w:szCs w:val="22"/>
        </w:rPr>
      </w:pPr>
      <w:r>
        <w:rPr>
          <w:rFonts w:eastAsia="Arial" w:cs="Arial"/>
          <w:szCs w:val="22"/>
        </w:rPr>
        <w:t xml:space="preserve">  </w:t>
      </w:r>
    </w:p>
    <w:p w14:paraId="00000011" w14:textId="1257DBFD" w:rsidR="00067B04" w:rsidRDefault="007C6F70">
      <w:pPr>
        <w:rPr>
          <w:rFonts w:eastAsia="Arial" w:cs="Arial"/>
          <w:szCs w:val="22"/>
        </w:rPr>
      </w:pPr>
      <w:r>
        <w:rPr>
          <w:rFonts w:eastAsia="Arial" w:cs="Arial"/>
          <w:szCs w:val="22"/>
        </w:rPr>
        <w:t>Our team encourages advance</w:t>
      </w:r>
      <w:r w:rsidR="00BB3239">
        <w:rPr>
          <w:rFonts w:eastAsia="Arial" w:cs="Arial"/>
          <w:szCs w:val="22"/>
        </w:rPr>
        <w:t>d</w:t>
      </w:r>
      <w:r>
        <w:rPr>
          <w:rFonts w:eastAsia="Arial" w:cs="Arial"/>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eastAsia="Arial" w:cs="Arial"/>
            <w:szCs w:val="22"/>
            <w:u w:val="single"/>
          </w:rPr>
          <w:t>argyris.stringaris@nih.gov</w:t>
        </w:r>
      </w:hyperlink>
      <w:r>
        <w:rPr>
          <w:rFonts w:eastAsia="Arial" w:cs="Arial"/>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eastAsia="Arial" w:cs="Arial"/>
          <w:szCs w:val="22"/>
        </w:rPr>
      </w:pPr>
      <w:r>
        <w:rPr>
          <w:rFonts w:eastAsia="Arial" w:cs="Arial"/>
          <w:b/>
          <w:szCs w:val="22"/>
        </w:rPr>
        <w:lastRenderedPageBreak/>
        <w:t xml:space="preserve">Identification Number: </w:t>
      </w:r>
    </w:p>
    <w:p w14:paraId="00000014" w14:textId="729E8F09" w:rsidR="00067B04" w:rsidRDefault="007C6F70" w:rsidP="007C6F70">
      <w:pPr>
        <w:spacing w:before="164"/>
        <w:ind w:right="604"/>
        <w:rPr>
          <w:rFonts w:eastAsia="Arial" w:cs="Arial"/>
          <w:b/>
          <w:szCs w:val="22"/>
        </w:rPr>
      </w:pPr>
      <w:r>
        <w:rPr>
          <w:rFonts w:eastAsia="Arial" w:cs="Arial"/>
          <w:b/>
          <w:szCs w:val="22"/>
        </w:rPr>
        <w:t xml:space="preserve">Country: </w:t>
      </w:r>
      <w:ins w:id="4" w:author="Irene Droney" w:date="2020-04-09T15:30:00Z">
        <w:r w:rsidR="003B0FF2">
          <w:rPr>
            <w:rFonts w:eastAsia="Arial" w:cs="Arial"/>
            <w:b/>
            <w:szCs w:val="22"/>
          </w:rPr>
          <w:t>(Drop down list)</w:t>
        </w:r>
      </w:ins>
    </w:p>
    <w:p w14:paraId="00000015" w14:textId="3A77E254" w:rsidR="00067B04" w:rsidRDefault="007C6F70" w:rsidP="007C6F70">
      <w:pPr>
        <w:spacing w:before="164"/>
        <w:ind w:right="604"/>
        <w:rPr>
          <w:rFonts w:eastAsia="Arial" w:cs="Arial"/>
          <w:b/>
          <w:szCs w:val="22"/>
        </w:rPr>
      </w:pPr>
      <w:r>
        <w:rPr>
          <w:rFonts w:eastAsia="Arial" w:cs="Arial"/>
          <w:b/>
          <w:szCs w:val="22"/>
        </w:rPr>
        <w:t xml:space="preserve">State/Providence/Region: </w:t>
      </w:r>
    </w:p>
    <w:p w14:paraId="00000016" w14:textId="243281BD" w:rsidR="00067B04" w:rsidRDefault="007C6F70">
      <w:pPr>
        <w:spacing w:before="240" w:after="240"/>
        <w:rPr>
          <w:rFonts w:eastAsia="Arial" w:cs="Arial"/>
          <w:b/>
          <w:szCs w:val="22"/>
        </w:rPr>
      </w:pPr>
      <w:r>
        <w:rPr>
          <w:rFonts w:eastAsia="Arial" w:cs="Arial"/>
          <w:b/>
          <w:szCs w:val="22"/>
        </w:rPr>
        <w:t xml:space="preserve">Your age (years):  </w:t>
      </w:r>
      <w:r>
        <w:rPr>
          <w:rFonts w:eastAsia="Arial" w:cs="Arial"/>
          <w:b/>
          <w:szCs w:val="22"/>
        </w:rPr>
        <w:tab/>
        <w:t xml:space="preserve">         </w:t>
      </w:r>
    </w:p>
    <w:p w14:paraId="00000017" w14:textId="40A8059A" w:rsidR="00067B04" w:rsidRDefault="007C6F70" w:rsidP="007C6F70">
      <w:pPr>
        <w:spacing w:before="164"/>
        <w:ind w:right="604"/>
        <w:rPr>
          <w:rFonts w:eastAsia="Arial" w:cs="Arial"/>
          <w:b/>
          <w:szCs w:val="22"/>
        </w:rPr>
      </w:pPr>
      <w:r>
        <w:rPr>
          <w:rFonts w:eastAsia="Arial" w:cs="Arial"/>
          <w:b/>
          <w:szCs w:val="22"/>
        </w:rPr>
        <w:t xml:space="preserve">Your child’s age (years):  </w:t>
      </w:r>
    </w:p>
    <w:p w14:paraId="6F638736" w14:textId="77777777" w:rsidR="003B0FF2" w:rsidRDefault="003B0FF2" w:rsidP="003B0FF2">
      <w:pPr>
        <w:spacing w:before="164"/>
        <w:ind w:right="604"/>
        <w:rPr>
          <w:ins w:id="5" w:author="Irene Droney" w:date="2020-04-09T15:30:00Z"/>
          <w:rFonts w:eastAsia="Arial" w:cs="Arial"/>
          <w:b/>
          <w:bCs/>
          <w:szCs w:val="22"/>
        </w:rPr>
      </w:pPr>
      <w:ins w:id="6" w:author="Irene Droney" w:date="2020-04-09T15:30:00Z">
        <w:r w:rsidRPr="00E15073">
          <w:rPr>
            <w:rFonts w:eastAsia="Arial" w:cs="Arial"/>
            <w:b/>
            <w:bCs/>
            <w:szCs w:val="22"/>
          </w:rPr>
          <w:t>What is your relationship to the child?</w:t>
        </w:r>
      </w:ins>
    </w:p>
    <w:p w14:paraId="5847073F" w14:textId="77777777" w:rsidR="003B0FF2" w:rsidRPr="00E15073" w:rsidRDefault="003B0FF2" w:rsidP="003B0FF2">
      <w:pPr>
        <w:pStyle w:val="ListParagraph"/>
        <w:numPr>
          <w:ilvl w:val="0"/>
          <w:numId w:val="35"/>
        </w:numPr>
        <w:spacing w:before="164"/>
        <w:ind w:right="604"/>
        <w:rPr>
          <w:ins w:id="7" w:author="Irene Droney" w:date="2020-04-09T15:30:00Z"/>
          <w:rFonts w:eastAsia="Arial" w:cs="Arial"/>
          <w:szCs w:val="22"/>
        </w:rPr>
      </w:pPr>
      <w:ins w:id="8" w:author="Irene Droney" w:date="2020-04-09T15:30:00Z">
        <w:r w:rsidRPr="00E15073">
          <w:rPr>
            <w:rFonts w:eastAsia="Arial" w:cs="Arial"/>
            <w:szCs w:val="22"/>
          </w:rPr>
          <w:t>Mother</w:t>
        </w:r>
      </w:ins>
    </w:p>
    <w:p w14:paraId="37EDD3A1" w14:textId="77777777" w:rsidR="003B0FF2" w:rsidRPr="00E15073" w:rsidRDefault="003B0FF2" w:rsidP="003B0FF2">
      <w:pPr>
        <w:pStyle w:val="ListParagraph"/>
        <w:numPr>
          <w:ilvl w:val="0"/>
          <w:numId w:val="35"/>
        </w:numPr>
        <w:spacing w:before="164"/>
        <w:ind w:right="604"/>
        <w:rPr>
          <w:ins w:id="9" w:author="Irene Droney" w:date="2020-04-09T15:30:00Z"/>
          <w:rFonts w:eastAsia="Arial" w:cs="Arial"/>
          <w:szCs w:val="22"/>
        </w:rPr>
      </w:pPr>
      <w:ins w:id="10" w:author="Irene Droney" w:date="2020-04-09T15:30:00Z">
        <w:r w:rsidRPr="00E15073">
          <w:rPr>
            <w:rFonts w:eastAsia="Arial" w:cs="Arial"/>
            <w:szCs w:val="22"/>
          </w:rPr>
          <w:t>Father</w:t>
        </w:r>
      </w:ins>
    </w:p>
    <w:p w14:paraId="39DC95DD" w14:textId="77777777" w:rsidR="003B0FF2" w:rsidRPr="00E15073" w:rsidRDefault="003B0FF2" w:rsidP="003B0FF2">
      <w:pPr>
        <w:pStyle w:val="ListParagraph"/>
        <w:numPr>
          <w:ilvl w:val="0"/>
          <w:numId w:val="35"/>
        </w:numPr>
        <w:spacing w:before="164"/>
        <w:ind w:right="604"/>
        <w:rPr>
          <w:ins w:id="11" w:author="Irene Droney" w:date="2020-04-09T15:30:00Z"/>
          <w:rFonts w:eastAsia="Arial" w:cs="Arial"/>
          <w:szCs w:val="22"/>
        </w:rPr>
      </w:pPr>
      <w:ins w:id="12" w:author="Irene Droney" w:date="2020-04-09T15:30:00Z">
        <w:r w:rsidRPr="00E15073">
          <w:rPr>
            <w:rFonts w:eastAsia="Arial" w:cs="Arial"/>
            <w:szCs w:val="22"/>
          </w:rPr>
          <w:t>Grandparent</w:t>
        </w:r>
      </w:ins>
    </w:p>
    <w:p w14:paraId="5E6E18F9" w14:textId="77777777" w:rsidR="003B0FF2" w:rsidRPr="00E15073" w:rsidRDefault="003B0FF2" w:rsidP="003B0FF2">
      <w:pPr>
        <w:pStyle w:val="ListParagraph"/>
        <w:numPr>
          <w:ilvl w:val="0"/>
          <w:numId w:val="35"/>
        </w:numPr>
        <w:spacing w:before="164"/>
        <w:ind w:right="604"/>
        <w:rPr>
          <w:ins w:id="13" w:author="Irene Droney" w:date="2020-04-09T15:30:00Z"/>
          <w:rFonts w:eastAsia="Arial" w:cs="Arial"/>
          <w:szCs w:val="22"/>
        </w:rPr>
      </w:pPr>
      <w:ins w:id="14" w:author="Irene Droney" w:date="2020-04-09T15:30:00Z">
        <w:r w:rsidRPr="00E15073">
          <w:rPr>
            <w:rFonts w:eastAsia="Arial" w:cs="Arial"/>
            <w:szCs w:val="22"/>
          </w:rPr>
          <w:t>Aunt/Uncle</w:t>
        </w:r>
      </w:ins>
    </w:p>
    <w:p w14:paraId="40C0F28E" w14:textId="77777777" w:rsidR="003B0FF2" w:rsidRPr="00E15073" w:rsidRDefault="003B0FF2" w:rsidP="003B0FF2">
      <w:pPr>
        <w:pStyle w:val="ListParagraph"/>
        <w:numPr>
          <w:ilvl w:val="0"/>
          <w:numId w:val="35"/>
        </w:numPr>
        <w:spacing w:before="164"/>
        <w:ind w:right="604"/>
        <w:rPr>
          <w:ins w:id="15" w:author="Irene Droney" w:date="2020-04-09T15:30:00Z"/>
          <w:rFonts w:eastAsia="Arial" w:cs="Arial"/>
          <w:szCs w:val="22"/>
        </w:rPr>
      </w:pPr>
      <w:ins w:id="16" w:author="Irene Droney" w:date="2020-04-09T15:30:00Z">
        <w:r w:rsidRPr="00E15073">
          <w:rPr>
            <w:rFonts w:eastAsia="Arial" w:cs="Arial"/>
            <w:szCs w:val="22"/>
          </w:rPr>
          <w:t>Foster Parent</w:t>
        </w:r>
      </w:ins>
    </w:p>
    <w:p w14:paraId="00000018" w14:textId="72CB1ABA" w:rsidR="00067B04" w:rsidRPr="003B0FF2" w:rsidRDefault="003B0FF2" w:rsidP="003B0FF2">
      <w:pPr>
        <w:pStyle w:val="ListParagraph"/>
        <w:numPr>
          <w:ilvl w:val="0"/>
          <w:numId w:val="35"/>
        </w:numPr>
        <w:spacing w:before="164"/>
        <w:ind w:right="604"/>
        <w:rPr>
          <w:rFonts w:eastAsia="Arial" w:cs="Arial"/>
          <w:szCs w:val="22"/>
          <w:rPrChange w:id="17" w:author="Irene Droney" w:date="2020-04-09T15:30:00Z">
            <w:rPr/>
          </w:rPrChange>
        </w:rPr>
        <w:pPrChange w:id="18" w:author="Irene Droney" w:date="2020-04-09T15:30:00Z">
          <w:pPr>
            <w:spacing w:before="164"/>
            <w:ind w:right="604"/>
          </w:pPr>
        </w:pPrChange>
      </w:pPr>
      <w:ins w:id="19" w:author="Irene Droney" w:date="2020-04-09T15:30:00Z">
        <w:r w:rsidRPr="00E15073">
          <w:rPr>
            <w:rFonts w:eastAsia="Arial" w:cs="Arial"/>
            <w:szCs w:val="22"/>
          </w:rPr>
          <w:t>Other</w:t>
        </w:r>
      </w:ins>
    </w:p>
    <w:p w14:paraId="00000076" w14:textId="77777777" w:rsidR="00067B04" w:rsidRDefault="00067B04">
      <w:pPr>
        <w:rPr>
          <w:rFonts w:eastAsia="Arial" w:cs="Arial"/>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eastAsia="Arial" w:cs="Arial"/>
          <w:szCs w:val="22"/>
        </w:rPr>
      </w:pPr>
    </w:p>
    <w:p w14:paraId="0000007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7A" w14:textId="77777777" w:rsidR="00067B04" w:rsidRDefault="00067B04">
      <w:pPr>
        <w:rPr>
          <w:rFonts w:eastAsia="Arial" w:cs="Arial"/>
          <w:szCs w:val="22"/>
        </w:rPr>
      </w:pPr>
    </w:p>
    <w:p w14:paraId="0000007B" w14:textId="2E4B644F"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your child been exposed to someone likely to have Coronavirus/COVID-19?</w:t>
      </w:r>
      <w:r w:rsidR="000A6210">
        <w:rPr>
          <w:rFonts w:eastAsia="Arial" w:cs="Arial"/>
          <w:b/>
          <w:szCs w:val="22"/>
        </w:rPr>
        <w:t xml:space="preserve"> </w:t>
      </w:r>
      <w:r w:rsidR="009A4750">
        <w:rPr>
          <w:rFonts w:eastAsia="Arial" w:cs="Arial"/>
          <w:b/>
          <w:szCs w:val="22"/>
        </w:rPr>
        <w:t>(check all that apply)</w:t>
      </w:r>
    </w:p>
    <w:p w14:paraId="0000007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possible symptoms, but no diagnosis by doctor</w:t>
      </w:r>
    </w:p>
    <w:p w14:paraId="0000007F" w14:textId="39759062"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ins w:id="20" w:author="Dunn, Julia (NIH/NIMH) [F]" w:date="2020-04-08T11:55:00Z">
        <w:r w:rsidR="009176C6">
          <w:rPr>
            <w:rFonts w:eastAsia="Arial" w:cs="Arial"/>
            <w:szCs w:val="22"/>
          </w:rPr>
          <w:t>, not to my knowledge</w:t>
        </w:r>
      </w:ins>
    </w:p>
    <w:p w14:paraId="44C02CCA" w14:textId="1CB39DDD" w:rsidR="00203C1C" w:rsidRDefault="00203C1C">
      <w:pPr>
        <w:rPr>
          <w:rFonts w:eastAsia="Arial" w:cs="Arial"/>
          <w:b/>
          <w:szCs w:val="22"/>
          <w:highlight w:val="white"/>
        </w:rPr>
      </w:pPr>
    </w:p>
    <w:p w14:paraId="00000081" w14:textId="108A6815"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been suspected </w:t>
      </w:r>
      <w:r w:rsidR="006141F3">
        <w:rPr>
          <w:rFonts w:eastAsia="Arial" w:cs="Arial"/>
          <w:b/>
          <w:szCs w:val="22"/>
          <w:highlight w:val="white"/>
        </w:rPr>
        <w:t>of</w:t>
      </w:r>
      <w:r>
        <w:rPr>
          <w:rFonts w:eastAsia="Arial" w:cs="Arial"/>
          <w:b/>
          <w:szCs w:val="22"/>
          <w:highlight w:val="white"/>
        </w:rPr>
        <w:t xml:space="preserve"> hav</w:t>
      </w:r>
      <w:r w:rsidR="006141F3">
        <w:rPr>
          <w:rFonts w:eastAsia="Arial" w:cs="Arial"/>
          <w:b/>
          <w:szCs w:val="22"/>
          <w:highlight w:val="white"/>
        </w:rPr>
        <w:t>ing</w:t>
      </w:r>
      <w:r>
        <w:rPr>
          <w:rFonts w:eastAsia="Arial" w:cs="Arial"/>
          <w:b/>
          <w:szCs w:val="22"/>
          <w:highlight w:val="white"/>
        </w:rPr>
        <w:t xml:space="preserve"> Coronavirus/COVID-19 infection?</w:t>
      </w:r>
    </w:p>
    <w:p w14:paraId="00000082" w14:textId="77777777" w:rsidR="00067B04" w:rsidRDefault="007C6F70">
      <w:pPr>
        <w:numPr>
          <w:ilvl w:val="1"/>
          <w:numId w:val="8"/>
        </w:numPr>
        <w:rPr>
          <w:rFonts w:eastAsia="Arial" w:cs="Arial"/>
          <w:szCs w:val="22"/>
        </w:rPr>
      </w:pPr>
      <w:r>
        <w:rPr>
          <w:rFonts w:eastAsia="Arial" w:cs="Arial"/>
          <w:szCs w:val="22"/>
          <w:highlight w:val="white"/>
        </w:rPr>
        <w:t>Yes, has positive test</w:t>
      </w:r>
    </w:p>
    <w:p w14:paraId="00000083" w14:textId="77777777" w:rsidR="00067B04" w:rsidRDefault="007C6F70">
      <w:pPr>
        <w:numPr>
          <w:ilvl w:val="1"/>
          <w:numId w:val="8"/>
        </w:numPr>
        <w:rPr>
          <w:rFonts w:eastAsia="Arial" w:cs="Arial"/>
          <w:szCs w:val="22"/>
        </w:rPr>
      </w:pPr>
      <w:r>
        <w:rPr>
          <w:rFonts w:eastAsia="Arial" w:cs="Arial"/>
          <w:szCs w:val="22"/>
          <w:highlight w:val="white"/>
        </w:rPr>
        <w:t>Yes, medical diagnosis, but no test</w:t>
      </w:r>
    </w:p>
    <w:p w14:paraId="00000084" w14:textId="28C7A1B5" w:rsidR="00067B04" w:rsidRDefault="007C6F70">
      <w:pPr>
        <w:numPr>
          <w:ilvl w:val="1"/>
          <w:numId w:val="8"/>
        </w:numPr>
        <w:rPr>
          <w:rFonts w:eastAsia="Arial" w:cs="Arial"/>
          <w:szCs w:val="22"/>
        </w:rPr>
      </w:pPr>
      <w:r>
        <w:rPr>
          <w:rFonts w:eastAsia="Arial" w:cs="Arial"/>
          <w:szCs w:val="22"/>
          <w:highlight w:val="white"/>
        </w:rPr>
        <w:t>Yes, ha</w:t>
      </w:r>
      <w:r w:rsidR="006141F3">
        <w:rPr>
          <w:rFonts w:eastAsia="Arial" w:cs="Arial"/>
          <w:szCs w:val="22"/>
          <w:highlight w:val="white"/>
        </w:rPr>
        <w:t>s</w:t>
      </w:r>
      <w:r w:rsidR="00A47C5F">
        <w:rPr>
          <w:rFonts w:eastAsia="Arial" w:cs="Arial"/>
          <w:szCs w:val="22"/>
          <w:highlight w:val="white"/>
        </w:rPr>
        <w:t xml:space="preserve"> had</w:t>
      </w:r>
      <w:r>
        <w:rPr>
          <w:rFonts w:eastAsia="Arial" w:cs="Arial"/>
          <w:szCs w:val="22"/>
          <w:highlight w:val="white"/>
        </w:rPr>
        <w:t xml:space="preserve"> some possible symptoms, but no diagnosis by doctor</w:t>
      </w:r>
    </w:p>
    <w:p w14:paraId="00000085" w14:textId="77777777" w:rsidR="00067B04" w:rsidRDefault="007C6F70">
      <w:pPr>
        <w:numPr>
          <w:ilvl w:val="1"/>
          <w:numId w:val="8"/>
        </w:numPr>
        <w:rPr>
          <w:rFonts w:eastAsia="Arial" w:cs="Arial"/>
          <w:szCs w:val="22"/>
        </w:rPr>
      </w:pPr>
      <w:r>
        <w:rPr>
          <w:rFonts w:eastAsia="Arial" w:cs="Arial"/>
          <w:szCs w:val="22"/>
          <w:highlight w:val="white"/>
        </w:rPr>
        <w:t xml:space="preserve">No symptoms or signs </w:t>
      </w:r>
    </w:p>
    <w:p w14:paraId="565C3102" w14:textId="77777777" w:rsidR="00BB37E6" w:rsidRDefault="00BB37E6">
      <w:pPr>
        <w:rPr>
          <w:rFonts w:eastAsia="Arial" w:cs="Arial"/>
          <w:szCs w:val="22"/>
        </w:rPr>
      </w:pPr>
    </w:p>
    <w:p w14:paraId="00000087" w14:textId="733CEDB6"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had any of the following symptoms? </w:t>
      </w:r>
      <w:r w:rsidR="000A6210">
        <w:rPr>
          <w:rFonts w:eastAsia="Arial" w:cs="Arial"/>
          <w:b/>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Fever</w:t>
      </w:r>
    </w:p>
    <w:p w14:paraId="00000089"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Cough</w:t>
      </w:r>
    </w:p>
    <w:p w14:paraId="0000008A"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Fatigue</w:t>
      </w:r>
    </w:p>
    <w:p w14:paraId="2FCB6D07" w14:textId="082E7DB5" w:rsidR="00160551" w:rsidRDefault="00160551">
      <w:pPr>
        <w:numPr>
          <w:ilvl w:val="1"/>
          <w:numId w:val="8"/>
        </w:numPr>
        <w:pBdr>
          <w:top w:val="nil"/>
          <w:left w:val="nil"/>
          <w:bottom w:val="nil"/>
          <w:right w:val="nil"/>
          <w:between w:val="nil"/>
        </w:pBdr>
        <w:rPr>
          <w:ins w:id="21" w:author="Dunn, Julia (NIH/NIMH) [F]" w:date="2020-04-08T11:55:00Z"/>
          <w:rFonts w:eastAsia="Arial" w:cs="Arial"/>
          <w:szCs w:val="22"/>
        </w:rPr>
      </w:pPr>
      <w:r>
        <w:rPr>
          <w:rFonts w:eastAsia="Arial" w:cs="Arial"/>
          <w:szCs w:val="22"/>
        </w:rPr>
        <w:t>Loss of taste or smell</w:t>
      </w:r>
    </w:p>
    <w:p w14:paraId="7A994F1C" w14:textId="0EE07601" w:rsidR="00533E08" w:rsidRDefault="00533E08">
      <w:pPr>
        <w:numPr>
          <w:ilvl w:val="1"/>
          <w:numId w:val="8"/>
        </w:numPr>
        <w:pBdr>
          <w:top w:val="nil"/>
          <w:left w:val="nil"/>
          <w:bottom w:val="nil"/>
          <w:right w:val="nil"/>
          <w:between w:val="nil"/>
        </w:pBdr>
        <w:rPr>
          <w:rFonts w:eastAsia="Arial" w:cs="Arial"/>
          <w:szCs w:val="22"/>
        </w:rPr>
      </w:pPr>
      <w:ins w:id="22" w:author="Dunn, Julia (NIH/NIMH) [F]" w:date="2020-04-08T11:55:00Z">
        <w:r>
          <w:rPr>
            <w:rFonts w:eastAsia="Arial" w:cs="Arial"/>
            <w:szCs w:val="22"/>
          </w:rPr>
          <w:t>Eye infection</w:t>
        </w:r>
      </w:ins>
    </w:p>
    <w:p w14:paraId="0000008E" w14:textId="0D935973" w:rsidR="00067B04" w:rsidRPr="00B14DC5" w:rsidRDefault="007C6F70">
      <w:pPr>
        <w:numPr>
          <w:ilvl w:val="1"/>
          <w:numId w:val="8"/>
        </w:numPr>
        <w:pBdr>
          <w:top w:val="nil"/>
          <w:left w:val="nil"/>
          <w:bottom w:val="nil"/>
          <w:right w:val="nil"/>
          <w:between w:val="nil"/>
        </w:pBdr>
        <w:spacing w:after="240"/>
        <w:rPr>
          <w:rFonts w:eastAsia="Arial" w:cs="Arial"/>
          <w:szCs w:val="22"/>
        </w:rPr>
        <w:pPrChange w:id="23" w:author="Dunn, Julia (NIH/NIMH) [F]" w:date="2020-04-08T12:14:00Z">
          <w:pPr>
            <w:numPr>
              <w:ilvl w:val="1"/>
              <w:numId w:val="8"/>
            </w:numPr>
            <w:pBdr>
              <w:top w:val="nil"/>
              <w:left w:val="nil"/>
              <w:bottom w:val="nil"/>
              <w:right w:val="nil"/>
              <w:between w:val="nil"/>
            </w:pBdr>
            <w:ind w:left="1440" w:hanging="360"/>
          </w:pPr>
        </w:pPrChange>
      </w:pPr>
      <w:r>
        <w:rPr>
          <w:rFonts w:eastAsia="Arial" w:cs="Arial"/>
          <w:szCs w:val="22"/>
          <w:highlight w:val="white"/>
        </w:rPr>
        <w:t>Other ____</w:t>
      </w:r>
    </w:p>
    <w:p w14:paraId="0000008F" w14:textId="51EEDB6B"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anyone in your child’s family been diagnosed with Coronavirus/COVID-19?</w:t>
      </w:r>
      <w:r w:rsidR="000A6210">
        <w:rPr>
          <w:rFonts w:eastAsia="Arial" w:cs="Arial"/>
          <w:b/>
          <w:szCs w:val="22"/>
        </w:rPr>
        <w:t xml:space="preserve"> </w:t>
      </w:r>
      <w:r w:rsidR="000A6210">
        <w:rPr>
          <w:rFonts w:eastAsia="Arial" w:cs="Arial"/>
          <w:b/>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Yes, non-household member</w:t>
      </w:r>
    </w:p>
    <w:p w14:paraId="6E2D2E05" w14:textId="2B076DB2" w:rsidR="00B14DC5" w:rsidRPr="00B14DC5" w:rsidRDefault="007C6F70" w:rsidP="00DA3F93">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p>
    <w:p w14:paraId="285A4B39" w14:textId="77777777" w:rsidR="00B14DC5" w:rsidRDefault="00B14DC5">
      <w:pPr>
        <w:rPr>
          <w:rFonts w:eastAsia="Arial" w:cs="Arial"/>
          <w:szCs w:val="22"/>
        </w:rPr>
      </w:pPr>
    </w:p>
    <w:p w14:paraId="3C8FA25D" w14:textId="77777777" w:rsidR="00F66324" w:rsidRDefault="00F66324">
      <w:pPr>
        <w:rPr>
          <w:rFonts w:eastAsia="Arial" w:cs="Arial"/>
          <w:b/>
          <w:szCs w:val="22"/>
          <w:highlight w:val="white"/>
        </w:rPr>
      </w:pPr>
      <w:r>
        <w:rPr>
          <w:rFonts w:eastAsia="Arial" w:cs="Arial"/>
          <w:b/>
          <w:szCs w:val="22"/>
          <w:highlight w:val="white"/>
        </w:rPr>
        <w:lastRenderedPageBreak/>
        <w:br w:type="page"/>
      </w:r>
    </w:p>
    <w:p w14:paraId="00000094" w14:textId="57080640" w:rsidR="00067B04" w:rsidRDefault="000A6210">
      <w:pPr>
        <w:numPr>
          <w:ilvl w:val="0"/>
          <w:numId w:val="8"/>
        </w:numPr>
        <w:pBdr>
          <w:top w:val="nil"/>
          <w:left w:val="nil"/>
          <w:bottom w:val="nil"/>
          <w:right w:val="nil"/>
          <w:between w:val="nil"/>
        </w:pBdr>
        <w:rPr>
          <w:szCs w:val="22"/>
        </w:rPr>
      </w:pPr>
      <w:r>
        <w:rPr>
          <w:rFonts w:eastAsia="Arial" w:cs="Arial"/>
          <w:b/>
          <w:szCs w:val="22"/>
          <w:highlight w:val="white"/>
        </w:rPr>
        <w:lastRenderedPageBreak/>
        <w:t xml:space="preserve">… </w:t>
      </w:r>
      <w:r w:rsidR="007C6F70">
        <w:rPr>
          <w:rFonts w:eastAsia="Arial" w:cs="Arial"/>
          <w:b/>
          <w:szCs w:val="22"/>
          <w:highlight w:val="white"/>
        </w:rPr>
        <w:t>have any of the following happened to your child’s family members because of Coronavirus/COVID-19</w:t>
      </w:r>
      <w:r w:rsidR="001C15CF">
        <w:rPr>
          <w:rFonts w:eastAsia="Arial" w:cs="Arial"/>
          <w:b/>
          <w:szCs w:val="22"/>
          <w:highlight w:val="white"/>
        </w:rPr>
        <w:t>?</w:t>
      </w:r>
      <w:r>
        <w:rPr>
          <w:rFonts w:eastAsia="Arial" w:cs="Arial"/>
          <w:b/>
          <w:szCs w:val="22"/>
          <w:highlight w:val="white"/>
        </w:rPr>
        <w:t xml:space="preserve"> (check all that apply)</w:t>
      </w:r>
      <w:r w:rsidR="007C6F70">
        <w:rPr>
          <w:rFonts w:eastAsia="Arial" w:cs="Arial"/>
          <w:b/>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Put into self-quarantine without symptoms (e.g., due to possible exposure)</w:t>
      </w:r>
    </w:p>
    <w:p w14:paraId="00000099" w14:textId="7CB88379"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Lost</w:t>
      </w:r>
      <w:ins w:id="24" w:author="Dunn, Julia (NIH/NIMH) [F]" w:date="2020-04-08T11:55:00Z">
        <w:r w:rsidR="00525CA8">
          <w:rPr>
            <w:rFonts w:eastAsia="Arial" w:cs="Arial"/>
            <w:szCs w:val="22"/>
            <w:highlight w:val="white"/>
          </w:rPr>
          <w:t xml:space="preserve"> or been</w:t>
        </w:r>
      </w:ins>
      <w:ins w:id="25" w:author="Dunn, Julia (NIH/NIMH) [F]" w:date="2020-04-08T11:56:00Z">
        <w:r w:rsidR="00525CA8">
          <w:rPr>
            <w:rFonts w:eastAsia="Arial" w:cs="Arial"/>
            <w:szCs w:val="22"/>
            <w:highlight w:val="white"/>
          </w:rPr>
          <w:t xml:space="preserve"> laid off from</w:t>
        </w:r>
      </w:ins>
      <w:r>
        <w:rPr>
          <w:rFonts w:eastAsia="Arial" w:cs="Arial"/>
          <w:szCs w:val="22"/>
          <w:highlight w:val="white"/>
        </w:rPr>
        <w:t xml:space="preserve"> job</w:t>
      </w:r>
    </w:p>
    <w:p w14:paraId="0000009A"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None of the above</w:t>
      </w:r>
    </w:p>
    <w:p w14:paraId="0000009C" w14:textId="77777777" w:rsidR="00067B04" w:rsidRDefault="00067B04">
      <w:pPr>
        <w:rPr>
          <w:rFonts w:eastAsia="Arial" w:cs="Arial"/>
          <w:szCs w:val="22"/>
        </w:rPr>
      </w:pPr>
    </w:p>
    <w:p w14:paraId="0000009D" w14:textId="77777777" w:rsidR="00067B04" w:rsidRDefault="007C6F70">
      <w:pPr>
        <w:pBdr>
          <w:top w:val="nil"/>
          <w:left w:val="nil"/>
          <w:bottom w:val="nil"/>
          <w:right w:val="nil"/>
          <w:between w:val="nil"/>
        </w:pBd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Cs w:val="22"/>
        </w:rPr>
      </w:pPr>
      <w:r>
        <w:rPr>
          <w:rFonts w:eastAsia="Arial" w:cs="Arial"/>
          <w:b/>
          <w:szCs w:val="22"/>
        </w:rPr>
        <w:t>…. being infected?</w:t>
      </w:r>
    </w:p>
    <w:p w14:paraId="0000009F" w14:textId="77777777" w:rsidR="00067B04" w:rsidRDefault="007C6F70">
      <w:pPr>
        <w:numPr>
          <w:ilvl w:val="1"/>
          <w:numId w:val="8"/>
        </w:numPr>
        <w:rPr>
          <w:rFonts w:eastAsia="Arial" w:cs="Arial"/>
          <w:szCs w:val="22"/>
        </w:rPr>
      </w:pPr>
      <w:r>
        <w:rPr>
          <w:rFonts w:eastAsia="Arial" w:cs="Arial"/>
          <w:szCs w:val="22"/>
        </w:rPr>
        <w:t>Not at all</w:t>
      </w:r>
    </w:p>
    <w:p w14:paraId="000000A0" w14:textId="77777777" w:rsidR="00067B04" w:rsidRDefault="007C6F70">
      <w:pPr>
        <w:numPr>
          <w:ilvl w:val="1"/>
          <w:numId w:val="8"/>
        </w:numPr>
        <w:rPr>
          <w:rFonts w:eastAsia="Arial" w:cs="Arial"/>
          <w:szCs w:val="22"/>
        </w:rPr>
      </w:pPr>
      <w:r>
        <w:rPr>
          <w:rFonts w:eastAsia="Arial" w:cs="Arial"/>
          <w:szCs w:val="22"/>
        </w:rPr>
        <w:t xml:space="preserve">Slightly </w:t>
      </w:r>
    </w:p>
    <w:p w14:paraId="000000A1" w14:textId="77777777" w:rsidR="00067B04" w:rsidRDefault="007C6F70">
      <w:pPr>
        <w:numPr>
          <w:ilvl w:val="1"/>
          <w:numId w:val="8"/>
        </w:numPr>
        <w:rPr>
          <w:rFonts w:eastAsia="Arial" w:cs="Arial"/>
          <w:szCs w:val="22"/>
        </w:rPr>
      </w:pPr>
      <w:r>
        <w:rPr>
          <w:rFonts w:eastAsia="Arial" w:cs="Arial"/>
          <w:szCs w:val="22"/>
        </w:rPr>
        <w:t>Moderately</w:t>
      </w:r>
    </w:p>
    <w:p w14:paraId="000000A2" w14:textId="77777777" w:rsidR="00067B04" w:rsidRDefault="007C6F70">
      <w:pPr>
        <w:numPr>
          <w:ilvl w:val="1"/>
          <w:numId w:val="8"/>
        </w:numPr>
        <w:rPr>
          <w:rFonts w:eastAsia="Arial" w:cs="Arial"/>
          <w:szCs w:val="22"/>
        </w:rPr>
      </w:pPr>
      <w:r>
        <w:rPr>
          <w:rFonts w:eastAsia="Arial" w:cs="Arial"/>
          <w:szCs w:val="22"/>
        </w:rPr>
        <w:t>Very</w:t>
      </w:r>
    </w:p>
    <w:p w14:paraId="000000A3" w14:textId="77777777" w:rsidR="00067B04" w:rsidRDefault="007C6F70">
      <w:pPr>
        <w:numPr>
          <w:ilvl w:val="1"/>
          <w:numId w:val="8"/>
        </w:numPr>
        <w:rPr>
          <w:rFonts w:eastAsia="Arial" w:cs="Arial"/>
          <w:szCs w:val="22"/>
        </w:rPr>
      </w:pPr>
      <w:r>
        <w:rPr>
          <w:rFonts w:eastAsia="Arial" w:cs="Arial"/>
          <w:szCs w:val="22"/>
        </w:rPr>
        <w:t>Extremely</w:t>
      </w:r>
    </w:p>
    <w:p w14:paraId="000000A4" w14:textId="77777777" w:rsidR="00067B04" w:rsidRDefault="00067B04">
      <w:pPr>
        <w:pBdr>
          <w:top w:val="nil"/>
          <w:left w:val="nil"/>
          <w:bottom w:val="nil"/>
          <w:right w:val="nil"/>
          <w:between w:val="nil"/>
        </w:pBdr>
        <w:ind w:left="720" w:hanging="720"/>
        <w:rPr>
          <w:rFonts w:eastAsia="Arial" w:cs="Arial"/>
          <w:szCs w:val="22"/>
        </w:rPr>
      </w:pPr>
    </w:p>
    <w:p w14:paraId="000000A5" w14:textId="77777777" w:rsidR="00067B04" w:rsidRDefault="007C6F70">
      <w:pPr>
        <w:numPr>
          <w:ilvl w:val="0"/>
          <w:numId w:val="8"/>
        </w:numPr>
        <w:pBdr>
          <w:top w:val="nil"/>
          <w:left w:val="nil"/>
          <w:bottom w:val="nil"/>
          <w:right w:val="nil"/>
          <w:between w:val="nil"/>
        </w:pBdr>
        <w:rPr>
          <w:szCs w:val="22"/>
        </w:rPr>
      </w:pPr>
      <w:r>
        <w:rPr>
          <w:rFonts w:eastAsia="Arial" w:cs="Arial"/>
          <w:b/>
          <w:szCs w:val="22"/>
        </w:rPr>
        <w:t>… friends or family being infected?</w:t>
      </w:r>
    </w:p>
    <w:p w14:paraId="000000A6" w14:textId="77777777" w:rsidR="00067B04" w:rsidRDefault="007C6F70">
      <w:pPr>
        <w:numPr>
          <w:ilvl w:val="1"/>
          <w:numId w:val="8"/>
        </w:numPr>
        <w:rPr>
          <w:rFonts w:eastAsia="Arial" w:cs="Arial"/>
          <w:szCs w:val="22"/>
        </w:rPr>
      </w:pPr>
      <w:r>
        <w:rPr>
          <w:rFonts w:eastAsia="Arial" w:cs="Arial"/>
          <w:szCs w:val="22"/>
        </w:rPr>
        <w:t>Not at all</w:t>
      </w:r>
    </w:p>
    <w:p w14:paraId="000000A7" w14:textId="77777777" w:rsidR="00067B04" w:rsidRDefault="007C6F70">
      <w:pPr>
        <w:numPr>
          <w:ilvl w:val="1"/>
          <w:numId w:val="8"/>
        </w:numPr>
        <w:rPr>
          <w:rFonts w:eastAsia="Arial" w:cs="Arial"/>
          <w:szCs w:val="22"/>
        </w:rPr>
      </w:pPr>
      <w:r>
        <w:rPr>
          <w:rFonts w:eastAsia="Arial" w:cs="Arial"/>
          <w:szCs w:val="22"/>
        </w:rPr>
        <w:t>Slightly</w:t>
      </w:r>
    </w:p>
    <w:p w14:paraId="000000A8" w14:textId="77777777" w:rsidR="00067B04" w:rsidRDefault="007C6F70">
      <w:pPr>
        <w:numPr>
          <w:ilvl w:val="1"/>
          <w:numId w:val="8"/>
        </w:numPr>
        <w:rPr>
          <w:rFonts w:eastAsia="Arial" w:cs="Arial"/>
          <w:szCs w:val="22"/>
        </w:rPr>
      </w:pPr>
      <w:r>
        <w:rPr>
          <w:rFonts w:eastAsia="Arial" w:cs="Arial"/>
          <w:szCs w:val="22"/>
        </w:rPr>
        <w:t>Moderately</w:t>
      </w:r>
    </w:p>
    <w:p w14:paraId="000000A9" w14:textId="77777777" w:rsidR="00067B04" w:rsidRDefault="007C6F70">
      <w:pPr>
        <w:numPr>
          <w:ilvl w:val="1"/>
          <w:numId w:val="8"/>
        </w:numPr>
        <w:rPr>
          <w:rFonts w:eastAsia="Arial" w:cs="Arial"/>
          <w:szCs w:val="22"/>
        </w:rPr>
      </w:pPr>
      <w:r>
        <w:rPr>
          <w:rFonts w:eastAsia="Arial" w:cs="Arial"/>
          <w:szCs w:val="22"/>
        </w:rPr>
        <w:t>Very</w:t>
      </w:r>
    </w:p>
    <w:p w14:paraId="000000AA" w14:textId="77777777" w:rsidR="00067B04" w:rsidRDefault="007C6F70">
      <w:pPr>
        <w:numPr>
          <w:ilvl w:val="1"/>
          <w:numId w:val="8"/>
        </w:numPr>
        <w:rPr>
          <w:rFonts w:eastAsia="Arial" w:cs="Arial"/>
          <w:szCs w:val="22"/>
        </w:rPr>
      </w:pPr>
      <w:r>
        <w:rPr>
          <w:rFonts w:eastAsia="Arial" w:cs="Arial"/>
          <w:szCs w:val="22"/>
        </w:rPr>
        <w:t>Extremely</w:t>
      </w:r>
    </w:p>
    <w:p w14:paraId="0E147E44" w14:textId="69E4B51E" w:rsidR="00203C1C" w:rsidRDefault="00203C1C">
      <w:pPr>
        <w:rPr>
          <w:rFonts w:eastAsia="Arial" w:cs="Arial"/>
          <w:b/>
          <w:szCs w:val="22"/>
        </w:rPr>
      </w:pPr>
    </w:p>
    <w:p w14:paraId="000000AC" w14:textId="76F5CC5C"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del w:id="26" w:author="Dunn, Julia (NIH/NIMH) [F]" w:date="2020-04-08T11:56:00Z">
        <w:r w:rsidDel="00525CA8">
          <w:rPr>
            <w:rFonts w:eastAsia="Arial" w:cs="Arial"/>
            <w:b/>
            <w:i/>
            <w:szCs w:val="22"/>
          </w:rPr>
          <w:delText>p</w:delText>
        </w:r>
      </w:del>
      <w:ins w:id="27" w:author="Dunn, Julia (NIH/NIMH) [F]" w:date="2020-04-08T11:56:00Z">
        <w:r w:rsidR="00525CA8">
          <w:rPr>
            <w:rFonts w:eastAsia="Arial" w:cs="Arial"/>
            <w:b/>
            <w:i/>
            <w:szCs w:val="22"/>
          </w:rPr>
          <w:t>P</w:t>
        </w:r>
      </w:ins>
      <w:r>
        <w:rPr>
          <w:rFonts w:eastAsia="Arial" w:cs="Arial"/>
          <w:b/>
          <w:i/>
          <w:szCs w:val="22"/>
        </w:rPr>
        <w:t xml:space="preserve">hysical health </w:t>
      </w:r>
      <w:r>
        <w:rPr>
          <w:rFonts w:eastAsia="Arial" w:cs="Arial"/>
          <w:b/>
          <w:szCs w:val="22"/>
        </w:rPr>
        <w:t>being inﬂuenced by Coronavirus/COVID-19?</w:t>
      </w:r>
    </w:p>
    <w:p w14:paraId="000000AD" w14:textId="77777777" w:rsidR="00067B04" w:rsidRDefault="007C6F70">
      <w:pPr>
        <w:numPr>
          <w:ilvl w:val="1"/>
          <w:numId w:val="8"/>
        </w:numPr>
        <w:rPr>
          <w:rFonts w:eastAsia="Arial" w:cs="Arial"/>
          <w:szCs w:val="22"/>
        </w:rPr>
      </w:pPr>
      <w:r>
        <w:rPr>
          <w:rFonts w:eastAsia="Arial" w:cs="Arial"/>
          <w:szCs w:val="22"/>
        </w:rPr>
        <w:t>Not at all</w:t>
      </w:r>
    </w:p>
    <w:p w14:paraId="000000AE" w14:textId="77777777" w:rsidR="00067B04" w:rsidRDefault="007C6F70">
      <w:pPr>
        <w:numPr>
          <w:ilvl w:val="1"/>
          <w:numId w:val="8"/>
        </w:numPr>
        <w:rPr>
          <w:rFonts w:eastAsia="Arial" w:cs="Arial"/>
          <w:szCs w:val="22"/>
        </w:rPr>
      </w:pPr>
      <w:r>
        <w:rPr>
          <w:rFonts w:eastAsia="Arial" w:cs="Arial"/>
          <w:szCs w:val="22"/>
        </w:rPr>
        <w:t>Slightly</w:t>
      </w:r>
    </w:p>
    <w:p w14:paraId="000000AF" w14:textId="77777777" w:rsidR="00067B04" w:rsidRDefault="007C6F70">
      <w:pPr>
        <w:numPr>
          <w:ilvl w:val="1"/>
          <w:numId w:val="8"/>
        </w:numPr>
        <w:rPr>
          <w:rFonts w:eastAsia="Arial" w:cs="Arial"/>
          <w:szCs w:val="22"/>
        </w:rPr>
      </w:pPr>
      <w:r>
        <w:rPr>
          <w:rFonts w:eastAsia="Arial" w:cs="Arial"/>
          <w:szCs w:val="22"/>
        </w:rPr>
        <w:t>Moderately</w:t>
      </w:r>
    </w:p>
    <w:p w14:paraId="000000B0" w14:textId="77777777" w:rsidR="00067B04" w:rsidRDefault="007C6F70">
      <w:pPr>
        <w:numPr>
          <w:ilvl w:val="1"/>
          <w:numId w:val="8"/>
        </w:numPr>
        <w:rPr>
          <w:rFonts w:eastAsia="Arial" w:cs="Arial"/>
          <w:szCs w:val="22"/>
        </w:rPr>
      </w:pPr>
      <w:r>
        <w:rPr>
          <w:rFonts w:eastAsia="Arial" w:cs="Arial"/>
          <w:szCs w:val="22"/>
        </w:rPr>
        <w:t>Very</w:t>
      </w:r>
    </w:p>
    <w:p w14:paraId="2A5709D5" w14:textId="06052102" w:rsidR="00741CE1" w:rsidRPr="00741CE1" w:rsidRDefault="007C6F70" w:rsidP="00DA3F93">
      <w:pPr>
        <w:numPr>
          <w:ilvl w:val="1"/>
          <w:numId w:val="8"/>
        </w:numPr>
        <w:rPr>
          <w:rFonts w:eastAsia="Arial" w:cs="Arial"/>
          <w:szCs w:val="22"/>
        </w:rPr>
      </w:pPr>
      <w:r>
        <w:rPr>
          <w:rFonts w:eastAsia="Arial" w:cs="Arial"/>
          <w:szCs w:val="22"/>
        </w:rPr>
        <w:t>Extremely</w:t>
      </w:r>
    </w:p>
    <w:p w14:paraId="7A516BF1" w14:textId="77777777" w:rsidR="00067B04" w:rsidRDefault="00067B04">
      <w:pPr>
        <w:rPr>
          <w:rFonts w:eastAsia="Arial" w:cs="Arial"/>
          <w:szCs w:val="22"/>
        </w:rPr>
      </w:pPr>
    </w:p>
    <w:p w14:paraId="000000B3" w14:textId="77777777"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r>
        <w:rPr>
          <w:rFonts w:eastAsia="Arial" w:cs="Arial"/>
          <w:b/>
          <w:i/>
          <w:szCs w:val="22"/>
        </w:rPr>
        <w:t xml:space="preserve">Mental/Emotional health </w:t>
      </w:r>
      <w:r>
        <w:rPr>
          <w:rFonts w:eastAsia="Arial" w:cs="Arial"/>
          <w:b/>
          <w:szCs w:val="22"/>
        </w:rPr>
        <w:t>being inﬂuenced by Coronavirus/COVID-19?</w:t>
      </w:r>
    </w:p>
    <w:p w14:paraId="000000B4" w14:textId="77777777" w:rsidR="00067B04" w:rsidRDefault="007C6F70">
      <w:pPr>
        <w:numPr>
          <w:ilvl w:val="1"/>
          <w:numId w:val="8"/>
        </w:numPr>
        <w:rPr>
          <w:rFonts w:eastAsia="Arial" w:cs="Arial"/>
          <w:szCs w:val="22"/>
        </w:rPr>
      </w:pPr>
      <w:r>
        <w:rPr>
          <w:rFonts w:eastAsia="Arial" w:cs="Arial"/>
          <w:szCs w:val="22"/>
        </w:rPr>
        <w:t>Not at all</w:t>
      </w:r>
    </w:p>
    <w:p w14:paraId="000000B5" w14:textId="77777777" w:rsidR="00067B04" w:rsidRDefault="007C6F70">
      <w:pPr>
        <w:numPr>
          <w:ilvl w:val="1"/>
          <w:numId w:val="8"/>
        </w:numPr>
        <w:rPr>
          <w:rFonts w:eastAsia="Arial" w:cs="Arial"/>
          <w:szCs w:val="22"/>
        </w:rPr>
      </w:pPr>
      <w:r>
        <w:rPr>
          <w:rFonts w:eastAsia="Arial" w:cs="Arial"/>
          <w:szCs w:val="22"/>
        </w:rPr>
        <w:t>Slightly</w:t>
      </w:r>
    </w:p>
    <w:p w14:paraId="000000B6" w14:textId="77777777" w:rsidR="00067B04" w:rsidRDefault="007C6F70">
      <w:pPr>
        <w:numPr>
          <w:ilvl w:val="1"/>
          <w:numId w:val="8"/>
        </w:numPr>
        <w:rPr>
          <w:rFonts w:eastAsia="Arial" w:cs="Arial"/>
          <w:szCs w:val="22"/>
        </w:rPr>
      </w:pPr>
      <w:r>
        <w:rPr>
          <w:rFonts w:eastAsia="Arial" w:cs="Arial"/>
          <w:szCs w:val="22"/>
        </w:rPr>
        <w:t>Moderately</w:t>
      </w:r>
    </w:p>
    <w:p w14:paraId="000000B7" w14:textId="77777777" w:rsidR="00067B04" w:rsidRDefault="007C6F70">
      <w:pPr>
        <w:numPr>
          <w:ilvl w:val="1"/>
          <w:numId w:val="8"/>
        </w:numPr>
        <w:rPr>
          <w:rFonts w:eastAsia="Arial" w:cs="Arial"/>
          <w:szCs w:val="22"/>
        </w:rPr>
      </w:pPr>
      <w:r>
        <w:rPr>
          <w:rFonts w:eastAsia="Arial" w:cs="Arial"/>
          <w:szCs w:val="22"/>
        </w:rPr>
        <w:t>Very</w:t>
      </w:r>
    </w:p>
    <w:p w14:paraId="000000B8" w14:textId="77777777" w:rsidR="00067B04" w:rsidRDefault="007C6F70">
      <w:pPr>
        <w:numPr>
          <w:ilvl w:val="1"/>
          <w:numId w:val="8"/>
        </w:numPr>
        <w:rPr>
          <w:rFonts w:eastAsia="Arial" w:cs="Arial"/>
          <w:szCs w:val="22"/>
        </w:rPr>
      </w:pPr>
      <w:r>
        <w:rPr>
          <w:rFonts w:eastAsia="Arial" w:cs="Arial"/>
          <w:szCs w:val="22"/>
        </w:rPr>
        <w:t>Extremely</w:t>
      </w:r>
    </w:p>
    <w:p w14:paraId="02FDE0A1" w14:textId="77777777" w:rsidR="00B14DC5" w:rsidRDefault="00B14DC5">
      <w:pPr>
        <w:ind w:left="720" w:hanging="720"/>
      </w:pPr>
    </w:p>
    <w:p w14:paraId="000000BA" w14:textId="72F245D4" w:rsidR="00067B04" w:rsidRDefault="007C6F70">
      <w:pPr>
        <w:numPr>
          <w:ilvl w:val="0"/>
          <w:numId w:val="8"/>
        </w:numPr>
        <w:pBdr>
          <w:top w:val="nil"/>
          <w:left w:val="nil"/>
          <w:bottom w:val="nil"/>
          <w:right w:val="nil"/>
          <w:between w:val="nil"/>
        </w:pBdr>
        <w:rPr>
          <w:szCs w:val="22"/>
        </w:rPr>
      </w:pPr>
      <w:r>
        <w:rPr>
          <w:rFonts w:eastAsia="Arial" w:cs="Arial"/>
          <w:b/>
          <w:szCs w:val="22"/>
        </w:rPr>
        <w:t>How much is your child asking questions, reading</w:t>
      </w:r>
      <w:ins w:id="28" w:author="Lopez, Diana (NIH/NIMH) [F]" w:date="2020-04-08T12:21:00Z">
        <w:del w:id="29" w:author="Irene Droney" w:date="2020-04-09T15:32:00Z">
          <w:r w:rsidR="00A46349" w:rsidDel="003B0FF2">
            <w:rPr>
              <w:rFonts w:eastAsia="Arial" w:cs="Arial"/>
              <w:b/>
              <w:szCs w:val="22"/>
            </w:rPr>
            <w:delText>,</w:delText>
          </w:r>
        </w:del>
      </w:ins>
      <w:del w:id="30" w:author="Dunn, Julia (NIH/NIMH) [F]" w:date="2020-04-08T11:57:00Z">
        <w:r w:rsidDel="0061231A">
          <w:rPr>
            <w:rFonts w:eastAsia="Arial" w:cs="Arial"/>
            <w:b/>
            <w:szCs w:val="22"/>
          </w:rPr>
          <w:delText>,</w:delText>
        </w:r>
      </w:del>
      <w:r>
        <w:rPr>
          <w:rFonts w:eastAsia="Arial" w:cs="Arial"/>
          <w:b/>
          <w:szCs w:val="22"/>
        </w:rPr>
        <w:t xml:space="preserve"> or talking about Coronavirus/COVID-19?</w:t>
      </w:r>
    </w:p>
    <w:p w14:paraId="000000B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Never</w:t>
      </w:r>
    </w:p>
    <w:p w14:paraId="000000B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Rarely</w:t>
      </w:r>
    </w:p>
    <w:p w14:paraId="000000B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Most of the time</w:t>
      </w:r>
    </w:p>
    <w:p w14:paraId="38BF0C00" w14:textId="77777777" w:rsidR="00FA6305" w:rsidRDefault="00FA6305" w:rsidP="00BB37E6">
      <w:pPr>
        <w:pBdr>
          <w:top w:val="nil"/>
          <w:left w:val="nil"/>
          <w:bottom w:val="nil"/>
          <w:right w:val="nil"/>
          <w:between w:val="nil"/>
        </w:pBdr>
        <w:rPr>
          <w:rFonts w:eastAsia="Arial" w:cs="Arial"/>
          <w:szCs w:val="22"/>
        </w:rPr>
      </w:pPr>
    </w:p>
    <w:p w14:paraId="34383B50" w14:textId="77777777" w:rsidR="00F66324" w:rsidRDefault="00F66324">
      <w:pPr>
        <w:rPr>
          <w:rFonts w:eastAsia="Arial" w:cs="Arial"/>
          <w:b/>
          <w:szCs w:val="22"/>
        </w:rPr>
      </w:pPr>
      <w:r>
        <w:rPr>
          <w:rFonts w:eastAsia="Arial" w:cs="Arial"/>
          <w:b/>
          <w:szCs w:val="22"/>
        </w:rPr>
        <w:br w:type="page"/>
      </w:r>
    </w:p>
    <w:p w14:paraId="000000C1" w14:textId="42FE6367" w:rsidR="00067B04" w:rsidRDefault="007C6F70">
      <w:pPr>
        <w:numPr>
          <w:ilvl w:val="0"/>
          <w:numId w:val="8"/>
        </w:numPr>
        <w:pBdr>
          <w:top w:val="nil"/>
          <w:left w:val="nil"/>
          <w:bottom w:val="nil"/>
          <w:right w:val="nil"/>
          <w:between w:val="nil"/>
        </w:pBdr>
        <w:rPr>
          <w:szCs w:val="22"/>
        </w:rPr>
      </w:pPr>
      <w:r>
        <w:rPr>
          <w:rFonts w:eastAsia="Arial" w:cs="Arial"/>
          <w:b/>
          <w:szCs w:val="22"/>
        </w:rPr>
        <w:lastRenderedPageBreak/>
        <w:t xml:space="preserve">Has the Coronavirus/COVID-19 </w:t>
      </w:r>
      <w:r w:rsidR="00526882">
        <w:rPr>
          <w:rFonts w:eastAsia="Arial" w:cs="Arial"/>
          <w:b/>
          <w:szCs w:val="22"/>
        </w:rPr>
        <w:t xml:space="preserve">crisis in your area </w:t>
      </w:r>
      <w:r>
        <w:rPr>
          <w:rFonts w:eastAsia="Arial" w:cs="Arial"/>
          <w:b/>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None</w:t>
      </w:r>
    </w:p>
    <w:p w14:paraId="000000C3" w14:textId="03EF28DF" w:rsidR="00067B04" w:rsidRDefault="007C6F70">
      <w:pPr>
        <w:numPr>
          <w:ilvl w:val="1"/>
          <w:numId w:val="8"/>
        </w:numPr>
        <w:pBdr>
          <w:top w:val="nil"/>
          <w:left w:val="nil"/>
          <w:bottom w:val="nil"/>
          <w:right w:val="nil"/>
          <w:between w:val="nil"/>
        </w:pBdr>
        <w:rPr>
          <w:ins w:id="31" w:author="Irene Droney" w:date="2020-04-09T15:33:00Z"/>
          <w:rFonts w:eastAsia="Arial" w:cs="Arial"/>
          <w:szCs w:val="22"/>
        </w:rPr>
      </w:pPr>
      <w:r>
        <w:rPr>
          <w:rFonts w:eastAsia="Arial" w:cs="Arial"/>
          <w:szCs w:val="22"/>
          <w:highlight w:val="white"/>
        </w:rPr>
        <w:t>Only a few</w:t>
      </w:r>
      <w:ins w:id="32" w:author="Irene Droney" w:date="2020-04-09T15:32:00Z">
        <w:r w:rsidR="003B0FF2">
          <w:rPr>
            <w:rFonts w:eastAsia="Arial" w:cs="Arial"/>
            <w:szCs w:val="22"/>
          </w:rPr>
          <w:t xml:space="preserve"> </w:t>
        </w:r>
      </w:ins>
    </w:p>
    <w:p w14:paraId="08FF99C1" w14:textId="5BB50A93" w:rsidR="003B0FF2" w:rsidRDefault="003B0FF2" w:rsidP="003B0FF2">
      <w:pPr>
        <w:numPr>
          <w:ilvl w:val="2"/>
          <w:numId w:val="8"/>
        </w:numPr>
        <w:pBdr>
          <w:top w:val="nil"/>
          <w:left w:val="nil"/>
          <w:bottom w:val="nil"/>
          <w:right w:val="nil"/>
          <w:between w:val="nil"/>
        </w:pBdr>
        <w:rPr>
          <w:rFonts w:eastAsia="Arial" w:cs="Arial"/>
          <w:szCs w:val="22"/>
        </w:rPr>
        <w:pPrChange w:id="33" w:author="Irene Droney" w:date="2020-04-09T15:33:00Z">
          <w:pPr>
            <w:numPr>
              <w:ilvl w:val="1"/>
              <w:numId w:val="8"/>
            </w:numPr>
            <w:pBdr>
              <w:top w:val="nil"/>
              <w:left w:val="nil"/>
              <w:bottom w:val="nil"/>
              <w:right w:val="nil"/>
              <w:between w:val="nil"/>
            </w:pBdr>
            <w:ind w:left="1440" w:hanging="360"/>
          </w:pPr>
        </w:pPrChange>
      </w:pPr>
      <w:ins w:id="34" w:author="Irene Droney" w:date="2020-04-09T15:33:00Z">
        <w:r>
          <w:rPr>
            <w:rFonts w:eastAsia="Arial" w:cs="Arial"/>
            <w:szCs w:val="22"/>
          </w:rPr>
          <w:t>Please specify:</w:t>
        </w:r>
      </w:ins>
    </w:p>
    <w:p w14:paraId="000000C4" w14:textId="4B639E11" w:rsidR="00067B04" w:rsidRDefault="007C6F70">
      <w:pPr>
        <w:numPr>
          <w:ilvl w:val="1"/>
          <w:numId w:val="8"/>
        </w:numPr>
        <w:pBdr>
          <w:top w:val="nil"/>
          <w:left w:val="nil"/>
          <w:bottom w:val="nil"/>
          <w:right w:val="nil"/>
          <w:between w:val="nil"/>
        </w:pBdr>
        <w:rPr>
          <w:ins w:id="35" w:author="Irene Droney" w:date="2020-04-09T15:33:00Z"/>
          <w:rFonts w:eastAsia="Arial" w:cs="Arial"/>
          <w:szCs w:val="22"/>
        </w:rPr>
      </w:pPr>
      <w:r>
        <w:rPr>
          <w:rFonts w:eastAsia="Arial" w:cs="Arial"/>
          <w:szCs w:val="22"/>
          <w:highlight w:val="white"/>
        </w:rPr>
        <w:t xml:space="preserve">Some  </w:t>
      </w:r>
    </w:p>
    <w:p w14:paraId="47B3DBE6" w14:textId="61486FA8" w:rsidR="003B0FF2" w:rsidRDefault="003B0FF2" w:rsidP="003B0FF2">
      <w:pPr>
        <w:numPr>
          <w:ilvl w:val="2"/>
          <w:numId w:val="8"/>
        </w:numPr>
        <w:pBdr>
          <w:top w:val="nil"/>
          <w:left w:val="nil"/>
          <w:bottom w:val="nil"/>
          <w:right w:val="nil"/>
          <w:between w:val="nil"/>
        </w:pBdr>
        <w:rPr>
          <w:rFonts w:eastAsia="Arial" w:cs="Arial"/>
          <w:szCs w:val="22"/>
        </w:rPr>
        <w:pPrChange w:id="36" w:author="Irene Droney" w:date="2020-04-09T15:33:00Z">
          <w:pPr>
            <w:numPr>
              <w:ilvl w:val="1"/>
              <w:numId w:val="8"/>
            </w:numPr>
            <w:pBdr>
              <w:top w:val="nil"/>
              <w:left w:val="nil"/>
              <w:bottom w:val="nil"/>
              <w:right w:val="nil"/>
              <w:between w:val="nil"/>
            </w:pBdr>
            <w:ind w:left="1440" w:hanging="360"/>
          </w:pPr>
        </w:pPrChange>
      </w:pPr>
      <w:ins w:id="37" w:author="Irene Droney" w:date="2020-04-09T15:33:00Z">
        <w:r>
          <w:rPr>
            <w:rFonts w:eastAsia="Arial" w:cs="Arial"/>
            <w:szCs w:val="22"/>
          </w:rPr>
          <w:t>Please specify:</w:t>
        </w:r>
      </w:ins>
    </w:p>
    <w:p w14:paraId="000000C5" w14:textId="77777777" w:rsidR="00067B04" w:rsidRDefault="00067B04">
      <w:pPr>
        <w:pBdr>
          <w:top w:val="nil"/>
          <w:left w:val="nil"/>
          <w:bottom w:val="nil"/>
          <w:right w:val="nil"/>
          <w:between w:val="nil"/>
        </w:pBdr>
        <w:ind w:left="1440"/>
        <w:rPr>
          <w:rFonts w:eastAsia="Arial" w:cs="Arial"/>
          <w:szCs w:val="22"/>
          <w:highlight w:val="white"/>
        </w:rPr>
      </w:pPr>
    </w:p>
    <w:p w14:paraId="000000C6" w14:textId="60C56381" w:rsidR="00067B04" w:rsidRPr="00D12D8D" w:rsidDel="003B0FF2" w:rsidRDefault="007C6F70" w:rsidP="00DA3F93">
      <w:pPr>
        <w:pStyle w:val="ListParagraph"/>
        <w:numPr>
          <w:ilvl w:val="0"/>
          <w:numId w:val="31"/>
        </w:numPr>
        <w:pBdr>
          <w:top w:val="nil"/>
          <w:left w:val="nil"/>
          <w:bottom w:val="nil"/>
          <w:right w:val="nil"/>
          <w:between w:val="nil"/>
        </w:pBdr>
        <w:rPr>
          <w:del w:id="38" w:author="Irene Droney" w:date="2020-04-09T15:33:00Z"/>
          <w:szCs w:val="22"/>
        </w:rPr>
      </w:pPr>
      <w:del w:id="39" w:author="Irene Droney" w:date="2020-04-09T15:33:00Z">
        <w:r w:rsidRPr="00DA3F93" w:rsidDel="003B0FF2">
          <w:rPr>
            <w:rFonts w:eastAsia="Arial" w:cs="Arial"/>
            <w:b/>
            <w:szCs w:val="22"/>
            <w:highlight w:val="white"/>
          </w:rPr>
          <w:delText xml:space="preserve">If answered b or c to question </w:delText>
        </w:r>
      </w:del>
      <w:ins w:id="40" w:author="Dunn, Julia (NIH/NIMH) [F]" w:date="2020-04-08T11:57:00Z">
        <w:del w:id="41" w:author="Irene Droney" w:date="2020-04-09T15:33:00Z">
          <w:r w:rsidR="00336C77" w:rsidDel="003B0FF2">
            <w:rPr>
              <w:rFonts w:eastAsia="Arial" w:cs="Arial"/>
              <w:b/>
              <w:szCs w:val="22"/>
              <w:highlight w:val="white"/>
            </w:rPr>
            <w:delText>11</w:delText>
          </w:r>
        </w:del>
      </w:ins>
      <w:del w:id="42" w:author="Irene Droney" w:date="2020-04-09T15:33:00Z">
        <w:r w:rsidRPr="00DA3F93" w:rsidDel="003B0FF2">
          <w:rPr>
            <w:rFonts w:eastAsia="Arial" w:cs="Arial"/>
            <w:b/>
            <w:szCs w:val="22"/>
            <w:highlight w:val="white"/>
          </w:rPr>
          <w:delText>26, please specify: ____</w:delText>
        </w:r>
      </w:del>
    </w:p>
    <w:p w14:paraId="226B7C8E" w14:textId="77777777" w:rsidR="007C6F70" w:rsidRDefault="007C6F70">
      <w:pPr>
        <w:rPr>
          <w:rFonts w:eastAsia="Arial" w:cs="Arial"/>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eastAsia="Arial" w:cs="Arial"/>
          <w:szCs w:val="22"/>
        </w:rPr>
      </w:pPr>
    </w:p>
    <w:p w14:paraId="000000CA" w14:textId="77777777" w:rsidR="00067B04" w:rsidRDefault="007C6F70">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CB" w14:textId="77777777" w:rsidR="00067B04" w:rsidRDefault="00067B04">
      <w:pPr>
        <w:rPr>
          <w:rFonts w:eastAsia="Arial" w:cs="Arial"/>
          <w:szCs w:val="22"/>
        </w:rPr>
      </w:pPr>
    </w:p>
    <w:p w14:paraId="760D12E9" w14:textId="38FEA4B8" w:rsidR="003B0FF2" w:rsidRPr="00E15073" w:rsidRDefault="003B0FF2" w:rsidP="003B0FF2">
      <w:pPr>
        <w:numPr>
          <w:ilvl w:val="0"/>
          <w:numId w:val="8"/>
        </w:numPr>
        <w:rPr>
          <w:ins w:id="43" w:author="Irene Droney" w:date="2020-04-09T15:35:00Z"/>
          <w:rFonts w:ascii="Calibri" w:hAnsi="Calibri"/>
          <w:szCs w:val="22"/>
        </w:rPr>
      </w:pPr>
      <w:ins w:id="44" w:author="Irene Droney" w:date="2020-04-09T15:36:00Z">
        <w:r>
          <w:rPr>
            <w:rFonts w:eastAsia="Arial" w:cs="Arial"/>
            <w:b/>
            <w:szCs w:val="22"/>
          </w:rPr>
          <w:t>…</w:t>
        </w:r>
      </w:ins>
      <w:ins w:id="45" w:author="Irene Droney" w:date="2020-04-09T15:35:00Z">
        <w:r>
          <w:rPr>
            <w:rFonts w:eastAsia="Arial" w:cs="Arial"/>
            <w:b/>
            <w:szCs w:val="22"/>
          </w:rPr>
          <w:t xml:space="preserve">has your child’s school building been closed?  </w:t>
        </w:r>
      </w:ins>
    </w:p>
    <w:p w14:paraId="6E9B6915" w14:textId="77777777" w:rsidR="003B0FF2" w:rsidRDefault="003B0FF2" w:rsidP="003B0FF2">
      <w:pPr>
        <w:pStyle w:val="ListParagraph"/>
        <w:numPr>
          <w:ilvl w:val="1"/>
          <w:numId w:val="36"/>
        </w:numPr>
        <w:rPr>
          <w:ins w:id="46" w:author="Irene Droney" w:date="2020-04-09T15:35:00Z"/>
          <w:rFonts w:eastAsia="Arial" w:cs="Arial"/>
          <w:bCs/>
          <w:szCs w:val="22"/>
        </w:rPr>
      </w:pPr>
      <w:ins w:id="47" w:author="Irene Droney" w:date="2020-04-09T15:35:00Z">
        <w:r w:rsidRPr="00E15073">
          <w:rPr>
            <w:rFonts w:eastAsia="Arial" w:cs="Arial"/>
            <w:bCs/>
            <w:szCs w:val="22"/>
          </w:rPr>
          <w:t>Yes</w:t>
        </w:r>
      </w:ins>
    </w:p>
    <w:p w14:paraId="5B1B45E2" w14:textId="77777777" w:rsidR="003B0FF2" w:rsidRDefault="003B0FF2" w:rsidP="003B0FF2">
      <w:pPr>
        <w:pStyle w:val="ListParagraph"/>
        <w:numPr>
          <w:ilvl w:val="2"/>
          <w:numId w:val="29"/>
        </w:numPr>
        <w:rPr>
          <w:ins w:id="48" w:author="Irene Droney" w:date="2020-04-09T15:35:00Z"/>
          <w:rFonts w:eastAsia="Arial" w:cs="Arial"/>
          <w:szCs w:val="22"/>
        </w:rPr>
      </w:pPr>
      <w:ins w:id="49" w:author="Irene Droney" w:date="2020-04-09T15:35:00Z">
        <w:r>
          <w:rPr>
            <w:rFonts w:eastAsia="Arial" w:cs="Arial"/>
            <w:szCs w:val="22"/>
          </w:rPr>
          <w:t>Have classes resumed online? Y/N</w:t>
        </w:r>
      </w:ins>
    </w:p>
    <w:p w14:paraId="4054E7A9" w14:textId="77777777" w:rsidR="003B0FF2" w:rsidRDefault="003B0FF2" w:rsidP="003B0FF2">
      <w:pPr>
        <w:pStyle w:val="ListParagraph"/>
        <w:numPr>
          <w:ilvl w:val="2"/>
          <w:numId w:val="29"/>
        </w:numPr>
        <w:rPr>
          <w:ins w:id="50" w:author="Irene Droney" w:date="2020-04-09T15:35:00Z"/>
          <w:rFonts w:eastAsia="Arial" w:cs="Arial"/>
          <w:szCs w:val="22"/>
        </w:rPr>
      </w:pPr>
      <w:ins w:id="51" w:author="Irene Droney" w:date="2020-04-09T15:35:00Z">
        <w:r>
          <w:rPr>
            <w:rFonts w:eastAsia="Arial" w:cs="Arial"/>
            <w:szCs w:val="22"/>
          </w:rPr>
          <w:t>Do they have easy access to the internet and a computer? Y/N</w:t>
        </w:r>
      </w:ins>
    </w:p>
    <w:p w14:paraId="14482234" w14:textId="77777777" w:rsidR="003B0FF2" w:rsidRDefault="003B0FF2" w:rsidP="003B0FF2">
      <w:pPr>
        <w:pStyle w:val="ListParagraph"/>
        <w:numPr>
          <w:ilvl w:val="2"/>
          <w:numId w:val="29"/>
        </w:numPr>
        <w:rPr>
          <w:ins w:id="52" w:author="Irene Droney" w:date="2020-04-09T15:35:00Z"/>
          <w:rFonts w:eastAsia="Arial" w:cs="Arial"/>
          <w:szCs w:val="22"/>
        </w:rPr>
      </w:pPr>
      <w:ins w:id="53" w:author="Irene Droney" w:date="2020-04-09T15:35:00Z">
        <w:r>
          <w:rPr>
            <w:rFonts w:eastAsia="Arial" w:cs="Arial"/>
            <w:szCs w:val="22"/>
          </w:rPr>
          <w:t>Are there assignments for them to complete? Y/N</w:t>
        </w:r>
      </w:ins>
    </w:p>
    <w:p w14:paraId="2E54D645" w14:textId="77777777" w:rsidR="003B0FF2" w:rsidRPr="00E15073" w:rsidRDefault="003B0FF2" w:rsidP="003B0FF2">
      <w:pPr>
        <w:pStyle w:val="ListParagraph"/>
        <w:numPr>
          <w:ilvl w:val="2"/>
          <w:numId w:val="29"/>
        </w:numPr>
        <w:rPr>
          <w:ins w:id="54" w:author="Irene Droney" w:date="2020-04-09T15:35:00Z"/>
          <w:rFonts w:eastAsia="Arial" w:cs="Arial"/>
          <w:szCs w:val="22"/>
        </w:rPr>
      </w:pPr>
      <w:ins w:id="55" w:author="Irene Droney" w:date="2020-04-09T15:35:00Z">
        <w:r>
          <w:rPr>
            <w:rFonts w:eastAsia="Arial" w:cs="Arial"/>
            <w:szCs w:val="22"/>
          </w:rPr>
          <w:t>Are they able to receive meals from the school? Y/N</w:t>
        </w:r>
      </w:ins>
    </w:p>
    <w:p w14:paraId="07ACE372" w14:textId="77777777" w:rsidR="003B0FF2" w:rsidRDefault="003B0FF2" w:rsidP="003B0FF2">
      <w:pPr>
        <w:pStyle w:val="ListParagraph"/>
        <w:numPr>
          <w:ilvl w:val="1"/>
          <w:numId w:val="36"/>
        </w:numPr>
        <w:rPr>
          <w:ins w:id="56" w:author="Irene Droney" w:date="2020-04-09T15:35:00Z"/>
          <w:rFonts w:eastAsia="Arial" w:cs="Arial"/>
          <w:bCs/>
          <w:szCs w:val="22"/>
        </w:rPr>
      </w:pPr>
      <w:ins w:id="57" w:author="Irene Droney" w:date="2020-04-09T15:35:00Z">
        <w:r w:rsidRPr="00E15073">
          <w:rPr>
            <w:rFonts w:eastAsia="Arial" w:cs="Arial"/>
            <w:bCs/>
            <w:szCs w:val="22"/>
          </w:rPr>
          <w:t>No</w:t>
        </w:r>
      </w:ins>
    </w:p>
    <w:p w14:paraId="0E9E3FBE" w14:textId="77777777" w:rsidR="003B0FF2" w:rsidRDefault="003B0FF2" w:rsidP="003B0FF2">
      <w:pPr>
        <w:pStyle w:val="ListParagraph"/>
        <w:numPr>
          <w:ilvl w:val="2"/>
          <w:numId w:val="36"/>
        </w:numPr>
        <w:rPr>
          <w:ins w:id="58" w:author="Irene Droney" w:date="2020-04-09T15:35:00Z"/>
          <w:rFonts w:eastAsia="Arial" w:cs="Arial"/>
          <w:szCs w:val="22"/>
        </w:rPr>
      </w:pPr>
      <w:ins w:id="59" w:author="Irene Droney" w:date="2020-04-09T15:35:00Z">
        <w:r>
          <w:rPr>
            <w:rFonts w:eastAsia="Arial" w:cs="Arial"/>
            <w:szCs w:val="22"/>
          </w:rPr>
          <w:t>Are classes in session? Y/N</w:t>
        </w:r>
      </w:ins>
    </w:p>
    <w:p w14:paraId="68001FC2" w14:textId="77777777" w:rsidR="003B0FF2" w:rsidRPr="00E15073" w:rsidRDefault="003B0FF2" w:rsidP="003B0FF2">
      <w:pPr>
        <w:pStyle w:val="ListParagraph"/>
        <w:numPr>
          <w:ilvl w:val="2"/>
          <w:numId w:val="36"/>
        </w:numPr>
        <w:rPr>
          <w:ins w:id="60" w:author="Irene Droney" w:date="2020-04-09T15:35:00Z"/>
          <w:rFonts w:eastAsia="Arial" w:cs="Arial"/>
          <w:szCs w:val="22"/>
        </w:rPr>
      </w:pPr>
      <w:ins w:id="61" w:author="Irene Droney" w:date="2020-04-09T15:35:00Z">
        <w:r>
          <w:rPr>
            <w:rFonts w:eastAsia="Arial" w:cs="Arial"/>
            <w:szCs w:val="22"/>
          </w:rPr>
          <w:t xml:space="preserve">Are they attending classes in-person? Y/N  </w:t>
        </w:r>
      </w:ins>
    </w:p>
    <w:p w14:paraId="67CF371B" w14:textId="77777777" w:rsidR="003B0FF2" w:rsidRPr="00E15073" w:rsidRDefault="003B0FF2" w:rsidP="003B0FF2">
      <w:pPr>
        <w:ind w:left="720"/>
        <w:rPr>
          <w:ins w:id="62" w:author="Irene Droney" w:date="2020-04-09T15:35:00Z"/>
          <w:bCs/>
          <w:szCs w:val="22"/>
        </w:rPr>
        <w:pPrChange w:id="63" w:author="Irene Droney" w:date="2020-04-09T15:36:00Z">
          <w:pPr/>
        </w:pPrChange>
      </w:pPr>
      <w:ins w:id="64" w:author="Irene Droney" w:date="2020-04-09T15:35:00Z">
        <w:r>
          <w:rPr>
            <w:rFonts w:eastAsia="Arial" w:cs="Arial"/>
            <w:bCs/>
            <w:szCs w:val="22"/>
          </w:rPr>
          <w:t xml:space="preserve">c. </w:t>
        </w:r>
        <w:r w:rsidRPr="00E15073">
          <w:rPr>
            <w:rFonts w:eastAsia="Arial" w:cs="Arial"/>
            <w:bCs/>
            <w:szCs w:val="22"/>
          </w:rPr>
          <w:t>Not Applicable</w:t>
        </w:r>
      </w:ins>
    </w:p>
    <w:p w14:paraId="000000CC" w14:textId="2F2A3957" w:rsidR="00067B04" w:rsidDel="003B0FF2" w:rsidRDefault="007C6F70">
      <w:pPr>
        <w:numPr>
          <w:ilvl w:val="0"/>
          <w:numId w:val="8"/>
        </w:numPr>
        <w:rPr>
          <w:del w:id="65" w:author="Irene Droney" w:date="2020-04-09T15:36:00Z"/>
          <w:szCs w:val="22"/>
        </w:rPr>
      </w:pPr>
      <w:del w:id="66" w:author="Irene Droney" w:date="2020-04-09T15:36:00Z">
        <w:r w:rsidDel="003B0FF2">
          <w:rPr>
            <w:rFonts w:eastAsia="Arial" w:cs="Arial"/>
            <w:b/>
            <w:szCs w:val="22"/>
          </w:rPr>
          <w:delText>… has your child’s school building been closed? Y/N</w:delText>
        </w:r>
      </w:del>
    </w:p>
    <w:p w14:paraId="7C38F201" w14:textId="067E9E93" w:rsidR="00DA6B98" w:rsidDel="003B0FF2" w:rsidRDefault="00DA6B98" w:rsidP="00DA6B98">
      <w:pPr>
        <w:numPr>
          <w:ilvl w:val="1"/>
          <w:numId w:val="27"/>
        </w:numPr>
        <w:pBdr>
          <w:top w:val="nil"/>
          <w:left w:val="nil"/>
          <w:bottom w:val="nil"/>
          <w:right w:val="nil"/>
          <w:between w:val="nil"/>
        </w:pBdr>
        <w:rPr>
          <w:del w:id="67" w:author="Irene Droney" w:date="2020-04-09T15:36:00Z"/>
          <w:szCs w:val="22"/>
        </w:rPr>
      </w:pPr>
      <w:del w:id="68" w:author="Irene Droney" w:date="2020-04-09T15:36:00Z">
        <w:r w:rsidDel="003B0FF2">
          <w:rPr>
            <w:rFonts w:eastAsia="Arial" w:cs="Arial"/>
            <w:b/>
            <w:szCs w:val="22"/>
          </w:rPr>
          <w:delText>If no,</w:delText>
        </w:r>
      </w:del>
    </w:p>
    <w:p w14:paraId="2FA91C8E" w14:textId="11EE9DA2" w:rsidR="00DA6B98" w:rsidDel="003B0FF2" w:rsidRDefault="00DA6B98" w:rsidP="00A3203D">
      <w:pPr>
        <w:pStyle w:val="ListParagraph"/>
        <w:numPr>
          <w:ilvl w:val="2"/>
          <w:numId w:val="28"/>
        </w:numPr>
        <w:rPr>
          <w:del w:id="69" w:author="Irene Droney" w:date="2020-04-09T15:36:00Z"/>
          <w:rFonts w:eastAsia="Arial" w:cs="Arial"/>
          <w:szCs w:val="22"/>
        </w:rPr>
      </w:pPr>
      <w:del w:id="70" w:author="Irene Droney" w:date="2020-04-09T15:36:00Z">
        <w:r w:rsidRPr="00370AAB" w:rsidDel="003B0FF2">
          <w:rPr>
            <w:rFonts w:eastAsia="Arial" w:cs="Arial"/>
            <w:szCs w:val="22"/>
          </w:rPr>
          <w:delText>Are classes in session? Y/N</w:delText>
        </w:r>
      </w:del>
    </w:p>
    <w:p w14:paraId="7F2867F7" w14:textId="0A221B88" w:rsidR="00A3203D" w:rsidDel="003B0FF2" w:rsidRDefault="00A3203D" w:rsidP="00DA6B98">
      <w:pPr>
        <w:pStyle w:val="ListParagraph"/>
        <w:numPr>
          <w:ilvl w:val="2"/>
          <w:numId w:val="28"/>
        </w:numPr>
        <w:rPr>
          <w:ins w:id="71" w:author="Lopez, Diana (NIH/NIMH) [F]" w:date="2020-04-08T12:22:00Z"/>
          <w:del w:id="72" w:author="Irene Droney" w:date="2020-04-09T15:36:00Z"/>
          <w:rFonts w:eastAsia="Arial" w:cs="Arial"/>
          <w:szCs w:val="22"/>
        </w:rPr>
      </w:pPr>
    </w:p>
    <w:p w14:paraId="05B947BC" w14:textId="66DF8E76" w:rsidR="00DA6B98" w:rsidRPr="00A3203D" w:rsidDel="003B0FF2" w:rsidRDefault="00DA6B98" w:rsidP="00F96FD7">
      <w:pPr>
        <w:pStyle w:val="ListParagraph"/>
        <w:numPr>
          <w:ilvl w:val="2"/>
          <w:numId w:val="28"/>
        </w:numPr>
        <w:rPr>
          <w:del w:id="73" w:author="Irene Droney" w:date="2020-04-09T15:36:00Z"/>
          <w:rFonts w:eastAsia="Arial" w:cs="Arial"/>
          <w:szCs w:val="22"/>
          <w:rPrChange w:id="74" w:author="Lopez, Diana (NIH/NIMH) [F]" w:date="2020-04-08T12:22:00Z">
            <w:rPr>
              <w:del w:id="75" w:author="Irene Droney" w:date="2020-04-09T15:36:00Z"/>
            </w:rPr>
          </w:rPrChange>
        </w:rPr>
      </w:pPr>
      <w:del w:id="76" w:author="Irene Droney" w:date="2020-04-09T15:36:00Z">
        <w:r w:rsidRPr="00A3203D" w:rsidDel="003B0FF2">
          <w:rPr>
            <w:rFonts w:eastAsia="Arial" w:cs="Arial"/>
            <w:szCs w:val="22"/>
            <w:rPrChange w:id="77" w:author="Lopez, Diana (NIH/NIMH) [F]" w:date="2020-04-08T12:22:00Z">
              <w:rPr/>
            </w:rPrChange>
          </w:rPr>
          <w:delText xml:space="preserve">Are </w:delText>
        </w:r>
        <w:r w:rsidR="00526482" w:rsidRPr="00A3203D" w:rsidDel="003B0FF2">
          <w:rPr>
            <w:rFonts w:eastAsia="Arial" w:cs="Arial"/>
            <w:szCs w:val="22"/>
            <w:rPrChange w:id="78" w:author="Lopez, Diana (NIH/NIMH) [F]" w:date="2020-04-08T12:22:00Z">
              <w:rPr/>
            </w:rPrChange>
          </w:rPr>
          <w:delText>they</w:delText>
        </w:r>
        <w:r w:rsidRPr="00A3203D" w:rsidDel="003B0FF2">
          <w:rPr>
            <w:rFonts w:eastAsia="Arial" w:cs="Arial"/>
            <w:szCs w:val="22"/>
            <w:rPrChange w:id="79" w:author="Lopez, Diana (NIH/NIMH) [F]" w:date="2020-04-08T12:22:00Z">
              <w:rPr/>
            </w:rPrChange>
          </w:rPr>
          <w:delText xml:space="preserve"> attending classes in-person? Y/N  </w:delText>
        </w:r>
      </w:del>
    </w:p>
    <w:p w14:paraId="3001AA19" w14:textId="296924B4" w:rsidR="00DA6B98" w:rsidRPr="00F96FD7" w:rsidDel="003B0FF2" w:rsidRDefault="00DA6B98">
      <w:pPr>
        <w:pStyle w:val="ListParagraph"/>
        <w:numPr>
          <w:ilvl w:val="2"/>
          <w:numId w:val="28"/>
        </w:numPr>
        <w:rPr>
          <w:del w:id="80" w:author="Irene Droney" w:date="2020-04-09T15:36:00Z"/>
        </w:rPr>
        <w:pPrChange w:id="81" w:author="Lopez, Diana (NIH/NIMH) [F]" w:date="2020-04-08T12:22:00Z">
          <w:pPr>
            <w:pStyle w:val="ListParagraph"/>
            <w:ind w:left="2160"/>
          </w:pPr>
        </w:pPrChange>
      </w:pPr>
    </w:p>
    <w:p w14:paraId="4AE760C4" w14:textId="5D15613D" w:rsidR="00DA6B98" w:rsidDel="003B0FF2" w:rsidRDefault="00DA6B98" w:rsidP="00DA6B98">
      <w:pPr>
        <w:numPr>
          <w:ilvl w:val="1"/>
          <w:numId w:val="27"/>
        </w:numPr>
        <w:pBdr>
          <w:top w:val="nil"/>
          <w:left w:val="nil"/>
          <w:bottom w:val="nil"/>
          <w:right w:val="nil"/>
          <w:between w:val="nil"/>
        </w:pBdr>
        <w:rPr>
          <w:del w:id="82" w:author="Irene Droney" w:date="2020-04-09T15:36:00Z"/>
          <w:szCs w:val="22"/>
        </w:rPr>
      </w:pPr>
      <w:del w:id="83" w:author="Irene Droney" w:date="2020-04-09T15:36:00Z">
        <w:r w:rsidDel="003B0FF2">
          <w:rPr>
            <w:rFonts w:eastAsia="Arial" w:cs="Arial"/>
            <w:b/>
            <w:szCs w:val="22"/>
          </w:rPr>
          <w:delText>If yes,</w:delText>
        </w:r>
      </w:del>
    </w:p>
    <w:p w14:paraId="29781752" w14:textId="75E480FC" w:rsidR="00DA6B98" w:rsidRPr="00DE6EE3" w:rsidDel="003B0FF2" w:rsidRDefault="00DA6B98" w:rsidP="00DA6B98">
      <w:pPr>
        <w:pStyle w:val="ListParagraph"/>
        <w:numPr>
          <w:ilvl w:val="2"/>
          <w:numId w:val="29"/>
        </w:numPr>
        <w:pBdr>
          <w:top w:val="nil"/>
          <w:left w:val="nil"/>
          <w:bottom w:val="nil"/>
          <w:right w:val="nil"/>
          <w:between w:val="nil"/>
        </w:pBdr>
        <w:rPr>
          <w:del w:id="84" w:author="Irene Droney" w:date="2020-04-09T15:36:00Z"/>
          <w:rFonts w:eastAsia="Arial" w:cs="Arial"/>
          <w:szCs w:val="22"/>
        </w:rPr>
      </w:pPr>
      <w:del w:id="85" w:author="Irene Droney" w:date="2020-04-09T15:36:00Z">
        <w:r w:rsidRPr="00DE6EE3" w:rsidDel="003B0FF2">
          <w:rPr>
            <w:rFonts w:eastAsia="Arial" w:cs="Arial"/>
            <w:szCs w:val="22"/>
          </w:rPr>
          <w:delText>Have classes resumed online? Y/N</w:delText>
        </w:r>
      </w:del>
    </w:p>
    <w:p w14:paraId="7F236FA4" w14:textId="3C916FDD" w:rsidR="00DA6B98" w:rsidRPr="00DE6EE3" w:rsidDel="003B0FF2" w:rsidRDefault="00DA6B98" w:rsidP="00DA6B98">
      <w:pPr>
        <w:pStyle w:val="ListParagraph"/>
        <w:numPr>
          <w:ilvl w:val="2"/>
          <w:numId w:val="29"/>
        </w:numPr>
        <w:pBdr>
          <w:top w:val="nil"/>
          <w:left w:val="nil"/>
          <w:bottom w:val="nil"/>
          <w:right w:val="nil"/>
          <w:between w:val="nil"/>
        </w:pBdr>
        <w:rPr>
          <w:del w:id="86" w:author="Irene Droney" w:date="2020-04-09T15:36:00Z"/>
          <w:rFonts w:eastAsia="Arial" w:cs="Arial"/>
          <w:szCs w:val="22"/>
        </w:rPr>
      </w:pPr>
      <w:del w:id="87" w:author="Irene Droney" w:date="2020-04-09T15:36:00Z">
        <w:r w:rsidRPr="00DE6EE3" w:rsidDel="003B0FF2">
          <w:rPr>
            <w:rFonts w:eastAsia="Arial" w:cs="Arial"/>
            <w:szCs w:val="22"/>
          </w:rPr>
          <w:delText xml:space="preserve">Do </w:delText>
        </w:r>
        <w:r w:rsidR="00526482" w:rsidDel="003B0FF2">
          <w:rPr>
            <w:rFonts w:eastAsia="Arial" w:cs="Arial"/>
            <w:szCs w:val="22"/>
          </w:rPr>
          <w:delText>they</w:delText>
        </w:r>
        <w:r w:rsidRPr="00DE6EE3" w:rsidDel="003B0FF2">
          <w:rPr>
            <w:rFonts w:eastAsia="Arial" w:cs="Arial"/>
            <w:szCs w:val="22"/>
          </w:rPr>
          <w:delText xml:space="preserve"> have easy access to the internet and a computer? Y/N</w:delText>
        </w:r>
      </w:del>
    </w:p>
    <w:p w14:paraId="0D7ED207" w14:textId="3C53A4AA" w:rsidR="00DA6B98" w:rsidDel="003B0FF2" w:rsidRDefault="00DA6B98" w:rsidP="00DA6B98">
      <w:pPr>
        <w:pStyle w:val="ListParagraph"/>
        <w:numPr>
          <w:ilvl w:val="2"/>
          <w:numId w:val="29"/>
        </w:numPr>
        <w:pBdr>
          <w:top w:val="nil"/>
          <w:left w:val="nil"/>
          <w:bottom w:val="nil"/>
          <w:right w:val="nil"/>
          <w:between w:val="nil"/>
        </w:pBdr>
        <w:rPr>
          <w:del w:id="88" w:author="Irene Droney" w:date="2020-04-09T15:36:00Z"/>
          <w:rFonts w:eastAsia="Arial" w:cs="Arial"/>
          <w:szCs w:val="22"/>
        </w:rPr>
      </w:pPr>
      <w:del w:id="89" w:author="Irene Droney" w:date="2020-04-09T15:36:00Z">
        <w:r w:rsidRPr="00DE6EE3" w:rsidDel="003B0FF2">
          <w:rPr>
            <w:rFonts w:eastAsia="Arial" w:cs="Arial"/>
            <w:szCs w:val="22"/>
          </w:rPr>
          <w:delText xml:space="preserve">Are there assignments for </w:delText>
        </w:r>
        <w:r w:rsidR="00526482" w:rsidDel="003B0FF2">
          <w:rPr>
            <w:rFonts w:eastAsia="Arial" w:cs="Arial"/>
            <w:szCs w:val="22"/>
          </w:rPr>
          <w:delText>them</w:delText>
        </w:r>
        <w:r w:rsidRPr="00DE6EE3" w:rsidDel="003B0FF2">
          <w:rPr>
            <w:rFonts w:eastAsia="Arial" w:cs="Arial"/>
            <w:szCs w:val="22"/>
          </w:rPr>
          <w:delText xml:space="preserve"> to complete? Y/N</w:delText>
        </w:r>
      </w:del>
    </w:p>
    <w:p w14:paraId="554C1C4D" w14:textId="138F362A" w:rsidR="00DA6B98" w:rsidRPr="00DE6EE3" w:rsidDel="003B0FF2" w:rsidRDefault="00DA6B98" w:rsidP="00DA6B98">
      <w:pPr>
        <w:pStyle w:val="ListParagraph"/>
        <w:numPr>
          <w:ilvl w:val="2"/>
          <w:numId w:val="29"/>
        </w:numPr>
        <w:pBdr>
          <w:top w:val="nil"/>
          <w:left w:val="nil"/>
          <w:bottom w:val="nil"/>
          <w:right w:val="nil"/>
          <w:between w:val="nil"/>
        </w:pBdr>
        <w:rPr>
          <w:del w:id="90" w:author="Irene Droney" w:date="2020-04-09T15:36:00Z"/>
          <w:rFonts w:eastAsia="Arial" w:cs="Arial"/>
          <w:szCs w:val="22"/>
        </w:rPr>
      </w:pPr>
      <w:del w:id="91" w:author="Irene Droney" w:date="2020-04-09T15:36:00Z">
        <w:r w:rsidRPr="00DE6EE3" w:rsidDel="003B0FF2">
          <w:rPr>
            <w:rFonts w:eastAsia="Arial" w:cs="Arial"/>
            <w:szCs w:val="22"/>
          </w:rPr>
          <w:delText xml:space="preserve">Are </w:delText>
        </w:r>
        <w:r w:rsidR="00526482" w:rsidDel="003B0FF2">
          <w:rPr>
            <w:rFonts w:eastAsia="Arial" w:cs="Arial"/>
            <w:szCs w:val="22"/>
          </w:rPr>
          <w:delText>they</w:delText>
        </w:r>
        <w:r w:rsidR="00526482" w:rsidRPr="00DE6EE3" w:rsidDel="003B0FF2">
          <w:rPr>
            <w:rFonts w:eastAsia="Arial" w:cs="Arial"/>
            <w:szCs w:val="22"/>
          </w:rPr>
          <w:delText xml:space="preserve"> </w:delText>
        </w:r>
        <w:r w:rsidRPr="00DE6EE3" w:rsidDel="003B0FF2">
          <w:rPr>
            <w:rFonts w:eastAsia="Arial" w:cs="Arial"/>
            <w:szCs w:val="22"/>
          </w:rPr>
          <w:delText>able to receive meals from the school? Y/N</w:delText>
        </w:r>
      </w:del>
    </w:p>
    <w:p w14:paraId="0B7833F8" w14:textId="0701B6E7" w:rsidR="00741CE1" w:rsidRDefault="00741CE1">
      <w:pPr>
        <w:rPr>
          <w:rFonts w:eastAsia="Arial" w:cs="Arial"/>
          <w:b/>
          <w:szCs w:val="22"/>
        </w:rPr>
      </w:pPr>
    </w:p>
    <w:p w14:paraId="000000D6" w14:textId="6212EF6E" w:rsidR="00067B04" w:rsidRDefault="007C6F70">
      <w:pPr>
        <w:numPr>
          <w:ilvl w:val="0"/>
          <w:numId w:val="8"/>
        </w:numPr>
        <w:rPr>
          <w:szCs w:val="22"/>
        </w:rPr>
      </w:pPr>
      <w:r>
        <w:rPr>
          <w:rFonts w:eastAsia="Arial" w:cs="Arial"/>
          <w:b/>
          <w:szCs w:val="22"/>
        </w:rPr>
        <w:t>… how many people, from outside of your household, has your child had an in-person conversation with? ____</w:t>
      </w:r>
    </w:p>
    <w:p w14:paraId="3FBFDAEE" w14:textId="77777777" w:rsidR="00067B04" w:rsidRDefault="00067B04">
      <w:pPr>
        <w:rPr>
          <w:rFonts w:eastAsia="Arial" w:cs="Arial"/>
          <w:szCs w:val="22"/>
        </w:rPr>
      </w:pPr>
    </w:p>
    <w:p w14:paraId="000000D8" w14:textId="2EF3F6A3" w:rsidR="00067B04" w:rsidRDefault="007C6F70">
      <w:pPr>
        <w:numPr>
          <w:ilvl w:val="0"/>
          <w:numId w:val="8"/>
        </w:numPr>
        <w:rPr>
          <w:szCs w:val="22"/>
        </w:rPr>
      </w:pPr>
      <w:r>
        <w:rPr>
          <w:rFonts w:eastAsia="Arial" w:cs="Arial"/>
          <w:b/>
          <w:szCs w:val="22"/>
        </w:rPr>
        <w:t xml:space="preserve">… how </w:t>
      </w:r>
      <w:r w:rsidR="00E209C5">
        <w:rPr>
          <w:rFonts w:eastAsia="Arial" w:cs="Arial"/>
          <w:b/>
          <w:szCs w:val="22"/>
        </w:rPr>
        <w:t xml:space="preserve">much time has </w:t>
      </w:r>
      <w:r>
        <w:rPr>
          <w:rFonts w:eastAsia="Arial" w:cs="Arial"/>
          <w:b/>
          <w:szCs w:val="22"/>
        </w:rPr>
        <w:t>your child spen</w:t>
      </w:r>
      <w:r w:rsidR="00E209C5">
        <w:rPr>
          <w:rFonts w:eastAsia="Arial" w:cs="Arial"/>
          <w:b/>
          <w:szCs w:val="22"/>
        </w:rPr>
        <w:t>t</w:t>
      </w:r>
      <w:r>
        <w:rPr>
          <w:rFonts w:eastAsia="Arial" w:cs="Arial"/>
          <w:b/>
          <w:szCs w:val="22"/>
        </w:rPr>
        <w:t xml:space="preserve"> going outside of the home (e.g., going to stores, parks, etc.)?</w:t>
      </w:r>
    </w:p>
    <w:p w14:paraId="000000DD" w14:textId="12B50EDA" w:rsidR="00067B04" w:rsidRDefault="003B0188">
      <w:pPr>
        <w:numPr>
          <w:ilvl w:val="1"/>
          <w:numId w:val="8"/>
        </w:numPr>
        <w:rPr>
          <w:rFonts w:eastAsia="Arial" w:cs="Arial"/>
          <w:szCs w:val="22"/>
        </w:rPr>
      </w:pPr>
      <w:r>
        <w:rPr>
          <w:rFonts w:eastAsia="Arial" w:cs="Arial"/>
          <w:szCs w:val="22"/>
        </w:rPr>
        <w:t>Not at all</w:t>
      </w:r>
    </w:p>
    <w:p w14:paraId="168CECEF" w14:textId="77777777" w:rsidR="002B433E" w:rsidRDefault="002B433E" w:rsidP="002B433E">
      <w:pPr>
        <w:numPr>
          <w:ilvl w:val="1"/>
          <w:numId w:val="8"/>
        </w:numPr>
        <w:rPr>
          <w:rFonts w:eastAsia="Arial" w:cs="Arial"/>
          <w:szCs w:val="22"/>
        </w:rPr>
      </w:pPr>
      <w:r>
        <w:rPr>
          <w:rFonts w:eastAsia="Arial" w:cs="Arial"/>
          <w:szCs w:val="22"/>
        </w:rPr>
        <w:t>1-2 days per week</w:t>
      </w:r>
    </w:p>
    <w:p w14:paraId="1977AB2F" w14:textId="77777777" w:rsidR="002B433E" w:rsidRDefault="002B433E" w:rsidP="002B433E">
      <w:pPr>
        <w:numPr>
          <w:ilvl w:val="1"/>
          <w:numId w:val="8"/>
        </w:numPr>
        <w:rPr>
          <w:rFonts w:eastAsia="Arial" w:cs="Arial"/>
          <w:szCs w:val="22"/>
        </w:rPr>
      </w:pPr>
      <w:r>
        <w:rPr>
          <w:rFonts w:eastAsia="Arial" w:cs="Arial"/>
          <w:szCs w:val="22"/>
        </w:rPr>
        <w:t>A few days per week</w:t>
      </w:r>
    </w:p>
    <w:p w14:paraId="11480F3A" w14:textId="77777777" w:rsidR="002B433E" w:rsidRDefault="002B433E" w:rsidP="002B433E">
      <w:pPr>
        <w:numPr>
          <w:ilvl w:val="1"/>
          <w:numId w:val="8"/>
        </w:numPr>
        <w:rPr>
          <w:rFonts w:eastAsia="Arial" w:cs="Arial"/>
          <w:szCs w:val="22"/>
        </w:rPr>
      </w:pPr>
      <w:r>
        <w:rPr>
          <w:rFonts w:eastAsia="Arial" w:cs="Arial"/>
          <w:szCs w:val="22"/>
        </w:rPr>
        <w:t>Several days per week</w:t>
      </w:r>
    </w:p>
    <w:p w14:paraId="53B75132" w14:textId="14152DB6" w:rsidR="002B433E" w:rsidRPr="002B433E" w:rsidRDefault="002B433E">
      <w:pPr>
        <w:numPr>
          <w:ilvl w:val="1"/>
          <w:numId w:val="8"/>
        </w:numPr>
        <w:rPr>
          <w:rFonts w:eastAsia="Arial" w:cs="Arial"/>
          <w:szCs w:val="22"/>
        </w:rPr>
      </w:pPr>
      <w:r>
        <w:rPr>
          <w:rFonts w:eastAsia="Arial" w:cs="Arial"/>
          <w:szCs w:val="22"/>
        </w:rPr>
        <w:t>Every day</w:t>
      </w:r>
    </w:p>
    <w:p w14:paraId="000000DE" w14:textId="77777777" w:rsidR="00067B04" w:rsidRDefault="00067B04">
      <w:pPr>
        <w:rPr>
          <w:rFonts w:eastAsia="Arial" w:cs="Arial"/>
          <w:szCs w:val="22"/>
        </w:rPr>
      </w:pPr>
    </w:p>
    <w:p w14:paraId="000000DF" w14:textId="77777777" w:rsidR="00067B04" w:rsidRDefault="007C6F70">
      <w:pPr>
        <w:numPr>
          <w:ilvl w:val="0"/>
          <w:numId w:val="8"/>
        </w:numPr>
        <w:rPr>
          <w:szCs w:val="22"/>
        </w:rPr>
      </w:pPr>
      <w:r>
        <w:rPr>
          <w:rFonts w:eastAsia="Arial" w:cs="Arial"/>
          <w:b/>
          <w:szCs w:val="22"/>
        </w:rPr>
        <w:t>… how stressful have the restrictions on leaving home been for your child?</w:t>
      </w:r>
    </w:p>
    <w:p w14:paraId="000000E0" w14:textId="77777777" w:rsidR="00067B04" w:rsidRDefault="007C6F70">
      <w:pPr>
        <w:numPr>
          <w:ilvl w:val="1"/>
          <w:numId w:val="8"/>
        </w:numPr>
        <w:rPr>
          <w:rFonts w:eastAsia="Arial" w:cs="Arial"/>
          <w:szCs w:val="22"/>
        </w:rPr>
      </w:pPr>
      <w:r>
        <w:rPr>
          <w:rFonts w:eastAsia="Arial" w:cs="Arial"/>
          <w:szCs w:val="22"/>
          <w:highlight w:val="white"/>
        </w:rPr>
        <w:lastRenderedPageBreak/>
        <w:t>Not at all</w:t>
      </w:r>
    </w:p>
    <w:p w14:paraId="000000E1" w14:textId="77777777" w:rsidR="00067B04" w:rsidRDefault="007C6F70">
      <w:pPr>
        <w:numPr>
          <w:ilvl w:val="1"/>
          <w:numId w:val="8"/>
        </w:numPr>
        <w:rPr>
          <w:rFonts w:eastAsia="Arial" w:cs="Arial"/>
          <w:szCs w:val="22"/>
        </w:rPr>
      </w:pPr>
      <w:r>
        <w:rPr>
          <w:rFonts w:eastAsia="Arial" w:cs="Arial"/>
          <w:szCs w:val="22"/>
          <w:highlight w:val="white"/>
        </w:rPr>
        <w:t>Slightly</w:t>
      </w:r>
    </w:p>
    <w:p w14:paraId="000000E2" w14:textId="77777777" w:rsidR="00067B04" w:rsidRDefault="007C6F70">
      <w:pPr>
        <w:numPr>
          <w:ilvl w:val="1"/>
          <w:numId w:val="8"/>
        </w:numPr>
        <w:rPr>
          <w:rFonts w:eastAsia="Arial" w:cs="Arial"/>
          <w:szCs w:val="22"/>
        </w:rPr>
      </w:pPr>
      <w:r>
        <w:rPr>
          <w:rFonts w:eastAsia="Arial" w:cs="Arial"/>
          <w:szCs w:val="22"/>
          <w:highlight w:val="white"/>
        </w:rPr>
        <w:t>Moderately</w:t>
      </w:r>
    </w:p>
    <w:p w14:paraId="000000E3" w14:textId="77777777" w:rsidR="00067B04" w:rsidRDefault="007C6F70">
      <w:pPr>
        <w:numPr>
          <w:ilvl w:val="1"/>
          <w:numId w:val="8"/>
        </w:numPr>
        <w:rPr>
          <w:rFonts w:eastAsia="Arial" w:cs="Arial"/>
          <w:szCs w:val="22"/>
        </w:rPr>
      </w:pPr>
      <w:r>
        <w:rPr>
          <w:rFonts w:eastAsia="Arial" w:cs="Arial"/>
          <w:szCs w:val="22"/>
          <w:highlight w:val="white"/>
        </w:rPr>
        <w:t>Very</w:t>
      </w:r>
    </w:p>
    <w:p w14:paraId="000000E4" w14:textId="77777777" w:rsidR="00067B04" w:rsidRDefault="007C6F70">
      <w:pPr>
        <w:numPr>
          <w:ilvl w:val="1"/>
          <w:numId w:val="8"/>
        </w:numPr>
        <w:rPr>
          <w:rFonts w:eastAsia="Arial" w:cs="Arial"/>
          <w:szCs w:val="22"/>
        </w:rPr>
      </w:pPr>
      <w:r>
        <w:rPr>
          <w:rFonts w:eastAsia="Arial" w:cs="Arial"/>
          <w:szCs w:val="22"/>
          <w:highlight w:val="white"/>
        </w:rPr>
        <w:t>Extremely</w:t>
      </w:r>
    </w:p>
    <w:p w14:paraId="000000E5" w14:textId="15CE7206" w:rsidR="00067B04" w:rsidDel="006E7CB7" w:rsidRDefault="00067B04">
      <w:pPr>
        <w:pBdr>
          <w:top w:val="nil"/>
          <w:left w:val="nil"/>
          <w:bottom w:val="nil"/>
          <w:right w:val="nil"/>
          <w:between w:val="nil"/>
        </w:pBdr>
        <w:ind w:left="720" w:hanging="720"/>
        <w:rPr>
          <w:del w:id="92" w:author="Dunn, Julia (NIH/NIMH) [F]" w:date="2020-04-08T12:15:00Z"/>
          <w:rFonts w:eastAsia="Arial" w:cs="Arial"/>
          <w:szCs w:val="22"/>
        </w:rPr>
      </w:pPr>
    </w:p>
    <w:p w14:paraId="0DD1BD09" w14:textId="2BF91A36" w:rsidR="00AB6C66" w:rsidRDefault="00AB6C66">
      <w:pPr>
        <w:rPr>
          <w:rFonts w:eastAsia="Arial" w:cs="Arial"/>
          <w:b/>
          <w:szCs w:val="22"/>
        </w:rPr>
      </w:pPr>
      <w:del w:id="93" w:author="Dunn, Julia (NIH/NIMH) [F]" w:date="2020-04-08T12:15:00Z">
        <w:r w:rsidDel="006E7CB7">
          <w:rPr>
            <w:rFonts w:eastAsia="Arial" w:cs="Arial"/>
            <w:b/>
            <w:szCs w:val="22"/>
          </w:rPr>
          <w:br w:type="page"/>
        </w:r>
      </w:del>
    </w:p>
    <w:p w14:paraId="000000E6" w14:textId="4A1B211A" w:rsidR="00067B04" w:rsidRDefault="007C6F70">
      <w:pPr>
        <w:numPr>
          <w:ilvl w:val="0"/>
          <w:numId w:val="8"/>
        </w:numPr>
        <w:spacing w:before="120"/>
        <w:ind w:right="1094"/>
        <w:rPr>
          <w:szCs w:val="22"/>
        </w:rPr>
      </w:pPr>
      <w:r>
        <w:rPr>
          <w:rFonts w:eastAsia="Arial" w:cs="Arial"/>
          <w:b/>
          <w:szCs w:val="22"/>
        </w:rPr>
        <w:lastRenderedPageBreak/>
        <w:t xml:space="preserve">… have your child’s contacts with people outside of your home changed relative to </w:t>
      </w:r>
      <w:r>
        <w:rPr>
          <w:rFonts w:eastAsia="Arial" w:cs="Arial"/>
          <w:b/>
          <w:i/>
          <w:szCs w:val="22"/>
        </w:rPr>
        <w:t xml:space="preserve">before </w:t>
      </w:r>
      <w:r>
        <w:rPr>
          <w:rFonts w:eastAsia="Arial" w:cs="Arial"/>
          <w:b/>
          <w:szCs w:val="22"/>
        </w:rPr>
        <w:t xml:space="preserve">the Coronavirus/COVID-19 </w:t>
      </w:r>
      <w:r w:rsidR="00526882">
        <w:rPr>
          <w:rFonts w:eastAsia="Arial" w:cs="Arial"/>
          <w:b/>
          <w:szCs w:val="22"/>
        </w:rPr>
        <w:t>crisis in your area</w:t>
      </w:r>
      <w:r>
        <w:rPr>
          <w:rFonts w:eastAsia="Arial" w:cs="Arial"/>
          <w:b/>
          <w:szCs w:val="22"/>
        </w:rPr>
        <w:t>?</w:t>
      </w:r>
    </w:p>
    <w:p w14:paraId="000000E7" w14:textId="77777777" w:rsidR="00067B04" w:rsidRDefault="007C6F70">
      <w:pPr>
        <w:numPr>
          <w:ilvl w:val="0"/>
          <w:numId w:val="9"/>
        </w:numPr>
        <w:rPr>
          <w:rFonts w:eastAsia="Arial" w:cs="Arial"/>
          <w:szCs w:val="22"/>
          <w:highlight w:val="white"/>
        </w:rPr>
      </w:pPr>
      <w:r>
        <w:rPr>
          <w:rFonts w:eastAsia="Arial" w:cs="Arial"/>
          <w:szCs w:val="22"/>
          <w:highlight w:val="white"/>
        </w:rPr>
        <w:t>A lot less</w:t>
      </w:r>
    </w:p>
    <w:p w14:paraId="000000E8" w14:textId="77777777" w:rsidR="00067B04" w:rsidRDefault="007C6F70">
      <w:pPr>
        <w:numPr>
          <w:ilvl w:val="0"/>
          <w:numId w:val="9"/>
        </w:numPr>
        <w:rPr>
          <w:rFonts w:eastAsia="Arial" w:cs="Arial"/>
          <w:szCs w:val="22"/>
          <w:highlight w:val="white"/>
        </w:rPr>
      </w:pPr>
      <w:r>
        <w:rPr>
          <w:rFonts w:eastAsia="Arial" w:cs="Arial"/>
          <w:szCs w:val="22"/>
          <w:highlight w:val="white"/>
        </w:rPr>
        <w:t>A little less</w:t>
      </w:r>
    </w:p>
    <w:p w14:paraId="000000E9" w14:textId="77777777" w:rsidR="00067B04" w:rsidRDefault="007C6F70">
      <w:pPr>
        <w:numPr>
          <w:ilvl w:val="0"/>
          <w:numId w:val="9"/>
        </w:numPr>
        <w:rPr>
          <w:rFonts w:eastAsia="Arial" w:cs="Arial"/>
          <w:szCs w:val="22"/>
          <w:highlight w:val="white"/>
        </w:rPr>
      </w:pPr>
      <w:r>
        <w:rPr>
          <w:rFonts w:eastAsia="Arial" w:cs="Arial"/>
          <w:szCs w:val="22"/>
          <w:highlight w:val="white"/>
        </w:rPr>
        <w:t>About the same</w:t>
      </w:r>
    </w:p>
    <w:p w14:paraId="000000EA" w14:textId="77777777" w:rsidR="00067B04" w:rsidRDefault="007C6F70">
      <w:pPr>
        <w:numPr>
          <w:ilvl w:val="0"/>
          <w:numId w:val="9"/>
        </w:numPr>
        <w:rPr>
          <w:rFonts w:eastAsia="Arial" w:cs="Arial"/>
          <w:szCs w:val="22"/>
          <w:highlight w:val="white"/>
        </w:rPr>
      </w:pPr>
      <w:r>
        <w:rPr>
          <w:rFonts w:eastAsia="Arial" w:cs="Arial"/>
          <w:szCs w:val="22"/>
          <w:highlight w:val="white"/>
        </w:rPr>
        <w:t>A little more</w:t>
      </w:r>
    </w:p>
    <w:p w14:paraId="000000EB" w14:textId="77777777" w:rsidR="00067B04" w:rsidRDefault="007C6F70">
      <w:pPr>
        <w:numPr>
          <w:ilvl w:val="0"/>
          <w:numId w:val="9"/>
        </w:numPr>
        <w:rPr>
          <w:rFonts w:eastAsia="Arial" w:cs="Arial"/>
          <w:szCs w:val="22"/>
          <w:highlight w:val="white"/>
        </w:rPr>
      </w:pPr>
      <w:r>
        <w:rPr>
          <w:rFonts w:eastAsia="Arial" w:cs="Arial"/>
          <w:szCs w:val="22"/>
          <w:highlight w:val="white"/>
        </w:rPr>
        <w:t>A lot more</w:t>
      </w:r>
    </w:p>
    <w:p w14:paraId="000000EC" w14:textId="77777777" w:rsidR="00067B04" w:rsidRDefault="00067B04">
      <w:pPr>
        <w:rPr>
          <w:rFonts w:eastAsia="Arial" w:cs="Arial"/>
          <w:szCs w:val="22"/>
        </w:rPr>
      </w:pPr>
    </w:p>
    <w:p w14:paraId="000000ED" w14:textId="77777777" w:rsidR="00067B04" w:rsidRDefault="007C6F70">
      <w:pPr>
        <w:numPr>
          <w:ilvl w:val="0"/>
          <w:numId w:val="8"/>
        </w:numPr>
        <w:rPr>
          <w:szCs w:val="22"/>
        </w:rPr>
      </w:pPr>
      <w:r>
        <w:rPr>
          <w:rFonts w:eastAsia="Arial" w:cs="Arial"/>
          <w:b/>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eastAsia="Arial" w:cs="Arial"/>
          <w:szCs w:val="22"/>
        </w:rPr>
      </w:pPr>
      <w:r>
        <w:rPr>
          <w:rFonts w:eastAsia="Arial" w:cs="Arial"/>
          <w:szCs w:val="22"/>
          <w:highlight w:val="white"/>
        </w:rPr>
        <w:t>None</w:t>
      </w:r>
    </w:p>
    <w:p w14:paraId="000000EF" w14:textId="77777777" w:rsidR="00067B04" w:rsidRDefault="007C6F70">
      <w:pPr>
        <w:numPr>
          <w:ilvl w:val="1"/>
          <w:numId w:val="8"/>
        </w:numPr>
        <w:rPr>
          <w:rFonts w:eastAsia="Arial" w:cs="Arial"/>
          <w:szCs w:val="22"/>
        </w:rPr>
      </w:pPr>
      <w:r>
        <w:rPr>
          <w:rFonts w:eastAsia="Arial" w:cs="Arial"/>
          <w:szCs w:val="22"/>
          <w:highlight w:val="white"/>
        </w:rPr>
        <w:t>A little</w:t>
      </w:r>
    </w:p>
    <w:p w14:paraId="000000F0" w14:textId="77777777" w:rsidR="00067B04" w:rsidRDefault="007C6F70">
      <w:pPr>
        <w:numPr>
          <w:ilvl w:val="1"/>
          <w:numId w:val="8"/>
        </w:numPr>
        <w:rPr>
          <w:rFonts w:eastAsia="Arial" w:cs="Arial"/>
          <w:szCs w:val="22"/>
        </w:rPr>
      </w:pPr>
      <w:r>
        <w:rPr>
          <w:rFonts w:eastAsia="Arial" w:cs="Arial"/>
          <w:szCs w:val="22"/>
          <w:highlight w:val="white"/>
        </w:rPr>
        <w:t>Moderate</w:t>
      </w:r>
    </w:p>
    <w:p w14:paraId="000000F1" w14:textId="77777777" w:rsidR="00067B04" w:rsidRDefault="007C6F70">
      <w:pPr>
        <w:numPr>
          <w:ilvl w:val="1"/>
          <w:numId w:val="8"/>
        </w:numPr>
        <w:rPr>
          <w:rFonts w:eastAsia="Arial" w:cs="Arial"/>
          <w:szCs w:val="22"/>
        </w:rPr>
      </w:pPr>
      <w:r>
        <w:rPr>
          <w:rFonts w:eastAsia="Arial" w:cs="Arial"/>
          <w:szCs w:val="22"/>
          <w:highlight w:val="white"/>
        </w:rPr>
        <w:t>A lot</w:t>
      </w:r>
    </w:p>
    <w:p w14:paraId="000000F2" w14:textId="77777777" w:rsidR="00067B04" w:rsidRDefault="007C6F70">
      <w:pPr>
        <w:numPr>
          <w:ilvl w:val="1"/>
          <w:numId w:val="8"/>
        </w:numPr>
        <w:rPr>
          <w:rFonts w:eastAsia="Arial" w:cs="Arial"/>
          <w:szCs w:val="22"/>
        </w:rPr>
      </w:pPr>
      <w:r>
        <w:rPr>
          <w:rFonts w:eastAsia="Arial" w:cs="Arial"/>
          <w:szCs w:val="22"/>
          <w:highlight w:val="white"/>
        </w:rPr>
        <w:t>A great amount</w:t>
      </w:r>
    </w:p>
    <w:p w14:paraId="000000F3" w14:textId="77777777" w:rsidR="00067B04" w:rsidRDefault="00067B04">
      <w:pPr>
        <w:rPr>
          <w:rFonts w:eastAsia="Arial" w:cs="Arial"/>
          <w:szCs w:val="22"/>
        </w:rPr>
      </w:pPr>
    </w:p>
    <w:p w14:paraId="000000F4" w14:textId="77777777" w:rsidR="00067B04" w:rsidRDefault="007C6F70">
      <w:pPr>
        <w:numPr>
          <w:ilvl w:val="0"/>
          <w:numId w:val="8"/>
        </w:numPr>
        <w:rPr>
          <w:szCs w:val="22"/>
        </w:rPr>
      </w:pPr>
      <w:r>
        <w:rPr>
          <w:rFonts w:eastAsia="Arial" w:cs="Arial"/>
          <w:b/>
          <w:szCs w:val="22"/>
        </w:rPr>
        <w:t>… has the quality of the relationships between your child and members of his/her family changed? </w:t>
      </w:r>
    </w:p>
    <w:p w14:paraId="000000F5" w14:textId="77777777" w:rsidR="00067B04" w:rsidRDefault="007C6F70">
      <w:pPr>
        <w:numPr>
          <w:ilvl w:val="0"/>
          <w:numId w:val="13"/>
        </w:numPr>
        <w:rPr>
          <w:rFonts w:eastAsia="Arial" w:cs="Arial"/>
          <w:szCs w:val="22"/>
        </w:rPr>
      </w:pPr>
      <w:r>
        <w:rPr>
          <w:rFonts w:eastAsia="Arial" w:cs="Arial"/>
          <w:szCs w:val="22"/>
        </w:rPr>
        <w:t>A lot worse</w:t>
      </w:r>
    </w:p>
    <w:p w14:paraId="000000F6" w14:textId="77777777" w:rsidR="00067B04" w:rsidRDefault="007C6F70">
      <w:pPr>
        <w:numPr>
          <w:ilvl w:val="0"/>
          <w:numId w:val="13"/>
        </w:numPr>
        <w:rPr>
          <w:rFonts w:eastAsia="Arial" w:cs="Arial"/>
          <w:szCs w:val="22"/>
        </w:rPr>
      </w:pPr>
      <w:r>
        <w:rPr>
          <w:rFonts w:eastAsia="Arial" w:cs="Arial"/>
          <w:szCs w:val="22"/>
        </w:rPr>
        <w:t>A little worse</w:t>
      </w:r>
    </w:p>
    <w:p w14:paraId="000000F7" w14:textId="77777777" w:rsidR="00067B04" w:rsidRDefault="007C6F70">
      <w:pPr>
        <w:numPr>
          <w:ilvl w:val="0"/>
          <w:numId w:val="13"/>
        </w:numPr>
        <w:rPr>
          <w:rFonts w:eastAsia="Arial" w:cs="Arial"/>
          <w:szCs w:val="22"/>
        </w:rPr>
      </w:pPr>
      <w:r>
        <w:rPr>
          <w:rFonts w:eastAsia="Arial" w:cs="Arial"/>
          <w:szCs w:val="22"/>
        </w:rPr>
        <w:t>About the same</w:t>
      </w:r>
    </w:p>
    <w:p w14:paraId="000000F8" w14:textId="77777777" w:rsidR="00067B04" w:rsidRDefault="007C6F70">
      <w:pPr>
        <w:numPr>
          <w:ilvl w:val="0"/>
          <w:numId w:val="13"/>
        </w:numPr>
        <w:rPr>
          <w:rFonts w:eastAsia="Arial" w:cs="Arial"/>
          <w:szCs w:val="22"/>
        </w:rPr>
      </w:pPr>
      <w:r>
        <w:rPr>
          <w:rFonts w:eastAsia="Arial" w:cs="Arial"/>
          <w:szCs w:val="22"/>
        </w:rPr>
        <w:t>A little better</w:t>
      </w:r>
    </w:p>
    <w:p w14:paraId="000000F9" w14:textId="77777777" w:rsidR="00067B04" w:rsidRDefault="007C6F70">
      <w:pPr>
        <w:numPr>
          <w:ilvl w:val="0"/>
          <w:numId w:val="13"/>
        </w:numPr>
        <w:rPr>
          <w:rFonts w:eastAsia="Arial" w:cs="Arial"/>
          <w:szCs w:val="22"/>
        </w:rPr>
      </w:pPr>
      <w:r>
        <w:rPr>
          <w:rFonts w:eastAsia="Arial" w:cs="Arial"/>
          <w:szCs w:val="22"/>
        </w:rPr>
        <w:t>A lot better</w:t>
      </w:r>
    </w:p>
    <w:p w14:paraId="000000FA" w14:textId="77777777" w:rsidR="00067B04" w:rsidRDefault="00067B04">
      <w:pPr>
        <w:rPr>
          <w:rFonts w:eastAsia="Arial" w:cs="Arial"/>
          <w:szCs w:val="22"/>
        </w:rPr>
      </w:pPr>
    </w:p>
    <w:p w14:paraId="000000FB" w14:textId="77777777" w:rsidR="00067B04" w:rsidRDefault="007C6F70">
      <w:pPr>
        <w:numPr>
          <w:ilvl w:val="0"/>
          <w:numId w:val="8"/>
        </w:numPr>
        <w:rPr>
          <w:szCs w:val="22"/>
        </w:rPr>
      </w:pPr>
      <w:r>
        <w:rPr>
          <w:rFonts w:eastAsia="Arial" w:cs="Arial"/>
          <w:b/>
          <w:szCs w:val="22"/>
        </w:rPr>
        <w:t>… how stressful have these changes in family contacts been for your child?</w:t>
      </w:r>
    </w:p>
    <w:p w14:paraId="000000FC" w14:textId="77777777" w:rsidR="00067B04" w:rsidRDefault="007C6F70">
      <w:pPr>
        <w:numPr>
          <w:ilvl w:val="1"/>
          <w:numId w:val="8"/>
        </w:numPr>
        <w:rPr>
          <w:rFonts w:eastAsia="Arial" w:cs="Arial"/>
          <w:szCs w:val="22"/>
        </w:rPr>
      </w:pPr>
      <w:r>
        <w:rPr>
          <w:rFonts w:eastAsia="Arial" w:cs="Arial"/>
          <w:szCs w:val="22"/>
        </w:rPr>
        <w:t>Not at all</w:t>
      </w:r>
    </w:p>
    <w:p w14:paraId="000000FD" w14:textId="77777777" w:rsidR="00067B04" w:rsidRDefault="007C6F70">
      <w:pPr>
        <w:numPr>
          <w:ilvl w:val="1"/>
          <w:numId w:val="8"/>
        </w:numPr>
        <w:rPr>
          <w:rFonts w:eastAsia="Arial" w:cs="Arial"/>
          <w:szCs w:val="22"/>
        </w:rPr>
      </w:pPr>
      <w:r>
        <w:rPr>
          <w:rFonts w:eastAsia="Arial" w:cs="Arial"/>
          <w:szCs w:val="22"/>
        </w:rPr>
        <w:t>Slightly</w:t>
      </w:r>
    </w:p>
    <w:p w14:paraId="000000FE" w14:textId="77777777" w:rsidR="00067B04" w:rsidRDefault="007C6F70">
      <w:pPr>
        <w:numPr>
          <w:ilvl w:val="1"/>
          <w:numId w:val="8"/>
        </w:numPr>
        <w:rPr>
          <w:rFonts w:eastAsia="Arial" w:cs="Arial"/>
          <w:szCs w:val="22"/>
        </w:rPr>
      </w:pPr>
      <w:r>
        <w:rPr>
          <w:rFonts w:eastAsia="Arial" w:cs="Arial"/>
          <w:szCs w:val="22"/>
        </w:rPr>
        <w:t>Moderately</w:t>
      </w:r>
    </w:p>
    <w:p w14:paraId="000000FF" w14:textId="77777777" w:rsidR="00067B04" w:rsidRDefault="007C6F70">
      <w:pPr>
        <w:numPr>
          <w:ilvl w:val="1"/>
          <w:numId w:val="8"/>
        </w:numPr>
        <w:rPr>
          <w:rFonts w:eastAsia="Arial" w:cs="Arial"/>
          <w:szCs w:val="22"/>
        </w:rPr>
      </w:pPr>
      <w:r>
        <w:rPr>
          <w:rFonts w:eastAsia="Arial" w:cs="Arial"/>
          <w:szCs w:val="22"/>
        </w:rPr>
        <w:t>Very</w:t>
      </w:r>
    </w:p>
    <w:p w14:paraId="7160092B" w14:textId="4EB4C05D" w:rsidR="00297082" w:rsidRPr="00B14DC5" w:rsidRDefault="007C6F70" w:rsidP="00DA3F93">
      <w:pPr>
        <w:numPr>
          <w:ilvl w:val="1"/>
          <w:numId w:val="8"/>
        </w:numPr>
        <w:rPr>
          <w:rFonts w:eastAsia="Arial" w:cs="Arial"/>
          <w:b/>
          <w:szCs w:val="22"/>
        </w:rPr>
      </w:pPr>
      <w:r>
        <w:rPr>
          <w:rFonts w:eastAsia="Arial" w:cs="Arial"/>
          <w:szCs w:val="22"/>
        </w:rPr>
        <w:t>Extremely</w:t>
      </w:r>
    </w:p>
    <w:p w14:paraId="00000101" w14:textId="717A06B4" w:rsidR="00067B04" w:rsidRDefault="007C6F70">
      <w:pPr>
        <w:numPr>
          <w:ilvl w:val="0"/>
          <w:numId w:val="8"/>
        </w:numPr>
        <w:spacing w:before="149"/>
        <w:rPr>
          <w:szCs w:val="22"/>
        </w:rPr>
      </w:pPr>
      <w:r>
        <w:rPr>
          <w:rFonts w:eastAsia="Arial" w:cs="Arial"/>
          <w:b/>
          <w:szCs w:val="22"/>
        </w:rPr>
        <w:t>… has the quality of your child’s relationships with his/her friends changed?</w:t>
      </w:r>
      <w:r>
        <w:rPr>
          <w:rFonts w:eastAsia="Arial" w:cs="Arial"/>
          <w:b/>
          <w:szCs w:val="22"/>
        </w:rPr>
        <w:tab/>
      </w:r>
    </w:p>
    <w:p w14:paraId="00000102" w14:textId="77777777" w:rsidR="00067B04" w:rsidRDefault="007C6F70">
      <w:pPr>
        <w:numPr>
          <w:ilvl w:val="0"/>
          <w:numId w:val="20"/>
        </w:numPr>
        <w:rPr>
          <w:rFonts w:eastAsia="Arial" w:cs="Arial"/>
          <w:szCs w:val="22"/>
        </w:rPr>
      </w:pPr>
      <w:r>
        <w:rPr>
          <w:rFonts w:eastAsia="Arial" w:cs="Arial"/>
          <w:szCs w:val="22"/>
        </w:rPr>
        <w:t>A lot worse</w:t>
      </w:r>
    </w:p>
    <w:p w14:paraId="00000103" w14:textId="77777777" w:rsidR="00067B04" w:rsidRDefault="007C6F70">
      <w:pPr>
        <w:numPr>
          <w:ilvl w:val="0"/>
          <w:numId w:val="20"/>
        </w:numPr>
        <w:rPr>
          <w:rFonts w:eastAsia="Arial" w:cs="Arial"/>
          <w:szCs w:val="22"/>
        </w:rPr>
      </w:pPr>
      <w:r>
        <w:rPr>
          <w:rFonts w:eastAsia="Arial" w:cs="Arial"/>
          <w:szCs w:val="22"/>
        </w:rPr>
        <w:t xml:space="preserve">A little worse </w:t>
      </w:r>
    </w:p>
    <w:p w14:paraId="00000104" w14:textId="77777777" w:rsidR="00067B04" w:rsidRDefault="007C6F70">
      <w:pPr>
        <w:numPr>
          <w:ilvl w:val="0"/>
          <w:numId w:val="20"/>
        </w:numPr>
        <w:rPr>
          <w:rFonts w:eastAsia="Arial" w:cs="Arial"/>
          <w:szCs w:val="22"/>
        </w:rPr>
      </w:pPr>
      <w:r>
        <w:rPr>
          <w:rFonts w:eastAsia="Arial" w:cs="Arial"/>
          <w:szCs w:val="22"/>
        </w:rPr>
        <w:t>About the same</w:t>
      </w:r>
    </w:p>
    <w:p w14:paraId="00000105" w14:textId="77777777" w:rsidR="00067B04" w:rsidRDefault="007C6F70">
      <w:pPr>
        <w:numPr>
          <w:ilvl w:val="0"/>
          <w:numId w:val="20"/>
        </w:numPr>
        <w:rPr>
          <w:rFonts w:eastAsia="Arial" w:cs="Arial"/>
          <w:szCs w:val="22"/>
        </w:rPr>
      </w:pPr>
      <w:r>
        <w:rPr>
          <w:rFonts w:eastAsia="Arial" w:cs="Arial"/>
          <w:szCs w:val="22"/>
        </w:rPr>
        <w:t xml:space="preserve">A little better  </w:t>
      </w:r>
    </w:p>
    <w:p w14:paraId="00000106" w14:textId="77777777" w:rsidR="00067B04" w:rsidRDefault="007C6F70">
      <w:pPr>
        <w:numPr>
          <w:ilvl w:val="0"/>
          <w:numId w:val="20"/>
        </w:numPr>
        <w:rPr>
          <w:rFonts w:eastAsia="Arial" w:cs="Arial"/>
          <w:szCs w:val="22"/>
        </w:rPr>
      </w:pPr>
      <w:r>
        <w:rPr>
          <w:rFonts w:eastAsia="Arial" w:cs="Arial"/>
          <w:szCs w:val="22"/>
        </w:rPr>
        <w:t>A lot better</w:t>
      </w:r>
    </w:p>
    <w:p w14:paraId="00000107" w14:textId="77777777" w:rsidR="00067B04" w:rsidRDefault="00067B04">
      <w:pPr>
        <w:rPr>
          <w:rFonts w:eastAsia="Arial" w:cs="Arial"/>
          <w:szCs w:val="22"/>
        </w:rPr>
      </w:pPr>
    </w:p>
    <w:p w14:paraId="00000108" w14:textId="77777777" w:rsidR="00067B04" w:rsidRDefault="007C6F70">
      <w:pPr>
        <w:numPr>
          <w:ilvl w:val="0"/>
          <w:numId w:val="8"/>
        </w:numPr>
        <w:rPr>
          <w:szCs w:val="22"/>
        </w:rPr>
      </w:pPr>
      <w:r>
        <w:rPr>
          <w:rFonts w:eastAsia="Arial" w:cs="Arial"/>
          <w:b/>
          <w:szCs w:val="22"/>
        </w:rPr>
        <w:t>… how stressful have these changes in social contacts been for your child?</w:t>
      </w:r>
    </w:p>
    <w:p w14:paraId="00000109" w14:textId="77777777" w:rsidR="00067B04" w:rsidRDefault="007C6F70">
      <w:pPr>
        <w:numPr>
          <w:ilvl w:val="1"/>
          <w:numId w:val="8"/>
        </w:numPr>
        <w:rPr>
          <w:rFonts w:eastAsia="Arial" w:cs="Arial"/>
          <w:szCs w:val="22"/>
        </w:rPr>
      </w:pPr>
      <w:r>
        <w:rPr>
          <w:rFonts w:eastAsia="Arial" w:cs="Arial"/>
          <w:szCs w:val="22"/>
          <w:highlight w:val="white"/>
        </w:rPr>
        <w:t>Not at all</w:t>
      </w:r>
    </w:p>
    <w:p w14:paraId="0000010A" w14:textId="77777777" w:rsidR="00067B04" w:rsidRDefault="007C6F70">
      <w:pPr>
        <w:numPr>
          <w:ilvl w:val="1"/>
          <w:numId w:val="8"/>
        </w:numPr>
        <w:rPr>
          <w:rFonts w:eastAsia="Arial" w:cs="Arial"/>
          <w:szCs w:val="22"/>
        </w:rPr>
      </w:pPr>
      <w:r>
        <w:rPr>
          <w:rFonts w:eastAsia="Arial" w:cs="Arial"/>
          <w:szCs w:val="22"/>
          <w:highlight w:val="white"/>
        </w:rPr>
        <w:t>Slightly</w:t>
      </w:r>
    </w:p>
    <w:p w14:paraId="0000010B" w14:textId="77777777" w:rsidR="00067B04" w:rsidRDefault="007C6F70">
      <w:pPr>
        <w:numPr>
          <w:ilvl w:val="1"/>
          <w:numId w:val="8"/>
        </w:numPr>
        <w:rPr>
          <w:rFonts w:eastAsia="Arial" w:cs="Arial"/>
          <w:szCs w:val="22"/>
        </w:rPr>
      </w:pPr>
      <w:r>
        <w:rPr>
          <w:rFonts w:eastAsia="Arial" w:cs="Arial"/>
          <w:szCs w:val="22"/>
          <w:highlight w:val="white"/>
        </w:rPr>
        <w:t>Moderately</w:t>
      </w:r>
    </w:p>
    <w:p w14:paraId="0000010C" w14:textId="77777777" w:rsidR="00067B04" w:rsidRDefault="007C6F70">
      <w:pPr>
        <w:numPr>
          <w:ilvl w:val="1"/>
          <w:numId w:val="8"/>
        </w:numPr>
        <w:rPr>
          <w:rFonts w:eastAsia="Arial" w:cs="Arial"/>
          <w:szCs w:val="22"/>
        </w:rPr>
      </w:pPr>
      <w:r>
        <w:rPr>
          <w:rFonts w:eastAsia="Arial" w:cs="Arial"/>
          <w:szCs w:val="22"/>
          <w:highlight w:val="white"/>
        </w:rPr>
        <w:t>Very</w:t>
      </w:r>
    </w:p>
    <w:p w14:paraId="0000010D" w14:textId="77777777" w:rsidR="00067B04" w:rsidRDefault="007C6F70">
      <w:pPr>
        <w:numPr>
          <w:ilvl w:val="1"/>
          <w:numId w:val="8"/>
        </w:numPr>
        <w:rPr>
          <w:rFonts w:eastAsia="Arial" w:cs="Arial"/>
          <w:szCs w:val="22"/>
        </w:rPr>
      </w:pPr>
      <w:r>
        <w:rPr>
          <w:rFonts w:eastAsia="Arial" w:cs="Arial"/>
          <w:szCs w:val="22"/>
          <w:highlight w:val="white"/>
        </w:rPr>
        <w:t>Extremely</w:t>
      </w:r>
    </w:p>
    <w:p w14:paraId="0000010E" w14:textId="2B1AF62C" w:rsidR="00067B04" w:rsidDel="001F46D2" w:rsidRDefault="00067B04">
      <w:pPr>
        <w:rPr>
          <w:del w:id="94" w:author="Dunn, Julia (NIH/NIMH) [F]" w:date="2020-04-08T12:15:00Z"/>
          <w:rFonts w:eastAsia="Arial" w:cs="Arial"/>
          <w:szCs w:val="22"/>
        </w:rPr>
      </w:pPr>
    </w:p>
    <w:p w14:paraId="590EE015" w14:textId="4462B659" w:rsidR="00B14DC5" w:rsidDel="001F46D2" w:rsidRDefault="00B14DC5">
      <w:pPr>
        <w:rPr>
          <w:del w:id="95" w:author="Dunn, Julia (NIH/NIMH) [F]" w:date="2020-04-08T12:15:00Z"/>
          <w:rFonts w:eastAsia="Arial" w:cs="Arial"/>
          <w:szCs w:val="22"/>
        </w:rPr>
      </w:pPr>
    </w:p>
    <w:p w14:paraId="58324C20" w14:textId="19FA4F4C" w:rsidR="00B14DC5" w:rsidDel="001F46D2" w:rsidRDefault="00B14DC5">
      <w:pPr>
        <w:rPr>
          <w:del w:id="96" w:author="Dunn, Julia (NIH/NIMH) [F]" w:date="2020-04-08T12:15:00Z"/>
          <w:rFonts w:eastAsia="Arial" w:cs="Arial"/>
          <w:szCs w:val="22"/>
        </w:rPr>
      </w:pPr>
    </w:p>
    <w:p w14:paraId="27C9DF6F" w14:textId="32C0DDB8" w:rsidR="00B14DC5" w:rsidDel="001F46D2" w:rsidRDefault="00B14DC5">
      <w:pPr>
        <w:rPr>
          <w:del w:id="97" w:author="Dunn, Julia (NIH/NIMH) [F]" w:date="2020-04-08T12:15:00Z"/>
          <w:rFonts w:eastAsia="Arial" w:cs="Arial"/>
          <w:szCs w:val="22"/>
        </w:rPr>
      </w:pPr>
    </w:p>
    <w:p w14:paraId="7B93D41A" w14:textId="77777777" w:rsidR="00B14DC5" w:rsidRDefault="00B14DC5">
      <w:pPr>
        <w:rPr>
          <w:rFonts w:eastAsia="Arial" w:cs="Arial"/>
          <w:szCs w:val="22"/>
        </w:rPr>
      </w:pPr>
    </w:p>
    <w:p w14:paraId="0000010F" w14:textId="77777777" w:rsidR="00067B04" w:rsidRDefault="007C6F70">
      <w:pPr>
        <w:numPr>
          <w:ilvl w:val="0"/>
          <w:numId w:val="8"/>
        </w:numPr>
        <w:rPr>
          <w:szCs w:val="22"/>
        </w:rPr>
      </w:pPr>
      <w:r>
        <w:rPr>
          <w:rFonts w:eastAsia="Arial" w:cs="Arial"/>
          <w:b/>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eastAsia="Arial" w:cs="Arial"/>
          <w:szCs w:val="22"/>
        </w:rPr>
      </w:pPr>
      <w:r>
        <w:rPr>
          <w:rFonts w:eastAsia="Arial" w:cs="Arial"/>
          <w:szCs w:val="22"/>
          <w:highlight w:val="white"/>
        </w:rPr>
        <w:t>Not at all</w:t>
      </w:r>
    </w:p>
    <w:p w14:paraId="00000111" w14:textId="77777777" w:rsidR="00067B04" w:rsidRDefault="007C6F70">
      <w:pPr>
        <w:numPr>
          <w:ilvl w:val="1"/>
          <w:numId w:val="8"/>
        </w:numPr>
        <w:rPr>
          <w:rFonts w:eastAsia="Arial" w:cs="Arial"/>
          <w:szCs w:val="22"/>
        </w:rPr>
      </w:pPr>
      <w:r>
        <w:rPr>
          <w:rFonts w:eastAsia="Arial" w:cs="Arial"/>
          <w:szCs w:val="22"/>
          <w:highlight w:val="white"/>
        </w:rPr>
        <w:t>Slightly</w:t>
      </w:r>
    </w:p>
    <w:p w14:paraId="00000112" w14:textId="77777777" w:rsidR="00067B04" w:rsidRDefault="007C6F70">
      <w:pPr>
        <w:numPr>
          <w:ilvl w:val="1"/>
          <w:numId w:val="8"/>
        </w:numPr>
        <w:rPr>
          <w:rFonts w:eastAsia="Arial" w:cs="Arial"/>
          <w:szCs w:val="22"/>
        </w:rPr>
      </w:pPr>
      <w:r>
        <w:rPr>
          <w:rFonts w:eastAsia="Arial" w:cs="Arial"/>
          <w:szCs w:val="22"/>
          <w:highlight w:val="white"/>
        </w:rPr>
        <w:t>Moderately</w:t>
      </w:r>
    </w:p>
    <w:p w14:paraId="00000113" w14:textId="77777777" w:rsidR="00067B04" w:rsidRDefault="007C6F70">
      <w:pPr>
        <w:numPr>
          <w:ilvl w:val="1"/>
          <w:numId w:val="8"/>
        </w:numPr>
        <w:rPr>
          <w:rFonts w:eastAsia="Arial" w:cs="Arial"/>
          <w:szCs w:val="22"/>
        </w:rPr>
      </w:pPr>
      <w:r>
        <w:rPr>
          <w:rFonts w:eastAsia="Arial" w:cs="Arial"/>
          <w:szCs w:val="22"/>
          <w:highlight w:val="white"/>
        </w:rPr>
        <w:t>Very</w:t>
      </w:r>
    </w:p>
    <w:p w14:paraId="00000114" w14:textId="77777777" w:rsidR="00067B04" w:rsidRDefault="007C6F70">
      <w:pPr>
        <w:numPr>
          <w:ilvl w:val="1"/>
          <w:numId w:val="8"/>
        </w:numPr>
        <w:rPr>
          <w:rFonts w:eastAsia="Arial" w:cs="Arial"/>
          <w:szCs w:val="22"/>
        </w:rPr>
      </w:pPr>
      <w:r>
        <w:rPr>
          <w:rFonts w:eastAsia="Arial" w:cs="Arial"/>
          <w:szCs w:val="22"/>
          <w:highlight w:val="white"/>
        </w:rPr>
        <w:t>Extremely</w:t>
      </w:r>
    </w:p>
    <w:p w14:paraId="331E28E8" w14:textId="77777777" w:rsidR="00FA6305" w:rsidRDefault="00FA6305">
      <w:pPr>
        <w:rPr>
          <w:rFonts w:eastAsia="Arial" w:cs="Arial"/>
          <w:szCs w:val="22"/>
        </w:rPr>
      </w:pPr>
    </w:p>
    <w:p w14:paraId="14DFD581" w14:textId="77777777" w:rsidR="001F46D2" w:rsidRDefault="001F46D2">
      <w:pPr>
        <w:rPr>
          <w:ins w:id="98" w:author="Dunn, Julia (NIH/NIMH) [F]" w:date="2020-04-08T12:15:00Z"/>
          <w:rFonts w:eastAsia="Arial" w:cs="Arial"/>
          <w:b/>
          <w:szCs w:val="22"/>
        </w:rPr>
      </w:pPr>
      <w:ins w:id="99" w:author="Dunn, Julia (NIH/NIMH) [F]" w:date="2020-04-08T12:15:00Z">
        <w:r>
          <w:rPr>
            <w:rFonts w:eastAsia="Arial" w:cs="Arial"/>
            <w:b/>
            <w:szCs w:val="22"/>
          </w:rPr>
          <w:br w:type="page"/>
        </w:r>
      </w:ins>
    </w:p>
    <w:p w14:paraId="00000116" w14:textId="2C069DC8" w:rsidR="00067B04" w:rsidRDefault="007C6F70">
      <w:pPr>
        <w:numPr>
          <w:ilvl w:val="0"/>
          <w:numId w:val="8"/>
        </w:numPr>
        <w:rPr>
          <w:szCs w:val="22"/>
        </w:rPr>
      </w:pPr>
      <w:r>
        <w:rPr>
          <w:rFonts w:eastAsia="Arial" w:cs="Arial"/>
          <w:b/>
          <w:szCs w:val="22"/>
        </w:rPr>
        <w:lastRenderedPageBreak/>
        <w:t xml:space="preserve">… to what degree have changes related to </w:t>
      </w:r>
      <w:r w:rsidR="00526882">
        <w:rPr>
          <w:rFonts w:eastAsia="Arial" w:cs="Arial"/>
          <w:b/>
          <w:szCs w:val="22"/>
        </w:rPr>
        <w:t xml:space="preserve">the </w:t>
      </w:r>
      <w:r>
        <w:rPr>
          <w:rFonts w:eastAsia="Arial" w:cs="Arial"/>
          <w:b/>
          <w:szCs w:val="22"/>
        </w:rPr>
        <w:t xml:space="preserve">Coronavirus/COVID-19 </w:t>
      </w:r>
      <w:r w:rsidR="00526882">
        <w:rPr>
          <w:rFonts w:eastAsia="Arial" w:cs="Arial"/>
          <w:b/>
          <w:szCs w:val="22"/>
        </w:rPr>
        <w:t xml:space="preserve">crisis in your area </w:t>
      </w:r>
      <w:r>
        <w:rPr>
          <w:rFonts w:eastAsia="Arial" w:cs="Arial"/>
          <w:b/>
          <w:szCs w:val="22"/>
        </w:rPr>
        <w:t>created financial problems for your family?</w:t>
      </w:r>
    </w:p>
    <w:p w14:paraId="00000117" w14:textId="77777777" w:rsidR="00067B04" w:rsidRDefault="007C6F70">
      <w:pPr>
        <w:numPr>
          <w:ilvl w:val="1"/>
          <w:numId w:val="8"/>
        </w:numPr>
        <w:rPr>
          <w:rFonts w:eastAsia="Arial" w:cs="Arial"/>
          <w:szCs w:val="22"/>
        </w:rPr>
      </w:pPr>
      <w:r>
        <w:rPr>
          <w:rFonts w:eastAsia="Arial" w:cs="Arial"/>
          <w:szCs w:val="22"/>
          <w:highlight w:val="white"/>
        </w:rPr>
        <w:t>Not at all</w:t>
      </w:r>
    </w:p>
    <w:p w14:paraId="00000118" w14:textId="77777777" w:rsidR="00067B04" w:rsidRDefault="007C6F70">
      <w:pPr>
        <w:numPr>
          <w:ilvl w:val="1"/>
          <w:numId w:val="8"/>
        </w:numPr>
        <w:rPr>
          <w:rFonts w:eastAsia="Arial" w:cs="Arial"/>
          <w:szCs w:val="22"/>
        </w:rPr>
      </w:pPr>
      <w:r>
        <w:rPr>
          <w:rFonts w:eastAsia="Arial" w:cs="Arial"/>
          <w:szCs w:val="22"/>
          <w:highlight w:val="white"/>
        </w:rPr>
        <w:t>Slightly</w:t>
      </w:r>
    </w:p>
    <w:p w14:paraId="00000119" w14:textId="77777777" w:rsidR="00067B04" w:rsidRDefault="007C6F70">
      <w:pPr>
        <w:numPr>
          <w:ilvl w:val="1"/>
          <w:numId w:val="8"/>
        </w:numPr>
        <w:rPr>
          <w:rFonts w:eastAsia="Arial" w:cs="Arial"/>
          <w:szCs w:val="22"/>
        </w:rPr>
      </w:pPr>
      <w:r>
        <w:rPr>
          <w:rFonts w:eastAsia="Arial" w:cs="Arial"/>
          <w:szCs w:val="22"/>
          <w:highlight w:val="white"/>
        </w:rPr>
        <w:t>Moderately</w:t>
      </w:r>
    </w:p>
    <w:p w14:paraId="0000011A" w14:textId="77777777" w:rsidR="00067B04" w:rsidRDefault="007C6F70">
      <w:pPr>
        <w:numPr>
          <w:ilvl w:val="1"/>
          <w:numId w:val="8"/>
        </w:numPr>
        <w:rPr>
          <w:rFonts w:eastAsia="Arial" w:cs="Arial"/>
          <w:szCs w:val="22"/>
        </w:rPr>
      </w:pPr>
      <w:r>
        <w:rPr>
          <w:rFonts w:eastAsia="Arial" w:cs="Arial"/>
          <w:szCs w:val="22"/>
          <w:highlight w:val="white"/>
        </w:rPr>
        <w:t>Very</w:t>
      </w:r>
    </w:p>
    <w:p w14:paraId="0000011B" w14:textId="77777777" w:rsidR="00067B04" w:rsidRDefault="007C6F70">
      <w:pPr>
        <w:numPr>
          <w:ilvl w:val="1"/>
          <w:numId w:val="8"/>
        </w:numPr>
        <w:rPr>
          <w:rFonts w:eastAsia="Arial" w:cs="Arial"/>
          <w:szCs w:val="22"/>
        </w:rPr>
      </w:pPr>
      <w:r>
        <w:rPr>
          <w:rFonts w:eastAsia="Arial" w:cs="Arial"/>
          <w:szCs w:val="22"/>
          <w:highlight w:val="white"/>
        </w:rPr>
        <w:t>Extremely</w:t>
      </w:r>
    </w:p>
    <w:p w14:paraId="748C6BFE" w14:textId="77777777" w:rsidR="007C6F70" w:rsidRDefault="007C6F70">
      <w:pPr>
        <w:rPr>
          <w:rFonts w:eastAsia="Arial" w:cs="Arial"/>
          <w:szCs w:val="22"/>
        </w:rPr>
      </w:pPr>
    </w:p>
    <w:p w14:paraId="0000011D" w14:textId="77777777" w:rsidR="00067B04" w:rsidRDefault="007C6F70">
      <w:pPr>
        <w:numPr>
          <w:ilvl w:val="0"/>
          <w:numId w:val="8"/>
        </w:numPr>
        <w:rPr>
          <w:szCs w:val="22"/>
        </w:rPr>
      </w:pPr>
      <w:r>
        <w:rPr>
          <w:rFonts w:eastAsia="Arial" w:cs="Arial"/>
          <w:b/>
          <w:szCs w:val="22"/>
        </w:rPr>
        <w:t>… to what degree is your child concerned about the stability of your living situation?</w:t>
      </w:r>
    </w:p>
    <w:p w14:paraId="0000011E" w14:textId="77777777" w:rsidR="00067B04" w:rsidRDefault="007C6F70">
      <w:pPr>
        <w:numPr>
          <w:ilvl w:val="1"/>
          <w:numId w:val="8"/>
        </w:numPr>
        <w:rPr>
          <w:rFonts w:eastAsia="Arial" w:cs="Arial"/>
          <w:szCs w:val="22"/>
        </w:rPr>
      </w:pPr>
      <w:r>
        <w:rPr>
          <w:rFonts w:eastAsia="Arial" w:cs="Arial"/>
          <w:szCs w:val="22"/>
          <w:highlight w:val="white"/>
        </w:rPr>
        <w:t>Not at all</w:t>
      </w:r>
    </w:p>
    <w:p w14:paraId="0000011F" w14:textId="77777777" w:rsidR="00067B04" w:rsidRDefault="007C6F70">
      <w:pPr>
        <w:numPr>
          <w:ilvl w:val="1"/>
          <w:numId w:val="8"/>
        </w:numPr>
        <w:rPr>
          <w:rFonts w:eastAsia="Arial" w:cs="Arial"/>
          <w:szCs w:val="22"/>
        </w:rPr>
      </w:pPr>
      <w:r>
        <w:rPr>
          <w:rFonts w:eastAsia="Arial" w:cs="Arial"/>
          <w:szCs w:val="22"/>
          <w:highlight w:val="white"/>
        </w:rPr>
        <w:t>Slightly</w:t>
      </w:r>
    </w:p>
    <w:p w14:paraId="00000120" w14:textId="77777777" w:rsidR="00067B04" w:rsidRDefault="007C6F70">
      <w:pPr>
        <w:numPr>
          <w:ilvl w:val="1"/>
          <w:numId w:val="8"/>
        </w:numPr>
        <w:rPr>
          <w:rFonts w:eastAsia="Arial" w:cs="Arial"/>
          <w:szCs w:val="22"/>
        </w:rPr>
      </w:pPr>
      <w:r>
        <w:rPr>
          <w:rFonts w:eastAsia="Arial" w:cs="Arial"/>
          <w:szCs w:val="22"/>
          <w:highlight w:val="white"/>
        </w:rPr>
        <w:t>Moderately</w:t>
      </w:r>
    </w:p>
    <w:p w14:paraId="00000121" w14:textId="77777777" w:rsidR="00067B04" w:rsidRDefault="007C6F70">
      <w:pPr>
        <w:numPr>
          <w:ilvl w:val="1"/>
          <w:numId w:val="8"/>
        </w:numPr>
        <w:rPr>
          <w:rFonts w:eastAsia="Arial" w:cs="Arial"/>
          <w:szCs w:val="22"/>
        </w:rPr>
      </w:pPr>
      <w:r>
        <w:rPr>
          <w:rFonts w:eastAsia="Arial" w:cs="Arial"/>
          <w:szCs w:val="22"/>
          <w:highlight w:val="white"/>
        </w:rPr>
        <w:t>Very</w:t>
      </w:r>
    </w:p>
    <w:p w14:paraId="00000122" w14:textId="77777777" w:rsidR="00067B04" w:rsidRDefault="007C6F70">
      <w:pPr>
        <w:numPr>
          <w:ilvl w:val="1"/>
          <w:numId w:val="8"/>
        </w:numPr>
        <w:rPr>
          <w:rFonts w:eastAsia="Arial" w:cs="Arial"/>
          <w:szCs w:val="22"/>
        </w:rPr>
      </w:pPr>
      <w:r>
        <w:rPr>
          <w:rFonts w:eastAsia="Arial" w:cs="Arial"/>
          <w:szCs w:val="22"/>
          <w:highlight w:val="white"/>
        </w:rPr>
        <w:t>Extremely</w:t>
      </w:r>
    </w:p>
    <w:p w14:paraId="00000123" w14:textId="77777777" w:rsidR="00067B04" w:rsidRDefault="00067B04">
      <w:pPr>
        <w:rPr>
          <w:rFonts w:eastAsia="Arial" w:cs="Arial"/>
          <w:szCs w:val="22"/>
        </w:rPr>
      </w:pPr>
    </w:p>
    <w:p w14:paraId="00000124" w14:textId="77777777" w:rsidR="00067B04" w:rsidRDefault="007C6F70">
      <w:pPr>
        <w:numPr>
          <w:ilvl w:val="0"/>
          <w:numId w:val="8"/>
        </w:numPr>
        <w:rPr>
          <w:szCs w:val="22"/>
        </w:rPr>
      </w:pPr>
      <w:r>
        <w:rPr>
          <w:rFonts w:eastAsia="Arial" w:cs="Arial"/>
          <w:b/>
          <w:szCs w:val="22"/>
        </w:rPr>
        <w:t>… did your child worry whether your food would run out because of a lack of money? </w:t>
      </w:r>
    </w:p>
    <w:p w14:paraId="00000125" w14:textId="77777777" w:rsidR="00067B04" w:rsidRDefault="007C6F70">
      <w:pPr>
        <w:numPr>
          <w:ilvl w:val="1"/>
          <w:numId w:val="8"/>
        </w:numPr>
        <w:rPr>
          <w:rFonts w:eastAsia="Arial" w:cs="Arial"/>
          <w:szCs w:val="22"/>
        </w:rPr>
      </w:pPr>
      <w:r>
        <w:rPr>
          <w:rFonts w:eastAsia="Arial" w:cs="Arial"/>
          <w:szCs w:val="22"/>
        </w:rPr>
        <w:t>Yes</w:t>
      </w:r>
    </w:p>
    <w:p w14:paraId="00000126" w14:textId="77777777" w:rsidR="00067B04" w:rsidRDefault="007C6F70">
      <w:pPr>
        <w:numPr>
          <w:ilvl w:val="1"/>
          <w:numId w:val="8"/>
        </w:numPr>
        <w:rPr>
          <w:rFonts w:eastAsia="Arial" w:cs="Arial"/>
          <w:szCs w:val="22"/>
        </w:rPr>
      </w:pPr>
      <w:r>
        <w:rPr>
          <w:rFonts w:eastAsia="Arial" w:cs="Arial"/>
          <w:szCs w:val="22"/>
        </w:rPr>
        <w:t>No</w:t>
      </w:r>
    </w:p>
    <w:p w14:paraId="20220E8C" w14:textId="77777777" w:rsidR="00067B04" w:rsidRDefault="00067B04">
      <w:pPr>
        <w:rPr>
          <w:rFonts w:eastAsia="Arial" w:cs="Arial"/>
          <w:szCs w:val="22"/>
        </w:rPr>
      </w:pPr>
    </w:p>
    <w:p w14:paraId="00000128" w14:textId="6CC7E0A1" w:rsidR="00067B04" w:rsidRDefault="00DD1837">
      <w:pPr>
        <w:numPr>
          <w:ilvl w:val="0"/>
          <w:numId w:val="8"/>
        </w:numPr>
        <w:rPr>
          <w:szCs w:val="22"/>
        </w:rPr>
      </w:pPr>
      <w:r>
        <w:rPr>
          <w:rFonts w:eastAsia="Arial" w:cs="Arial"/>
          <w:b/>
          <w:szCs w:val="22"/>
        </w:rPr>
        <w:t>H</w:t>
      </w:r>
      <w:r w:rsidR="007C6F70">
        <w:rPr>
          <w:rFonts w:eastAsia="Arial" w:cs="Arial"/>
          <w:b/>
          <w:szCs w:val="22"/>
        </w:rPr>
        <w:t xml:space="preserve">ow hopeful is your child that the Coronavirus/COVID-19 </w:t>
      </w:r>
      <w:r w:rsidR="001C0452">
        <w:rPr>
          <w:rFonts w:eastAsia="Arial" w:cs="Arial"/>
          <w:b/>
          <w:szCs w:val="22"/>
        </w:rPr>
        <w:t xml:space="preserve">crisis in your area </w:t>
      </w:r>
      <w:r w:rsidR="007C6F70">
        <w:rPr>
          <w:rFonts w:eastAsia="Arial" w:cs="Arial"/>
          <w:b/>
          <w:szCs w:val="22"/>
        </w:rPr>
        <w:t>will end soon?</w:t>
      </w:r>
    </w:p>
    <w:p w14:paraId="00000129" w14:textId="77777777" w:rsidR="00067B04" w:rsidRDefault="007C6F70">
      <w:pPr>
        <w:numPr>
          <w:ilvl w:val="1"/>
          <w:numId w:val="8"/>
        </w:numPr>
        <w:rPr>
          <w:rFonts w:eastAsia="Arial" w:cs="Arial"/>
          <w:szCs w:val="22"/>
        </w:rPr>
      </w:pPr>
      <w:r>
        <w:rPr>
          <w:rFonts w:eastAsia="Arial" w:cs="Arial"/>
          <w:szCs w:val="22"/>
          <w:highlight w:val="white"/>
        </w:rPr>
        <w:t>Not at all</w:t>
      </w:r>
    </w:p>
    <w:p w14:paraId="0000012A" w14:textId="77777777" w:rsidR="00067B04" w:rsidRDefault="007C6F70">
      <w:pPr>
        <w:numPr>
          <w:ilvl w:val="1"/>
          <w:numId w:val="8"/>
        </w:numPr>
        <w:rPr>
          <w:rFonts w:eastAsia="Arial" w:cs="Arial"/>
          <w:szCs w:val="22"/>
        </w:rPr>
      </w:pPr>
      <w:r>
        <w:rPr>
          <w:rFonts w:eastAsia="Arial" w:cs="Arial"/>
          <w:szCs w:val="22"/>
          <w:highlight w:val="white"/>
        </w:rPr>
        <w:t>Slightly</w:t>
      </w:r>
    </w:p>
    <w:p w14:paraId="0000012B" w14:textId="77777777" w:rsidR="00067B04" w:rsidRDefault="007C6F70">
      <w:pPr>
        <w:numPr>
          <w:ilvl w:val="1"/>
          <w:numId w:val="8"/>
        </w:numPr>
        <w:rPr>
          <w:rFonts w:eastAsia="Arial" w:cs="Arial"/>
          <w:szCs w:val="22"/>
        </w:rPr>
      </w:pPr>
      <w:r>
        <w:rPr>
          <w:rFonts w:eastAsia="Arial" w:cs="Arial"/>
          <w:szCs w:val="22"/>
          <w:highlight w:val="white"/>
        </w:rPr>
        <w:t>Moderately</w:t>
      </w:r>
    </w:p>
    <w:p w14:paraId="0000012C" w14:textId="77777777" w:rsidR="00067B04" w:rsidRDefault="007C6F70">
      <w:pPr>
        <w:numPr>
          <w:ilvl w:val="1"/>
          <w:numId w:val="8"/>
        </w:numPr>
        <w:rPr>
          <w:rFonts w:eastAsia="Arial" w:cs="Arial"/>
          <w:szCs w:val="22"/>
        </w:rPr>
      </w:pPr>
      <w:r>
        <w:rPr>
          <w:rFonts w:eastAsia="Arial" w:cs="Arial"/>
          <w:szCs w:val="22"/>
          <w:highlight w:val="white"/>
        </w:rPr>
        <w:t>Very</w:t>
      </w:r>
    </w:p>
    <w:p w14:paraId="2BBC8796" w14:textId="26055188" w:rsidR="00FA6305" w:rsidRDefault="007C6F70" w:rsidP="00BB37E6">
      <w:pPr>
        <w:numPr>
          <w:ilvl w:val="1"/>
          <w:numId w:val="8"/>
        </w:numPr>
        <w:rPr>
          <w:rFonts w:eastAsia="Arial" w:cs="Arial"/>
          <w:szCs w:val="22"/>
        </w:rPr>
      </w:pPr>
      <w:r>
        <w:rPr>
          <w:rFonts w:eastAsia="Arial" w:cs="Arial"/>
          <w:szCs w:val="22"/>
          <w:highlight w:val="white"/>
        </w:rPr>
        <w:t>Extremely</w:t>
      </w:r>
    </w:p>
    <w:p w14:paraId="573DED0E" w14:textId="1C1CE4FB" w:rsidR="009376B8" w:rsidRDefault="009376B8">
      <w:pPr>
        <w:rPr>
          <w:rFonts w:eastAsiaTheme="majorEastAsia" w:cstheme="majorBidi"/>
          <w:b/>
          <w:sz w:val="28"/>
          <w:szCs w:val="26"/>
        </w:rPr>
      </w:pPr>
      <w:bookmarkStart w:id="100" w:name="_heading=h.n9213zgx5apm" w:colFirst="0" w:colLast="0"/>
      <w:bookmarkEnd w:id="100"/>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eastAsia="Arial" w:cs="Arial"/>
          <w:szCs w:val="22"/>
          <w:highlight w:val="white"/>
        </w:rPr>
      </w:pPr>
    </w:p>
    <w:p w14:paraId="149086CF" w14:textId="77777777" w:rsidR="001C0452" w:rsidRDefault="001C0452" w:rsidP="001C0452">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38D46497" w14:textId="77777777" w:rsidR="00655961" w:rsidRPr="00EE339F" w:rsidRDefault="00655961" w:rsidP="00655961">
      <w:pPr>
        <w:pStyle w:val="ListParagraph"/>
        <w:numPr>
          <w:ilvl w:val="0"/>
          <w:numId w:val="8"/>
        </w:numPr>
        <w:rPr>
          <w:ins w:id="101" w:author="Dunn, Julia (NIH/NIMH) [F]" w:date="2020-04-08T12:04:00Z"/>
          <w:b/>
          <w:bCs/>
          <w:szCs w:val="22"/>
        </w:rPr>
      </w:pPr>
      <w:ins w:id="102" w:author="Dunn, Julia (NIH/NIMH) [F]" w:date="2020-04-08T12:04:00Z">
        <w:r w:rsidRPr="00EE339F">
          <w:rPr>
            <w:rFonts w:eastAsia="Arial" w:cs="Arial"/>
            <w:b/>
            <w:bCs/>
            <w:szCs w:val="22"/>
          </w:rPr>
          <w:t>..</w:t>
        </w:r>
        <w:commentRangeStart w:id="103"/>
        <w:r w:rsidRPr="00EE339F">
          <w:rPr>
            <w:rFonts w:eastAsia="Arial" w:cs="Arial"/>
            <w:b/>
            <w:bCs/>
            <w:szCs w:val="22"/>
          </w:rPr>
          <w:t>.on average, what time did your child go to bed on WEEKDAYS?</w:t>
        </w:r>
      </w:ins>
    </w:p>
    <w:p w14:paraId="4723D969" w14:textId="77777777" w:rsidR="00655961" w:rsidRDefault="00655961" w:rsidP="00655961">
      <w:pPr>
        <w:pStyle w:val="ListParagraph"/>
        <w:numPr>
          <w:ilvl w:val="0"/>
          <w:numId w:val="33"/>
        </w:numPr>
        <w:rPr>
          <w:ins w:id="104" w:author="Dunn, Julia (NIH/NIMH) [F]" w:date="2020-04-08T12:04:00Z"/>
          <w:szCs w:val="22"/>
        </w:rPr>
      </w:pPr>
      <w:ins w:id="105" w:author="Dunn, Julia (NIH/NIMH) [F]" w:date="2020-04-08T12:04:00Z">
        <w:r w:rsidRPr="7213FF42">
          <w:rPr>
            <w:rFonts w:eastAsia="Arial" w:cs="Arial"/>
            <w:szCs w:val="22"/>
          </w:rPr>
          <w:t>Before 8 pm</w:t>
        </w:r>
      </w:ins>
    </w:p>
    <w:p w14:paraId="455861D8" w14:textId="486B43FD" w:rsidR="00655961" w:rsidRDefault="00655961" w:rsidP="00655961">
      <w:pPr>
        <w:pStyle w:val="ListParagraph"/>
        <w:numPr>
          <w:ilvl w:val="0"/>
          <w:numId w:val="33"/>
        </w:numPr>
        <w:rPr>
          <w:ins w:id="106" w:author="Dunn, Julia (NIH/NIMH) [F]" w:date="2020-04-08T12:04:00Z"/>
          <w:szCs w:val="22"/>
        </w:rPr>
      </w:pPr>
      <w:ins w:id="107" w:author="Dunn, Julia (NIH/NIMH) [F]" w:date="2020-04-08T12:04:00Z">
        <w:r w:rsidRPr="7213FF42">
          <w:rPr>
            <w:rFonts w:eastAsia="Arial" w:cs="Arial"/>
            <w:szCs w:val="22"/>
          </w:rPr>
          <w:t>8</w:t>
        </w:r>
      </w:ins>
      <w:ins w:id="108" w:author="Irene Droney" w:date="2020-04-09T15:56:00Z">
        <w:r w:rsidR="002C1539">
          <w:rPr>
            <w:rFonts w:eastAsia="Arial" w:cs="Arial"/>
            <w:szCs w:val="22"/>
          </w:rPr>
          <w:t xml:space="preserve"> pm </w:t>
        </w:r>
      </w:ins>
      <w:ins w:id="109" w:author="Dunn, Julia (NIH/NIMH) [F]" w:date="2020-04-08T12:04:00Z">
        <w:r w:rsidRPr="7213FF42">
          <w:rPr>
            <w:rFonts w:eastAsia="Arial" w:cs="Arial"/>
            <w:szCs w:val="22"/>
          </w:rPr>
          <w:t>-</w:t>
        </w:r>
      </w:ins>
      <w:ins w:id="110" w:author="Irene Droney" w:date="2020-04-09T15:56:00Z">
        <w:r w:rsidR="002C1539">
          <w:rPr>
            <w:rFonts w:eastAsia="Arial" w:cs="Arial"/>
            <w:szCs w:val="22"/>
          </w:rPr>
          <w:t xml:space="preserve"> </w:t>
        </w:r>
      </w:ins>
      <w:ins w:id="111" w:author="Dunn, Julia (NIH/NIMH) [F]" w:date="2020-04-08T12:04:00Z">
        <w:r w:rsidRPr="7213FF42">
          <w:rPr>
            <w:rFonts w:eastAsia="Arial" w:cs="Arial"/>
            <w:szCs w:val="22"/>
          </w:rPr>
          <w:t>10 pm</w:t>
        </w:r>
      </w:ins>
    </w:p>
    <w:p w14:paraId="6AAE66FF" w14:textId="111833F5" w:rsidR="00655961" w:rsidRDefault="00655961" w:rsidP="00655961">
      <w:pPr>
        <w:pStyle w:val="ListParagraph"/>
        <w:numPr>
          <w:ilvl w:val="0"/>
          <w:numId w:val="33"/>
        </w:numPr>
        <w:rPr>
          <w:ins w:id="112" w:author="Dunn, Julia (NIH/NIMH) [F]" w:date="2020-04-08T12:04:00Z"/>
          <w:szCs w:val="22"/>
        </w:rPr>
      </w:pPr>
      <w:ins w:id="113" w:author="Dunn, Julia (NIH/NIMH) [F]" w:date="2020-04-08T12:04:00Z">
        <w:r>
          <w:rPr>
            <w:rFonts w:eastAsia="Arial" w:cs="Arial"/>
            <w:szCs w:val="22"/>
          </w:rPr>
          <w:t>10 pm</w:t>
        </w:r>
      </w:ins>
      <w:ins w:id="114" w:author="Irene Droney" w:date="2020-04-09T15:56:00Z">
        <w:r w:rsidR="002C1539">
          <w:rPr>
            <w:rFonts w:eastAsia="Arial" w:cs="Arial"/>
            <w:szCs w:val="22"/>
          </w:rPr>
          <w:t xml:space="preserve"> </w:t>
        </w:r>
      </w:ins>
      <w:ins w:id="115" w:author="Dunn, Julia (NIH/NIMH) [F]" w:date="2020-04-08T12:04:00Z">
        <w:r>
          <w:rPr>
            <w:rFonts w:eastAsia="Arial" w:cs="Arial"/>
            <w:szCs w:val="22"/>
          </w:rPr>
          <w:t>-</w:t>
        </w:r>
      </w:ins>
      <w:ins w:id="116" w:author="Irene Droney" w:date="2020-04-09T15:56:00Z">
        <w:r w:rsidR="002C1539">
          <w:rPr>
            <w:rFonts w:eastAsia="Arial" w:cs="Arial"/>
            <w:szCs w:val="22"/>
          </w:rPr>
          <w:t xml:space="preserve"> </w:t>
        </w:r>
      </w:ins>
      <w:ins w:id="117" w:author="Dunn, Julia (NIH/NIMH) [F]" w:date="2020-04-08T12:04:00Z">
        <w:r>
          <w:rPr>
            <w:rFonts w:eastAsia="Arial" w:cs="Arial"/>
            <w:szCs w:val="22"/>
          </w:rPr>
          <w:t>12 am</w:t>
        </w:r>
      </w:ins>
    </w:p>
    <w:p w14:paraId="3FB22213" w14:textId="77777777" w:rsidR="00655961" w:rsidRPr="00EE339F" w:rsidRDefault="00655961" w:rsidP="00655961">
      <w:pPr>
        <w:pStyle w:val="ListParagraph"/>
        <w:numPr>
          <w:ilvl w:val="0"/>
          <w:numId w:val="33"/>
        </w:numPr>
        <w:rPr>
          <w:ins w:id="118" w:author="Dunn, Julia (NIH/NIMH) [F]" w:date="2020-04-08T12:04:00Z"/>
          <w:rFonts w:ascii="Calibri" w:hAnsi="Calibri"/>
          <w:szCs w:val="22"/>
        </w:rPr>
      </w:pPr>
      <w:ins w:id="119" w:author="Dunn, Julia (NIH/NIMH) [F]" w:date="2020-04-08T12:04:00Z">
        <w:r w:rsidRPr="7213FF42">
          <w:rPr>
            <w:rFonts w:eastAsia="Arial" w:cs="Arial"/>
            <w:szCs w:val="22"/>
          </w:rPr>
          <w:t>After midnight</w:t>
        </w:r>
      </w:ins>
    </w:p>
    <w:p w14:paraId="2568676B" w14:textId="47CE7073" w:rsidR="00655961" w:rsidRDefault="00655961" w:rsidP="00655961">
      <w:pPr>
        <w:rPr>
          <w:ins w:id="120" w:author="Dunn, Julia (NIH/NIMH) [F]" w:date="2020-04-08T12:04:00Z"/>
          <w:rFonts w:eastAsia="Arial" w:cs="Arial"/>
          <w:b/>
          <w:bCs/>
          <w:szCs w:val="22"/>
        </w:rPr>
      </w:pPr>
    </w:p>
    <w:p w14:paraId="31542DB8" w14:textId="77777777" w:rsidR="00655961" w:rsidRPr="00EE339F" w:rsidRDefault="00655961" w:rsidP="00655961">
      <w:pPr>
        <w:pStyle w:val="ListParagraph"/>
        <w:numPr>
          <w:ilvl w:val="0"/>
          <w:numId w:val="8"/>
        </w:numPr>
        <w:rPr>
          <w:ins w:id="121" w:author="Dunn, Julia (NIH/NIMH) [F]" w:date="2020-04-08T12:04:00Z"/>
          <w:b/>
          <w:bCs/>
          <w:szCs w:val="22"/>
        </w:rPr>
      </w:pPr>
      <w:ins w:id="122" w:author="Dunn, Julia (NIH/NIMH) [F]" w:date="2020-04-08T12:04:00Z">
        <w:r w:rsidRPr="00EE339F">
          <w:rPr>
            <w:rFonts w:eastAsia="Arial" w:cs="Arial"/>
            <w:b/>
            <w:bCs/>
            <w:szCs w:val="22"/>
          </w:rPr>
          <w:t>… on average, what time did your child go to bed on WEEKENDS?</w:t>
        </w:r>
      </w:ins>
    </w:p>
    <w:p w14:paraId="056AA804" w14:textId="77777777" w:rsidR="00655961" w:rsidRDefault="00655961" w:rsidP="00655961">
      <w:pPr>
        <w:pStyle w:val="ListParagraph"/>
        <w:numPr>
          <w:ilvl w:val="0"/>
          <w:numId w:val="32"/>
        </w:numPr>
        <w:rPr>
          <w:ins w:id="123" w:author="Dunn, Julia (NIH/NIMH) [F]" w:date="2020-04-08T12:04:00Z"/>
          <w:szCs w:val="22"/>
        </w:rPr>
      </w:pPr>
      <w:ins w:id="124" w:author="Dunn, Julia (NIH/NIMH) [F]" w:date="2020-04-08T12:04:00Z">
        <w:r w:rsidRPr="7213FF42">
          <w:rPr>
            <w:rFonts w:eastAsia="Arial" w:cs="Arial"/>
            <w:szCs w:val="22"/>
          </w:rPr>
          <w:t>Before 8 pm</w:t>
        </w:r>
      </w:ins>
    </w:p>
    <w:p w14:paraId="67BC4F75" w14:textId="1F823EA3" w:rsidR="00655961" w:rsidRDefault="00655961" w:rsidP="00655961">
      <w:pPr>
        <w:pStyle w:val="ListParagraph"/>
        <w:numPr>
          <w:ilvl w:val="0"/>
          <w:numId w:val="32"/>
        </w:numPr>
        <w:rPr>
          <w:ins w:id="125" w:author="Dunn, Julia (NIH/NIMH) [F]" w:date="2020-04-08T12:04:00Z"/>
          <w:szCs w:val="22"/>
        </w:rPr>
      </w:pPr>
      <w:ins w:id="126" w:author="Dunn, Julia (NIH/NIMH) [F]" w:date="2020-04-08T12:04:00Z">
        <w:r w:rsidRPr="7213FF42">
          <w:rPr>
            <w:rFonts w:eastAsia="Arial" w:cs="Arial"/>
            <w:szCs w:val="22"/>
          </w:rPr>
          <w:t>8</w:t>
        </w:r>
      </w:ins>
      <w:ins w:id="127" w:author="Irene Droney" w:date="2020-04-09T15:56:00Z">
        <w:r w:rsidR="002C1539">
          <w:rPr>
            <w:rFonts w:eastAsia="Arial" w:cs="Arial"/>
            <w:szCs w:val="22"/>
          </w:rPr>
          <w:t xml:space="preserve"> pm </w:t>
        </w:r>
      </w:ins>
      <w:ins w:id="128" w:author="Dunn, Julia (NIH/NIMH) [F]" w:date="2020-04-08T12:04:00Z">
        <w:r>
          <w:rPr>
            <w:rFonts w:eastAsia="Arial" w:cs="Arial"/>
            <w:szCs w:val="22"/>
          </w:rPr>
          <w:t>-</w:t>
        </w:r>
      </w:ins>
      <w:ins w:id="129" w:author="Irene Droney" w:date="2020-04-09T15:56:00Z">
        <w:r w:rsidR="002C1539">
          <w:rPr>
            <w:rFonts w:eastAsia="Arial" w:cs="Arial"/>
            <w:szCs w:val="22"/>
          </w:rPr>
          <w:t xml:space="preserve"> </w:t>
        </w:r>
      </w:ins>
      <w:ins w:id="130" w:author="Dunn, Julia (NIH/NIMH) [F]" w:date="2020-04-08T12:04:00Z">
        <w:r w:rsidRPr="7213FF42">
          <w:rPr>
            <w:rFonts w:eastAsia="Arial" w:cs="Arial"/>
            <w:szCs w:val="22"/>
          </w:rPr>
          <w:t>10 pm</w:t>
        </w:r>
      </w:ins>
    </w:p>
    <w:p w14:paraId="3E412993" w14:textId="77777777" w:rsidR="00655961" w:rsidRDefault="00655961" w:rsidP="00655961">
      <w:pPr>
        <w:pStyle w:val="ListParagraph"/>
        <w:numPr>
          <w:ilvl w:val="0"/>
          <w:numId w:val="32"/>
        </w:numPr>
        <w:rPr>
          <w:ins w:id="131" w:author="Dunn, Julia (NIH/NIMH) [F]" w:date="2020-04-08T12:04:00Z"/>
          <w:szCs w:val="22"/>
        </w:rPr>
      </w:pPr>
      <w:ins w:id="132" w:author="Dunn, Julia (NIH/NIMH) [F]" w:date="2020-04-08T12:04:00Z">
        <w:r w:rsidRPr="7213FF42">
          <w:rPr>
            <w:rFonts w:eastAsia="Arial" w:cs="Arial"/>
            <w:szCs w:val="22"/>
          </w:rPr>
          <w:t>10 pm</w:t>
        </w:r>
        <w:r>
          <w:rPr>
            <w:rFonts w:eastAsia="Arial" w:cs="Arial"/>
            <w:szCs w:val="22"/>
          </w:rPr>
          <w:t>-</w:t>
        </w:r>
        <w:r w:rsidRPr="7213FF42">
          <w:rPr>
            <w:rFonts w:eastAsia="Arial" w:cs="Arial"/>
            <w:szCs w:val="22"/>
          </w:rPr>
          <w:t>12 am</w:t>
        </w:r>
      </w:ins>
    </w:p>
    <w:p w14:paraId="64E4BFB8" w14:textId="77777777" w:rsidR="00655961" w:rsidRDefault="00655961" w:rsidP="00655961">
      <w:pPr>
        <w:pStyle w:val="ListParagraph"/>
        <w:numPr>
          <w:ilvl w:val="0"/>
          <w:numId w:val="32"/>
        </w:numPr>
        <w:rPr>
          <w:ins w:id="133" w:author="Dunn, Julia (NIH/NIMH) [F]" w:date="2020-04-08T12:04:00Z"/>
          <w:szCs w:val="22"/>
        </w:rPr>
      </w:pPr>
      <w:ins w:id="134" w:author="Dunn, Julia (NIH/NIMH) [F]" w:date="2020-04-08T12:04:00Z">
        <w:r w:rsidRPr="7213FF42">
          <w:rPr>
            <w:rFonts w:eastAsia="Arial" w:cs="Arial"/>
            <w:szCs w:val="22"/>
          </w:rPr>
          <w:t>After midnight</w:t>
        </w:r>
      </w:ins>
    </w:p>
    <w:p w14:paraId="369BF573" w14:textId="77777777" w:rsidR="00655961" w:rsidRDefault="00655961" w:rsidP="00655961">
      <w:pPr>
        <w:numPr>
          <w:ilvl w:val="0"/>
          <w:numId w:val="8"/>
        </w:numPr>
        <w:spacing w:before="240"/>
        <w:rPr>
          <w:ins w:id="135" w:author="Dunn, Julia (NIH/NIMH) [F]" w:date="2020-04-08T12:04:00Z"/>
          <w:szCs w:val="22"/>
        </w:rPr>
      </w:pPr>
      <w:ins w:id="136" w:author="Dunn, Julia (NIH/NIMH) [F]" w:date="2020-04-08T12:04:00Z">
        <w:r>
          <w:rPr>
            <w:rFonts w:eastAsia="Arial" w:cs="Arial"/>
            <w:b/>
            <w:szCs w:val="22"/>
          </w:rPr>
          <w:t>… on average, how many hours per night did your child sleep on WEEKDAYS?</w:t>
        </w:r>
      </w:ins>
    </w:p>
    <w:p w14:paraId="1823FD12" w14:textId="77777777" w:rsidR="00655961" w:rsidRDefault="00655961" w:rsidP="00655961">
      <w:pPr>
        <w:numPr>
          <w:ilvl w:val="1"/>
          <w:numId w:val="8"/>
        </w:numPr>
        <w:rPr>
          <w:ins w:id="137" w:author="Dunn, Julia (NIH/NIMH) [F]" w:date="2020-04-08T12:04:00Z"/>
          <w:rFonts w:eastAsia="Arial" w:cs="Arial"/>
          <w:szCs w:val="22"/>
        </w:rPr>
      </w:pPr>
      <w:ins w:id="138" w:author="Dunn, Julia (NIH/NIMH) [F]" w:date="2020-04-08T12:04:00Z">
        <w:r>
          <w:rPr>
            <w:rFonts w:eastAsia="Arial" w:cs="Arial"/>
            <w:szCs w:val="22"/>
          </w:rPr>
          <w:t>&lt;6 hours</w:t>
        </w:r>
      </w:ins>
    </w:p>
    <w:p w14:paraId="37B0492C" w14:textId="77777777" w:rsidR="00655961" w:rsidRDefault="00655961" w:rsidP="00655961">
      <w:pPr>
        <w:numPr>
          <w:ilvl w:val="1"/>
          <w:numId w:val="8"/>
        </w:numPr>
        <w:rPr>
          <w:ins w:id="139" w:author="Dunn, Julia (NIH/NIMH) [F]" w:date="2020-04-08T12:04:00Z"/>
          <w:rFonts w:eastAsia="Arial" w:cs="Arial"/>
          <w:szCs w:val="22"/>
        </w:rPr>
      </w:pPr>
      <w:ins w:id="140" w:author="Dunn, Julia (NIH/NIMH) [F]" w:date="2020-04-08T12:04:00Z">
        <w:r>
          <w:rPr>
            <w:rFonts w:eastAsia="Arial" w:cs="Arial"/>
            <w:szCs w:val="22"/>
          </w:rPr>
          <w:t>6-8 hours</w:t>
        </w:r>
      </w:ins>
    </w:p>
    <w:p w14:paraId="00F3E837" w14:textId="77777777" w:rsidR="00655961" w:rsidRDefault="00655961" w:rsidP="00655961">
      <w:pPr>
        <w:numPr>
          <w:ilvl w:val="1"/>
          <w:numId w:val="8"/>
        </w:numPr>
        <w:rPr>
          <w:ins w:id="141" w:author="Dunn, Julia (NIH/NIMH) [F]" w:date="2020-04-08T12:04:00Z"/>
          <w:rFonts w:eastAsia="Arial" w:cs="Arial"/>
          <w:szCs w:val="22"/>
        </w:rPr>
      </w:pPr>
      <w:ins w:id="142" w:author="Dunn, Julia (NIH/NIMH) [F]" w:date="2020-04-08T12:04:00Z">
        <w:r>
          <w:rPr>
            <w:rFonts w:eastAsia="Arial" w:cs="Arial"/>
            <w:szCs w:val="22"/>
          </w:rPr>
          <w:t>8-10 hours</w:t>
        </w:r>
      </w:ins>
    </w:p>
    <w:p w14:paraId="2820478B" w14:textId="77777777" w:rsidR="00655961" w:rsidRDefault="00655961" w:rsidP="00655961">
      <w:pPr>
        <w:numPr>
          <w:ilvl w:val="1"/>
          <w:numId w:val="8"/>
        </w:numPr>
        <w:rPr>
          <w:ins w:id="143" w:author="Dunn, Julia (NIH/NIMH) [F]" w:date="2020-04-08T12:04:00Z"/>
          <w:rFonts w:eastAsia="Arial" w:cs="Arial"/>
          <w:szCs w:val="22"/>
        </w:rPr>
      </w:pPr>
      <w:ins w:id="144" w:author="Dunn, Julia (NIH/NIMH) [F]" w:date="2020-04-08T12:04:00Z">
        <w:r w:rsidRPr="7213FF42">
          <w:rPr>
            <w:rFonts w:eastAsia="Arial" w:cs="Arial"/>
            <w:szCs w:val="22"/>
          </w:rPr>
          <w:t>&gt;10 hours</w:t>
        </w:r>
      </w:ins>
    </w:p>
    <w:p w14:paraId="796576DC" w14:textId="77777777" w:rsidR="00655961" w:rsidRDefault="00655961" w:rsidP="00655961">
      <w:pPr>
        <w:numPr>
          <w:ilvl w:val="0"/>
          <w:numId w:val="8"/>
        </w:numPr>
        <w:spacing w:before="240"/>
        <w:rPr>
          <w:ins w:id="145" w:author="Dunn, Julia (NIH/NIMH) [F]" w:date="2020-04-08T12:04:00Z"/>
          <w:szCs w:val="22"/>
        </w:rPr>
      </w:pPr>
      <w:ins w:id="146" w:author="Dunn, Julia (NIH/NIMH) [F]" w:date="2020-04-08T12:04:00Z">
        <w:r>
          <w:rPr>
            <w:rFonts w:eastAsia="Arial" w:cs="Arial"/>
            <w:b/>
            <w:szCs w:val="22"/>
          </w:rPr>
          <w:lastRenderedPageBreak/>
          <w:t>… on average, how many hours per night did your child sleep on average on WEEKENDS?</w:t>
        </w:r>
      </w:ins>
    </w:p>
    <w:p w14:paraId="448DD9AF" w14:textId="77777777" w:rsidR="00655961" w:rsidRDefault="00655961" w:rsidP="00655961">
      <w:pPr>
        <w:numPr>
          <w:ilvl w:val="1"/>
          <w:numId w:val="8"/>
        </w:numPr>
        <w:rPr>
          <w:ins w:id="147" w:author="Dunn, Julia (NIH/NIMH) [F]" w:date="2020-04-08T12:04:00Z"/>
          <w:rFonts w:eastAsia="Arial" w:cs="Arial"/>
          <w:szCs w:val="22"/>
        </w:rPr>
      </w:pPr>
      <w:ins w:id="148" w:author="Dunn, Julia (NIH/NIMH) [F]" w:date="2020-04-08T12:04:00Z">
        <w:r>
          <w:rPr>
            <w:rFonts w:eastAsia="Arial" w:cs="Arial"/>
            <w:szCs w:val="22"/>
          </w:rPr>
          <w:t>&lt;6 hours</w:t>
        </w:r>
      </w:ins>
    </w:p>
    <w:p w14:paraId="10E4E545" w14:textId="77777777" w:rsidR="00655961" w:rsidRDefault="00655961" w:rsidP="00655961">
      <w:pPr>
        <w:numPr>
          <w:ilvl w:val="1"/>
          <w:numId w:val="8"/>
        </w:numPr>
        <w:rPr>
          <w:ins w:id="149" w:author="Dunn, Julia (NIH/NIMH) [F]" w:date="2020-04-08T12:04:00Z"/>
          <w:rFonts w:eastAsia="Arial" w:cs="Arial"/>
          <w:szCs w:val="22"/>
        </w:rPr>
      </w:pPr>
      <w:ins w:id="150" w:author="Dunn, Julia (NIH/NIMH) [F]" w:date="2020-04-08T12:04:00Z">
        <w:r>
          <w:rPr>
            <w:rFonts w:eastAsia="Arial" w:cs="Arial"/>
            <w:szCs w:val="22"/>
          </w:rPr>
          <w:t>6-8 hours</w:t>
        </w:r>
      </w:ins>
    </w:p>
    <w:p w14:paraId="383C419D" w14:textId="77777777" w:rsidR="00655961" w:rsidRDefault="00655961" w:rsidP="00655961">
      <w:pPr>
        <w:numPr>
          <w:ilvl w:val="1"/>
          <w:numId w:val="8"/>
        </w:numPr>
        <w:rPr>
          <w:ins w:id="151" w:author="Dunn, Julia (NIH/NIMH) [F]" w:date="2020-04-08T12:04:00Z"/>
          <w:rFonts w:eastAsia="Arial" w:cs="Arial"/>
          <w:szCs w:val="22"/>
        </w:rPr>
      </w:pPr>
      <w:ins w:id="152" w:author="Dunn, Julia (NIH/NIMH) [F]" w:date="2020-04-08T12:04:00Z">
        <w:r>
          <w:rPr>
            <w:rFonts w:eastAsia="Arial" w:cs="Arial"/>
            <w:szCs w:val="22"/>
          </w:rPr>
          <w:t>8-10 hours</w:t>
        </w:r>
      </w:ins>
    </w:p>
    <w:p w14:paraId="7AADEAB0" w14:textId="77777777" w:rsidR="00655961" w:rsidRDefault="00655961" w:rsidP="00655961">
      <w:pPr>
        <w:numPr>
          <w:ilvl w:val="1"/>
          <w:numId w:val="8"/>
        </w:numPr>
        <w:rPr>
          <w:ins w:id="153" w:author="Dunn, Julia (NIH/NIMH) [F]" w:date="2020-04-08T12:04:00Z"/>
          <w:rFonts w:eastAsia="Arial" w:cs="Arial"/>
          <w:szCs w:val="22"/>
        </w:rPr>
      </w:pPr>
      <w:ins w:id="154" w:author="Dunn, Julia (NIH/NIMH) [F]" w:date="2020-04-08T12:04:00Z">
        <w:r w:rsidRPr="7213FF42">
          <w:rPr>
            <w:rFonts w:eastAsia="Arial" w:cs="Arial"/>
            <w:szCs w:val="22"/>
          </w:rPr>
          <w:t>&gt;10 hours</w:t>
        </w:r>
        <w:commentRangeEnd w:id="103"/>
        <w:r>
          <w:rPr>
            <w:rStyle w:val="CommentReference"/>
          </w:rPr>
          <w:commentReference w:id="103"/>
        </w:r>
      </w:ins>
    </w:p>
    <w:p w14:paraId="07905EE3" w14:textId="2546999E" w:rsidR="001C0452" w:rsidDel="002C1539" w:rsidRDefault="001C0452" w:rsidP="00DC6D44">
      <w:pPr>
        <w:numPr>
          <w:ilvl w:val="0"/>
          <w:numId w:val="8"/>
        </w:numPr>
        <w:spacing w:before="240"/>
        <w:rPr>
          <w:del w:id="155" w:author="Irene Droney" w:date="2020-04-09T15:56:00Z"/>
          <w:szCs w:val="22"/>
        </w:rPr>
      </w:pPr>
      <w:del w:id="156" w:author="Irene Droney" w:date="2020-04-09T15:56:00Z">
        <w:r w:rsidDel="002C1539">
          <w:rPr>
            <w:rFonts w:eastAsia="Arial" w:cs="Arial"/>
            <w:b/>
            <w:szCs w:val="22"/>
          </w:rPr>
          <w:delText>… how many hours per night did your child sleep on average?</w:delText>
        </w:r>
      </w:del>
    </w:p>
    <w:p w14:paraId="4894D9F8" w14:textId="68DA3A9B" w:rsidR="001C0452" w:rsidDel="002C1539" w:rsidRDefault="001C0452" w:rsidP="00DC6D44">
      <w:pPr>
        <w:numPr>
          <w:ilvl w:val="1"/>
          <w:numId w:val="8"/>
        </w:numPr>
        <w:rPr>
          <w:del w:id="157" w:author="Irene Droney" w:date="2020-04-09T15:56:00Z"/>
          <w:rFonts w:eastAsia="Arial" w:cs="Arial"/>
          <w:szCs w:val="22"/>
        </w:rPr>
      </w:pPr>
      <w:del w:id="158" w:author="Irene Droney" w:date="2020-04-09T15:56:00Z">
        <w:r w:rsidDel="002C1539">
          <w:rPr>
            <w:rFonts w:eastAsia="Arial" w:cs="Arial"/>
            <w:szCs w:val="22"/>
          </w:rPr>
          <w:delText>&lt;6 hours</w:delText>
        </w:r>
      </w:del>
    </w:p>
    <w:p w14:paraId="117ADF14" w14:textId="0926E7C8" w:rsidR="001C0452" w:rsidDel="002C1539" w:rsidRDefault="001C0452" w:rsidP="00DC6D44">
      <w:pPr>
        <w:numPr>
          <w:ilvl w:val="1"/>
          <w:numId w:val="8"/>
        </w:numPr>
        <w:rPr>
          <w:del w:id="159" w:author="Irene Droney" w:date="2020-04-09T15:56:00Z"/>
          <w:rFonts w:eastAsia="Arial" w:cs="Arial"/>
          <w:szCs w:val="22"/>
        </w:rPr>
      </w:pPr>
      <w:del w:id="160" w:author="Irene Droney" w:date="2020-04-09T15:56:00Z">
        <w:r w:rsidDel="002C1539">
          <w:rPr>
            <w:rFonts w:eastAsia="Arial" w:cs="Arial"/>
            <w:szCs w:val="22"/>
          </w:rPr>
          <w:delText>6-8 hours</w:delText>
        </w:r>
      </w:del>
    </w:p>
    <w:p w14:paraId="31CCCFE4" w14:textId="0FCC298E" w:rsidR="001C0452" w:rsidDel="002C1539" w:rsidRDefault="001C0452" w:rsidP="00DC6D44">
      <w:pPr>
        <w:numPr>
          <w:ilvl w:val="1"/>
          <w:numId w:val="8"/>
        </w:numPr>
        <w:rPr>
          <w:del w:id="161" w:author="Irene Droney" w:date="2020-04-09T15:56:00Z"/>
          <w:rFonts w:eastAsia="Arial" w:cs="Arial"/>
          <w:szCs w:val="22"/>
        </w:rPr>
      </w:pPr>
      <w:del w:id="162" w:author="Irene Droney" w:date="2020-04-09T15:56:00Z">
        <w:r w:rsidDel="002C1539">
          <w:rPr>
            <w:rFonts w:eastAsia="Arial" w:cs="Arial"/>
            <w:szCs w:val="22"/>
          </w:rPr>
          <w:delText>8-10 hours</w:delText>
        </w:r>
      </w:del>
    </w:p>
    <w:p w14:paraId="19503E90" w14:textId="6356ED8A" w:rsidR="001C0452" w:rsidDel="002C1539" w:rsidRDefault="001C0452">
      <w:pPr>
        <w:ind w:left="1440"/>
        <w:rPr>
          <w:del w:id="163" w:author="Irene Droney" w:date="2020-04-09T15:56:00Z"/>
          <w:rFonts w:eastAsia="Arial" w:cs="Arial"/>
          <w:szCs w:val="22"/>
        </w:rPr>
        <w:pPrChange w:id="164" w:author="Dunn, Julia (NIH/NIMH) [F]" w:date="2020-04-08T12:04:00Z">
          <w:pPr>
            <w:numPr>
              <w:ilvl w:val="1"/>
              <w:numId w:val="8"/>
            </w:numPr>
            <w:ind w:left="1440" w:hanging="360"/>
          </w:pPr>
        </w:pPrChange>
      </w:pPr>
      <w:del w:id="165" w:author="Irene Droney" w:date="2020-04-09T15:56:00Z">
        <w:r w:rsidDel="002C1539">
          <w:rPr>
            <w:rFonts w:eastAsia="Arial" w:cs="Arial"/>
            <w:szCs w:val="22"/>
          </w:rPr>
          <w:delText>&gt;10 hours</w:delText>
        </w:r>
      </w:del>
    </w:p>
    <w:p w14:paraId="367CE0E5" w14:textId="1822EC30" w:rsidR="001C0452" w:rsidDel="00065A06" w:rsidRDefault="001C0452" w:rsidP="001C0452">
      <w:pPr>
        <w:ind w:left="1440"/>
        <w:rPr>
          <w:del w:id="166" w:author="Dunn, Julia (NIH/NIMH) [F]" w:date="2020-04-08T12:15:00Z"/>
          <w:rFonts w:eastAsia="Arial" w:cs="Arial"/>
          <w:szCs w:val="22"/>
        </w:rPr>
      </w:pPr>
    </w:p>
    <w:p w14:paraId="4766A7DD" w14:textId="0ECBA51D" w:rsidR="00B14DC5" w:rsidDel="00065A06" w:rsidRDefault="00B14DC5" w:rsidP="001C0452">
      <w:pPr>
        <w:ind w:left="1440"/>
        <w:rPr>
          <w:del w:id="167" w:author="Dunn, Julia (NIH/NIMH) [F]" w:date="2020-04-08T12:15:00Z"/>
          <w:rFonts w:eastAsia="Arial" w:cs="Arial"/>
          <w:szCs w:val="22"/>
        </w:rPr>
      </w:pPr>
    </w:p>
    <w:p w14:paraId="40420B3F" w14:textId="77777777" w:rsidR="00B14DC5" w:rsidRDefault="00B14DC5" w:rsidP="001C0452">
      <w:pPr>
        <w:ind w:left="1440"/>
        <w:rPr>
          <w:rFonts w:eastAsia="Arial" w:cs="Arial"/>
          <w:szCs w:val="22"/>
        </w:rPr>
      </w:pPr>
    </w:p>
    <w:p w14:paraId="6FCC8F13" w14:textId="77777777" w:rsidR="001C0452" w:rsidRDefault="001C0452" w:rsidP="00DC6D44">
      <w:pPr>
        <w:numPr>
          <w:ilvl w:val="0"/>
          <w:numId w:val="8"/>
        </w:numPr>
        <w:spacing w:before="5"/>
        <w:rPr>
          <w:szCs w:val="22"/>
        </w:rPr>
      </w:pPr>
      <w:r>
        <w:rPr>
          <w:rFonts w:eastAsia="Arial" w:cs="Arial"/>
          <w:b/>
          <w:szCs w:val="22"/>
        </w:rPr>
        <w:t>… h</w:t>
      </w:r>
      <w:r>
        <w:rPr>
          <w:rFonts w:eastAsia="Arial" w:cs="Arial"/>
          <w:b/>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5E4F44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7B7B1DB4"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3D2F7628"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123C990A" w14:textId="0FCFEA73" w:rsidR="00281951" w:rsidRPr="00FB3DD3" w:rsidRDefault="001C0452" w:rsidP="00FB3DD3">
      <w:pPr>
        <w:numPr>
          <w:ilvl w:val="1"/>
          <w:numId w:val="8"/>
        </w:numPr>
        <w:rPr>
          <w:rFonts w:eastAsia="Arial" w:cs="Arial"/>
          <w:szCs w:val="22"/>
          <w:highlight w:val="white"/>
        </w:rPr>
      </w:pPr>
      <w:r>
        <w:rPr>
          <w:rFonts w:eastAsia="Arial" w:cs="Arial"/>
          <w:szCs w:val="22"/>
          <w:highlight w:val="white"/>
        </w:rPr>
        <w:t>Daily</w:t>
      </w:r>
    </w:p>
    <w:p w14:paraId="4442BE94" w14:textId="77777777" w:rsidR="00281951" w:rsidRDefault="00281951" w:rsidP="001C0452">
      <w:pPr>
        <w:ind w:left="1440"/>
        <w:rPr>
          <w:rFonts w:eastAsia="Arial" w:cs="Arial"/>
          <w:b/>
          <w:szCs w:val="22"/>
          <w:highlight w:val="white"/>
        </w:rPr>
      </w:pPr>
    </w:p>
    <w:p w14:paraId="317BF25B" w14:textId="77777777" w:rsidR="001C0452" w:rsidRDefault="001C0452" w:rsidP="00DC6D44">
      <w:pPr>
        <w:numPr>
          <w:ilvl w:val="0"/>
          <w:numId w:val="8"/>
        </w:numPr>
        <w:rPr>
          <w:szCs w:val="22"/>
        </w:rPr>
      </w:pPr>
      <w:r>
        <w:rPr>
          <w:rFonts w:eastAsia="Arial" w:cs="Arial"/>
          <w:b/>
          <w:szCs w:val="22"/>
        </w:rPr>
        <w:t>… h</w:t>
      </w:r>
      <w:r>
        <w:rPr>
          <w:rFonts w:eastAsia="Arial" w:cs="Arial"/>
          <w:b/>
          <w:szCs w:val="22"/>
          <w:highlight w:val="white"/>
        </w:rPr>
        <w:t>ow many days per week did your child spend time outdoors?</w:t>
      </w:r>
    </w:p>
    <w:p w14:paraId="7B0D6ACA"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CC6D08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0239A7EE"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78EBF860"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21CCBA1D" w14:textId="78A649AC" w:rsidR="007C6F70" w:rsidRDefault="001C0452" w:rsidP="00DA3F93">
      <w:pPr>
        <w:numPr>
          <w:ilvl w:val="1"/>
          <w:numId w:val="8"/>
        </w:numPr>
      </w:pPr>
      <w:r>
        <w:rPr>
          <w:rFonts w:eastAsia="Arial" w:cs="Arial"/>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68" w:name="_heading=h.61snut8df3qb" w:colFirst="0" w:colLast="0"/>
      <w:bookmarkEnd w:id="168"/>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eastAsia="Arial" w:cs="Arial"/>
          <w:b/>
          <w:szCs w:val="22"/>
        </w:rPr>
      </w:pPr>
    </w:p>
    <w:p w14:paraId="0000021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21A" w14:textId="77777777" w:rsidR="00067B04" w:rsidRDefault="00067B04">
      <w:pPr>
        <w:rPr>
          <w:rFonts w:eastAsia="Arial" w:cs="Arial"/>
          <w:szCs w:val="22"/>
        </w:rPr>
      </w:pPr>
    </w:p>
    <w:p w14:paraId="0000021B" w14:textId="77777777" w:rsidR="00067B04" w:rsidRDefault="007C6F70" w:rsidP="00DC6D44">
      <w:pPr>
        <w:numPr>
          <w:ilvl w:val="0"/>
          <w:numId w:val="8"/>
        </w:numPr>
        <w:rPr>
          <w:szCs w:val="22"/>
        </w:rPr>
      </w:pPr>
      <w:r>
        <w:rPr>
          <w:rFonts w:eastAsia="Arial" w:cs="Arial"/>
          <w:b/>
          <w:szCs w:val="22"/>
        </w:rPr>
        <w:t>… how worried was your child generally?</w:t>
      </w:r>
    </w:p>
    <w:p w14:paraId="0000021C" w14:textId="77777777" w:rsidR="00067B04" w:rsidRDefault="007C6F70">
      <w:pPr>
        <w:numPr>
          <w:ilvl w:val="0"/>
          <w:numId w:val="18"/>
        </w:numPr>
        <w:rPr>
          <w:rFonts w:eastAsia="Arial" w:cs="Arial"/>
          <w:szCs w:val="22"/>
        </w:rPr>
      </w:pPr>
      <w:r>
        <w:rPr>
          <w:rFonts w:eastAsia="Arial" w:cs="Arial"/>
          <w:szCs w:val="22"/>
        </w:rPr>
        <w:t>Not worried at all</w:t>
      </w:r>
    </w:p>
    <w:p w14:paraId="0000021D" w14:textId="77777777" w:rsidR="00067B04" w:rsidRDefault="007C6F70">
      <w:pPr>
        <w:numPr>
          <w:ilvl w:val="0"/>
          <w:numId w:val="18"/>
        </w:numPr>
        <w:rPr>
          <w:rFonts w:eastAsia="Arial" w:cs="Arial"/>
          <w:szCs w:val="22"/>
        </w:rPr>
      </w:pPr>
      <w:r>
        <w:rPr>
          <w:rFonts w:eastAsia="Arial" w:cs="Arial"/>
          <w:szCs w:val="22"/>
        </w:rPr>
        <w:t>Slightly worried</w:t>
      </w:r>
    </w:p>
    <w:p w14:paraId="0000021E" w14:textId="77777777" w:rsidR="00067B04" w:rsidRDefault="007C6F70">
      <w:pPr>
        <w:numPr>
          <w:ilvl w:val="0"/>
          <w:numId w:val="18"/>
        </w:numPr>
        <w:rPr>
          <w:rFonts w:eastAsia="Arial" w:cs="Arial"/>
          <w:szCs w:val="22"/>
        </w:rPr>
      </w:pPr>
      <w:r>
        <w:rPr>
          <w:rFonts w:eastAsia="Arial" w:cs="Arial"/>
          <w:szCs w:val="22"/>
        </w:rPr>
        <w:t>Moderately worried</w:t>
      </w:r>
    </w:p>
    <w:p w14:paraId="0000021F" w14:textId="77777777" w:rsidR="00067B04" w:rsidRDefault="007C6F70">
      <w:pPr>
        <w:numPr>
          <w:ilvl w:val="0"/>
          <w:numId w:val="18"/>
        </w:numPr>
        <w:rPr>
          <w:rFonts w:eastAsia="Arial" w:cs="Arial"/>
          <w:szCs w:val="22"/>
        </w:rPr>
      </w:pPr>
      <w:r>
        <w:rPr>
          <w:rFonts w:eastAsia="Arial" w:cs="Arial"/>
          <w:szCs w:val="22"/>
        </w:rPr>
        <w:t>Very worried</w:t>
      </w:r>
    </w:p>
    <w:p w14:paraId="00000220" w14:textId="77777777" w:rsidR="00067B04" w:rsidRDefault="007C6F70">
      <w:pPr>
        <w:numPr>
          <w:ilvl w:val="0"/>
          <w:numId w:val="18"/>
        </w:numPr>
        <w:rPr>
          <w:rFonts w:eastAsia="Arial" w:cs="Arial"/>
          <w:szCs w:val="22"/>
        </w:rPr>
      </w:pPr>
      <w:r>
        <w:rPr>
          <w:rFonts w:eastAsia="Arial" w:cs="Arial"/>
          <w:szCs w:val="22"/>
        </w:rPr>
        <w:t>Extremely worried</w:t>
      </w:r>
    </w:p>
    <w:p w14:paraId="172244B7" w14:textId="77777777" w:rsidR="00067B04" w:rsidRDefault="00067B04">
      <w:pPr>
        <w:rPr>
          <w:rFonts w:eastAsia="Arial" w:cs="Arial"/>
          <w:szCs w:val="22"/>
        </w:rPr>
      </w:pPr>
    </w:p>
    <w:p w14:paraId="00000222" w14:textId="77777777" w:rsidR="00067B04" w:rsidRDefault="007C6F70" w:rsidP="00DC6D44">
      <w:pPr>
        <w:numPr>
          <w:ilvl w:val="0"/>
          <w:numId w:val="8"/>
        </w:numPr>
        <w:rPr>
          <w:szCs w:val="22"/>
        </w:rPr>
      </w:pPr>
      <w:r>
        <w:rPr>
          <w:rFonts w:eastAsia="Arial" w:cs="Arial"/>
          <w:b/>
          <w:szCs w:val="22"/>
        </w:rPr>
        <w:t>… how happy versus sad was your child?</w:t>
      </w:r>
    </w:p>
    <w:p w14:paraId="00000223" w14:textId="77777777" w:rsidR="00067B04" w:rsidRDefault="007C6F70">
      <w:pPr>
        <w:numPr>
          <w:ilvl w:val="0"/>
          <w:numId w:val="22"/>
        </w:numPr>
        <w:rPr>
          <w:rFonts w:eastAsia="Arial" w:cs="Arial"/>
          <w:szCs w:val="22"/>
        </w:rPr>
      </w:pPr>
      <w:r>
        <w:rPr>
          <w:rFonts w:eastAsia="Arial" w:cs="Arial"/>
          <w:szCs w:val="22"/>
        </w:rPr>
        <w:t>Very sad/depressed/unhappy</w:t>
      </w:r>
    </w:p>
    <w:p w14:paraId="00000224" w14:textId="77777777" w:rsidR="00067B04" w:rsidRDefault="007C6F70">
      <w:pPr>
        <w:numPr>
          <w:ilvl w:val="0"/>
          <w:numId w:val="22"/>
        </w:numPr>
        <w:rPr>
          <w:rFonts w:eastAsia="Arial" w:cs="Arial"/>
          <w:szCs w:val="22"/>
        </w:rPr>
      </w:pPr>
      <w:r>
        <w:rPr>
          <w:rFonts w:eastAsia="Arial" w:cs="Arial"/>
          <w:szCs w:val="22"/>
        </w:rPr>
        <w:t>Moderately sad/depressed/unhappy</w:t>
      </w:r>
    </w:p>
    <w:p w14:paraId="00000225" w14:textId="77777777" w:rsidR="00067B04" w:rsidRDefault="007C6F70">
      <w:pPr>
        <w:numPr>
          <w:ilvl w:val="0"/>
          <w:numId w:val="22"/>
        </w:numPr>
        <w:rPr>
          <w:rFonts w:eastAsia="Arial" w:cs="Arial"/>
          <w:szCs w:val="22"/>
        </w:rPr>
      </w:pPr>
      <w:r>
        <w:rPr>
          <w:rFonts w:eastAsia="Arial" w:cs="Arial"/>
          <w:szCs w:val="22"/>
        </w:rPr>
        <w:t xml:space="preserve">Neutral </w:t>
      </w:r>
    </w:p>
    <w:p w14:paraId="00000226" w14:textId="77777777" w:rsidR="00067B04" w:rsidRDefault="007C6F70">
      <w:pPr>
        <w:numPr>
          <w:ilvl w:val="0"/>
          <w:numId w:val="22"/>
        </w:numPr>
        <w:rPr>
          <w:rFonts w:eastAsia="Arial" w:cs="Arial"/>
          <w:szCs w:val="22"/>
        </w:rPr>
      </w:pPr>
      <w:r>
        <w:rPr>
          <w:rFonts w:eastAsia="Arial" w:cs="Arial"/>
          <w:szCs w:val="22"/>
        </w:rPr>
        <w:t xml:space="preserve">Moderately happy/cheerful </w:t>
      </w:r>
    </w:p>
    <w:p w14:paraId="00000227" w14:textId="4004FAF8" w:rsidR="00067B04" w:rsidRDefault="007C6F70">
      <w:pPr>
        <w:numPr>
          <w:ilvl w:val="0"/>
          <w:numId w:val="22"/>
        </w:numPr>
        <w:rPr>
          <w:ins w:id="169" w:author="Dunn, Julia (NIH/NIMH) [F]" w:date="2020-04-08T12:05:00Z"/>
          <w:rFonts w:eastAsia="Arial" w:cs="Arial"/>
          <w:szCs w:val="22"/>
        </w:rPr>
      </w:pPr>
      <w:r>
        <w:rPr>
          <w:rFonts w:eastAsia="Arial" w:cs="Arial"/>
          <w:szCs w:val="22"/>
        </w:rPr>
        <w:t>Very happy/cheerful</w:t>
      </w:r>
    </w:p>
    <w:p w14:paraId="1A1CE106" w14:textId="0859DFD0" w:rsidR="00DE6DD8" w:rsidRDefault="00DE6DD8" w:rsidP="00DE6DD8">
      <w:pPr>
        <w:rPr>
          <w:ins w:id="170" w:author="Dunn, Julia (NIH/NIMH) [F]" w:date="2020-04-08T12:05:00Z"/>
          <w:rFonts w:eastAsia="Arial" w:cs="Arial"/>
          <w:szCs w:val="22"/>
        </w:rPr>
      </w:pPr>
    </w:p>
    <w:p w14:paraId="7AEBD1A0" w14:textId="77777777" w:rsidR="00DA23D0" w:rsidRDefault="00DA23D0">
      <w:pPr>
        <w:rPr>
          <w:rFonts w:eastAsia="Arial" w:cs="Arial"/>
          <w:szCs w:val="22"/>
        </w:rPr>
        <w:pPrChange w:id="171" w:author="Dunn, Julia (NIH/NIMH) [F]" w:date="2020-04-08T12:05:00Z">
          <w:pPr>
            <w:numPr>
              <w:numId w:val="22"/>
            </w:numPr>
            <w:ind w:left="1440" w:hanging="360"/>
          </w:pPr>
        </w:pPrChange>
      </w:pPr>
    </w:p>
    <w:p w14:paraId="10694EDF" w14:textId="77777777" w:rsidR="00D45E97" w:rsidRDefault="00D45E97" w:rsidP="00DA3F93">
      <w:pPr>
        <w:ind w:left="1440"/>
        <w:rPr>
          <w:rFonts w:eastAsia="Arial" w:cs="Arial"/>
          <w:szCs w:val="22"/>
        </w:rPr>
      </w:pPr>
    </w:p>
    <w:p w14:paraId="097FD07B" w14:textId="77777777" w:rsidR="00065A06" w:rsidRDefault="00065A06">
      <w:pPr>
        <w:rPr>
          <w:ins w:id="172" w:author="Dunn, Julia (NIH/NIMH) [F]" w:date="2020-04-08T12:15:00Z"/>
          <w:rFonts w:eastAsia="Arial" w:cs="Arial"/>
          <w:b/>
          <w:szCs w:val="22"/>
        </w:rPr>
      </w:pPr>
      <w:ins w:id="173" w:author="Dunn, Julia (NIH/NIMH) [F]" w:date="2020-04-08T12:15:00Z">
        <w:r>
          <w:rPr>
            <w:rFonts w:eastAsia="Arial" w:cs="Arial"/>
            <w:b/>
            <w:szCs w:val="22"/>
          </w:rPr>
          <w:lastRenderedPageBreak/>
          <w:br w:type="page"/>
        </w:r>
      </w:ins>
    </w:p>
    <w:p w14:paraId="00000230" w14:textId="3589FB70" w:rsidR="00067B04" w:rsidRDefault="007C6F70" w:rsidP="00DC6D44">
      <w:pPr>
        <w:numPr>
          <w:ilvl w:val="0"/>
          <w:numId w:val="8"/>
        </w:numPr>
        <w:rPr>
          <w:szCs w:val="22"/>
        </w:rPr>
      </w:pPr>
      <w:r>
        <w:rPr>
          <w:rFonts w:eastAsia="Arial" w:cs="Arial"/>
          <w:b/>
          <w:szCs w:val="22"/>
        </w:rPr>
        <w:lastRenderedPageBreak/>
        <w:t>… how relaxed versus anxious was your child?</w:t>
      </w:r>
    </w:p>
    <w:p w14:paraId="00000231" w14:textId="77777777" w:rsidR="00067B04" w:rsidRDefault="007C6F70">
      <w:pPr>
        <w:numPr>
          <w:ilvl w:val="0"/>
          <w:numId w:val="15"/>
        </w:numPr>
        <w:rPr>
          <w:rFonts w:eastAsia="Arial" w:cs="Arial"/>
          <w:szCs w:val="22"/>
        </w:rPr>
      </w:pPr>
      <w:r>
        <w:rPr>
          <w:rFonts w:eastAsia="Arial" w:cs="Arial"/>
          <w:szCs w:val="22"/>
        </w:rPr>
        <w:t>Very relaxed/calm</w:t>
      </w:r>
    </w:p>
    <w:p w14:paraId="00000232" w14:textId="77777777" w:rsidR="00067B04" w:rsidRDefault="007C6F70">
      <w:pPr>
        <w:numPr>
          <w:ilvl w:val="0"/>
          <w:numId w:val="15"/>
        </w:numPr>
        <w:rPr>
          <w:rFonts w:eastAsia="Arial" w:cs="Arial"/>
          <w:szCs w:val="22"/>
        </w:rPr>
      </w:pPr>
      <w:r>
        <w:rPr>
          <w:rFonts w:eastAsia="Arial" w:cs="Arial"/>
          <w:szCs w:val="22"/>
        </w:rPr>
        <w:t>Moderately relaxed/calm</w:t>
      </w:r>
    </w:p>
    <w:p w14:paraId="00000233" w14:textId="77777777" w:rsidR="00067B04" w:rsidRDefault="007C6F70">
      <w:pPr>
        <w:numPr>
          <w:ilvl w:val="0"/>
          <w:numId w:val="15"/>
        </w:numPr>
        <w:rPr>
          <w:rFonts w:eastAsia="Arial" w:cs="Arial"/>
          <w:szCs w:val="22"/>
        </w:rPr>
      </w:pPr>
      <w:r>
        <w:rPr>
          <w:rFonts w:eastAsia="Arial" w:cs="Arial"/>
          <w:szCs w:val="22"/>
        </w:rPr>
        <w:t>Neutral</w:t>
      </w:r>
    </w:p>
    <w:p w14:paraId="00000234" w14:textId="77777777" w:rsidR="00067B04" w:rsidRDefault="007C6F70">
      <w:pPr>
        <w:numPr>
          <w:ilvl w:val="0"/>
          <w:numId w:val="15"/>
        </w:numPr>
        <w:rPr>
          <w:rFonts w:eastAsia="Arial" w:cs="Arial"/>
          <w:szCs w:val="22"/>
        </w:rPr>
      </w:pPr>
      <w:r>
        <w:rPr>
          <w:rFonts w:eastAsia="Arial" w:cs="Arial"/>
          <w:szCs w:val="22"/>
        </w:rPr>
        <w:t xml:space="preserve">Moderately nervous/anxious </w:t>
      </w:r>
    </w:p>
    <w:p w14:paraId="00000235" w14:textId="77777777" w:rsidR="00067B04" w:rsidRDefault="007C6F70">
      <w:pPr>
        <w:numPr>
          <w:ilvl w:val="0"/>
          <w:numId w:val="15"/>
        </w:numPr>
        <w:rPr>
          <w:rFonts w:eastAsia="Arial" w:cs="Arial"/>
          <w:szCs w:val="22"/>
        </w:rPr>
      </w:pPr>
      <w:r>
        <w:rPr>
          <w:rFonts w:eastAsia="Arial" w:cs="Arial"/>
          <w:szCs w:val="22"/>
        </w:rPr>
        <w:t xml:space="preserve">Very nervous/anxious  </w:t>
      </w:r>
    </w:p>
    <w:p w14:paraId="00000236" w14:textId="77777777" w:rsidR="00067B04" w:rsidRDefault="00067B04">
      <w:pPr>
        <w:rPr>
          <w:rFonts w:eastAsia="Arial" w:cs="Arial"/>
          <w:szCs w:val="22"/>
        </w:rPr>
      </w:pPr>
    </w:p>
    <w:p w14:paraId="00000237" w14:textId="77777777" w:rsidR="00067B04" w:rsidRDefault="007C6F70" w:rsidP="00DC6D44">
      <w:pPr>
        <w:numPr>
          <w:ilvl w:val="0"/>
          <w:numId w:val="8"/>
        </w:numPr>
        <w:rPr>
          <w:szCs w:val="22"/>
        </w:rPr>
      </w:pPr>
      <w:r>
        <w:rPr>
          <w:rFonts w:eastAsia="Arial" w:cs="Arial"/>
          <w:b/>
          <w:szCs w:val="22"/>
        </w:rPr>
        <w:t>… how fidgety or restless was your child?</w:t>
      </w:r>
    </w:p>
    <w:p w14:paraId="00000238" w14:textId="624C78FC" w:rsidR="00067B04" w:rsidRDefault="007C6F70">
      <w:pPr>
        <w:numPr>
          <w:ilvl w:val="0"/>
          <w:numId w:val="19"/>
        </w:numPr>
        <w:rPr>
          <w:rFonts w:eastAsia="Arial" w:cs="Arial"/>
          <w:szCs w:val="22"/>
        </w:rPr>
      </w:pPr>
      <w:r>
        <w:rPr>
          <w:rFonts w:eastAsia="Arial" w:cs="Arial"/>
          <w:szCs w:val="22"/>
        </w:rPr>
        <w:t xml:space="preserve">Not </w:t>
      </w:r>
      <w:r w:rsidR="001638B8">
        <w:rPr>
          <w:rFonts w:eastAsia="Arial" w:cs="Arial"/>
          <w:szCs w:val="22"/>
        </w:rPr>
        <w:t>fidgety/</w:t>
      </w:r>
      <w:r>
        <w:rPr>
          <w:rFonts w:eastAsia="Arial" w:cs="Arial"/>
          <w:szCs w:val="22"/>
        </w:rPr>
        <w:t>restless at all</w:t>
      </w:r>
    </w:p>
    <w:p w14:paraId="00000239" w14:textId="394C2F39" w:rsidR="00067B04" w:rsidRDefault="007C6F70">
      <w:pPr>
        <w:numPr>
          <w:ilvl w:val="0"/>
          <w:numId w:val="19"/>
        </w:numPr>
        <w:rPr>
          <w:rFonts w:eastAsia="Arial" w:cs="Arial"/>
          <w:szCs w:val="22"/>
        </w:rPr>
      </w:pPr>
      <w:r>
        <w:rPr>
          <w:rFonts w:eastAsia="Arial" w:cs="Arial"/>
          <w:szCs w:val="22"/>
        </w:rPr>
        <w:t xml:space="preserve">Slightly </w:t>
      </w:r>
      <w:r w:rsidR="001638B8">
        <w:rPr>
          <w:rFonts w:eastAsia="Arial" w:cs="Arial"/>
          <w:szCs w:val="22"/>
        </w:rPr>
        <w:t>fidgety/</w:t>
      </w:r>
      <w:r>
        <w:rPr>
          <w:rFonts w:eastAsia="Arial" w:cs="Arial"/>
          <w:szCs w:val="22"/>
        </w:rPr>
        <w:t>restless</w:t>
      </w:r>
    </w:p>
    <w:p w14:paraId="0000023A" w14:textId="0B4C2723" w:rsidR="00067B04" w:rsidRDefault="007C6F70">
      <w:pPr>
        <w:numPr>
          <w:ilvl w:val="0"/>
          <w:numId w:val="19"/>
        </w:numPr>
        <w:rPr>
          <w:rFonts w:eastAsia="Arial" w:cs="Arial"/>
          <w:szCs w:val="22"/>
        </w:rPr>
      </w:pPr>
      <w:r>
        <w:rPr>
          <w:rFonts w:eastAsia="Arial" w:cs="Arial"/>
          <w:szCs w:val="22"/>
        </w:rPr>
        <w:t xml:space="preserve">Moderately </w:t>
      </w:r>
      <w:r w:rsidR="001638B8">
        <w:rPr>
          <w:rFonts w:eastAsia="Arial" w:cs="Arial"/>
          <w:szCs w:val="22"/>
        </w:rPr>
        <w:t>fidgety/</w:t>
      </w:r>
      <w:r>
        <w:rPr>
          <w:rFonts w:eastAsia="Arial" w:cs="Arial"/>
          <w:szCs w:val="22"/>
        </w:rPr>
        <w:t xml:space="preserve">restless </w:t>
      </w:r>
    </w:p>
    <w:p w14:paraId="0000023B" w14:textId="58DB216C" w:rsidR="00067B04" w:rsidRDefault="007C6F70">
      <w:pPr>
        <w:numPr>
          <w:ilvl w:val="0"/>
          <w:numId w:val="19"/>
        </w:numPr>
        <w:rPr>
          <w:rFonts w:eastAsia="Arial" w:cs="Arial"/>
          <w:szCs w:val="22"/>
        </w:rPr>
      </w:pPr>
      <w:r>
        <w:rPr>
          <w:rFonts w:eastAsia="Arial" w:cs="Arial"/>
          <w:szCs w:val="22"/>
        </w:rPr>
        <w:t xml:space="preserve">Very </w:t>
      </w:r>
      <w:r w:rsidR="001638B8">
        <w:rPr>
          <w:rFonts w:eastAsia="Arial" w:cs="Arial"/>
          <w:szCs w:val="22"/>
        </w:rPr>
        <w:t>fidgety/</w:t>
      </w:r>
      <w:r>
        <w:rPr>
          <w:rFonts w:eastAsia="Arial" w:cs="Arial"/>
          <w:szCs w:val="22"/>
        </w:rPr>
        <w:t xml:space="preserve">restless </w:t>
      </w:r>
    </w:p>
    <w:p w14:paraId="0000023C" w14:textId="24E63528" w:rsidR="00067B04" w:rsidRDefault="007C6F70">
      <w:pPr>
        <w:numPr>
          <w:ilvl w:val="0"/>
          <w:numId w:val="19"/>
        </w:numPr>
        <w:rPr>
          <w:rFonts w:eastAsia="Arial" w:cs="Arial"/>
          <w:szCs w:val="22"/>
        </w:rPr>
      </w:pPr>
      <w:r>
        <w:rPr>
          <w:rFonts w:eastAsia="Arial" w:cs="Arial"/>
          <w:szCs w:val="22"/>
        </w:rPr>
        <w:t xml:space="preserve">Extremely </w:t>
      </w:r>
      <w:r w:rsidR="001638B8">
        <w:rPr>
          <w:rFonts w:eastAsia="Arial" w:cs="Arial"/>
          <w:szCs w:val="22"/>
        </w:rPr>
        <w:t>fidgety/</w:t>
      </w:r>
      <w:r>
        <w:rPr>
          <w:rFonts w:eastAsia="Arial" w:cs="Arial"/>
          <w:szCs w:val="22"/>
        </w:rPr>
        <w:t>restless</w:t>
      </w:r>
    </w:p>
    <w:p w14:paraId="0000023D" w14:textId="076DBB87" w:rsidR="00067B04" w:rsidDel="00065A06" w:rsidRDefault="00067B04">
      <w:pPr>
        <w:rPr>
          <w:del w:id="174" w:author="Dunn, Julia (NIH/NIMH) [F]" w:date="2020-04-08T12:16:00Z"/>
          <w:rFonts w:eastAsia="Arial" w:cs="Arial"/>
          <w:szCs w:val="22"/>
        </w:rPr>
      </w:pPr>
    </w:p>
    <w:p w14:paraId="2929596C" w14:textId="17BFF067" w:rsidR="00B14DC5" w:rsidDel="00065A06" w:rsidRDefault="00B14DC5">
      <w:pPr>
        <w:rPr>
          <w:del w:id="175" w:author="Dunn, Julia (NIH/NIMH) [F]" w:date="2020-04-08T12:16:00Z"/>
          <w:rFonts w:eastAsia="Arial" w:cs="Arial"/>
          <w:szCs w:val="22"/>
        </w:rPr>
      </w:pPr>
    </w:p>
    <w:p w14:paraId="7E8EC514" w14:textId="39766866" w:rsidR="00B14DC5" w:rsidDel="00065A06" w:rsidRDefault="00B14DC5">
      <w:pPr>
        <w:rPr>
          <w:del w:id="176" w:author="Dunn, Julia (NIH/NIMH) [F]" w:date="2020-04-08T12:16:00Z"/>
          <w:rFonts w:eastAsia="Arial" w:cs="Arial"/>
          <w:szCs w:val="22"/>
        </w:rPr>
      </w:pPr>
    </w:p>
    <w:p w14:paraId="0E07B7BA" w14:textId="77777777" w:rsidR="00B14DC5" w:rsidRDefault="00B14DC5">
      <w:pPr>
        <w:rPr>
          <w:rFonts w:eastAsia="Arial" w:cs="Arial"/>
          <w:szCs w:val="22"/>
        </w:rPr>
      </w:pPr>
    </w:p>
    <w:p w14:paraId="0000023E" w14:textId="77777777" w:rsidR="00067B04" w:rsidRDefault="007C6F70" w:rsidP="00DC6D44">
      <w:pPr>
        <w:numPr>
          <w:ilvl w:val="0"/>
          <w:numId w:val="8"/>
        </w:numPr>
        <w:rPr>
          <w:szCs w:val="22"/>
        </w:rPr>
      </w:pPr>
      <w:r>
        <w:rPr>
          <w:rFonts w:eastAsia="Arial" w:cs="Arial"/>
          <w:b/>
          <w:szCs w:val="22"/>
        </w:rPr>
        <w:t>… how fatigued or tired was your child?</w:t>
      </w:r>
    </w:p>
    <w:p w14:paraId="0000023F" w14:textId="77777777" w:rsidR="00067B04" w:rsidRDefault="007C6F70">
      <w:pPr>
        <w:numPr>
          <w:ilvl w:val="0"/>
          <w:numId w:val="11"/>
        </w:numPr>
        <w:rPr>
          <w:rFonts w:eastAsia="Arial" w:cs="Arial"/>
          <w:szCs w:val="22"/>
        </w:rPr>
      </w:pPr>
      <w:r>
        <w:rPr>
          <w:rFonts w:eastAsia="Arial" w:cs="Arial"/>
          <w:szCs w:val="22"/>
        </w:rPr>
        <w:t>Not fatigued or tired at all</w:t>
      </w:r>
    </w:p>
    <w:p w14:paraId="00000240" w14:textId="77777777" w:rsidR="00067B04" w:rsidRDefault="007C6F70">
      <w:pPr>
        <w:numPr>
          <w:ilvl w:val="0"/>
          <w:numId w:val="11"/>
        </w:numPr>
        <w:rPr>
          <w:rFonts w:eastAsia="Arial" w:cs="Arial"/>
          <w:szCs w:val="22"/>
        </w:rPr>
      </w:pPr>
      <w:r>
        <w:rPr>
          <w:rFonts w:eastAsia="Arial" w:cs="Arial"/>
          <w:szCs w:val="22"/>
        </w:rPr>
        <w:t>Slightly fatigued or tired</w:t>
      </w:r>
    </w:p>
    <w:p w14:paraId="00000241" w14:textId="77777777" w:rsidR="00067B04" w:rsidRDefault="007C6F70">
      <w:pPr>
        <w:numPr>
          <w:ilvl w:val="0"/>
          <w:numId w:val="11"/>
        </w:numPr>
        <w:rPr>
          <w:rFonts w:eastAsia="Arial" w:cs="Arial"/>
          <w:szCs w:val="22"/>
        </w:rPr>
      </w:pPr>
      <w:r>
        <w:rPr>
          <w:rFonts w:eastAsia="Arial" w:cs="Arial"/>
          <w:szCs w:val="22"/>
        </w:rPr>
        <w:t>Moderately fatigued or tired</w:t>
      </w:r>
    </w:p>
    <w:p w14:paraId="00000242" w14:textId="580EEC2D" w:rsidR="00067B04" w:rsidRDefault="007C6F70">
      <w:pPr>
        <w:ind w:left="720"/>
        <w:rPr>
          <w:rFonts w:eastAsia="Arial" w:cs="Arial"/>
          <w:szCs w:val="22"/>
        </w:rPr>
      </w:pPr>
      <w:r>
        <w:rPr>
          <w:rFonts w:eastAsia="Arial" w:cs="Arial"/>
          <w:szCs w:val="22"/>
        </w:rPr>
        <w:t xml:space="preserve">      d. </w:t>
      </w:r>
      <w:r w:rsidR="001C0452">
        <w:rPr>
          <w:rFonts w:eastAsia="Arial" w:cs="Arial"/>
          <w:szCs w:val="22"/>
        </w:rPr>
        <w:t xml:space="preserve">  </w:t>
      </w:r>
      <w:r>
        <w:rPr>
          <w:rFonts w:eastAsia="Arial" w:cs="Arial"/>
          <w:szCs w:val="22"/>
        </w:rPr>
        <w:t>Very fatigued or tired</w:t>
      </w:r>
    </w:p>
    <w:p w14:paraId="708133A2" w14:textId="24FA0598" w:rsidR="007C6F70" w:rsidRDefault="007C6F70" w:rsidP="00DC6D44">
      <w:pPr>
        <w:ind w:left="720"/>
        <w:rPr>
          <w:rFonts w:eastAsia="Arial" w:cs="Arial"/>
          <w:szCs w:val="22"/>
        </w:rPr>
      </w:pPr>
      <w:r>
        <w:rPr>
          <w:rFonts w:eastAsia="Arial" w:cs="Arial"/>
          <w:szCs w:val="22"/>
        </w:rPr>
        <w:t xml:space="preserve">      e. </w:t>
      </w:r>
      <w:r w:rsidR="001C0452">
        <w:rPr>
          <w:rFonts w:eastAsia="Arial" w:cs="Arial"/>
          <w:szCs w:val="22"/>
        </w:rPr>
        <w:t xml:space="preserve">  </w:t>
      </w:r>
      <w:r>
        <w:rPr>
          <w:rFonts w:eastAsia="Arial" w:cs="Arial"/>
          <w:szCs w:val="22"/>
        </w:rPr>
        <w:t>Extremely fatigued or tired</w:t>
      </w:r>
    </w:p>
    <w:p w14:paraId="68353980" w14:textId="77777777" w:rsidR="00FA6305" w:rsidRDefault="00FA6305" w:rsidP="00BB37E6">
      <w:pPr>
        <w:rPr>
          <w:rFonts w:eastAsia="Arial" w:cs="Arial"/>
          <w:szCs w:val="22"/>
        </w:rPr>
      </w:pPr>
    </w:p>
    <w:p w14:paraId="00000245" w14:textId="4C63414B" w:rsidR="00067B04" w:rsidRDefault="007C6F70" w:rsidP="00DC6D44">
      <w:pPr>
        <w:numPr>
          <w:ilvl w:val="0"/>
          <w:numId w:val="8"/>
        </w:numPr>
        <w:rPr>
          <w:szCs w:val="22"/>
        </w:rPr>
      </w:pPr>
      <w:r>
        <w:rPr>
          <w:rFonts w:eastAsia="Arial" w:cs="Arial"/>
          <w:b/>
          <w:szCs w:val="22"/>
        </w:rPr>
        <w:t xml:space="preserve">… how well </w:t>
      </w:r>
      <w:del w:id="177" w:author="Dunn, Julia (NIH/NIMH) [F]" w:date="2020-04-08T12:08:00Z">
        <w:r w:rsidDel="00CE0085">
          <w:rPr>
            <w:rFonts w:eastAsia="Arial" w:cs="Arial"/>
            <w:b/>
            <w:szCs w:val="22"/>
          </w:rPr>
          <w:delText xml:space="preserve">has </w:delText>
        </w:r>
      </w:del>
      <w:ins w:id="178" w:author="Dunn, Julia (NIH/NIMH) [F]" w:date="2020-04-08T12:08:00Z">
        <w:r w:rsidR="00CE0085">
          <w:rPr>
            <w:rFonts w:eastAsia="Arial" w:cs="Arial"/>
            <w:b/>
            <w:szCs w:val="22"/>
          </w:rPr>
          <w:t xml:space="preserve">was </w:t>
        </w:r>
      </w:ins>
      <w:r>
        <w:rPr>
          <w:rFonts w:eastAsia="Arial" w:cs="Arial"/>
          <w:b/>
          <w:szCs w:val="22"/>
        </w:rPr>
        <w:t xml:space="preserve">your child </w:t>
      </w:r>
      <w:del w:id="179" w:author="Dunn, Julia (NIH/NIMH) [F]" w:date="2020-04-08T12:08:00Z">
        <w:r w:rsidDel="00CE0085">
          <w:rPr>
            <w:rFonts w:eastAsia="Arial" w:cs="Arial"/>
            <w:b/>
            <w:szCs w:val="22"/>
          </w:rPr>
          <w:delText xml:space="preserve">been </w:delText>
        </w:r>
      </w:del>
      <w:r>
        <w:rPr>
          <w:rFonts w:eastAsia="Arial" w:cs="Arial"/>
          <w:b/>
          <w:szCs w:val="22"/>
        </w:rPr>
        <w:t>able to concentrate or focus?</w:t>
      </w:r>
    </w:p>
    <w:p w14:paraId="00000246" w14:textId="77777777" w:rsidR="00067B04" w:rsidRDefault="007C6F70">
      <w:pPr>
        <w:numPr>
          <w:ilvl w:val="0"/>
          <w:numId w:val="21"/>
        </w:numPr>
        <w:rPr>
          <w:rFonts w:eastAsia="Arial" w:cs="Arial"/>
          <w:szCs w:val="22"/>
        </w:rPr>
      </w:pPr>
      <w:r>
        <w:rPr>
          <w:rFonts w:eastAsia="Arial" w:cs="Arial"/>
          <w:szCs w:val="22"/>
        </w:rPr>
        <w:t>Very focused/attentive</w:t>
      </w:r>
    </w:p>
    <w:p w14:paraId="00000247" w14:textId="77777777" w:rsidR="00067B04" w:rsidRDefault="007C6F70">
      <w:pPr>
        <w:numPr>
          <w:ilvl w:val="0"/>
          <w:numId w:val="21"/>
        </w:numPr>
        <w:rPr>
          <w:rFonts w:eastAsia="Arial" w:cs="Arial"/>
          <w:szCs w:val="22"/>
        </w:rPr>
      </w:pPr>
      <w:r>
        <w:rPr>
          <w:rFonts w:eastAsia="Arial" w:cs="Arial"/>
          <w:szCs w:val="22"/>
        </w:rPr>
        <w:t>Moderately focused/attentive</w:t>
      </w:r>
    </w:p>
    <w:p w14:paraId="00000248" w14:textId="77777777" w:rsidR="00067B04" w:rsidRDefault="007C6F70">
      <w:pPr>
        <w:numPr>
          <w:ilvl w:val="0"/>
          <w:numId w:val="21"/>
        </w:numPr>
        <w:rPr>
          <w:rFonts w:eastAsia="Arial" w:cs="Arial"/>
          <w:szCs w:val="22"/>
        </w:rPr>
      </w:pPr>
      <w:r>
        <w:rPr>
          <w:rFonts w:eastAsia="Arial" w:cs="Arial"/>
          <w:szCs w:val="22"/>
        </w:rPr>
        <w:t>Neutral</w:t>
      </w:r>
    </w:p>
    <w:p w14:paraId="00000249" w14:textId="77777777" w:rsidR="00067B04" w:rsidRDefault="007C6F70">
      <w:pPr>
        <w:numPr>
          <w:ilvl w:val="0"/>
          <w:numId w:val="21"/>
        </w:numPr>
        <w:rPr>
          <w:rFonts w:eastAsia="Arial" w:cs="Arial"/>
          <w:szCs w:val="22"/>
        </w:rPr>
      </w:pPr>
      <w:r>
        <w:rPr>
          <w:rFonts w:eastAsia="Arial" w:cs="Arial"/>
          <w:szCs w:val="22"/>
        </w:rPr>
        <w:t>Moderately unfocused/distracted</w:t>
      </w:r>
    </w:p>
    <w:p w14:paraId="0000024A" w14:textId="77777777" w:rsidR="00067B04" w:rsidRDefault="007C6F70">
      <w:pPr>
        <w:numPr>
          <w:ilvl w:val="0"/>
          <w:numId w:val="21"/>
        </w:numPr>
        <w:rPr>
          <w:rFonts w:eastAsia="Arial" w:cs="Arial"/>
          <w:szCs w:val="22"/>
        </w:rPr>
      </w:pPr>
      <w:r>
        <w:rPr>
          <w:rFonts w:eastAsia="Arial" w:cs="Arial"/>
          <w:szCs w:val="22"/>
        </w:rPr>
        <w:t>Very unfocused/distracted</w:t>
      </w:r>
    </w:p>
    <w:p w14:paraId="0000024B" w14:textId="77777777" w:rsidR="00067B04" w:rsidRDefault="00067B04">
      <w:pPr>
        <w:rPr>
          <w:rFonts w:eastAsia="Arial" w:cs="Arial"/>
          <w:szCs w:val="22"/>
        </w:rPr>
      </w:pPr>
    </w:p>
    <w:p w14:paraId="0000024C" w14:textId="59CCACFE" w:rsidR="00067B04" w:rsidRDefault="007C6F70" w:rsidP="00DC6D44">
      <w:pPr>
        <w:numPr>
          <w:ilvl w:val="0"/>
          <w:numId w:val="8"/>
        </w:numPr>
        <w:rPr>
          <w:szCs w:val="22"/>
        </w:rPr>
      </w:pPr>
      <w:r>
        <w:rPr>
          <w:rFonts w:eastAsia="Arial" w:cs="Arial"/>
          <w:b/>
          <w:szCs w:val="22"/>
        </w:rPr>
        <w:t xml:space="preserve">… how irritable or easily angered </w:t>
      </w:r>
      <w:ins w:id="180" w:author="Dunn, Julia (NIH/NIMH) [F]" w:date="2020-04-08T12:06:00Z">
        <w:r w:rsidR="00DA23D0">
          <w:rPr>
            <w:rFonts w:eastAsia="Arial" w:cs="Arial"/>
            <w:b/>
            <w:szCs w:val="22"/>
          </w:rPr>
          <w:t>was your child</w:t>
        </w:r>
      </w:ins>
      <w:del w:id="181" w:author="Dunn, Julia (NIH/NIMH) [F]" w:date="2020-04-08T12:06:00Z">
        <w:r w:rsidDel="00DA23D0">
          <w:rPr>
            <w:rFonts w:eastAsia="Arial" w:cs="Arial"/>
            <w:b/>
            <w:szCs w:val="22"/>
          </w:rPr>
          <w:delText>has your child been</w:delText>
        </w:r>
      </w:del>
      <w:r>
        <w:rPr>
          <w:rFonts w:eastAsia="Arial" w:cs="Arial"/>
          <w:b/>
          <w:szCs w:val="22"/>
        </w:rPr>
        <w:t>?</w:t>
      </w:r>
    </w:p>
    <w:p w14:paraId="0000024D" w14:textId="77777777" w:rsidR="00067B04" w:rsidRDefault="007C6F70">
      <w:pPr>
        <w:numPr>
          <w:ilvl w:val="0"/>
          <w:numId w:val="10"/>
        </w:numPr>
        <w:rPr>
          <w:rFonts w:eastAsia="Arial" w:cs="Arial"/>
          <w:szCs w:val="22"/>
        </w:rPr>
      </w:pPr>
      <w:r>
        <w:rPr>
          <w:rFonts w:eastAsia="Arial" w:cs="Arial"/>
          <w:szCs w:val="22"/>
        </w:rPr>
        <w:t>Not irritable or easily angered at all</w:t>
      </w:r>
    </w:p>
    <w:p w14:paraId="0000024E" w14:textId="77777777" w:rsidR="00067B04" w:rsidRDefault="007C6F70">
      <w:pPr>
        <w:numPr>
          <w:ilvl w:val="0"/>
          <w:numId w:val="10"/>
        </w:numPr>
        <w:rPr>
          <w:rFonts w:eastAsia="Arial" w:cs="Arial"/>
          <w:szCs w:val="22"/>
        </w:rPr>
      </w:pPr>
      <w:r>
        <w:rPr>
          <w:rFonts w:eastAsia="Arial" w:cs="Arial"/>
          <w:szCs w:val="22"/>
        </w:rPr>
        <w:t>Slightly irritable or easily angered</w:t>
      </w:r>
    </w:p>
    <w:p w14:paraId="0000024F" w14:textId="77777777" w:rsidR="00067B04" w:rsidRDefault="007C6F70">
      <w:pPr>
        <w:numPr>
          <w:ilvl w:val="0"/>
          <w:numId w:val="10"/>
        </w:numPr>
        <w:rPr>
          <w:rFonts w:eastAsia="Arial" w:cs="Arial"/>
          <w:szCs w:val="22"/>
        </w:rPr>
      </w:pPr>
      <w:r>
        <w:rPr>
          <w:rFonts w:eastAsia="Arial" w:cs="Arial"/>
          <w:szCs w:val="22"/>
        </w:rPr>
        <w:t>Moderately irritable or easily angered</w:t>
      </w:r>
    </w:p>
    <w:p w14:paraId="00000250" w14:textId="77777777" w:rsidR="00067B04" w:rsidRDefault="007C6F70">
      <w:pPr>
        <w:numPr>
          <w:ilvl w:val="0"/>
          <w:numId w:val="10"/>
        </w:numPr>
        <w:rPr>
          <w:rFonts w:eastAsia="Arial" w:cs="Arial"/>
          <w:szCs w:val="22"/>
        </w:rPr>
      </w:pPr>
      <w:r>
        <w:rPr>
          <w:rFonts w:eastAsia="Arial" w:cs="Arial"/>
          <w:szCs w:val="22"/>
        </w:rPr>
        <w:t>Very irritable or easily angered</w:t>
      </w:r>
    </w:p>
    <w:p w14:paraId="00000252" w14:textId="21E61EF6" w:rsidR="00BB37E6" w:rsidRPr="009376B8" w:rsidRDefault="007C6F70" w:rsidP="00DA3F93">
      <w:pPr>
        <w:numPr>
          <w:ilvl w:val="0"/>
          <w:numId w:val="10"/>
        </w:numPr>
        <w:rPr>
          <w:rFonts w:eastAsia="Arial" w:cs="Arial"/>
          <w:szCs w:val="22"/>
        </w:rPr>
      </w:pPr>
      <w:r>
        <w:rPr>
          <w:rFonts w:eastAsia="Arial" w:cs="Arial"/>
          <w:szCs w:val="22"/>
        </w:rPr>
        <w:t>Extremely irritable or easily angered</w:t>
      </w:r>
    </w:p>
    <w:p w14:paraId="246D42AB" w14:textId="77777777" w:rsidR="00067B04" w:rsidRDefault="00067B04" w:rsidP="00DA3F93">
      <w:pPr>
        <w:rPr>
          <w:rFonts w:eastAsia="Arial" w:cs="Arial"/>
          <w:szCs w:val="22"/>
        </w:rPr>
      </w:pPr>
    </w:p>
    <w:p w14:paraId="00000253" w14:textId="078F02BE" w:rsidR="00067B04" w:rsidRDefault="007C6F70" w:rsidP="00DC6D44">
      <w:pPr>
        <w:numPr>
          <w:ilvl w:val="0"/>
          <w:numId w:val="8"/>
        </w:numPr>
        <w:rPr>
          <w:szCs w:val="22"/>
        </w:rPr>
      </w:pPr>
      <w:r>
        <w:rPr>
          <w:rFonts w:eastAsia="Arial" w:cs="Arial"/>
          <w:b/>
          <w:szCs w:val="22"/>
        </w:rPr>
        <w:t xml:space="preserve">… how lonely </w:t>
      </w:r>
      <w:del w:id="182" w:author="Dunn, Julia (NIH/NIMH) [F]" w:date="2020-04-08T12:08:00Z">
        <w:r w:rsidDel="00CE0085">
          <w:rPr>
            <w:rFonts w:eastAsia="Arial" w:cs="Arial"/>
            <w:b/>
            <w:szCs w:val="22"/>
          </w:rPr>
          <w:delText xml:space="preserve">has </w:delText>
        </w:r>
      </w:del>
      <w:ins w:id="183" w:author="Dunn, Julia (NIH/NIMH) [F]" w:date="2020-04-08T12:08:00Z">
        <w:r w:rsidR="00CE0085">
          <w:rPr>
            <w:rFonts w:eastAsia="Arial" w:cs="Arial"/>
            <w:b/>
            <w:szCs w:val="22"/>
          </w:rPr>
          <w:t>was</w:t>
        </w:r>
        <w:del w:id="184" w:author="Lopez, Diana (NIH/NIMH) [F]" w:date="2020-04-08T12:22:00Z">
          <w:r w:rsidR="00CE0085" w:rsidDel="00A3203D">
            <w:rPr>
              <w:rFonts w:eastAsia="Arial" w:cs="Arial"/>
              <w:b/>
              <w:szCs w:val="22"/>
            </w:rPr>
            <w:delText>a</w:delText>
          </w:r>
        </w:del>
        <w:r w:rsidR="00CE0085">
          <w:rPr>
            <w:rFonts w:eastAsia="Arial" w:cs="Arial"/>
            <w:b/>
            <w:szCs w:val="22"/>
          </w:rPr>
          <w:t xml:space="preserve"> </w:t>
        </w:r>
      </w:ins>
      <w:r>
        <w:rPr>
          <w:rFonts w:eastAsia="Arial" w:cs="Arial"/>
          <w:b/>
          <w:szCs w:val="22"/>
        </w:rPr>
        <w:t>your child</w:t>
      </w:r>
      <w:del w:id="185" w:author="Dunn, Julia (NIH/NIMH) [F]" w:date="2020-04-08T12:08:00Z">
        <w:r w:rsidDel="00CE0085">
          <w:rPr>
            <w:rFonts w:eastAsia="Arial" w:cs="Arial"/>
            <w:b/>
            <w:szCs w:val="22"/>
          </w:rPr>
          <w:delText xml:space="preserve"> been</w:delText>
        </w:r>
      </w:del>
      <w:r>
        <w:rPr>
          <w:rFonts w:eastAsia="Arial" w:cs="Arial"/>
          <w:b/>
          <w:szCs w:val="22"/>
        </w:rPr>
        <w:t>?</w:t>
      </w:r>
    </w:p>
    <w:p w14:paraId="00000254" w14:textId="77777777" w:rsidR="00067B04" w:rsidRDefault="007C6F70" w:rsidP="00DC6D44">
      <w:pPr>
        <w:numPr>
          <w:ilvl w:val="1"/>
          <w:numId w:val="8"/>
        </w:numPr>
        <w:rPr>
          <w:rFonts w:eastAsia="Arial" w:cs="Arial"/>
          <w:szCs w:val="22"/>
        </w:rPr>
      </w:pPr>
      <w:r>
        <w:rPr>
          <w:rFonts w:eastAsia="Arial" w:cs="Arial"/>
          <w:szCs w:val="22"/>
        </w:rPr>
        <w:t>Not lonely at all</w:t>
      </w:r>
    </w:p>
    <w:p w14:paraId="00000255" w14:textId="77777777" w:rsidR="00067B04" w:rsidRDefault="007C6F70" w:rsidP="00DC6D44">
      <w:pPr>
        <w:numPr>
          <w:ilvl w:val="1"/>
          <w:numId w:val="8"/>
        </w:numPr>
        <w:rPr>
          <w:rFonts w:eastAsia="Arial" w:cs="Arial"/>
          <w:szCs w:val="22"/>
        </w:rPr>
      </w:pPr>
      <w:r>
        <w:rPr>
          <w:rFonts w:eastAsia="Arial" w:cs="Arial"/>
          <w:szCs w:val="22"/>
        </w:rPr>
        <w:t>Slightly lonely</w:t>
      </w:r>
    </w:p>
    <w:p w14:paraId="00000256" w14:textId="77777777" w:rsidR="00067B04" w:rsidRDefault="007C6F70" w:rsidP="00DC6D44">
      <w:pPr>
        <w:numPr>
          <w:ilvl w:val="1"/>
          <w:numId w:val="8"/>
        </w:numPr>
        <w:rPr>
          <w:rFonts w:eastAsia="Arial" w:cs="Arial"/>
          <w:szCs w:val="22"/>
        </w:rPr>
      </w:pPr>
      <w:r>
        <w:rPr>
          <w:rFonts w:eastAsia="Arial" w:cs="Arial"/>
          <w:szCs w:val="22"/>
        </w:rPr>
        <w:t>Moderately lonely</w:t>
      </w:r>
    </w:p>
    <w:p w14:paraId="00000257" w14:textId="77777777" w:rsidR="00067B04" w:rsidRDefault="007C6F70" w:rsidP="00DC6D44">
      <w:pPr>
        <w:numPr>
          <w:ilvl w:val="1"/>
          <w:numId w:val="8"/>
        </w:numPr>
        <w:rPr>
          <w:rFonts w:eastAsia="Arial" w:cs="Arial"/>
          <w:szCs w:val="22"/>
        </w:rPr>
      </w:pPr>
      <w:r>
        <w:rPr>
          <w:rFonts w:eastAsia="Arial" w:cs="Arial"/>
          <w:szCs w:val="22"/>
        </w:rPr>
        <w:t>Very lonely</w:t>
      </w:r>
    </w:p>
    <w:p w14:paraId="00000258" w14:textId="7399A5AB" w:rsidR="00067B04" w:rsidRDefault="007C6F70" w:rsidP="00DC6D44">
      <w:pPr>
        <w:numPr>
          <w:ilvl w:val="1"/>
          <w:numId w:val="8"/>
        </w:numPr>
        <w:rPr>
          <w:ins w:id="186" w:author="Dunn, Julia (NIH/NIMH) [F]" w:date="2020-04-08T12:08:00Z"/>
          <w:rFonts w:eastAsia="Arial" w:cs="Arial"/>
          <w:szCs w:val="22"/>
        </w:rPr>
      </w:pPr>
      <w:r>
        <w:rPr>
          <w:rFonts w:eastAsia="Arial" w:cs="Arial"/>
          <w:szCs w:val="22"/>
        </w:rPr>
        <w:t>Extremely lonely</w:t>
      </w:r>
    </w:p>
    <w:p w14:paraId="68757CF1" w14:textId="7E471213" w:rsidR="003247A3" w:rsidRDefault="003247A3" w:rsidP="003247A3">
      <w:pPr>
        <w:rPr>
          <w:ins w:id="187" w:author="Dunn, Julia (NIH/NIMH) [F]" w:date="2020-04-08T12:08:00Z"/>
          <w:rFonts w:eastAsia="Arial" w:cs="Arial"/>
          <w:szCs w:val="22"/>
        </w:rPr>
      </w:pPr>
    </w:p>
    <w:p w14:paraId="078D4BA8" w14:textId="77777777" w:rsidR="003247A3" w:rsidRDefault="003247A3">
      <w:pPr>
        <w:rPr>
          <w:rFonts w:eastAsia="Arial" w:cs="Arial"/>
          <w:szCs w:val="22"/>
        </w:rPr>
        <w:pPrChange w:id="188" w:author="Dunn, Julia (NIH/NIMH) [F]" w:date="2020-04-08T12:08:00Z">
          <w:pPr>
            <w:numPr>
              <w:ilvl w:val="1"/>
              <w:numId w:val="8"/>
            </w:numPr>
            <w:ind w:left="1440" w:hanging="360"/>
          </w:pPr>
        </w:pPrChange>
      </w:pPr>
    </w:p>
    <w:p w14:paraId="0D141DFB" w14:textId="77777777" w:rsidR="00FA6305" w:rsidRDefault="00FA6305">
      <w:pPr>
        <w:rPr>
          <w:rFonts w:eastAsia="Arial" w:cs="Arial"/>
          <w:szCs w:val="22"/>
        </w:rPr>
      </w:pPr>
    </w:p>
    <w:p w14:paraId="7911E0CF" w14:textId="77777777" w:rsidR="00E431F8" w:rsidRDefault="00E431F8">
      <w:pPr>
        <w:rPr>
          <w:ins w:id="189" w:author="Dunn, Julia (NIH/NIMH) [F]" w:date="2020-04-08T14:03:00Z"/>
          <w:rFonts w:eastAsiaTheme="majorEastAsia" w:cstheme="majorBidi"/>
          <w:b/>
          <w:sz w:val="28"/>
          <w:szCs w:val="28"/>
        </w:rPr>
      </w:pPr>
      <w:ins w:id="190" w:author="Dunn, Julia (NIH/NIMH) [F]" w:date="2020-04-08T14:03:00Z">
        <w:r>
          <w:rPr>
            <w:sz w:val="28"/>
            <w:szCs w:val="28"/>
          </w:rPr>
          <w:br w:type="page"/>
        </w:r>
      </w:ins>
    </w:p>
    <w:p w14:paraId="337C6C0D" w14:textId="2985476D" w:rsidR="001C0452" w:rsidRPr="00FB3DD3" w:rsidRDefault="001C0452" w:rsidP="001C0452">
      <w:pPr>
        <w:pStyle w:val="Heading2"/>
        <w:rPr>
          <w:sz w:val="28"/>
          <w:szCs w:val="28"/>
        </w:rPr>
      </w:pPr>
      <w:r w:rsidRPr="00FB3DD3">
        <w:rPr>
          <w:sz w:val="28"/>
          <w:szCs w:val="28"/>
        </w:rPr>
        <w:lastRenderedPageBreak/>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how much time per day did your child spend:</w:t>
      </w:r>
    </w:p>
    <w:p w14:paraId="2B724494" w14:textId="77777777" w:rsidR="001C0452" w:rsidRDefault="001C0452" w:rsidP="001C0452">
      <w:pPr>
        <w:rPr>
          <w:rFonts w:eastAsia="Arial" w:cs="Arial"/>
          <w:szCs w:val="22"/>
        </w:rPr>
      </w:pPr>
    </w:p>
    <w:p w14:paraId="59BDB768" w14:textId="77777777" w:rsidR="001C0452" w:rsidRDefault="001C0452" w:rsidP="00DC6D44">
      <w:pPr>
        <w:numPr>
          <w:ilvl w:val="0"/>
          <w:numId w:val="8"/>
        </w:numPr>
        <w:rPr>
          <w:szCs w:val="22"/>
        </w:rPr>
      </w:pPr>
      <w:r>
        <w:rPr>
          <w:rFonts w:eastAsia="Arial" w:cs="Arial"/>
          <w:b/>
          <w:szCs w:val="22"/>
        </w:rPr>
        <w:t>… watching TV or digital media (e.g., Netflix, YouTube, web surfing)? </w:t>
      </w:r>
    </w:p>
    <w:p w14:paraId="5E320239" w14:textId="38746F90" w:rsidR="001C0452" w:rsidRDefault="001C0452" w:rsidP="00DC6D44">
      <w:pPr>
        <w:numPr>
          <w:ilvl w:val="1"/>
          <w:numId w:val="8"/>
        </w:numPr>
        <w:rPr>
          <w:rFonts w:eastAsia="Arial" w:cs="Arial"/>
          <w:szCs w:val="22"/>
        </w:rPr>
      </w:pPr>
      <w:r>
        <w:rPr>
          <w:rFonts w:eastAsia="Arial" w:cs="Arial"/>
          <w:szCs w:val="22"/>
        </w:rPr>
        <w:t>No TV</w:t>
      </w:r>
      <w:r w:rsidR="00C153DE">
        <w:rPr>
          <w:rFonts w:eastAsia="Arial" w:cs="Arial"/>
          <w:szCs w:val="22"/>
        </w:rPr>
        <w:t xml:space="preserve"> or digital media</w:t>
      </w:r>
    </w:p>
    <w:p w14:paraId="3F8C1EB2" w14:textId="77777777" w:rsidR="001C0452" w:rsidRDefault="001C0452" w:rsidP="00DC6D44">
      <w:pPr>
        <w:numPr>
          <w:ilvl w:val="1"/>
          <w:numId w:val="8"/>
        </w:numPr>
        <w:rPr>
          <w:rFonts w:eastAsia="Arial" w:cs="Arial"/>
          <w:szCs w:val="22"/>
        </w:rPr>
      </w:pPr>
      <w:r>
        <w:rPr>
          <w:rFonts w:eastAsia="Arial" w:cs="Arial"/>
          <w:szCs w:val="22"/>
        </w:rPr>
        <w:t>Under 1 hour</w:t>
      </w:r>
    </w:p>
    <w:p w14:paraId="7D827245" w14:textId="77777777" w:rsidR="001C0452" w:rsidRDefault="001C0452" w:rsidP="00DC6D44">
      <w:pPr>
        <w:numPr>
          <w:ilvl w:val="1"/>
          <w:numId w:val="8"/>
        </w:numPr>
        <w:rPr>
          <w:rFonts w:eastAsia="Arial" w:cs="Arial"/>
          <w:szCs w:val="22"/>
        </w:rPr>
      </w:pPr>
      <w:r>
        <w:rPr>
          <w:rFonts w:eastAsia="Arial" w:cs="Arial"/>
          <w:szCs w:val="22"/>
        </w:rPr>
        <w:t>1-3 hours</w:t>
      </w:r>
    </w:p>
    <w:p w14:paraId="1066B895" w14:textId="77777777" w:rsidR="001C0452" w:rsidRDefault="001C0452" w:rsidP="00DC6D44">
      <w:pPr>
        <w:numPr>
          <w:ilvl w:val="1"/>
          <w:numId w:val="8"/>
        </w:numPr>
        <w:rPr>
          <w:rFonts w:eastAsia="Arial" w:cs="Arial"/>
          <w:szCs w:val="22"/>
        </w:rPr>
      </w:pPr>
      <w:r>
        <w:rPr>
          <w:rFonts w:eastAsia="Arial" w:cs="Arial"/>
          <w:szCs w:val="22"/>
        </w:rPr>
        <w:t>4-6 hours</w:t>
      </w:r>
    </w:p>
    <w:p w14:paraId="4FC3D4D0" w14:textId="77777777" w:rsidR="001C0452" w:rsidRDefault="001C0452" w:rsidP="00DC6D44">
      <w:pPr>
        <w:numPr>
          <w:ilvl w:val="1"/>
          <w:numId w:val="8"/>
        </w:numPr>
        <w:rPr>
          <w:rFonts w:eastAsia="Arial" w:cs="Arial"/>
          <w:szCs w:val="22"/>
        </w:rPr>
      </w:pPr>
      <w:r>
        <w:rPr>
          <w:rFonts w:eastAsia="Arial" w:cs="Arial"/>
          <w:szCs w:val="22"/>
        </w:rPr>
        <w:t>More than 6 hours</w:t>
      </w:r>
    </w:p>
    <w:p w14:paraId="26C8219B" w14:textId="77777777" w:rsidR="001C0452" w:rsidRDefault="001C0452" w:rsidP="001C0452">
      <w:pPr>
        <w:ind w:left="1440"/>
        <w:rPr>
          <w:rFonts w:eastAsia="Arial" w:cs="Arial"/>
          <w:szCs w:val="22"/>
        </w:rPr>
      </w:pPr>
    </w:p>
    <w:p w14:paraId="66BDFC51" w14:textId="77777777" w:rsidR="001C0452" w:rsidRDefault="001C0452" w:rsidP="00DC6D44">
      <w:pPr>
        <w:numPr>
          <w:ilvl w:val="0"/>
          <w:numId w:val="8"/>
        </w:numPr>
        <w:rPr>
          <w:szCs w:val="22"/>
        </w:rPr>
      </w:pPr>
      <w:r>
        <w:rPr>
          <w:rFonts w:eastAsia="Arial" w:cs="Arial"/>
          <w:b/>
          <w:szCs w:val="22"/>
          <w:highlight w:val="white"/>
        </w:rPr>
        <w:t xml:space="preserve">... using social media (e.g., Facetime, Facebook, Instagram, Snapchat, Twitter, </w:t>
      </w:r>
      <w:proofErr w:type="spellStart"/>
      <w:r>
        <w:rPr>
          <w:rFonts w:eastAsia="Arial" w:cs="Arial"/>
          <w:b/>
          <w:szCs w:val="22"/>
          <w:highlight w:val="white"/>
        </w:rPr>
        <w:t>TikTok</w:t>
      </w:r>
      <w:proofErr w:type="spellEnd"/>
      <w:r>
        <w:rPr>
          <w:rFonts w:eastAsia="Arial" w:cs="Arial"/>
          <w:b/>
          <w:szCs w:val="22"/>
          <w:highlight w:val="white"/>
        </w:rPr>
        <w:t>)?</w:t>
      </w:r>
    </w:p>
    <w:p w14:paraId="2185946E" w14:textId="77777777" w:rsidR="001C0452" w:rsidRDefault="001C0452" w:rsidP="00DC6D44">
      <w:pPr>
        <w:numPr>
          <w:ilvl w:val="1"/>
          <w:numId w:val="8"/>
        </w:numPr>
        <w:rPr>
          <w:rFonts w:eastAsia="Arial" w:cs="Arial"/>
          <w:szCs w:val="22"/>
        </w:rPr>
      </w:pPr>
      <w:r>
        <w:rPr>
          <w:rFonts w:eastAsia="Arial" w:cs="Arial"/>
          <w:szCs w:val="22"/>
        </w:rPr>
        <w:t>No social media</w:t>
      </w:r>
    </w:p>
    <w:p w14:paraId="1C9C141C" w14:textId="77777777" w:rsidR="001C0452" w:rsidRDefault="001C0452" w:rsidP="00DC6D44">
      <w:pPr>
        <w:numPr>
          <w:ilvl w:val="1"/>
          <w:numId w:val="8"/>
        </w:numPr>
        <w:rPr>
          <w:rFonts w:eastAsia="Arial" w:cs="Arial"/>
          <w:szCs w:val="22"/>
        </w:rPr>
      </w:pPr>
      <w:r>
        <w:rPr>
          <w:rFonts w:eastAsia="Arial" w:cs="Arial"/>
          <w:szCs w:val="22"/>
        </w:rPr>
        <w:t>Under 1 hour</w:t>
      </w:r>
    </w:p>
    <w:p w14:paraId="2ABC28FA" w14:textId="77777777" w:rsidR="001C0452" w:rsidRDefault="001C0452" w:rsidP="00DC6D44">
      <w:pPr>
        <w:numPr>
          <w:ilvl w:val="1"/>
          <w:numId w:val="8"/>
        </w:numPr>
        <w:rPr>
          <w:rFonts w:eastAsia="Arial" w:cs="Arial"/>
          <w:szCs w:val="22"/>
        </w:rPr>
      </w:pPr>
      <w:r>
        <w:rPr>
          <w:rFonts w:eastAsia="Arial" w:cs="Arial"/>
          <w:szCs w:val="22"/>
        </w:rPr>
        <w:t>1-3 hours</w:t>
      </w:r>
    </w:p>
    <w:p w14:paraId="0F7CB825" w14:textId="77777777" w:rsidR="001C0452" w:rsidRDefault="001C0452" w:rsidP="00DC6D44">
      <w:pPr>
        <w:numPr>
          <w:ilvl w:val="1"/>
          <w:numId w:val="8"/>
        </w:numPr>
        <w:rPr>
          <w:rFonts w:eastAsia="Arial" w:cs="Arial"/>
          <w:szCs w:val="22"/>
        </w:rPr>
      </w:pPr>
      <w:r>
        <w:rPr>
          <w:rFonts w:eastAsia="Arial" w:cs="Arial"/>
          <w:szCs w:val="22"/>
        </w:rPr>
        <w:t>4-6 hours</w:t>
      </w:r>
    </w:p>
    <w:p w14:paraId="3EB11532" w14:textId="5EC0E46C" w:rsidR="001C0452" w:rsidRDefault="001C0452" w:rsidP="001C0452">
      <w:pPr>
        <w:numPr>
          <w:ilvl w:val="1"/>
          <w:numId w:val="8"/>
        </w:numPr>
        <w:rPr>
          <w:rFonts w:eastAsia="Arial" w:cs="Arial"/>
          <w:szCs w:val="22"/>
        </w:rPr>
      </w:pPr>
      <w:r>
        <w:rPr>
          <w:rFonts w:eastAsia="Arial" w:cs="Arial"/>
          <w:szCs w:val="22"/>
        </w:rPr>
        <w:t>More than 6 hours</w:t>
      </w:r>
    </w:p>
    <w:p w14:paraId="060AE5F2" w14:textId="58BFF4E8" w:rsidR="00FA6305" w:rsidDel="00CE01FF" w:rsidRDefault="00FA6305" w:rsidP="00BB37E6">
      <w:pPr>
        <w:rPr>
          <w:del w:id="191" w:author="Dunn, Julia (NIH/NIMH) [F]" w:date="2020-04-08T12:16:00Z"/>
          <w:rFonts w:eastAsia="Arial" w:cs="Arial"/>
          <w:szCs w:val="22"/>
        </w:rPr>
      </w:pPr>
    </w:p>
    <w:p w14:paraId="3E434E78" w14:textId="57234065" w:rsidR="00B14DC5" w:rsidDel="00CE01FF" w:rsidRDefault="00B14DC5" w:rsidP="00BB37E6">
      <w:pPr>
        <w:rPr>
          <w:del w:id="192" w:author="Dunn, Julia (NIH/NIMH) [F]" w:date="2020-04-08T12:16:00Z"/>
          <w:rFonts w:eastAsia="Arial" w:cs="Arial"/>
          <w:szCs w:val="22"/>
        </w:rPr>
      </w:pPr>
    </w:p>
    <w:p w14:paraId="507C5A8E" w14:textId="7E6A53E8" w:rsidR="00B14DC5" w:rsidDel="00CE01FF" w:rsidRDefault="00B14DC5" w:rsidP="00BB37E6">
      <w:pPr>
        <w:rPr>
          <w:del w:id="193" w:author="Dunn, Julia (NIH/NIMH) [F]" w:date="2020-04-08T12:16:00Z"/>
          <w:rFonts w:eastAsia="Arial" w:cs="Arial"/>
          <w:szCs w:val="22"/>
        </w:rPr>
      </w:pPr>
    </w:p>
    <w:p w14:paraId="2BAF0318" w14:textId="77777777" w:rsidR="00B14DC5" w:rsidRDefault="00B14DC5" w:rsidP="00BB37E6">
      <w:pPr>
        <w:rPr>
          <w:rFonts w:eastAsia="Arial" w:cs="Arial"/>
          <w:szCs w:val="22"/>
        </w:rPr>
      </w:pPr>
    </w:p>
    <w:p w14:paraId="2A86EA05" w14:textId="77777777" w:rsidR="001C0452" w:rsidRDefault="001C0452" w:rsidP="00DC6D44">
      <w:pPr>
        <w:numPr>
          <w:ilvl w:val="0"/>
          <w:numId w:val="8"/>
        </w:numPr>
        <w:rPr>
          <w:szCs w:val="22"/>
        </w:rPr>
      </w:pPr>
      <w:r>
        <w:rPr>
          <w:rFonts w:eastAsia="Arial" w:cs="Arial"/>
          <w:b/>
          <w:szCs w:val="22"/>
          <w:highlight w:val="white"/>
        </w:rPr>
        <w:t xml:space="preserve"> … playing video games?</w:t>
      </w:r>
    </w:p>
    <w:p w14:paraId="14CC86E7" w14:textId="77777777" w:rsidR="001C0452" w:rsidRDefault="001C0452" w:rsidP="001C0452">
      <w:pPr>
        <w:numPr>
          <w:ilvl w:val="0"/>
          <w:numId w:val="14"/>
        </w:numPr>
        <w:rPr>
          <w:rFonts w:eastAsia="Arial" w:cs="Arial"/>
          <w:szCs w:val="22"/>
        </w:rPr>
      </w:pPr>
      <w:r>
        <w:rPr>
          <w:rFonts w:eastAsia="Arial" w:cs="Arial"/>
          <w:szCs w:val="22"/>
        </w:rPr>
        <w:t>No video games</w:t>
      </w:r>
    </w:p>
    <w:p w14:paraId="05601188" w14:textId="77777777" w:rsidR="001C0452" w:rsidRDefault="001C0452" w:rsidP="001C0452">
      <w:pPr>
        <w:numPr>
          <w:ilvl w:val="0"/>
          <w:numId w:val="14"/>
        </w:numPr>
        <w:rPr>
          <w:rFonts w:eastAsia="Arial" w:cs="Arial"/>
          <w:szCs w:val="22"/>
        </w:rPr>
      </w:pPr>
      <w:r>
        <w:rPr>
          <w:rFonts w:eastAsia="Arial" w:cs="Arial"/>
          <w:szCs w:val="22"/>
        </w:rPr>
        <w:t>Under 1 hour</w:t>
      </w:r>
    </w:p>
    <w:p w14:paraId="518D3811" w14:textId="77777777" w:rsidR="001C0452" w:rsidRDefault="001C0452" w:rsidP="001C0452">
      <w:pPr>
        <w:numPr>
          <w:ilvl w:val="0"/>
          <w:numId w:val="14"/>
        </w:numPr>
        <w:rPr>
          <w:rFonts w:eastAsia="Arial" w:cs="Arial"/>
          <w:szCs w:val="22"/>
        </w:rPr>
      </w:pPr>
      <w:r>
        <w:rPr>
          <w:rFonts w:eastAsia="Arial" w:cs="Arial"/>
          <w:szCs w:val="22"/>
        </w:rPr>
        <w:t>1-3 hours</w:t>
      </w:r>
    </w:p>
    <w:p w14:paraId="31ACBDB7" w14:textId="77777777" w:rsidR="001C0452" w:rsidRDefault="001C0452" w:rsidP="001C0452">
      <w:pPr>
        <w:numPr>
          <w:ilvl w:val="0"/>
          <w:numId w:val="14"/>
        </w:numPr>
        <w:rPr>
          <w:rFonts w:eastAsia="Arial" w:cs="Arial"/>
          <w:szCs w:val="22"/>
        </w:rPr>
      </w:pPr>
      <w:r>
        <w:rPr>
          <w:rFonts w:eastAsia="Arial" w:cs="Arial"/>
          <w:szCs w:val="22"/>
        </w:rPr>
        <w:t>4-6 hours</w:t>
      </w:r>
    </w:p>
    <w:p w14:paraId="658D31BB" w14:textId="590F8380" w:rsidR="00FA6305" w:rsidRPr="00DA3F93" w:rsidRDefault="001C0452" w:rsidP="00DA3F93">
      <w:pPr>
        <w:numPr>
          <w:ilvl w:val="0"/>
          <w:numId w:val="14"/>
        </w:numPr>
        <w:rPr>
          <w:rFonts w:ascii="Calibri" w:hAnsi="Calibri"/>
          <w:b/>
          <w:sz w:val="24"/>
        </w:rPr>
      </w:pPr>
      <w:r>
        <w:rPr>
          <w:rFonts w:eastAsia="Arial" w:cs="Arial"/>
          <w:szCs w:val="22"/>
        </w:rPr>
        <w:t>More than 6 hours</w:t>
      </w:r>
    </w:p>
    <w:p w14:paraId="1F68F074" w14:textId="4334B837" w:rsidR="00BB37E6" w:rsidRDefault="00BB37E6">
      <w:pPr>
        <w:rPr>
          <w:rFonts w:eastAsiaTheme="majorEastAsia" w:cstheme="majorBidi"/>
          <w:b/>
          <w:sz w:val="28"/>
          <w:szCs w:val="28"/>
        </w:rPr>
      </w:pPr>
      <w:bookmarkStart w:id="194" w:name="_heading=h.79mx5hq6u7hg" w:colFirst="0" w:colLast="0"/>
      <w:bookmarkEnd w:id="194"/>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eastAsia="Arial" w:cs="Arial"/>
          <w:b/>
          <w:szCs w:val="22"/>
          <w:highlight w:val="white"/>
        </w:rPr>
      </w:pPr>
      <w:r>
        <w:rPr>
          <w:rFonts w:eastAsia="Arial" w:cs="Arial"/>
          <w:b/>
          <w:szCs w:val="22"/>
        </w:rPr>
        <w:t xml:space="preserve">During the </w:t>
      </w:r>
      <w:r>
        <w:rPr>
          <w:rFonts w:eastAsia="Arial" w:cs="Arial"/>
          <w:b/>
          <w:szCs w:val="22"/>
          <w:u w:val="single"/>
        </w:rPr>
        <w:t>PAST TWO WEEKS</w:t>
      </w:r>
      <w:r>
        <w:rPr>
          <w:rFonts w:eastAsia="Arial" w:cs="Arial"/>
          <w:b/>
          <w:szCs w:val="22"/>
        </w:rPr>
        <w:t>, how frequently did your child use:</w:t>
      </w:r>
    </w:p>
    <w:p w14:paraId="2AAC66CC" w14:textId="77777777" w:rsidR="001C0452" w:rsidRDefault="001C0452" w:rsidP="00DC6D44">
      <w:pPr>
        <w:numPr>
          <w:ilvl w:val="0"/>
          <w:numId w:val="8"/>
        </w:numPr>
        <w:spacing w:before="240"/>
        <w:rPr>
          <w:szCs w:val="22"/>
        </w:rPr>
      </w:pPr>
      <w:r>
        <w:rPr>
          <w:rFonts w:eastAsia="Arial" w:cs="Arial"/>
          <w:b/>
          <w:szCs w:val="22"/>
        </w:rPr>
        <w:t xml:space="preserve"> ... alcohol?</w:t>
      </w:r>
    </w:p>
    <w:p w14:paraId="26CFAC4F" w14:textId="77777777" w:rsidR="008C44D4" w:rsidRPr="00EE339F" w:rsidRDefault="008C44D4" w:rsidP="008C44D4">
      <w:pPr>
        <w:numPr>
          <w:ilvl w:val="1"/>
          <w:numId w:val="8"/>
        </w:numPr>
        <w:rPr>
          <w:ins w:id="195" w:author="Dunn, Julia (NIH/NIMH) [F]" w:date="2020-04-08T12:09:00Z"/>
          <w:rFonts w:eastAsia="Arial" w:cs="Arial"/>
          <w:szCs w:val="22"/>
        </w:rPr>
      </w:pPr>
      <w:bookmarkStart w:id="196" w:name="_Hlk37175049"/>
      <w:ins w:id="197" w:author="Dunn, Julia (NIH/NIMH) [F]" w:date="2020-04-08T12:09:00Z">
        <w:r w:rsidRPr="00EE339F">
          <w:rPr>
            <w:rFonts w:eastAsia="Arial" w:cs="Arial"/>
            <w:szCs w:val="22"/>
          </w:rPr>
          <w:t>Not at all</w:t>
        </w:r>
      </w:ins>
    </w:p>
    <w:p w14:paraId="08120A3A" w14:textId="77777777" w:rsidR="008C44D4" w:rsidRPr="00EE339F" w:rsidRDefault="008C44D4" w:rsidP="008C44D4">
      <w:pPr>
        <w:numPr>
          <w:ilvl w:val="1"/>
          <w:numId w:val="8"/>
        </w:numPr>
        <w:rPr>
          <w:ins w:id="198" w:author="Dunn, Julia (NIH/NIMH) [F]" w:date="2020-04-08T12:09:00Z"/>
          <w:rFonts w:eastAsia="Arial" w:cs="Arial"/>
          <w:szCs w:val="22"/>
        </w:rPr>
      </w:pPr>
      <w:ins w:id="199" w:author="Dunn, Julia (NIH/NIMH) [F]" w:date="2020-04-08T12:09:00Z">
        <w:r w:rsidRPr="00EE339F">
          <w:rPr>
            <w:rFonts w:eastAsia="Arial" w:cs="Arial"/>
            <w:szCs w:val="22"/>
          </w:rPr>
          <w:t xml:space="preserve">Rarely  </w:t>
        </w:r>
      </w:ins>
    </w:p>
    <w:p w14:paraId="371EF709" w14:textId="77777777" w:rsidR="008C44D4" w:rsidRPr="00EE339F" w:rsidRDefault="008C44D4" w:rsidP="008C44D4">
      <w:pPr>
        <w:numPr>
          <w:ilvl w:val="1"/>
          <w:numId w:val="8"/>
        </w:numPr>
        <w:rPr>
          <w:ins w:id="200" w:author="Dunn, Julia (NIH/NIMH) [F]" w:date="2020-04-08T12:09:00Z"/>
          <w:rFonts w:eastAsia="Arial" w:cs="Arial"/>
          <w:szCs w:val="22"/>
        </w:rPr>
      </w:pPr>
      <w:ins w:id="201" w:author="Dunn, Julia (NIH/NIMH) [F]" w:date="2020-04-08T12:09:00Z">
        <w:r w:rsidRPr="00EE339F">
          <w:rPr>
            <w:rFonts w:eastAsia="Arial" w:cs="Arial"/>
            <w:szCs w:val="22"/>
          </w:rPr>
          <w:t>Once a month</w:t>
        </w:r>
      </w:ins>
    </w:p>
    <w:p w14:paraId="39F7F54D" w14:textId="77777777" w:rsidR="008C44D4" w:rsidRPr="00EE339F" w:rsidRDefault="008C44D4" w:rsidP="008C44D4">
      <w:pPr>
        <w:numPr>
          <w:ilvl w:val="1"/>
          <w:numId w:val="8"/>
        </w:numPr>
        <w:rPr>
          <w:ins w:id="202" w:author="Dunn, Julia (NIH/NIMH) [F]" w:date="2020-04-08T12:09:00Z"/>
          <w:rFonts w:eastAsia="Arial" w:cs="Arial"/>
          <w:szCs w:val="22"/>
        </w:rPr>
      </w:pPr>
      <w:ins w:id="203" w:author="Dunn, Julia (NIH/NIMH) [F]" w:date="2020-04-08T12:09:00Z">
        <w:r w:rsidRPr="00EE339F">
          <w:rPr>
            <w:rFonts w:eastAsia="Arial" w:cs="Arial"/>
            <w:szCs w:val="22"/>
          </w:rPr>
          <w:t>Several times a month</w:t>
        </w:r>
      </w:ins>
    </w:p>
    <w:p w14:paraId="788A6D6D" w14:textId="77777777" w:rsidR="008C44D4" w:rsidRPr="00EE339F" w:rsidRDefault="008C44D4" w:rsidP="008C44D4">
      <w:pPr>
        <w:numPr>
          <w:ilvl w:val="1"/>
          <w:numId w:val="8"/>
        </w:numPr>
        <w:rPr>
          <w:ins w:id="204" w:author="Dunn, Julia (NIH/NIMH) [F]" w:date="2020-04-08T12:09:00Z"/>
          <w:rFonts w:eastAsia="Arial" w:cs="Arial"/>
          <w:szCs w:val="22"/>
        </w:rPr>
      </w:pPr>
      <w:ins w:id="205" w:author="Dunn, Julia (NIH/NIMH) [F]" w:date="2020-04-08T12:09:00Z">
        <w:r w:rsidRPr="00EE339F">
          <w:rPr>
            <w:rFonts w:eastAsia="Arial" w:cs="Arial"/>
            <w:szCs w:val="22"/>
          </w:rPr>
          <w:t>Once a week</w:t>
        </w:r>
      </w:ins>
    </w:p>
    <w:p w14:paraId="7194E25C" w14:textId="77777777" w:rsidR="008C44D4" w:rsidRPr="00EE339F" w:rsidRDefault="008C44D4" w:rsidP="008C44D4">
      <w:pPr>
        <w:numPr>
          <w:ilvl w:val="1"/>
          <w:numId w:val="8"/>
        </w:numPr>
        <w:rPr>
          <w:ins w:id="206" w:author="Dunn, Julia (NIH/NIMH) [F]" w:date="2020-04-08T12:09:00Z"/>
          <w:rFonts w:eastAsia="Arial" w:cs="Arial"/>
          <w:szCs w:val="22"/>
        </w:rPr>
      </w:pPr>
      <w:ins w:id="207" w:author="Dunn, Julia (NIH/NIMH) [F]" w:date="2020-04-08T12:09:00Z">
        <w:r w:rsidRPr="00EE339F">
          <w:rPr>
            <w:rFonts w:eastAsia="Arial" w:cs="Arial"/>
            <w:szCs w:val="22"/>
          </w:rPr>
          <w:t>Several times a week</w:t>
        </w:r>
      </w:ins>
    </w:p>
    <w:p w14:paraId="77BCD5AF" w14:textId="77777777" w:rsidR="008C44D4" w:rsidRPr="00EE339F" w:rsidRDefault="008C44D4" w:rsidP="008C44D4">
      <w:pPr>
        <w:numPr>
          <w:ilvl w:val="1"/>
          <w:numId w:val="8"/>
        </w:numPr>
        <w:rPr>
          <w:ins w:id="208" w:author="Dunn, Julia (NIH/NIMH) [F]" w:date="2020-04-08T12:09:00Z"/>
          <w:rFonts w:eastAsia="Arial" w:cs="Arial"/>
          <w:szCs w:val="22"/>
        </w:rPr>
      </w:pPr>
      <w:ins w:id="209" w:author="Dunn, Julia (NIH/NIMH) [F]" w:date="2020-04-08T12:09:00Z">
        <w:r w:rsidRPr="00EE339F">
          <w:rPr>
            <w:rFonts w:eastAsia="Arial" w:cs="Arial"/>
            <w:szCs w:val="22"/>
          </w:rPr>
          <w:t>Once a day</w:t>
        </w:r>
      </w:ins>
    </w:p>
    <w:p w14:paraId="225E9AEE" w14:textId="77777777" w:rsidR="008C44D4" w:rsidRPr="00EE339F" w:rsidRDefault="008C44D4" w:rsidP="008C44D4">
      <w:pPr>
        <w:numPr>
          <w:ilvl w:val="1"/>
          <w:numId w:val="8"/>
        </w:numPr>
        <w:rPr>
          <w:ins w:id="210" w:author="Dunn, Julia (NIH/NIMH) [F]" w:date="2020-04-08T12:09:00Z"/>
          <w:rFonts w:eastAsia="Arial" w:cs="Arial"/>
          <w:szCs w:val="22"/>
        </w:rPr>
      </w:pPr>
      <w:ins w:id="211" w:author="Dunn, Julia (NIH/NIMH) [F]" w:date="2020-04-08T12:09:00Z">
        <w:r w:rsidRPr="00EE339F">
          <w:rPr>
            <w:rFonts w:eastAsia="Arial" w:cs="Arial"/>
            <w:szCs w:val="22"/>
          </w:rPr>
          <w:t>More than once a day</w:t>
        </w:r>
      </w:ins>
    </w:p>
    <w:bookmarkEnd w:id="196"/>
    <w:p w14:paraId="32F057A2" w14:textId="13326F86" w:rsidR="001C0452" w:rsidDel="008C44D4" w:rsidRDefault="001C0452" w:rsidP="00DC6D44">
      <w:pPr>
        <w:numPr>
          <w:ilvl w:val="1"/>
          <w:numId w:val="8"/>
        </w:numPr>
        <w:rPr>
          <w:del w:id="212" w:author="Dunn, Julia (NIH/NIMH) [F]" w:date="2020-04-08T12:09:00Z"/>
          <w:rFonts w:eastAsia="Arial" w:cs="Arial"/>
          <w:szCs w:val="22"/>
        </w:rPr>
      </w:pPr>
      <w:del w:id="213" w:author="Dunn, Julia (NIH/NIMH) [F]" w:date="2020-04-08T12:09:00Z">
        <w:r w:rsidDel="008C44D4">
          <w:rPr>
            <w:rFonts w:eastAsia="Arial" w:cs="Arial"/>
            <w:szCs w:val="22"/>
          </w:rPr>
          <w:delText>Not at all</w:delText>
        </w:r>
      </w:del>
    </w:p>
    <w:p w14:paraId="495EAC2E" w14:textId="76C6D634" w:rsidR="001C0452" w:rsidDel="008C44D4" w:rsidRDefault="001C0452" w:rsidP="00DC6D44">
      <w:pPr>
        <w:numPr>
          <w:ilvl w:val="1"/>
          <w:numId w:val="8"/>
        </w:numPr>
        <w:rPr>
          <w:del w:id="214" w:author="Dunn, Julia (NIH/NIMH) [F]" w:date="2020-04-08T12:09:00Z"/>
          <w:rFonts w:eastAsia="Arial" w:cs="Arial"/>
          <w:szCs w:val="22"/>
        </w:rPr>
      </w:pPr>
      <w:del w:id="215" w:author="Dunn, Julia (NIH/NIMH) [F]" w:date="2020-04-08T12:09:00Z">
        <w:r w:rsidDel="008C44D4">
          <w:rPr>
            <w:rFonts w:eastAsia="Arial" w:cs="Arial"/>
            <w:szCs w:val="22"/>
          </w:rPr>
          <w:delText>Rarely</w:delText>
        </w:r>
      </w:del>
    </w:p>
    <w:p w14:paraId="500041BE" w14:textId="3F7D53CF" w:rsidR="001C0452" w:rsidDel="008C44D4" w:rsidRDefault="001C0452" w:rsidP="00DC6D44">
      <w:pPr>
        <w:numPr>
          <w:ilvl w:val="1"/>
          <w:numId w:val="8"/>
        </w:numPr>
        <w:rPr>
          <w:del w:id="216" w:author="Dunn, Julia (NIH/NIMH) [F]" w:date="2020-04-08T12:09:00Z"/>
          <w:rFonts w:eastAsia="Arial" w:cs="Arial"/>
          <w:szCs w:val="22"/>
        </w:rPr>
      </w:pPr>
      <w:del w:id="217" w:author="Dunn, Julia (NIH/NIMH) [F]" w:date="2020-04-08T12:09:00Z">
        <w:r w:rsidDel="008C44D4">
          <w:rPr>
            <w:rFonts w:eastAsia="Arial" w:cs="Arial"/>
            <w:szCs w:val="22"/>
          </w:rPr>
          <w:delText>Occasionally</w:delText>
        </w:r>
      </w:del>
    </w:p>
    <w:p w14:paraId="34E6F87B" w14:textId="492D2629" w:rsidR="001C0452" w:rsidDel="008C44D4" w:rsidRDefault="001C0452" w:rsidP="00DC6D44">
      <w:pPr>
        <w:numPr>
          <w:ilvl w:val="1"/>
          <w:numId w:val="8"/>
        </w:numPr>
        <w:rPr>
          <w:del w:id="218" w:author="Dunn, Julia (NIH/NIMH) [F]" w:date="2020-04-08T12:09:00Z"/>
          <w:rFonts w:eastAsia="Arial" w:cs="Arial"/>
          <w:szCs w:val="22"/>
        </w:rPr>
      </w:pPr>
      <w:del w:id="219" w:author="Dunn, Julia (NIH/NIMH) [F]" w:date="2020-04-08T12:09:00Z">
        <w:r w:rsidDel="008C44D4">
          <w:rPr>
            <w:rFonts w:eastAsia="Arial" w:cs="Arial"/>
            <w:szCs w:val="22"/>
          </w:rPr>
          <w:delText>Often</w:delText>
        </w:r>
      </w:del>
    </w:p>
    <w:p w14:paraId="1BD75416" w14:textId="646F8F0C" w:rsidR="001C0452" w:rsidDel="008C44D4" w:rsidRDefault="001C0452" w:rsidP="00DC6D44">
      <w:pPr>
        <w:numPr>
          <w:ilvl w:val="1"/>
          <w:numId w:val="8"/>
        </w:numPr>
        <w:spacing w:after="200"/>
        <w:rPr>
          <w:del w:id="220" w:author="Dunn, Julia (NIH/NIMH) [F]" w:date="2020-04-08T12:09:00Z"/>
          <w:rFonts w:eastAsia="Arial" w:cs="Arial"/>
          <w:szCs w:val="22"/>
        </w:rPr>
      </w:pPr>
      <w:del w:id="221" w:author="Dunn, Julia (NIH/NIMH) [F]" w:date="2020-04-08T12:09:00Z">
        <w:r w:rsidDel="008C44D4">
          <w:rPr>
            <w:rFonts w:eastAsia="Arial" w:cs="Arial"/>
            <w:szCs w:val="22"/>
          </w:rPr>
          <w:delText>Regularly</w:delText>
        </w:r>
      </w:del>
    </w:p>
    <w:p w14:paraId="2EC19BD2" w14:textId="50423369" w:rsidR="001C0452" w:rsidRDefault="001C0452" w:rsidP="00DC6D44">
      <w:pPr>
        <w:numPr>
          <w:ilvl w:val="0"/>
          <w:numId w:val="8"/>
        </w:numPr>
        <w:spacing w:before="200"/>
        <w:rPr>
          <w:szCs w:val="22"/>
        </w:rPr>
      </w:pPr>
      <w:r>
        <w:rPr>
          <w:rFonts w:eastAsia="Arial" w:cs="Arial"/>
          <w:b/>
          <w:szCs w:val="22"/>
        </w:rPr>
        <w:t xml:space="preserve"> … vaping</w:t>
      </w:r>
      <w:ins w:id="222" w:author="Dunn, Julia (NIH/NIMH) [F]" w:date="2020-04-08T12:09:00Z">
        <w:r w:rsidR="008C44D4">
          <w:rPr>
            <w:rFonts w:eastAsia="Arial" w:cs="Arial"/>
            <w:b/>
            <w:szCs w:val="22"/>
          </w:rPr>
          <w:t xml:space="preserve"> products</w:t>
        </w:r>
      </w:ins>
      <w:r>
        <w:rPr>
          <w:rFonts w:eastAsia="Arial" w:cs="Arial"/>
          <w:b/>
          <w:szCs w:val="22"/>
        </w:rPr>
        <w:t>?</w:t>
      </w:r>
    </w:p>
    <w:p w14:paraId="696E7E51" w14:textId="77777777" w:rsidR="008C44D4" w:rsidRPr="00EE339F" w:rsidRDefault="008C44D4" w:rsidP="008C44D4">
      <w:pPr>
        <w:numPr>
          <w:ilvl w:val="1"/>
          <w:numId w:val="8"/>
        </w:numPr>
        <w:rPr>
          <w:ins w:id="223" w:author="Dunn, Julia (NIH/NIMH) [F]" w:date="2020-04-08T12:09:00Z"/>
          <w:rFonts w:eastAsia="Arial" w:cs="Arial"/>
          <w:szCs w:val="22"/>
        </w:rPr>
      </w:pPr>
      <w:ins w:id="224" w:author="Dunn, Julia (NIH/NIMH) [F]" w:date="2020-04-08T12:09:00Z">
        <w:r w:rsidRPr="00EE339F">
          <w:rPr>
            <w:rFonts w:eastAsia="Arial" w:cs="Arial"/>
            <w:szCs w:val="22"/>
          </w:rPr>
          <w:t>Not at all</w:t>
        </w:r>
      </w:ins>
    </w:p>
    <w:p w14:paraId="4EF0DB77" w14:textId="77777777" w:rsidR="008C44D4" w:rsidRPr="00EE339F" w:rsidRDefault="008C44D4" w:rsidP="008C44D4">
      <w:pPr>
        <w:numPr>
          <w:ilvl w:val="1"/>
          <w:numId w:val="8"/>
        </w:numPr>
        <w:rPr>
          <w:ins w:id="225" w:author="Dunn, Julia (NIH/NIMH) [F]" w:date="2020-04-08T12:09:00Z"/>
          <w:rFonts w:eastAsia="Arial" w:cs="Arial"/>
          <w:szCs w:val="22"/>
        </w:rPr>
      </w:pPr>
      <w:ins w:id="226" w:author="Dunn, Julia (NIH/NIMH) [F]" w:date="2020-04-08T12:09:00Z">
        <w:r w:rsidRPr="00EE339F">
          <w:rPr>
            <w:rFonts w:eastAsia="Arial" w:cs="Arial"/>
            <w:szCs w:val="22"/>
          </w:rPr>
          <w:lastRenderedPageBreak/>
          <w:t xml:space="preserve">Rarely  </w:t>
        </w:r>
      </w:ins>
    </w:p>
    <w:p w14:paraId="09204F9B" w14:textId="77777777" w:rsidR="008C44D4" w:rsidRPr="00EE339F" w:rsidRDefault="008C44D4" w:rsidP="008C44D4">
      <w:pPr>
        <w:numPr>
          <w:ilvl w:val="1"/>
          <w:numId w:val="8"/>
        </w:numPr>
        <w:rPr>
          <w:ins w:id="227" w:author="Dunn, Julia (NIH/NIMH) [F]" w:date="2020-04-08T12:09:00Z"/>
          <w:rFonts w:eastAsia="Arial" w:cs="Arial"/>
          <w:szCs w:val="22"/>
        </w:rPr>
      </w:pPr>
      <w:ins w:id="228" w:author="Dunn, Julia (NIH/NIMH) [F]" w:date="2020-04-08T12:09:00Z">
        <w:r w:rsidRPr="00EE339F">
          <w:rPr>
            <w:rFonts w:eastAsia="Arial" w:cs="Arial"/>
            <w:szCs w:val="22"/>
          </w:rPr>
          <w:t>Once a month</w:t>
        </w:r>
      </w:ins>
    </w:p>
    <w:p w14:paraId="379AABF3" w14:textId="77777777" w:rsidR="008C44D4" w:rsidRPr="00EE339F" w:rsidRDefault="008C44D4" w:rsidP="008C44D4">
      <w:pPr>
        <w:numPr>
          <w:ilvl w:val="1"/>
          <w:numId w:val="8"/>
        </w:numPr>
        <w:rPr>
          <w:ins w:id="229" w:author="Dunn, Julia (NIH/NIMH) [F]" w:date="2020-04-08T12:09:00Z"/>
          <w:rFonts w:eastAsia="Arial" w:cs="Arial"/>
          <w:szCs w:val="22"/>
        </w:rPr>
      </w:pPr>
      <w:ins w:id="230" w:author="Dunn, Julia (NIH/NIMH) [F]" w:date="2020-04-08T12:09:00Z">
        <w:r w:rsidRPr="00EE339F">
          <w:rPr>
            <w:rFonts w:eastAsia="Arial" w:cs="Arial"/>
            <w:szCs w:val="22"/>
          </w:rPr>
          <w:t>Several times a month</w:t>
        </w:r>
      </w:ins>
    </w:p>
    <w:p w14:paraId="43C35D6C" w14:textId="77777777" w:rsidR="008C44D4" w:rsidRPr="00EE339F" w:rsidRDefault="008C44D4" w:rsidP="008C44D4">
      <w:pPr>
        <w:numPr>
          <w:ilvl w:val="1"/>
          <w:numId w:val="8"/>
        </w:numPr>
        <w:rPr>
          <w:ins w:id="231" w:author="Dunn, Julia (NIH/NIMH) [F]" w:date="2020-04-08T12:09:00Z"/>
          <w:rFonts w:eastAsia="Arial" w:cs="Arial"/>
          <w:szCs w:val="22"/>
        </w:rPr>
      </w:pPr>
      <w:ins w:id="232" w:author="Dunn, Julia (NIH/NIMH) [F]" w:date="2020-04-08T12:09:00Z">
        <w:r w:rsidRPr="00EE339F">
          <w:rPr>
            <w:rFonts w:eastAsia="Arial" w:cs="Arial"/>
            <w:szCs w:val="22"/>
          </w:rPr>
          <w:t>Once a week</w:t>
        </w:r>
      </w:ins>
    </w:p>
    <w:p w14:paraId="38E3D166" w14:textId="77777777" w:rsidR="008C44D4" w:rsidRPr="00EE339F" w:rsidRDefault="008C44D4" w:rsidP="008C44D4">
      <w:pPr>
        <w:numPr>
          <w:ilvl w:val="1"/>
          <w:numId w:val="8"/>
        </w:numPr>
        <w:rPr>
          <w:ins w:id="233" w:author="Dunn, Julia (NIH/NIMH) [F]" w:date="2020-04-08T12:09:00Z"/>
          <w:rFonts w:eastAsia="Arial" w:cs="Arial"/>
          <w:szCs w:val="22"/>
        </w:rPr>
      </w:pPr>
      <w:ins w:id="234" w:author="Dunn, Julia (NIH/NIMH) [F]" w:date="2020-04-08T12:09:00Z">
        <w:r w:rsidRPr="00EE339F">
          <w:rPr>
            <w:rFonts w:eastAsia="Arial" w:cs="Arial"/>
            <w:szCs w:val="22"/>
          </w:rPr>
          <w:t>Several times a week</w:t>
        </w:r>
      </w:ins>
    </w:p>
    <w:p w14:paraId="16E515BE" w14:textId="77777777" w:rsidR="008C44D4" w:rsidRPr="00EE339F" w:rsidRDefault="008C44D4" w:rsidP="008C44D4">
      <w:pPr>
        <w:numPr>
          <w:ilvl w:val="1"/>
          <w:numId w:val="8"/>
        </w:numPr>
        <w:rPr>
          <w:ins w:id="235" w:author="Dunn, Julia (NIH/NIMH) [F]" w:date="2020-04-08T12:09:00Z"/>
          <w:rFonts w:eastAsia="Arial" w:cs="Arial"/>
          <w:szCs w:val="22"/>
        </w:rPr>
      </w:pPr>
      <w:ins w:id="236" w:author="Dunn, Julia (NIH/NIMH) [F]" w:date="2020-04-08T12:09:00Z">
        <w:r w:rsidRPr="00EE339F">
          <w:rPr>
            <w:rFonts w:eastAsia="Arial" w:cs="Arial"/>
            <w:szCs w:val="22"/>
          </w:rPr>
          <w:t>Once a day</w:t>
        </w:r>
      </w:ins>
    </w:p>
    <w:p w14:paraId="6D7FCBC6" w14:textId="77777777" w:rsidR="008C44D4" w:rsidRPr="00EE339F" w:rsidRDefault="008C44D4" w:rsidP="008C44D4">
      <w:pPr>
        <w:numPr>
          <w:ilvl w:val="1"/>
          <w:numId w:val="8"/>
        </w:numPr>
        <w:rPr>
          <w:ins w:id="237" w:author="Dunn, Julia (NIH/NIMH) [F]" w:date="2020-04-08T12:09:00Z"/>
          <w:rFonts w:eastAsia="Arial" w:cs="Arial"/>
          <w:szCs w:val="22"/>
        </w:rPr>
      </w:pPr>
      <w:ins w:id="238" w:author="Dunn, Julia (NIH/NIMH) [F]" w:date="2020-04-08T12:09:00Z">
        <w:r w:rsidRPr="00EE339F">
          <w:rPr>
            <w:rFonts w:eastAsia="Arial" w:cs="Arial"/>
            <w:szCs w:val="22"/>
          </w:rPr>
          <w:t>More than once a day</w:t>
        </w:r>
      </w:ins>
    </w:p>
    <w:p w14:paraId="54839A3C" w14:textId="21963544" w:rsidR="001C0452" w:rsidDel="008C44D4" w:rsidRDefault="001C0452" w:rsidP="00DC6D44">
      <w:pPr>
        <w:numPr>
          <w:ilvl w:val="1"/>
          <w:numId w:val="8"/>
        </w:numPr>
        <w:rPr>
          <w:del w:id="239" w:author="Dunn, Julia (NIH/NIMH) [F]" w:date="2020-04-08T12:09:00Z"/>
          <w:rFonts w:eastAsia="Arial" w:cs="Arial"/>
          <w:szCs w:val="22"/>
        </w:rPr>
      </w:pPr>
      <w:del w:id="240" w:author="Dunn, Julia (NIH/NIMH) [F]" w:date="2020-04-08T12:09:00Z">
        <w:r w:rsidDel="008C44D4">
          <w:rPr>
            <w:rFonts w:eastAsia="Arial" w:cs="Arial"/>
            <w:szCs w:val="22"/>
          </w:rPr>
          <w:delText>Not at all</w:delText>
        </w:r>
      </w:del>
    </w:p>
    <w:p w14:paraId="57C0CC8F" w14:textId="2AF91D18" w:rsidR="001C0452" w:rsidDel="008C44D4" w:rsidRDefault="001C0452" w:rsidP="00DC6D44">
      <w:pPr>
        <w:numPr>
          <w:ilvl w:val="1"/>
          <w:numId w:val="8"/>
        </w:numPr>
        <w:rPr>
          <w:del w:id="241" w:author="Dunn, Julia (NIH/NIMH) [F]" w:date="2020-04-08T12:09:00Z"/>
          <w:rFonts w:eastAsia="Arial" w:cs="Arial"/>
          <w:szCs w:val="22"/>
        </w:rPr>
      </w:pPr>
      <w:del w:id="242" w:author="Dunn, Julia (NIH/NIMH) [F]" w:date="2020-04-08T12:09:00Z">
        <w:r w:rsidDel="008C44D4">
          <w:rPr>
            <w:rFonts w:eastAsia="Arial" w:cs="Arial"/>
            <w:szCs w:val="22"/>
          </w:rPr>
          <w:delText>Rarely</w:delText>
        </w:r>
      </w:del>
    </w:p>
    <w:p w14:paraId="1A745ED8" w14:textId="2B3C57CE" w:rsidR="001C0452" w:rsidDel="008C44D4" w:rsidRDefault="001C0452" w:rsidP="00DC6D44">
      <w:pPr>
        <w:numPr>
          <w:ilvl w:val="1"/>
          <w:numId w:val="8"/>
        </w:numPr>
        <w:rPr>
          <w:del w:id="243" w:author="Dunn, Julia (NIH/NIMH) [F]" w:date="2020-04-08T12:09:00Z"/>
          <w:rFonts w:eastAsia="Arial" w:cs="Arial"/>
          <w:szCs w:val="22"/>
        </w:rPr>
      </w:pPr>
      <w:del w:id="244" w:author="Dunn, Julia (NIH/NIMH) [F]" w:date="2020-04-08T12:09:00Z">
        <w:r w:rsidDel="008C44D4">
          <w:rPr>
            <w:rFonts w:eastAsia="Arial" w:cs="Arial"/>
            <w:szCs w:val="22"/>
          </w:rPr>
          <w:delText>Occasionally</w:delText>
        </w:r>
      </w:del>
    </w:p>
    <w:p w14:paraId="7D675696" w14:textId="5CBD9EFF" w:rsidR="001C0452" w:rsidDel="008C44D4" w:rsidRDefault="001C0452" w:rsidP="00DC6D44">
      <w:pPr>
        <w:numPr>
          <w:ilvl w:val="1"/>
          <w:numId w:val="8"/>
        </w:numPr>
        <w:rPr>
          <w:del w:id="245" w:author="Dunn, Julia (NIH/NIMH) [F]" w:date="2020-04-08T12:09:00Z"/>
          <w:rFonts w:eastAsia="Arial" w:cs="Arial"/>
          <w:szCs w:val="22"/>
        </w:rPr>
      </w:pPr>
      <w:del w:id="246" w:author="Dunn, Julia (NIH/NIMH) [F]" w:date="2020-04-08T12:09:00Z">
        <w:r w:rsidDel="008C44D4">
          <w:rPr>
            <w:rFonts w:eastAsia="Arial" w:cs="Arial"/>
            <w:szCs w:val="22"/>
          </w:rPr>
          <w:delText>Often</w:delText>
        </w:r>
      </w:del>
    </w:p>
    <w:p w14:paraId="0071BBB2" w14:textId="42704E09" w:rsidR="001C0452" w:rsidDel="008C44D4" w:rsidRDefault="001C0452" w:rsidP="00DC6D44">
      <w:pPr>
        <w:numPr>
          <w:ilvl w:val="1"/>
          <w:numId w:val="8"/>
        </w:numPr>
        <w:spacing w:after="200"/>
        <w:rPr>
          <w:del w:id="247" w:author="Dunn, Julia (NIH/NIMH) [F]" w:date="2020-04-08T12:09:00Z"/>
          <w:rFonts w:eastAsia="Arial" w:cs="Arial"/>
          <w:szCs w:val="22"/>
        </w:rPr>
      </w:pPr>
      <w:del w:id="248" w:author="Dunn, Julia (NIH/NIMH) [F]" w:date="2020-04-08T12:09:00Z">
        <w:r w:rsidDel="008C44D4">
          <w:rPr>
            <w:rFonts w:eastAsia="Arial" w:cs="Arial"/>
            <w:szCs w:val="22"/>
          </w:rPr>
          <w:delText>Regularly</w:delText>
        </w:r>
      </w:del>
    </w:p>
    <w:p w14:paraId="263A513D" w14:textId="18E3B1C2" w:rsidR="001C0452" w:rsidRDefault="001C0452" w:rsidP="00DC6D44">
      <w:pPr>
        <w:numPr>
          <w:ilvl w:val="0"/>
          <w:numId w:val="8"/>
        </w:numPr>
        <w:spacing w:before="200"/>
        <w:rPr>
          <w:szCs w:val="22"/>
        </w:rPr>
      </w:pPr>
      <w:r>
        <w:rPr>
          <w:rFonts w:eastAsia="Arial" w:cs="Arial"/>
          <w:b/>
          <w:szCs w:val="22"/>
        </w:rPr>
        <w:t xml:space="preserve"> … cigarettes or other tobacco</w:t>
      </w:r>
      <w:ins w:id="249" w:author="Dunn, Julia (NIH/NIMH) [F]" w:date="2020-04-08T14:02:00Z">
        <w:del w:id="250" w:author="Irene Droney" w:date="2020-04-09T15:58:00Z">
          <w:r w:rsidR="00E431F8" w:rsidDel="002C1539">
            <w:rPr>
              <w:rFonts w:eastAsia="Arial" w:cs="Arial"/>
              <w:b/>
              <w:szCs w:val="22"/>
            </w:rPr>
            <w:delText xml:space="preserve"> products</w:delText>
          </w:r>
        </w:del>
      </w:ins>
      <w:r>
        <w:rPr>
          <w:rFonts w:eastAsia="Arial" w:cs="Arial"/>
          <w:b/>
          <w:szCs w:val="22"/>
        </w:rPr>
        <w:t>?</w:t>
      </w:r>
    </w:p>
    <w:p w14:paraId="797B6771" w14:textId="77777777" w:rsidR="008C44D4" w:rsidRPr="00EE339F" w:rsidRDefault="008C44D4" w:rsidP="008C44D4">
      <w:pPr>
        <w:numPr>
          <w:ilvl w:val="1"/>
          <w:numId w:val="8"/>
        </w:numPr>
        <w:rPr>
          <w:ins w:id="251" w:author="Dunn, Julia (NIH/NIMH) [F]" w:date="2020-04-08T12:09:00Z"/>
          <w:rFonts w:eastAsia="Arial" w:cs="Arial"/>
          <w:szCs w:val="22"/>
        </w:rPr>
      </w:pPr>
      <w:ins w:id="252" w:author="Dunn, Julia (NIH/NIMH) [F]" w:date="2020-04-08T12:09:00Z">
        <w:r w:rsidRPr="00EE339F">
          <w:rPr>
            <w:rFonts w:eastAsia="Arial" w:cs="Arial"/>
            <w:szCs w:val="22"/>
          </w:rPr>
          <w:t>Not at all</w:t>
        </w:r>
      </w:ins>
    </w:p>
    <w:p w14:paraId="0E3C58C2" w14:textId="77777777" w:rsidR="008C44D4" w:rsidRPr="00EE339F" w:rsidRDefault="008C44D4" w:rsidP="008C44D4">
      <w:pPr>
        <w:numPr>
          <w:ilvl w:val="1"/>
          <w:numId w:val="8"/>
        </w:numPr>
        <w:rPr>
          <w:ins w:id="253" w:author="Dunn, Julia (NIH/NIMH) [F]" w:date="2020-04-08T12:09:00Z"/>
          <w:rFonts w:eastAsia="Arial" w:cs="Arial"/>
          <w:szCs w:val="22"/>
        </w:rPr>
      </w:pPr>
      <w:ins w:id="254" w:author="Dunn, Julia (NIH/NIMH) [F]" w:date="2020-04-08T12:09:00Z">
        <w:r w:rsidRPr="00EE339F">
          <w:rPr>
            <w:rFonts w:eastAsia="Arial" w:cs="Arial"/>
            <w:szCs w:val="22"/>
          </w:rPr>
          <w:t xml:space="preserve">Rarely  </w:t>
        </w:r>
      </w:ins>
    </w:p>
    <w:p w14:paraId="3C25C3F2" w14:textId="77777777" w:rsidR="008C44D4" w:rsidRPr="00EE339F" w:rsidRDefault="008C44D4" w:rsidP="008C44D4">
      <w:pPr>
        <w:numPr>
          <w:ilvl w:val="1"/>
          <w:numId w:val="8"/>
        </w:numPr>
        <w:rPr>
          <w:ins w:id="255" w:author="Dunn, Julia (NIH/NIMH) [F]" w:date="2020-04-08T12:09:00Z"/>
          <w:rFonts w:eastAsia="Arial" w:cs="Arial"/>
          <w:szCs w:val="22"/>
        </w:rPr>
      </w:pPr>
      <w:ins w:id="256" w:author="Dunn, Julia (NIH/NIMH) [F]" w:date="2020-04-08T12:09:00Z">
        <w:r w:rsidRPr="00EE339F">
          <w:rPr>
            <w:rFonts w:eastAsia="Arial" w:cs="Arial"/>
            <w:szCs w:val="22"/>
          </w:rPr>
          <w:t>Once a month</w:t>
        </w:r>
      </w:ins>
    </w:p>
    <w:p w14:paraId="0FDB00F8" w14:textId="77777777" w:rsidR="008C44D4" w:rsidRPr="00EE339F" w:rsidRDefault="008C44D4" w:rsidP="008C44D4">
      <w:pPr>
        <w:numPr>
          <w:ilvl w:val="1"/>
          <w:numId w:val="8"/>
        </w:numPr>
        <w:rPr>
          <w:ins w:id="257" w:author="Dunn, Julia (NIH/NIMH) [F]" w:date="2020-04-08T12:09:00Z"/>
          <w:rFonts w:eastAsia="Arial" w:cs="Arial"/>
          <w:szCs w:val="22"/>
        </w:rPr>
      </w:pPr>
      <w:ins w:id="258" w:author="Dunn, Julia (NIH/NIMH) [F]" w:date="2020-04-08T12:09:00Z">
        <w:r w:rsidRPr="00EE339F">
          <w:rPr>
            <w:rFonts w:eastAsia="Arial" w:cs="Arial"/>
            <w:szCs w:val="22"/>
          </w:rPr>
          <w:t>Several times a month</w:t>
        </w:r>
      </w:ins>
    </w:p>
    <w:p w14:paraId="5FC0ECB4" w14:textId="77777777" w:rsidR="008C44D4" w:rsidRPr="00EE339F" w:rsidRDefault="008C44D4" w:rsidP="008C44D4">
      <w:pPr>
        <w:numPr>
          <w:ilvl w:val="1"/>
          <w:numId w:val="8"/>
        </w:numPr>
        <w:rPr>
          <w:ins w:id="259" w:author="Dunn, Julia (NIH/NIMH) [F]" w:date="2020-04-08T12:09:00Z"/>
          <w:rFonts w:eastAsia="Arial" w:cs="Arial"/>
          <w:szCs w:val="22"/>
        </w:rPr>
      </w:pPr>
      <w:ins w:id="260" w:author="Dunn, Julia (NIH/NIMH) [F]" w:date="2020-04-08T12:09:00Z">
        <w:r w:rsidRPr="00EE339F">
          <w:rPr>
            <w:rFonts w:eastAsia="Arial" w:cs="Arial"/>
            <w:szCs w:val="22"/>
          </w:rPr>
          <w:t>Once a week</w:t>
        </w:r>
      </w:ins>
    </w:p>
    <w:p w14:paraId="0745A197" w14:textId="77777777" w:rsidR="008C44D4" w:rsidRPr="00EE339F" w:rsidRDefault="008C44D4" w:rsidP="008C44D4">
      <w:pPr>
        <w:numPr>
          <w:ilvl w:val="1"/>
          <w:numId w:val="8"/>
        </w:numPr>
        <w:rPr>
          <w:ins w:id="261" w:author="Dunn, Julia (NIH/NIMH) [F]" w:date="2020-04-08T12:09:00Z"/>
          <w:rFonts w:eastAsia="Arial" w:cs="Arial"/>
          <w:szCs w:val="22"/>
        </w:rPr>
      </w:pPr>
      <w:ins w:id="262" w:author="Dunn, Julia (NIH/NIMH) [F]" w:date="2020-04-08T12:09:00Z">
        <w:r w:rsidRPr="00EE339F">
          <w:rPr>
            <w:rFonts w:eastAsia="Arial" w:cs="Arial"/>
            <w:szCs w:val="22"/>
          </w:rPr>
          <w:t>Several times a week</w:t>
        </w:r>
      </w:ins>
    </w:p>
    <w:p w14:paraId="1554DC6C" w14:textId="77777777" w:rsidR="008C44D4" w:rsidRPr="00EE339F" w:rsidRDefault="008C44D4" w:rsidP="008C44D4">
      <w:pPr>
        <w:numPr>
          <w:ilvl w:val="1"/>
          <w:numId w:val="8"/>
        </w:numPr>
        <w:rPr>
          <w:ins w:id="263" w:author="Dunn, Julia (NIH/NIMH) [F]" w:date="2020-04-08T12:09:00Z"/>
          <w:rFonts w:eastAsia="Arial" w:cs="Arial"/>
          <w:szCs w:val="22"/>
        </w:rPr>
      </w:pPr>
      <w:ins w:id="264" w:author="Dunn, Julia (NIH/NIMH) [F]" w:date="2020-04-08T12:09:00Z">
        <w:r w:rsidRPr="00EE339F">
          <w:rPr>
            <w:rFonts w:eastAsia="Arial" w:cs="Arial"/>
            <w:szCs w:val="22"/>
          </w:rPr>
          <w:t>Once a day</w:t>
        </w:r>
      </w:ins>
    </w:p>
    <w:p w14:paraId="7398E868" w14:textId="77777777" w:rsidR="008C44D4" w:rsidRPr="00EE339F" w:rsidRDefault="008C44D4" w:rsidP="008C44D4">
      <w:pPr>
        <w:numPr>
          <w:ilvl w:val="1"/>
          <w:numId w:val="8"/>
        </w:numPr>
        <w:rPr>
          <w:ins w:id="265" w:author="Dunn, Julia (NIH/NIMH) [F]" w:date="2020-04-08T12:09:00Z"/>
          <w:rFonts w:eastAsia="Arial" w:cs="Arial"/>
          <w:szCs w:val="22"/>
        </w:rPr>
      </w:pPr>
      <w:ins w:id="266" w:author="Dunn, Julia (NIH/NIMH) [F]" w:date="2020-04-08T12:09:00Z">
        <w:r w:rsidRPr="00EE339F">
          <w:rPr>
            <w:rFonts w:eastAsia="Arial" w:cs="Arial"/>
            <w:szCs w:val="22"/>
          </w:rPr>
          <w:t>More than once a day</w:t>
        </w:r>
      </w:ins>
    </w:p>
    <w:p w14:paraId="264B6622" w14:textId="372CA49A" w:rsidR="001C0452" w:rsidDel="008C44D4" w:rsidRDefault="001C0452" w:rsidP="00DC6D44">
      <w:pPr>
        <w:numPr>
          <w:ilvl w:val="1"/>
          <w:numId w:val="8"/>
        </w:numPr>
        <w:rPr>
          <w:del w:id="267" w:author="Dunn, Julia (NIH/NIMH) [F]" w:date="2020-04-08T12:09:00Z"/>
          <w:rFonts w:eastAsia="Arial" w:cs="Arial"/>
          <w:szCs w:val="22"/>
        </w:rPr>
      </w:pPr>
      <w:del w:id="268" w:author="Dunn, Julia (NIH/NIMH) [F]" w:date="2020-04-08T12:09:00Z">
        <w:r w:rsidDel="008C44D4">
          <w:rPr>
            <w:rFonts w:eastAsia="Arial" w:cs="Arial"/>
            <w:szCs w:val="22"/>
          </w:rPr>
          <w:delText>Not at all</w:delText>
        </w:r>
      </w:del>
    </w:p>
    <w:p w14:paraId="3599E495" w14:textId="6F89AD8F" w:rsidR="001C0452" w:rsidDel="008C44D4" w:rsidRDefault="001C0452" w:rsidP="00DC6D44">
      <w:pPr>
        <w:numPr>
          <w:ilvl w:val="1"/>
          <w:numId w:val="8"/>
        </w:numPr>
        <w:rPr>
          <w:del w:id="269" w:author="Dunn, Julia (NIH/NIMH) [F]" w:date="2020-04-08T12:09:00Z"/>
          <w:rFonts w:eastAsia="Arial" w:cs="Arial"/>
          <w:szCs w:val="22"/>
        </w:rPr>
      </w:pPr>
      <w:del w:id="270" w:author="Dunn, Julia (NIH/NIMH) [F]" w:date="2020-04-08T12:09:00Z">
        <w:r w:rsidDel="008C44D4">
          <w:rPr>
            <w:rFonts w:eastAsia="Arial" w:cs="Arial"/>
            <w:szCs w:val="22"/>
          </w:rPr>
          <w:delText>Rarely</w:delText>
        </w:r>
      </w:del>
    </w:p>
    <w:p w14:paraId="6BE2E920" w14:textId="5D0B1CE1" w:rsidR="001C0452" w:rsidDel="008C44D4" w:rsidRDefault="001C0452" w:rsidP="00DC6D44">
      <w:pPr>
        <w:numPr>
          <w:ilvl w:val="1"/>
          <w:numId w:val="8"/>
        </w:numPr>
        <w:rPr>
          <w:del w:id="271" w:author="Dunn, Julia (NIH/NIMH) [F]" w:date="2020-04-08T12:09:00Z"/>
          <w:rFonts w:eastAsia="Arial" w:cs="Arial"/>
          <w:szCs w:val="22"/>
        </w:rPr>
      </w:pPr>
      <w:del w:id="272" w:author="Dunn, Julia (NIH/NIMH) [F]" w:date="2020-04-08T12:09:00Z">
        <w:r w:rsidDel="008C44D4">
          <w:rPr>
            <w:rFonts w:eastAsia="Arial" w:cs="Arial"/>
            <w:szCs w:val="22"/>
          </w:rPr>
          <w:delText>Occasionally</w:delText>
        </w:r>
      </w:del>
    </w:p>
    <w:p w14:paraId="7B167399" w14:textId="096BCEC7" w:rsidR="001C0452" w:rsidDel="008C44D4" w:rsidRDefault="001C0452" w:rsidP="00DC6D44">
      <w:pPr>
        <w:numPr>
          <w:ilvl w:val="1"/>
          <w:numId w:val="8"/>
        </w:numPr>
        <w:rPr>
          <w:del w:id="273" w:author="Dunn, Julia (NIH/NIMH) [F]" w:date="2020-04-08T12:09:00Z"/>
          <w:rFonts w:eastAsia="Arial" w:cs="Arial"/>
          <w:szCs w:val="22"/>
        </w:rPr>
      </w:pPr>
      <w:del w:id="274" w:author="Dunn, Julia (NIH/NIMH) [F]" w:date="2020-04-08T12:09:00Z">
        <w:r w:rsidDel="008C44D4">
          <w:rPr>
            <w:rFonts w:eastAsia="Arial" w:cs="Arial"/>
            <w:szCs w:val="22"/>
          </w:rPr>
          <w:delText>Often</w:delText>
        </w:r>
      </w:del>
    </w:p>
    <w:p w14:paraId="275DA1E7" w14:textId="7988358D" w:rsidR="001C0452" w:rsidDel="008C44D4" w:rsidRDefault="001C0452" w:rsidP="00DC6D44">
      <w:pPr>
        <w:numPr>
          <w:ilvl w:val="1"/>
          <w:numId w:val="8"/>
        </w:numPr>
        <w:spacing w:after="200"/>
        <w:rPr>
          <w:del w:id="275" w:author="Dunn, Julia (NIH/NIMH) [F]" w:date="2020-04-08T12:09:00Z"/>
          <w:rFonts w:eastAsia="Arial" w:cs="Arial"/>
          <w:szCs w:val="22"/>
        </w:rPr>
      </w:pPr>
      <w:del w:id="276" w:author="Dunn, Julia (NIH/NIMH) [F]" w:date="2020-04-08T12:09:00Z">
        <w:r w:rsidDel="008C44D4">
          <w:rPr>
            <w:rFonts w:eastAsia="Arial" w:cs="Arial"/>
            <w:szCs w:val="22"/>
          </w:rPr>
          <w:delText>Regularly</w:delText>
        </w:r>
      </w:del>
    </w:p>
    <w:p w14:paraId="4E18F55B" w14:textId="77777777" w:rsidR="001C0452" w:rsidRDefault="001C0452" w:rsidP="00DC6D44">
      <w:pPr>
        <w:numPr>
          <w:ilvl w:val="0"/>
          <w:numId w:val="8"/>
        </w:numPr>
        <w:spacing w:before="200"/>
        <w:rPr>
          <w:szCs w:val="22"/>
        </w:rPr>
      </w:pPr>
      <w:r>
        <w:rPr>
          <w:rFonts w:eastAsia="Arial" w:cs="Arial"/>
          <w:b/>
          <w:szCs w:val="22"/>
        </w:rPr>
        <w:t xml:space="preserve"> ... marijuana/cannabis (e.g., joint, blunt, pipe, bong)?</w:t>
      </w:r>
    </w:p>
    <w:p w14:paraId="28ACF376" w14:textId="77777777" w:rsidR="008C44D4" w:rsidRPr="00EE339F" w:rsidRDefault="008C44D4" w:rsidP="008C44D4">
      <w:pPr>
        <w:numPr>
          <w:ilvl w:val="1"/>
          <w:numId w:val="8"/>
        </w:numPr>
        <w:rPr>
          <w:ins w:id="277" w:author="Dunn, Julia (NIH/NIMH) [F]" w:date="2020-04-08T12:09:00Z"/>
          <w:rFonts w:eastAsia="Arial" w:cs="Arial"/>
          <w:szCs w:val="22"/>
        </w:rPr>
      </w:pPr>
      <w:ins w:id="278" w:author="Dunn, Julia (NIH/NIMH) [F]" w:date="2020-04-08T12:09:00Z">
        <w:r w:rsidRPr="00EE339F">
          <w:rPr>
            <w:rFonts w:eastAsia="Arial" w:cs="Arial"/>
            <w:szCs w:val="22"/>
          </w:rPr>
          <w:t>Not at all</w:t>
        </w:r>
      </w:ins>
    </w:p>
    <w:p w14:paraId="0E04AD64" w14:textId="77777777" w:rsidR="008C44D4" w:rsidRPr="00EE339F" w:rsidRDefault="008C44D4" w:rsidP="008C44D4">
      <w:pPr>
        <w:numPr>
          <w:ilvl w:val="1"/>
          <w:numId w:val="8"/>
        </w:numPr>
        <w:rPr>
          <w:ins w:id="279" w:author="Dunn, Julia (NIH/NIMH) [F]" w:date="2020-04-08T12:09:00Z"/>
          <w:rFonts w:eastAsia="Arial" w:cs="Arial"/>
          <w:szCs w:val="22"/>
        </w:rPr>
      </w:pPr>
      <w:ins w:id="280" w:author="Dunn, Julia (NIH/NIMH) [F]" w:date="2020-04-08T12:09:00Z">
        <w:r w:rsidRPr="00EE339F">
          <w:rPr>
            <w:rFonts w:eastAsia="Arial" w:cs="Arial"/>
            <w:szCs w:val="22"/>
          </w:rPr>
          <w:t xml:space="preserve">Rarely  </w:t>
        </w:r>
      </w:ins>
    </w:p>
    <w:p w14:paraId="647C9FA8" w14:textId="77777777" w:rsidR="008C44D4" w:rsidRPr="00EE339F" w:rsidRDefault="008C44D4" w:rsidP="008C44D4">
      <w:pPr>
        <w:numPr>
          <w:ilvl w:val="1"/>
          <w:numId w:val="8"/>
        </w:numPr>
        <w:rPr>
          <w:ins w:id="281" w:author="Dunn, Julia (NIH/NIMH) [F]" w:date="2020-04-08T12:09:00Z"/>
          <w:rFonts w:eastAsia="Arial" w:cs="Arial"/>
          <w:szCs w:val="22"/>
        </w:rPr>
      </w:pPr>
      <w:ins w:id="282" w:author="Dunn, Julia (NIH/NIMH) [F]" w:date="2020-04-08T12:09:00Z">
        <w:r w:rsidRPr="00EE339F">
          <w:rPr>
            <w:rFonts w:eastAsia="Arial" w:cs="Arial"/>
            <w:szCs w:val="22"/>
          </w:rPr>
          <w:t>Once a month</w:t>
        </w:r>
      </w:ins>
    </w:p>
    <w:p w14:paraId="1C05D111" w14:textId="77777777" w:rsidR="008C44D4" w:rsidRPr="00EE339F" w:rsidRDefault="008C44D4" w:rsidP="008C44D4">
      <w:pPr>
        <w:numPr>
          <w:ilvl w:val="1"/>
          <w:numId w:val="8"/>
        </w:numPr>
        <w:rPr>
          <w:ins w:id="283" w:author="Dunn, Julia (NIH/NIMH) [F]" w:date="2020-04-08T12:09:00Z"/>
          <w:rFonts w:eastAsia="Arial" w:cs="Arial"/>
          <w:szCs w:val="22"/>
        </w:rPr>
      </w:pPr>
      <w:ins w:id="284" w:author="Dunn, Julia (NIH/NIMH) [F]" w:date="2020-04-08T12:09:00Z">
        <w:r w:rsidRPr="00EE339F">
          <w:rPr>
            <w:rFonts w:eastAsia="Arial" w:cs="Arial"/>
            <w:szCs w:val="22"/>
          </w:rPr>
          <w:t>Several times a month</w:t>
        </w:r>
      </w:ins>
    </w:p>
    <w:p w14:paraId="26323545" w14:textId="77777777" w:rsidR="008C44D4" w:rsidRPr="00EE339F" w:rsidRDefault="008C44D4" w:rsidP="008C44D4">
      <w:pPr>
        <w:numPr>
          <w:ilvl w:val="1"/>
          <w:numId w:val="8"/>
        </w:numPr>
        <w:rPr>
          <w:ins w:id="285" w:author="Dunn, Julia (NIH/NIMH) [F]" w:date="2020-04-08T12:09:00Z"/>
          <w:rFonts w:eastAsia="Arial" w:cs="Arial"/>
          <w:szCs w:val="22"/>
        </w:rPr>
      </w:pPr>
      <w:ins w:id="286" w:author="Dunn, Julia (NIH/NIMH) [F]" w:date="2020-04-08T12:09:00Z">
        <w:r w:rsidRPr="00EE339F">
          <w:rPr>
            <w:rFonts w:eastAsia="Arial" w:cs="Arial"/>
            <w:szCs w:val="22"/>
          </w:rPr>
          <w:t>Once a week</w:t>
        </w:r>
      </w:ins>
    </w:p>
    <w:p w14:paraId="6F326577" w14:textId="77777777" w:rsidR="008C44D4" w:rsidRPr="00EE339F" w:rsidRDefault="008C44D4" w:rsidP="008C44D4">
      <w:pPr>
        <w:numPr>
          <w:ilvl w:val="1"/>
          <w:numId w:val="8"/>
        </w:numPr>
        <w:rPr>
          <w:ins w:id="287" w:author="Dunn, Julia (NIH/NIMH) [F]" w:date="2020-04-08T12:09:00Z"/>
          <w:rFonts w:eastAsia="Arial" w:cs="Arial"/>
          <w:szCs w:val="22"/>
        </w:rPr>
      </w:pPr>
      <w:ins w:id="288" w:author="Dunn, Julia (NIH/NIMH) [F]" w:date="2020-04-08T12:09:00Z">
        <w:r w:rsidRPr="00EE339F">
          <w:rPr>
            <w:rFonts w:eastAsia="Arial" w:cs="Arial"/>
            <w:szCs w:val="22"/>
          </w:rPr>
          <w:t>Several times a week</w:t>
        </w:r>
      </w:ins>
    </w:p>
    <w:p w14:paraId="7B6B786B" w14:textId="77777777" w:rsidR="008C44D4" w:rsidRPr="00EE339F" w:rsidRDefault="008C44D4" w:rsidP="008C44D4">
      <w:pPr>
        <w:numPr>
          <w:ilvl w:val="1"/>
          <w:numId w:val="8"/>
        </w:numPr>
        <w:rPr>
          <w:ins w:id="289" w:author="Dunn, Julia (NIH/NIMH) [F]" w:date="2020-04-08T12:09:00Z"/>
          <w:rFonts w:eastAsia="Arial" w:cs="Arial"/>
          <w:szCs w:val="22"/>
        </w:rPr>
      </w:pPr>
      <w:ins w:id="290" w:author="Dunn, Julia (NIH/NIMH) [F]" w:date="2020-04-08T12:09:00Z">
        <w:r w:rsidRPr="00EE339F">
          <w:rPr>
            <w:rFonts w:eastAsia="Arial" w:cs="Arial"/>
            <w:szCs w:val="22"/>
          </w:rPr>
          <w:t>Once a day</w:t>
        </w:r>
      </w:ins>
    </w:p>
    <w:p w14:paraId="64F79A2E" w14:textId="77777777" w:rsidR="008C44D4" w:rsidRPr="00EE339F" w:rsidRDefault="008C44D4" w:rsidP="008C44D4">
      <w:pPr>
        <w:numPr>
          <w:ilvl w:val="1"/>
          <w:numId w:val="8"/>
        </w:numPr>
        <w:rPr>
          <w:ins w:id="291" w:author="Dunn, Julia (NIH/NIMH) [F]" w:date="2020-04-08T12:09:00Z"/>
          <w:rFonts w:eastAsia="Arial" w:cs="Arial"/>
          <w:szCs w:val="22"/>
        </w:rPr>
      </w:pPr>
      <w:ins w:id="292" w:author="Dunn, Julia (NIH/NIMH) [F]" w:date="2020-04-08T12:09:00Z">
        <w:r w:rsidRPr="00EE339F">
          <w:rPr>
            <w:rFonts w:eastAsia="Arial" w:cs="Arial"/>
            <w:szCs w:val="22"/>
          </w:rPr>
          <w:t>More than once a day</w:t>
        </w:r>
      </w:ins>
    </w:p>
    <w:p w14:paraId="2E89871D" w14:textId="0CC744BE" w:rsidR="001C0452" w:rsidDel="008C44D4" w:rsidRDefault="001C0452">
      <w:pPr>
        <w:numPr>
          <w:ilvl w:val="1"/>
          <w:numId w:val="8"/>
        </w:numPr>
        <w:rPr>
          <w:del w:id="293" w:author="Dunn, Julia (NIH/NIMH) [F]" w:date="2020-04-08T12:09:00Z"/>
          <w:rFonts w:eastAsia="Arial" w:cs="Arial"/>
          <w:szCs w:val="22"/>
        </w:rPr>
      </w:pPr>
      <w:del w:id="294" w:author="Dunn, Julia (NIH/NIMH) [F]" w:date="2020-04-08T12:09:00Z">
        <w:r w:rsidDel="008C44D4">
          <w:rPr>
            <w:rFonts w:eastAsia="Arial" w:cs="Arial"/>
            <w:szCs w:val="22"/>
          </w:rPr>
          <w:delText>Not at all</w:delText>
        </w:r>
      </w:del>
    </w:p>
    <w:p w14:paraId="6D114251" w14:textId="79AF645D" w:rsidR="001C0452" w:rsidDel="008C44D4" w:rsidRDefault="001C0452">
      <w:pPr>
        <w:numPr>
          <w:ilvl w:val="1"/>
          <w:numId w:val="8"/>
        </w:numPr>
        <w:rPr>
          <w:del w:id="295" w:author="Dunn, Julia (NIH/NIMH) [F]" w:date="2020-04-08T12:09:00Z"/>
          <w:rFonts w:eastAsia="Arial" w:cs="Arial"/>
          <w:szCs w:val="22"/>
        </w:rPr>
      </w:pPr>
      <w:del w:id="296" w:author="Dunn, Julia (NIH/NIMH) [F]" w:date="2020-04-08T12:09:00Z">
        <w:r w:rsidDel="008C44D4">
          <w:rPr>
            <w:rFonts w:eastAsia="Arial" w:cs="Arial"/>
            <w:szCs w:val="22"/>
          </w:rPr>
          <w:delText>Rarely</w:delText>
        </w:r>
      </w:del>
    </w:p>
    <w:p w14:paraId="4A2A1503" w14:textId="1660F9B3" w:rsidR="001C0452" w:rsidDel="008C44D4" w:rsidRDefault="001C0452">
      <w:pPr>
        <w:numPr>
          <w:ilvl w:val="1"/>
          <w:numId w:val="8"/>
        </w:numPr>
        <w:rPr>
          <w:del w:id="297" w:author="Dunn, Julia (NIH/NIMH) [F]" w:date="2020-04-08T12:09:00Z"/>
          <w:rFonts w:eastAsia="Arial" w:cs="Arial"/>
          <w:szCs w:val="22"/>
        </w:rPr>
      </w:pPr>
      <w:del w:id="298" w:author="Dunn, Julia (NIH/NIMH) [F]" w:date="2020-04-08T12:09:00Z">
        <w:r w:rsidDel="008C44D4">
          <w:rPr>
            <w:rFonts w:eastAsia="Arial" w:cs="Arial"/>
            <w:szCs w:val="22"/>
          </w:rPr>
          <w:delText>Occasionally</w:delText>
        </w:r>
      </w:del>
    </w:p>
    <w:p w14:paraId="4B74EA08" w14:textId="46BFFC64" w:rsidR="001C0452" w:rsidDel="008C44D4" w:rsidRDefault="001C0452">
      <w:pPr>
        <w:numPr>
          <w:ilvl w:val="1"/>
          <w:numId w:val="8"/>
        </w:numPr>
        <w:rPr>
          <w:del w:id="299" w:author="Dunn, Julia (NIH/NIMH) [F]" w:date="2020-04-08T12:09:00Z"/>
          <w:rFonts w:eastAsia="Arial" w:cs="Arial"/>
          <w:szCs w:val="22"/>
        </w:rPr>
      </w:pPr>
      <w:del w:id="300" w:author="Dunn, Julia (NIH/NIMH) [F]" w:date="2020-04-08T12:09:00Z">
        <w:r w:rsidDel="008C44D4">
          <w:rPr>
            <w:rFonts w:eastAsia="Arial" w:cs="Arial"/>
            <w:szCs w:val="22"/>
          </w:rPr>
          <w:delText>Often</w:delText>
        </w:r>
      </w:del>
    </w:p>
    <w:p w14:paraId="729990D0" w14:textId="61E8525F" w:rsidR="001C0452" w:rsidRPr="00FA6305" w:rsidDel="008C44D4" w:rsidRDefault="001C0452">
      <w:pPr>
        <w:numPr>
          <w:ilvl w:val="1"/>
          <w:numId w:val="8"/>
        </w:numPr>
        <w:spacing w:after="200"/>
        <w:rPr>
          <w:del w:id="301" w:author="Dunn, Julia (NIH/NIMH) [F]" w:date="2020-04-08T12:09:00Z"/>
          <w:rFonts w:eastAsia="Arial" w:cs="Arial"/>
          <w:szCs w:val="22"/>
        </w:rPr>
      </w:pPr>
      <w:del w:id="302" w:author="Dunn, Julia (NIH/NIMH) [F]" w:date="2020-04-08T12:09:00Z">
        <w:r w:rsidDel="008C44D4">
          <w:rPr>
            <w:rFonts w:eastAsia="Arial" w:cs="Arial"/>
            <w:szCs w:val="22"/>
          </w:rPr>
          <w:delText>Regularly</w:delText>
        </w:r>
      </w:del>
    </w:p>
    <w:p w14:paraId="164FB0FD" w14:textId="77777777" w:rsidR="00145DFD" w:rsidRPr="7213FF42" w:rsidRDefault="001C0452">
      <w:pPr>
        <w:rPr>
          <w:ins w:id="303" w:author="Dunn, Julia (NIH/NIMH) [F]" w:date="2020-04-08T12:10:00Z"/>
          <w:rFonts w:eastAsia="Arial" w:cs="Arial"/>
          <w:b/>
          <w:bCs/>
          <w:szCs w:val="22"/>
        </w:rPr>
        <w:pPrChange w:id="304" w:author="Dunn, Julia (NIH/NIMH) [F]" w:date="2020-04-08T12:17:00Z">
          <w:pPr>
            <w:numPr>
              <w:numId w:val="8"/>
            </w:numPr>
            <w:spacing w:before="200"/>
            <w:ind w:left="720" w:hanging="360"/>
          </w:pPr>
        </w:pPrChange>
      </w:pPr>
      <w:del w:id="305" w:author="Dunn, Julia (NIH/NIMH) [F]" w:date="2020-04-08T12:16:00Z">
        <w:r w:rsidDel="00CE01FF">
          <w:rPr>
            <w:rFonts w:eastAsia="Arial" w:cs="Arial"/>
            <w:b/>
            <w:szCs w:val="22"/>
          </w:rPr>
          <w:delText xml:space="preserve"> </w:delText>
        </w:r>
      </w:del>
    </w:p>
    <w:p w14:paraId="7CADCCB7" w14:textId="3CAFEAA5" w:rsidR="00145DFD" w:rsidRDefault="00145DFD">
      <w:pPr>
        <w:numPr>
          <w:ilvl w:val="0"/>
          <w:numId w:val="8"/>
        </w:numPr>
        <w:rPr>
          <w:ins w:id="306" w:author="Dunn, Julia (NIH/NIMH) [F]" w:date="2020-04-08T12:10:00Z"/>
          <w:szCs w:val="22"/>
        </w:rPr>
        <w:pPrChange w:id="307" w:author="Dunn, Julia (NIH/NIMH) [F]" w:date="2020-04-08T12:17:00Z">
          <w:pPr>
            <w:numPr>
              <w:numId w:val="8"/>
            </w:numPr>
            <w:spacing w:before="200"/>
            <w:ind w:left="720" w:hanging="360"/>
          </w:pPr>
        </w:pPrChange>
      </w:pPr>
      <w:ins w:id="308" w:author="Dunn, Julia (NIH/NIMH) [F]" w:date="2020-04-08T12:10:00Z">
        <w:r w:rsidRPr="7213FF42">
          <w:rPr>
            <w:rFonts w:eastAsia="Arial" w:cs="Arial"/>
            <w:b/>
            <w:bCs/>
            <w:szCs w:val="22"/>
          </w:rPr>
          <w:t xml:space="preserve">... opiates, heroin, </w:t>
        </w:r>
      </w:ins>
      <w:ins w:id="309" w:author="Lopez, Diana (NIH/NIMH) [F]" w:date="2020-04-08T12:31:00Z">
        <w:r w:rsidR="00F96FD7" w:rsidRPr="7213FF42">
          <w:rPr>
            <w:rFonts w:eastAsia="Arial" w:cs="Arial"/>
            <w:b/>
            <w:bCs/>
            <w:szCs w:val="22"/>
          </w:rPr>
          <w:t>cocaine, crack, amphetamine, methamphetamine, hallucinogens, or ecstasy</w:t>
        </w:r>
      </w:ins>
      <w:ins w:id="310" w:author="Dunn, Julia (NIH/NIMH) [F]" w:date="2020-04-08T12:10:00Z">
        <w:del w:id="311" w:author="Lopez, Diana (NIH/NIMH) [F]" w:date="2020-04-08T12:31:00Z">
          <w:r w:rsidRPr="7213FF42" w:rsidDel="00F96FD7">
            <w:rPr>
              <w:rFonts w:eastAsia="Arial" w:cs="Arial"/>
              <w:b/>
              <w:bCs/>
              <w:szCs w:val="22"/>
            </w:rPr>
            <w:delText>or narcotics</w:delText>
          </w:r>
        </w:del>
        <w:r w:rsidRPr="7213FF42">
          <w:rPr>
            <w:rFonts w:eastAsia="Arial" w:cs="Arial"/>
            <w:b/>
            <w:bCs/>
            <w:szCs w:val="22"/>
          </w:rPr>
          <w:t>?</w:t>
        </w:r>
      </w:ins>
    </w:p>
    <w:p w14:paraId="329378A6" w14:textId="77777777" w:rsidR="00145DFD" w:rsidRPr="00355E6B" w:rsidRDefault="00145DFD" w:rsidP="00145DFD">
      <w:pPr>
        <w:numPr>
          <w:ilvl w:val="1"/>
          <w:numId w:val="8"/>
        </w:numPr>
        <w:rPr>
          <w:ins w:id="312" w:author="Dunn, Julia (NIH/NIMH) [F]" w:date="2020-04-08T12:10:00Z"/>
          <w:rFonts w:eastAsia="Arial" w:cs="Arial"/>
          <w:szCs w:val="22"/>
        </w:rPr>
      </w:pPr>
      <w:ins w:id="313" w:author="Dunn, Julia (NIH/NIMH) [F]" w:date="2020-04-08T12:10:00Z">
        <w:r w:rsidRPr="00355E6B">
          <w:rPr>
            <w:rFonts w:eastAsia="Arial" w:cs="Arial"/>
            <w:szCs w:val="22"/>
          </w:rPr>
          <w:t>Not at all</w:t>
        </w:r>
      </w:ins>
    </w:p>
    <w:p w14:paraId="5E884EFF" w14:textId="77777777" w:rsidR="00145DFD" w:rsidRPr="00355E6B" w:rsidRDefault="00145DFD" w:rsidP="00145DFD">
      <w:pPr>
        <w:numPr>
          <w:ilvl w:val="1"/>
          <w:numId w:val="8"/>
        </w:numPr>
        <w:rPr>
          <w:ins w:id="314" w:author="Dunn, Julia (NIH/NIMH) [F]" w:date="2020-04-08T12:10:00Z"/>
          <w:rFonts w:eastAsia="Arial" w:cs="Arial"/>
          <w:szCs w:val="22"/>
        </w:rPr>
      </w:pPr>
      <w:ins w:id="315" w:author="Dunn, Julia (NIH/NIMH) [F]" w:date="2020-04-08T12:10:00Z">
        <w:r w:rsidRPr="00355E6B">
          <w:rPr>
            <w:rFonts w:eastAsia="Arial" w:cs="Arial"/>
            <w:szCs w:val="22"/>
          </w:rPr>
          <w:t xml:space="preserve">Rarely  </w:t>
        </w:r>
      </w:ins>
    </w:p>
    <w:p w14:paraId="2E4B6C8C" w14:textId="77777777" w:rsidR="00145DFD" w:rsidRPr="00355E6B" w:rsidRDefault="00145DFD" w:rsidP="00145DFD">
      <w:pPr>
        <w:numPr>
          <w:ilvl w:val="1"/>
          <w:numId w:val="8"/>
        </w:numPr>
        <w:rPr>
          <w:ins w:id="316" w:author="Dunn, Julia (NIH/NIMH) [F]" w:date="2020-04-08T12:10:00Z"/>
          <w:rFonts w:eastAsia="Arial" w:cs="Arial"/>
          <w:szCs w:val="22"/>
        </w:rPr>
      </w:pPr>
      <w:ins w:id="317" w:author="Dunn, Julia (NIH/NIMH) [F]" w:date="2020-04-08T12:10:00Z">
        <w:r w:rsidRPr="00355E6B">
          <w:rPr>
            <w:rFonts w:eastAsia="Arial" w:cs="Arial"/>
            <w:szCs w:val="22"/>
          </w:rPr>
          <w:t>Once a month</w:t>
        </w:r>
      </w:ins>
    </w:p>
    <w:p w14:paraId="1E8FFD85" w14:textId="77777777" w:rsidR="00145DFD" w:rsidRPr="00355E6B" w:rsidRDefault="00145DFD" w:rsidP="00145DFD">
      <w:pPr>
        <w:numPr>
          <w:ilvl w:val="1"/>
          <w:numId w:val="8"/>
        </w:numPr>
        <w:rPr>
          <w:ins w:id="318" w:author="Dunn, Julia (NIH/NIMH) [F]" w:date="2020-04-08T12:10:00Z"/>
          <w:rFonts w:eastAsia="Arial" w:cs="Arial"/>
          <w:szCs w:val="22"/>
        </w:rPr>
      </w:pPr>
      <w:ins w:id="319" w:author="Dunn, Julia (NIH/NIMH) [F]" w:date="2020-04-08T12:10:00Z">
        <w:r w:rsidRPr="00355E6B">
          <w:rPr>
            <w:rFonts w:eastAsia="Arial" w:cs="Arial"/>
            <w:szCs w:val="22"/>
          </w:rPr>
          <w:t>Several times a month</w:t>
        </w:r>
      </w:ins>
    </w:p>
    <w:p w14:paraId="14FD95CF" w14:textId="77777777" w:rsidR="00145DFD" w:rsidRPr="00355E6B" w:rsidRDefault="00145DFD" w:rsidP="00145DFD">
      <w:pPr>
        <w:numPr>
          <w:ilvl w:val="1"/>
          <w:numId w:val="8"/>
        </w:numPr>
        <w:rPr>
          <w:ins w:id="320" w:author="Dunn, Julia (NIH/NIMH) [F]" w:date="2020-04-08T12:10:00Z"/>
          <w:rFonts w:eastAsia="Arial" w:cs="Arial"/>
          <w:szCs w:val="22"/>
        </w:rPr>
      </w:pPr>
      <w:ins w:id="321" w:author="Dunn, Julia (NIH/NIMH) [F]" w:date="2020-04-08T12:10:00Z">
        <w:r w:rsidRPr="00355E6B">
          <w:rPr>
            <w:rFonts w:eastAsia="Arial" w:cs="Arial"/>
            <w:szCs w:val="22"/>
          </w:rPr>
          <w:t>Once a week</w:t>
        </w:r>
      </w:ins>
    </w:p>
    <w:p w14:paraId="5F68EC68" w14:textId="77777777" w:rsidR="00145DFD" w:rsidRPr="00355E6B" w:rsidRDefault="00145DFD" w:rsidP="00145DFD">
      <w:pPr>
        <w:numPr>
          <w:ilvl w:val="1"/>
          <w:numId w:val="8"/>
        </w:numPr>
        <w:rPr>
          <w:ins w:id="322" w:author="Dunn, Julia (NIH/NIMH) [F]" w:date="2020-04-08T12:10:00Z"/>
          <w:rFonts w:eastAsia="Arial" w:cs="Arial"/>
          <w:szCs w:val="22"/>
        </w:rPr>
      </w:pPr>
      <w:ins w:id="323" w:author="Dunn, Julia (NIH/NIMH) [F]" w:date="2020-04-08T12:10:00Z">
        <w:r w:rsidRPr="00355E6B">
          <w:rPr>
            <w:rFonts w:eastAsia="Arial" w:cs="Arial"/>
            <w:szCs w:val="22"/>
          </w:rPr>
          <w:lastRenderedPageBreak/>
          <w:t>Several times a week</w:t>
        </w:r>
      </w:ins>
    </w:p>
    <w:p w14:paraId="57423330" w14:textId="77777777" w:rsidR="00145DFD" w:rsidRPr="00355E6B" w:rsidRDefault="00145DFD" w:rsidP="00145DFD">
      <w:pPr>
        <w:numPr>
          <w:ilvl w:val="1"/>
          <w:numId w:val="8"/>
        </w:numPr>
        <w:rPr>
          <w:ins w:id="324" w:author="Dunn, Julia (NIH/NIMH) [F]" w:date="2020-04-08T12:10:00Z"/>
          <w:rFonts w:eastAsia="Arial" w:cs="Arial"/>
          <w:szCs w:val="22"/>
        </w:rPr>
      </w:pPr>
      <w:ins w:id="325" w:author="Dunn, Julia (NIH/NIMH) [F]" w:date="2020-04-08T12:10:00Z">
        <w:r w:rsidRPr="00355E6B">
          <w:rPr>
            <w:rFonts w:eastAsia="Arial" w:cs="Arial"/>
            <w:szCs w:val="22"/>
          </w:rPr>
          <w:t>Once a day</w:t>
        </w:r>
      </w:ins>
    </w:p>
    <w:p w14:paraId="21B29760" w14:textId="32B8A52B" w:rsidR="00145DFD" w:rsidRPr="00B00147" w:rsidDel="00B00147" w:rsidRDefault="00145DFD" w:rsidP="00B00147">
      <w:pPr>
        <w:numPr>
          <w:ilvl w:val="1"/>
          <w:numId w:val="8"/>
        </w:numPr>
        <w:rPr>
          <w:del w:id="326" w:author="Lopez, Diana (NIH/NIMH) [F]" w:date="2020-04-08T12:31:00Z"/>
          <w:rFonts w:eastAsia="Arial" w:cs="Arial"/>
          <w:szCs w:val="22"/>
          <w:rPrChange w:id="327" w:author="Lopez, Diana (NIH/NIMH) [F]" w:date="2020-04-08T12:31:00Z">
            <w:rPr>
              <w:del w:id="328" w:author="Lopez, Diana (NIH/NIMH) [F]" w:date="2020-04-08T12:31:00Z"/>
              <w:rFonts w:eastAsia="Arial" w:cs="Arial"/>
              <w:b/>
              <w:bCs/>
              <w:szCs w:val="22"/>
            </w:rPr>
          </w:rPrChange>
        </w:rPr>
      </w:pPr>
      <w:ins w:id="329" w:author="Dunn, Julia (NIH/NIMH) [F]" w:date="2020-04-08T12:10:00Z">
        <w:r w:rsidRPr="00355E6B">
          <w:rPr>
            <w:rFonts w:eastAsia="Arial" w:cs="Arial"/>
            <w:szCs w:val="22"/>
          </w:rPr>
          <w:t>More than once a day</w:t>
        </w:r>
      </w:ins>
    </w:p>
    <w:p w14:paraId="70A53770" w14:textId="77777777" w:rsidR="00B00147" w:rsidRPr="00355E6B" w:rsidRDefault="00B00147" w:rsidP="00145DFD">
      <w:pPr>
        <w:numPr>
          <w:ilvl w:val="1"/>
          <w:numId w:val="8"/>
        </w:numPr>
        <w:rPr>
          <w:ins w:id="330" w:author="Lopez, Diana (NIH/NIMH) [F]" w:date="2020-04-08T12:31:00Z"/>
          <w:rFonts w:eastAsia="Arial" w:cs="Arial"/>
          <w:szCs w:val="22"/>
        </w:rPr>
      </w:pPr>
    </w:p>
    <w:p w14:paraId="5B65F6AB" w14:textId="5485FAE4" w:rsidR="00145DFD" w:rsidRPr="00B00147" w:rsidDel="00B00147" w:rsidRDefault="00145DFD">
      <w:pPr>
        <w:spacing w:before="200"/>
        <w:ind w:left="1440"/>
        <w:rPr>
          <w:ins w:id="331" w:author="Dunn, Julia (NIH/NIMH) [F]" w:date="2020-04-08T12:10:00Z"/>
          <w:del w:id="332" w:author="Lopez, Diana (NIH/NIMH) [F]" w:date="2020-04-08T12:31:00Z"/>
          <w:szCs w:val="22"/>
        </w:rPr>
        <w:pPrChange w:id="333" w:author="Lopez, Diana (NIH/NIMH) [F]" w:date="2020-04-08T12:31:00Z">
          <w:pPr>
            <w:numPr>
              <w:numId w:val="8"/>
            </w:numPr>
            <w:spacing w:before="200"/>
            <w:ind w:left="720" w:hanging="360"/>
          </w:pPr>
        </w:pPrChange>
      </w:pPr>
      <w:ins w:id="334" w:author="Dunn, Julia (NIH/NIMH) [F]" w:date="2020-04-08T12:10:00Z">
        <w:del w:id="335" w:author="Lopez, Diana (NIH/NIMH) [F]" w:date="2020-04-08T12:31:00Z">
          <w:r w:rsidRPr="00B00147" w:rsidDel="00B00147">
            <w:rPr>
              <w:rFonts w:eastAsia="Arial" w:cs="Arial"/>
              <w:b/>
              <w:bCs/>
              <w:szCs w:val="22"/>
            </w:rPr>
            <w:delText>... other drugs including</w:delText>
          </w:r>
          <w:r w:rsidRPr="00B00147" w:rsidDel="00F96FD7">
            <w:rPr>
              <w:rFonts w:eastAsia="Arial" w:cs="Arial"/>
              <w:b/>
              <w:bCs/>
              <w:szCs w:val="22"/>
            </w:rPr>
            <w:delText xml:space="preserve"> cocaine, crack, amphetamine, methamphetamine, hallucinogens, or ecstasy</w:delText>
          </w:r>
          <w:r w:rsidRPr="00B00147" w:rsidDel="00B00147">
            <w:rPr>
              <w:rFonts w:eastAsia="Arial" w:cs="Arial"/>
              <w:b/>
              <w:bCs/>
              <w:szCs w:val="22"/>
            </w:rPr>
            <w:delText>?</w:delText>
          </w:r>
        </w:del>
      </w:ins>
    </w:p>
    <w:p w14:paraId="71B4F22F" w14:textId="31B03F10" w:rsidR="00145DFD" w:rsidRPr="00355E6B" w:rsidDel="00B00147" w:rsidRDefault="00145DFD">
      <w:pPr>
        <w:spacing w:before="200"/>
        <w:ind w:left="1440"/>
        <w:rPr>
          <w:ins w:id="336" w:author="Dunn, Julia (NIH/NIMH) [F]" w:date="2020-04-08T12:10:00Z"/>
          <w:del w:id="337" w:author="Lopez, Diana (NIH/NIMH) [F]" w:date="2020-04-08T12:31:00Z"/>
          <w:rFonts w:eastAsia="Arial" w:cs="Arial"/>
          <w:szCs w:val="22"/>
        </w:rPr>
        <w:pPrChange w:id="338" w:author="Lopez, Diana (NIH/NIMH) [F]" w:date="2020-04-08T12:31:00Z">
          <w:pPr>
            <w:numPr>
              <w:ilvl w:val="1"/>
              <w:numId w:val="8"/>
            </w:numPr>
            <w:ind w:left="1440" w:hanging="360"/>
          </w:pPr>
        </w:pPrChange>
      </w:pPr>
      <w:ins w:id="339" w:author="Dunn, Julia (NIH/NIMH) [F]" w:date="2020-04-08T12:10:00Z">
        <w:del w:id="340" w:author="Lopez, Diana (NIH/NIMH) [F]" w:date="2020-04-08T12:31:00Z">
          <w:r w:rsidRPr="00355E6B" w:rsidDel="00B00147">
            <w:rPr>
              <w:rFonts w:eastAsia="Arial" w:cs="Arial"/>
              <w:szCs w:val="22"/>
            </w:rPr>
            <w:delText>Not at all</w:delText>
          </w:r>
        </w:del>
      </w:ins>
    </w:p>
    <w:p w14:paraId="45BBDCC6" w14:textId="541F6729" w:rsidR="00145DFD" w:rsidRPr="00355E6B" w:rsidDel="00B00147" w:rsidRDefault="00145DFD">
      <w:pPr>
        <w:spacing w:before="200"/>
        <w:ind w:left="1440"/>
        <w:rPr>
          <w:ins w:id="341" w:author="Dunn, Julia (NIH/NIMH) [F]" w:date="2020-04-08T12:10:00Z"/>
          <w:del w:id="342" w:author="Lopez, Diana (NIH/NIMH) [F]" w:date="2020-04-08T12:31:00Z"/>
          <w:rFonts w:eastAsia="Arial" w:cs="Arial"/>
          <w:szCs w:val="22"/>
        </w:rPr>
        <w:pPrChange w:id="343" w:author="Lopez, Diana (NIH/NIMH) [F]" w:date="2020-04-08T12:31:00Z">
          <w:pPr>
            <w:numPr>
              <w:ilvl w:val="1"/>
              <w:numId w:val="8"/>
            </w:numPr>
            <w:ind w:left="1440" w:hanging="360"/>
          </w:pPr>
        </w:pPrChange>
      </w:pPr>
      <w:ins w:id="344" w:author="Dunn, Julia (NIH/NIMH) [F]" w:date="2020-04-08T12:10:00Z">
        <w:del w:id="345" w:author="Lopez, Diana (NIH/NIMH) [F]" w:date="2020-04-08T12:31:00Z">
          <w:r w:rsidRPr="00355E6B" w:rsidDel="00B00147">
            <w:rPr>
              <w:rFonts w:eastAsia="Arial" w:cs="Arial"/>
              <w:szCs w:val="22"/>
            </w:rPr>
            <w:delText xml:space="preserve">Rarely  </w:delText>
          </w:r>
        </w:del>
      </w:ins>
    </w:p>
    <w:p w14:paraId="531180C1" w14:textId="600A57A1" w:rsidR="00145DFD" w:rsidRPr="00355E6B" w:rsidDel="00B00147" w:rsidRDefault="00145DFD">
      <w:pPr>
        <w:spacing w:before="200"/>
        <w:ind w:left="1440"/>
        <w:rPr>
          <w:ins w:id="346" w:author="Dunn, Julia (NIH/NIMH) [F]" w:date="2020-04-08T12:10:00Z"/>
          <w:del w:id="347" w:author="Lopez, Diana (NIH/NIMH) [F]" w:date="2020-04-08T12:31:00Z"/>
          <w:rFonts w:eastAsia="Arial" w:cs="Arial"/>
          <w:szCs w:val="22"/>
        </w:rPr>
        <w:pPrChange w:id="348" w:author="Lopez, Diana (NIH/NIMH) [F]" w:date="2020-04-08T12:31:00Z">
          <w:pPr>
            <w:numPr>
              <w:ilvl w:val="1"/>
              <w:numId w:val="8"/>
            </w:numPr>
            <w:ind w:left="1440" w:hanging="360"/>
          </w:pPr>
        </w:pPrChange>
      </w:pPr>
      <w:ins w:id="349" w:author="Dunn, Julia (NIH/NIMH) [F]" w:date="2020-04-08T12:10:00Z">
        <w:del w:id="350" w:author="Lopez, Diana (NIH/NIMH) [F]" w:date="2020-04-08T12:31:00Z">
          <w:r w:rsidRPr="00355E6B" w:rsidDel="00B00147">
            <w:rPr>
              <w:rFonts w:eastAsia="Arial" w:cs="Arial"/>
              <w:szCs w:val="22"/>
            </w:rPr>
            <w:delText>Once a month</w:delText>
          </w:r>
        </w:del>
      </w:ins>
    </w:p>
    <w:p w14:paraId="61854A5F" w14:textId="68A441AF" w:rsidR="00145DFD" w:rsidRPr="00355E6B" w:rsidDel="00B00147" w:rsidRDefault="00145DFD">
      <w:pPr>
        <w:spacing w:before="200"/>
        <w:ind w:left="1440"/>
        <w:rPr>
          <w:ins w:id="351" w:author="Dunn, Julia (NIH/NIMH) [F]" w:date="2020-04-08T12:10:00Z"/>
          <w:del w:id="352" w:author="Lopez, Diana (NIH/NIMH) [F]" w:date="2020-04-08T12:31:00Z"/>
          <w:rFonts w:eastAsia="Arial" w:cs="Arial"/>
          <w:szCs w:val="22"/>
        </w:rPr>
        <w:pPrChange w:id="353" w:author="Lopez, Diana (NIH/NIMH) [F]" w:date="2020-04-08T12:31:00Z">
          <w:pPr>
            <w:numPr>
              <w:ilvl w:val="1"/>
              <w:numId w:val="8"/>
            </w:numPr>
            <w:ind w:left="1440" w:hanging="360"/>
          </w:pPr>
        </w:pPrChange>
      </w:pPr>
      <w:ins w:id="354" w:author="Dunn, Julia (NIH/NIMH) [F]" w:date="2020-04-08T12:10:00Z">
        <w:del w:id="355" w:author="Lopez, Diana (NIH/NIMH) [F]" w:date="2020-04-08T12:31:00Z">
          <w:r w:rsidRPr="00355E6B" w:rsidDel="00B00147">
            <w:rPr>
              <w:rFonts w:eastAsia="Arial" w:cs="Arial"/>
              <w:szCs w:val="22"/>
            </w:rPr>
            <w:delText>Several times a month</w:delText>
          </w:r>
        </w:del>
      </w:ins>
    </w:p>
    <w:p w14:paraId="51830BAE" w14:textId="356FF201" w:rsidR="00145DFD" w:rsidRPr="00355E6B" w:rsidDel="00B00147" w:rsidRDefault="00145DFD">
      <w:pPr>
        <w:spacing w:before="200"/>
        <w:ind w:left="1440"/>
        <w:rPr>
          <w:ins w:id="356" w:author="Dunn, Julia (NIH/NIMH) [F]" w:date="2020-04-08T12:10:00Z"/>
          <w:del w:id="357" w:author="Lopez, Diana (NIH/NIMH) [F]" w:date="2020-04-08T12:31:00Z"/>
          <w:rFonts w:eastAsia="Arial" w:cs="Arial"/>
          <w:szCs w:val="22"/>
        </w:rPr>
        <w:pPrChange w:id="358" w:author="Lopez, Diana (NIH/NIMH) [F]" w:date="2020-04-08T12:31:00Z">
          <w:pPr>
            <w:numPr>
              <w:ilvl w:val="1"/>
              <w:numId w:val="8"/>
            </w:numPr>
            <w:ind w:left="1440" w:hanging="360"/>
          </w:pPr>
        </w:pPrChange>
      </w:pPr>
      <w:ins w:id="359" w:author="Dunn, Julia (NIH/NIMH) [F]" w:date="2020-04-08T12:10:00Z">
        <w:del w:id="360" w:author="Lopez, Diana (NIH/NIMH) [F]" w:date="2020-04-08T12:31:00Z">
          <w:r w:rsidRPr="00355E6B" w:rsidDel="00B00147">
            <w:rPr>
              <w:rFonts w:eastAsia="Arial" w:cs="Arial"/>
              <w:szCs w:val="22"/>
            </w:rPr>
            <w:delText>Once a week</w:delText>
          </w:r>
        </w:del>
      </w:ins>
    </w:p>
    <w:p w14:paraId="2B640501" w14:textId="016317D0" w:rsidR="00145DFD" w:rsidRPr="00355E6B" w:rsidDel="00B00147" w:rsidRDefault="00145DFD">
      <w:pPr>
        <w:spacing w:before="200"/>
        <w:ind w:left="1440"/>
        <w:rPr>
          <w:ins w:id="361" w:author="Dunn, Julia (NIH/NIMH) [F]" w:date="2020-04-08T12:10:00Z"/>
          <w:del w:id="362" w:author="Lopez, Diana (NIH/NIMH) [F]" w:date="2020-04-08T12:31:00Z"/>
          <w:rFonts w:eastAsia="Arial" w:cs="Arial"/>
          <w:szCs w:val="22"/>
        </w:rPr>
        <w:pPrChange w:id="363" w:author="Lopez, Diana (NIH/NIMH) [F]" w:date="2020-04-08T12:31:00Z">
          <w:pPr>
            <w:numPr>
              <w:ilvl w:val="1"/>
              <w:numId w:val="8"/>
            </w:numPr>
            <w:ind w:left="1440" w:hanging="360"/>
          </w:pPr>
        </w:pPrChange>
      </w:pPr>
      <w:ins w:id="364" w:author="Dunn, Julia (NIH/NIMH) [F]" w:date="2020-04-08T12:10:00Z">
        <w:del w:id="365" w:author="Lopez, Diana (NIH/NIMH) [F]" w:date="2020-04-08T12:31:00Z">
          <w:r w:rsidRPr="00355E6B" w:rsidDel="00B00147">
            <w:rPr>
              <w:rFonts w:eastAsia="Arial" w:cs="Arial"/>
              <w:szCs w:val="22"/>
            </w:rPr>
            <w:delText>Several times a week</w:delText>
          </w:r>
        </w:del>
      </w:ins>
    </w:p>
    <w:p w14:paraId="3720B554" w14:textId="63C3D01B" w:rsidR="00145DFD" w:rsidRPr="00355E6B" w:rsidDel="00B00147" w:rsidRDefault="00145DFD">
      <w:pPr>
        <w:spacing w:before="200"/>
        <w:ind w:left="1440"/>
        <w:rPr>
          <w:ins w:id="366" w:author="Dunn, Julia (NIH/NIMH) [F]" w:date="2020-04-08T12:10:00Z"/>
          <w:del w:id="367" w:author="Lopez, Diana (NIH/NIMH) [F]" w:date="2020-04-08T12:31:00Z"/>
          <w:rFonts w:eastAsia="Arial" w:cs="Arial"/>
          <w:szCs w:val="22"/>
        </w:rPr>
        <w:pPrChange w:id="368" w:author="Lopez, Diana (NIH/NIMH) [F]" w:date="2020-04-08T12:31:00Z">
          <w:pPr>
            <w:numPr>
              <w:ilvl w:val="1"/>
              <w:numId w:val="8"/>
            </w:numPr>
            <w:ind w:left="1440" w:hanging="360"/>
          </w:pPr>
        </w:pPrChange>
      </w:pPr>
      <w:ins w:id="369" w:author="Dunn, Julia (NIH/NIMH) [F]" w:date="2020-04-08T12:10:00Z">
        <w:del w:id="370" w:author="Lopez, Diana (NIH/NIMH) [F]" w:date="2020-04-08T12:31:00Z">
          <w:r w:rsidRPr="00355E6B" w:rsidDel="00B00147">
            <w:rPr>
              <w:rFonts w:eastAsia="Arial" w:cs="Arial"/>
              <w:szCs w:val="22"/>
            </w:rPr>
            <w:delText>Once a day</w:delText>
          </w:r>
        </w:del>
      </w:ins>
    </w:p>
    <w:p w14:paraId="7CD939AB" w14:textId="0CE1F5F0" w:rsidR="00145DFD" w:rsidRPr="00355E6B" w:rsidDel="00B00147" w:rsidRDefault="00145DFD">
      <w:pPr>
        <w:spacing w:before="200"/>
        <w:ind w:left="1440"/>
        <w:rPr>
          <w:ins w:id="371" w:author="Dunn, Julia (NIH/NIMH) [F]" w:date="2020-04-08T12:10:00Z"/>
          <w:del w:id="372" w:author="Lopez, Diana (NIH/NIMH) [F]" w:date="2020-04-08T12:31:00Z"/>
          <w:rFonts w:eastAsia="Arial" w:cs="Arial"/>
          <w:szCs w:val="22"/>
        </w:rPr>
        <w:pPrChange w:id="373" w:author="Lopez, Diana (NIH/NIMH) [F]" w:date="2020-04-08T12:31:00Z">
          <w:pPr>
            <w:numPr>
              <w:ilvl w:val="1"/>
              <w:numId w:val="8"/>
            </w:numPr>
            <w:ind w:left="1440" w:hanging="360"/>
          </w:pPr>
        </w:pPrChange>
      </w:pPr>
      <w:ins w:id="374" w:author="Dunn, Julia (NIH/NIMH) [F]" w:date="2020-04-08T12:10:00Z">
        <w:del w:id="375" w:author="Lopez, Diana (NIH/NIMH) [F]" w:date="2020-04-08T12:31:00Z">
          <w:r w:rsidRPr="00355E6B" w:rsidDel="00B00147">
            <w:rPr>
              <w:rFonts w:eastAsia="Arial" w:cs="Arial"/>
              <w:szCs w:val="22"/>
            </w:rPr>
            <w:delText>More than once a day</w:delText>
          </w:r>
        </w:del>
      </w:ins>
    </w:p>
    <w:p w14:paraId="34865360" w14:textId="5EDA3B63" w:rsidR="00145DFD" w:rsidDel="00B00147" w:rsidRDefault="00145DFD">
      <w:pPr>
        <w:spacing w:before="200"/>
        <w:ind w:left="1440"/>
        <w:rPr>
          <w:ins w:id="376" w:author="Dunn, Julia (NIH/NIMH) [F]" w:date="2020-04-08T12:10:00Z"/>
          <w:del w:id="377" w:author="Lopez, Diana (NIH/NIMH) [F]" w:date="2020-04-08T12:31:00Z"/>
          <w:szCs w:val="22"/>
        </w:rPr>
        <w:pPrChange w:id="378" w:author="Lopez, Diana (NIH/NIMH) [F]" w:date="2020-04-08T12:31:00Z">
          <w:pPr>
            <w:numPr>
              <w:numId w:val="8"/>
            </w:numPr>
            <w:spacing w:before="200"/>
            <w:ind w:left="720" w:hanging="360"/>
          </w:pPr>
        </w:pPrChange>
      </w:pPr>
      <w:ins w:id="379" w:author="Dunn, Julia (NIH/NIMH) [F]" w:date="2020-04-08T12:10:00Z">
        <w:del w:id="380" w:author="Lopez, Diana (NIH/NIMH) [F]" w:date="2020-04-08T12:31:00Z">
          <w:r w:rsidRPr="00EE339F" w:rsidDel="00B00147">
            <w:rPr>
              <w:rFonts w:eastAsia="Arial" w:cs="Arial"/>
              <w:b/>
              <w:bCs/>
              <w:szCs w:val="22"/>
            </w:rPr>
            <w:delText>…</w:delText>
          </w:r>
          <w:r w:rsidRPr="7213FF42" w:rsidDel="00B00147">
            <w:rPr>
              <w:rFonts w:eastAsia="Arial" w:cs="Arial"/>
              <w:b/>
              <w:bCs/>
              <w:szCs w:val="22"/>
            </w:rPr>
            <w:delText xml:space="preserve"> sleeping medications or sedatives/hypnotics?</w:delText>
          </w:r>
        </w:del>
      </w:ins>
    </w:p>
    <w:p w14:paraId="20396644" w14:textId="2CD38E3C" w:rsidR="00145DFD" w:rsidRPr="00355E6B" w:rsidDel="00B00147" w:rsidRDefault="00145DFD">
      <w:pPr>
        <w:spacing w:before="200"/>
        <w:ind w:left="1440"/>
        <w:rPr>
          <w:ins w:id="381" w:author="Dunn, Julia (NIH/NIMH) [F]" w:date="2020-04-08T12:10:00Z"/>
          <w:del w:id="382" w:author="Lopez, Diana (NIH/NIMH) [F]" w:date="2020-04-08T12:31:00Z"/>
          <w:rFonts w:eastAsia="Arial" w:cs="Arial"/>
          <w:szCs w:val="22"/>
        </w:rPr>
        <w:pPrChange w:id="383" w:author="Lopez, Diana (NIH/NIMH) [F]" w:date="2020-04-08T12:31:00Z">
          <w:pPr>
            <w:numPr>
              <w:ilvl w:val="1"/>
              <w:numId w:val="8"/>
            </w:numPr>
            <w:ind w:left="1440" w:hanging="360"/>
          </w:pPr>
        </w:pPrChange>
      </w:pPr>
      <w:ins w:id="384" w:author="Dunn, Julia (NIH/NIMH) [F]" w:date="2020-04-08T12:10:00Z">
        <w:del w:id="385" w:author="Lopez, Diana (NIH/NIMH) [F]" w:date="2020-04-08T12:31:00Z">
          <w:r w:rsidRPr="00355E6B" w:rsidDel="00B00147">
            <w:rPr>
              <w:rFonts w:eastAsia="Arial" w:cs="Arial"/>
              <w:szCs w:val="22"/>
            </w:rPr>
            <w:delText>Not at all</w:delText>
          </w:r>
        </w:del>
      </w:ins>
    </w:p>
    <w:p w14:paraId="5514F0C1" w14:textId="7EDB9257" w:rsidR="00145DFD" w:rsidRPr="00355E6B" w:rsidDel="00B00147" w:rsidRDefault="00145DFD">
      <w:pPr>
        <w:spacing w:before="200"/>
        <w:ind w:left="1440"/>
        <w:rPr>
          <w:ins w:id="386" w:author="Dunn, Julia (NIH/NIMH) [F]" w:date="2020-04-08T12:10:00Z"/>
          <w:del w:id="387" w:author="Lopez, Diana (NIH/NIMH) [F]" w:date="2020-04-08T12:31:00Z"/>
          <w:rFonts w:eastAsia="Arial" w:cs="Arial"/>
          <w:szCs w:val="22"/>
        </w:rPr>
        <w:pPrChange w:id="388" w:author="Lopez, Diana (NIH/NIMH) [F]" w:date="2020-04-08T12:31:00Z">
          <w:pPr>
            <w:numPr>
              <w:ilvl w:val="1"/>
              <w:numId w:val="8"/>
            </w:numPr>
            <w:ind w:left="1440" w:hanging="360"/>
          </w:pPr>
        </w:pPrChange>
      </w:pPr>
      <w:ins w:id="389" w:author="Dunn, Julia (NIH/NIMH) [F]" w:date="2020-04-08T12:10:00Z">
        <w:del w:id="390" w:author="Lopez, Diana (NIH/NIMH) [F]" w:date="2020-04-08T12:31:00Z">
          <w:r w:rsidRPr="00355E6B" w:rsidDel="00B00147">
            <w:rPr>
              <w:rFonts w:eastAsia="Arial" w:cs="Arial"/>
              <w:szCs w:val="22"/>
            </w:rPr>
            <w:delText xml:space="preserve">Rarely  </w:delText>
          </w:r>
        </w:del>
      </w:ins>
    </w:p>
    <w:p w14:paraId="1F6502D8" w14:textId="71861C35" w:rsidR="00145DFD" w:rsidRPr="00355E6B" w:rsidDel="00B00147" w:rsidRDefault="00145DFD">
      <w:pPr>
        <w:spacing w:before="200"/>
        <w:ind w:left="1440"/>
        <w:rPr>
          <w:ins w:id="391" w:author="Dunn, Julia (NIH/NIMH) [F]" w:date="2020-04-08T12:10:00Z"/>
          <w:del w:id="392" w:author="Lopez, Diana (NIH/NIMH) [F]" w:date="2020-04-08T12:31:00Z"/>
          <w:rFonts w:eastAsia="Arial" w:cs="Arial"/>
          <w:szCs w:val="22"/>
        </w:rPr>
        <w:pPrChange w:id="393" w:author="Lopez, Diana (NIH/NIMH) [F]" w:date="2020-04-08T12:31:00Z">
          <w:pPr>
            <w:numPr>
              <w:ilvl w:val="1"/>
              <w:numId w:val="8"/>
            </w:numPr>
            <w:ind w:left="1440" w:hanging="360"/>
          </w:pPr>
        </w:pPrChange>
      </w:pPr>
      <w:ins w:id="394" w:author="Dunn, Julia (NIH/NIMH) [F]" w:date="2020-04-08T12:10:00Z">
        <w:del w:id="395" w:author="Lopez, Diana (NIH/NIMH) [F]" w:date="2020-04-08T12:31:00Z">
          <w:r w:rsidRPr="00355E6B" w:rsidDel="00B00147">
            <w:rPr>
              <w:rFonts w:eastAsia="Arial" w:cs="Arial"/>
              <w:szCs w:val="22"/>
            </w:rPr>
            <w:delText>Once a month</w:delText>
          </w:r>
        </w:del>
      </w:ins>
    </w:p>
    <w:p w14:paraId="012ACD13" w14:textId="127B7117" w:rsidR="00145DFD" w:rsidRPr="00355E6B" w:rsidDel="00B00147" w:rsidRDefault="00145DFD">
      <w:pPr>
        <w:spacing w:before="200"/>
        <w:ind w:left="1440"/>
        <w:rPr>
          <w:ins w:id="396" w:author="Dunn, Julia (NIH/NIMH) [F]" w:date="2020-04-08T12:10:00Z"/>
          <w:del w:id="397" w:author="Lopez, Diana (NIH/NIMH) [F]" w:date="2020-04-08T12:31:00Z"/>
          <w:rFonts w:eastAsia="Arial" w:cs="Arial"/>
          <w:szCs w:val="22"/>
        </w:rPr>
        <w:pPrChange w:id="398" w:author="Lopez, Diana (NIH/NIMH) [F]" w:date="2020-04-08T12:31:00Z">
          <w:pPr>
            <w:numPr>
              <w:ilvl w:val="1"/>
              <w:numId w:val="8"/>
            </w:numPr>
            <w:ind w:left="1440" w:hanging="360"/>
          </w:pPr>
        </w:pPrChange>
      </w:pPr>
      <w:ins w:id="399" w:author="Dunn, Julia (NIH/NIMH) [F]" w:date="2020-04-08T12:10:00Z">
        <w:del w:id="400" w:author="Lopez, Diana (NIH/NIMH) [F]" w:date="2020-04-08T12:31:00Z">
          <w:r w:rsidRPr="00355E6B" w:rsidDel="00B00147">
            <w:rPr>
              <w:rFonts w:eastAsia="Arial" w:cs="Arial"/>
              <w:szCs w:val="22"/>
            </w:rPr>
            <w:delText>Several times a month</w:delText>
          </w:r>
        </w:del>
      </w:ins>
    </w:p>
    <w:p w14:paraId="6209F2A5" w14:textId="4A95FEE7" w:rsidR="00145DFD" w:rsidRPr="00355E6B" w:rsidDel="00B00147" w:rsidRDefault="00145DFD">
      <w:pPr>
        <w:spacing w:before="200"/>
        <w:ind w:left="1440"/>
        <w:rPr>
          <w:ins w:id="401" w:author="Dunn, Julia (NIH/NIMH) [F]" w:date="2020-04-08T12:10:00Z"/>
          <w:del w:id="402" w:author="Lopez, Diana (NIH/NIMH) [F]" w:date="2020-04-08T12:31:00Z"/>
          <w:rFonts w:eastAsia="Arial" w:cs="Arial"/>
          <w:szCs w:val="22"/>
        </w:rPr>
        <w:pPrChange w:id="403" w:author="Lopez, Diana (NIH/NIMH) [F]" w:date="2020-04-08T12:31:00Z">
          <w:pPr>
            <w:numPr>
              <w:ilvl w:val="1"/>
              <w:numId w:val="8"/>
            </w:numPr>
            <w:ind w:left="1440" w:hanging="360"/>
          </w:pPr>
        </w:pPrChange>
      </w:pPr>
      <w:ins w:id="404" w:author="Dunn, Julia (NIH/NIMH) [F]" w:date="2020-04-08T12:10:00Z">
        <w:del w:id="405" w:author="Lopez, Diana (NIH/NIMH) [F]" w:date="2020-04-08T12:31:00Z">
          <w:r w:rsidRPr="00355E6B" w:rsidDel="00B00147">
            <w:rPr>
              <w:rFonts w:eastAsia="Arial" w:cs="Arial"/>
              <w:szCs w:val="22"/>
            </w:rPr>
            <w:delText>Once a week</w:delText>
          </w:r>
        </w:del>
      </w:ins>
    </w:p>
    <w:p w14:paraId="32AE8C3E" w14:textId="56A15E89" w:rsidR="00145DFD" w:rsidRPr="00355E6B" w:rsidDel="00B00147" w:rsidRDefault="00145DFD">
      <w:pPr>
        <w:spacing w:before="200"/>
        <w:ind w:left="1440"/>
        <w:rPr>
          <w:ins w:id="406" w:author="Dunn, Julia (NIH/NIMH) [F]" w:date="2020-04-08T12:10:00Z"/>
          <w:del w:id="407" w:author="Lopez, Diana (NIH/NIMH) [F]" w:date="2020-04-08T12:31:00Z"/>
          <w:rFonts w:eastAsia="Arial" w:cs="Arial"/>
          <w:szCs w:val="22"/>
        </w:rPr>
        <w:pPrChange w:id="408" w:author="Lopez, Diana (NIH/NIMH) [F]" w:date="2020-04-08T12:31:00Z">
          <w:pPr>
            <w:numPr>
              <w:ilvl w:val="1"/>
              <w:numId w:val="8"/>
            </w:numPr>
            <w:ind w:left="1440" w:hanging="360"/>
          </w:pPr>
        </w:pPrChange>
      </w:pPr>
      <w:ins w:id="409" w:author="Dunn, Julia (NIH/NIMH) [F]" w:date="2020-04-08T12:10:00Z">
        <w:del w:id="410" w:author="Lopez, Diana (NIH/NIMH) [F]" w:date="2020-04-08T12:31:00Z">
          <w:r w:rsidRPr="00355E6B" w:rsidDel="00B00147">
            <w:rPr>
              <w:rFonts w:eastAsia="Arial" w:cs="Arial"/>
              <w:szCs w:val="22"/>
            </w:rPr>
            <w:delText>Several times a week</w:delText>
          </w:r>
        </w:del>
      </w:ins>
    </w:p>
    <w:p w14:paraId="35D54503" w14:textId="32E8C72C" w:rsidR="00145DFD" w:rsidDel="00B00147" w:rsidRDefault="00145DFD">
      <w:pPr>
        <w:spacing w:before="200"/>
        <w:ind w:left="1440"/>
        <w:rPr>
          <w:ins w:id="411" w:author="Dunn, Julia (NIH/NIMH) [F]" w:date="2020-04-08T12:17:00Z"/>
          <w:del w:id="412" w:author="Lopez, Diana (NIH/NIMH) [F]" w:date="2020-04-08T12:31:00Z"/>
          <w:rFonts w:eastAsia="Arial" w:cs="Arial"/>
          <w:szCs w:val="22"/>
        </w:rPr>
        <w:pPrChange w:id="413" w:author="Lopez, Diana (NIH/NIMH) [F]" w:date="2020-04-08T12:31:00Z">
          <w:pPr>
            <w:numPr>
              <w:ilvl w:val="1"/>
              <w:numId w:val="8"/>
            </w:numPr>
            <w:ind w:left="1440" w:hanging="360"/>
          </w:pPr>
        </w:pPrChange>
      </w:pPr>
      <w:ins w:id="414" w:author="Dunn, Julia (NIH/NIMH) [F]" w:date="2020-04-08T12:10:00Z">
        <w:del w:id="415" w:author="Lopez, Diana (NIH/NIMH) [F]" w:date="2020-04-08T12:31:00Z">
          <w:r w:rsidRPr="00355E6B" w:rsidDel="00B00147">
            <w:rPr>
              <w:rFonts w:eastAsia="Arial" w:cs="Arial"/>
              <w:szCs w:val="22"/>
            </w:rPr>
            <w:delText>Once a day</w:delText>
          </w:r>
        </w:del>
      </w:ins>
    </w:p>
    <w:p w14:paraId="0DCE1C15" w14:textId="7706D903" w:rsidR="00794031" w:rsidDel="00B00147" w:rsidRDefault="00794031">
      <w:pPr>
        <w:spacing w:before="200"/>
        <w:ind w:left="1440"/>
        <w:rPr>
          <w:ins w:id="416" w:author="Dunn, Julia (NIH/NIMH) [F]" w:date="2020-04-08T12:10:00Z"/>
          <w:del w:id="417" w:author="Lopez, Diana (NIH/NIMH) [F]" w:date="2020-04-08T12:31:00Z"/>
          <w:rFonts w:eastAsia="Arial" w:cs="Arial"/>
          <w:szCs w:val="22"/>
        </w:rPr>
        <w:pPrChange w:id="418" w:author="Lopez, Diana (NIH/NIMH) [F]" w:date="2020-04-08T12:31:00Z">
          <w:pPr>
            <w:numPr>
              <w:ilvl w:val="1"/>
              <w:numId w:val="8"/>
            </w:numPr>
            <w:ind w:left="1440" w:hanging="360"/>
          </w:pPr>
        </w:pPrChange>
      </w:pPr>
      <w:ins w:id="419" w:author="Dunn, Julia (NIH/NIMH) [F]" w:date="2020-04-08T12:17:00Z">
        <w:del w:id="420" w:author="Lopez, Diana (NIH/NIMH) [F]" w:date="2020-04-08T12:31:00Z">
          <w:r w:rsidDel="00B00147">
            <w:rPr>
              <w:rFonts w:eastAsia="Arial" w:cs="Arial"/>
              <w:szCs w:val="22"/>
            </w:rPr>
            <w:delText>More than once a day</w:delText>
          </w:r>
        </w:del>
      </w:ins>
    </w:p>
    <w:p w14:paraId="2BBB4BD4" w14:textId="69F7FAF3" w:rsidR="001C0452" w:rsidRPr="00145DFD" w:rsidDel="00145DFD" w:rsidRDefault="001C0452">
      <w:pPr>
        <w:spacing w:before="200"/>
        <w:ind w:left="1440"/>
        <w:rPr>
          <w:del w:id="421" w:author="Dunn, Julia (NIH/NIMH) [F]" w:date="2020-04-08T12:10:00Z"/>
          <w:rFonts w:eastAsia="Arial" w:cs="Arial"/>
          <w:szCs w:val="22"/>
          <w:rPrChange w:id="422" w:author="Dunn, Julia (NIH/NIMH) [F]" w:date="2020-04-08T12:10:00Z">
            <w:rPr>
              <w:del w:id="423" w:author="Dunn, Julia (NIH/NIMH) [F]" w:date="2020-04-08T12:10:00Z"/>
              <w:szCs w:val="22"/>
            </w:rPr>
          </w:rPrChange>
        </w:rPr>
        <w:pPrChange w:id="424" w:author="Lopez, Diana (NIH/NIMH) [F]" w:date="2020-04-08T12:31:00Z">
          <w:pPr>
            <w:numPr>
              <w:numId w:val="8"/>
            </w:numPr>
            <w:spacing w:before="200"/>
            <w:ind w:left="720" w:hanging="360"/>
          </w:pPr>
        </w:pPrChange>
      </w:pPr>
      <w:del w:id="425" w:author="Dunn, Julia (NIH/NIMH) [F]" w:date="2020-04-08T12:10:00Z">
        <w:r w:rsidRPr="00145DFD" w:rsidDel="00145DFD">
          <w:rPr>
            <w:rFonts w:eastAsia="Arial" w:cs="Arial"/>
            <w:b/>
            <w:szCs w:val="22"/>
          </w:rPr>
          <w:delText>... opiates, heroin, cocaine, crack, amphetamine, methamphetamine, hallucinogens, or ecstasy?</w:delText>
        </w:r>
      </w:del>
    </w:p>
    <w:p w14:paraId="4B58C2E1" w14:textId="45AC5E77" w:rsidR="001C0452" w:rsidDel="008C44D4" w:rsidRDefault="001C0452">
      <w:pPr>
        <w:spacing w:before="200"/>
        <w:ind w:left="1440"/>
        <w:rPr>
          <w:del w:id="426" w:author="Dunn, Julia (NIH/NIMH) [F]" w:date="2020-04-08T12:09:00Z"/>
          <w:rFonts w:eastAsia="Arial" w:cs="Arial"/>
          <w:szCs w:val="22"/>
        </w:rPr>
        <w:pPrChange w:id="427" w:author="Lopez, Diana (NIH/NIMH) [F]" w:date="2020-04-08T12:31:00Z">
          <w:pPr>
            <w:numPr>
              <w:numId w:val="8"/>
            </w:numPr>
            <w:spacing w:before="200"/>
            <w:ind w:left="720" w:hanging="360"/>
          </w:pPr>
        </w:pPrChange>
      </w:pPr>
      <w:del w:id="428" w:author="Dunn, Julia (NIH/NIMH) [F]" w:date="2020-04-08T12:09:00Z">
        <w:r w:rsidDel="008C44D4">
          <w:rPr>
            <w:rFonts w:eastAsia="Arial" w:cs="Arial"/>
            <w:szCs w:val="22"/>
          </w:rPr>
          <w:delText>Not at all</w:delText>
        </w:r>
      </w:del>
    </w:p>
    <w:p w14:paraId="27391ACA" w14:textId="1AB167CD" w:rsidR="001C0452" w:rsidDel="008C44D4" w:rsidRDefault="001C0452">
      <w:pPr>
        <w:spacing w:before="200"/>
        <w:ind w:left="1440"/>
        <w:rPr>
          <w:del w:id="429" w:author="Dunn, Julia (NIH/NIMH) [F]" w:date="2020-04-08T12:09:00Z"/>
          <w:rFonts w:eastAsia="Arial" w:cs="Arial"/>
          <w:szCs w:val="22"/>
        </w:rPr>
        <w:pPrChange w:id="430" w:author="Lopez, Diana (NIH/NIMH) [F]" w:date="2020-04-08T12:31:00Z">
          <w:pPr>
            <w:numPr>
              <w:numId w:val="8"/>
            </w:numPr>
            <w:spacing w:before="200"/>
            <w:ind w:left="720" w:hanging="360"/>
          </w:pPr>
        </w:pPrChange>
      </w:pPr>
      <w:del w:id="431" w:author="Dunn, Julia (NIH/NIMH) [F]" w:date="2020-04-08T12:09:00Z">
        <w:r w:rsidDel="008C44D4">
          <w:rPr>
            <w:rFonts w:eastAsia="Arial" w:cs="Arial"/>
            <w:szCs w:val="22"/>
          </w:rPr>
          <w:delText>Rarely</w:delText>
        </w:r>
      </w:del>
    </w:p>
    <w:p w14:paraId="54C5842F" w14:textId="33F73C66" w:rsidR="001C0452" w:rsidDel="008C44D4" w:rsidRDefault="001C0452">
      <w:pPr>
        <w:spacing w:before="200"/>
        <w:ind w:left="1440"/>
        <w:rPr>
          <w:del w:id="432" w:author="Dunn, Julia (NIH/NIMH) [F]" w:date="2020-04-08T12:09:00Z"/>
          <w:rFonts w:eastAsia="Arial" w:cs="Arial"/>
          <w:szCs w:val="22"/>
        </w:rPr>
        <w:pPrChange w:id="433" w:author="Lopez, Diana (NIH/NIMH) [F]" w:date="2020-04-08T12:31:00Z">
          <w:pPr>
            <w:numPr>
              <w:numId w:val="8"/>
            </w:numPr>
            <w:spacing w:before="200"/>
            <w:ind w:left="720" w:hanging="360"/>
          </w:pPr>
        </w:pPrChange>
      </w:pPr>
      <w:del w:id="434" w:author="Dunn, Julia (NIH/NIMH) [F]" w:date="2020-04-08T12:09:00Z">
        <w:r w:rsidDel="008C44D4">
          <w:rPr>
            <w:rFonts w:eastAsia="Arial" w:cs="Arial"/>
            <w:szCs w:val="22"/>
          </w:rPr>
          <w:delText>Occasionally</w:delText>
        </w:r>
      </w:del>
    </w:p>
    <w:p w14:paraId="754AD68F" w14:textId="3901B2C2" w:rsidR="00B14DC5" w:rsidDel="008C44D4" w:rsidRDefault="001C0452">
      <w:pPr>
        <w:spacing w:before="200"/>
        <w:ind w:left="1440"/>
        <w:rPr>
          <w:del w:id="435" w:author="Dunn, Julia (NIH/NIMH) [F]" w:date="2020-04-08T12:09:00Z"/>
          <w:rFonts w:eastAsia="Arial" w:cs="Arial"/>
          <w:szCs w:val="22"/>
        </w:rPr>
        <w:pPrChange w:id="436" w:author="Lopez, Diana (NIH/NIMH) [F]" w:date="2020-04-08T12:31:00Z">
          <w:pPr>
            <w:numPr>
              <w:numId w:val="8"/>
            </w:numPr>
            <w:spacing w:before="200"/>
            <w:ind w:left="720" w:hanging="360"/>
          </w:pPr>
        </w:pPrChange>
      </w:pPr>
      <w:del w:id="437" w:author="Dunn, Julia (NIH/NIMH) [F]" w:date="2020-04-08T12:09:00Z">
        <w:r w:rsidDel="008C44D4">
          <w:rPr>
            <w:rFonts w:eastAsia="Arial" w:cs="Arial"/>
            <w:szCs w:val="22"/>
          </w:rPr>
          <w:delText>Often</w:delText>
        </w:r>
      </w:del>
    </w:p>
    <w:p w14:paraId="160A3616" w14:textId="0169D69A" w:rsidR="00B14DC5" w:rsidRPr="00B14DC5" w:rsidDel="008C44D4" w:rsidRDefault="001C0452">
      <w:pPr>
        <w:spacing w:before="200"/>
        <w:ind w:left="1440"/>
        <w:rPr>
          <w:del w:id="438" w:author="Dunn, Julia (NIH/NIMH) [F]" w:date="2020-04-08T12:09:00Z"/>
          <w:rFonts w:eastAsia="Arial" w:cs="Arial"/>
          <w:szCs w:val="22"/>
        </w:rPr>
        <w:pPrChange w:id="439" w:author="Lopez, Diana (NIH/NIMH) [F]" w:date="2020-04-08T12:31:00Z">
          <w:pPr>
            <w:numPr>
              <w:numId w:val="8"/>
            </w:numPr>
            <w:spacing w:before="200"/>
            <w:ind w:left="720" w:hanging="360"/>
          </w:pPr>
        </w:pPrChange>
      </w:pPr>
      <w:del w:id="440" w:author="Dunn, Julia (NIH/NIMH) [F]" w:date="2020-04-08T12:09:00Z">
        <w:r w:rsidRPr="00B14DC5" w:rsidDel="008C44D4">
          <w:rPr>
            <w:rFonts w:eastAsia="Arial" w:cs="Arial"/>
            <w:szCs w:val="22"/>
          </w:rPr>
          <w:delText>Regularly</w:delText>
        </w:r>
      </w:del>
    </w:p>
    <w:p w14:paraId="534B3311" w14:textId="0BBE19D9" w:rsidR="009376B8" w:rsidDel="00794031" w:rsidRDefault="009376B8">
      <w:pPr>
        <w:spacing w:before="200"/>
        <w:ind w:left="1440"/>
        <w:rPr>
          <w:del w:id="441" w:author="Dunn, Julia (NIH/NIMH) [F]" w:date="2020-04-08T12:18:00Z"/>
          <w:rFonts w:eastAsiaTheme="majorEastAsia" w:cstheme="majorBidi"/>
          <w:b/>
          <w:sz w:val="26"/>
          <w:szCs w:val="26"/>
        </w:rPr>
        <w:pPrChange w:id="442" w:author="Lopez, Diana (NIH/NIMH) [F]" w:date="2020-04-08T12:31:00Z">
          <w:pPr>
            <w:numPr>
              <w:ilvl w:val="1"/>
              <w:numId w:val="8"/>
            </w:numPr>
            <w:ind w:left="1440" w:hanging="360"/>
          </w:pPr>
        </w:pPrChange>
      </w:pPr>
    </w:p>
    <w:p w14:paraId="1B891416" w14:textId="69633B34" w:rsidR="00B14DC5" w:rsidDel="00794031" w:rsidRDefault="00B14DC5">
      <w:pPr>
        <w:spacing w:before="200"/>
        <w:ind w:left="1440"/>
        <w:rPr>
          <w:del w:id="443" w:author="Dunn, Julia (NIH/NIMH) [F]" w:date="2020-04-08T12:17:00Z"/>
        </w:rPr>
        <w:pPrChange w:id="444" w:author="Lopez, Diana (NIH/NIMH) [F]" w:date="2020-04-08T12:31:00Z">
          <w:pPr>
            <w:pStyle w:val="Heading2"/>
          </w:pPr>
        </w:pPrChange>
      </w:pPr>
    </w:p>
    <w:p w14:paraId="108E88DA" w14:textId="1EE32E8E" w:rsidR="00D50F8E" w:rsidRDefault="00D50F8E">
      <w:pPr>
        <w:ind w:left="1440"/>
        <w:rPr>
          <w:rFonts w:eastAsiaTheme="majorEastAsia" w:cstheme="majorBidi"/>
          <w:b/>
          <w:sz w:val="26"/>
          <w:szCs w:val="26"/>
        </w:rPr>
        <w:pPrChange w:id="445" w:author="Lopez, Diana (NIH/NIMH) [F]" w:date="2020-04-08T12:31:00Z">
          <w:pPr/>
        </w:pPrChange>
      </w:pPr>
      <w:del w:id="446" w:author="Dunn, Julia (NIH/NIMH) [F]" w:date="2020-04-08T12:17:00Z">
        <w:r w:rsidDel="00794031">
          <w:br w:type="page"/>
        </w:r>
      </w:del>
    </w:p>
    <w:p w14:paraId="0000028A" w14:textId="74D4535A" w:rsidR="00067B04" w:rsidRDefault="007C6F70">
      <w:pPr>
        <w:pStyle w:val="Heading2"/>
        <w:rPr>
          <w:b w:val="0"/>
        </w:rPr>
      </w:pPr>
      <w:r>
        <w:lastRenderedPageBreak/>
        <w:t>ADDITIONAL CONCERNS AND COMMENTS</w:t>
      </w:r>
    </w:p>
    <w:p w14:paraId="0000028B" w14:textId="77777777" w:rsidR="00067B04" w:rsidRDefault="00067B04"/>
    <w:p w14:paraId="0000028C" w14:textId="77777777" w:rsidR="00067B04" w:rsidRDefault="007C6F70">
      <w:pPr>
        <w:rPr>
          <w:rFonts w:eastAsia="Arial" w:cs="Arial"/>
          <w:b/>
          <w:szCs w:val="22"/>
        </w:rPr>
      </w:pPr>
      <w:r>
        <w:rPr>
          <w:rFonts w:eastAsia="Arial" w:cs="Arial"/>
          <w:b/>
          <w:szCs w:val="22"/>
        </w:rPr>
        <w:t xml:space="preserve">Please describe anything else that concerns you about the impact of Coronavirus/COVID-19 on your child. </w:t>
      </w:r>
    </w:p>
    <w:p w14:paraId="0000028D" w14:textId="77777777" w:rsidR="00067B04" w:rsidRDefault="00067B04">
      <w:pPr>
        <w:rPr>
          <w:rFonts w:eastAsia="Arial" w:cs="Arial"/>
          <w:b/>
          <w:szCs w:val="22"/>
        </w:rPr>
      </w:pPr>
    </w:p>
    <w:p w14:paraId="0000028E" w14:textId="77777777" w:rsidR="00067B04" w:rsidRDefault="007C6F70">
      <w:pPr>
        <w:rPr>
          <w:rFonts w:eastAsia="Arial" w:cs="Arial"/>
          <w:b/>
          <w:szCs w:val="22"/>
        </w:rPr>
      </w:pPr>
      <w:r>
        <w:rPr>
          <w:rFonts w:eastAsia="Arial" w:cs="Arial"/>
          <w:b/>
          <w:szCs w:val="22"/>
        </w:rPr>
        <w:t>[TEXT BOX]</w:t>
      </w:r>
    </w:p>
    <w:p w14:paraId="0000028F" w14:textId="77777777" w:rsidR="00067B04" w:rsidRDefault="00067B04">
      <w:pPr>
        <w:rPr>
          <w:rFonts w:eastAsia="Arial" w:cs="Arial"/>
          <w:szCs w:val="22"/>
        </w:rPr>
      </w:pPr>
    </w:p>
    <w:p w14:paraId="00000290" w14:textId="4B3F44AF" w:rsidR="00067B04" w:rsidRDefault="007C6F70">
      <w:pPr>
        <w:rPr>
          <w:rFonts w:eastAsia="Arial" w:cs="Arial"/>
          <w:b/>
          <w:szCs w:val="22"/>
        </w:rPr>
      </w:pPr>
      <w:r>
        <w:rPr>
          <w:rFonts w:eastAsia="Arial" w:cs="Arial"/>
          <w:b/>
          <w:szCs w:val="22"/>
        </w:rPr>
        <w:t xml:space="preserve">Please provide any comments that you would like </w:t>
      </w:r>
      <w:ins w:id="447" w:author="Irene Droney" w:date="2020-04-09T15:59:00Z">
        <w:r w:rsidR="002C1539">
          <w:rPr>
            <w:rFonts w:eastAsia="Arial" w:cs="Arial"/>
            <w:b/>
            <w:szCs w:val="22"/>
          </w:rPr>
          <w:t xml:space="preserve">to share </w:t>
        </w:r>
      </w:ins>
      <w:bookmarkStart w:id="448" w:name="_GoBack"/>
      <w:bookmarkEnd w:id="448"/>
      <w:r>
        <w:rPr>
          <w:rFonts w:eastAsia="Arial" w:cs="Arial"/>
          <w:b/>
          <w:szCs w:val="22"/>
        </w:rPr>
        <w:t>about this survey and/or related topics.</w:t>
      </w:r>
    </w:p>
    <w:p w14:paraId="00000291" w14:textId="77777777" w:rsidR="00067B04" w:rsidRDefault="00067B04">
      <w:pPr>
        <w:rPr>
          <w:rFonts w:eastAsia="Arial" w:cs="Arial"/>
          <w:b/>
          <w:szCs w:val="22"/>
        </w:rPr>
      </w:pPr>
    </w:p>
    <w:p w14:paraId="00000293" w14:textId="46883DE4" w:rsidR="00067B04" w:rsidRDefault="007C6F70">
      <w:pPr>
        <w:rPr>
          <w:rFonts w:eastAsia="Arial" w:cs="Arial"/>
          <w:szCs w:val="22"/>
        </w:rPr>
      </w:pPr>
      <w:r>
        <w:rPr>
          <w:rFonts w:eastAsia="Arial" w:cs="Arial"/>
          <w:b/>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Dunn, Julia (NIH/NIMH) [F]" w:date="2020-04-06T16:58:00Z" w:initials="DJ([">
    <w:p w14:paraId="20955DE4" w14:textId="77777777" w:rsidR="00655961" w:rsidRDefault="00655961" w:rsidP="00655961">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55D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55DE4" w16cid:durableId="2235D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50DE5" w14:textId="77777777" w:rsidR="004411ED" w:rsidRDefault="004411ED">
      <w:r>
        <w:separator/>
      </w:r>
    </w:p>
  </w:endnote>
  <w:endnote w:type="continuationSeparator" w:id="0">
    <w:p w14:paraId="11308BCB" w14:textId="77777777" w:rsidR="004411ED" w:rsidRDefault="0044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D894A" w14:textId="77777777" w:rsidR="004411ED" w:rsidRDefault="004411ED">
      <w:r>
        <w:separator/>
      </w:r>
    </w:p>
  </w:footnote>
  <w:footnote w:type="continuationSeparator" w:id="0">
    <w:p w14:paraId="3F605021" w14:textId="77777777" w:rsidR="004411ED" w:rsidRDefault="00441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09ED9C8F" w:rsidR="00DC6D44" w:rsidRPr="00DC6D44" w:rsidRDefault="00DC6D44">
    <w:pPr>
      <w:jc w:val="center"/>
      <w:rPr>
        <w:rFonts w:eastAsia="Arial" w:cs="Arial"/>
        <w:color w:val="0000FF"/>
        <w:szCs w:val="22"/>
      </w:rPr>
    </w:pPr>
    <w:r w:rsidRPr="00DC6D44">
      <w:rPr>
        <w:rFonts w:eastAsia="Arial" w:cs="Arial"/>
        <w:color w:val="0000FF"/>
        <w:szCs w:val="22"/>
      </w:rPr>
      <w:t xml:space="preserve">The </w:t>
    </w:r>
    <w:r w:rsidRPr="00DC6D44">
      <w:rPr>
        <w:rFonts w:eastAsia="Arial" w:cs="Arial"/>
        <w:b/>
        <w:color w:val="0000FF"/>
        <w:szCs w:val="22"/>
      </w:rPr>
      <w:t>C</w:t>
    </w:r>
    <w:r w:rsidRPr="00DC6D44">
      <w:rPr>
        <w:rFonts w:eastAsia="Arial" w:cs="Arial"/>
        <w:color w:val="0000FF"/>
        <w:szCs w:val="22"/>
      </w:rPr>
      <w:t>o</w:t>
    </w:r>
    <w:r w:rsidRPr="00DC6D44">
      <w:rPr>
        <w:rFonts w:eastAsia="Arial" w:cs="Arial"/>
        <w:b/>
        <w:color w:val="0000FF"/>
        <w:szCs w:val="22"/>
      </w:rPr>
      <w:t>R</w:t>
    </w:r>
    <w:r w:rsidRPr="00DC6D44">
      <w:rPr>
        <w:rFonts w:eastAsia="Arial" w:cs="Arial"/>
        <w:color w:val="0000FF"/>
        <w:szCs w:val="22"/>
      </w:rPr>
      <w:t>onav</w:t>
    </w:r>
    <w:r w:rsidRPr="00DC6D44">
      <w:rPr>
        <w:rFonts w:eastAsia="Arial" w:cs="Arial"/>
        <w:b/>
        <w:color w:val="0000FF"/>
        <w:szCs w:val="22"/>
      </w:rPr>
      <w:t>I</w:t>
    </w:r>
    <w:r w:rsidRPr="00DC6D44">
      <w:rPr>
        <w:rFonts w:eastAsia="Arial" w:cs="Arial"/>
        <w:color w:val="0000FF"/>
        <w:szCs w:val="22"/>
      </w:rPr>
      <w:t>ru</w:t>
    </w:r>
    <w:r w:rsidRPr="00DC6D44">
      <w:rPr>
        <w:rFonts w:eastAsia="Arial" w:cs="Arial"/>
        <w:b/>
        <w:color w:val="0000FF"/>
        <w:szCs w:val="22"/>
      </w:rPr>
      <w:t>S</w:t>
    </w:r>
    <w:r w:rsidRPr="00DC6D44">
      <w:rPr>
        <w:rFonts w:eastAsia="Arial" w:cs="Arial"/>
        <w:color w:val="0000FF"/>
        <w:szCs w:val="22"/>
      </w:rPr>
      <w:t xml:space="preserve"> Health </w:t>
    </w:r>
    <w:r w:rsidRPr="00DC6D44">
      <w:rPr>
        <w:rFonts w:eastAsia="Arial" w:cs="Arial"/>
        <w:b/>
        <w:color w:val="0000FF"/>
        <w:szCs w:val="22"/>
      </w:rPr>
      <w:t>I</w:t>
    </w:r>
    <w:r w:rsidRPr="00DC6D44">
      <w:rPr>
        <w:rFonts w:eastAsia="Arial" w:cs="Arial"/>
        <w:color w:val="0000FF"/>
        <w:szCs w:val="22"/>
      </w:rPr>
      <w:t xml:space="preserve">mpact </w:t>
    </w:r>
    <w:r w:rsidRPr="00DC6D44">
      <w:rPr>
        <w:rFonts w:eastAsia="Arial" w:cs="Arial"/>
        <w:b/>
        <w:color w:val="0000FF"/>
        <w:szCs w:val="22"/>
      </w:rPr>
      <w:t>S</w:t>
    </w:r>
    <w:r w:rsidRPr="00DC6D44">
      <w:rPr>
        <w:rFonts w:eastAsia="Arial" w:cs="Arial"/>
        <w:color w:val="0000FF"/>
        <w:szCs w:val="22"/>
      </w:rPr>
      <w:t>urvey (CRISIS) V0.</w:t>
    </w:r>
    <w:ins w:id="449" w:author="Dunn, Julia (NIH/NIMH) [F]" w:date="2020-04-08T11:53:00Z">
      <w:r w:rsidR="002D6AA0">
        <w:rPr>
          <w:rFonts w:eastAsia="Arial" w:cs="Arial"/>
          <w:color w:val="0000FF"/>
          <w:szCs w:val="22"/>
        </w:rPr>
        <w:t>3</w:t>
      </w:r>
    </w:ins>
    <w:del w:id="450" w:author="Dunn, Julia (NIH/NIMH) [F]" w:date="2020-04-08T11:53:00Z">
      <w:r w:rsidR="00E63682" w:rsidDel="002D6AA0">
        <w:rPr>
          <w:rFonts w:eastAsia="Arial" w:cs="Arial"/>
          <w:color w:val="0000FF"/>
          <w:szCs w:val="22"/>
        </w:rPr>
        <w:delText>2</w:delText>
      </w:r>
    </w:del>
    <w:r w:rsidRPr="00DC6D44">
      <w:rPr>
        <w:rFonts w:eastAsia="Arial" w:cs="Arial"/>
        <w:color w:val="0000FF"/>
        <w:szCs w:val="22"/>
      </w:rPr>
      <w:t xml:space="preserve">: Parent Caregiver </w:t>
    </w:r>
    <w:r w:rsidR="00C12E8A">
      <w:rPr>
        <w:rFonts w:eastAsia="Arial" w:cs="Arial"/>
        <w:color w:val="0000FF"/>
        <w:szCs w:val="22"/>
      </w:rPr>
      <w:t>Follow</w:t>
    </w:r>
    <w:r w:rsidR="00365198">
      <w:rPr>
        <w:rFonts w:eastAsia="Arial" w:cs="Arial"/>
        <w:color w:val="0000FF"/>
        <w:szCs w:val="22"/>
      </w:rPr>
      <w:t xml:space="preserve"> Up</w:t>
    </w:r>
    <w:r w:rsidR="00C12E8A">
      <w:rPr>
        <w:rFonts w:eastAsia="Arial" w:cs="Arial"/>
        <w:color w:val="0000FF"/>
        <w:szCs w:val="22"/>
      </w:rPr>
      <w:t xml:space="preserve"> </w:t>
    </w:r>
    <w:r w:rsidR="009A4D22">
      <w:rPr>
        <w:rFonts w:eastAsia="Arial" w:cs="Arial"/>
        <w:color w:val="0000FF"/>
        <w:szCs w:val="22"/>
      </w:rPr>
      <w:t xml:space="preserve">Short </w:t>
    </w:r>
    <w:r w:rsidRPr="00DC6D44">
      <w:rPr>
        <w:rFonts w:eastAsia="Arial" w:cs="Arial"/>
        <w:color w:val="0000FF"/>
        <w:szCs w:val="22"/>
      </w:rPr>
      <w:t>Form</w:t>
    </w:r>
  </w:p>
  <w:p w14:paraId="00000296" w14:textId="77777777" w:rsidR="00DC6D44" w:rsidRPr="00DC6D44" w:rsidRDefault="00DC6D44">
    <w:pPr>
      <w:jc w:val="center"/>
      <w:rPr>
        <w:rFonts w:eastAsia="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A103830"/>
    <w:multiLevelType w:val="multilevel"/>
    <w:tmpl w:val="408A843C"/>
    <w:lvl w:ilvl="0">
      <w:start w:val="1"/>
      <w:numFmt w:val="lowerLetter"/>
      <w:lvlText w:val="%1."/>
      <w:lvlJc w:val="left"/>
      <w:pPr>
        <w:ind w:left="1440" w:hanging="360"/>
      </w:pPr>
      <w:rPr>
        <w:b w:val="0"/>
        <w:bCs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BC08C7"/>
    <w:multiLevelType w:val="hybridMultilevel"/>
    <w:tmpl w:val="2A1830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570428E"/>
    <w:multiLevelType w:val="hybridMultilevel"/>
    <w:tmpl w:val="165639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3"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5"/>
  </w:num>
  <w:num w:numId="3">
    <w:abstractNumId w:val="11"/>
  </w:num>
  <w:num w:numId="4">
    <w:abstractNumId w:val="34"/>
  </w:num>
  <w:num w:numId="5">
    <w:abstractNumId w:val="4"/>
  </w:num>
  <w:num w:numId="6">
    <w:abstractNumId w:val="14"/>
  </w:num>
  <w:num w:numId="7">
    <w:abstractNumId w:val="16"/>
  </w:num>
  <w:num w:numId="8">
    <w:abstractNumId w:val="18"/>
  </w:num>
  <w:num w:numId="9">
    <w:abstractNumId w:val="5"/>
  </w:num>
  <w:num w:numId="10">
    <w:abstractNumId w:val="20"/>
  </w:num>
  <w:num w:numId="11">
    <w:abstractNumId w:val="23"/>
  </w:num>
  <w:num w:numId="12">
    <w:abstractNumId w:val="30"/>
  </w:num>
  <w:num w:numId="13">
    <w:abstractNumId w:val="6"/>
  </w:num>
  <w:num w:numId="14">
    <w:abstractNumId w:val="2"/>
  </w:num>
  <w:num w:numId="15">
    <w:abstractNumId w:val="24"/>
  </w:num>
  <w:num w:numId="16">
    <w:abstractNumId w:val="8"/>
  </w:num>
  <w:num w:numId="17">
    <w:abstractNumId w:val="15"/>
  </w:num>
  <w:num w:numId="18">
    <w:abstractNumId w:val="33"/>
  </w:num>
  <w:num w:numId="19">
    <w:abstractNumId w:val="31"/>
  </w:num>
  <w:num w:numId="20">
    <w:abstractNumId w:val="3"/>
  </w:num>
  <w:num w:numId="21">
    <w:abstractNumId w:val="25"/>
  </w:num>
  <w:num w:numId="22">
    <w:abstractNumId w:val="28"/>
  </w:num>
  <w:num w:numId="23">
    <w:abstractNumId w:val="17"/>
  </w:num>
  <w:num w:numId="24">
    <w:abstractNumId w:val="13"/>
  </w:num>
  <w:num w:numId="25">
    <w:abstractNumId w:val="21"/>
  </w:num>
  <w:num w:numId="26">
    <w:abstractNumId w:val="12"/>
  </w:num>
  <w:num w:numId="27">
    <w:abstractNumId w:val="26"/>
  </w:num>
  <w:num w:numId="28">
    <w:abstractNumId w:val="0"/>
  </w:num>
  <w:num w:numId="29">
    <w:abstractNumId w:val="19"/>
  </w:num>
  <w:num w:numId="30">
    <w:abstractNumId w:val="10"/>
  </w:num>
  <w:num w:numId="31">
    <w:abstractNumId w:val="27"/>
  </w:num>
  <w:num w:numId="32">
    <w:abstractNumId w:val="32"/>
  </w:num>
  <w:num w:numId="33">
    <w:abstractNumId w:val="9"/>
  </w:num>
  <w:num w:numId="34">
    <w:abstractNumId w:val="22"/>
  </w:num>
  <w:num w:numId="35">
    <w:abstractNumId w:val="29"/>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Irene Droney">
    <w15:presenceInfo w15:providerId="AD" w15:userId="S::Irene.Droney@childmind.org::3afccaca-9648-44ba-bdaf-e8e1d108b987"/>
  </w15:person>
  <w15:person w15:author="Lopez, Diana (NIH/NIMH) [F]">
    <w15:presenceInfo w15:providerId="AD" w15:userId="S::lopezd2@nih.gov::4e45c5c7-22a0-4071-86f0-bdb4414f9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531D0"/>
    <w:rsid w:val="00065A06"/>
    <w:rsid w:val="00067B04"/>
    <w:rsid w:val="000A6210"/>
    <w:rsid w:val="00107670"/>
    <w:rsid w:val="00145DFD"/>
    <w:rsid w:val="00160551"/>
    <w:rsid w:val="001638B8"/>
    <w:rsid w:val="00175235"/>
    <w:rsid w:val="001769C8"/>
    <w:rsid w:val="00186B41"/>
    <w:rsid w:val="00194E08"/>
    <w:rsid w:val="001C0452"/>
    <w:rsid w:val="001C15CF"/>
    <w:rsid w:val="001F46D2"/>
    <w:rsid w:val="001F769D"/>
    <w:rsid w:val="00203C1C"/>
    <w:rsid w:val="002067DC"/>
    <w:rsid w:val="00206817"/>
    <w:rsid w:val="00235B7F"/>
    <w:rsid w:val="00237135"/>
    <w:rsid w:val="0024258B"/>
    <w:rsid w:val="00242F73"/>
    <w:rsid w:val="00250255"/>
    <w:rsid w:val="00264D2E"/>
    <w:rsid w:val="00281951"/>
    <w:rsid w:val="00297082"/>
    <w:rsid w:val="002B2385"/>
    <w:rsid w:val="002B433E"/>
    <w:rsid w:val="002C0A9A"/>
    <w:rsid w:val="002C1539"/>
    <w:rsid w:val="002D02A9"/>
    <w:rsid w:val="002D6AA0"/>
    <w:rsid w:val="002D6BA9"/>
    <w:rsid w:val="00310C4E"/>
    <w:rsid w:val="00321CE1"/>
    <w:rsid w:val="003247A3"/>
    <w:rsid w:val="00332E0F"/>
    <w:rsid w:val="00334CCC"/>
    <w:rsid w:val="00336C77"/>
    <w:rsid w:val="00344981"/>
    <w:rsid w:val="00365198"/>
    <w:rsid w:val="003835A9"/>
    <w:rsid w:val="003B0188"/>
    <w:rsid w:val="003B0FF2"/>
    <w:rsid w:val="003C5BBB"/>
    <w:rsid w:val="003D0E37"/>
    <w:rsid w:val="0043058B"/>
    <w:rsid w:val="00430DF6"/>
    <w:rsid w:val="00437D37"/>
    <w:rsid w:val="004411ED"/>
    <w:rsid w:val="00486018"/>
    <w:rsid w:val="004C1734"/>
    <w:rsid w:val="004E0E10"/>
    <w:rsid w:val="00525CA8"/>
    <w:rsid w:val="00526482"/>
    <w:rsid w:val="00526882"/>
    <w:rsid w:val="00533E08"/>
    <w:rsid w:val="005439A0"/>
    <w:rsid w:val="00561A66"/>
    <w:rsid w:val="005D5AB3"/>
    <w:rsid w:val="005F04E0"/>
    <w:rsid w:val="0061231A"/>
    <w:rsid w:val="006141F3"/>
    <w:rsid w:val="00620678"/>
    <w:rsid w:val="00655961"/>
    <w:rsid w:val="00691758"/>
    <w:rsid w:val="006E7CB7"/>
    <w:rsid w:val="00711AC3"/>
    <w:rsid w:val="0072391D"/>
    <w:rsid w:val="00741CE1"/>
    <w:rsid w:val="00794031"/>
    <w:rsid w:val="007C4A60"/>
    <w:rsid w:val="007C4F9B"/>
    <w:rsid w:val="007C6F70"/>
    <w:rsid w:val="00823665"/>
    <w:rsid w:val="00827333"/>
    <w:rsid w:val="00835462"/>
    <w:rsid w:val="00851248"/>
    <w:rsid w:val="008B4545"/>
    <w:rsid w:val="008C44D4"/>
    <w:rsid w:val="008D7B9B"/>
    <w:rsid w:val="008E7574"/>
    <w:rsid w:val="00915E94"/>
    <w:rsid w:val="009176C6"/>
    <w:rsid w:val="00920835"/>
    <w:rsid w:val="00933620"/>
    <w:rsid w:val="009376B8"/>
    <w:rsid w:val="00941A8E"/>
    <w:rsid w:val="00945F97"/>
    <w:rsid w:val="009A4750"/>
    <w:rsid w:val="009A4D22"/>
    <w:rsid w:val="009B7401"/>
    <w:rsid w:val="009F662A"/>
    <w:rsid w:val="00A208C1"/>
    <w:rsid w:val="00A3203D"/>
    <w:rsid w:val="00A46349"/>
    <w:rsid w:val="00A47C5F"/>
    <w:rsid w:val="00A67091"/>
    <w:rsid w:val="00AB6C66"/>
    <w:rsid w:val="00AE2B56"/>
    <w:rsid w:val="00AE5D22"/>
    <w:rsid w:val="00AF42F9"/>
    <w:rsid w:val="00B00147"/>
    <w:rsid w:val="00B14DC5"/>
    <w:rsid w:val="00B55CC8"/>
    <w:rsid w:val="00B608E4"/>
    <w:rsid w:val="00B63D78"/>
    <w:rsid w:val="00B954E9"/>
    <w:rsid w:val="00BB3239"/>
    <w:rsid w:val="00BB37E6"/>
    <w:rsid w:val="00BE2AB7"/>
    <w:rsid w:val="00C12E8A"/>
    <w:rsid w:val="00C153DE"/>
    <w:rsid w:val="00C200CB"/>
    <w:rsid w:val="00C44381"/>
    <w:rsid w:val="00C601D5"/>
    <w:rsid w:val="00C61413"/>
    <w:rsid w:val="00CA45FF"/>
    <w:rsid w:val="00CA5935"/>
    <w:rsid w:val="00CD731C"/>
    <w:rsid w:val="00CE0085"/>
    <w:rsid w:val="00CE01FF"/>
    <w:rsid w:val="00D12D8D"/>
    <w:rsid w:val="00D45E97"/>
    <w:rsid w:val="00D50F8E"/>
    <w:rsid w:val="00D548B5"/>
    <w:rsid w:val="00D97806"/>
    <w:rsid w:val="00DA23D0"/>
    <w:rsid w:val="00DA3F93"/>
    <w:rsid w:val="00DA6B98"/>
    <w:rsid w:val="00DB272F"/>
    <w:rsid w:val="00DC6D44"/>
    <w:rsid w:val="00DD1837"/>
    <w:rsid w:val="00DE1901"/>
    <w:rsid w:val="00DE6DD8"/>
    <w:rsid w:val="00E209C5"/>
    <w:rsid w:val="00E3672C"/>
    <w:rsid w:val="00E431F8"/>
    <w:rsid w:val="00E63682"/>
    <w:rsid w:val="00ED77AA"/>
    <w:rsid w:val="00F25534"/>
    <w:rsid w:val="00F56674"/>
    <w:rsid w:val="00F66324"/>
    <w:rsid w:val="00F748E6"/>
    <w:rsid w:val="00F96FD7"/>
    <w:rsid w:val="00FA059A"/>
    <w:rsid w:val="00FA6305"/>
    <w:rsid w:val="00FB3DD3"/>
    <w:rsid w:val="00F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F85F0F80-70C1-4262-9BDE-92C869C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3665"/>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759547-3F99-4409-9E6A-F7D06D48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Irene Droney</cp:lastModifiedBy>
  <cp:revision>3</cp:revision>
  <dcterms:created xsi:type="dcterms:W3CDTF">2020-04-09T19:29:00Z</dcterms:created>
  <dcterms:modified xsi:type="dcterms:W3CDTF">2020-04-09T19:59:00Z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