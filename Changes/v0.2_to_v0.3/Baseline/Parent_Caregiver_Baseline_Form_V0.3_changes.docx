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220DDA40"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27:00Z">
        <w:r w:rsidR="00A31D96">
          <w:rPr>
            <w:rFonts w:ascii="Arial" w:eastAsia="Arial" w:hAnsi="Arial" w:cs="Arial"/>
            <w:color w:val="0000FF"/>
            <w:sz w:val="36"/>
            <w:szCs w:val="36"/>
          </w:rPr>
          <w:t>3</w:t>
        </w:r>
      </w:ins>
      <w:del w:id="1" w:author="Dunn, Julia (NIH/NIMH) [F]" w:date="2020-04-06T17:27:00Z">
        <w:r w:rsidR="00E63682" w:rsidDel="00A31D96">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7FF0E98" w14:textId="5012180E" w:rsidR="00111BF7" w:rsidRDefault="002205B9" w:rsidP="00111BF7">
      <w:pPr>
        <w:numPr>
          <w:ilvl w:val="0"/>
          <w:numId w:val="10"/>
        </w:numPr>
        <w:spacing w:before="240"/>
        <w:rPr>
          <w:ins w:id="2" w:author="Foote, Beth (NIH/NIMH) [F]" w:date="2020-04-09T14:56:00Z"/>
          <w:sz w:val="22"/>
          <w:szCs w:val="22"/>
        </w:rPr>
      </w:pPr>
      <w:ins w:id="3" w:author="Foote, Beth (NIH/NIMH) [F]" w:date="2020-04-09T14:56:00Z">
        <w:r w:rsidRPr="00B27E70">
          <w:rPr>
            <w:rFonts w:ascii="Arial" w:eastAsia="Arial" w:hAnsi="Arial" w:cs="Arial"/>
            <w:b/>
            <w:sz w:val="22"/>
            <w:szCs w:val="22"/>
            <w:rPrChange w:id="4" w:author="Foote, Beth (NIH/NIMH) [F]" w:date="2020-04-09T14:58:00Z">
              <w:rPr>
                <w:sz w:val="22"/>
                <w:szCs w:val="22"/>
              </w:rPr>
            </w:rPrChange>
          </w:rPr>
          <w:t>What is your relationship to the child</w:t>
        </w:r>
        <w:r>
          <w:rPr>
            <w:sz w:val="22"/>
            <w:szCs w:val="22"/>
          </w:rPr>
          <w:t>?</w:t>
        </w:r>
      </w:ins>
    </w:p>
    <w:p w14:paraId="514BB47C" w14:textId="27FD0D58" w:rsidR="00111BF7" w:rsidRDefault="00111BF7" w:rsidP="00111BF7">
      <w:pPr>
        <w:numPr>
          <w:ilvl w:val="1"/>
          <w:numId w:val="10"/>
        </w:numPr>
        <w:rPr>
          <w:ins w:id="5" w:author="Foote, Beth (NIH/NIMH) [F]" w:date="2020-04-09T14:56:00Z"/>
          <w:rFonts w:ascii="Arial" w:eastAsia="Arial" w:hAnsi="Arial" w:cs="Arial"/>
          <w:sz w:val="22"/>
          <w:szCs w:val="22"/>
        </w:rPr>
      </w:pPr>
      <w:ins w:id="6" w:author="Foote, Beth (NIH/NIMH) [F]" w:date="2020-04-09T14:56:00Z">
        <w:r>
          <w:rPr>
            <w:rFonts w:ascii="Arial" w:eastAsia="Arial" w:hAnsi="Arial" w:cs="Arial"/>
            <w:sz w:val="22"/>
            <w:szCs w:val="22"/>
          </w:rPr>
          <w:t>Mother</w:t>
        </w:r>
      </w:ins>
    </w:p>
    <w:p w14:paraId="6057CB64" w14:textId="495B02B9" w:rsidR="00111BF7" w:rsidRDefault="00111BF7" w:rsidP="00111BF7">
      <w:pPr>
        <w:numPr>
          <w:ilvl w:val="1"/>
          <w:numId w:val="10"/>
        </w:numPr>
        <w:rPr>
          <w:ins w:id="7" w:author="Foote, Beth (NIH/NIMH) [F]" w:date="2020-04-09T14:56:00Z"/>
          <w:rFonts w:ascii="Arial" w:eastAsia="Arial" w:hAnsi="Arial" w:cs="Arial"/>
          <w:sz w:val="22"/>
          <w:szCs w:val="22"/>
        </w:rPr>
      </w:pPr>
      <w:ins w:id="8" w:author="Foote, Beth (NIH/NIMH) [F]" w:date="2020-04-09T14:56:00Z">
        <w:r>
          <w:rPr>
            <w:rFonts w:ascii="Arial" w:eastAsia="Arial" w:hAnsi="Arial" w:cs="Arial"/>
            <w:sz w:val="22"/>
            <w:szCs w:val="22"/>
          </w:rPr>
          <w:t>Father</w:t>
        </w:r>
      </w:ins>
    </w:p>
    <w:p w14:paraId="78398C4F" w14:textId="77777777" w:rsidR="00111BF7" w:rsidRDefault="00111BF7" w:rsidP="00111BF7">
      <w:pPr>
        <w:numPr>
          <w:ilvl w:val="1"/>
          <w:numId w:val="10"/>
        </w:numPr>
        <w:rPr>
          <w:ins w:id="9" w:author="Foote, Beth (NIH/NIMH) [F]" w:date="2020-04-09T14:56:00Z"/>
          <w:rFonts w:ascii="Arial" w:eastAsia="Arial" w:hAnsi="Arial" w:cs="Arial"/>
          <w:sz w:val="22"/>
          <w:szCs w:val="22"/>
        </w:rPr>
      </w:pPr>
      <w:ins w:id="10" w:author="Foote, Beth (NIH/NIMH) [F]" w:date="2020-04-09T14:56:00Z">
        <w:r>
          <w:rPr>
            <w:rFonts w:ascii="Arial" w:eastAsia="Arial" w:hAnsi="Arial" w:cs="Arial"/>
            <w:sz w:val="22"/>
            <w:szCs w:val="22"/>
          </w:rPr>
          <w:t>Grandparent</w:t>
        </w:r>
      </w:ins>
    </w:p>
    <w:p w14:paraId="317D406D" w14:textId="77777777" w:rsidR="00111BF7" w:rsidRDefault="00111BF7" w:rsidP="00111BF7">
      <w:pPr>
        <w:numPr>
          <w:ilvl w:val="1"/>
          <w:numId w:val="10"/>
        </w:numPr>
        <w:rPr>
          <w:ins w:id="11" w:author="Foote, Beth (NIH/NIMH) [F]" w:date="2020-04-09T14:56:00Z"/>
          <w:rFonts w:ascii="Arial" w:eastAsia="Arial" w:hAnsi="Arial" w:cs="Arial"/>
          <w:sz w:val="22"/>
          <w:szCs w:val="22"/>
        </w:rPr>
      </w:pPr>
      <w:ins w:id="12" w:author="Foote, Beth (NIH/NIMH) [F]" w:date="2020-04-09T14:56:00Z">
        <w:r>
          <w:rPr>
            <w:rFonts w:ascii="Arial" w:eastAsia="Arial" w:hAnsi="Arial" w:cs="Arial"/>
            <w:sz w:val="22"/>
            <w:szCs w:val="22"/>
          </w:rPr>
          <w:t>Aunt/Uncle</w:t>
        </w:r>
      </w:ins>
    </w:p>
    <w:p w14:paraId="4B35C7BD" w14:textId="77777777" w:rsidR="00111BF7" w:rsidRDefault="00111BF7" w:rsidP="00111BF7">
      <w:pPr>
        <w:numPr>
          <w:ilvl w:val="1"/>
          <w:numId w:val="10"/>
        </w:numPr>
        <w:rPr>
          <w:ins w:id="13" w:author="Foote, Beth (NIH/NIMH) [F]" w:date="2020-04-09T14:56:00Z"/>
          <w:rFonts w:ascii="Arial" w:eastAsia="Arial" w:hAnsi="Arial" w:cs="Arial"/>
          <w:sz w:val="22"/>
          <w:szCs w:val="22"/>
        </w:rPr>
      </w:pPr>
      <w:ins w:id="14" w:author="Foote, Beth (NIH/NIMH) [F]" w:date="2020-04-09T14:56:00Z">
        <w:r>
          <w:rPr>
            <w:rFonts w:ascii="Arial" w:eastAsia="Arial" w:hAnsi="Arial" w:cs="Arial"/>
            <w:sz w:val="22"/>
            <w:szCs w:val="22"/>
          </w:rPr>
          <w:t>Foster Parent</w:t>
        </w:r>
      </w:ins>
    </w:p>
    <w:p w14:paraId="6131BFD4" w14:textId="724C7F2F" w:rsidR="00111BF7" w:rsidRPr="00B27E70" w:rsidRDefault="00111BF7">
      <w:pPr>
        <w:numPr>
          <w:ilvl w:val="1"/>
          <w:numId w:val="10"/>
        </w:numPr>
        <w:rPr>
          <w:ins w:id="15" w:author="Foote, Beth (NIH/NIMH) [F]" w:date="2020-04-09T14:55:00Z"/>
          <w:rFonts w:ascii="Arial" w:eastAsia="Arial" w:hAnsi="Arial" w:cs="Arial"/>
          <w:sz w:val="22"/>
          <w:szCs w:val="22"/>
          <w:rPrChange w:id="16" w:author="Foote, Beth (NIH/NIMH) [F]" w:date="2020-04-09T14:58:00Z">
            <w:rPr>
              <w:ins w:id="17" w:author="Foote, Beth (NIH/NIMH) [F]" w:date="2020-04-09T14:55:00Z"/>
              <w:rFonts w:ascii="Arial" w:eastAsia="Arial" w:hAnsi="Arial" w:cs="Arial"/>
              <w:b/>
              <w:sz w:val="22"/>
              <w:szCs w:val="22"/>
            </w:rPr>
          </w:rPrChange>
        </w:rPr>
        <w:pPrChange w:id="18" w:author="Foote, Beth (NIH/NIMH) [F]" w:date="2020-04-09T14:58:00Z">
          <w:pPr>
            <w:numPr>
              <w:numId w:val="10"/>
            </w:numPr>
            <w:spacing w:before="240"/>
            <w:ind w:left="720" w:hanging="360"/>
          </w:pPr>
        </w:pPrChange>
      </w:pPr>
      <w:ins w:id="19" w:author="Foote, Beth (NIH/NIMH) [F]" w:date="2020-04-09T14:56:00Z">
        <w:r>
          <w:rPr>
            <w:rFonts w:ascii="Arial" w:eastAsia="Arial" w:hAnsi="Arial" w:cs="Arial"/>
            <w:sz w:val="22"/>
            <w:szCs w:val="22"/>
          </w:rPr>
          <w:t>Other</w:t>
        </w:r>
      </w:ins>
      <w:ins w:id="20" w:author="Foote, Beth (NIH/NIMH) [F]" w:date="2020-04-09T14:57:00Z">
        <w:r w:rsidR="00F975E2">
          <w:rPr>
            <w:rFonts w:ascii="Arial" w:eastAsia="Arial" w:hAnsi="Arial" w:cs="Arial"/>
            <w:sz w:val="22"/>
            <w:szCs w:val="22"/>
          </w:rPr>
          <w:t>: Specify</w:t>
        </w:r>
      </w:ins>
      <w:ins w:id="21" w:author="Foote, Beth (NIH/NIMH) [F]" w:date="2020-04-09T14:56:00Z">
        <w:r>
          <w:rPr>
            <w:rFonts w:ascii="Arial" w:eastAsia="Arial" w:hAnsi="Arial" w:cs="Arial"/>
            <w:sz w:val="22"/>
            <w:szCs w:val="22"/>
          </w:rPr>
          <w:t>____</w:t>
        </w:r>
      </w:ins>
    </w:p>
    <w:p w14:paraId="0000001B" w14:textId="28A8CCF6" w:rsidR="00067B04" w:rsidRDefault="007C6F70">
      <w:pPr>
        <w:numPr>
          <w:ilvl w:val="0"/>
          <w:numId w:val="10"/>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10"/>
        </w:numPr>
        <w:rPr>
          <w:rFonts w:ascii="Arial" w:eastAsia="Arial" w:hAnsi="Arial" w:cs="Arial"/>
          <w:sz w:val="22"/>
          <w:szCs w:val="22"/>
        </w:rPr>
      </w:pPr>
      <w:r>
        <w:rPr>
          <w:rFonts w:ascii="Arial" w:eastAsia="Arial" w:hAnsi="Arial" w:cs="Arial"/>
          <w:sz w:val="22"/>
          <w:szCs w:val="22"/>
        </w:rPr>
        <w:t>Other ____</w:t>
      </w:r>
    </w:p>
    <w:p w14:paraId="0000001F" w14:textId="5E8469F6" w:rsidR="00067B04" w:rsidRDefault="00067B04">
      <w:pPr>
        <w:pBdr>
          <w:top w:val="nil"/>
          <w:left w:val="nil"/>
          <w:bottom w:val="nil"/>
          <w:right w:val="nil"/>
          <w:between w:val="nil"/>
        </w:pBdr>
        <w:ind w:left="720"/>
        <w:rPr>
          <w:ins w:id="22" w:author="Foote, Beth (NIH/NIMH) [F]" w:date="2020-04-09T16:48:00Z"/>
          <w:rFonts w:ascii="Arial" w:eastAsia="Arial" w:hAnsi="Arial" w:cs="Arial"/>
          <w:sz w:val="22"/>
          <w:szCs w:val="22"/>
        </w:rPr>
      </w:pPr>
    </w:p>
    <w:p w14:paraId="18E1EC18" w14:textId="2E2B1383" w:rsidR="007F7582" w:rsidRDefault="007F7582">
      <w:pPr>
        <w:pBdr>
          <w:top w:val="nil"/>
          <w:left w:val="nil"/>
          <w:bottom w:val="nil"/>
          <w:right w:val="nil"/>
          <w:between w:val="nil"/>
        </w:pBdr>
        <w:ind w:left="720"/>
        <w:rPr>
          <w:ins w:id="23" w:author="Foote, Beth (NIH/NIMH) [F]" w:date="2020-04-09T16:48:00Z"/>
          <w:rFonts w:ascii="Arial" w:eastAsia="Arial" w:hAnsi="Arial" w:cs="Arial"/>
          <w:sz w:val="22"/>
          <w:szCs w:val="22"/>
        </w:rPr>
      </w:pPr>
    </w:p>
    <w:p w14:paraId="4598444F" w14:textId="7D815B9E" w:rsidR="007F7582" w:rsidRDefault="007F7582">
      <w:pPr>
        <w:pBdr>
          <w:top w:val="nil"/>
          <w:left w:val="nil"/>
          <w:bottom w:val="nil"/>
          <w:right w:val="nil"/>
          <w:between w:val="nil"/>
        </w:pBdr>
        <w:ind w:left="720"/>
        <w:rPr>
          <w:ins w:id="24" w:author="Foote, Beth (NIH/NIMH) [F]" w:date="2020-04-09T16:48:00Z"/>
          <w:rFonts w:ascii="Arial" w:eastAsia="Arial" w:hAnsi="Arial" w:cs="Arial"/>
          <w:sz w:val="22"/>
          <w:szCs w:val="22"/>
        </w:rPr>
      </w:pPr>
    </w:p>
    <w:p w14:paraId="66A4C331" w14:textId="59E1264F" w:rsidR="007F7582" w:rsidRDefault="007F7582">
      <w:pPr>
        <w:pBdr>
          <w:top w:val="nil"/>
          <w:left w:val="nil"/>
          <w:bottom w:val="nil"/>
          <w:right w:val="nil"/>
          <w:between w:val="nil"/>
        </w:pBdr>
        <w:ind w:left="720"/>
        <w:rPr>
          <w:ins w:id="25" w:author="Foote, Beth (NIH/NIMH) [F]" w:date="2020-04-09T16:48:00Z"/>
          <w:rFonts w:ascii="Arial" w:eastAsia="Arial" w:hAnsi="Arial" w:cs="Arial"/>
          <w:sz w:val="22"/>
          <w:szCs w:val="22"/>
        </w:rPr>
      </w:pPr>
    </w:p>
    <w:p w14:paraId="2D879A0A" w14:textId="462D3658" w:rsidR="007F7582" w:rsidRDefault="007F7582">
      <w:pPr>
        <w:pBdr>
          <w:top w:val="nil"/>
          <w:left w:val="nil"/>
          <w:bottom w:val="nil"/>
          <w:right w:val="nil"/>
          <w:between w:val="nil"/>
        </w:pBdr>
        <w:ind w:left="720"/>
        <w:rPr>
          <w:ins w:id="26" w:author="Foote, Beth (NIH/NIMH) [F]" w:date="2020-04-09T16:48:00Z"/>
          <w:rFonts w:ascii="Arial" w:eastAsia="Arial" w:hAnsi="Arial" w:cs="Arial"/>
          <w:sz w:val="22"/>
          <w:szCs w:val="22"/>
        </w:rPr>
      </w:pPr>
    </w:p>
    <w:p w14:paraId="4F8A9719" w14:textId="12D37EB7" w:rsidR="007F7582" w:rsidRDefault="007F7582">
      <w:pPr>
        <w:pBdr>
          <w:top w:val="nil"/>
          <w:left w:val="nil"/>
          <w:bottom w:val="nil"/>
          <w:right w:val="nil"/>
          <w:between w:val="nil"/>
        </w:pBdr>
        <w:ind w:left="720"/>
        <w:rPr>
          <w:ins w:id="27" w:author="Foote, Beth (NIH/NIMH) [F]" w:date="2020-04-09T16:48:00Z"/>
          <w:rFonts w:ascii="Arial" w:eastAsia="Arial" w:hAnsi="Arial" w:cs="Arial"/>
          <w:sz w:val="22"/>
          <w:szCs w:val="22"/>
        </w:rPr>
      </w:pPr>
    </w:p>
    <w:p w14:paraId="56B0E3C8" w14:textId="5B1F5D6D" w:rsidR="007F7582" w:rsidRDefault="007F7582">
      <w:pPr>
        <w:pBdr>
          <w:top w:val="nil"/>
          <w:left w:val="nil"/>
          <w:bottom w:val="nil"/>
          <w:right w:val="nil"/>
          <w:between w:val="nil"/>
        </w:pBdr>
        <w:ind w:left="720"/>
        <w:rPr>
          <w:ins w:id="28" w:author="Foote, Beth (NIH/NIMH) [F]" w:date="2020-04-09T16:48:00Z"/>
          <w:rFonts w:ascii="Arial" w:eastAsia="Arial" w:hAnsi="Arial" w:cs="Arial"/>
          <w:sz w:val="22"/>
          <w:szCs w:val="22"/>
        </w:rPr>
      </w:pPr>
    </w:p>
    <w:p w14:paraId="5D4FFC68" w14:textId="60930B81" w:rsidR="007F7582" w:rsidRDefault="007F7582">
      <w:pPr>
        <w:pBdr>
          <w:top w:val="nil"/>
          <w:left w:val="nil"/>
          <w:bottom w:val="nil"/>
          <w:right w:val="nil"/>
          <w:between w:val="nil"/>
        </w:pBdr>
        <w:ind w:left="720"/>
        <w:rPr>
          <w:ins w:id="29" w:author="Foote, Beth (NIH/NIMH) [F]" w:date="2020-04-09T16:48:00Z"/>
          <w:rFonts w:ascii="Arial" w:eastAsia="Arial" w:hAnsi="Arial" w:cs="Arial"/>
          <w:sz w:val="22"/>
          <w:szCs w:val="22"/>
        </w:rPr>
      </w:pPr>
    </w:p>
    <w:p w14:paraId="042D3905" w14:textId="55F13089" w:rsidR="007F7582" w:rsidRDefault="007F7582">
      <w:pPr>
        <w:pBdr>
          <w:top w:val="nil"/>
          <w:left w:val="nil"/>
          <w:bottom w:val="nil"/>
          <w:right w:val="nil"/>
          <w:between w:val="nil"/>
        </w:pBdr>
        <w:ind w:left="720"/>
        <w:rPr>
          <w:ins w:id="30" w:author="Foote, Beth (NIH/NIMH) [F]" w:date="2020-04-09T16:48:00Z"/>
          <w:rFonts w:ascii="Arial" w:eastAsia="Arial" w:hAnsi="Arial" w:cs="Arial"/>
          <w:sz w:val="22"/>
          <w:szCs w:val="22"/>
        </w:rPr>
      </w:pPr>
    </w:p>
    <w:p w14:paraId="20DFC8B2" w14:textId="44230EBC" w:rsidR="007F7582" w:rsidRDefault="007F7582">
      <w:pPr>
        <w:pBdr>
          <w:top w:val="nil"/>
          <w:left w:val="nil"/>
          <w:bottom w:val="nil"/>
          <w:right w:val="nil"/>
          <w:between w:val="nil"/>
        </w:pBdr>
        <w:ind w:left="720"/>
        <w:rPr>
          <w:ins w:id="31" w:author="Foote, Beth (NIH/NIMH) [F]" w:date="2020-04-09T16:48:00Z"/>
          <w:rFonts w:ascii="Arial" w:eastAsia="Arial" w:hAnsi="Arial" w:cs="Arial"/>
          <w:sz w:val="22"/>
          <w:szCs w:val="22"/>
        </w:rPr>
      </w:pPr>
    </w:p>
    <w:p w14:paraId="0FF9135F" w14:textId="6168EB84" w:rsidR="007F7582" w:rsidRDefault="007F7582">
      <w:pPr>
        <w:pBdr>
          <w:top w:val="nil"/>
          <w:left w:val="nil"/>
          <w:bottom w:val="nil"/>
          <w:right w:val="nil"/>
          <w:between w:val="nil"/>
        </w:pBdr>
        <w:ind w:left="720"/>
        <w:rPr>
          <w:ins w:id="32" w:author="Foote, Beth (NIH/NIMH) [F]" w:date="2020-04-09T16:48:00Z"/>
          <w:rFonts w:ascii="Arial" w:eastAsia="Arial" w:hAnsi="Arial" w:cs="Arial"/>
          <w:sz w:val="22"/>
          <w:szCs w:val="22"/>
        </w:rPr>
      </w:pPr>
    </w:p>
    <w:p w14:paraId="11201626" w14:textId="16FE7890" w:rsidR="007F7582" w:rsidRDefault="007F7582">
      <w:pPr>
        <w:pBdr>
          <w:top w:val="nil"/>
          <w:left w:val="nil"/>
          <w:bottom w:val="nil"/>
          <w:right w:val="nil"/>
          <w:between w:val="nil"/>
        </w:pBdr>
        <w:ind w:left="720"/>
        <w:rPr>
          <w:ins w:id="33" w:author="Foote, Beth (NIH/NIMH) [F]" w:date="2020-04-09T16:48:00Z"/>
          <w:rFonts w:ascii="Arial" w:eastAsia="Arial" w:hAnsi="Arial" w:cs="Arial"/>
          <w:sz w:val="22"/>
          <w:szCs w:val="22"/>
        </w:rPr>
      </w:pPr>
    </w:p>
    <w:p w14:paraId="3B63EE1A" w14:textId="03B2215B" w:rsidR="007F7582" w:rsidRDefault="007F7582">
      <w:pPr>
        <w:pBdr>
          <w:top w:val="nil"/>
          <w:left w:val="nil"/>
          <w:bottom w:val="nil"/>
          <w:right w:val="nil"/>
          <w:between w:val="nil"/>
        </w:pBdr>
        <w:ind w:left="720"/>
        <w:rPr>
          <w:ins w:id="34" w:author="Foote, Beth (NIH/NIMH) [F]" w:date="2020-04-09T16:48:00Z"/>
          <w:rFonts w:ascii="Arial" w:eastAsia="Arial" w:hAnsi="Arial" w:cs="Arial"/>
          <w:sz w:val="22"/>
          <w:szCs w:val="22"/>
        </w:rPr>
      </w:pPr>
    </w:p>
    <w:p w14:paraId="63B66597" w14:textId="67644146" w:rsidR="007F7582" w:rsidRDefault="007F7582">
      <w:pPr>
        <w:pBdr>
          <w:top w:val="nil"/>
          <w:left w:val="nil"/>
          <w:bottom w:val="nil"/>
          <w:right w:val="nil"/>
          <w:between w:val="nil"/>
        </w:pBdr>
        <w:ind w:left="720"/>
        <w:rPr>
          <w:ins w:id="35" w:author="Foote, Beth (NIH/NIMH) [F]" w:date="2020-04-09T16:48:00Z"/>
          <w:rFonts w:ascii="Arial" w:eastAsia="Arial" w:hAnsi="Arial" w:cs="Arial"/>
          <w:sz w:val="22"/>
          <w:szCs w:val="22"/>
        </w:rPr>
      </w:pPr>
    </w:p>
    <w:p w14:paraId="0C28F818" w14:textId="1AC26625" w:rsidR="007F7582" w:rsidRDefault="007F7582">
      <w:pPr>
        <w:pBdr>
          <w:top w:val="nil"/>
          <w:left w:val="nil"/>
          <w:bottom w:val="nil"/>
          <w:right w:val="nil"/>
          <w:between w:val="nil"/>
        </w:pBdr>
        <w:ind w:left="720"/>
        <w:rPr>
          <w:ins w:id="36" w:author="Foote, Beth (NIH/NIMH) [F]" w:date="2020-04-09T16:48:00Z"/>
          <w:rFonts w:ascii="Arial" w:eastAsia="Arial" w:hAnsi="Arial" w:cs="Arial"/>
          <w:sz w:val="22"/>
          <w:szCs w:val="22"/>
        </w:rPr>
      </w:pPr>
    </w:p>
    <w:p w14:paraId="2ED5607A" w14:textId="4AE2E34A" w:rsidR="007F7582" w:rsidRDefault="007F7582">
      <w:pPr>
        <w:pBdr>
          <w:top w:val="nil"/>
          <w:left w:val="nil"/>
          <w:bottom w:val="nil"/>
          <w:right w:val="nil"/>
          <w:between w:val="nil"/>
        </w:pBdr>
        <w:ind w:left="720"/>
        <w:rPr>
          <w:ins w:id="37" w:author="Foote, Beth (NIH/NIMH) [F]" w:date="2020-04-09T16:48:00Z"/>
          <w:rFonts w:ascii="Arial" w:eastAsia="Arial" w:hAnsi="Arial" w:cs="Arial"/>
          <w:sz w:val="22"/>
          <w:szCs w:val="22"/>
        </w:rPr>
      </w:pPr>
    </w:p>
    <w:p w14:paraId="7D3665D8" w14:textId="2AEE191D" w:rsidR="007F7582" w:rsidRDefault="007F7582">
      <w:pPr>
        <w:pBdr>
          <w:top w:val="nil"/>
          <w:left w:val="nil"/>
          <w:bottom w:val="nil"/>
          <w:right w:val="nil"/>
          <w:between w:val="nil"/>
        </w:pBdr>
        <w:ind w:left="720"/>
        <w:rPr>
          <w:ins w:id="38" w:author="Foote, Beth (NIH/NIMH) [F]" w:date="2020-04-09T16:48:00Z"/>
          <w:rFonts w:ascii="Arial" w:eastAsia="Arial" w:hAnsi="Arial" w:cs="Arial"/>
          <w:sz w:val="22"/>
          <w:szCs w:val="22"/>
        </w:rPr>
      </w:pPr>
    </w:p>
    <w:p w14:paraId="0B463AF1" w14:textId="204FD504" w:rsidR="007F7582" w:rsidRDefault="007F7582">
      <w:pPr>
        <w:pBdr>
          <w:top w:val="nil"/>
          <w:left w:val="nil"/>
          <w:bottom w:val="nil"/>
          <w:right w:val="nil"/>
          <w:between w:val="nil"/>
        </w:pBdr>
        <w:ind w:left="720"/>
        <w:rPr>
          <w:ins w:id="39" w:author="Foote, Beth (NIH/NIMH) [F]" w:date="2020-04-09T16:48:00Z"/>
          <w:rFonts w:ascii="Arial" w:eastAsia="Arial" w:hAnsi="Arial" w:cs="Arial"/>
          <w:sz w:val="22"/>
          <w:szCs w:val="22"/>
        </w:rPr>
      </w:pPr>
    </w:p>
    <w:p w14:paraId="31ABCD66" w14:textId="26F39ED1" w:rsidR="007F7582" w:rsidRDefault="007F7582">
      <w:pPr>
        <w:pBdr>
          <w:top w:val="nil"/>
          <w:left w:val="nil"/>
          <w:bottom w:val="nil"/>
          <w:right w:val="nil"/>
          <w:between w:val="nil"/>
        </w:pBdr>
        <w:ind w:left="720"/>
        <w:rPr>
          <w:ins w:id="40" w:author="Foote, Beth (NIH/NIMH) [F]" w:date="2020-04-09T16:48:00Z"/>
          <w:rFonts w:ascii="Arial" w:eastAsia="Arial" w:hAnsi="Arial" w:cs="Arial"/>
          <w:sz w:val="22"/>
          <w:szCs w:val="22"/>
        </w:rPr>
      </w:pPr>
    </w:p>
    <w:p w14:paraId="6B208CD1" w14:textId="5AC72669" w:rsidR="007F7582" w:rsidRDefault="007F7582">
      <w:pPr>
        <w:pBdr>
          <w:top w:val="nil"/>
          <w:left w:val="nil"/>
          <w:bottom w:val="nil"/>
          <w:right w:val="nil"/>
          <w:between w:val="nil"/>
        </w:pBdr>
        <w:ind w:left="720"/>
        <w:rPr>
          <w:ins w:id="41" w:author="Foote, Beth (NIH/NIMH) [F]" w:date="2020-04-09T16:48:00Z"/>
          <w:rFonts w:ascii="Arial" w:eastAsia="Arial" w:hAnsi="Arial" w:cs="Arial"/>
          <w:sz w:val="22"/>
          <w:szCs w:val="22"/>
        </w:rPr>
      </w:pPr>
    </w:p>
    <w:p w14:paraId="251966FC" w14:textId="5A90870B" w:rsidR="007F7582" w:rsidRDefault="007F7582">
      <w:pPr>
        <w:pBdr>
          <w:top w:val="nil"/>
          <w:left w:val="nil"/>
          <w:bottom w:val="nil"/>
          <w:right w:val="nil"/>
          <w:between w:val="nil"/>
        </w:pBdr>
        <w:ind w:left="720"/>
        <w:rPr>
          <w:ins w:id="42" w:author="Foote, Beth (NIH/NIMH) [F]" w:date="2020-04-09T16:48:00Z"/>
          <w:rFonts w:ascii="Arial" w:eastAsia="Arial" w:hAnsi="Arial" w:cs="Arial"/>
          <w:sz w:val="22"/>
          <w:szCs w:val="22"/>
        </w:rPr>
      </w:pPr>
    </w:p>
    <w:p w14:paraId="7599A55B" w14:textId="226997A3" w:rsidR="007F7582" w:rsidRDefault="007F7582">
      <w:pPr>
        <w:pBdr>
          <w:top w:val="nil"/>
          <w:left w:val="nil"/>
          <w:bottom w:val="nil"/>
          <w:right w:val="nil"/>
          <w:between w:val="nil"/>
        </w:pBdr>
        <w:ind w:left="720"/>
        <w:rPr>
          <w:ins w:id="43" w:author="Foote, Beth (NIH/NIMH) [F]" w:date="2020-04-09T16:48:00Z"/>
          <w:rFonts w:ascii="Arial" w:eastAsia="Arial" w:hAnsi="Arial" w:cs="Arial"/>
          <w:sz w:val="22"/>
          <w:szCs w:val="22"/>
        </w:rPr>
      </w:pPr>
    </w:p>
    <w:p w14:paraId="47EAFA31" w14:textId="77777777" w:rsidR="007F7582" w:rsidRDefault="007F7582">
      <w:pPr>
        <w:pBdr>
          <w:top w:val="nil"/>
          <w:left w:val="nil"/>
          <w:bottom w:val="nil"/>
          <w:right w:val="nil"/>
          <w:between w:val="nil"/>
        </w:pBdr>
        <w:ind w:left="720"/>
        <w:rPr>
          <w:rFonts w:ascii="Arial" w:eastAsia="Arial" w:hAnsi="Arial" w:cs="Arial"/>
          <w:sz w:val="22"/>
          <w:szCs w:val="22"/>
        </w:rPr>
      </w:pPr>
    </w:p>
    <w:p w14:paraId="1A5AA532" w14:textId="134674BC" w:rsidR="00920835" w:rsidRPr="001A11C5" w:rsidRDefault="00206817" w:rsidP="00920835">
      <w:pPr>
        <w:pStyle w:val="ListParagraph"/>
        <w:numPr>
          <w:ilvl w:val="0"/>
          <w:numId w:val="10"/>
        </w:numPr>
        <w:rPr>
          <w:sz w:val="22"/>
          <w:szCs w:val="22"/>
        </w:rPr>
      </w:pPr>
      <w:r w:rsidRPr="001A11C5">
        <w:rPr>
          <w:rFonts w:ascii="Arial" w:eastAsia="Arial" w:hAnsi="Arial" w:cs="Arial"/>
          <w:b/>
          <w:sz w:val="22"/>
          <w:szCs w:val="22"/>
        </w:rPr>
        <w:t xml:space="preserve">Thinking about what you know of your </w:t>
      </w:r>
      <w:ins w:id="44" w:author="Foote, Beth (NIH/NIMH) [F]" w:date="2020-04-09T14:59:00Z">
        <w:r w:rsidR="00E15986">
          <w:rPr>
            <w:rFonts w:ascii="Arial" w:eastAsia="Arial" w:hAnsi="Arial" w:cs="Arial"/>
            <w:b/>
            <w:sz w:val="22"/>
            <w:szCs w:val="22"/>
          </w:rPr>
          <w:t xml:space="preserve">child’s </w:t>
        </w:r>
      </w:ins>
      <w:r w:rsidRPr="001A11C5">
        <w:rPr>
          <w:rFonts w:ascii="Arial" w:eastAsia="Arial" w:hAnsi="Arial" w:cs="Arial"/>
          <w:b/>
          <w:sz w:val="22"/>
          <w:szCs w:val="22"/>
        </w:rPr>
        <w:t xml:space="preserve">family history, which of the following best describes the geographic regions </w:t>
      </w:r>
      <w:ins w:id="45" w:author="Dunn, Julia (NIH/NIMH) [F]" w:date="2020-04-06T16:45:00Z">
        <w:r w:rsidR="00253A32">
          <w:rPr>
            <w:rFonts w:ascii="Arial" w:eastAsia="Arial" w:hAnsi="Arial" w:cs="Arial"/>
            <w:b/>
            <w:sz w:val="22"/>
            <w:szCs w:val="22"/>
          </w:rPr>
          <w:t xml:space="preserve">from </w:t>
        </w:r>
      </w:ins>
      <w:r w:rsidRPr="001A11C5">
        <w:rPr>
          <w:rFonts w:ascii="Arial" w:eastAsia="Arial" w:hAnsi="Arial" w:cs="Arial"/>
          <w:b/>
          <w:sz w:val="22"/>
          <w:szCs w:val="22"/>
        </w:rPr>
        <w:t>where your</w:t>
      </w:r>
      <w:ins w:id="46" w:author="Dunn, Julia (NIH/NIMH) [F]" w:date="2020-04-06T16:45:00Z">
        <w:r w:rsidR="00CE2FC9">
          <w:rPr>
            <w:rFonts w:ascii="Arial" w:eastAsia="Arial" w:hAnsi="Arial" w:cs="Arial"/>
            <w:b/>
            <w:sz w:val="22"/>
            <w:szCs w:val="22"/>
          </w:rPr>
          <w:t xml:space="preserve"> child’s</w:t>
        </w:r>
      </w:ins>
      <w:r w:rsidRPr="001A11C5">
        <w:rPr>
          <w:rFonts w:ascii="Arial" w:eastAsia="Arial" w:hAnsi="Arial" w:cs="Arial"/>
          <w:b/>
          <w:sz w:val="22"/>
          <w:szCs w:val="22"/>
        </w:rPr>
        <w:t xml:space="preserve"> ancestors (i.e. </w:t>
      </w:r>
      <w:del w:id="47" w:author="Foote, Beth (NIH/NIMH) [F]" w:date="2020-04-09T16:04:00Z">
        <w:r w:rsidRPr="001A11C5" w:rsidDel="006A54D9">
          <w:rPr>
            <w:rFonts w:ascii="Arial" w:eastAsia="Arial" w:hAnsi="Arial" w:cs="Arial"/>
            <w:b/>
            <w:sz w:val="22"/>
            <w:szCs w:val="22"/>
          </w:rPr>
          <w:delText xml:space="preserve">your </w:delText>
        </w:r>
      </w:del>
      <w:r w:rsidRPr="001A11C5">
        <w:rPr>
          <w:rFonts w:ascii="Arial" w:eastAsia="Arial" w:hAnsi="Arial" w:cs="Arial"/>
          <w:b/>
          <w:sz w:val="22"/>
          <w:szCs w:val="22"/>
        </w:rPr>
        <w:t xml:space="preserve">great-great-grandparents) </w:t>
      </w:r>
      <w:ins w:id="48" w:author="Dunn, Julia (NIH/NIMH) [F]" w:date="2020-04-06T16:46:00Z">
        <w:r w:rsidR="00A63976">
          <w:rPr>
            <w:rFonts w:ascii="Arial" w:eastAsia="Arial" w:hAnsi="Arial" w:cs="Arial"/>
            <w:b/>
            <w:sz w:val="22"/>
            <w:szCs w:val="22"/>
          </w:rPr>
          <w:t>came</w:t>
        </w:r>
      </w:ins>
      <w:ins w:id="49" w:author="Foote, Beth (NIH/NIMH) [F]" w:date="2020-04-09T15:00:00Z">
        <w:r w:rsidR="00254BDE">
          <w:rPr>
            <w:rFonts w:ascii="Arial" w:eastAsia="Arial" w:hAnsi="Arial" w:cs="Arial"/>
            <w:b/>
            <w:sz w:val="22"/>
            <w:szCs w:val="22"/>
          </w:rPr>
          <w:t xml:space="preserve"> from</w:t>
        </w:r>
      </w:ins>
      <w:del w:id="50" w:author="Dunn, Julia (NIH/NIMH) [F]" w:date="2020-04-06T16:46:00Z">
        <w:r w:rsidRPr="001A11C5" w:rsidDel="00A63976">
          <w:rPr>
            <w:rFonts w:ascii="Arial" w:eastAsia="Arial" w:hAnsi="Arial" w:cs="Arial"/>
            <w:b/>
            <w:sz w:val="22"/>
            <w:szCs w:val="22"/>
          </w:rPr>
          <w:delText>come from</w:delText>
        </w:r>
      </w:del>
      <w:r w:rsidRPr="001A11C5">
        <w:rPr>
          <w:rFonts w:ascii="Arial" w:eastAsia="Arial" w:hAnsi="Arial" w:cs="Arial"/>
          <w:b/>
          <w:sz w:val="22"/>
          <w:szCs w:val="22"/>
        </w:rPr>
        <w:t>? You may select as many choices as</w:t>
      </w:r>
      <w:ins w:id="51" w:author="Foote, Beth (NIH/NIMH) [F]" w:date="2020-04-09T15:00:00Z">
        <w:r w:rsidR="00A8458F">
          <w:rPr>
            <w:rFonts w:ascii="Arial" w:eastAsia="Arial" w:hAnsi="Arial" w:cs="Arial"/>
            <w:b/>
            <w:sz w:val="22"/>
            <w:szCs w:val="22"/>
          </w:rPr>
          <w:t xml:space="preserve"> needed</w:t>
        </w:r>
      </w:ins>
      <w:del w:id="52" w:author="Foote, Beth (NIH/NIMH) [F]" w:date="2020-04-09T15:00:00Z">
        <w:r w:rsidRPr="001A11C5" w:rsidDel="00A8458F">
          <w:rPr>
            <w:rFonts w:ascii="Arial" w:eastAsia="Arial" w:hAnsi="Arial" w:cs="Arial"/>
            <w:b/>
            <w:sz w:val="22"/>
            <w:szCs w:val="22"/>
          </w:rPr>
          <w:delText xml:space="preserve"> you need</w:delText>
        </w:r>
      </w:del>
      <w:r w:rsidRPr="001A11C5">
        <w:rPr>
          <w:rFonts w:ascii="Arial" w:eastAsia="Arial" w:hAnsi="Arial" w:cs="Arial"/>
          <w:b/>
          <w:sz w:val="22"/>
          <w:szCs w:val="22"/>
        </w:rPr>
        <w:t>.</w:t>
      </w:r>
    </w:p>
    <w:p w14:paraId="4979A678" w14:textId="2DB1D58F" w:rsidR="00C601D5" w:rsidRPr="00DE632E" w:rsidRDefault="00C601D5" w:rsidP="001A11C5">
      <w:pPr>
        <w:pStyle w:val="ListParagraph"/>
        <w:numPr>
          <w:ilvl w:val="1"/>
          <w:numId w:val="10"/>
        </w:numPr>
        <w:rPr>
          <w:rFonts w:ascii="Arial" w:hAnsi="Arial" w:cs="Arial"/>
          <w:sz w:val="22"/>
          <w:szCs w:val="22"/>
          <w:rPrChange w:id="53" w:author="Dunn, Julia (NIH/NIMH) [F]" w:date="2020-04-06T18:10:00Z">
            <w:rPr>
              <w:sz w:val="22"/>
              <w:szCs w:val="22"/>
            </w:rPr>
          </w:rPrChange>
        </w:rPr>
      </w:pPr>
      <w:r w:rsidRPr="00DE632E">
        <w:rPr>
          <w:rFonts w:ascii="Arial" w:hAnsi="Arial" w:cs="Arial"/>
          <w:sz w:val="22"/>
          <w:szCs w:val="22"/>
          <w:rPrChange w:id="54" w:author="Dunn, Julia (NIH/NIMH) [F]" w:date="2020-04-06T18:10:00Z">
            <w:rPr/>
          </w:rPrChange>
        </w:rPr>
        <w:t>England, Ireland, Scotland or Wales</w:t>
      </w:r>
    </w:p>
    <w:p w14:paraId="5AF430E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not of Aboriginal or Torres Strait Islander descent</w:t>
      </w:r>
    </w:p>
    <w:p w14:paraId="650593B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Australia – of Aboriginal or Torres Strait Islander descent</w:t>
      </w:r>
    </w:p>
    <w:p w14:paraId="2200C65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not of Maori descent</w:t>
      </w:r>
    </w:p>
    <w:p w14:paraId="12C6094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New Zealand – of Maori descent</w:t>
      </w:r>
    </w:p>
    <w:p w14:paraId="525E53BD" w14:textId="77777777" w:rsidR="00C601D5" w:rsidRPr="00DE632E" w:rsidRDefault="00C601D5" w:rsidP="00C601D5">
      <w:pPr>
        <w:numPr>
          <w:ilvl w:val="1"/>
          <w:numId w:val="10"/>
        </w:numPr>
        <w:pBdr>
          <w:top w:val="nil"/>
          <w:left w:val="nil"/>
          <w:bottom w:val="nil"/>
          <w:right w:val="nil"/>
          <w:between w:val="nil"/>
        </w:pBdr>
        <w:rPr>
          <w:ins w:id="55" w:author="Dunn, Julia (NIH/NIMH) [F]" w:date="2020-04-06T17:27:00Z"/>
          <w:rFonts w:ascii="Arial" w:eastAsia="Arial" w:hAnsi="Arial" w:cs="Arial"/>
          <w:sz w:val="22"/>
          <w:szCs w:val="22"/>
        </w:rPr>
      </w:pPr>
      <w:r w:rsidRPr="00DE632E">
        <w:rPr>
          <w:rFonts w:ascii="Arial" w:eastAsia="Arial" w:hAnsi="Arial" w:cs="Arial"/>
          <w:sz w:val="22"/>
          <w:szCs w:val="22"/>
        </w:rPr>
        <w:t>Northern Europe including Sweden, Norway, Finland and surrounding countries</w:t>
      </w:r>
    </w:p>
    <w:p w14:paraId="6B3A719B" w14:textId="0629D5AE" w:rsidR="006D1073" w:rsidRPr="00DE632E" w:rsidDel="00D97FAC" w:rsidRDefault="006D1073" w:rsidP="00C601D5">
      <w:pPr>
        <w:numPr>
          <w:ilvl w:val="1"/>
          <w:numId w:val="10"/>
        </w:numPr>
        <w:pBdr>
          <w:top w:val="nil"/>
          <w:left w:val="nil"/>
          <w:bottom w:val="nil"/>
          <w:right w:val="nil"/>
          <w:between w:val="nil"/>
        </w:pBdr>
        <w:rPr>
          <w:del w:id="56" w:author="Dunn, Julia (NIH/NIMH) [F]" w:date="2020-04-06T17:29:00Z"/>
          <w:rFonts w:ascii="Arial" w:eastAsia="Arial" w:hAnsi="Arial" w:cs="Arial"/>
          <w:sz w:val="22"/>
          <w:szCs w:val="22"/>
        </w:rPr>
      </w:pPr>
    </w:p>
    <w:p w14:paraId="7562B5F1" w14:textId="77777777" w:rsidR="00D97FAC" w:rsidRPr="00DE632E" w:rsidRDefault="00C601D5" w:rsidP="00D97FAC">
      <w:pPr>
        <w:numPr>
          <w:ilvl w:val="1"/>
          <w:numId w:val="10"/>
        </w:numPr>
        <w:pBdr>
          <w:top w:val="nil"/>
          <w:left w:val="nil"/>
          <w:bottom w:val="nil"/>
          <w:right w:val="nil"/>
          <w:between w:val="nil"/>
        </w:pBdr>
        <w:rPr>
          <w:ins w:id="57" w:author="Dunn, Julia (NIH/NIMH) [F]" w:date="2020-04-06T17:29:00Z"/>
          <w:rFonts w:ascii="Arial" w:eastAsia="Arial" w:hAnsi="Arial" w:cs="Arial"/>
          <w:sz w:val="22"/>
          <w:szCs w:val="22"/>
        </w:rPr>
      </w:pPr>
      <w:r w:rsidRPr="00DE632E">
        <w:rPr>
          <w:rFonts w:ascii="Arial" w:eastAsia="Arial" w:hAnsi="Arial" w:cs="Arial"/>
          <w:sz w:val="22"/>
          <w:szCs w:val="22"/>
        </w:rPr>
        <w:t>Western Europe including France, Germany, the Netherlands and surrounding countries</w:t>
      </w:r>
      <w:ins w:id="58" w:author="Dunn, Julia (NIH/NIMH) [F]" w:date="2020-04-06T17:29:00Z">
        <w:r w:rsidR="00D97FAC" w:rsidRPr="00DE632E">
          <w:rPr>
            <w:rFonts w:ascii="Arial" w:eastAsia="Arial" w:hAnsi="Arial" w:cs="Arial"/>
            <w:sz w:val="22"/>
            <w:szCs w:val="22"/>
          </w:rPr>
          <w:t xml:space="preserve"> </w:t>
        </w:r>
      </w:ins>
    </w:p>
    <w:p w14:paraId="07BF51EE" w14:textId="7AB0B129" w:rsidR="00C601D5" w:rsidRPr="00DE632E" w:rsidRDefault="00D97FAC" w:rsidP="00D97FAC">
      <w:pPr>
        <w:numPr>
          <w:ilvl w:val="1"/>
          <w:numId w:val="10"/>
        </w:numPr>
        <w:pBdr>
          <w:top w:val="nil"/>
          <w:left w:val="nil"/>
          <w:bottom w:val="nil"/>
          <w:right w:val="nil"/>
          <w:between w:val="nil"/>
        </w:pBdr>
        <w:rPr>
          <w:rFonts w:ascii="Arial" w:eastAsia="Arial" w:hAnsi="Arial" w:cs="Arial"/>
          <w:sz w:val="22"/>
          <w:szCs w:val="22"/>
        </w:rPr>
      </w:pPr>
      <w:ins w:id="59" w:author="Dunn, Julia (NIH/NIMH) [F]" w:date="2020-04-06T17:29:00Z">
        <w:r w:rsidRPr="00DE632E">
          <w:rPr>
            <w:rFonts w:ascii="Arial" w:eastAsia="Arial" w:hAnsi="Arial" w:cs="Arial"/>
            <w:sz w:val="22"/>
            <w:szCs w:val="22"/>
          </w:rPr>
          <w:t>Eastern Europe, including Russia, Poland, Hungary and surrounding countries</w:t>
        </w:r>
      </w:ins>
    </w:p>
    <w:p w14:paraId="51B6C9E3"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Southern Europe including Italy, Greece, Spain, Portugal and surrounding countries</w:t>
      </w:r>
    </w:p>
    <w:p w14:paraId="6C6BECAB"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Middle East including Lebanon, Turkey and surrounding countries</w:t>
      </w:r>
    </w:p>
    <w:p w14:paraId="036348D9"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Asia including China, Japan, South Korea, North Korea, Taiwan and Hong Kong</w:t>
      </w:r>
    </w:p>
    <w:p w14:paraId="12EE4F8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South-East Asia including Thailand, Malaysia, Indonesia, Singapore and surrounding countries</w:t>
      </w:r>
    </w:p>
    <w:p w14:paraId="5B6DA557"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South Asia including India, Pakistan, Sri Lanka and surrounding countries</w:t>
      </w:r>
    </w:p>
    <w:p w14:paraId="186CD665"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Polynesia, Micronesia or Melanesia including Tonga, Fiji, Papua New Guinea and surrounding countries</w:t>
      </w:r>
    </w:p>
    <w:p w14:paraId="2269A7B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Africa</w:t>
      </w:r>
    </w:p>
    <w:p w14:paraId="4A54458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not of First Nations, Native American, Inuit or Métis descent</w:t>
      </w:r>
    </w:p>
    <w:p w14:paraId="1DFC971A" w14:textId="77777777"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North America - of First Nations, Native American, Inuit or Métis descent</w:t>
      </w:r>
    </w:p>
    <w:p w14:paraId="1C37BED3" w14:textId="6F7B4383" w:rsidR="00414A39" w:rsidRDefault="00414A39" w:rsidP="00C601D5">
      <w:pPr>
        <w:numPr>
          <w:ilvl w:val="1"/>
          <w:numId w:val="10"/>
        </w:numPr>
        <w:pBdr>
          <w:top w:val="nil"/>
          <w:left w:val="nil"/>
          <w:bottom w:val="nil"/>
          <w:right w:val="nil"/>
          <w:between w:val="nil"/>
        </w:pBdr>
        <w:rPr>
          <w:ins w:id="60" w:author="Foote, Beth (NIH/NIMH) [F]" w:date="2020-04-09T15:02:00Z"/>
          <w:rFonts w:ascii="Arial" w:eastAsia="Arial" w:hAnsi="Arial" w:cs="Arial"/>
          <w:sz w:val="22"/>
          <w:szCs w:val="22"/>
        </w:rPr>
      </w:pPr>
      <w:ins w:id="61" w:author="Foote, Beth (NIH/NIMH) [F]" w:date="2020-04-09T15:02:00Z">
        <w:r>
          <w:rPr>
            <w:rFonts w:ascii="Arial" w:eastAsia="Arial" w:hAnsi="Arial" w:cs="Arial"/>
            <w:sz w:val="22"/>
            <w:szCs w:val="22"/>
          </w:rPr>
          <w:t>Central or South America</w:t>
        </w:r>
      </w:ins>
    </w:p>
    <w:p w14:paraId="7E3D7D5C" w14:textId="3388A53C" w:rsidR="00C601D5" w:rsidRPr="00DE632E"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Don’t know</w:t>
      </w:r>
    </w:p>
    <w:p w14:paraId="17FF261D" w14:textId="77777777" w:rsidR="00C601D5" w:rsidRDefault="00C601D5" w:rsidP="00C601D5">
      <w:pPr>
        <w:numPr>
          <w:ilvl w:val="1"/>
          <w:numId w:val="10"/>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Del="00262F19" w:rsidRDefault="0024258B">
      <w:pPr>
        <w:rPr>
          <w:del w:id="62" w:author="Foote, Beth (NIH/NIMH) [F]" w:date="2020-04-09T15:02:00Z"/>
          <w:rFonts w:ascii="Arial" w:eastAsia="Arial" w:hAnsi="Arial" w:cs="Arial"/>
          <w:sz w:val="22"/>
          <w:szCs w:val="22"/>
        </w:rPr>
      </w:pPr>
    </w:p>
    <w:p w14:paraId="00000027" w14:textId="77777777" w:rsidR="00067B04" w:rsidDel="00262F19" w:rsidRDefault="00067B04" w:rsidP="001A11C5">
      <w:pPr>
        <w:pBdr>
          <w:top w:val="nil"/>
          <w:left w:val="nil"/>
          <w:bottom w:val="nil"/>
          <w:right w:val="nil"/>
          <w:between w:val="nil"/>
        </w:pBdr>
        <w:ind w:left="720"/>
        <w:rPr>
          <w:del w:id="63" w:author="Foote, Beth (NIH/NIMH) [F]" w:date="2020-04-09T15:02:00Z"/>
          <w:rFonts w:ascii="Arial" w:eastAsia="Arial" w:hAnsi="Arial" w:cs="Arial"/>
          <w:sz w:val="22"/>
          <w:szCs w:val="22"/>
        </w:rPr>
      </w:pPr>
    </w:p>
    <w:p w14:paraId="52C38A16" w14:textId="77777777" w:rsidR="00203C1C" w:rsidRDefault="00203C1C">
      <w:pPr>
        <w:rPr>
          <w:rFonts w:ascii="Arial" w:eastAsia="Arial" w:hAnsi="Arial" w:cs="Arial"/>
          <w:b/>
          <w:sz w:val="22"/>
          <w:szCs w:val="22"/>
        </w:rPr>
      </w:pPr>
      <w:del w:id="64" w:author="Foote, Beth (NIH/NIMH) [F]" w:date="2020-04-09T15:02:00Z">
        <w:r w:rsidDel="00262F19">
          <w:rPr>
            <w:rFonts w:ascii="Arial" w:eastAsia="Arial" w:hAnsi="Arial" w:cs="Arial"/>
            <w:b/>
            <w:sz w:val="22"/>
            <w:szCs w:val="22"/>
          </w:rPr>
          <w:br w:type="page"/>
        </w:r>
      </w:del>
    </w:p>
    <w:p w14:paraId="00000028" w14:textId="34DB0E62"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00000034" w14:textId="48DCB3E5"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Which best describes the area in which you</w:t>
      </w:r>
      <w:ins w:id="65" w:author="Dunn, Julia (NIH/NIMH) [F]" w:date="2020-04-06T16:46:00Z">
        <w:r w:rsidR="0037721D">
          <w:rPr>
            <w:rFonts w:ascii="Arial" w:eastAsia="Arial" w:hAnsi="Arial" w:cs="Arial"/>
            <w:b/>
            <w:sz w:val="22"/>
            <w:szCs w:val="22"/>
          </w:rPr>
          <w:t>r child</w:t>
        </w:r>
      </w:ins>
      <w:r>
        <w:rPr>
          <w:rFonts w:ascii="Arial" w:eastAsia="Arial" w:hAnsi="Arial" w:cs="Arial"/>
          <w:b/>
          <w:sz w:val="22"/>
          <w:szCs w:val="22"/>
        </w:rPr>
        <w:t xml:space="preserve"> live</w:t>
      </w:r>
      <w:ins w:id="66" w:author="Dunn, Julia (NIH/NIMH) [F]" w:date="2020-04-06T16:46:00Z">
        <w:r w:rsidR="0037721D">
          <w:rPr>
            <w:rFonts w:ascii="Arial" w:eastAsia="Arial" w:hAnsi="Arial" w:cs="Arial"/>
            <w:b/>
            <w:sz w:val="22"/>
            <w:szCs w:val="22"/>
          </w:rPr>
          <w:t>s</w:t>
        </w:r>
      </w:ins>
      <w:r>
        <w:rPr>
          <w:rFonts w:ascii="Arial" w:eastAsia="Arial" w:hAnsi="Arial" w:cs="Arial"/>
          <w:b/>
          <w:sz w:val="22"/>
          <w:szCs w:val="22"/>
        </w:rPr>
        <w:t>?</w:t>
      </w:r>
    </w:p>
    <w:p w14:paraId="00000035"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4BA0697" w14:textId="176829A5" w:rsidR="00EC3107" w:rsidRDefault="007C6F70" w:rsidP="00084ACE">
      <w:pPr>
        <w:numPr>
          <w:ilvl w:val="1"/>
          <w:numId w:val="10"/>
        </w:numPr>
        <w:pBdr>
          <w:top w:val="nil"/>
          <w:left w:val="nil"/>
          <w:bottom w:val="nil"/>
          <w:right w:val="nil"/>
          <w:between w:val="nil"/>
        </w:pBdr>
        <w:rPr>
          <w:ins w:id="67" w:author="Foote, Beth (NIH/NIMH) [F]" w:date="2020-04-09T15:06:00Z"/>
          <w:rFonts w:ascii="Arial" w:eastAsia="Arial" w:hAnsi="Arial" w:cs="Arial"/>
          <w:sz w:val="22"/>
          <w:szCs w:val="22"/>
        </w:rPr>
      </w:pPr>
      <w:r>
        <w:rPr>
          <w:rFonts w:ascii="Arial" w:eastAsia="Arial" w:hAnsi="Arial" w:cs="Arial"/>
          <w:sz w:val="22"/>
          <w:szCs w:val="22"/>
        </w:rPr>
        <w:t>Rural area</w:t>
      </w:r>
    </w:p>
    <w:p w14:paraId="121262C1" w14:textId="66634859" w:rsidR="00084ACE" w:rsidRDefault="00084ACE" w:rsidP="00084ACE">
      <w:pPr>
        <w:pBdr>
          <w:top w:val="nil"/>
          <w:left w:val="nil"/>
          <w:bottom w:val="nil"/>
          <w:right w:val="nil"/>
          <w:between w:val="nil"/>
        </w:pBdr>
        <w:ind w:left="1080"/>
        <w:rPr>
          <w:ins w:id="68" w:author="Foote, Beth (NIH/NIMH) [F]" w:date="2020-04-09T15:06:00Z"/>
          <w:rFonts w:ascii="Arial" w:eastAsia="Arial" w:hAnsi="Arial" w:cs="Arial"/>
          <w:sz w:val="22"/>
          <w:szCs w:val="22"/>
        </w:rPr>
      </w:pPr>
    </w:p>
    <w:p w14:paraId="09DB6E0E" w14:textId="46A3002F" w:rsidR="00084ACE" w:rsidRPr="004019C5" w:rsidRDefault="00276914">
      <w:pPr>
        <w:numPr>
          <w:ilvl w:val="0"/>
          <w:numId w:val="10"/>
        </w:numPr>
        <w:pBdr>
          <w:top w:val="nil"/>
          <w:left w:val="nil"/>
          <w:bottom w:val="nil"/>
          <w:right w:val="nil"/>
          <w:between w:val="nil"/>
        </w:pBdr>
        <w:rPr>
          <w:ins w:id="69" w:author="Foote, Beth (NIH/NIMH) [F]" w:date="2020-04-09T15:07:00Z"/>
          <w:rFonts w:ascii="Arial" w:eastAsia="Arial" w:hAnsi="Arial" w:cs="Arial"/>
          <w:b/>
          <w:sz w:val="22"/>
          <w:szCs w:val="22"/>
          <w:rPrChange w:id="70" w:author="Foote, Beth (NIH/NIMH) [F]" w:date="2020-04-09T16:45:00Z">
            <w:rPr>
              <w:ins w:id="71" w:author="Foote, Beth (NIH/NIMH) [F]" w:date="2020-04-09T15:07:00Z"/>
              <w:rFonts w:ascii="Arial" w:eastAsia="Arial" w:hAnsi="Arial" w:cs="Arial"/>
              <w:sz w:val="22"/>
              <w:szCs w:val="22"/>
            </w:rPr>
          </w:rPrChange>
        </w:rPr>
        <w:pPrChange w:id="72" w:author="Foote, Beth (NIH/NIMH) [F]" w:date="2020-04-09T16:45:00Z">
          <w:pPr>
            <w:pStyle w:val="ListParagraph"/>
            <w:numPr>
              <w:numId w:val="10"/>
            </w:numPr>
            <w:pBdr>
              <w:top w:val="nil"/>
              <w:left w:val="nil"/>
              <w:bottom w:val="nil"/>
              <w:right w:val="nil"/>
              <w:between w:val="nil"/>
            </w:pBdr>
            <w:ind w:hanging="360"/>
          </w:pPr>
        </w:pPrChange>
      </w:pPr>
      <w:ins w:id="73" w:author="Foote, Beth (NIH/NIMH) [F]" w:date="2020-04-09T15:06:00Z">
        <w:r w:rsidRPr="004019C5">
          <w:rPr>
            <w:rFonts w:ascii="Arial" w:eastAsia="Arial" w:hAnsi="Arial" w:cs="Arial"/>
            <w:b/>
            <w:sz w:val="22"/>
            <w:szCs w:val="22"/>
            <w:rPrChange w:id="74" w:author="Foote, Beth (NIH/NIMH) [F]" w:date="2020-04-09T16:45:00Z">
              <w:rPr>
                <w:rFonts w:ascii="Arial" w:eastAsia="Arial" w:hAnsi="Arial" w:cs="Arial"/>
                <w:sz w:val="22"/>
                <w:szCs w:val="22"/>
              </w:rPr>
            </w:rPrChange>
          </w:rPr>
          <w:t>What is the highest level of education YOU completed?</w:t>
        </w:r>
      </w:ins>
    </w:p>
    <w:p w14:paraId="40FFE8E8" w14:textId="77777777" w:rsidR="00EB7922" w:rsidRPr="004019C5" w:rsidRDefault="000A5A50" w:rsidP="00EB7922">
      <w:pPr>
        <w:pStyle w:val="ListParagraph"/>
        <w:numPr>
          <w:ilvl w:val="1"/>
          <w:numId w:val="10"/>
        </w:numPr>
        <w:ind w:right="90"/>
        <w:rPr>
          <w:ins w:id="75" w:author="Foote, Beth (NIH/NIMH) [F]" w:date="2020-04-09T15:08:00Z"/>
          <w:rFonts w:ascii="Arial" w:hAnsi="Arial" w:cs="Arial"/>
          <w:color w:val="000000"/>
          <w:sz w:val="22"/>
          <w:szCs w:val="22"/>
          <w:rPrChange w:id="76" w:author="Foote, Beth (NIH/NIMH) [F]" w:date="2020-04-09T16:45:00Z">
            <w:rPr>
              <w:ins w:id="77" w:author="Foote, Beth (NIH/NIMH) [F]" w:date="2020-04-09T15:08:00Z"/>
              <w:rFonts w:ascii="Helvetica" w:hAnsi="Helvetica"/>
              <w:color w:val="000000"/>
              <w:sz w:val="21"/>
              <w:szCs w:val="21"/>
            </w:rPr>
          </w:rPrChange>
        </w:rPr>
      </w:pPr>
      <w:ins w:id="78" w:author="Foote, Beth (NIH/NIMH) [F]" w:date="2020-04-09T15:07:00Z">
        <w:r w:rsidRPr="004019C5">
          <w:rPr>
            <w:rFonts w:ascii="Arial" w:hAnsi="Arial" w:cs="Arial"/>
            <w:color w:val="000000"/>
            <w:sz w:val="22"/>
            <w:szCs w:val="22"/>
            <w:rPrChange w:id="79" w:author="Foote, Beth (NIH/NIMH) [F]" w:date="2020-04-09T16:45:00Z">
              <w:rPr>
                <w:rFonts w:ascii="Helvetica" w:hAnsi="Helvetica"/>
                <w:color w:val="000000"/>
                <w:sz w:val="21"/>
                <w:szCs w:val="21"/>
              </w:rPr>
            </w:rPrChange>
          </w:rPr>
          <w:t xml:space="preserve">Some grade </w:t>
        </w:r>
        <w:proofErr w:type="gramStart"/>
        <w:r w:rsidRPr="004019C5">
          <w:rPr>
            <w:rFonts w:ascii="Arial" w:hAnsi="Arial" w:cs="Arial"/>
            <w:color w:val="000000"/>
            <w:sz w:val="22"/>
            <w:szCs w:val="22"/>
            <w:rPrChange w:id="80" w:author="Foote, Beth (NIH/NIMH) [F]" w:date="2020-04-09T16:45:00Z">
              <w:rPr>
                <w:rFonts w:ascii="Helvetica" w:hAnsi="Helvetica"/>
                <w:color w:val="000000"/>
                <w:sz w:val="21"/>
                <w:szCs w:val="21"/>
              </w:rPr>
            </w:rPrChange>
          </w:rPr>
          <w:t>school</w:t>
        </w:r>
      </w:ins>
      <w:proofErr w:type="gramEnd"/>
      <w:ins w:id="81" w:author="Foote, Beth (NIH/NIMH) [F]" w:date="2020-04-09T15:08:00Z">
        <w:r w:rsidR="00EB7922" w:rsidRPr="004019C5">
          <w:rPr>
            <w:rFonts w:ascii="Arial" w:hAnsi="Arial" w:cs="Arial"/>
            <w:color w:val="000000"/>
            <w:sz w:val="22"/>
            <w:szCs w:val="22"/>
            <w:rPrChange w:id="82" w:author="Foote, Beth (NIH/NIMH) [F]" w:date="2020-04-09T16:45:00Z">
              <w:rPr>
                <w:rFonts w:ascii="Helvetica" w:hAnsi="Helvetica"/>
                <w:color w:val="000000"/>
                <w:sz w:val="21"/>
                <w:szCs w:val="21"/>
              </w:rPr>
            </w:rPrChange>
          </w:rPr>
          <w:t xml:space="preserve"> </w:t>
        </w:r>
      </w:ins>
    </w:p>
    <w:p w14:paraId="67D6011B" w14:textId="5309FB70" w:rsidR="000A5A50" w:rsidRPr="004019C5" w:rsidRDefault="000A5A50">
      <w:pPr>
        <w:pStyle w:val="ListParagraph"/>
        <w:numPr>
          <w:ilvl w:val="1"/>
          <w:numId w:val="10"/>
        </w:numPr>
        <w:ind w:right="90"/>
        <w:rPr>
          <w:ins w:id="83" w:author="Foote, Beth (NIH/NIMH) [F]" w:date="2020-04-09T15:07:00Z"/>
          <w:rFonts w:ascii="Arial" w:hAnsi="Arial" w:cs="Arial"/>
          <w:color w:val="000000"/>
          <w:sz w:val="22"/>
          <w:szCs w:val="22"/>
          <w:rPrChange w:id="84" w:author="Foote, Beth (NIH/NIMH) [F]" w:date="2020-04-09T16:45:00Z">
            <w:rPr>
              <w:ins w:id="85" w:author="Foote, Beth (NIH/NIMH) [F]" w:date="2020-04-09T15:07:00Z"/>
            </w:rPr>
          </w:rPrChange>
        </w:rPr>
        <w:pPrChange w:id="86" w:author="Foote, Beth (NIH/NIMH) [F]" w:date="2020-04-09T15:07:00Z">
          <w:pPr>
            <w:pStyle w:val="ListParagraph"/>
            <w:numPr>
              <w:numId w:val="10"/>
            </w:numPr>
            <w:ind w:right="90" w:hanging="360"/>
          </w:pPr>
        </w:pPrChange>
      </w:pPr>
      <w:ins w:id="87" w:author="Foote, Beth (NIH/NIMH) [F]" w:date="2020-04-09T15:07:00Z">
        <w:r w:rsidRPr="004019C5">
          <w:rPr>
            <w:rFonts w:ascii="Arial" w:hAnsi="Arial" w:cs="Arial"/>
            <w:color w:val="000000"/>
            <w:sz w:val="22"/>
            <w:szCs w:val="22"/>
            <w:rPrChange w:id="88" w:author="Foote, Beth (NIH/NIMH) [F]" w:date="2020-04-09T16:45:00Z">
              <w:rPr/>
            </w:rPrChange>
          </w:rPr>
          <w:t>Some high school</w:t>
        </w:r>
      </w:ins>
    </w:p>
    <w:p w14:paraId="17F55B4D" w14:textId="029E987B" w:rsidR="000A5A50" w:rsidRPr="004019C5" w:rsidRDefault="000A5A50">
      <w:pPr>
        <w:pStyle w:val="ListParagraph"/>
        <w:numPr>
          <w:ilvl w:val="1"/>
          <w:numId w:val="10"/>
        </w:numPr>
        <w:ind w:right="90"/>
        <w:rPr>
          <w:ins w:id="89" w:author="Foote, Beth (NIH/NIMH) [F]" w:date="2020-04-09T15:07:00Z"/>
          <w:rFonts w:ascii="Arial" w:hAnsi="Arial" w:cs="Arial"/>
          <w:color w:val="000000"/>
          <w:sz w:val="22"/>
          <w:szCs w:val="22"/>
          <w:rPrChange w:id="90" w:author="Foote, Beth (NIH/NIMH) [F]" w:date="2020-04-09T16:45:00Z">
            <w:rPr>
              <w:ins w:id="91" w:author="Foote, Beth (NIH/NIMH) [F]" w:date="2020-04-09T15:07:00Z"/>
              <w:rFonts w:ascii="Helvetica" w:hAnsi="Helvetica"/>
              <w:color w:val="000000"/>
              <w:sz w:val="21"/>
              <w:szCs w:val="21"/>
            </w:rPr>
          </w:rPrChange>
        </w:rPr>
        <w:pPrChange w:id="92" w:author="Foote, Beth (NIH/NIMH) [F]" w:date="2020-04-09T15:08:00Z">
          <w:pPr>
            <w:pStyle w:val="ListParagraph"/>
            <w:numPr>
              <w:numId w:val="10"/>
            </w:numPr>
            <w:ind w:right="90" w:hanging="360"/>
          </w:pPr>
        </w:pPrChange>
      </w:pPr>
      <w:ins w:id="93" w:author="Foote, Beth (NIH/NIMH) [F]" w:date="2020-04-09T15:07:00Z">
        <w:r w:rsidRPr="004019C5">
          <w:rPr>
            <w:rFonts w:ascii="Arial" w:hAnsi="Arial" w:cs="Arial"/>
            <w:color w:val="000000"/>
            <w:sz w:val="22"/>
            <w:szCs w:val="22"/>
            <w:rPrChange w:id="94" w:author="Foote, Beth (NIH/NIMH) [F]" w:date="2020-04-09T16:45:00Z">
              <w:rPr>
                <w:rFonts w:ascii="Helvetica" w:hAnsi="Helvetica"/>
                <w:color w:val="000000"/>
                <w:sz w:val="21"/>
                <w:szCs w:val="21"/>
              </w:rPr>
            </w:rPrChange>
          </w:rPr>
          <w:t> High school diploma or GED</w:t>
        </w:r>
      </w:ins>
    </w:p>
    <w:p w14:paraId="3ABC616E" w14:textId="7C85728E" w:rsidR="000A5A50" w:rsidRPr="004019C5" w:rsidRDefault="000A5A50">
      <w:pPr>
        <w:pStyle w:val="ListParagraph"/>
        <w:numPr>
          <w:ilvl w:val="1"/>
          <w:numId w:val="10"/>
        </w:numPr>
        <w:ind w:right="90"/>
        <w:rPr>
          <w:ins w:id="95" w:author="Foote, Beth (NIH/NIMH) [F]" w:date="2020-04-09T15:07:00Z"/>
          <w:rFonts w:ascii="Arial" w:hAnsi="Arial" w:cs="Arial"/>
          <w:color w:val="000000"/>
          <w:sz w:val="22"/>
          <w:szCs w:val="22"/>
          <w:rPrChange w:id="96" w:author="Foote, Beth (NIH/NIMH) [F]" w:date="2020-04-09T16:45:00Z">
            <w:rPr>
              <w:ins w:id="97" w:author="Foote, Beth (NIH/NIMH) [F]" w:date="2020-04-09T15:07:00Z"/>
              <w:rFonts w:ascii="Helvetica" w:hAnsi="Helvetica"/>
              <w:color w:val="000000"/>
              <w:sz w:val="21"/>
              <w:szCs w:val="21"/>
            </w:rPr>
          </w:rPrChange>
        </w:rPr>
        <w:pPrChange w:id="98" w:author="Foote, Beth (NIH/NIMH) [F]" w:date="2020-04-09T15:08:00Z">
          <w:pPr>
            <w:pStyle w:val="ListParagraph"/>
            <w:numPr>
              <w:numId w:val="10"/>
            </w:numPr>
            <w:ind w:right="90" w:hanging="360"/>
          </w:pPr>
        </w:pPrChange>
      </w:pPr>
      <w:ins w:id="99" w:author="Foote, Beth (NIH/NIMH) [F]" w:date="2020-04-09T15:07:00Z">
        <w:r w:rsidRPr="004019C5">
          <w:rPr>
            <w:rFonts w:ascii="Arial" w:hAnsi="Arial" w:cs="Arial"/>
            <w:color w:val="000000"/>
            <w:sz w:val="22"/>
            <w:szCs w:val="22"/>
            <w:rPrChange w:id="100" w:author="Foote, Beth (NIH/NIMH) [F]" w:date="2020-04-09T16:45:00Z">
              <w:rPr>
                <w:rFonts w:ascii="Helvetica" w:hAnsi="Helvetica"/>
                <w:color w:val="000000"/>
                <w:sz w:val="21"/>
                <w:szCs w:val="21"/>
              </w:rPr>
            </w:rPrChange>
          </w:rPr>
          <w:t>Some college or 2-year degree</w:t>
        </w:r>
      </w:ins>
    </w:p>
    <w:p w14:paraId="67F2853C" w14:textId="21E05384" w:rsidR="000A5A50" w:rsidRPr="004019C5" w:rsidRDefault="000A5A50">
      <w:pPr>
        <w:pStyle w:val="ListParagraph"/>
        <w:numPr>
          <w:ilvl w:val="1"/>
          <w:numId w:val="10"/>
        </w:numPr>
        <w:ind w:right="90"/>
        <w:rPr>
          <w:ins w:id="101" w:author="Foote, Beth (NIH/NIMH) [F]" w:date="2020-04-09T15:07:00Z"/>
          <w:rFonts w:ascii="Arial" w:hAnsi="Arial" w:cs="Arial"/>
          <w:color w:val="000000"/>
          <w:sz w:val="22"/>
          <w:szCs w:val="22"/>
          <w:rPrChange w:id="102" w:author="Foote, Beth (NIH/NIMH) [F]" w:date="2020-04-09T16:45:00Z">
            <w:rPr>
              <w:ins w:id="103" w:author="Foote, Beth (NIH/NIMH) [F]" w:date="2020-04-09T15:07:00Z"/>
              <w:rFonts w:ascii="Helvetica" w:hAnsi="Helvetica"/>
              <w:color w:val="000000"/>
              <w:sz w:val="21"/>
              <w:szCs w:val="21"/>
            </w:rPr>
          </w:rPrChange>
        </w:rPr>
        <w:pPrChange w:id="104" w:author="Foote, Beth (NIH/NIMH) [F]" w:date="2020-04-09T15:08:00Z">
          <w:pPr>
            <w:pStyle w:val="ListParagraph"/>
            <w:numPr>
              <w:numId w:val="10"/>
            </w:numPr>
            <w:ind w:right="90" w:hanging="360"/>
          </w:pPr>
        </w:pPrChange>
      </w:pPr>
      <w:ins w:id="105" w:author="Foote, Beth (NIH/NIMH) [F]" w:date="2020-04-09T15:07:00Z">
        <w:r w:rsidRPr="004019C5">
          <w:rPr>
            <w:rFonts w:ascii="Arial" w:hAnsi="Arial" w:cs="Arial"/>
            <w:color w:val="000000"/>
            <w:sz w:val="22"/>
            <w:szCs w:val="22"/>
            <w:rPrChange w:id="106" w:author="Foote, Beth (NIH/NIMH) [F]" w:date="2020-04-09T16:45:00Z">
              <w:rPr>
                <w:rFonts w:ascii="Helvetica" w:hAnsi="Helvetica"/>
                <w:color w:val="000000"/>
                <w:sz w:val="21"/>
                <w:szCs w:val="21"/>
              </w:rPr>
            </w:rPrChange>
          </w:rPr>
          <w:t>4-year college graduate</w:t>
        </w:r>
      </w:ins>
    </w:p>
    <w:p w14:paraId="5DEE4B8D" w14:textId="43152909" w:rsidR="000A5A50" w:rsidRPr="004019C5" w:rsidRDefault="000A5A50">
      <w:pPr>
        <w:pStyle w:val="ListParagraph"/>
        <w:numPr>
          <w:ilvl w:val="1"/>
          <w:numId w:val="10"/>
        </w:numPr>
        <w:ind w:right="90"/>
        <w:rPr>
          <w:ins w:id="107" w:author="Foote, Beth (NIH/NIMH) [F]" w:date="2020-04-09T15:07:00Z"/>
          <w:rFonts w:ascii="Arial" w:hAnsi="Arial" w:cs="Arial"/>
          <w:color w:val="000000"/>
          <w:sz w:val="22"/>
          <w:szCs w:val="22"/>
          <w:rPrChange w:id="108" w:author="Foote, Beth (NIH/NIMH) [F]" w:date="2020-04-09T16:45:00Z">
            <w:rPr>
              <w:ins w:id="109" w:author="Foote, Beth (NIH/NIMH) [F]" w:date="2020-04-09T15:07:00Z"/>
              <w:rFonts w:ascii="Helvetica" w:hAnsi="Helvetica"/>
              <w:color w:val="000000"/>
              <w:sz w:val="21"/>
              <w:szCs w:val="21"/>
            </w:rPr>
          </w:rPrChange>
        </w:rPr>
        <w:pPrChange w:id="110" w:author="Foote, Beth (NIH/NIMH) [F]" w:date="2020-04-09T15:08:00Z">
          <w:pPr>
            <w:pStyle w:val="ListParagraph"/>
            <w:numPr>
              <w:numId w:val="10"/>
            </w:numPr>
            <w:ind w:right="90" w:hanging="360"/>
          </w:pPr>
        </w:pPrChange>
      </w:pPr>
      <w:ins w:id="111" w:author="Foote, Beth (NIH/NIMH) [F]" w:date="2020-04-09T15:07:00Z">
        <w:r w:rsidRPr="004019C5">
          <w:rPr>
            <w:rFonts w:ascii="Arial" w:hAnsi="Arial" w:cs="Arial"/>
            <w:color w:val="000000"/>
            <w:sz w:val="22"/>
            <w:szCs w:val="22"/>
            <w:rPrChange w:id="112" w:author="Foote, Beth (NIH/NIMH) [F]" w:date="2020-04-09T16:45:00Z">
              <w:rPr>
                <w:rFonts w:ascii="Helvetica" w:hAnsi="Helvetica"/>
                <w:color w:val="000000"/>
                <w:sz w:val="21"/>
                <w:szCs w:val="21"/>
              </w:rPr>
            </w:rPrChange>
          </w:rPr>
          <w:t>Some school beyond college</w:t>
        </w:r>
      </w:ins>
    </w:p>
    <w:p w14:paraId="19D54AA0" w14:textId="4A644343" w:rsidR="000A5A50" w:rsidRPr="004019C5" w:rsidRDefault="000A5A50">
      <w:pPr>
        <w:pStyle w:val="ListParagraph"/>
        <w:numPr>
          <w:ilvl w:val="1"/>
          <w:numId w:val="10"/>
        </w:numPr>
        <w:ind w:right="90"/>
        <w:rPr>
          <w:ins w:id="113" w:author="Foote, Beth (NIH/NIMH) [F]" w:date="2020-04-09T15:07:00Z"/>
          <w:rFonts w:ascii="Arial" w:hAnsi="Arial" w:cs="Arial"/>
          <w:color w:val="000000"/>
          <w:sz w:val="22"/>
          <w:szCs w:val="22"/>
          <w:rPrChange w:id="114" w:author="Foote, Beth (NIH/NIMH) [F]" w:date="2020-04-09T16:45:00Z">
            <w:rPr>
              <w:ins w:id="115" w:author="Foote, Beth (NIH/NIMH) [F]" w:date="2020-04-09T15:07:00Z"/>
              <w:rFonts w:ascii="Helvetica" w:hAnsi="Helvetica"/>
              <w:color w:val="000000"/>
              <w:sz w:val="21"/>
              <w:szCs w:val="21"/>
            </w:rPr>
          </w:rPrChange>
        </w:rPr>
        <w:pPrChange w:id="116" w:author="Foote, Beth (NIH/NIMH) [F]" w:date="2020-04-09T15:08:00Z">
          <w:pPr>
            <w:pStyle w:val="ListParagraph"/>
            <w:numPr>
              <w:numId w:val="10"/>
            </w:numPr>
            <w:ind w:right="90" w:hanging="360"/>
          </w:pPr>
        </w:pPrChange>
      </w:pPr>
      <w:ins w:id="117" w:author="Foote, Beth (NIH/NIMH) [F]" w:date="2020-04-09T15:07:00Z">
        <w:r w:rsidRPr="004019C5">
          <w:rPr>
            <w:rFonts w:ascii="Arial" w:hAnsi="Arial" w:cs="Arial"/>
            <w:color w:val="000000"/>
            <w:sz w:val="22"/>
            <w:szCs w:val="22"/>
            <w:rPrChange w:id="118" w:author="Foote, Beth (NIH/NIMH) [F]" w:date="2020-04-09T16:45:00Z">
              <w:rPr>
                <w:rFonts w:ascii="Helvetica" w:hAnsi="Helvetica"/>
                <w:color w:val="000000"/>
                <w:sz w:val="21"/>
                <w:szCs w:val="21"/>
              </w:rPr>
            </w:rPrChange>
          </w:rPr>
          <w:t> Graduate or professional degree</w:t>
        </w:r>
      </w:ins>
    </w:p>
    <w:p w14:paraId="3DC808F8" w14:textId="77777777" w:rsidR="000472AF" w:rsidRDefault="000472AF">
      <w:pPr>
        <w:pBdr>
          <w:top w:val="nil"/>
          <w:left w:val="nil"/>
          <w:bottom w:val="nil"/>
          <w:right w:val="nil"/>
          <w:between w:val="nil"/>
        </w:pBdr>
        <w:rPr>
          <w:ins w:id="119" w:author="Foote, Beth (NIH/NIMH) [F]" w:date="2020-04-09T15:07:00Z"/>
          <w:rFonts w:ascii="Arial" w:eastAsia="Arial" w:hAnsi="Arial" w:cs="Arial"/>
          <w:sz w:val="22"/>
          <w:szCs w:val="22"/>
        </w:rPr>
        <w:pPrChange w:id="120" w:author="Foote, Beth (NIH/NIMH) [F]" w:date="2020-04-09T15:09:00Z">
          <w:pPr>
            <w:pBdr>
              <w:top w:val="nil"/>
              <w:left w:val="nil"/>
              <w:bottom w:val="nil"/>
              <w:right w:val="nil"/>
              <w:between w:val="nil"/>
            </w:pBdr>
            <w:ind w:left="1080"/>
          </w:pPr>
        </w:pPrChange>
      </w:pPr>
    </w:p>
    <w:p w14:paraId="764AE7C2" w14:textId="77777777" w:rsidR="000472AF" w:rsidRDefault="000472AF">
      <w:pPr>
        <w:pStyle w:val="ListParagraph"/>
        <w:pBdr>
          <w:top w:val="nil"/>
          <w:left w:val="nil"/>
          <w:bottom w:val="nil"/>
          <w:right w:val="nil"/>
          <w:between w:val="nil"/>
        </w:pBdr>
        <w:rPr>
          <w:ins w:id="121" w:author="Foote, Beth (NIH/NIMH) [F]" w:date="2020-04-09T15:07:00Z"/>
          <w:rFonts w:ascii="Arial" w:eastAsia="Arial" w:hAnsi="Arial" w:cs="Arial"/>
          <w:sz w:val="22"/>
          <w:szCs w:val="22"/>
        </w:rPr>
        <w:pPrChange w:id="122" w:author="Foote, Beth (NIH/NIMH) [F]" w:date="2020-04-09T15:07:00Z">
          <w:pPr>
            <w:pStyle w:val="ListParagraph"/>
            <w:numPr>
              <w:numId w:val="10"/>
            </w:numPr>
            <w:pBdr>
              <w:top w:val="nil"/>
              <w:left w:val="nil"/>
              <w:bottom w:val="nil"/>
              <w:right w:val="nil"/>
              <w:between w:val="nil"/>
            </w:pBdr>
            <w:ind w:hanging="360"/>
          </w:pPr>
        </w:pPrChange>
      </w:pPr>
    </w:p>
    <w:p w14:paraId="6CCFB058" w14:textId="0F906C2B" w:rsidR="00125707" w:rsidRPr="004019C5" w:rsidRDefault="00125707" w:rsidP="00125707">
      <w:pPr>
        <w:pStyle w:val="ListParagraph"/>
        <w:numPr>
          <w:ilvl w:val="0"/>
          <w:numId w:val="10"/>
        </w:numPr>
        <w:pBdr>
          <w:top w:val="nil"/>
          <w:left w:val="nil"/>
          <w:bottom w:val="nil"/>
          <w:right w:val="nil"/>
          <w:between w:val="nil"/>
        </w:pBdr>
        <w:rPr>
          <w:ins w:id="123" w:author="Foote, Beth (NIH/NIMH) [F]" w:date="2020-04-09T15:09:00Z"/>
          <w:rFonts w:ascii="Arial" w:eastAsia="Arial" w:hAnsi="Arial" w:cs="Arial"/>
          <w:b/>
          <w:sz w:val="22"/>
          <w:szCs w:val="22"/>
          <w:rPrChange w:id="124" w:author="Foote, Beth (NIH/NIMH) [F]" w:date="2020-04-09T16:45:00Z">
            <w:rPr>
              <w:ins w:id="125" w:author="Foote, Beth (NIH/NIMH) [F]" w:date="2020-04-09T15:09:00Z"/>
              <w:rFonts w:ascii="Arial" w:eastAsia="Arial" w:hAnsi="Arial" w:cs="Arial"/>
              <w:sz w:val="22"/>
              <w:szCs w:val="22"/>
            </w:rPr>
          </w:rPrChange>
        </w:rPr>
      </w:pPr>
      <w:ins w:id="126" w:author="Foote, Beth (NIH/NIMH) [F]" w:date="2020-04-09T15:09:00Z">
        <w:r w:rsidRPr="004019C5">
          <w:rPr>
            <w:rFonts w:ascii="Arial" w:eastAsia="Arial" w:hAnsi="Arial" w:cs="Arial"/>
            <w:b/>
            <w:sz w:val="22"/>
            <w:szCs w:val="22"/>
            <w:rPrChange w:id="127" w:author="Foote, Beth (NIH/NIMH) [F]" w:date="2020-04-09T16:45:00Z">
              <w:rPr>
                <w:rFonts w:ascii="Arial" w:eastAsia="Arial" w:hAnsi="Arial" w:cs="Arial"/>
                <w:sz w:val="22"/>
                <w:szCs w:val="22"/>
              </w:rPr>
            </w:rPrChange>
          </w:rPr>
          <w:t>What is the highest level of education your child’s second parent/caregiver completed?</w:t>
        </w:r>
      </w:ins>
    </w:p>
    <w:p w14:paraId="76AD0F4F" w14:textId="77777777" w:rsidR="00125707" w:rsidRPr="004019C5" w:rsidRDefault="00125707" w:rsidP="00125707">
      <w:pPr>
        <w:pStyle w:val="ListParagraph"/>
        <w:numPr>
          <w:ilvl w:val="1"/>
          <w:numId w:val="10"/>
        </w:numPr>
        <w:ind w:right="90"/>
        <w:rPr>
          <w:ins w:id="128" w:author="Foote, Beth (NIH/NIMH) [F]" w:date="2020-04-09T15:09:00Z"/>
          <w:rFonts w:ascii="Arial" w:hAnsi="Arial" w:cs="Arial"/>
          <w:color w:val="000000"/>
          <w:sz w:val="22"/>
          <w:szCs w:val="22"/>
          <w:rPrChange w:id="129" w:author="Foote, Beth (NIH/NIMH) [F]" w:date="2020-04-09T16:45:00Z">
            <w:rPr>
              <w:ins w:id="130" w:author="Foote, Beth (NIH/NIMH) [F]" w:date="2020-04-09T15:09:00Z"/>
              <w:rFonts w:ascii="Helvetica" w:hAnsi="Helvetica"/>
              <w:color w:val="000000"/>
              <w:sz w:val="21"/>
              <w:szCs w:val="21"/>
            </w:rPr>
          </w:rPrChange>
        </w:rPr>
      </w:pPr>
      <w:ins w:id="131" w:author="Foote, Beth (NIH/NIMH) [F]" w:date="2020-04-09T15:09:00Z">
        <w:r w:rsidRPr="004019C5">
          <w:rPr>
            <w:rFonts w:ascii="Arial" w:hAnsi="Arial" w:cs="Arial"/>
            <w:color w:val="000000"/>
            <w:sz w:val="22"/>
            <w:szCs w:val="22"/>
            <w:rPrChange w:id="132" w:author="Foote, Beth (NIH/NIMH) [F]" w:date="2020-04-09T16:45:00Z">
              <w:rPr>
                <w:rFonts w:ascii="Helvetica" w:hAnsi="Helvetica"/>
                <w:color w:val="000000"/>
                <w:sz w:val="21"/>
                <w:szCs w:val="21"/>
              </w:rPr>
            </w:rPrChange>
          </w:rPr>
          <w:t xml:space="preserve">Some grade </w:t>
        </w:r>
        <w:proofErr w:type="gramStart"/>
        <w:r w:rsidRPr="004019C5">
          <w:rPr>
            <w:rFonts w:ascii="Arial" w:hAnsi="Arial" w:cs="Arial"/>
            <w:color w:val="000000"/>
            <w:sz w:val="22"/>
            <w:szCs w:val="22"/>
            <w:rPrChange w:id="133" w:author="Foote, Beth (NIH/NIMH) [F]" w:date="2020-04-09T16:45:00Z">
              <w:rPr>
                <w:rFonts w:ascii="Helvetica" w:hAnsi="Helvetica"/>
                <w:color w:val="000000"/>
                <w:sz w:val="21"/>
                <w:szCs w:val="21"/>
              </w:rPr>
            </w:rPrChange>
          </w:rPr>
          <w:t>school</w:t>
        </w:r>
        <w:proofErr w:type="gramEnd"/>
        <w:r w:rsidRPr="004019C5">
          <w:rPr>
            <w:rFonts w:ascii="Arial" w:hAnsi="Arial" w:cs="Arial"/>
            <w:color w:val="000000"/>
            <w:sz w:val="22"/>
            <w:szCs w:val="22"/>
            <w:rPrChange w:id="134" w:author="Foote, Beth (NIH/NIMH) [F]" w:date="2020-04-09T16:45:00Z">
              <w:rPr>
                <w:rFonts w:ascii="Helvetica" w:hAnsi="Helvetica"/>
                <w:color w:val="000000"/>
                <w:sz w:val="21"/>
                <w:szCs w:val="21"/>
              </w:rPr>
            </w:rPrChange>
          </w:rPr>
          <w:t xml:space="preserve"> </w:t>
        </w:r>
      </w:ins>
    </w:p>
    <w:p w14:paraId="683146E7" w14:textId="77777777" w:rsidR="00125707" w:rsidRPr="004019C5" w:rsidRDefault="00125707" w:rsidP="00125707">
      <w:pPr>
        <w:pStyle w:val="ListParagraph"/>
        <w:numPr>
          <w:ilvl w:val="1"/>
          <w:numId w:val="10"/>
        </w:numPr>
        <w:ind w:right="90"/>
        <w:rPr>
          <w:ins w:id="135" w:author="Foote, Beth (NIH/NIMH) [F]" w:date="2020-04-09T15:09:00Z"/>
          <w:rFonts w:ascii="Arial" w:hAnsi="Arial" w:cs="Arial"/>
          <w:color w:val="000000"/>
          <w:sz w:val="22"/>
          <w:szCs w:val="22"/>
          <w:rPrChange w:id="136" w:author="Foote, Beth (NIH/NIMH) [F]" w:date="2020-04-09T16:45:00Z">
            <w:rPr>
              <w:ins w:id="137" w:author="Foote, Beth (NIH/NIMH) [F]" w:date="2020-04-09T15:09:00Z"/>
              <w:rFonts w:ascii="Helvetica" w:hAnsi="Helvetica"/>
              <w:color w:val="000000"/>
              <w:sz w:val="21"/>
              <w:szCs w:val="21"/>
            </w:rPr>
          </w:rPrChange>
        </w:rPr>
      </w:pPr>
      <w:ins w:id="138" w:author="Foote, Beth (NIH/NIMH) [F]" w:date="2020-04-09T15:09:00Z">
        <w:r w:rsidRPr="004019C5">
          <w:rPr>
            <w:rFonts w:ascii="Arial" w:hAnsi="Arial" w:cs="Arial"/>
            <w:color w:val="000000"/>
            <w:sz w:val="22"/>
            <w:szCs w:val="22"/>
            <w:rPrChange w:id="139" w:author="Foote, Beth (NIH/NIMH) [F]" w:date="2020-04-09T16:45:00Z">
              <w:rPr>
                <w:rFonts w:ascii="Helvetica" w:hAnsi="Helvetica"/>
                <w:color w:val="000000"/>
                <w:sz w:val="21"/>
                <w:szCs w:val="21"/>
              </w:rPr>
            </w:rPrChange>
          </w:rPr>
          <w:t>Some high school</w:t>
        </w:r>
      </w:ins>
    </w:p>
    <w:p w14:paraId="4579F9D6" w14:textId="77777777" w:rsidR="00125707" w:rsidRPr="004019C5" w:rsidRDefault="00125707" w:rsidP="00125707">
      <w:pPr>
        <w:pStyle w:val="ListParagraph"/>
        <w:numPr>
          <w:ilvl w:val="1"/>
          <w:numId w:val="10"/>
        </w:numPr>
        <w:ind w:right="90"/>
        <w:rPr>
          <w:ins w:id="140" w:author="Foote, Beth (NIH/NIMH) [F]" w:date="2020-04-09T15:09:00Z"/>
          <w:rFonts w:ascii="Arial" w:hAnsi="Arial" w:cs="Arial"/>
          <w:color w:val="000000"/>
          <w:sz w:val="22"/>
          <w:szCs w:val="22"/>
          <w:rPrChange w:id="141" w:author="Foote, Beth (NIH/NIMH) [F]" w:date="2020-04-09T16:45:00Z">
            <w:rPr>
              <w:ins w:id="142" w:author="Foote, Beth (NIH/NIMH) [F]" w:date="2020-04-09T15:09:00Z"/>
              <w:rFonts w:ascii="Helvetica" w:hAnsi="Helvetica"/>
              <w:color w:val="000000"/>
              <w:sz w:val="21"/>
              <w:szCs w:val="21"/>
            </w:rPr>
          </w:rPrChange>
        </w:rPr>
      </w:pPr>
      <w:ins w:id="143" w:author="Foote, Beth (NIH/NIMH) [F]" w:date="2020-04-09T15:09:00Z">
        <w:r w:rsidRPr="004019C5">
          <w:rPr>
            <w:rFonts w:ascii="Arial" w:hAnsi="Arial" w:cs="Arial"/>
            <w:color w:val="000000"/>
            <w:sz w:val="22"/>
            <w:szCs w:val="22"/>
            <w:rPrChange w:id="144" w:author="Foote, Beth (NIH/NIMH) [F]" w:date="2020-04-09T16:45:00Z">
              <w:rPr>
                <w:rFonts w:ascii="Helvetica" w:hAnsi="Helvetica"/>
                <w:color w:val="000000"/>
                <w:sz w:val="21"/>
                <w:szCs w:val="21"/>
              </w:rPr>
            </w:rPrChange>
          </w:rPr>
          <w:t> High school diploma or GED</w:t>
        </w:r>
      </w:ins>
    </w:p>
    <w:p w14:paraId="7372727C" w14:textId="77777777" w:rsidR="00125707" w:rsidRPr="004019C5" w:rsidRDefault="00125707" w:rsidP="00125707">
      <w:pPr>
        <w:pStyle w:val="ListParagraph"/>
        <w:numPr>
          <w:ilvl w:val="1"/>
          <w:numId w:val="10"/>
        </w:numPr>
        <w:ind w:right="90"/>
        <w:rPr>
          <w:ins w:id="145" w:author="Foote, Beth (NIH/NIMH) [F]" w:date="2020-04-09T15:09:00Z"/>
          <w:rFonts w:ascii="Arial" w:hAnsi="Arial" w:cs="Arial"/>
          <w:color w:val="000000"/>
          <w:sz w:val="22"/>
          <w:szCs w:val="22"/>
          <w:rPrChange w:id="146" w:author="Foote, Beth (NIH/NIMH) [F]" w:date="2020-04-09T16:45:00Z">
            <w:rPr>
              <w:ins w:id="147" w:author="Foote, Beth (NIH/NIMH) [F]" w:date="2020-04-09T15:09:00Z"/>
              <w:rFonts w:ascii="Helvetica" w:hAnsi="Helvetica"/>
              <w:color w:val="000000"/>
              <w:sz w:val="21"/>
              <w:szCs w:val="21"/>
            </w:rPr>
          </w:rPrChange>
        </w:rPr>
      </w:pPr>
      <w:ins w:id="148" w:author="Foote, Beth (NIH/NIMH) [F]" w:date="2020-04-09T15:09:00Z">
        <w:r w:rsidRPr="004019C5">
          <w:rPr>
            <w:rFonts w:ascii="Arial" w:hAnsi="Arial" w:cs="Arial"/>
            <w:color w:val="000000"/>
            <w:sz w:val="22"/>
            <w:szCs w:val="22"/>
            <w:rPrChange w:id="149" w:author="Foote, Beth (NIH/NIMH) [F]" w:date="2020-04-09T16:45:00Z">
              <w:rPr>
                <w:rFonts w:ascii="Helvetica" w:hAnsi="Helvetica"/>
                <w:color w:val="000000"/>
                <w:sz w:val="21"/>
                <w:szCs w:val="21"/>
              </w:rPr>
            </w:rPrChange>
          </w:rPr>
          <w:t>Some college or 2-year degree</w:t>
        </w:r>
      </w:ins>
    </w:p>
    <w:p w14:paraId="089F06E5" w14:textId="77777777" w:rsidR="00125707" w:rsidRPr="004019C5" w:rsidRDefault="00125707" w:rsidP="00125707">
      <w:pPr>
        <w:pStyle w:val="ListParagraph"/>
        <w:numPr>
          <w:ilvl w:val="1"/>
          <w:numId w:val="10"/>
        </w:numPr>
        <w:ind w:right="90"/>
        <w:rPr>
          <w:ins w:id="150" w:author="Foote, Beth (NIH/NIMH) [F]" w:date="2020-04-09T15:09:00Z"/>
          <w:rFonts w:ascii="Arial" w:hAnsi="Arial" w:cs="Arial"/>
          <w:color w:val="000000"/>
          <w:sz w:val="22"/>
          <w:szCs w:val="22"/>
          <w:rPrChange w:id="151" w:author="Foote, Beth (NIH/NIMH) [F]" w:date="2020-04-09T16:45:00Z">
            <w:rPr>
              <w:ins w:id="152" w:author="Foote, Beth (NIH/NIMH) [F]" w:date="2020-04-09T15:09:00Z"/>
              <w:rFonts w:ascii="Helvetica" w:hAnsi="Helvetica"/>
              <w:color w:val="000000"/>
              <w:sz w:val="21"/>
              <w:szCs w:val="21"/>
            </w:rPr>
          </w:rPrChange>
        </w:rPr>
      </w:pPr>
      <w:ins w:id="153" w:author="Foote, Beth (NIH/NIMH) [F]" w:date="2020-04-09T15:09:00Z">
        <w:r w:rsidRPr="004019C5">
          <w:rPr>
            <w:rFonts w:ascii="Arial" w:hAnsi="Arial" w:cs="Arial"/>
            <w:color w:val="000000"/>
            <w:sz w:val="22"/>
            <w:szCs w:val="22"/>
            <w:rPrChange w:id="154" w:author="Foote, Beth (NIH/NIMH) [F]" w:date="2020-04-09T16:45:00Z">
              <w:rPr>
                <w:rFonts w:ascii="Helvetica" w:hAnsi="Helvetica"/>
                <w:color w:val="000000"/>
                <w:sz w:val="21"/>
                <w:szCs w:val="21"/>
              </w:rPr>
            </w:rPrChange>
          </w:rPr>
          <w:t>4-year college graduate</w:t>
        </w:r>
      </w:ins>
    </w:p>
    <w:p w14:paraId="57D83ECE" w14:textId="77777777" w:rsidR="00125707" w:rsidRPr="004019C5" w:rsidRDefault="00125707" w:rsidP="00125707">
      <w:pPr>
        <w:pStyle w:val="ListParagraph"/>
        <w:numPr>
          <w:ilvl w:val="1"/>
          <w:numId w:val="10"/>
        </w:numPr>
        <w:ind w:right="90"/>
        <w:rPr>
          <w:ins w:id="155" w:author="Foote, Beth (NIH/NIMH) [F]" w:date="2020-04-09T15:09:00Z"/>
          <w:rFonts w:ascii="Arial" w:hAnsi="Arial" w:cs="Arial"/>
          <w:color w:val="000000"/>
          <w:sz w:val="22"/>
          <w:szCs w:val="22"/>
          <w:rPrChange w:id="156" w:author="Foote, Beth (NIH/NIMH) [F]" w:date="2020-04-09T16:45:00Z">
            <w:rPr>
              <w:ins w:id="157" w:author="Foote, Beth (NIH/NIMH) [F]" w:date="2020-04-09T15:09:00Z"/>
              <w:rFonts w:ascii="Helvetica" w:hAnsi="Helvetica"/>
              <w:color w:val="000000"/>
              <w:sz w:val="21"/>
              <w:szCs w:val="21"/>
            </w:rPr>
          </w:rPrChange>
        </w:rPr>
      </w:pPr>
      <w:ins w:id="158" w:author="Foote, Beth (NIH/NIMH) [F]" w:date="2020-04-09T15:09:00Z">
        <w:r w:rsidRPr="004019C5">
          <w:rPr>
            <w:rFonts w:ascii="Arial" w:hAnsi="Arial" w:cs="Arial"/>
            <w:color w:val="000000"/>
            <w:sz w:val="22"/>
            <w:szCs w:val="22"/>
            <w:rPrChange w:id="159" w:author="Foote, Beth (NIH/NIMH) [F]" w:date="2020-04-09T16:45:00Z">
              <w:rPr>
                <w:rFonts w:ascii="Helvetica" w:hAnsi="Helvetica"/>
                <w:color w:val="000000"/>
                <w:sz w:val="21"/>
                <w:szCs w:val="21"/>
              </w:rPr>
            </w:rPrChange>
          </w:rPr>
          <w:t>Some school beyond college</w:t>
        </w:r>
      </w:ins>
    </w:p>
    <w:p w14:paraId="1DEE46D8" w14:textId="329259C1" w:rsidR="00125707" w:rsidRPr="004019C5" w:rsidRDefault="00125707" w:rsidP="00125707">
      <w:pPr>
        <w:pStyle w:val="ListParagraph"/>
        <w:numPr>
          <w:ilvl w:val="1"/>
          <w:numId w:val="10"/>
        </w:numPr>
        <w:ind w:right="90"/>
        <w:rPr>
          <w:ins w:id="160" w:author="Foote, Beth (NIH/NIMH) [F]" w:date="2020-04-09T15:09:00Z"/>
          <w:rFonts w:ascii="Arial" w:hAnsi="Arial" w:cs="Arial"/>
          <w:color w:val="000000"/>
          <w:sz w:val="22"/>
          <w:szCs w:val="22"/>
          <w:rPrChange w:id="161" w:author="Foote, Beth (NIH/NIMH) [F]" w:date="2020-04-09T16:45:00Z">
            <w:rPr>
              <w:ins w:id="162" w:author="Foote, Beth (NIH/NIMH) [F]" w:date="2020-04-09T15:09:00Z"/>
              <w:rFonts w:ascii="Helvetica" w:hAnsi="Helvetica"/>
              <w:color w:val="000000"/>
              <w:sz w:val="21"/>
              <w:szCs w:val="21"/>
            </w:rPr>
          </w:rPrChange>
        </w:rPr>
      </w:pPr>
      <w:ins w:id="163" w:author="Foote, Beth (NIH/NIMH) [F]" w:date="2020-04-09T15:09:00Z">
        <w:r w:rsidRPr="004019C5">
          <w:rPr>
            <w:rFonts w:ascii="Arial" w:hAnsi="Arial" w:cs="Arial"/>
            <w:color w:val="000000"/>
            <w:sz w:val="22"/>
            <w:szCs w:val="22"/>
            <w:rPrChange w:id="164" w:author="Foote, Beth (NIH/NIMH) [F]" w:date="2020-04-09T16:45:00Z">
              <w:rPr>
                <w:rFonts w:ascii="Helvetica" w:hAnsi="Helvetica"/>
                <w:color w:val="000000"/>
                <w:sz w:val="21"/>
                <w:szCs w:val="21"/>
              </w:rPr>
            </w:rPrChange>
          </w:rPr>
          <w:t> Graduate or professional degree</w:t>
        </w:r>
      </w:ins>
    </w:p>
    <w:p w14:paraId="338A1A6E" w14:textId="0B94B11B" w:rsidR="00125707" w:rsidRPr="004019C5" w:rsidRDefault="00125707" w:rsidP="00125707">
      <w:pPr>
        <w:pStyle w:val="ListParagraph"/>
        <w:numPr>
          <w:ilvl w:val="1"/>
          <w:numId w:val="10"/>
        </w:numPr>
        <w:ind w:right="90"/>
        <w:rPr>
          <w:ins w:id="165" w:author="Foote, Beth (NIH/NIMH) [F]" w:date="2020-04-09T15:09:00Z"/>
          <w:rFonts w:ascii="Arial" w:hAnsi="Arial" w:cs="Arial"/>
          <w:color w:val="000000"/>
          <w:sz w:val="22"/>
          <w:szCs w:val="22"/>
          <w:rPrChange w:id="166" w:author="Foote, Beth (NIH/NIMH) [F]" w:date="2020-04-09T16:45:00Z">
            <w:rPr>
              <w:ins w:id="167" w:author="Foote, Beth (NIH/NIMH) [F]" w:date="2020-04-09T15:09:00Z"/>
              <w:rFonts w:ascii="Helvetica" w:hAnsi="Helvetica"/>
              <w:color w:val="000000"/>
              <w:sz w:val="21"/>
              <w:szCs w:val="21"/>
            </w:rPr>
          </w:rPrChange>
        </w:rPr>
      </w:pPr>
      <w:ins w:id="168" w:author="Foote, Beth (NIH/NIMH) [F]" w:date="2020-04-09T15:09:00Z">
        <w:r w:rsidRPr="004019C5">
          <w:rPr>
            <w:rFonts w:ascii="Arial" w:hAnsi="Arial" w:cs="Arial"/>
            <w:color w:val="000000"/>
            <w:sz w:val="22"/>
            <w:szCs w:val="22"/>
            <w:rPrChange w:id="169" w:author="Foote, Beth (NIH/NIMH) [F]" w:date="2020-04-09T16:45:00Z">
              <w:rPr>
                <w:rFonts w:ascii="Helvetica" w:hAnsi="Helvetica"/>
                <w:color w:val="000000"/>
                <w:sz w:val="21"/>
                <w:szCs w:val="21"/>
              </w:rPr>
            </w:rPrChange>
          </w:rPr>
          <w:t>No second parent/caregiver</w:t>
        </w:r>
      </w:ins>
    </w:p>
    <w:p w14:paraId="5920966C" w14:textId="77777777" w:rsidR="00125707" w:rsidRPr="004019C5" w:rsidDel="005D00AD" w:rsidRDefault="00125707" w:rsidP="00125707">
      <w:pPr>
        <w:pBdr>
          <w:top w:val="nil"/>
          <w:left w:val="nil"/>
          <w:bottom w:val="nil"/>
          <w:right w:val="nil"/>
          <w:between w:val="nil"/>
        </w:pBdr>
        <w:ind w:left="1440"/>
        <w:rPr>
          <w:ins w:id="170" w:author="Foote, Beth (NIH/NIMH) [F]" w:date="2020-04-09T15:09:00Z"/>
          <w:del w:id="171" w:author="Dunn, Julia (NIH/NIMH) [F]" w:date="2020-04-09T16:50:00Z"/>
          <w:rFonts w:ascii="Arial" w:eastAsia="Arial" w:hAnsi="Arial" w:cs="Arial"/>
          <w:sz w:val="22"/>
          <w:szCs w:val="22"/>
          <w:rPrChange w:id="172" w:author="Foote, Beth (NIH/NIMH) [F]" w:date="2020-04-09T16:53:00Z">
            <w:rPr>
              <w:ins w:id="173" w:author="Foote, Beth (NIH/NIMH) [F]" w:date="2020-04-09T15:09:00Z"/>
              <w:del w:id="174" w:author="Dunn, Julia (NIH/NIMH) [F]" w:date="2020-04-09T16:50:00Z"/>
              <w:rFonts w:ascii="Arial" w:eastAsia="Arial" w:hAnsi="Arial" w:cs="Arial"/>
              <w:sz w:val="22"/>
              <w:szCs w:val="22"/>
            </w:rPr>
          </w:rPrChange>
        </w:rPr>
      </w:pPr>
    </w:p>
    <w:p w14:paraId="523791CA" w14:textId="77777777" w:rsidR="00125707" w:rsidDel="005D00AD" w:rsidRDefault="00125707" w:rsidP="00125707">
      <w:pPr>
        <w:pBdr>
          <w:top w:val="nil"/>
          <w:left w:val="nil"/>
          <w:bottom w:val="nil"/>
          <w:right w:val="nil"/>
          <w:between w:val="nil"/>
        </w:pBdr>
        <w:ind w:left="1080"/>
        <w:rPr>
          <w:ins w:id="175" w:author="Foote, Beth (NIH/NIMH) [F]" w:date="2020-04-09T15:09:00Z"/>
          <w:del w:id="176" w:author="Dunn, Julia (NIH/NIMH) [F]" w:date="2020-04-09T16:50:00Z"/>
          <w:rFonts w:ascii="Arial" w:eastAsia="Arial" w:hAnsi="Arial" w:cs="Arial"/>
          <w:sz w:val="22"/>
          <w:szCs w:val="22"/>
        </w:rPr>
      </w:pPr>
    </w:p>
    <w:p w14:paraId="6512B56E" w14:textId="77777777" w:rsidR="000472AF" w:rsidRPr="00084ACE" w:rsidDel="005D00AD" w:rsidRDefault="000472AF">
      <w:pPr>
        <w:pStyle w:val="ListParagraph"/>
        <w:pBdr>
          <w:top w:val="nil"/>
          <w:left w:val="nil"/>
          <w:bottom w:val="nil"/>
          <w:right w:val="nil"/>
          <w:between w:val="nil"/>
        </w:pBdr>
        <w:rPr>
          <w:del w:id="177" w:author="Dunn, Julia (NIH/NIMH) [F]" w:date="2020-04-09T16:50:00Z"/>
          <w:rFonts w:ascii="Arial" w:eastAsia="Arial" w:hAnsi="Arial" w:cs="Arial"/>
          <w:sz w:val="22"/>
          <w:szCs w:val="22"/>
          <w:rPrChange w:id="178" w:author="Foote, Beth (NIH/NIMH) [F]" w:date="2020-04-09T15:06:00Z">
            <w:rPr>
              <w:del w:id="179" w:author="Dunn, Julia (NIH/NIMH) [F]" w:date="2020-04-09T16:50:00Z"/>
              <w:rFonts w:eastAsia="Arial"/>
            </w:rPr>
          </w:rPrChange>
        </w:rPr>
        <w:pPrChange w:id="180" w:author="Foote, Beth (NIH/NIMH) [F]" w:date="2020-04-09T15:07:00Z">
          <w:pPr>
            <w:numPr>
              <w:ilvl w:val="1"/>
              <w:numId w:val="10"/>
            </w:numPr>
            <w:pBdr>
              <w:top w:val="nil"/>
              <w:left w:val="nil"/>
              <w:bottom w:val="nil"/>
              <w:right w:val="nil"/>
              <w:between w:val="nil"/>
            </w:pBdr>
            <w:ind w:left="1440" w:hanging="360"/>
          </w:pPr>
        </w:pPrChange>
      </w:pPr>
    </w:p>
    <w:p w14:paraId="7590F250" w14:textId="77777777" w:rsidR="00BB37E6" w:rsidRDefault="00BB37E6">
      <w:pPr>
        <w:rPr>
          <w:rFonts w:ascii="Arial" w:eastAsia="Arial" w:hAnsi="Arial" w:cs="Arial"/>
          <w:sz w:val="22"/>
          <w:szCs w:val="22"/>
        </w:rPr>
      </w:pPr>
    </w:p>
    <w:p w14:paraId="0000003B" w14:textId="77777777" w:rsidR="00067B04" w:rsidRPr="00827293" w:rsidRDefault="007C6F70">
      <w:pPr>
        <w:numPr>
          <w:ilvl w:val="0"/>
          <w:numId w:val="10"/>
        </w:numPr>
        <w:pBdr>
          <w:top w:val="nil"/>
          <w:left w:val="nil"/>
          <w:bottom w:val="nil"/>
          <w:right w:val="nil"/>
          <w:between w:val="nil"/>
        </w:pBdr>
        <w:rPr>
          <w:ins w:id="181" w:author="Dunn, Julia (NIH/NIMH) [F]" w:date="2020-04-07T11:27:00Z"/>
          <w:rFonts w:ascii="Calibri" w:eastAsia="Calibri" w:hAnsi="Calibri" w:cs="Calibri"/>
          <w:sz w:val="22"/>
          <w:szCs w:val="22"/>
          <w:rPrChange w:id="182" w:author="Dunn, Julia (NIH/NIMH) [F]" w:date="2020-04-07T11:27:00Z">
            <w:rPr>
              <w:ins w:id="183" w:author="Dunn, Julia (NIH/NIMH) [F]" w:date="2020-04-07T11:27:00Z"/>
              <w:rFonts w:ascii="Arial" w:eastAsia="Arial" w:hAnsi="Arial" w:cs="Arial"/>
              <w:sz w:val="22"/>
              <w:szCs w:val="22"/>
            </w:rPr>
          </w:rPrChange>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p>
    <w:p w14:paraId="62BA41CE" w14:textId="78DA5194" w:rsidR="00827293" w:rsidRPr="00E56638" w:rsidDel="00E669A4" w:rsidRDefault="00827293" w:rsidP="00827293">
      <w:pPr>
        <w:numPr>
          <w:ilvl w:val="0"/>
          <w:numId w:val="10"/>
        </w:numPr>
        <w:pBdr>
          <w:top w:val="nil"/>
          <w:left w:val="nil"/>
          <w:bottom w:val="nil"/>
          <w:right w:val="nil"/>
          <w:between w:val="nil"/>
        </w:pBdr>
        <w:rPr>
          <w:ins w:id="184" w:author="Dunn, Julia (NIH/NIMH) [F]" w:date="2020-04-07T11:26:00Z"/>
          <w:del w:id="185" w:author="Foote, Beth (NIH/NIMH) [F]" w:date="2020-04-09T15:14:00Z"/>
          <w:rFonts w:ascii="Arial" w:hAnsi="Arial" w:cs="Arial"/>
          <w:b/>
          <w:bCs/>
          <w:sz w:val="22"/>
          <w:szCs w:val="22"/>
          <w:rPrChange w:id="186" w:author="Dunn, Julia (NIH/NIMH) [F]" w:date="2020-04-07T11:28:00Z">
            <w:rPr>
              <w:ins w:id="187" w:author="Dunn, Julia (NIH/NIMH) [F]" w:date="2020-04-07T11:26:00Z"/>
              <w:del w:id="188" w:author="Foote, Beth (NIH/NIMH) [F]" w:date="2020-04-09T15:14:00Z"/>
              <w:sz w:val="22"/>
              <w:szCs w:val="22"/>
            </w:rPr>
          </w:rPrChange>
        </w:rPr>
      </w:pPr>
      <w:ins w:id="189" w:author="Dunn, Julia (NIH/NIMH) [F]" w:date="2020-04-07T11:26:00Z">
        <w:del w:id="190" w:author="Foote, Beth (NIH/NIMH) [F]" w:date="2020-04-09T15:14:00Z">
          <w:r w:rsidRPr="00E56638" w:rsidDel="00E669A4">
            <w:rPr>
              <w:rFonts w:ascii="Arial" w:hAnsi="Arial" w:cs="Arial"/>
              <w:b/>
              <w:bCs/>
              <w:sz w:val="22"/>
              <w:szCs w:val="22"/>
              <w:rPrChange w:id="191" w:author="Dunn, Julia (NIH/NIMH) [F]" w:date="2020-04-07T11:28:00Z">
                <w:rPr>
                  <w:sz w:val="22"/>
                  <w:szCs w:val="22"/>
                </w:rPr>
              </w:rPrChange>
            </w:rPr>
            <w:delText>Are any parents/caregivers, or adults typically living in the home (check all that apply):</w:delText>
          </w:r>
        </w:del>
      </w:ins>
    </w:p>
    <w:p w14:paraId="1E7B76DF" w14:textId="0172AD7E" w:rsidR="00827293" w:rsidRPr="00E56638" w:rsidDel="00E669A4" w:rsidRDefault="00827293">
      <w:pPr>
        <w:numPr>
          <w:ilvl w:val="1"/>
          <w:numId w:val="41"/>
        </w:numPr>
        <w:pBdr>
          <w:top w:val="nil"/>
          <w:left w:val="nil"/>
          <w:bottom w:val="nil"/>
          <w:right w:val="nil"/>
          <w:between w:val="nil"/>
        </w:pBdr>
        <w:rPr>
          <w:ins w:id="192" w:author="Dunn, Julia (NIH/NIMH) [F]" w:date="2020-04-07T11:26:00Z"/>
          <w:del w:id="193" w:author="Foote, Beth (NIH/NIMH) [F]" w:date="2020-04-09T15:14:00Z"/>
          <w:rFonts w:ascii="Arial" w:hAnsi="Arial" w:cs="Arial"/>
          <w:sz w:val="22"/>
          <w:szCs w:val="22"/>
          <w:rPrChange w:id="194" w:author="Dunn, Julia (NIH/NIMH) [F]" w:date="2020-04-07T11:28:00Z">
            <w:rPr>
              <w:ins w:id="195" w:author="Dunn, Julia (NIH/NIMH) [F]" w:date="2020-04-07T11:26:00Z"/>
              <w:del w:id="196" w:author="Foote, Beth (NIH/NIMH) [F]" w:date="2020-04-09T15:14:00Z"/>
              <w:sz w:val="22"/>
              <w:szCs w:val="22"/>
            </w:rPr>
          </w:rPrChange>
        </w:rPr>
        <w:pPrChange w:id="197" w:author="Dunn, Julia (NIH/NIMH) [F]" w:date="2020-04-07T11:32:00Z">
          <w:pPr>
            <w:numPr>
              <w:numId w:val="10"/>
            </w:numPr>
            <w:pBdr>
              <w:top w:val="nil"/>
              <w:left w:val="nil"/>
              <w:bottom w:val="nil"/>
              <w:right w:val="nil"/>
              <w:between w:val="nil"/>
            </w:pBdr>
            <w:ind w:left="720" w:hanging="360"/>
          </w:pPr>
        </w:pPrChange>
      </w:pPr>
      <w:ins w:id="198" w:author="Dunn, Julia (NIH/NIMH) [F]" w:date="2020-04-07T11:26:00Z">
        <w:del w:id="199" w:author="Foote, Beth (NIH/NIMH) [F]" w:date="2020-04-09T15:14:00Z">
          <w:r w:rsidRPr="00E56638" w:rsidDel="00E669A4">
            <w:rPr>
              <w:rFonts w:ascii="Arial" w:hAnsi="Arial" w:cs="Arial"/>
              <w:sz w:val="22"/>
              <w:szCs w:val="22"/>
              <w:rPrChange w:id="200" w:author="Dunn, Julia (NIH/NIMH) [F]" w:date="2020-04-07T11:28:00Z">
                <w:rPr>
                  <w:sz w:val="22"/>
                  <w:szCs w:val="22"/>
                </w:rPr>
              </w:rPrChange>
            </w:rPr>
            <w:delText xml:space="preserve">A healthcare provider or staff currently working at a facility treating COVID-19 patients, who is COMING HOME EACH DAY? </w:delText>
          </w:r>
        </w:del>
      </w:ins>
    </w:p>
    <w:p w14:paraId="018C063B" w14:textId="48E94F08" w:rsidR="00827293" w:rsidRPr="00E56638" w:rsidDel="00E669A4" w:rsidRDefault="00827293">
      <w:pPr>
        <w:numPr>
          <w:ilvl w:val="1"/>
          <w:numId w:val="41"/>
        </w:numPr>
        <w:pBdr>
          <w:top w:val="nil"/>
          <w:left w:val="nil"/>
          <w:bottom w:val="nil"/>
          <w:right w:val="nil"/>
          <w:between w:val="nil"/>
        </w:pBdr>
        <w:rPr>
          <w:ins w:id="201" w:author="Dunn, Julia (NIH/NIMH) [F]" w:date="2020-04-07T11:26:00Z"/>
          <w:del w:id="202" w:author="Foote, Beth (NIH/NIMH) [F]" w:date="2020-04-09T15:14:00Z"/>
          <w:rFonts w:ascii="Arial" w:hAnsi="Arial" w:cs="Arial"/>
          <w:sz w:val="22"/>
          <w:szCs w:val="22"/>
          <w:rPrChange w:id="203" w:author="Dunn, Julia (NIH/NIMH) [F]" w:date="2020-04-07T11:28:00Z">
            <w:rPr>
              <w:ins w:id="204" w:author="Dunn, Julia (NIH/NIMH) [F]" w:date="2020-04-07T11:26:00Z"/>
              <w:del w:id="205" w:author="Foote, Beth (NIH/NIMH) [F]" w:date="2020-04-09T15:14:00Z"/>
              <w:sz w:val="22"/>
              <w:szCs w:val="22"/>
            </w:rPr>
          </w:rPrChange>
        </w:rPr>
        <w:pPrChange w:id="206" w:author="Dunn, Julia (NIH/NIMH) [F]" w:date="2020-04-07T11:32:00Z">
          <w:pPr>
            <w:numPr>
              <w:numId w:val="10"/>
            </w:numPr>
            <w:pBdr>
              <w:top w:val="nil"/>
              <w:left w:val="nil"/>
              <w:bottom w:val="nil"/>
              <w:right w:val="nil"/>
              <w:between w:val="nil"/>
            </w:pBdr>
            <w:ind w:left="720" w:hanging="360"/>
          </w:pPr>
        </w:pPrChange>
      </w:pPr>
      <w:ins w:id="207" w:author="Dunn, Julia (NIH/NIMH) [F]" w:date="2020-04-07T11:26:00Z">
        <w:del w:id="208" w:author="Foote, Beth (NIH/NIMH) [F]" w:date="2020-04-09T15:14:00Z">
          <w:r w:rsidRPr="00E56638" w:rsidDel="00E669A4">
            <w:rPr>
              <w:rFonts w:ascii="Arial" w:hAnsi="Arial" w:cs="Arial"/>
              <w:sz w:val="22"/>
              <w:szCs w:val="22"/>
              <w:rPrChange w:id="209" w:author="Dunn, Julia (NIH/NIMH) [F]" w:date="2020-04-07T11:28:00Z">
                <w:rPr>
                  <w:sz w:val="22"/>
                  <w:szCs w:val="22"/>
                </w:rPr>
              </w:rPrChange>
            </w:rPr>
            <w:delText xml:space="preserve">A healthcare worker or staff currently working at a facility treating COVID-19 patients NOT living at home due to COVID-19 precautions? </w:delText>
          </w:r>
        </w:del>
      </w:ins>
    </w:p>
    <w:p w14:paraId="73D7C844" w14:textId="35BD375E" w:rsidR="00827293" w:rsidRPr="00E56638" w:rsidDel="00E669A4" w:rsidRDefault="00827293">
      <w:pPr>
        <w:numPr>
          <w:ilvl w:val="1"/>
          <w:numId w:val="41"/>
        </w:numPr>
        <w:pBdr>
          <w:top w:val="nil"/>
          <w:left w:val="nil"/>
          <w:bottom w:val="nil"/>
          <w:right w:val="nil"/>
          <w:between w:val="nil"/>
        </w:pBdr>
        <w:rPr>
          <w:ins w:id="210" w:author="Dunn, Julia (NIH/NIMH) [F]" w:date="2020-04-07T11:26:00Z"/>
          <w:del w:id="211" w:author="Foote, Beth (NIH/NIMH) [F]" w:date="2020-04-09T15:14:00Z"/>
          <w:rFonts w:ascii="Arial" w:hAnsi="Arial" w:cs="Arial"/>
          <w:sz w:val="22"/>
          <w:szCs w:val="22"/>
          <w:rPrChange w:id="212" w:author="Dunn, Julia (NIH/NIMH) [F]" w:date="2020-04-07T11:28:00Z">
            <w:rPr>
              <w:ins w:id="213" w:author="Dunn, Julia (NIH/NIMH) [F]" w:date="2020-04-07T11:26:00Z"/>
              <w:del w:id="214" w:author="Foote, Beth (NIH/NIMH) [F]" w:date="2020-04-09T15:14:00Z"/>
              <w:sz w:val="22"/>
              <w:szCs w:val="22"/>
            </w:rPr>
          </w:rPrChange>
        </w:rPr>
        <w:pPrChange w:id="215" w:author="Dunn, Julia (NIH/NIMH) [F]" w:date="2020-04-07T11:32:00Z">
          <w:pPr>
            <w:numPr>
              <w:numId w:val="10"/>
            </w:numPr>
            <w:pBdr>
              <w:top w:val="nil"/>
              <w:left w:val="nil"/>
              <w:bottom w:val="nil"/>
              <w:right w:val="nil"/>
              <w:between w:val="nil"/>
            </w:pBdr>
            <w:ind w:left="720" w:hanging="360"/>
          </w:pPr>
        </w:pPrChange>
      </w:pPr>
      <w:ins w:id="216" w:author="Dunn, Julia (NIH/NIMH) [F]" w:date="2020-04-07T11:26:00Z">
        <w:del w:id="217" w:author="Foote, Beth (NIH/NIMH) [F]" w:date="2020-04-09T15:14:00Z">
          <w:r w:rsidRPr="00E56638" w:rsidDel="00E669A4">
            <w:rPr>
              <w:rFonts w:ascii="Arial" w:hAnsi="Arial" w:cs="Arial"/>
              <w:sz w:val="22"/>
              <w:szCs w:val="22"/>
              <w:rPrChange w:id="218" w:author="Dunn, Julia (NIH/NIMH) [F]" w:date="2020-04-07T11:28:00Z">
                <w:rPr>
                  <w:sz w:val="22"/>
                  <w:szCs w:val="22"/>
                </w:rPr>
              </w:rPrChange>
            </w:rPr>
            <w:delText>A healthcare provider or staff currently working at a facility that does NOT treat COVID-19 patients, who is coming home each day</w:delText>
          </w:r>
        </w:del>
      </w:ins>
      <w:ins w:id="219" w:author="Dunn, Julia (NIH/NIMH) [F]" w:date="2020-04-07T11:27:00Z">
        <w:del w:id="220" w:author="Foote, Beth (NIH/NIMH) [F]" w:date="2020-04-09T15:14:00Z">
          <w:r w:rsidR="00E56638" w:rsidRPr="00E56638" w:rsidDel="00E669A4">
            <w:rPr>
              <w:rFonts w:ascii="Arial" w:hAnsi="Arial" w:cs="Arial"/>
              <w:sz w:val="22"/>
              <w:szCs w:val="22"/>
              <w:rPrChange w:id="221" w:author="Dunn, Julia (NIH/NIMH) [F]" w:date="2020-04-07T11:28:00Z">
                <w:rPr>
                  <w:sz w:val="22"/>
                  <w:szCs w:val="22"/>
                </w:rPr>
              </w:rPrChange>
            </w:rPr>
            <w:delText xml:space="preserve">? </w:delText>
          </w:r>
        </w:del>
      </w:ins>
    </w:p>
    <w:p w14:paraId="382AD9CE" w14:textId="333DDE36" w:rsidR="00827293" w:rsidRPr="00E56638" w:rsidDel="00E669A4" w:rsidRDefault="00827293">
      <w:pPr>
        <w:numPr>
          <w:ilvl w:val="1"/>
          <w:numId w:val="41"/>
        </w:numPr>
        <w:pBdr>
          <w:top w:val="nil"/>
          <w:left w:val="nil"/>
          <w:bottom w:val="nil"/>
          <w:right w:val="nil"/>
          <w:between w:val="nil"/>
        </w:pBdr>
        <w:rPr>
          <w:ins w:id="222" w:author="Dunn, Julia (NIH/NIMH) [F]" w:date="2020-04-07T11:26:00Z"/>
          <w:del w:id="223" w:author="Foote, Beth (NIH/NIMH) [F]" w:date="2020-04-09T15:14:00Z"/>
          <w:rFonts w:ascii="Arial" w:hAnsi="Arial" w:cs="Arial"/>
          <w:sz w:val="22"/>
          <w:szCs w:val="22"/>
          <w:rPrChange w:id="224" w:author="Dunn, Julia (NIH/NIMH) [F]" w:date="2020-04-07T11:28:00Z">
            <w:rPr>
              <w:ins w:id="225" w:author="Dunn, Julia (NIH/NIMH) [F]" w:date="2020-04-07T11:26:00Z"/>
              <w:del w:id="226" w:author="Foote, Beth (NIH/NIMH) [F]" w:date="2020-04-09T15:14:00Z"/>
              <w:sz w:val="22"/>
              <w:szCs w:val="22"/>
            </w:rPr>
          </w:rPrChange>
        </w:rPr>
        <w:pPrChange w:id="227" w:author="Dunn, Julia (NIH/NIMH) [F]" w:date="2020-04-07T11:32:00Z">
          <w:pPr>
            <w:numPr>
              <w:numId w:val="10"/>
            </w:numPr>
            <w:pBdr>
              <w:top w:val="nil"/>
              <w:left w:val="nil"/>
              <w:bottom w:val="nil"/>
              <w:right w:val="nil"/>
              <w:between w:val="nil"/>
            </w:pBdr>
            <w:ind w:left="720" w:hanging="360"/>
          </w:pPr>
        </w:pPrChange>
      </w:pPr>
      <w:ins w:id="228" w:author="Dunn, Julia (NIH/NIMH) [F]" w:date="2020-04-07T11:26:00Z">
        <w:del w:id="229" w:author="Foote, Beth (NIH/NIMH) [F]" w:date="2020-04-09T15:14:00Z">
          <w:r w:rsidRPr="00E56638" w:rsidDel="00E669A4">
            <w:rPr>
              <w:rFonts w:ascii="Arial" w:hAnsi="Arial" w:cs="Arial"/>
              <w:sz w:val="22"/>
              <w:szCs w:val="22"/>
              <w:rPrChange w:id="230" w:author="Dunn, Julia (NIH/NIMH) [F]" w:date="2020-04-07T11:28:00Z">
                <w:rPr>
                  <w:sz w:val="22"/>
                  <w:szCs w:val="22"/>
                </w:rPr>
              </w:rPrChange>
            </w:rPr>
            <w:delText>A healthcare worker or staff currently working at a facility that does not treat COVID-19 patients NOT living at home due to COVID-19 precautions?</w:delText>
          </w:r>
        </w:del>
      </w:ins>
      <w:ins w:id="231" w:author="Dunn, Julia (NIH/NIMH) [F]" w:date="2020-04-07T11:27:00Z">
        <w:del w:id="232" w:author="Foote, Beth (NIH/NIMH) [F]" w:date="2020-04-09T15:14:00Z">
          <w:r w:rsidR="00E56638" w:rsidRPr="00E56638" w:rsidDel="00E669A4">
            <w:rPr>
              <w:rFonts w:ascii="Arial" w:hAnsi="Arial" w:cs="Arial"/>
              <w:sz w:val="22"/>
              <w:szCs w:val="22"/>
              <w:rPrChange w:id="233" w:author="Dunn, Julia (NIH/NIMH) [F]" w:date="2020-04-07T11:28:00Z">
                <w:rPr>
                  <w:sz w:val="22"/>
                  <w:szCs w:val="22"/>
                </w:rPr>
              </w:rPrChange>
            </w:rPr>
            <w:delText xml:space="preserve"> </w:delText>
          </w:r>
        </w:del>
      </w:ins>
    </w:p>
    <w:p w14:paraId="5EF29803" w14:textId="6C595CE7" w:rsidR="00827293" w:rsidRPr="00E56638" w:rsidDel="00E669A4" w:rsidRDefault="00827293">
      <w:pPr>
        <w:numPr>
          <w:ilvl w:val="1"/>
          <w:numId w:val="41"/>
        </w:numPr>
        <w:pBdr>
          <w:top w:val="nil"/>
          <w:left w:val="nil"/>
          <w:bottom w:val="nil"/>
          <w:right w:val="nil"/>
          <w:between w:val="nil"/>
        </w:pBdr>
        <w:rPr>
          <w:ins w:id="234" w:author="Dunn, Julia (NIH/NIMH) [F]" w:date="2020-04-07T11:26:00Z"/>
          <w:del w:id="235" w:author="Foote, Beth (NIH/NIMH) [F]" w:date="2020-04-09T15:14:00Z"/>
          <w:rFonts w:ascii="Arial" w:hAnsi="Arial" w:cs="Arial"/>
          <w:sz w:val="22"/>
          <w:szCs w:val="22"/>
          <w:rPrChange w:id="236" w:author="Dunn, Julia (NIH/NIMH) [F]" w:date="2020-04-07T11:28:00Z">
            <w:rPr>
              <w:ins w:id="237" w:author="Dunn, Julia (NIH/NIMH) [F]" w:date="2020-04-07T11:26:00Z"/>
              <w:del w:id="238" w:author="Foote, Beth (NIH/NIMH) [F]" w:date="2020-04-09T15:14:00Z"/>
              <w:sz w:val="22"/>
              <w:szCs w:val="22"/>
            </w:rPr>
          </w:rPrChange>
        </w:rPr>
        <w:pPrChange w:id="239" w:author="Dunn, Julia (NIH/NIMH) [F]" w:date="2020-04-07T11:32:00Z">
          <w:pPr>
            <w:numPr>
              <w:numId w:val="10"/>
            </w:numPr>
            <w:pBdr>
              <w:top w:val="nil"/>
              <w:left w:val="nil"/>
              <w:bottom w:val="nil"/>
              <w:right w:val="nil"/>
              <w:between w:val="nil"/>
            </w:pBdr>
            <w:ind w:left="720" w:hanging="360"/>
          </w:pPr>
        </w:pPrChange>
      </w:pPr>
      <w:ins w:id="240" w:author="Dunn, Julia (NIH/NIMH) [F]" w:date="2020-04-07T11:26:00Z">
        <w:del w:id="241" w:author="Foote, Beth (NIH/NIMH) [F]" w:date="2020-04-09T15:14:00Z">
          <w:r w:rsidRPr="00E56638" w:rsidDel="00E669A4">
            <w:rPr>
              <w:rFonts w:ascii="Arial" w:hAnsi="Arial" w:cs="Arial"/>
              <w:sz w:val="22"/>
              <w:szCs w:val="22"/>
              <w:rPrChange w:id="242" w:author="Dunn, Julia (NIH/NIMH) [F]" w:date="2020-04-07T11:28:00Z">
                <w:rPr>
                  <w:sz w:val="22"/>
                  <w:szCs w:val="22"/>
                </w:rPr>
              </w:rPrChange>
            </w:rPr>
            <w:delText>A non-healthcare, essential worker still working in the community each day, coming home each day?</w:delText>
          </w:r>
        </w:del>
      </w:ins>
      <w:ins w:id="243" w:author="Dunn, Julia (NIH/NIMH) [F]" w:date="2020-04-07T11:27:00Z">
        <w:del w:id="244" w:author="Foote, Beth (NIH/NIMH) [F]" w:date="2020-04-09T15:14:00Z">
          <w:r w:rsidR="00E56638" w:rsidRPr="00E56638" w:rsidDel="00E669A4">
            <w:rPr>
              <w:rFonts w:ascii="Arial" w:hAnsi="Arial" w:cs="Arial"/>
              <w:sz w:val="22"/>
              <w:szCs w:val="22"/>
              <w:rPrChange w:id="245" w:author="Dunn, Julia (NIH/NIMH) [F]" w:date="2020-04-07T11:28:00Z">
                <w:rPr>
                  <w:sz w:val="22"/>
                  <w:szCs w:val="22"/>
                </w:rPr>
              </w:rPrChange>
            </w:rPr>
            <w:delText xml:space="preserve"> </w:delText>
          </w:r>
        </w:del>
      </w:ins>
    </w:p>
    <w:p w14:paraId="1BBEA5AD" w14:textId="13B6E782" w:rsidR="00827293" w:rsidRPr="00E56638" w:rsidDel="00E669A4" w:rsidRDefault="00827293">
      <w:pPr>
        <w:numPr>
          <w:ilvl w:val="1"/>
          <w:numId w:val="41"/>
        </w:numPr>
        <w:pBdr>
          <w:top w:val="nil"/>
          <w:left w:val="nil"/>
          <w:bottom w:val="nil"/>
          <w:right w:val="nil"/>
          <w:between w:val="nil"/>
        </w:pBdr>
        <w:rPr>
          <w:ins w:id="246" w:author="Dunn, Julia (NIH/NIMH) [F]" w:date="2020-04-07T11:26:00Z"/>
          <w:del w:id="247" w:author="Foote, Beth (NIH/NIMH) [F]" w:date="2020-04-09T15:14:00Z"/>
          <w:rFonts w:ascii="Arial" w:hAnsi="Arial" w:cs="Arial"/>
          <w:sz w:val="22"/>
          <w:szCs w:val="22"/>
          <w:rPrChange w:id="248" w:author="Dunn, Julia (NIH/NIMH) [F]" w:date="2020-04-07T11:28:00Z">
            <w:rPr>
              <w:ins w:id="249" w:author="Dunn, Julia (NIH/NIMH) [F]" w:date="2020-04-07T11:26:00Z"/>
              <w:del w:id="250" w:author="Foote, Beth (NIH/NIMH) [F]" w:date="2020-04-09T15:14:00Z"/>
              <w:sz w:val="22"/>
              <w:szCs w:val="22"/>
            </w:rPr>
          </w:rPrChange>
        </w:rPr>
        <w:pPrChange w:id="251" w:author="Dunn, Julia (NIH/NIMH) [F]" w:date="2020-04-07T11:32:00Z">
          <w:pPr>
            <w:numPr>
              <w:numId w:val="10"/>
            </w:numPr>
            <w:pBdr>
              <w:top w:val="nil"/>
              <w:left w:val="nil"/>
              <w:bottom w:val="nil"/>
              <w:right w:val="nil"/>
              <w:between w:val="nil"/>
            </w:pBdr>
            <w:ind w:left="720" w:hanging="360"/>
          </w:pPr>
        </w:pPrChange>
      </w:pPr>
      <w:ins w:id="252" w:author="Dunn, Julia (NIH/NIMH) [F]" w:date="2020-04-07T11:26:00Z">
        <w:del w:id="253" w:author="Foote, Beth (NIH/NIMH) [F]" w:date="2020-04-09T15:14:00Z">
          <w:r w:rsidRPr="00E56638" w:rsidDel="00E669A4">
            <w:rPr>
              <w:rFonts w:ascii="Arial" w:hAnsi="Arial" w:cs="Arial"/>
              <w:sz w:val="22"/>
              <w:szCs w:val="22"/>
              <w:rPrChange w:id="254" w:author="Dunn, Julia (NIH/NIMH) [F]" w:date="2020-04-07T11:28:00Z">
                <w:rPr>
                  <w:sz w:val="22"/>
                  <w:szCs w:val="22"/>
                </w:rPr>
              </w:rPrChange>
            </w:rPr>
            <w:delText>A non-healthcare, essential worker still working in the community each day, NOT living at home due to COVID-19 precautions?</w:delText>
          </w:r>
        </w:del>
      </w:ins>
      <w:ins w:id="255" w:author="Dunn, Julia (NIH/NIMH) [F]" w:date="2020-04-07T11:28:00Z">
        <w:del w:id="256" w:author="Foote, Beth (NIH/NIMH) [F]" w:date="2020-04-09T15:14:00Z">
          <w:r w:rsidR="00E56638" w:rsidRPr="00E56638" w:rsidDel="00E669A4">
            <w:rPr>
              <w:rFonts w:ascii="Arial" w:hAnsi="Arial" w:cs="Arial"/>
              <w:sz w:val="22"/>
              <w:szCs w:val="22"/>
              <w:rPrChange w:id="257" w:author="Dunn, Julia (NIH/NIMH) [F]" w:date="2020-04-07T11:28:00Z">
                <w:rPr>
                  <w:sz w:val="22"/>
                  <w:szCs w:val="22"/>
                </w:rPr>
              </w:rPrChange>
            </w:rPr>
            <w:delText xml:space="preserve"> </w:delText>
          </w:r>
        </w:del>
      </w:ins>
    </w:p>
    <w:p w14:paraId="200211E8" w14:textId="1BBE3E71" w:rsidR="00827293" w:rsidRPr="00E56638" w:rsidDel="00E669A4" w:rsidRDefault="00827293">
      <w:pPr>
        <w:numPr>
          <w:ilvl w:val="1"/>
          <w:numId w:val="41"/>
        </w:numPr>
        <w:pBdr>
          <w:top w:val="nil"/>
          <w:left w:val="nil"/>
          <w:bottom w:val="nil"/>
          <w:right w:val="nil"/>
          <w:between w:val="nil"/>
        </w:pBdr>
        <w:rPr>
          <w:del w:id="258" w:author="Foote, Beth (NIH/NIMH) [F]" w:date="2020-04-09T15:14:00Z"/>
          <w:rFonts w:ascii="Arial" w:hAnsi="Arial" w:cs="Arial"/>
          <w:sz w:val="22"/>
          <w:szCs w:val="22"/>
          <w:rPrChange w:id="259" w:author="Dunn, Julia (NIH/NIMH) [F]" w:date="2020-04-07T11:28:00Z">
            <w:rPr>
              <w:del w:id="260" w:author="Foote, Beth (NIH/NIMH) [F]" w:date="2020-04-09T15:14:00Z"/>
              <w:sz w:val="22"/>
              <w:szCs w:val="22"/>
            </w:rPr>
          </w:rPrChange>
        </w:rPr>
        <w:pPrChange w:id="261" w:author="Dunn, Julia (NIH/NIMH) [F]" w:date="2020-04-07T11:32:00Z">
          <w:pPr>
            <w:numPr>
              <w:numId w:val="10"/>
            </w:numPr>
            <w:pBdr>
              <w:top w:val="nil"/>
              <w:left w:val="nil"/>
              <w:bottom w:val="nil"/>
              <w:right w:val="nil"/>
              <w:between w:val="nil"/>
            </w:pBdr>
            <w:ind w:left="720" w:hanging="360"/>
          </w:pPr>
        </w:pPrChange>
      </w:pPr>
      <w:ins w:id="262" w:author="Dunn, Julia (NIH/NIMH) [F]" w:date="2020-04-07T11:26:00Z">
        <w:del w:id="263" w:author="Foote, Beth (NIH/NIMH) [F]" w:date="2020-04-09T15:14:00Z">
          <w:r w:rsidRPr="00E56638" w:rsidDel="00E669A4">
            <w:rPr>
              <w:rFonts w:ascii="Arial" w:hAnsi="Arial" w:cs="Arial"/>
              <w:sz w:val="22"/>
              <w:szCs w:val="22"/>
              <w:rPrChange w:id="264" w:author="Dunn, Julia (NIH/NIMH) [F]" w:date="2020-04-07T11:28:00Z">
                <w:rPr>
                  <w:sz w:val="22"/>
                  <w:szCs w:val="22"/>
                </w:rPr>
              </w:rPrChange>
            </w:rPr>
            <w:delText>Separated from the child due to COVID-19 infection or social distancing policies?</w:delText>
          </w:r>
        </w:del>
      </w:ins>
    </w:p>
    <w:p w14:paraId="0000003C" w14:textId="77777777" w:rsidR="00067B04" w:rsidRDefault="00067B04">
      <w:pPr>
        <w:pBdr>
          <w:top w:val="nil"/>
          <w:left w:val="nil"/>
          <w:bottom w:val="nil"/>
          <w:right w:val="nil"/>
          <w:between w:val="nil"/>
        </w:pBdr>
        <w:ind w:left="720"/>
        <w:rPr>
          <w:rFonts w:ascii="Arial" w:eastAsia="Arial" w:hAnsi="Arial" w:cs="Arial"/>
          <w:sz w:val="22"/>
          <w:szCs w:val="22"/>
        </w:rPr>
      </w:pPr>
    </w:p>
    <w:p w14:paraId="0000003D" w14:textId="0AEE45B4" w:rsidR="00067B04" w:rsidRDefault="007C6F70">
      <w:pPr>
        <w:numPr>
          <w:ilvl w:val="0"/>
          <w:numId w:val="10"/>
        </w:numPr>
        <w:pBdr>
          <w:top w:val="nil"/>
          <w:left w:val="nil"/>
          <w:bottom w:val="nil"/>
          <w:right w:val="nil"/>
          <w:between w:val="nil"/>
        </w:pBdr>
        <w:rPr>
          <w:sz w:val="22"/>
          <w:szCs w:val="22"/>
        </w:rPr>
      </w:pPr>
      <w:r>
        <w:rPr>
          <w:rFonts w:ascii="Arial" w:eastAsia="Arial" w:hAnsi="Arial" w:cs="Arial"/>
          <w:b/>
          <w:sz w:val="22"/>
          <w:szCs w:val="22"/>
        </w:rPr>
        <w:t xml:space="preserve">Please specify </w:t>
      </w:r>
      <w:del w:id="265" w:author="Dunn, Julia (NIH/NIMH) [F]" w:date="2020-04-06T16:50:00Z">
        <w:r w:rsidDel="00946655">
          <w:rPr>
            <w:rFonts w:ascii="Arial" w:eastAsia="Arial" w:hAnsi="Arial" w:cs="Arial"/>
            <w:b/>
            <w:sz w:val="22"/>
            <w:szCs w:val="22"/>
          </w:rPr>
          <w:delText xml:space="preserve">each of </w:delText>
        </w:r>
      </w:del>
      <w:r>
        <w:rPr>
          <w:rFonts w:ascii="Arial" w:eastAsia="Arial" w:hAnsi="Arial" w:cs="Arial"/>
          <w:b/>
          <w:sz w:val="22"/>
          <w:szCs w:val="22"/>
        </w:rPr>
        <w:t>their relationships to your child (check all that apply):</w:t>
      </w:r>
    </w:p>
    <w:p w14:paraId="0000003E"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0000003F"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00000040"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41"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42"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0000043" w14:textId="77777777" w:rsidR="00067B04" w:rsidRDefault="007C6F70">
      <w:pPr>
        <w:numPr>
          <w:ilvl w:val="1"/>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44" w14:textId="15E375A9" w:rsidR="00067B04" w:rsidRDefault="007C6F70">
      <w:pPr>
        <w:numPr>
          <w:ilvl w:val="1"/>
          <w:numId w:val="10"/>
        </w:numPr>
        <w:pBdr>
          <w:top w:val="nil"/>
          <w:left w:val="nil"/>
          <w:bottom w:val="nil"/>
          <w:right w:val="nil"/>
          <w:between w:val="nil"/>
        </w:pBdr>
        <w:rPr>
          <w:ins w:id="266" w:author="Foote, Beth (NIH/NIMH) [F]" w:date="2020-04-09T15:11:00Z"/>
          <w:rFonts w:ascii="Arial" w:eastAsia="Arial" w:hAnsi="Arial" w:cs="Arial"/>
          <w:sz w:val="22"/>
          <w:szCs w:val="22"/>
        </w:rPr>
      </w:pPr>
      <w:r>
        <w:rPr>
          <w:rFonts w:ascii="Arial" w:eastAsia="Arial" w:hAnsi="Arial" w:cs="Arial"/>
          <w:sz w:val="22"/>
          <w:szCs w:val="22"/>
        </w:rPr>
        <w:t>Unrelated person</w:t>
      </w:r>
    </w:p>
    <w:p w14:paraId="5225A4A4" w14:textId="092A1607" w:rsidR="00C77B07" w:rsidRDefault="00C77B07" w:rsidP="00C77B07">
      <w:pPr>
        <w:pBdr>
          <w:top w:val="nil"/>
          <w:left w:val="nil"/>
          <w:bottom w:val="nil"/>
          <w:right w:val="nil"/>
          <w:between w:val="nil"/>
        </w:pBdr>
        <w:ind w:left="1440"/>
        <w:rPr>
          <w:ins w:id="267" w:author="Foote, Beth (NIH/NIMH) [F]" w:date="2020-04-09T15:11:00Z"/>
          <w:rFonts w:ascii="Arial" w:eastAsia="Arial" w:hAnsi="Arial" w:cs="Arial"/>
          <w:sz w:val="22"/>
          <w:szCs w:val="22"/>
        </w:rPr>
      </w:pPr>
    </w:p>
    <w:p w14:paraId="722923B3" w14:textId="77777777" w:rsidR="00082A1E" w:rsidRPr="005D00AD" w:rsidRDefault="00082A1E" w:rsidP="00082A1E">
      <w:pPr>
        <w:pStyle w:val="paragraph"/>
        <w:numPr>
          <w:ilvl w:val="0"/>
          <w:numId w:val="65"/>
        </w:numPr>
        <w:spacing w:before="0" w:beforeAutospacing="0" w:after="0" w:afterAutospacing="0"/>
        <w:ind w:left="360" w:firstLine="0"/>
        <w:textAlignment w:val="baseline"/>
        <w:rPr>
          <w:ins w:id="268" w:author="Foote, Beth (NIH/NIMH) [F]" w:date="2020-04-09T16:12:00Z"/>
          <w:rFonts w:ascii="Arial" w:eastAsia="Arial" w:hAnsi="Arial" w:cs="Arial"/>
          <w:b/>
          <w:bCs/>
          <w:sz w:val="22"/>
          <w:szCs w:val="22"/>
          <w:rPrChange w:id="269" w:author="Dunn, Julia (NIH/NIMH) [F]" w:date="2020-04-09T16:51:00Z">
            <w:rPr>
              <w:ins w:id="270" w:author="Foote, Beth (NIH/NIMH) [F]" w:date="2020-04-09T16:12:00Z"/>
              <w:rFonts w:ascii="Arial" w:hAnsi="Arial" w:cs="Arial"/>
              <w:sz w:val="22"/>
              <w:szCs w:val="22"/>
            </w:rPr>
          </w:rPrChange>
        </w:rPr>
      </w:pPr>
      <w:ins w:id="271" w:author="Foote, Beth (NIH/NIMH) [F]" w:date="2020-04-09T16:12:00Z">
        <w:r w:rsidRPr="005D00AD">
          <w:rPr>
            <w:rFonts w:ascii="Arial" w:eastAsia="Arial" w:hAnsi="Arial" w:cs="Arial"/>
            <w:b/>
            <w:bCs/>
            <w:sz w:val="22"/>
            <w:szCs w:val="22"/>
            <w:rPrChange w:id="272" w:author="Dunn, Julia (NIH/NIMH) [F]" w:date="2020-04-09T16:51:00Z">
              <w:rPr>
                <w:rStyle w:val="normaltextrun"/>
                <w:rFonts w:ascii="Arial" w:hAnsi="Arial" w:cs="Arial"/>
                <w:b/>
                <w:bCs/>
                <w:color w:val="0078D4"/>
                <w:sz w:val="22"/>
                <w:szCs w:val="22"/>
                <w:u w:val="single"/>
              </w:rPr>
            </w:rPrChange>
          </w:rPr>
          <w:t>Are any adults living in the home an ESSENTIAL WORKER (e.g., healthcare, delivery worker, store worker, security, building maintenance)? Y/N</w:t>
        </w:r>
        <w:r w:rsidRPr="005D00AD">
          <w:rPr>
            <w:rFonts w:ascii="Arial" w:eastAsia="Arial" w:hAnsi="Arial" w:cs="Arial"/>
            <w:b/>
            <w:bCs/>
            <w:sz w:val="22"/>
            <w:szCs w:val="22"/>
            <w:rPrChange w:id="273" w:author="Dunn, Julia (NIH/NIMH) [F]" w:date="2020-04-09T16:51:00Z">
              <w:rPr>
                <w:rStyle w:val="eop"/>
                <w:rFonts w:ascii="Arial" w:hAnsi="Arial" w:cs="Arial"/>
                <w:sz w:val="22"/>
                <w:szCs w:val="22"/>
              </w:rPr>
            </w:rPrChange>
          </w:rPr>
          <w:t> </w:t>
        </w:r>
      </w:ins>
    </w:p>
    <w:p w14:paraId="2F4B8B81" w14:textId="77777777" w:rsidR="00082A1E" w:rsidRPr="005D00AD" w:rsidRDefault="00082A1E" w:rsidP="00082A1E">
      <w:pPr>
        <w:pStyle w:val="paragraph"/>
        <w:numPr>
          <w:ilvl w:val="0"/>
          <w:numId w:val="66"/>
        </w:numPr>
        <w:spacing w:before="0" w:beforeAutospacing="0" w:after="0" w:afterAutospacing="0"/>
        <w:ind w:left="1080" w:firstLine="0"/>
        <w:textAlignment w:val="baseline"/>
        <w:rPr>
          <w:ins w:id="274" w:author="Foote, Beth (NIH/NIMH) [F]" w:date="2020-04-09T16:12:00Z"/>
          <w:rFonts w:ascii="Arial" w:hAnsi="Arial" w:cs="Arial"/>
          <w:b/>
          <w:bCs/>
          <w:sz w:val="22"/>
          <w:szCs w:val="22"/>
          <w:rPrChange w:id="275" w:author="Dunn, Julia (NIH/NIMH) [F]" w:date="2020-04-09T16:51:00Z">
            <w:rPr>
              <w:ins w:id="276" w:author="Foote, Beth (NIH/NIMH) [F]" w:date="2020-04-09T16:12:00Z"/>
              <w:rFonts w:ascii="Arial" w:hAnsi="Arial" w:cs="Arial"/>
              <w:sz w:val="22"/>
              <w:szCs w:val="22"/>
            </w:rPr>
          </w:rPrChange>
        </w:rPr>
      </w:pPr>
      <w:ins w:id="277" w:author="Foote, Beth (NIH/NIMH) [F]" w:date="2020-04-09T16:12:00Z">
        <w:r w:rsidRPr="005D00AD">
          <w:rPr>
            <w:rStyle w:val="normaltextrun"/>
            <w:rFonts w:ascii="Arial" w:hAnsi="Arial" w:cs="Arial"/>
            <w:b/>
            <w:bCs/>
            <w:sz w:val="22"/>
            <w:szCs w:val="22"/>
            <w:rPrChange w:id="278" w:author="Dunn, Julia (NIH/NIMH) [F]" w:date="2020-04-09T16:51:00Z">
              <w:rPr>
                <w:rStyle w:val="normaltextrun"/>
                <w:rFonts w:ascii="Arial" w:hAnsi="Arial" w:cs="Arial"/>
                <w:color w:val="0078D4"/>
                <w:sz w:val="22"/>
                <w:szCs w:val="22"/>
                <w:u w:val="single"/>
              </w:rPr>
            </w:rPrChange>
          </w:rPr>
          <w:t>If yes,</w:t>
        </w:r>
        <w:r w:rsidRPr="005D00AD">
          <w:rPr>
            <w:rStyle w:val="eop"/>
            <w:rFonts w:ascii="Arial" w:hAnsi="Arial" w:cs="Arial"/>
            <w:b/>
            <w:bCs/>
            <w:sz w:val="22"/>
            <w:szCs w:val="22"/>
            <w:rPrChange w:id="279" w:author="Dunn, Julia (NIH/NIMH) [F]" w:date="2020-04-09T16:51:00Z">
              <w:rPr>
                <w:rStyle w:val="eop"/>
                <w:rFonts w:ascii="Arial" w:hAnsi="Arial" w:cs="Arial"/>
                <w:sz w:val="22"/>
                <w:szCs w:val="22"/>
              </w:rPr>
            </w:rPrChange>
          </w:rPr>
          <w:t> </w:t>
        </w:r>
      </w:ins>
    </w:p>
    <w:p w14:paraId="0033A8E9" w14:textId="77777777" w:rsidR="00082A1E" w:rsidRPr="005D00AD" w:rsidRDefault="00082A1E" w:rsidP="00082A1E">
      <w:pPr>
        <w:pStyle w:val="paragraph"/>
        <w:numPr>
          <w:ilvl w:val="0"/>
          <w:numId w:val="67"/>
        </w:numPr>
        <w:spacing w:before="0" w:beforeAutospacing="0" w:after="0" w:afterAutospacing="0"/>
        <w:ind w:left="1800" w:firstLine="0"/>
        <w:textAlignment w:val="baseline"/>
        <w:rPr>
          <w:ins w:id="280" w:author="Foote, Beth (NIH/NIMH) [F]" w:date="2020-04-09T16:12:00Z"/>
          <w:rFonts w:ascii="Arial" w:hAnsi="Arial" w:cs="Arial"/>
          <w:b/>
          <w:bCs/>
          <w:sz w:val="22"/>
          <w:szCs w:val="22"/>
          <w:rPrChange w:id="281" w:author="Dunn, Julia (NIH/NIMH) [F]" w:date="2020-04-09T16:51:00Z">
            <w:rPr>
              <w:ins w:id="282" w:author="Foote, Beth (NIH/NIMH) [F]" w:date="2020-04-09T16:12:00Z"/>
              <w:rFonts w:ascii="Arial" w:hAnsi="Arial" w:cs="Arial"/>
              <w:sz w:val="22"/>
              <w:szCs w:val="22"/>
            </w:rPr>
          </w:rPrChange>
        </w:rPr>
      </w:pPr>
      <w:ins w:id="283" w:author="Foote, Beth (NIH/NIMH) [F]" w:date="2020-04-09T16:12:00Z">
        <w:r w:rsidRPr="005D00AD">
          <w:rPr>
            <w:rStyle w:val="normaltextrun"/>
            <w:rFonts w:ascii="Arial" w:hAnsi="Arial" w:cs="Arial"/>
            <w:b/>
            <w:bCs/>
            <w:sz w:val="22"/>
            <w:szCs w:val="22"/>
            <w:rPrChange w:id="284" w:author="Dunn, Julia (NIH/NIMH) [F]" w:date="2020-04-09T16:51:00Z">
              <w:rPr>
                <w:rStyle w:val="normaltextrun"/>
                <w:rFonts w:ascii="Arial" w:hAnsi="Arial" w:cs="Arial"/>
                <w:color w:val="0078D4"/>
                <w:sz w:val="22"/>
                <w:szCs w:val="22"/>
                <w:u w:val="single"/>
              </w:rPr>
            </w:rPrChange>
          </w:rPr>
          <w:t>Do they come home each day? </w:t>
        </w:r>
        <w:r w:rsidRPr="005D00AD">
          <w:rPr>
            <w:rStyle w:val="eop"/>
            <w:rFonts w:ascii="Arial" w:hAnsi="Arial" w:cs="Arial"/>
            <w:b/>
            <w:bCs/>
            <w:sz w:val="22"/>
            <w:szCs w:val="22"/>
            <w:rPrChange w:id="285" w:author="Dunn, Julia (NIH/NIMH) [F]" w:date="2020-04-09T16:51:00Z">
              <w:rPr>
                <w:rStyle w:val="eop"/>
                <w:rFonts w:ascii="Arial" w:hAnsi="Arial" w:cs="Arial"/>
                <w:sz w:val="22"/>
                <w:szCs w:val="22"/>
              </w:rPr>
            </w:rPrChange>
          </w:rPr>
          <w:t> </w:t>
        </w:r>
      </w:ins>
    </w:p>
    <w:p w14:paraId="58E3AC57"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86" w:author="Foote, Beth (NIH/NIMH) [F]" w:date="2020-04-09T16:12:00Z"/>
          <w:rFonts w:ascii="Arial" w:hAnsi="Arial" w:cs="Arial"/>
          <w:sz w:val="22"/>
          <w:szCs w:val="22"/>
          <w:rPrChange w:id="287" w:author="Dunn, Julia (NIH/NIMH) [F]" w:date="2020-04-09T16:51:00Z">
            <w:rPr>
              <w:ins w:id="288" w:author="Foote, Beth (NIH/NIMH) [F]" w:date="2020-04-09T16:12:00Z"/>
              <w:rFonts w:ascii="Arial" w:hAnsi="Arial" w:cs="Arial"/>
              <w:sz w:val="22"/>
              <w:szCs w:val="22"/>
            </w:rPr>
          </w:rPrChange>
        </w:rPr>
      </w:pPr>
      <w:ins w:id="289" w:author="Foote, Beth (NIH/NIMH) [F]" w:date="2020-04-09T16:12:00Z">
        <w:r w:rsidRPr="005D00AD">
          <w:rPr>
            <w:rStyle w:val="normaltextrun"/>
            <w:rFonts w:ascii="Arial" w:hAnsi="Arial" w:cs="Arial"/>
            <w:sz w:val="22"/>
            <w:szCs w:val="22"/>
            <w:rPrChange w:id="290" w:author="Dunn, Julia (NIH/NIMH) [F]" w:date="2020-04-09T16:51:00Z">
              <w:rPr>
                <w:rStyle w:val="normaltextrun"/>
                <w:rFonts w:ascii="Arial" w:hAnsi="Arial" w:cs="Arial"/>
                <w:color w:val="0078D4"/>
                <w:sz w:val="22"/>
                <w:szCs w:val="22"/>
                <w:u w:val="single"/>
              </w:rPr>
            </w:rPrChange>
          </w:rPr>
          <w:t>Yes</w:t>
        </w:r>
        <w:r w:rsidRPr="005D00AD">
          <w:rPr>
            <w:rStyle w:val="eop"/>
            <w:rFonts w:ascii="Arial" w:hAnsi="Arial" w:cs="Arial"/>
            <w:sz w:val="22"/>
            <w:szCs w:val="22"/>
            <w:rPrChange w:id="291" w:author="Dunn, Julia (NIH/NIMH) [F]" w:date="2020-04-09T16:51:00Z">
              <w:rPr>
                <w:rStyle w:val="eop"/>
                <w:rFonts w:ascii="Arial" w:hAnsi="Arial" w:cs="Arial"/>
                <w:sz w:val="22"/>
                <w:szCs w:val="22"/>
              </w:rPr>
            </w:rPrChange>
          </w:rPr>
          <w:t> </w:t>
        </w:r>
      </w:ins>
    </w:p>
    <w:p w14:paraId="31575A34"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92" w:author="Foote, Beth (NIH/NIMH) [F]" w:date="2020-04-09T16:12:00Z"/>
          <w:rFonts w:ascii="Arial" w:hAnsi="Arial" w:cs="Arial"/>
          <w:sz w:val="22"/>
          <w:szCs w:val="22"/>
          <w:rPrChange w:id="293" w:author="Dunn, Julia (NIH/NIMH) [F]" w:date="2020-04-09T16:51:00Z">
            <w:rPr>
              <w:ins w:id="294" w:author="Foote, Beth (NIH/NIMH) [F]" w:date="2020-04-09T16:12:00Z"/>
              <w:rFonts w:ascii="Arial" w:hAnsi="Arial" w:cs="Arial"/>
              <w:sz w:val="22"/>
              <w:szCs w:val="22"/>
            </w:rPr>
          </w:rPrChange>
        </w:rPr>
      </w:pPr>
      <w:ins w:id="295" w:author="Foote, Beth (NIH/NIMH) [F]" w:date="2020-04-09T16:12:00Z">
        <w:r w:rsidRPr="005D00AD">
          <w:rPr>
            <w:rStyle w:val="normaltextrun"/>
            <w:rFonts w:ascii="Arial" w:hAnsi="Arial" w:cs="Arial"/>
            <w:sz w:val="22"/>
            <w:szCs w:val="22"/>
            <w:rPrChange w:id="296" w:author="Dunn, Julia (NIH/NIMH) [F]" w:date="2020-04-09T16:51:00Z">
              <w:rPr>
                <w:rStyle w:val="normaltextrun"/>
                <w:rFonts w:ascii="Arial" w:hAnsi="Arial" w:cs="Arial"/>
                <w:color w:val="0078D4"/>
                <w:sz w:val="22"/>
                <w:szCs w:val="22"/>
                <w:u w:val="single"/>
              </w:rPr>
            </w:rPrChange>
          </w:rPr>
          <w:t>No, separated due to COVID-19</w:t>
        </w:r>
        <w:r w:rsidRPr="005D00AD">
          <w:rPr>
            <w:rStyle w:val="eop"/>
            <w:rFonts w:ascii="Arial" w:hAnsi="Arial" w:cs="Arial"/>
            <w:sz w:val="22"/>
            <w:szCs w:val="22"/>
            <w:rPrChange w:id="297" w:author="Dunn, Julia (NIH/NIMH) [F]" w:date="2020-04-09T16:51:00Z">
              <w:rPr>
                <w:rStyle w:val="eop"/>
                <w:rFonts w:ascii="Arial" w:hAnsi="Arial" w:cs="Arial"/>
                <w:sz w:val="22"/>
                <w:szCs w:val="22"/>
              </w:rPr>
            </w:rPrChange>
          </w:rPr>
          <w:t> </w:t>
        </w:r>
      </w:ins>
    </w:p>
    <w:p w14:paraId="7F2C4185" w14:textId="77777777" w:rsidR="00082A1E" w:rsidRPr="005D00AD" w:rsidRDefault="00082A1E" w:rsidP="00082A1E">
      <w:pPr>
        <w:pStyle w:val="paragraph"/>
        <w:numPr>
          <w:ilvl w:val="0"/>
          <w:numId w:val="68"/>
        </w:numPr>
        <w:spacing w:before="0" w:beforeAutospacing="0" w:after="0" w:afterAutospacing="0"/>
        <w:ind w:left="2520" w:firstLine="0"/>
        <w:textAlignment w:val="baseline"/>
        <w:rPr>
          <w:ins w:id="298" w:author="Foote, Beth (NIH/NIMH) [F]" w:date="2020-04-09T16:12:00Z"/>
          <w:rFonts w:ascii="Arial" w:hAnsi="Arial" w:cs="Arial"/>
          <w:sz w:val="22"/>
          <w:szCs w:val="22"/>
          <w:rPrChange w:id="299" w:author="Dunn, Julia (NIH/NIMH) [F]" w:date="2020-04-09T16:51:00Z">
            <w:rPr>
              <w:ins w:id="300" w:author="Foote, Beth (NIH/NIMH) [F]" w:date="2020-04-09T16:12:00Z"/>
              <w:rFonts w:ascii="Arial" w:hAnsi="Arial" w:cs="Arial"/>
              <w:sz w:val="22"/>
              <w:szCs w:val="22"/>
            </w:rPr>
          </w:rPrChange>
        </w:rPr>
      </w:pPr>
      <w:ins w:id="301" w:author="Foote, Beth (NIH/NIMH) [F]" w:date="2020-04-09T16:12:00Z">
        <w:r w:rsidRPr="005D00AD">
          <w:rPr>
            <w:rStyle w:val="normaltextrun"/>
            <w:rFonts w:ascii="Arial" w:hAnsi="Arial" w:cs="Arial"/>
            <w:sz w:val="22"/>
            <w:szCs w:val="22"/>
            <w:rPrChange w:id="302" w:author="Dunn, Julia (NIH/NIMH) [F]" w:date="2020-04-09T16:51:00Z">
              <w:rPr>
                <w:rStyle w:val="normaltextrun"/>
                <w:rFonts w:ascii="Arial" w:hAnsi="Arial" w:cs="Arial"/>
                <w:color w:val="0078D4"/>
                <w:sz w:val="22"/>
                <w:szCs w:val="22"/>
                <w:u w:val="single"/>
              </w:rPr>
            </w:rPrChange>
          </w:rPr>
          <w:t>No separated due to other reasons</w:t>
        </w:r>
        <w:r w:rsidRPr="005D00AD">
          <w:rPr>
            <w:rStyle w:val="eop"/>
            <w:rFonts w:ascii="Arial" w:hAnsi="Arial" w:cs="Arial"/>
            <w:sz w:val="22"/>
            <w:szCs w:val="22"/>
            <w:rPrChange w:id="303" w:author="Dunn, Julia (NIH/NIMH) [F]" w:date="2020-04-09T16:51:00Z">
              <w:rPr>
                <w:rStyle w:val="eop"/>
                <w:rFonts w:ascii="Arial" w:hAnsi="Arial" w:cs="Arial"/>
                <w:sz w:val="22"/>
                <w:szCs w:val="22"/>
              </w:rPr>
            </w:rPrChange>
          </w:rPr>
          <w:t> </w:t>
        </w:r>
      </w:ins>
    </w:p>
    <w:p w14:paraId="5FDA9A34" w14:textId="77777777" w:rsidR="00082A1E" w:rsidRPr="005D00AD" w:rsidRDefault="00082A1E" w:rsidP="00082A1E">
      <w:pPr>
        <w:pStyle w:val="paragraph"/>
        <w:numPr>
          <w:ilvl w:val="0"/>
          <w:numId w:val="69"/>
        </w:numPr>
        <w:spacing w:before="0" w:beforeAutospacing="0" w:after="0" w:afterAutospacing="0"/>
        <w:ind w:left="1800" w:firstLine="0"/>
        <w:textAlignment w:val="baseline"/>
        <w:rPr>
          <w:ins w:id="304" w:author="Foote, Beth (NIH/NIMH) [F]" w:date="2020-04-09T16:12:00Z"/>
          <w:rFonts w:ascii="Arial" w:hAnsi="Arial" w:cs="Arial"/>
          <w:b/>
          <w:bCs/>
          <w:sz w:val="22"/>
          <w:szCs w:val="22"/>
          <w:rPrChange w:id="305" w:author="Dunn, Julia (NIH/NIMH) [F]" w:date="2020-04-09T16:51:00Z">
            <w:rPr>
              <w:ins w:id="306" w:author="Foote, Beth (NIH/NIMH) [F]" w:date="2020-04-09T16:12:00Z"/>
              <w:rFonts w:ascii="Arial" w:hAnsi="Arial" w:cs="Arial"/>
              <w:sz w:val="22"/>
              <w:szCs w:val="22"/>
            </w:rPr>
          </w:rPrChange>
        </w:rPr>
      </w:pPr>
      <w:ins w:id="307" w:author="Foote, Beth (NIH/NIMH) [F]" w:date="2020-04-09T16:12:00Z">
        <w:r w:rsidRPr="005D00AD">
          <w:rPr>
            <w:rStyle w:val="normaltextrun"/>
            <w:rFonts w:ascii="Arial" w:hAnsi="Arial" w:cs="Arial"/>
            <w:b/>
            <w:bCs/>
            <w:sz w:val="22"/>
            <w:szCs w:val="22"/>
            <w:rPrChange w:id="308" w:author="Dunn, Julia (NIH/NIMH) [F]" w:date="2020-04-09T16:51:00Z">
              <w:rPr>
                <w:rStyle w:val="normaltextrun"/>
                <w:rFonts w:ascii="Arial" w:hAnsi="Arial" w:cs="Arial"/>
                <w:color w:val="0078D4"/>
                <w:sz w:val="22"/>
                <w:szCs w:val="22"/>
                <w:u w:val="single"/>
              </w:rPr>
            </w:rPrChange>
          </w:rPr>
          <w:t>Are they a FIRST RESPONDER, HEALTHCARE PROVIDER or OTHER WORKER in a facility treating COVID-19? Y/N</w:t>
        </w:r>
        <w:r w:rsidRPr="005D00AD">
          <w:rPr>
            <w:rStyle w:val="eop"/>
            <w:rFonts w:ascii="Arial" w:hAnsi="Arial" w:cs="Arial"/>
            <w:b/>
            <w:bCs/>
            <w:sz w:val="22"/>
            <w:szCs w:val="22"/>
            <w:rPrChange w:id="309" w:author="Dunn, Julia (NIH/NIMH) [F]" w:date="2020-04-09T16:51:00Z">
              <w:rPr>
                <w:rStyle w:val="eop"/>
                <w:rFonts w:ascii="Arial" w:hAnsi="Arial" w:cs="Arial"/>
                <w:sz w:val="22"/>
                <w:szCs w:val="22"/>
              </w:rPr>
            </w:rPrChange>
          </w:rPr>
          <w:t> </w:t>
        </w:r>
      </w:ins>
    </w:p>
    <w:p w14:paraId="2E9BB3FB" w14:textId="77777777" w:rsidR="00C77B07" w:rsidRPr="004019C5" w:rsidDel="00246603" w:rsidRDefault="00C77B07">
      <w:pPr>
        <w:pBdr>
          <w:top w:val="nil"/>
          <w:left w:val="nil"/>
          <w:bottom w:val="nil"/>
          <w:right w:val="nil"/>
          <w:between w:val="nil"/>
        </w:pBdr>
        <w:ind w:left="1440"/>
        <w:rPr>
          <w:del w:id="310" w:author="Dunn, Julia (NIH/NIMH) [F]" w:date="2020-04-09T16:59:00Z"/>
          <w:rFonts w:ascii="Arial" w:eastAsia="Arial" w:hAnsi="Arial" w:cs="Arial"/>
          <w:sz w:val="22"/>
          <w:szCs w:val="22"/>
          <w:rPrChange w:id="311" w:author="Foote, Beth (NIH/NIMH) [F]" w:date="2020-04-09T16:53:00Z">
            <w:rPr>
              <w:del w:id="312" w:author="Dunn, Julia (NIH/NIMH) [F]" w:date="2020-04-09T16:59:00Z"/>
              <w:rFonts w:ascii="Arial" w:eastAsia="Arial" w:hAnsi="Arial" w:cs="Arial"/>
              <w:sz w:val="22"/>
              <w:szCs w:val="22"/>
            </w:rPr>
          </w:rPrChange>
        </w:rPr>
        <w:pPrChange w:id="313" w:author="Foote, Beth (NIH/NIMH) [F]" w:date="2020-04-09T15:11:00Z">
          <w:pPr>
            <w:numPr>
              <w:ilvl w:val="1"/>
              <w:numId w:val="10"/>
            </w:numPr>
            <w:pBdr>
              <w:top w:val="nil"/>
              <w:left w:val="nil"/>
              <w:bottom w:val="nil"/>
              <w:right w:val="nil"/>
              <w:between w:val="nil"/>
            </w:pBdr>
            <w:ind w:left="1440" w:hanging="360"/>
          </w:pPr>
        </w:pPrChange>
      </w:pPr>
    </w:p>
    <w:p w14:paraId="00000045" w14:textId="77777777" w:rsidR="00067B04" w:rsidRDefault="00067B04">
      <w:pPr>
        <w:rPr>
          <w:rFonts w:ascii="Arial" w:eastAsia="Arial" w:hAnsi="Arial" w:cs="Arial"/>
          <w:sz w:val="22"/>
          <w:szCs w:val="22"/>
        </w:rPr>
      </w:pPr>
    </w:p>
    <w:p w14:paraId="00000046" w14:textId="7489DBE1" w:rsidR="00067B04" w:rsidRPr="0025431B" w:rsidDel="003E5874" w:rsidRDefault="007C6F70">
      <w:pPr>
        <w:pStyle w:val="ListParagraph"/>
        <w:numPr>
          <w:ilvl w:val="0"/>
          <w:numId w:val="65"/>
        </w:numPr>
        <w:rPr>
          <w:del w:id="314" w:author="Dunn, Julia (NIH/NIMH) [F]" w:date="2020-04-07T11:34:00Z"/>
          <w:rFonts w:ascii="Calibri" w:eastAsia="Calibri" w:hAnsi="Calibri" w:cs="Calibri"/>
          <w:sz w:val="22"/>
          <w:szCs w:val="22"/>
          <w:rPrChange w:id="315" w:author="Foote, Beth (NIH/NIMH) [F]" w:date="2020-04-09T16:42:00Z">
            <w:rPr>
              <w:del w:id="316" w:author="Dunn, Julia (NIH/NIMH) [F]" w:date="2020-04-07T11:34:00Z"/>
              <w:rFonts w:ascii="Arial" w:eastAsia="Arial" w:hAnsi="Arial" w:cs="Arial"/>
              <w:sz w:val="22"/>
              <w:szCs w:val="22"/>
            </w:rPr>
          </w:rPrChange>
        </w:rPr>
        <w:pPrChange w:id="317" w:author="Foote, Beth (NIH/NIMH) [F]" w:date="2020-04-09T16:42:00Z">
          <w:pPr>
            <w:numPr>
              <w:numId w:val="10"/>
            </w:numPr>
            <w:ind w:left="720" w:hanging="360"/>
          </w:pPr>
        </w:pPrChange>
      </w:pPr>
      <w:r w:rsidRPr="0025431B">
        <w:rPr>
          <w:rFonts w:ascii="Arial" w:eastAsia="Arial" w:hAnsi="Arial" w:cs="Arial"/>
          <w:b/>
          <w:sz w:val="22"/>
          <w:szCs w:val="22"/>
          <w:rPrChange w:id="318" w:author="Foote, Beth (NIH/NIMH) [F]" w:date="2020-04-09T16:42:00Z">
            <w:rPr>
              <w:rFonts w:eastAsia="Arial"/>
            </w:rPr>
          </w:rPrChange>
        </w:rPr>
        <w:t>How many rooms (total) are in your child’s home?</w:t>
      </w:r>
      <w:r w:rsidRPr="0025431B">
        <w:rPr>
          <w:rFonts w:ascii="Arial" w:eastAsia="Arial" w:hAnsi="Arial" w:cs="Arial"/>
          <w:sz w:val="22"/>
          <w:szCs w:val="22"/>
          <w:rPrChange w:id="319" w:author="Foote, Beth (NIH/NIMH) [F]" w:date="2020-04-09T16:42:00Z">
            <w:rPr>
              <w:rFonts w:eastAsia="Arial"/>
            </w:rPr>
          </w:rPrChange>
        </w:rPr>
        <w:t xml:space="preserve">  ___</w:t>
      </w:r>
      <w:ins w:id="320" w:author="Foote, Beth (NIH/NIMH) [F]" w:date="2020-04-08T11:09:00Z">
        <w:r w:rsidR="003E5874" w:rsidRPr="0025431B">
          <w:rPr>
            <w:rFonts w:ascii="Arial" w:eastAsia="Arial" w:hAnsi="Arial" w:cs="Arial"/>
            <w:sz w:val="22"/>
            <w:szCs w:val="22"/>
            <w:rPrChange w:id="321" w:author="Foote, Beth (NIH/NIMH) [F]" w:date="2020-04-09T16:42:00Z">
              <w:rPr>
                <w:rFonts w:eastAsia="Arial"/>
              </w:rPr>
            </w:rPrChange>
          </w:rPr>
          <w:t xml:space="preserve">    </w:t>
        </w:r>
      </w:ins>
    </w:p>
    <w:p w14:paraId="279A0FD2" w14:textId="77777777" w:rsidR="003E5874" w:rsidRDefault="003E5874">
      <w:pPr>
        <w:pStyle w:val="ListParagraph"/>
        <w:numPr>
          <w:ilvl w:val="0"/>
          <w:numId w:val="65"/>
        </w:numPr>
        <w:rPr>
          <w:ins w:id="322" w:author="Foote, Beth (NIH/NIMH) [F]" w:date="2020-04-08T11:09:00Z"/>
        </w:rPr>
        <w:pPrChange w:id="323" w:author="Foote, Beth (NIH/NIMH) [F]" w:date="2020-04-09T16:42:00Z">
          <w:pPr>
            <w:numPr>
              <w:numId w:val="10"/>
            </w:numPr>
            <w:ind w:left="720" w:hanging="360"/>
          </w:pPr>
        </w:pPrChange>
      </w:pPr>
    </w:p>
    <w:p w14:paraId="00000047" w14:textId="77777777" w:rsidR="00067B04" w:rsidDel="005D00AD" w:rsidRDefault="00067B04" w:rsidP="003E5874">
      <w:pPr>
        <w:ind w:left="720"/>
        <w:rPr>
          <w:ins w:id="324" w:author="Foote, Beth (NIH/NIMH) [F]" w:date="2020-04-09T16:49:00Z"/>
          <w:del w:id="325" w:author="Dunn, Julia (NIH/NIMH) [F]" w:date="2020-04-09T16:51:00Z"/>
          <w:rFonts w:ascii="Arial" w:eastAsia="Arial" w:hAnsi="Arial" w:cs="Arial"/>
          <w:sz w:val="22"/>
          <w:szCs w:val="22"/>
        </w:rPr>
      </w:pPr>
    </w:p>
    <w:p w14:paraId="0BBC1A12" w14:textId="77777777" w:rsidR="009A6977" w:rsidRDefault="009A6977" w:rsidP="003E5874">
      <w:pPr>
        <w:ind w:left="720"/>
        <w:rPr>
          <w:ins w:id="326" w:author="Foote, Beth (NIH/NIMH) [F]" w:date="2020-04-08T11:09:00Z"/>
          <w:rFonts w:ascii="Arial" w:eastAsia="Arial" w:hAnsi="Arial" w:cs="Arial"/>
          <w:sz w:val="22"/>
          <w:szCs w:val="22"/>
        </w:rPr>
      </w:pPr>
    </w:p>
    <w:p w14:paraId="0F27B0CD" w14:textId="77777777" w:rsidR="003E5874" w:rsidRPr="00597B6B" w:rsidRDefault="003E5874">
      <w:pPr>
        <w:ind w:left="720"/>
        <w:rPr>
          <w:rFonts w:ascii="Arial" w:eastAsia="Arial" w:hAnsi="Arial" w:cs="Arial"/>
          <w:sz w:val="22"/>
          <w:szCs w:val="22"/>
        </w:rPr>
        <w:pPrChange w:id="327" w:author="Foote, Beth (NIH/NIMH) [F]" w:date="2020-04-08T11:09:00Z">
          <w:pPr>
            <w:pBdr>
              <w:top w:val="nil"/>
              <w:left w:val="nil"/>
              <w:bottom w:val="nil"/>
              <w:right w:val="nil"/>
              <w:between w:val="nil"/>
            </w:pBdr>
            <w:ind w:left="720"/>
          </w:pPr>
        </w:pPrChange>
      </w:pPr>
    </w:p>
    <w:p w14:paraId="11C7075D" w14:textId="77777777" w:rsidR="005D00AD" w:rsidRDefault="005D00AD">
      <w:pPr>
        <w:rPr>
          <w:ins w:id="328" w:author="Dunn, Julia (NIH/NIMH) [F]" w:date="2020-04-09T16:51:00Z"/>
          <w:rFonts w:ascii="Arial" w:eastAsia="Arial" w:hAnsi="Arial" w:cs="Arial"/>
          <w:b/>
          <w:sz w:val="22"/>
          <w:szCs w:val="22"/>
        </w:rPr>
      </w:pPr>
      <w:ins w:id="329" w:author="Dunn, Julia (NIH/NIMH) [F]" w:date="2020-04-09T16:51:00Z">
        <w:r>
          <w:rPr>
            <w:rFonts w:ascii="Arial" w:eastAsia="Arial" w:hAnsi="Arial" w:cs="Arial"/>
            <w:b/>
            <w:sz w:val="22"/>
            <w:szCs w:val="22"/>
          </w:rPr>
          <w:br w:type="page"/>
        </w:r>
      </w:ins>
    </w:p>
    <w:p w14:paraId="00000048" w14:textId="493E4866" w:rsidR="00067B04" w:rsidRDefault="00EA0871">
      <w:pPr>
        <w:numPr>
          <w:ilvl w:val="0"/>
          <w:numId w:val="65"/>
        </w:numPr>
        <w:pBdr>
          <w:top w:val="nil"/>
          <w:left w:val="nil"/>
          <w:bottom w:val="nil"/>
          <w:right w:val="nil"/>
          <w:between w:val="nil"/>
        </w:pBdr>
        <w:rPr>
          <w:sz w:val="22"/>
          <w:szCs w:val="22"/>
        </w:rPr>
        <w:pPrChange w:id="330" w:author="Foote, Beth (NIH/NIMH) [F]" w:date="2020-04-09T16:42:00Z">
          <w:pPr>
            <w:numPr>
              <w:numId w:val="10"/>
            </w:numPr>
            <w:pBdr>
              <w:top w:val="nil"/>
              <w:left w:val="nil"/>
              <w:bottom w:val="nil"/>
              <w:right w:val="nil"/>
              <w:between w:val="nil"/>
            </w:pBdr>
            <w:ind w:left="720" w:hanging="360"/>
          </w:pPr>
        </w:pPrChange>
      </w:pPr>
      <w:ins w:id="331" w:author="Dunn, Julia (NIH/NIMH) [F]" w:date="2020-04-06T16:51:00Z">
        <w:r>
          <w:rPr>
            <w:rFonts w:ascii="Arial" w:eastAsia="Arial" w:hAnsi="Arial" w:cs="Arial"/>
            <w:b/>
            <w:sz w:val="22"/>
            <w:szCs w:val="22"/>
          </w:rPr>
          <w:t>Is</w:t>
        </w:r>
        <w:r w:rsidR="00F46378">
          <w:rPr>
            <w:rFonts w:ascii="Arial" w:eastAsia="Arial" w:hAnsi="Arial" w:cs="Arial"/>
            <w:b/>
            <w:sz w:val="22"/>
            <w:szCs w:val="22"/>
          </w:rPr>
          <w:t xml:space="preserve"> </w:t>
        </w:r>
      </w:ins>
      <w:del w:id="332" w:author="Dunn, Julia (NIH/NIMH) [F]" w:date="2020-04-06T16:51:00Z">
        <w:r w:rsidR="007C6F70" w:rsidDel="00EA0871">
          <w:rPr>
            <w:rFonts w:ascii="Arial" w:eastAsia="Arial" w:hAnsi="Arial" w:cs="Arial"/>
            <w:b/>
            <w:sz w:val="22"/>
            <w:szCs w:val="22"/>
          </w:rPr>
          <w:delText xml:space="preserve">Are you and </w:delText>
        </w:r>
      </w:del>
      <w:r w:rsidR="007C6F70">
        <w:rPr>
          <w:rFonts w:ascii="Arial" w:eastAsia="Arial" w:hAnsi="Arial" w:cs="Arial"/>
          <w:b/>
          <w:sz w:val="22"/>
          <w:szCs w:val="22"/>
        </w:rPr>
        <w:t>your child covered by health insurance?</w:t>
      </w:r>
    </w:p>
    <w:p w14:paraId="00000049"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3"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military</w:t>
      </w:r>
    </w:p>
    <w:p w14:paraId="0000004A"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4"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employer-sponsored</w:t>
      </w:r>
    </w:p>
    <w:p w14:paraId="0000004B"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5"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individual</w:t>
      </w:r>
    </w:p>
    <w:p w14:paraId="0000004C"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6"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Medicare</w:t>
      </w:r>
    </w:p>
    <w:p w14:paraId="0000004D"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7"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Medicaid or CHIP</w:t>
      </w:r>
    </w:p>
    <w:p w14:paraId="0000004E"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8"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Yes, other</w:t>
      </w:r>
    </w:p>
    <w:p w14:paraId="0000004F" w14:textId="77777777" w:rsidR="00067B04" w:rsidRDefault="007C6F70" w:rsidP="005D00AD">
      <w:pPr>
        <w:numPr>
          <w:ilvl w:val="1"/>
          <w:numId w:val="71"/>
        </w:numPr>
        <w:pBdr>
          <w:top w:val="nil"/>
          <w:left w:val="nil"/>
          <w:bottom w:val="nil"/>
          <w:right w:val="nil"/>
          <w:between w:val="nil"/>
        </w:pBdr>
        <w:rPr>
          <w:rFonts w:ascii="Arial" w:eastAsia="Arial" w:hAnsi="Arial" w:cs="Arial"/>
          <w:sz w:val="22"/>
          <w:szCs w:val="22"/>
        </w:rPr>
        <w:pPrChange w:id="339" w:author="Dunn, Julia (NIH/NIMH) [F]" w:date="2020-04-09T16:51:00Z">
          <w:pPr>
            <w:numPr>
              <w:ilvl w:val="1"/>
              <w:numId w:val="10"/>
            </w:numPr>
            <w:pBdr>
              <w:top w:val="nil"/>
              <w:left w:val="nil"/>
              <w:bottom w:val="nil"/>
              <w:right w:val="nil"/>
              <w:between w:val="nil"/>
            </w:pBdr>
            <w:ind w:left="1440" w:hanging="360"/>
          </w:pPr>
        </w:pPrChange>
      </w:pPr>
      <w:r>
        <w:rPr>
          <w:rFonts w:ascii="Arial" w:eastAsia="Arial" w:hAnsi="Arial" w:cs="Arial"/>
          <w:sz w:val="22"/>
          <w:szCs w:val="22"/>
        </w:rPr>
        <w:t>No</w:t>
      </w:r>
    </w:p>
    <w:p w14:paraId="00000050" w14:textId="77777777" w:rsidR="00067B04" w:rsidRDefault="00067B04">
      <w:pPr>
        <w:rPr>
          <w:rFonts w:ascii="Arial" w:eastAsia="Arial" w:hAnsi="Arial" w:cs="Arial"/>
          <w:sz w:val="22"/>
          <w:szCs w:val="22"/>
        </w:rPr>
      </w:pPr>
    </w:p>
    <w:p w14:paraId="00000051" w14:textId="770531B9" w:rsidR="00067B04" w:rsidRPr="00D27813" w:rsidRDefault="007C6F70" w:rsidP="00D27813">
      <w:pPr>
        <w:pStyle w:val="ListParagraph"/>
        <w:numPr>
          <w:ilvl w:val="0"/>
          <w:numId w:val="65"/>
        </w:numPr>
        <w:pBdr>
          <w:top w:val="nil"/>
          <w:left w:val="nil"/>
          <w:bottom w:val="nil"/>
          <w:right w:val="nil"/>
          <w:between w:val="nil"/>
        </w:pBdr>
        <w:rPr>
          <w:rFonts w:eastAsia="Arial"/>
          <w:sz w:val="22"/>
          <w:szCs w:val="22"/>
          <w:rPrChange w:id="340" w:author="Dunn, Julia (NIH/NIMH) [F]" w:date="2020-04-09T16:52:00Z">
            <w:rPr/>
          </w:rPrChange>
        </w:rPr>
        <w:pPrChange w:id="341" w:author="Dunn, Julia (NIH/NIMH) [F]" w:date="2020-04-09T16:52:00Z">
          <w:pPr>
            <w:numPr>
              <w:numId w:val="10"/>
            </w:numPr>
            <w:pBdr>
              <w:top w:val="nil"/>
              <w:left w:val="nil"/>
              <w:bottom w:val="nil"/>
              <w:right w:val="nil"/>
              <w:between w:val="nil"/>
            </w:pBdr>
            <w:ind w:left="720" w:hanging="360"/>
          </w:pPr>
        </w:pPrChange>
      </w:pPr>
      <w:r w:rsidRPr="00D27813">
        <w:rPr>
          <w:rFonts w:ascii="Arial" w:eastAsia="Arial" w:hAnsi="Arial" w:cs="Arial"/>
          <w:b/>
          <w:sz w:val="22"/>
          <w:szCs w:val="22"/>
          <w:rPrChange w:id="342" w:author="Dunn, Julia (NIH/NIMH) [F]" w:date="2020-04-09T16:52:00Z">
            <w:rPr>
              <w:rFonts w:eastAsia="Arial"/>
            </w:rPr>
          </w:rPrChange>
        </w:rPr>
        <w:t xml:space="preserve">In the 3 months prior to </w:t>
      </w:r>
      <w:r w:rsidR="00526882" w:rsidRPr="00D27813">
        <w:rPr>
          <w:rFonts w:ascii="Arial" w:eastAsia="Arial" w:hAnsi="Arial" w:cs="Arial"/>
          <w:b/>
          <w:sz w:val="22"/>
          <w:szCs w:val="22"/>
          <w:rPrChange w:id="343" w:author="Dunn, Julia (NIH/NIMH) [F]" w:date="2020-04-09T16:52:00Z">
            <w:rPr>
              <w:rFonts w:eastAsia="Arial"/>
            </w:rPr>
          </w:rPrChange>
        </w:rPr>
        <w:t xml:space="preserve">the </w:t>
      </w:r>
      <w:r w:rsidRPr="00D27813">
        <w:rPr>
          <w:rFonts w:ascii="Arial" w:eastAsia="Arial" w:hAnsi="Arial" w:cs="Arial"/>
          <w:b/>
          <w:sz w:val="22"/>
          <w:szCs w:val="22"/>
          <w:rPrChange w:id="344" w:author="Dunn, Julia (NIH/NIMH) [F]" w:date="2020-04-09T16:52:00Z">
            <w:rPr>
              <w:rFonts w:eastAsia="Arial"/>
            </w:rPr>
          </w:rPrChange>
        </w:rPr>
        <w:t>Coronavirus/COVID-19</w:t>
      </w:r>
      <w:r w:rsidR="00526882" w:rsidRPr="00D27813">
        <w:rPr>
          <w:rFonts w:ascii="Arial" w:eastAsia="Arial" w:hAnsi="Arial" w:cs="Arial"/>
          <w:b/>
          <w:sz w:val="22"/>
          <w:szCs w:val="22"/>
          <w:rPrChange w:id="345" w:author="Dunn, Julia (NIH/NIMH) [F]" w:date="2020-04-09T16:52:00Z">
            <w:rPr>
              <w:rFonts w:eastAsia="Arial"/>
            </w:rPr>
          </w:rPrChange>
        </w:rPr>
        <w:t xml:space="preserve"> crisis in your area</w:t>
      </w:r>
      <w:r w:rsidRPr="00D27813">
        <w:rPr>
          <w:rFonts w:ascii="Arial" w:eastAsia="Arial" w:hAnsi="Arial" w:cs="Arial"/>
          <w:b/>
          <w:sz w:val="22"/>
          <w:szCs w:val="22"/>
          <w:rPrChange w:id="346" w:author="Dunn, Julia (NIH/NIMH) [F]" w:date="2020-04-09T16:52:00Z">
            <w:rPr>
              <w:rFonts w:eastAsia="Arial"/>
            </w:rPr>
          </w:rPrChange>
        </w:rPr>
        <w:t>, did you</w:t>
      </w:r>
      <w:r w:rsidR="008D7B9B" w:rsidRPr="00D27813">
        <w:rPr>
          <w:rFonts w:ascii="Arial" w:eastAsia="Arial" w:hAnsi="Arial" w:cs="Arial"/>
          <w:b/>
          <w:sz w:val="22"/>
          <w:szCs w:val="22"/>
          <w:rPrChange w:id="347" w:author="Dunn, Julia (NIH/NIMH) [F]" w:date="2020-04-09T16:52:00Z">
            <w:rPr>
              <w:rFonts w:eastAsia="Arial"/>
            </w:rPr>
          </w:rPrChange>
        </w:rPr>
        <w:t xml:space="preserve"> or your</w:t>
      </w:r>
      <w:r w:rsidRPr="00D27813">
        <w:rPr>
          <w:rFonts w:ascii="Arial" w:eastAsia="Arial" w:hAnsi="Arial" w:cs="Arial"/>
          <w:b/>
          <w:sz w:val="22"/>
          <w:szCs w:val="22"/>
          <w:rPrChange w:id="348" w:author="Dunn, Julia (NIH/NIMH) [F]" w:date="2020-04-09T16:52:00Z">
            <w:rPr>
              <w:rFonts w:eastAsia="Arial"/>
            </w:rPr>
          </w:rPrChange>
        </w:rPr>
        <w:t xml:space="preserve"> family receive money from government assistance programs like welfare, Aid to Families with Dependent Children, General Assistance, or Temporary Assistance for Needy Families?</w:t>
      </w:r>
    </w:p>
    <w:p w14:paraId="00000052" w14:textId="77777777" w:rsidR="00067B04" w:rsidDel="00D27813" w:rsidRDefault="007C6F70" w:rsidP="00D27813">
      <w:pPr>
        <w:pStyle w:val="ListParagraph"/>
        <w:numPr>
          <w:ilvl w:val="0"/>
          <w:numId w:val="72"/>
        </w:numPr>
        <w:pBdr>
          <w:top w:val="nil"/>
          <w:left w:val="nil"/>
          <w:bottom w:val="nil"/>
          <w:right w:val="nil"/>
          <w:between w:val="nil"/>
        </w:pBdr>
        <w:rPr>
          <w:del w:id="349" w:author="Dunn, Julia (NIH/NIMH) [F]" w:date="2020-04-09T16:52:00Z"/>
          <w:rFonts w:ascii="Arial" w:eastAsia="Arial" w:hAnsi="Arial" w:cs="Arial"/>
          <w:sz w:val="22"/>
          <w:szCs w:val="22"/>
        </w:rPr>
      </w:pPr>
      <w:r w:rsidRPr="00D27813">
        <w:rPr>
          <w:rFonts w:ascii="Arial" w:eastAsia="Arial" w:hAnsi="Arial" w:cs="Arial"/>
          <w:sz w:val="22"/>
          <w:szCs w:val="22"/>
          <w:rPrChange w:id="350" w:author="Dunn, Julia (NIH/NIMH) [F]" w:date="2020-04-09T16:52:00Z">
            <w:rPr>
              <w:rFonts w:eastAsia="Arial"/>
            </w:rPr>
          </w:rPrChange>
        </w:rPr>
        <w:t>Yes</w:t>
      </w:r>
    </w:p>
    <w:p w14:paraId="6314A3FD" w14:textId="77777777" w:rsidR="00D27813" w:rsidRPr="00D27813" w:rsidRDefault="00D27813" w:rsidP="00D27813">
      <w:pPr>
        <w:pStyle w:val="ListParagraph"/>
        <w:numPr>
          <w:ilvl w:val="0"/>
          <w:numId w:val="72"/>
        </w:numPr>
        <w:pBdr>
          <w:top w:val="nil"/>
          <w:left w:val="nil"/>
          <w:bottom w:val="nil"/>
          <w:right w:val="nil"/>
          <w:between w:val="nil"/>
        </w:pBdr>
        <w:rPr>
          <w:ins w:id="351" w:author="Dunn, Julia (NIH/NIMH) [F]" w:date="2020-04-09T16:52:00Z"/>
          <w:rFonts w:ascii="Arial" w:eastAsia="Arial" w:hAnsi="Arial" w:cs="Arial"/>
          <w:sz w:val="22"/>
          <w:szCs w:val="22"/>
          <w:rPrChange w:id="352" w:author="Dunn, Julia (NIH/NIMH) [F]" w:date="2020-04-09T16:52:00Z">
            <w:rPr>
              <w:ins w:id="353" w:author="Dunn, Julia (NIH/NIMH) [F]" w:date="2020-04-09T16:52:00Z"/>
              <w:rFonts w:eastAsia="Arial"/>
            </w:rPr>
          </w:rPrChange>
        </w:rPr>
        <w:pPrChange w:id="354" w:author="Dunn, Julia (NIH/NIMH) [F]" w:date="2020-04-09T16:52:00Z">
          <w:pPr>
            <w:numPr>
              <w:ilvl w:val="1"/>
              <w:numId w:val="10"/>
            </w:numPr>
            <w:pBdr>
              <w:top w:val="nil"/>
              <w:left w:val="nil"/>
              <w:bottom w:val="nil"/>
              <w:right w:val="nil"/>
              <w:between w:val="nil"/>
            </w:pBdr>
            <w:ind w:left="1440" w:hanging="360"/>
          </w:pPr>
        </w:pPrChange>
      </w:pPr>
    </w:p>
    <w:p w14:paraId="00000053" w14:textId="77777777" w:rsidR="00067B04" w:rsidRPr="00D27813" w:rsidRDefault="007C6F70" w:rsidP="00D27813">
      <w:pPr>
        <w:pStyle w:val="ListParagraph"/>
        <w:numPr>
          <w:ilvl w:val="0"/>
          <w:numId w:val="72"/>
        </w:numPr>
        <w:pBdr>
          <w:top w:val="nil"/>
          <w:left w:val="nil"/>
          <w:bottom w:val="nil"/>
          <w:right w:val="nil"/>
          <w:between w:val="nil"/>
        </w:pBdr>
        <w:rPr>
          <w:rFonts w:ascii="Arial" w:eastAsia="Arial" w:hAnsi="Arial" w:cs="Arial"/>
          <w:sz w:val="22"/>
          <w:szCs w:val="22"/>
          <w:rPrChange w:id="355" w:author="Dunn, Julia (NIH/NIMH) [F]" w:date="2020-04-09T16:52:00Z">
            <w:rPr>
              <w:rFonts w:eastAsia="Arial"/>
            </w:rPr>
          </w:rPrChange>
        </w:rPr>
        <w:pPrChange w:id="356" w:author="Dunn, Julia (NIH/NIMH) [F]" w:date="2020-04-09T16:52:00Z">
          <w:pPr>
            <w:numPr>
              <w:ilvl w:val="1"/>
              <w:numId w:val="10"/>
            </w:numPr>
            <w:pBdr>
              <w:top w:val="nil"/>
              <w:left w:val="nil"/>
              <w:bottom w:val="nil"/>
              <w:right w:val="nil"/>
              <w:between w:val="nil"/>
            </w:pBdr>
            <w:ind w:left="1440" w:hanging="360"/>
          </w:pPr>
        </w:pPrChange>
      </w:pPr>
      <w:proofErr w:type="spellStart"/>
      <w:r w:rsidRPr="00D27813">
        <w:rPr>
          <w:rFonts w:ascii="Arial" w:eastAsia="Arial" w:hAnsi="Arial" w:cs="Arial"/>
          <w:sz w:val="22"/>
          <w:szCs w:val="22"/>
          <w:rPrChange w:id="357" w:author="Dunn, Julia (NIH/NIMH) [F]" w:date="2020-04-09T16:52:00Z">
            <w:rPr>
              <w:rFonts w:eastAsia="Arial"/>
            </w:rPr>
          </w:rPrChange>
        </w:rPr>
        <w:t>No</w:t>
      </w:r>
      <w:proofErr w:type="spellEnd"/>
    </w:p>
    <w:p w14:paraId="00000054" w14:textId="77777777" w:rsidR="00067B04" w:rsidDel="00597B6B" w:rsidRDefault="00067B04">
      <w:pPr>
        <w:rPr>
          <w:del w:id="358" w:author="Dunn, Julia (NIH/NIMH) [F]" w:date="2020-04-07T11:34:00Z"/>
          <w:rFonts w:ascii="Arial" w:eastAsia="Arial" w:hAnsi="Arial" w:cs="Arial"/>
          <w:sz w:val="22"/>
          <w:szCs w:val="22"/>
        </w:rPr>
      </w:pPr>
    </w:p>
    <w:p w14:paraId="240E46C2" w14:textId="51F6944C" w:rsidR="00203C1C" w:rsidRDefault="00203C1C">
      <w:pPr>
        <w:rPr>
          <w:rFonts w:ascii="Arial" w:eastAsia="Arial" w:hAnsi="Arial" w:cs="Arial"/>
          <w:b/>
          <w:sz w:val="22"/>
          <w:szCs w:val="22"/>
        </w:rPr>
      </w:pPr>
      <w:del w:id="359" w:author="Dunn, Julia (NIH/NIMH) [F]" w:date="2020-04-07T11:34:00Z">
        <w:r w:rsidDel="00597B6B">
          <w:rPr>
            <w:rFonts w:ascii="Arial" w:eastAsia="Arial" w:hAnsi="Arial" w:cs="Arial"/>
            <w:b/>
            <w:sz w:val="22"/>
            <w:szCs w:val="22"/>
          </w:rPr>
          <w:br w:type="page"/>
        </w:r>
      </w:del>
    </w:p>
    <w:p w14:paraId="00000055" w14:textId="32954895" w:rsidR="00067B04" w:rsidRDefault="007C6F70" w:rsidP="00D27813">
      <w:pPr>
        <w:numPr>
          <w:ilvl w:val="0"/>
          <w:numId w:val="65"/>
        </w:numPr>
        <w:pBdr>
          <w:top w:val="nil"/>
          <w:left w:val="nil"/>
          <w:bottom w:val="nil"/>
          <w:right w:val="nil"/>
          <w:between w:val="nil"/>
        </w:pBdr>
        <w:rPr>
          <w:sz w:val="22"/>
          <w:szCs w:val="22"/>
        </w:rPr>
        <w:pPrChange w:id="360"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How would you rate your child’s overall physical health? </w:t>
      </w:r>
    </w:p>
    <w:p w14:paraId="00000056"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57"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58"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59"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5B" w14:textId="1D51740E" w:rsidR="00067B04" w:rsidRPr="00194E08" w:rsidRDefault="007C6F70" w:rsidP="00D27813">
      <w:pPr>
        <w:numPr>
          <w:ilvl w:val="1"/>
          <w:numId w:val="65"/>
        </w:numPr>
        <w:pBdr>
          <w:top w:val="nil"/>
          <w:left w:val="nil"/>
          <w:bottom w:val="nil"/>
          <w:right w:val="nil"/>
          <w:between w:val="nil"/>
        </w:pBdr>
        <w:rPr>
          <w:rFonts w:ascii="Arial" w:eastAsia="Arial" w:hAnsi="Arial" w:cs="Arial"/>
          <w:sz w:val="22"/>
          <w:szCs w:val="22"/>
        </w:rPr>
        <w:pPrChange w:id="36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7B4993BC" w14:textId="77777777" w:rsidR="00BB37E6" w:rsidRDefault="00BB37E6" w:rsidP="001A11C5">
      <w:pPr>
        <w:pBdr>
          <w:top w:val="nil"/>
          <w:left w:val="nil"/>
          <w:bottom w:val="nil"/>
          <w:right w:val="nil"/>
          <w:between w:val="nil"/>
        </w:pBdr>
        <w:rPr>
          <w:rFonts w:ascii="Arial" w:eastAsia="Arial" w:hAnsi="Arial" w:cs="Arial"/>
          <w:sz w:val="22"/>
          <w:szCs w:val="22"/>
        </w:rPr>
      </w:pPr>
    </w:p>
    <w:p w14:paraId="0000005C" w14:textId="256F2F92" w:rsidR="00067B04" w:rsidRDefault="007C6F70" w:rsidP="00D27813">
      <w:pPr>
        <w:numPr>
          <w:ilvl w:val="0"/>
          <w:numId w:val="65"/>
        </w:numPr>
        <w:pBdr>
          <w:top w:val="nil"/>
          <w:left w:val="nil"/>
          <w:bottom w:val="nil"/>
          <w:right w:val="nil"/>
          <w:between w:val="nil"/>
        </w:pBdr>
        <w:rPr>
          <w:sz w:val="22"/>
          <w:szCs w:val="22"/>
        </w:rPr>
        <w:pPrChange w:id="366"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Has a health </w:t>
      </w:r>
      <w:ins w:id="367" w:author="Dunn, Julia (NIH/NIMH) [F]" w:date="2020-04-06T16:51:00Z">
        <w:r w:rsidR="001411CC">
          <w:rPr>
            <w:rFonts w:ascii="Arial" w:eastAsia="Arial" w:hAnsi="Arial" w:cs="Arial"/>
            <w:b/>
            <w:sz w:val="22"/>
            <w:szCs w:val="22"/>
          </w:rPr>
          <w:t xml:space="preserve">or educational </w:t>
        </w:r>
      </w:ins>
      <w:r>
        <w:rPr>
          <w:rFonts w:ascii="Arial" w:eastAsia="Arial" w:hAnsi="Arial" w:cs="Arial"/>
          <w:b/>
          <w:sz w:val="22"/>
          <w:szCs w:val="22"/>
        </w:rPr>
        <w:t>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Seasonal allergies</w:t>
      </w:r>
    </w:p>
    <w:p w14:paraId="0000005E"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6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Asthma or other lung problems</w:t>
      </w:r>
    </w:p>
    <w:p w14:paraId="0000005F"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Heart problems</w:t>
      </w:r>
    </w:p>
    <w:p w14:paraId="00000060"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Kidney problems</w:t>
      </w:r>
    </w:p>
    <w:p w14:paraId="00000061"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Immune disorder</w:t>
      </w:r>
    </w:p>
    <w:p w14:paraId="00000062"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Diabetes or high blood sugar</w:t>
      </w:r>
    </w:p>
    <w:p w14:paraId="00000063"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Cancer</w:t>
      </w:r>
    </w:p>
    <w:p w14:paraId="00000064"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Arthritis</w:t>
      </w:r>
    </w:p>
    <w:p w14:paraId="00000065"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6"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Frequent or very bad headaches</w:t>
      </w:r>
    </w:p>
    <w:p w14:paraId="00000066"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Epilepsy or seizures</w:t>
      </w:r>
    </w:p>
    <w:p w14:paraId="00000067"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stomach or bowel problems</w:t>
      </w:r>
    </w:p>
    <w:p w14:paraId="00000068"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7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Serious acne or skin problems</w:t>
      </w:r>
    </w:p>
    <w:p w14:paraId="00000069"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38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Emotional or mental health problems such as Depression or Anxiety</w:t>
      </w:r>
    </w:p>
    <w:p w14:paraId="0000006A" w14:textId="77777777" w:rsidR="00067B04" w:rsidRDefault="007C6F70" w:rsidP="00D27813">
      <w:pPr>
        <w:numPr>
          <w:ilvl w:val="1"/>
          <w:numId w:val="65"/>
        </w:numPr>
        <w:pBdr>
          <w:top w:val="nil"/>
          <w:left w:val="nil"/>
          <w:bottom w:val="nil"/>
          <w:right w:val="nil"/>
          <w:between w:val="nil"/>
        </w:pBdr>
        <w:rPr>
          <w:ins w:id="381" w:author="Dunn, Julia (NIH/NIMH) [F]" w:date="2020-04-07T11:29:00Z"/>
          <w:rFonts w:ascii="Arial" w:eastAsia="Arial" w:hAnsi="Arial" w:cs="Arial"/>
          <w:sz w:val="22"/>
          <w:szCs w:val="22"/>
        </w:rPr>
        <w:pPrChange w:id="38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Problems with alcohol or drugs</w:t>
      </w:r>
    </w:p>
    <w:p w14:paraId="794DB3AA" w14:textId="10EDD7B8" w:rsidR="00F50716" w:rsidRDefault="00F50716" w:rsidP="00D27813">
      <w:pPr>
        <w:numPr>
          <w:ilvl w:val="1"/>
          <w:numId w:val="65"/>
        </w:numPr>
        <w:pBdr>
          <w:top w:val="nil"/>
          <w:left w:val="nil"/>
          <w:bottom w:val="nil"/>
          <w:right w:val="nil"/>
          <w:between w:val="nil"/>
        </w:pBdr>
        <w:rPr>
          <w:ins w:id="383" w:author="Dunn, Julia (NIH/NIMH) [F]" w:date="2020-04-07T11:29:00Z"/>
          <w:rFonts w:ascii="Arial" w:eastAsia="Arial" w:hAnsi="Arial" w:cs="Arial"/>
          <w:sz w:val="22"/>
          <w:szCs w:val="22"/>
        </w:rPr>
        <w:pPrChange w:id="384" w:author="Dunn, Julia (NIH/NIMH) [F]" w:date="2020-04-09T16:52:00Z">
          <w:pPr>
            <w:numPr>
              <w:ilvl w:val="1"/>
              <w:numId w:val="10"/>
            </w:numPr>
            <w:pBdr>
              <w:top w:val="nil"/>
              <w:left w:val="nil"/>
              <w:bottom w:val="nil"/>
              <w:right w:val="nil"/>
              <w:between w:val="nil"/>
            </w:pBdr>
            <w:ind w:left="1440" w:hanging="360"/>
          </w:pPr>
        </w:pPrChange>
      </w:pPr>
      <w:ins w:id="385" w:author="Dunn, Julia (NIH/NIMH) [F]" w:date="2020-04-07T11:29:00Z">
        <w:r>
          <w:rPr>
            <w:rFonts w:ascii="Arial" w:eastAsia="Arial" w:hAnsi="Arial" w:cs="Arial"/>
            <w:sz w:val="22"/>
            <w:szCs w:val="22"/>
          </w:rPr>
          <w:t>Intellectual disability</w:t>
        </w:r>
      </w:ins>
    </w:p>
    <w:p w14:paraId="3EF63432" w14:textId="5B029871" w:rsidR="00F50716" w:rsidRDefault="00F50716" w:rsidP="00D27813">
      <w:pPr>
        <w:numPr>
          <w:ilvl w:val="1"/>
          <w:numId w:val="65"/>
        </w:numPr>
        <w:pBdr>
          <w:top w:val="nil"/>
          <w:left w:val="nil"/>
          <w:bottom w:val="nil"/>
          <w:right w:val="nil"/>
          <w:between w:val="nil"/>
        </w:pBdr>
        <w:rPr>
          <w:ins w:id="386" w:author="Dunn, Julia (NIH/NIMH) [F]" w:date="2020-04-07T11:29:00Z"/>
          <w:rFonts w:ascii="Arial" w:eastAsia="Arial" w:hAnsi="Arial" w:cs="Arial"/>
          <w:sz w:val="22"/>
          <w:szCs w:val="22"/>
        </w:rPr>
        <w:pPrChange w:id="387" w:author="Dunn, Julia (NIH/NIMH) [F]" w:date="2020-04-09T16:52:00Z">
          <w:pPr>
            <w:numPr>
              <w:ilvl w:val="1"/>
              <w:numId w:val="10"/>
            </w:numPr>
            <w:pBdr>
              <w:top w:val="nil"/>
              <w:left w:val="nil"/>
              <w:bottom w:val="nil"/>
              <w:right w:val="nil"/>
              <w:between w:val="nil"/>
            </w:pBdr>
            <w:ind w:left="1440" w:hanging="360"/>
          </w:pPr>
        </w:pPrChange>
      </w:pPr>
      <w:ins w:id="388" w:author="Dunn, Julia (NIH/NIMH) [F]" w:date="2020-04-07T11:29:00Z">
        <w:r>
          <w:rPr>
            <w:rFonts w:ascii="Arial" w:eastAsia="Arial" w:hAnsi="Arial" w:cs="Arial"/>
            <w:sz w:val="22"/>
            <w:szCs w:val="22"/>
          </w:rPr>
          <w:t>Autism Spectrum Disorder</w:t>
        </w:r>
      </w:ins>
    </w:p>
    <w:p w14:paraId="27B87F17" w14:textId="06648398" w:rsidR="00F50716" w:rsidRDefault="00F50716" w:rsidP="00D27813">
      <w:pPr>
        <w:numPr>
          <w:ilvl w:val="1"/>
          <w:numId w:val="65"/>
        </w:numPr>
        <w:pBdr>
          <w:top w:val="nil"/>
          <w:left w:val="nil"/>
          <w:bottom w:val="nil"/>
          <w:right w:val="nil"/>
          <w:between w:val="nil"/>
        </w:pBdr>
        <w:rPr>
          <w:rFonts w:ascii="Arial" w:eastAsia="Arial" w:hAnsi="Arial" w:cs="Arial"/>
          <w:sz w:val="22"/>
          <w:szCs w:val="22"/>
        </w:rPr>
        <w:pPrChange w:id="389" w:author="Dunn, Julia (NIH/NIMH) [F]" w:date="2020-04-09T16:52:00Z">
          <w:pPr>
            <w:numPr>
              <w:ilvl w:val="1"/>
              <w:numId w:val="10"/>
            </w:numPr>
            <w:pBdr>
              <w:top w:val="nil"/>
              <w:left w:val="nil"/>
              <w:bottom w:val="nil"/>
              <w:right w:val="nil"/>
              <w:between w:val="nil"/>
            </w:pBdr>
            <w:ind w:left="1440" w:hanging="360"/>
          </w:pPr>
        </w:pPrChange>
      </w:pPr>
      <w:ins w:id="390" w:author="Dunn, Julia (NIH/NIMH) [F]" w:date="2020-04-07T11:29:00Z">
        <w:r>
          <w:rPr>
            <w:rFonts w:ascii="Arial" w:eastAsia="Arial" w:hAnsi="Arial" w:cs="Arial"/>
            <w:sz w:val="22"/>
            <w:szCs w:val="22"/>
          </w:rPr>
          <w:t>Learning Disorder</w:t>
        </w:r>
      </w:ins>
    </w:p>
    <w:p w14:paraId="0000006B" w14:textId="77777777" w:rsidR="00067B04" w:rsidRDefault="00067B04">
      <w:pPr>
        <w:rPr>
          <w:rFonts w:ascii="Arial" w:eastAsia="Arial" w:hAnsi="Arial" w:cs="Arial"/>
          <w:sz w:val="22"/>
          <w:szCs w:val="22"/>
        </w:rPr>
      </w:pPr>
    </w:p>
    <w:p w14:paraId="0000006C" w14:textId="09E1208F" w:rsidR="00067B04" w:rsidRDefault="007C6F70" w:rsidP="00D27813">
      <w:pPr>
        <w:numPr>
          <w:ilvl w:val="0"/>
          <w:numId w:val="65"/>
        </w:numPr>
        <w:pBdr>
          <w:top w:val="nil"/>
          <w:left w:val="nil"/>
          <w:bottom w:val="nil"/>
          <w:right w:val="nil"/>
          <w:between w:val="nil"/>
        </w:pBdr>
        <w:rPr>
          <w:sz w:val="22"/>
          <w:szCs w:val="22"/>
        </w:rPr>
        <w:pPrChange w:id="391"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tall is your child? ___ </w:t>
      </w:r>
      <w:r w:rsidR="003D0E37">
        <w:rPr>
          <w:rFonts w:ascii="Arial" w:eastAsia="Arial" w:hAnsi="Arial" w:cs="Arial"/>
          <w:b/>
          <w:sz w:val="22"/>
          <w:szCs w:val="22"/>
        </w:rPr>
        <w:t>centimeters(</w:t>
      </w:r>
      <w:r>
        <w:rPr>
          <w:rFonts w:ascii="Arial" w:eastAsia="Arial" w:hAnsi="Arial" w:cs="Arial"/>
          <w:b/>
          <w:sz w:val="22"/>
          <w:szCs w:val="22"/>
        </w:rPr>
        <w:t>c</w:t>
      </w:r>
      <w:r w:rsidR="00ED77AA">
        <w:rPr>
          <w:rFonts w:ascii="Arial" w:eastAsia="Arial" w:hAnsi="Arial" w:cs="Arial"/>
          <w:b/>
          <w:sz w:val="22"/>
          <w:szCs w:val="22"/>
        </w:rPr>
        <w:t>m</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inches(</w:t>
      </w:r>
      <w:r>
        <w:rPr>
          <w:rFonts w:ascii="Arial" w:eastAsia="Arial" w:hAnsi="Arial" w:cs="Arial"/>
          <w:b/>
          <w:sz w:val="22"/>
          <w:szCs w:val="22"/>
        </w:rPr>
        <w:t>in</w:t>
      </w:r>
      <w:r w:rsidR="003D0E37">
        <w:rPr>
          <w:rFonts w:ascii="Arial" w:eastAsia="Arial" w:hAnsi="Arial" w:cs="Arial"/>
          <w:b/>
          <w:sz w:val="22"/>
          <w:szCs w:val="22"/>
        </w:rPr>
        <w:t>)</w:t>
      </w:r>
    </w:p>
    <w:p w14:paraId="0000006D" w14:textId="77777777" w:rsidR="00067B04" w:rsidRDefault="00067B04">
      <w:pPr>
        <w:rPr>
          <w:rFonts w:ascii="Arial" w:eastAsia="Arial" w:hAnsi="Arial" w:cs="Arial"/>
          <w:sz w:val="22"/>
          <w:szCs w:val="22"/>
        </w:rPr>
      </w:pPr>
    </w:p>
    <w:p w14:paraId="0000006E" w14:textId="6021295E" w:rsidR="00067B04" w:rsidRDefault="007C6F70" w:rsidP="00D27813">
      <w:pPr>
        <w:numPr>
          <w:ilvl w:val="0"/>
          <w:numId w:val="65"/>
        </w:numPr>
        <w:pBdr>
          <w:top w:val="nil"/>
          <w:left w:val="nil"/>
          <w:bottom w:val="nil"/>
          <w:right w:val="nil"/>
          <w:between w:val="nil"/>
        </w:pBdr>
        <w:rPr>
          <w:sz w:val="22"/>
          <w:szCs w:val="22"/>
        </w:rPr>
        <w:pPrChange w:id="392"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much does your child weigh? ___ </w:t>
      </w:r>
      <w:r w:rsidR="003D0E37">
        <w:rPr>
          <w:rFonts w:ascii="Arial" w:eastAsia="Arial" w:hAnsi="Arial" w:cs="Arial"/>
          <w:b/>
          <w:sz w:val="22"/>
          <w:szCs w:val="22"/>
        </w:rPr>
        <w:t>kilograms(</w:t>
      </w:r>
      <w:r>
        <w:rPr>
          <w:rFonts w:ascii="Arial" w:eastAsia="Arial" w:hAnsi="Arial" w:cs="Arial"/>
          <w:b/>
          <w:sz w:val="22"/>
          <w:szCs w:val="22"/>
        </w:rPr>
        <w:t>k</w:t>
      </w:r>
      <w:r w:rsidR="00ED77AA">
        <w:rPr>
          <w:rFonts w:ascii="Arial" w:eastAsia="Arial" w:hAnsi="Arial" w:cs="Arial"/>
          <w:b/>
          <w:sz w:val="22"/>
          <w:szCs w:val="22"/>
        </w:rPr>
        <w:t>g</w:t>
      </w:r>
      <w:r w:rsidR="003D0E37">
        <w:rPr>
          <w:rFonts w:ascii="Arial" w:eastAsia="Arial" w:hAnsi="Arial" w:cs="Arial"/>
          <w:b/>
          <w:sz w:val="22"/>
          <w:szCs w:val="22"/>
        </w:rPr>
        <w:t>)</w:t>
      </w:r>
      <w:r>
        <w:rPr>
          <w:rFonts w:ascii="Arial" w:eastAsia="Arial" w:hAnsi="Arial" w:cs="Arial"/>
          <w:b/>
          <w:sz w:val="22"/>
          <w:szCs w:val="22"/>
        </w:rPr>
        <w:t>/</w:t>
      </w:r>
      <w:r w:rsidR="003D0E37">
        <w:rPr>
          <w:rFonts w:ascii="Arial" w:eastAsia="Arial" w:hAnsi="Arial" w:cs="Arial"/>
          <w:b/>
          <w:sz w:val="22"/>
          <w:szCs w:val="22"/>
        </w:rPr>
        <w:t>pounds(</w:t>
      </w:r>
      <w:proofErr w:type="spellStart"/>
      <w:r w:rsidR="00ED77AA">
        <w:rPr>
          <w:rFonts w:ascii="Arial" w:eastAsia="Arial" w:hAnsi="Arial" w:cs="Arial"/>
          <w:b/>
          <w:sz w:val="22"/>
          <w:szCs w:val="22"/>
        </w:rPr>
        <w:t>lbs</w:t>
      </w:r>
      <w:proofErr w:type="spellEnd"/>
      <w:r w:rsidR="003D0E37">
        <w:rPr>
          <w:rFonts w:ascii="Arial" w:eastAsia="Arial" w:hAnsi="Arial" w:cs="Arial"/>
          <w:b/>
          <w:sz w:val="22"/>
          <w:szCs w:val="22"/>
        </w:rPr>
        <w:t>)</w:t>
      </w:r>
    </w:p>
    <w:p w14:paraId="0000006F" w14:textId="77777777" w:rsidR="00067B04" w:rsidRDefault="00067B04">
      <w:pPr>
        <w:rPr>
          <w:rFonts w:ascii="Arial" w:eastAsia="Arial" w:hAnsi="Arial" w:cs="Arial"/>
          <w:sz w:val="22"/>
          <w:szCs w:val="22"/>
        </w:rPr>
      </w:pPr>
    </w:p>
    <w:p w14:paraId="5F7657D3" w14:textId="77777777" w:rsidR="00597B6B" w:rsidRPr="004019C5" w:rsidRDefault="00597B6B" w:rsidP="00D27813">
      <w:pPr>
        <w:pStyle w:val="ListParagraph"/>
        <w:numPr>
          <w:ilvl w:val="0"/>
          <w:numId w:val="65"/>
        </w:numPr>
        <w:rPr>
          <w:ins w:id="393" w:author="Dunn, Julia (NIH/NIMH) [F]" w:date="2020-04-07T11:34:00Z"/>
          <w:rFonts w:ascii="Arial" w:eastAsia="Arial" w:hAnsi="Arial" w:cs="Arial"/>
          <w:b/>
          <w:sz w:val="22"/>
          <w:szCs w:val="22"/>
          <w:rPrChange w:id="394" w:author="Foote, Beth (NIH/NIMH) [F]" w:date="2020-04-09T16:46:00Z">
            <w:rPr>
              <w:ins w:id="395" w:author="Dunn, Julia (NIH/NIMH) [F]" w:date="2020-04-07T11:34:00Z"/>
              <w:rFonts w:eastAsia="Arial"/>
            </w:rPr>
          </w:rPrChange>
        </w:rPr>
        <w:pPrChange w:id="396" w:author="Dunn, Julia (NIH/NIMH) [F]" w:date="2020-04-09T16:52:00Z">
          <w:pPr/>
        </w:pPrChange>
      </w:pPr>
      <w:ins w:id="397" w:author="Dunn, Julia (NIH/NIMH) [F]" w:date="2020-04-07T11:34:00Z">
        <w:r w:rsidRPr="004019C5">
          <w:rPr>
            <w:rFonts w:ascii="Arial" w:eastAsia="Arial" w:hAnsi="Arial" w:cs="Arial"/>
            <w:b/>
            <w:sz w:val="22"/>
            <w:szCs w:val="22"/>
            <w:rPrChange w:id="398" w:author="Foote, Beth (NIH/NIMH) [F]" w:date="2020-04-09T16:46:00Z">
              <w:rPr>
                <w:rFonts w:eastAsia="Arial"/>
              </w:rPr>
            </w:rPrChange>
          </w:rPr>
          <w:br w:type="page"/>
        </w:r>
      </w:ins>
    </w:p>
    <w:p w14:paraId="00000070" w14:textId="7BA40C3C" w:rsidR="00067B04" w:rsidRDefault="007C6F70" w:rsidP="00D27813">
      <w:pPr>
        <w:numPr>
          <w:ilvl w:val="0"/>
          <w:numId w:val="65"/>
        </w:numPr>
        <w:pBdr>
          <w:top w:val="nil"/>
          <w:left w:val="nil"/>
          <w:bottom w:val="nil"/>
          <w:right w:val="nil"/>
          <w:between w:val="nil"/>
        </w:pBdr>
        <w:rPr>
          <w:sz w:val="22"/>
          <w:szCs w:val="22"/>
        </w:rPr>
        <w:pPrChange w:id="399"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0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Excellent</w:t>
      </w:r>
    </w:p>
    <w:p w14:paraId="00000072"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0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Very Good</w:t>
      </w:r>
    </w:p>
    <w:p w14:paraId="00000073"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0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Good</w:t>
      </w:r>
    </w:p>
    <w:p w14:paraId="00000074"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0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Fair</w:t>
      </w:r>
    </w:p>
    <w:p w14:paraId="00000075"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0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rsidP="00D27813">
      <w:pPr>
        <w:pStyle w:val="Heading2"/>
        <w:rPr>
          <w:b w:val="0"/>
          <w:sz w:val="28"/>
          <w:szCs w:val="28"/>
        </w:rPr>
        <w:pPrChange w:id="405" w:author="Dunn, Julia (NIH/NIMH) [F]" w:date="2020-04-09T16:53:00Z">
          <w:pPr>
            <w:pStyle w:val="Heading2"/>
          </w:pPr>
        </w:pPrChange>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Pr="004019C5" w:rsidRDefault="007C6F70" w:rsidP="00D27813">
      <w:pPr>
        <w:pStyle w:val="ListParagraph"/>
        <w:numPr>
          <w:ilvl w:val="0"/>
          <w:numId w:val="65"/>
        </w:numPr>
        <w:spacing w:before="5"/>
        <w:rPr>
          <w:rFonts w:ascii="Arial" w:eastAsia="Arial" w:hAnsi="Arial" w:cs="Arial"/>
          <w:sz w:val="22"/>
          <w:szCs w:val="22"/>
          <w:rPrChange w:id="406" w:author="Foote, Beth (NIH/NIMH) [F]" w:date="2020-04-09T16:46:00Z">
            <w:rPr>
              <w:rFonts w:eastAsia="Arial"/>
            </w:rPr>
          </w:rPrChange>
        </w:rPr>
        <w:pPrChange w:id="407" w:author="Dunn, Julia (NIH/NIMH) [F]" w:date="2020-04-09T16:52:00Z">
          <w:pPr>
            <w:spacing w:before="5"/>
          </w:pPr>
        </w:pPrChange>
      </w:pPr>
      <w:r w:rsidRPr="004019C5">
        <w:rPr>
          <w:rFonts w:ascii="Arial" w:eastAsia="Arial" w:hAnsi="Arial" w:cs="Arial"/>
          <w:b/>
          <w:sz w:val="22"/>
          <w:szCs w:val="22"/>
          <w:rPrChange w:id="408" w:author="Foote, Beth (NIH/NIMH) [F]" w:date="2020-04-09T16:46:00Z">
            <w:rPr>
              <w:rFonts w:eastAsia="Arial"/>
            </w:rPr>
          </w:rPrChange>
        </w:rPr>
        <w:t xml:space="preserve">During the </w:t>
      </w:r>
      <w:r w:rsidRPr="004019C5">
        <w:rPr>
          <w:rFonts w:ascii="Arial" w:eastAsia="Arial" w:hAnsi="Arial" w:cs="Arial"/>
          <w:b/>
          <w:sz w:val="22"/>
          <w:szCs w:val="22"/>
          <w:u w:val="single"/>
          <w:rPrChange w:id="409" w:author="Foote, Beth (NIH/NIMH) [F]" w:date="2020-04-09T16:46:00Z">
            <w:rPr>
              <w:rFonts w:eastAsia="Arial"/>
            </w:rPr>
          </w:rPrChange>
        </w:rPr>
        <w:t>PAST TWO WEEKS</w:t>
      </w:r>
      <w:r w:rsidRPr="004019C5">
        <w:rPr>
          <w:rFonts w:ascii="Arial" w:eastAsia="Arial" w:hAnsi="Arial" w:cs="Arial"/>
          <w:b/>
          <w:sz w:val="22"/>
          <w:szCs w:val="22"/>
          <w:rPrChange w:id="410" w:author="Foote, Beth (NIH/NIMH) [F]" w:date="2020-04-09T16:46:00Z">
            <w:rPr>
              <w:rFonts w:eastAsia="Arial"/>
            </w:rPr>
          </w:rPrChange>
        </w:rPr>
        <w:t>:</w:t>
      </w:r>
    </w:p>
    <w:p w14:paraId="0000007A" w14:textId="77777777" w:rsidR="00067B04" w:rsidRDefault="00067B04">
      <w:pPr>
        <w:rPr>
          <w:rFonts w:ascii="Arial" w:eastAsia="Arial" w:hAnsi="Arial" w:cs="Arial"/>
          <w:sz w:val="22"/>
          <w:szCs w:val="22"/>
        </w:rPr>
      </w:pPr>
    </w:p>
    <w:p w14:paraId="0000007B" w14:textId="2E4B644F" w:rsidR="00067B04" w:rsidRDefault="007C6F70" w:rsidP="00D27813">
      <w:pPr>
        <w:numPr>
          <w:ilvl w:val="0"/>
          <w:numId w:val="65"/>
        </w:numPr>
        <w:pBdr>
          <w:top w:val="nil"/>
          <w:left w:val="nil"/>
          <w:bottom w:val="nil"/>
          <w:right w:val="nil"/>
          <w:between w:val="nil"/>
        </w:pBdr>
        <w:rPr>
          <w:sz w:val="22"/>
          <w:szCs w:val="22"/>
        </w:rPr>
        <w:pPrChange w:id="411"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1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positive test</w:t>
      </w:r>
    </w:p>
    <w:p w14:paraId="0000007D"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1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medical diagnosis, but no test</w:t>
      </w:r>
    </w:p>
    <w:p w14:paraId="0000007E"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14"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someone with possible symptoms, but no diagnosis by doctor</w:t>
      </w:r>
    </w:p>
    <w:p w14:paraId="0000007F" w14:textId="21F04283"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15"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ins w:id="416" w:author="Dunn, Julia (NIH/NIMH) [F]" w:date="2020-04-06T17:30:00Z">
        <w:r w:rsidR="00675039">
          <w:rPr>
            <w:rFonts w:ascii="Arial" w:eastAsia="Arial" w:hAnsi="Arial" w:cs="Arial"/>
            <w:sz w:val="22"/>
            <w:szCs w:val="22"/>
          </w:rPr>
          <w:t>, not to my knowledge</w:t>
        </w:r>
      </w:ins>
    </w:p>
    <w:p w14:paraId="00000080" w14:textId="5A142792" w:rsidR="00067B04" w:rsidDel="00597B6B" w:rsidRDefault="00067B04">
      <w:pPr>
        <w:rPr>
          <w:del w:id="417" w:author="Dunn, Julia (NIH/NIMH) [F]" w:date="2020-04-07T11:34:00Z"/>
          <w:rFonts w:ascii="Arial" w:eastAsia="Arial" w:hAnsi="Arial" w:cs="Arial"/>
          <w:sz w:val="22"/>
          <w:szCs w:val="22"/>
        </w:rPr>
      </w:pPr>
    </w:p>
    <w:p w14:paraId="44C02CCA" w14:textId="523EF7C9" w:rsidR="00203C1C" w:rsidRDefault="00203C1C">
      <w:pPr>
        <w:rPr>
          <w:rFonts w:ascii="Arial" w:eastAsia="Arial" w:hAnsi="Arial" w:cs="Arial"/>
          <w:b/>
          <w:sz w:val="22"/>
          <w:szCs w:val="22"/>
          <w:highlight w:val="white"/>
        </w:rPr>
      </w:pPr>
      <w:del w:id="418" w:author="Dunn, Julia (NIH/NIMH) [F]" w:date="2020-04-07T11:34:00Z">
        <w:r w:rsidDel="00597B6B">
          <w:rPr>
            <w:rFonts w:ascii="Arial" w:eastAsia="Arial" w:hAnsi="Arial" w:cs="Arial"/>
            <w:b/>
            <w:sz w:val="22"/>
            <w:szCs w:val="22"/>
            <w:highlight w:val="white"/>
          </w:rPr>
          <w:br w:type="page"/>
        </w:r>
      </w:del>
    </w:p>
    <w:p w14:paraId="00000081" w14:textId="570C02D8" w:rsidR="00067B04" w:rsidRDefault="007C6F70" w:rsidP="00D27813">
      <w:pPr>
        <w:numPr>
          <w:ilvl w:val="0"/>
          <w:numId w:val="65"/>
        </w:numPr>
        <w:pBdr>
          <w:top w:val="nil"/>
          <w:left w:val="nil"/>
          <w:bottom w:val="nil"/>
          <w:right w:val="nil"/>
          <w:between w:val="nil"/>
        </w:pBdr>
        <w:rPr>
          <w:sz w:val="22"/>
          <w:szCs w:val="22"/>
        </w:rPr>
        <w:pPrChange w:id="419"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rsidP="00D27813">
      <w:pPr>
        <w:numPr>
          <w:ilvl w:val="1"/>
          <w:numId w:val="65"/>
        </w:numPr>
        <w:rPr>
          <w:rFonts w:ascii="Arial" w:eastAsia="Arial" w:hAnsi="Arial" w:cs="Arial"/>
          <w:sz w:val="22"/>
          <w:szCs w:val="22"/>
        </w:rPr>
        <w:pPrChange w:id="420" w:author="Dunn, Julia (NIH/NIMH) [F]" w:date="2020-04-09T16:52:00Z">
          <w:pPr>
            <w:numPr>
              <w:ilvl w:val="1"/>
              <w:numId w:val="10"/>
            </w:numPr>
            <w:ind w:left="1440" w:hanging="360"/>
          </w:pPr>
        </w:pPrChange>
      </w:pPr>
      <w:r>
        <w:rPr>
          <w:rFonts w:ascii="Arial" w:eastAsia="Arial" w:hAnsi="Arial" w:cs="Arial"/>
          <w:sz w:val="22"/>
          <w:szCs w:val="22"/>
          <w:highlight w:val="white"/>
        </w:rPr>
        <w:t>Yes, has positive test</w:t>
      </w:r>
    </w:p>
    <w:p w14:paraId="00000083" w14:textId="77777777" w:rsidR="00067B04" w:rsidRDefault="007C6F70" w:rsidP="00D27813">
      <w:pPr>
        <w:numPr>
          <w:ilvl w:val="1"/>
          <w:numId w:val="65"/>
        </w:numPr>
        <w:rPr>
          <w:rFonts w:ascii="Arial" w:eastAsia="Arial" w:hAnsi="Arial" w:cs="Arial"/>
          <w:sz w:val="22"/>
          <w:szCs w:val="22"/>
        </w:rPr>
        <w:pPrChange w:id="421" w:author="Dunn, Julia (NIH/NIMH) [F]" w:date="2020-04-09T16:52:00Z">
          <w:pPr>
            <w:numPr>
              <w:ilvl w:val="1"/>
              <w:numId w:val="10"/>
            </w:numPr>
            <w:ind w:left="1440" w:hanging="360"/>
          </w:pPr>
        </w:pPrChange>
      </w:pPr>
      <w:r>
        <w:rPr>
          <w:rFonts w:ascii="Arial" w:eastAsia="Arial" w:hAnsi="Arial" w:cs="Arial"/>
          <w:sz w:val="22"/>
          <w:szCs w:val="22"/>
          <w:highlight w:val="white"/>
        </w:rPr>
        <w:t>Yes, medical diagnosis, but no test</w:t>
      </w:r>
    </w:p>
    <w:p w14:paraId="00000084" w14:textId="02D5F5C2" w:rsidR="00067B04" w:rsidRDefault="007C6F70" w:rsidP="00D27813">
      <w:pPr>
        <w:numPr>
          <w:ilvl w:val="1"/>
          <w:numId w:val="65"/>
        </w:numPr>
        <w:rPr>
          <w:rFonts w:ascii="Arial" w:eastAsia="Arial" w:hAnsi="Arial" w:cs="Arial"/>
          <w:sz w:val="22"/>
          <w:szCs w:val="22"/>
        </w:rPr>
        <w:pPrChange w:id="422" w:author="Dunn, Julia (NIH/NIMH) [F]" w:date="2020-04-09T16:52:00Z">
          <w:pPr>
            <w:numPr>
              <w:ilvl w:val="1"/>
              <w:numId w:val="10"/>
            </w:numPr>
            <w:ind w:left="1440" w:hanging="360"/>
          </w:pPr>
        </w:pPrChange>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00000085" w14:textId="77777777" w:rsidR="00067B04" w:rsidDel="004E6A1A" w:rsidRDefault="007C6F70" w:rsidP="00D27813">
      <w:pPr>
        <w:numPr>
          <w:ilvl w:val="1"/>
          <w:numId w:val="65"/>
        </w:numPr>
        <w:rPr>
          <w:del w:id="423" w:author="Lopez, Diana (NIH/NIMH) [F]" w:date="2020-04-03T16:14:00Z"/>
          <w:rFonts w:ascii="Arial" w:eastAsia="Arial" w:hAnsi="Arial" w:cs="Arial"/>
          <w:sz w:val="22"/>
          <w:szCs w:val="22"/>
        </w:rPr>
        <w:pPrChange w:id="424" w:author="Dunn, Julia (NIH/NIMH) [F]" w:date="2020-04-09T16:52:00Z">
          <w:pPr>
            <w:numPr>
              <w:ilvl w:val="1"/>
              <w:numId w:val="10"/>
            </w:numPr>
            <w:ind w:left="1440" w:hanging="360"/>
          </w:pPr>
        </w:pPrChange>
      </w:pPr>
      <w:r>
        <w:rPr>
          <w:rFonts w:ascii="Arial" w:eastAsia="Arial" w:hAnsi="Arial" w:cs="Arial"/>
          <w:sz w:val="22"/>
          <w:szCs w:val="22"/>
          <w:highlight w:val="white"/>
        </w:rPr>
        <w:t xml:space="preserve">No symptoms or signs </w:t>
      </w:r>
    </w:p>
    <w:p w14:paraId="00000086" w14:textId="4BA8F495" w:rsidR="00067B04" w:rsidRPr="004E6A1A" w:rsidDel="004E6A1A" w:rsidRDefault="00067B04" w:rsidP="00D27813">
      <w:pPr>
        <w:numPr>
          <w:ilvl w:val="1"/>
          <w:numId w:val="65"/>
        </w:numPr>
        <w:rPr>
          <w:del w:id="425" w:author="Lopez, Diana (NIH/NIMH) [F]" w:date="2020-04-03T16:14:00Z"/>
          <w:rFonts w:ascii="Arial" w:eastAsia="Arial" w:hAnsi="Arial" w:cs="Arial"/>
          <w:sz w:val="22"/>
          <w:szCs w:val="22"/>
        </w:rPr>
        <w:pPrChange w:id="426" w:author="Dunn, Julia (NIH/NIMH) [F]" w:date="2020-04-09T16:52:00Z">
          <w:pPr/>
        </w:pPrChange>
      </w:pPr>
    </w:p>
    <w:p w14:paraId="2BBBE527" w14:textId="6252C7A8" w:rsidR="00BB37E6" w:rsidRDefault="00BB37E6" w:rsidP="00D27813">
      <w:pPr>
        <w:numPr>
          <w:ilvl w:val="1"/>
          <w:numId w:val="65"/>
        </w:numPr>
        <w:rPr>
          <w:rFonts w:ascii="Arial" w:eastAsia="Arial" w:hAnsi="Arial" w:cs="Arial"/>
          <w:sz w:val="22"/>
          <w:szCs w:val="22"/>
        </w:rPr>
        <w:pPrChange w:id="427" w:author="Dunn, Julia (NIH/NIMH) [F]" w:date="2020-04-09T16:52:00Z">
          <w:pPr/>
        </w:pPrChange>
      </w:pPr>
    </w:p>
    <w:p w14:paraId="565C3102" w14:textId="77777777" w:rsidR="00BB37E6" w:rsidRDefault="00BB37E6">
      <w:pPr>
        <w:rPr>
          <w:rFonts w:ascii="Arial" w:eastAsia="Arial" w:hAnsi="Arial" w:cs="Arial"/>
          <w:sz w:val="22"/>
          <w:szCs w:val="22"/>
        </w:rPr>
      </w:pPr>
    </w:p>
    <w:p w14:paraId="00000087" w14:textId="733CEDB6" w:rsidR="00067B04" w:rsidRDefault="007C6F70" w:rsidP="00D27813">
      <w:pPr>
        <w:numPr>
          <w:ilvl w:val="0"/>
          <w:numId w:val="65"/>
        </w:numPr>
        <w:pBdr>
          <w:top w:val="nil"/>
          <w:left w:val="nil"/>
          <w:bottom w:val="nil"/>
          <w:right w:val="nil"/>
          <w:between w:val="nil"/>
        </w:pBdr>
        <w:rPr>
          <w:sz w:val="22"/>
          <w:szCs w:val="22"/>
        </w:rPr>
        <w:pPrChange w:id="428"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2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Fever</w:t>
      </w:r>
    </w:p>
    <w:p w14:paraId="00000089"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3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Cough</w:t>
      </w:r>
    </w:p>
    <w:p w14:paraId="0000008A"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3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Shortness of breath</w:t>
      </w:r>
    </w:p>
    <w:p w14:paraId="0000008B"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3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Sore throat</w:t>
      </w:r>
    </w:p>
    <w:p w14:paraId="0000008C" w14:textId="6BBC3F0B"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3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Fatigue</w:t>
      </w:r>
    </w:p>
    <w:p w14:paraId="2FCB6D07" w14:textId="0431E294" w:rsidR="00160551" w:rsidRDefault="00160551" w:rsidP="00D27813">
      <w:pPr>
        <w:numPr>
          <w:ilvl w:val="1"/>
          <w:numId w:val="65"/>
        </w:numPr>
        <w:pBdr>
          <w:top w:val="nil"/>
          <w:left w:val="nil"/>
          <w:bottom w:val="nil"/>
          <w:right w:val="nil"/>
          <w:between w:val="nil"/>
        </w:pBdr>
        <w:rPr>
          <w:ins w:id="434" w:author="Merikangas, Kathleen (NIH/NIMH) [E]" w:date="2020-04-06T18:58:00Z"/>
          <w:rFonts w:ascii="Arial" w:eastAsia="Arial" w:hAnsi="Arial" w:cs="Arial"/>
          <w:sz w:val="22"/>
          <w:szCs w:val="22"/>
        </w:rPr>
        <w:pPrChange w:id="435"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rPr>
        <w:t>Loss of taste or smell</w:t>
      </w:r>
    </w:p>
    <w:p w14:paraId="2A309E86" w14:textId="72B72F7E" w:rsidR="55814D3D" w:rsidRDefault="55814D3D" w:rsidP="00D27813">
      <w:pPr>
        <w:numPr>
          <w:ilvl w:val="1"/>
          <w:numId w:val="65"/>
        </w:numPr>
        <w:rPr>
          <w:sz w:val="22"/>
          <w:szCs w:val="22"/>
        </w:rPr>
        <w:pPrChange w:id="436" w:author="Dunn, Julia (NIH/NIMH) [F]" w:date="2020-04-09T16:52:00Z">
          <w:pPr>
            <w:numPr>
              <w:ilvl w:val="1"/>
              <w:numId w:val="10"/>
            </w:numPr>
            <w:ind w:left="1440" w:hanging="360"/>
          </w:pPr>
        </w:pPrChange>
      </w:pPr>
      <w:ins w:id="437" w:author="Merikangas, Kathleen (NIH/NIMH) [E]" w:date="2020-04-06T18:58:00Z">
        <w:r w:rsidRPr="7213FF42">
          <w:rPr>
            <w:rFonts w:ascii="Arial" w:eastAsia="Arial" w:hAnsi="Arial" w:cs="Arial"/>
            <w:sz w:val="22"/>
            <w:szCs w:val="22"/>
          </w:rPr>
          <w:t>Eye infection</w:t>
        </w:r>
      </w:ins>
    </w:p>
    <w:p w14:paraId="0000008D"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38"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Other ____</w:t>
      </w:r>
    </w:p>
    <w:p w14:paraId="0000008E" w14:textId="77777777" w:rsidR="00067B04" w:rsidRDefault="00067B04">
      <w:pPr>
        <w:ind w:left="360"/>
        <w:rPr>
          <w:rFonts w:ascii="Arial" w:eastAsia="Arial" w:hAnsi="Arial" w:cs="Arial"/>
          <w:sz w:val="22"/>
          <w:szCs w:val="22"/>
        </w:rPr>
      </w:pPr>
    </w:p>
    <w:p w14:paraId="0000008F" w14:textId="51EEDB6B" w:rsidR="00067B04" w:rsidRDefault="007C6F70" w:rsidP="00D27813">
      <w:pPr>
        <w:numPr>
          <w:ilvl w:val="0"/>
          <w:numId w:val="65"/>
        </w:numPr>
        <w:pBdr>
          <w:top w:val="nil"/>
          <w:left w:val="nil"/>
          <w:bottom w:val="nil"/>
          <w:right w:val="nil"/>
          <w:between w:val="nil"/>
        </w:pBdr>
        <w:rPr>
          <w:sz w:val="22"/>
          <w:szCs w:val="22"/>
        </w:rPr>
        <w:pPrChange w:id="439"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4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member of household</w:t>
      </w:r>
    </w:p>
    <w:p w14:paraId="00000091"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4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Yes, non-household member</w:t>
      </w:r>
    </w:p>
    <w:p w14:paraId="788AE25E" w14:textId="336FBD22" w:rsidR="00175235" w:rsidRPr="00BB37E6" w:rsidRDefault="007C6F70" w:rsidP="00D27813">
      <w:pPr>
        <w:numPr>
          <w:ilvl w:val="1"/>
          <w:numId w:val="65"/>
        </w:numPr>
        <w:pBdr>
          <w:top w:val="nil"/>
          <w:left w:val="nil"/>
          <w:bottom w:val="nil"/>
          <w:right w:val="nil"/>
          <w:between w:val="nil"/>
        </w:pBdr>
        <w:rPr>
          <w:rFonts w:ascii="Arial" w:eastAsia="Arial" w:hAnsi="Arial" w:cs="Arial"/>
          <w:sz w:val="22"/>
          <w:szCs w:val="22"/>
        </w:rPr>
        <w:pPrChange w:id="44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w:t>
      </w:r>
    </w:p>
    <w:p w14:paraId="62536D05" w14:textId="77777777" w:rsidR="00175235" w:rsidRDefault="00175235">
      <w:pPr>
        <w:rPr>
          <w:rFonts w:ascii="Arial" w:eastAsia="Arial" w:hAnsi="Arial" w:cs="Arial"/>
          <w:sz w:val="22"/>
          <w:szCs w:val="22"/>
        </w:rPr>
      </w:pPr>
    </w:p>
    <w:p w14:paraId="348A0367" w14:textId="77777777" w:rsidR="00597B6B" w:rsidRPr="004019C5" w:rsidRDefault="00597B6B" w:rsidP="00D27813">
      <w:pPr>
        <w:pStyle w:val="ListParagraph"/>
        <w:numPr>
          <w:ilvl w:val="0"/>
          <w:numId w:val="65"/>
        </w:numPr>
        <w:rPr>
          <w:ins w:id="443" w:author="Dunn, Julia (NIH/NIMH) [F]" w:date="2020-04-07T11:35:00Z"/>
          <w:rFonts w:ascii="Arial" w:eastAsia="Arial" w:hAnsi="Arial" w:cs="Arial"/>
          <w:b/>
          <w:sz w:val="22"/>
          <w:szCs w:val="22"/>
          <w:highlight w:val="white"/>
          <w:rPrChange w:id="444" w:author="Foote, Beth (NIH/NIMH) [F]" w:date="2020-04-09T16:46:00Z">
            <w:rPr>
              <w:ins w:id="445" w:author="Dunn, Julia (NIH/NIMH) [F]" w:date="2020-04-07T11:35:00Z"/>
              <w:rFonts w:eastAsia="Arial"/>
              <w:highlight w:val="white"/>
            </w:rPr>
          </w:rPrChange>
        </w:rPr>
        <w:pPrChange w:id="446" w:author="Dunn, Julia (NIH/NIMH) [F]" w:date="2020-04-09T16:52:00Z">
          <w:pPr/>
        </w:pPrChange>
      </w:pPr>
      <w:ins w:id="447" w:author="Dunn, Julia (NIH/NIMH) [F]" w:date="2020-04-07T11:35:00Z">
        <w:r w:rsidRPr="004019C5">
          <w:rPr>
            <w:rFonts w:ascii="Arial" w:eastAsia="Arial" w:hAnsi="Arial" w:cs="Arial"/>
            <w:b/>
            <w:sz w:val="22"/>
            <w:szCs w:val="22"/>
            <w:highlight w:val="white"/>
            <w:rPrChange w:id="448" w:author="Foote, Beth (NIH/NIMH) [F]" w:date="2020-04-09T16:46:00Z">
              <w:rPr>
                <w:rFonts w:eastAsia="Arial"/>
                <w:highlight w:val="white"/>
              </w:rPr>
            </w:rPrChange>
          </w:rPr>
          <w:br w:type="page"/>
        </w:r>
      </w:ins>
    </w:p>
    <w:p w14:paraId="00000094" w14:textId="54B4BB80" w:rsidR="00067B04" w:rsidRDefault="000A6210" w:rsidP="00D27813">
      <w:pPr>
        <w:numPr>
          <w:ilvl w:val="0"/>
          <w:numId w:val="65"/>
        </w:numPr>
        <w:pBdr>
          <w:top w:val="nil"/>
          <w:left w:val="nil"/>
          <w:bottom w:val="nil"/>
          <w:right w:val="nil"/>
          <w:between w:val="nil"/>
        </w:pBdr>
        <w:rPr>
          <w:sz w:val="22"/>
          <w:szCs w:val="22"/>
        </w:rPr>
        <w:pPrChange w:id="449"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5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Fallen ill physically </w:t>
      </w:r>
    </w:p>
    <w:p w14:paraId="00000096"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5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Hospitalized</w:t>
      </w:r>
    </w:p>
    <w:p w14:paraId="00000097"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52"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 symptoms</w:t>
      </w:r>
    </w:p>
    <w:p w14:paraId="00000098"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53"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Put into self-quarantine without symptoms (e.g., due to possible exposure)</w:t>
      </w:r>
    </w:p>
    <w:p w14:paraId="00000099" w14:textId="53874509"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54" w:author="Dunn, Julia (NIH/NIMH) [F]" w:date="2020-04-09T16:52:00Z">
          <w:pPr>
            <w:numPr>
              <w:ilvl w:val="1"/>
              <w:numId w:val="10"/>
            </w:numPr>
            <w:pBdr>
              <w:top w:val="nil"/>
              <w:left w:val="nil"/>
              <w:bottom w:val="nil"/>
              <w:right w:val="nil"/>
              <w:between w:val="nil"/>
            </w:pBdr>
            <w:ind w:left="1440" w:hanging="360"/>
          </w:pPr>
        </w:pPrChange>
      </w:pPr>
      <w:r w:rsidRPr="7213FF42">
        <w:rPr>
          <w:rFonts w:ascii="Arial" w:eastAsia="Arial" w:hAnsi="Arial" w:cs="Arial"/>
          <w:sz w:val="22"/>
          <w:szCs w:val="22"/>
          <w:highlight w:val="white"/>
        </w:rPr>
        <w:t xml:space="preserve">Lost </w:t>
      </w:r>
      <w:ins w:id="455" w:author="Merikangas, Kathleen (NIH/NIMH) [E]" w:date="2020-04-06T18:58:00Z">
        <w:r w:rsidR="2792646E" w:rsidRPr="7213FF42">
          <w:rPr>
            <w:rFonts w:ascii="Arial" w:eastAsia="Arial" w:hAnsi="Arial" w:cs="Arial"/>
            <w:sz w:val="22"/>
            <w:szCs w:val="22"/>
            <w:highlight w:val="white"/>
          </w:rPr>
          <w:t xml:space="preserve">or </w:t>
        </w:r>
      </w:ins>
      <w:ins w:id="456" w:author="Dunn, Julia (NIH/NIMH) [F]" w:date="2020-04-06T17:32:00Z">
        <w:r w:rsidR="0067748D">
          <w:rPr>
            <w:rFonts w:ascii="Arial" w:eastAsia="Arial" w:hAnsi="Arial" w:cs="Arial"/>
            <w:sz w:val="22"/>
            <w:szCs w:val="22"/>
            <w:highlight w:val="white"/>
          </w:rPr>
          <w:t xml:space="preserve">been </w:t>
        </w:r>
      </w:ins>
      <w:ins w:id="457" w:author="Merikangas, Kathleen (NIH/NIMH) [E]" w:date="2020-04-06T18:58:00Z">
        <w:r w:rsidR="2792646E" w:rsidRPr="7213FF42">
          <w:rPr>
            <w:rFonts w:ascii="Arial" w:eastAsia="Arial" w:hAnsi="Arial" w:cs="Arial"/>
            <w:sz w:val="22"/>
            <w:szCs w:val="22"/>
            <w:highlight w:val="white"/>
          </w:rPr>
          <w:t>laid off f</w:t>
        </w:r>
      </w:ins>
      <w:ins w:id="458" w:author="Merikangas, Kathleen (NIH/NIMH) [E]" w:date="2020-04-06T18:59:00Z">
        <w:r w:rsidR="2792646E" w:rsidRPr="7213FF42">
          <w:rPr>
            <w:rFonts w:ascii="Arial" w:eastAsia="Arial" w:hAnsi="Arial" w:cs="Arial"/>
            <w:sz w:val="22"/>
            <w:szCs w:val="22"/>
            <w:highlight w:val="white"/>
          </w:rPr>
          <w:t xml:space="preserve">rom </w:t>
        </w:r>
      </w:ins>
      <w:r w:rsidRPr="7213FF42">
        <w:rPr>
          <w:rFonts w:ascii="Arial" w:eastAsia="Arial" w:hAnsi="Arial" w:cs="Arial"/>
          <w:sz w:val="22"/>
          <w:szCs w:val="22"/>
          <w:highlight w:val="white"/>
        </w:rPr>
        <w:t>job</w:t>
      </w:r>
    </w:p>
    <w:p w14:paraId="0000009A"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5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Reduced ability to earn money</w:t>
      </w:r>
    </w:p>
    <w:p w14:paraId="0000009B" w14:textId="74F2C326" w:rsidR="00067B04" w:rsidRDefault="007C6F70" w:rsidP="00D27813">
      <w:pPr>
        <w:numPr>
          <w:ilvl w:val="1"/>
          <w:numId w:val="65"/>
        </w:numPr>
        <w:pBdr>
          <w:top w:val="nil"/>
          <w:left w:val="nil"/>
          <w:bottom w:val="nil"/>
          <w:right w:val="nil"/>
          <w:between w:val="nil"/>
        </w:pBdr>
        <w:rPr>
          <w:rFonts w:ascii="Arial" w:eastAsia="Arial" w:hAnsi="Arial" w:cs="Arial"/>
          <w:sz w:val="22"/>
          <w:szCs w:val="22"/>
          <w:highlight w:val="white"/>
        </w:rPr>
        <w:pPrChange w:id="46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Passed away</w:t>
      </w:r>
    </w:p>
    <w:p w14:paraId="20358EA1" w14:textId="2E3E6278" w:rsidR="00F748E6" w:rsidRDefault="00237135" w:rsidP="00D27813">
      <w:pPr>
        <w:numPr>
          <w:ilvl w:val="1"/>
          <w:numId w:val="65"/>
        </w:numPr>
        <w:pBdr>
          <w:top w:val="nil"/>
          <w:left w:val="nil"/>
          <w:bottom w:val="nil"/>
          <w:right w:val="nil"/>
          <w:between w:val="nil"/>
        </w:pBdr>
        <w:rPr>
          <w:rFonts w:ascii="Arial" w:eastAsia="Arial" w:hAnsi="Arial" w:cs="Arial"/>
          <w:sz w:val="22"/>
          <w:szCs w:val="22"/>
          <w:highlight w:val="white"/>
        </w:rPr>
        <w:pPrChange w:id="46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Pr="00DE6A20" w:rsidRDefault="007C6F70" w:rsidP="00DE6A20">
      <w:pPr>
        <w:pBdr>
          <w:top w:val="nil"/>
          <w:left w:val="nil"/>
          <w:bottom w:val="nil"/>
          <w:right w:val="nil"/>
          <w:between w:val="nil"/>
        </w:pBdr>
        <w:rPr>
          <w:rFonts w:ascii="Arial" w:eastAsia="Arial" w:hAnsi="Arial" w:cs="Arial"/>
          <w:b/>
          <w:sz w:val="22"/>
          <w:szCs w:val="22"/>
          <w:rPrChange w:id="462" w:author="Dunn, Julia (NIH/NIMH) [F]" w:date="2020-04-09T16:53:00Z">
            <w:rPr>
              <w:rFonts w:eastAsia="Arial"/>
            </w:rPr>
          </w:rPrChange>
        </w:rPr>
        <w:pPrChange w:id="463" w:author="Dunn, Julia (NIH/NIMH) [F]" w:date="2020-04-09T16:53:00Z">
          <w:pPr>
            <w:pBdr>
              <w:top w:val="nil"/>
              <w:left w:val="nil"/>
              <w:bottom w:val="nil"/>
              <w:right w:val="nil"/>
              <w:between w:val="nil"/>
            </w:pBdr>
          </w:pPr>
        </w:pPrChange>
      </w:pPr>
      <w:r w:rsidRPr="00DE6A20">
        <w:rPr>
          <w:rFonts w:ascii="Arial" w:eastAsia="Arial" w:hAnsi="Arial" w:cs="Arial"/>
          <w:b/>
          <w:sz w:val="22"/>
          <w:szCs w:val="22"/>
          <w:rPrChange w:id="464" w:author="Dunn, Julia (NIH/NIMH) [F]" w:date="2020-04-09T16:53:00Z">
            <w:rPr>
              <w:rFonts w:eastAsia="Arial"/>
            </w:rPr>
          </w:rPrChange>
        </w:rPr>
        <w:t xml:space="preserve">During the </w:t>
      </w:r>
      <w:r w:rsidRPr="00DE6A20">
        <w:rPr>
          <w:rFonts w:ascii="Arial" w:eastAsia="Arial" w:hAnsi="Arial" w:cs="Arial"/>
          <w:b/>
          <w:sz w:val="22"/>
          <w:szCs w:val="22"/>
          <w:u w:val="single"/>
          <w:rPrChange w:id="465" w:author="Dunn, Julia (NIH/NIMH) [F]" w:date="2020-04-09T16:53:00Z">
            <w:rPr>
              <w:rFonts w:eastAsia="Arial"/>
              <w:u w:val="single"/>
            </w:rPr>
          </w:rPrChange>
        </w:rPr>
        <w:t>PAST TWO WEEKS,</w:t>
      </w:r>
      <w:r w:rsidRPr="00DE6A20">
        <w:rPr>
          <w:rFonts w:ascii="Arial" w:eastAsia="Arial" w:hAnsi="Arial" w:cs="Arial"/>
          <w:b/>
          <w:sz w:val="22"/>
          <w:szCs w:val="22"/>
          <w:rPrChange w:id="466" w:author="Dunn, Julia (NIH/NIMH) [F]" w:date="2020-04-09T16:53:00Z">
            <w:rPr>
              <w:rFonts w:eastAsia="Arial"/>
            </w:rPr>
          </w:rPrChange>
        </w:rPr>
        <w:t xml:space="preserve"> how worried has your child been about:</w:t>
      </w:r>
    </w:p>
    <w:p w14:paraId="0000009E" w14:textId="77777777" w:rsidR="00067B04" w:rsidRDefault="007C6F70" w:rsidP="00D27813">
      <w:pPr>
        <w:numPr>
          <w:ilvl w:val="0"/>
          <w:numId w:val="65"/>
        </w:numPr>
        <w:pBdr>
          <w:top w:val="nil"/>
          <w:left w:val="nil"/>
          <w:bottom w:val="nil"/>
          <w:right w:val="nil"/>
          <w:between w:val="nil"/>
        </w:pBdr>
        <w:spacing w:before="149"/>
        <w:rPr>
          <w:sz w:val="22"/>
          <w:szCs w:val="22"/>
        </w:rPr>
        <w:pPrChange w:id="467" w:author="Dunn, Julia (NIH/NIMH) [F]" w:date="2020-04-09T16:52:00Z">
          <w:pPr>
            <w:numPr>
              <w:numId w:val="10"/>
            </w:numPr>
            <w:pBdr>
              <w:top w:val="nil"/>
              <w:left w:val="nil"/>
              <w:bottom w:val="nil"/>
              <w:right w:val="nil"/>
              <w:between w:val="nil"/>
            </w:pBdr>
            <w:spacing w:before="149"/>
            <w:ind w:left="720" w:hanging="360"/>
          </w:pPr>
        </w:pPrChange>
      </w:pPr>
      <w:r>
        <w:rPr>
          <w:rFonts w:ascii="Arial" w:eastAsia="Arial" w:hAnsi="Arial" w:cs="Arial"/>
          <w:b/>
          <w:sz w:val="22"/>
          <w:szCs w:val="22"/>
        </w:rPr>
        <w:t>…. being infected?</w:t>
      </w:r>
    </w:p>
    <w:p w14:paraId="0000009F" w14:textId="77777777" w:rsidR="00067B04" w:rsidRDefault="007C6F70" w:rsidP="00D27813">
      <w:pPr>
        <w:numPr>
          <w:ilvl w:val="1"/>
          <w:numId w:val="65"/>
        </w:numPr>
        <w:rPr>
          <w:rFonts w:ascii="Arial" w:eastAsia="Arial" w:hAnsi="Arial" w:cs="Arial"/>
          <w:sz w:val="22"/>
          <w:szCs w:val="22"/>
        </w:rPr>
        <w:pPrChange w:id="468" w:author="Dunn, Julia (NIH/NIMH) [F]" w:date="2020-04-09T16:52:00Z">
          <w:pPr>
            <w:numPr>
              <w:ilvl w:val="1"/>
              <w:numId w:val="10"/>
            </w:numPr>
            <w:ind w:left="1440" w:hanging="360"/>
          </w:pPr>
        </w:pPrChange>
      </w:pPr>
      <w:r>
        <w:rPr>
          <w:rFonts w:ascii="Arial" w:eastAsia="Arial" w:hAnsi="Arial" w:cs="Arial"/>
          <w:sz w:val="22"/>
          <w:szCs w:val="22"/>
        </w:rPr>
        <w:t>Not at all</w:t>
      </w:r>
    </w:p>
    <w:p w14:paraId="000000A0" w14:textId="77777777" w:rsidR="00067B04" w:rsidRDefault="007C6F70" w:rsidP="00D27813">
      <w:pPr>
        <w:numPr>
          <w:ilvl w:val="1"/>
          <w:numId w:val="65"/>
        </w:numPr>
        <w:rPr>
          <w:rFonts w:ascii="Arial" w:eastAsia="Arial" w:hAnsi="Arial" w:cs="Arial"/>
          <w:sz w:val="22"/>
          <w:szCs w:val="22"/>
        </w:rPr>
        <w:pPrChange w:id="469" w:author="Dunn, Julia (NIH/NIMH) [F]" w:date="2020-04-09T16:52:00Z">
          <w:pPr>
            <w:numPr>
              <w:ilvl w:val="1"/>
              <w:numId w:val="10"/>
            </w:numPr>
            <w:ind w:left="1440" w:hanging="360"/>
          </w:pPr>
        </w:pPrChange>
      </w:pPr>
      <w:r>
        <w:rPr>
          <w:rFonts w:ascii="Arial" w:eastAsia="Arial" w:hAnsi="Arial" w:cs="Arial"/>
          <w:sz w:val="22"/>
          <w:szCs w:val="22"/>
        </w:rPr>
        <w:t xml:space="preserve">Slightly </w:t>
      </w:r>
    </w:p>
    <w:p w14:paraId="000000A1" w14:textId="77777777" w:rsidR="00067B04" w:rsidRDefault="007C6F70" w:rsidP="00D27813">
      <w:pPr>
        <w:numPr>
          <w:ilvl w:val="1"/>
          <w:numId w:val="65"/>
        </w:numPr>
        <w:rPr>
          <w:rFonts w:ascii="Arial" w:eastAsia="Arial" w:hAnsi="Arial" w:cs="Arial"/>
          <w:sz w:val="22"/>
          <w:szCs w:val="22"/>
        </w:rPr>
        <w:pPrChange w:id="470" w:author="Dunn, Julia (NIH/NIMH) [F]" w:date="2020-04-09T16:52:00Z">
          <w:pPr>
            <w:numPr>
              <w:ilvl w:val="1"/>
              <w:numId w:val="10"/>
            </w:numPr>
            <w:ind w:left="1440" w:hanging="360"/>
          </w:pPr>
        </w:pPrChange>
      </w:pPr>
      <w:r>
        <w:rPr>
          <w:rFonts w:ascii="Arial" w:eastAsia="Arial" w:hAnsi="Arial" w:cs="Arial"/>
          <w:sz w:val="22"/>
          <w:szCs w:val="22"/>
        </w:rPr>
        <w:t>Moderately</w:t>
      </w:r>
    </w:p>
    <w:p w14:paraId="000000A2" w14:textId="77777777" w:rsidR="00067B04" w:rsidRDefault="007C6F70" w:rsidP="00D27813">
      <w:pPr>
        <w:numPr>
          <w:ilvl w:val="1"/>
          <w:numId w:val="65"/>
        </w:numPr>
        <w:rPr>
          <w:rFonts w:ascii="Arial" w:eastAsia="Arial" w:hAnsi="Arial" w:cs="Arial"/>
          <w:sz w:val="22"/>
          <w:szCs w:val="22"/>
        </w:rPr>
        <w:pPrChange w:id="471" w:author="Dunn, Julia (NIH/NIMH) [F]" w:date="2020-04-09T16:52:00Z">
          <w:pPr>
            <w:numPr>
              <w:ilvl w:val="1"/>
              <w:numId w:val="10"/>
            </w:numPr>
            <w:ind w:left="1440" w:hanging="360"/>
          </w:pPr>
        </w:pPrChange>
      </w:pPr>
      <w:r>
        <w:rPr>
          <w:rFonts w:ascii="Arial" w:eastAsia="Arial" w:hAnsi="Arial" w:cs="Arial"/>
          <w:sz w:val="22"/>
          <w:szCs w:val="22"/>
        </w:rPr>
        <w:t>Very</w:t>
      </w:r>
    </w:p>
    <w:p w14:paraId="000000A3" w14:textId="77777777" w:rsidR="00067B04" w:rsidRDefault="007C6F70" w:rsidP="00D27813">
      <w:pPr>
        <w:numPr>
          <w:ilvl w:val="1"/>
          <w:numId w:val="65"/>
        </w:numPr>
        <w:rPr>
          <w:rFonts w:ascii="Arial" w:eastAsia="Arial" w:hAnsi="Arial" w:cs="Arial"/>
          <w:sz w:val="22"/>
          <w:szCs w:val="22"/>
        </w:rPr>
        <w:pPrChange w:id="472" w:author="Dunn, Julia (NIH/NIMH) [F]" w:date="2020-04-09T16:52:00Z">
          <w:pPr>
            <w:numPr>
              <w:ilvl w:val="1"/>
              <w:numId w:val="10"/>
            </w:numPr>
            <w:ind w:left="1440" w:hanging="360"/>
          </w:pPr>
        </w:pPrChange>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rsidP="00D27813">
      <w:pPr>
        <w:numPr>
          <w:ilvl w:val="0"/>
          <w:numId w:val="65"/>
        </w:numPr>
        <w:pBdr>
          <w:top w:val="nil"/>
          <w:left w:val="nil"/>
          <w:bottom w:val="nil"/>
          <w:right w:val="nil"/>
          <w:between w:val="nil"/>
        </w:pBdr>
        <w:rPr>
          <w:sz w:val="22"/>
          <w:szCs w:val="22"/>
        </w:rPr>
        <w:pPrChange w:id="473"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friends or family being infected?</w:t>
      </w:r>
    </w:p>
    <w:p w14:paraId="000000A6" w14:textId="77777777" w:rsidR="00067B04" w:rsidRDefault="007C6F70" w:rsidP="00D27813">
      <w:pPr>
        <w:numPr>
          <w:ilvl w:val="1"/>
          <w:numId w:val="65"/>
        </w:numPr>
        <w:rPr>
          <w:rFonts w:ascii="Arial" w:eastAsia="Arial" w:hAnsi="Arial" w:cs="Arial"/>
          <w:sz w:val="22"/>
          <w:szCs w:val="22"/>
        </w:rPr>
        <w:pPrChange w:id="474" w:author="Dunn, Julia (NIH/NIMH) [F]" w:date="2020-04-09T16:52:00Z">
          <w:pPr>
            <w:numPr>
              <w:ilvl w:val="1"/>
              <w:numId w:val="10"/>
            </w:numPr>
            <w:ind w:left="1440" w:hanging="360"/>
          </w:pPr>
        </w:pPrChange>
      </w:pPr>
      <w:r>
        <w:rPr>
          <w:rFonts w:ascii="Arial" w:eastAsia="Arial" w:hAnsi="Arial" w:cs="Arial"/>
          <w:sz w:val="22"/>
          <w:szCs w:val="22"/>
        </w:rPr>
        <w:t>Not at all</w:t>
      </w:r>
    </w:p>
    <w:p w14:paraId="000000A7" w14:textId="77777777" w:rsidR="00067B04" w:rsidRDefault="007C6F70" w:rsidP="00D27813">
      <w:pPr>
        <w:numPr>
          <w:ilvl w:val="1"/>
          <w:numId w:val="65"/>
        </w:numPr>
        <w:rPr>
          <w:rFonts w:ascii="Arial" w:eastAsia="Arial" w:hAnsi="Arial" w:cs="Arial"/>
          <w:sz w:val="22"/>
          <w:szCs w:val="22"/>
        </w:rPr>
        <w:pPrChange w:id="475" w:author="Dunn, Julia (NIH/NIMH) [F]" w:date="2020-04-09T16:52:00Z">
          <w:pPr>
            <w:numPr>
              <w:ilvl w:val="1"/>
              <w:numId w:val="10"/>
            </w:numPr>
            <w:ind w:left="1440" w:hanging="360"/>
          </w:pPr>
        </w:pPrChange>
      </w:pPr>
      <w:r>
        <w:rPr>
          <w:rFonts w:ascii="Arial" w:eastAsia="Arial" w:hAnsi="Arial" w:cs="Arial"/>
          <w:sz w:val="22"/>
          <w:szCs w:val="22"/>
        </w:rPr>
        <w:t>Slightly</w:t>
      </w:r>
    </w:p>
    <w:p w14:paraId="000000A8" w14:textId="77777777" w:rsidR="00067B04" w:rsidRDefault="007C6F70" w:rsidP="00D27813">
      <w:pPr>
        <w:numPr>
          <w:ilvl w:val="1"/>
          <w:numId w:val="65"/>
        </w:numPr>
        <w:rPr>
          <w:rFonts w:ascii="Arial" w:eastAsia="Arial" w:hAnsi="Arial" w:cs="Arial"/>
          <w:sz w:val="22"/>
          <w:szCs w:val="22"/>
        </w:rPr>
        <w:pPrChange w:id="476" w:author="Dunn, Julia (NIH/NIMH) [F]" w:date="2020-04-09T16:52:00Z">
          <w:pPr>
            <w:numPr>
              <w:ilvl w:val="1"/>
              <w:numId w:val="10"/>
            </w:numPr>
            <w:ind w:left="1440" w:hanging="360"/>
          </w:pPr>
        </w:pPrChange>
      </w:pPr>
      <w:r>
        <w:rPr>
          <w:rFonts w:ascii="Arial" w:eastAsia="Arial" w:hAnsi="Arial" w:cs="Arial"/>
          <w:sz w:val="22"/>
          <w:szCs w:val="22"/>
        </w:rPr>
        <w:t>Moderately</w:t>
      </w:r>
    </w:p>
    <w:p w14:paraId="000000A9" w14:textId="77777777" w:rsidR="00067B04" w:rsidRDefault="007C6F70" w:rsidP="00D27813">
      <w:pPr>
        <w:numPr>
          <w:ilvl w:val="1"/>
          <w:numId w:val="65"/>
        </w:numPr>
        <w:rPr>
          <w:rFonts w:ascii="Arial" w:eastAsia="Arial" w:hAnsi="Arial" w:cs="Arial"/>
          <w:sz w:val="22"/>
          <w:szCs w:val="22"/>
        </w:rPr>
        <w:pPrChange w:id="477" w:author="Dunn, Julia (NIH/NIMH) [F]" w:date="2020-04-09T16:52:00Z">
          <w:pPr>
            <w:numPr>
              <w:ilvl w:val="1"/>
              <w:numId w:val="10"/>
            </w:numPr>
            <w:ind w:left="1440" w:hanging="360"/>
          </w:pPr>
        </w:pPrChange>
      </w:pPr>
      <w:r>
        <w:rPr>
          <w:rFonts w:ascii="Arial" w:eastAsia="Arial" w:hAnsi="Arial" w:cs="Arial"/>
          <w:sz w:val="22"/>
          <w:szCs w:val="22"/>
        </w:rPr>
        <w:t>Very</w:t>
      </w:r>
    </w:p>
    <w:p w14:paraId="000000AA" w14:textId="77777777" w:rsidR="00067B04" w:rsidRDefault="007C6F70" w:rsidP="00D27813">
      <w:pPr>
        <w:numPr>
          <w:ilvl w:val="1"/>
          <w:numId w:val="65"/>
        </w:numPr>
        <w:rPr>
          <w:rFonts w:ascii="Arial" w:eastAsia="Arial" w:hAnsi="Arial" w:cs="Arial"/>
          <w:sz w:val="22"/>
          <w:szCs w:val="22"/>
        </w:rPr>
        <w:pPrChange w:id="478" w:author="Dunn, Julia (NIH/NIMH) [F]" w:date="2020-04-09T16:52:00Z">
          <w:pPr>
            <w:numPr>
              <w:ilvl w:val="1"/>
              <w:numId w:val="10"/>
            </w:numPr>
            <w:ind w:left="1440" w:hanging="360"/>
          </w:pPr>
        </w:pPrChange>
      </w:pPr>
      <w:r>
        <w:rPr>
          <w:rFonts w:ascii="Arial" w:eastAsia="Arial" w:hAnsi="Arial" w:cs="Arial"/>
          <w:sz w:val="22"/>
          <w:szCs w:val="22"/>
        </w:rPr>
        <w:t>Extremely</w:t>
      </w:r>
    </w:p>
    <w:p w14:paraId="000000AB" w14:textId="2DB16175" w:rsidR="00067B04" w:rsidDel="00597B6B" w:rsidRDefault="00067B04">
      <w:pPr>
        <w:rPr>
          <w:del w:id="479" w:author="Dunn, Julia (NIH/NIMH) [F]" w:date="2020-04-07T11:35:00Z"/>
          <w:rFonts w:ascii="Arial" w:eastAsia="Arial" w:hAnsi="Arial" w:cs="Arial"/>
          <w:sz w:val="22"/>
          <w:szCs w:val="22"/>
        </w:rPr>
      </w:pPr>
    </w:p>
    <w:p w14:paraId="0E147E44" w14:textId="08F49395" w:rsidR="00203C1C" w:rsidRDefault="00203C1C">
      <w:pPr>
        <w:rPr>
          <w:rFonts w:ascii="Arial" w:eastAsia="Arial" w:hAnsi="Arial" w:cs="Arial"/>
          <w:b/>
          <w:sz w:val="22"/>
          <w:szCs w:val="22"/>
        </w:rPr>
      </w:pPr>
      <w:del w:id="480" w:author="Dunn, Julia (NIH/NIMH) [F]" w:date="2020-04-07T11:35:00Z">
        <w:r w:rsidDel="00597B6B">
          <w:rPr>
            <w:rFonts w:ascii="Arial" w:eastAsia="Arial" w:hAnsi="Arial" w:cs="Arial"/>
            <w:b/>
            <w:sz w:val="22"/>
            <w:szCs w:val="22"/>
          </w:rPr>
          <w:br w:type="page"/>
        </w:r>
      </w:del>
    </w:p>
    <w:p w14:paraId="000000AC" w14:textId="31A11B56" w:rsidR="00067B04" w:rsidRDefault="007C6F70" w:rsidP="00D27813">
      <w:pPr>
        <w:numPr>
          <w:ilvl w:val="0"/>
          <w:numId w:val="65"/>
        </w:numPr>
        <w:pBdr>
          <w:top w:val="nil"/>
          <w:left w:val="nil"/>
          <w:bottom w:val="nil"/>
          <w:right w:val="nil"/>
          <w:between w:val="nil"/>
        </w:pBdr>
        <w:rPr>
          <w:sz w:val="22"/>
          <w:szCs w:val="22"/>
        </w:rPr>
        <w:pPrChange w:id="481" w:author="Dunn, Julia (NIH/NIMH) [F]" w:date="2020-04-09T16:52:00Z">
          <w:pPr>
            <w:numPr>
              <w:numId w:val="10"/>
            </w:numPr>
            <w:pBdr>
              <w:top w:val="nil"/>
              <w:left w:val="nil"/>
              <w:bottom w:val="nil"/>
              <w:right w:val="nil"/>
              <w:between w:val="nil"/>
            </w:pBdr>
            <w:ind w:left="720" w:hanging="360"/>
          </w:pPr>
        </w:pPrChange>
      </w:pPr>
      <w:r w:rsidRPr="7213FF42">
        <w:rPr>
          <w:rFonts w:ascii="Arial" w:eastAsia="Arial" w:hAnsi="Arial" w:cs="Arial"/>
          <w:b/>
          <w:bCs/>
          <w:sz w:val="22"/>
          <w:szCs w:val="22"/>
        </w:rPr>
        <w:t xml:space="preserve">… his/her </w:t>
      </w:r>
      <w:del w:id="482" w:author="Merikangas, Kathleen (NIH/NIMH) [E]" w:date="2020-04-06T18:59:00Z">
        <w:r w:rsidRPr="7213FF42" w:rsidDel="007C6F70">
          <w:rPr>
            <w:rFonts w:ascii="Arial" w:eastAsia="Arial" w:hAnsi="Arial" w:cs="Arial"/>
            <w:b/>
            <w:bCs/>
            <w:i/>
            <w:iCs/>
            <w:sz w:val="22"/>
            <w:szCs w:val="22"/>
          </w:rPr>
          <w:delText>p</w:delText>
        </w:r>
      </w:del>
      <w:ins w:id="483" w:author="Merikangas, Kathleen (NIH/NIMH) [E]" w:date="2020-04-06T18:59:00Z">
        <w:r w:rsidR="7A749D98" w:rsidRPr="7213FF42">
          <w:rPr>
            <w:rFonts w:ascii="Arial" w:eastAsia="Arial" w:hAnsi="Arial" w:cs="Arial"/>
            <w:b/>
            <w:bCs/>
            <w:i/>
            <w:iCs/>
            <w:sz w:val="22"/>
            <w:szCs w:val="22"/>
          </w:rPr>
          <w:t>P</w:t>
        </w:r>
      </w:ins>
      <w:r w:rsidRPr="7213FF42">
        <w:rPr>
          <w:rFonts w:ascii="Arial" w:eastAsia="Arial" w:hAnsi="Arial" w:cs="Arial"/>
          <w:b/>
          <w:bCs/>
          <w:i/>
          <w:iCs/>
          <w:sz w:val="22"/>
          <w:szCs w:val="22"/>
        </w:rPr>
        <w:t xml:space="preserve">hysical health </w:t>
      </w:r>
      <w:r w:rsidRPr="7213FF42">
        <w:rPr>
          <w:rFonts w:ascii="Arial" w:eastAsia="Arial" w:hAnsi="Arial" w:cs="Arial"/>
          <w:b/>
          <w:bCs/>
          <w:sz w:val="22"/>
          <w:szCs w:val="22"/>
        </w:rPr>
        <w:t>being inﬂuenced by Coronavirus/COVID-19?</w:t>
      </w:r>
    </w:p>
    <w:p w14:paraId="000000AD" w14:textId="77777777" w:rsidR="00067B04" w:rsidRDefault="007C6F70" w:rsidP="00D27813">
      <w:pPr>
        <w:numPr>
          <w:ilvl w:val="1"/>
          <w:numId w:val="65"/>
        </w:numPr>
        <w:rPr>
          <w:rFonts w:ascii="Arial" w:eastAsia="Arial" w:hAnsi="Arial" w:cs="Arial"/>
          <w:sz w:val="22"/>
          <w:szCs w:val="22"/>
        </w:rPr>
        <w:pPrChange w:id="484" w:author="Dunn, Julia (NIH/NIMH) [F]" w:date="2020-04-09T16:52:00Z">
          <w:pPr>
            <w:numPr>
              <w:ilvl w:val="1"/>
              <w:numId w:val="10"/>
            </w:numPr>
            <w:ind w:left="1440" w:hanging="360"/>
          </w:pPr>
        </w:pPrChange>
      </w:pPr>
      <w:r>
        <w:rPr>
          <w:rFonts w:ascii="Arial" w:eastAsia="Arial" w:hAnsi="Arial" w:cs="Arial"/>
          <w:sz w:val="22"/>
          <w:szCs w:val="22"/>
        </w:rPr>
        <w:t>Not at all</w:t>
      </w:r>
    </w:p>
    <w:p w14:paraId="000000AE" w14:textId="77777777" w:rsidR="00067B04" w:rsidRDefault="007C6F70" w:rsidP="00D27813">
      <w:pPr>
        <w:numPr>
          <w:ilvl w:val="1"/>
          <w:numId w:val="65"/>
        </w:numPr>
        <w:rPr>
          <w:rFonts w:ascii="Arial" w:eastAsia="Arial" w:hAnsi="Arial" w:cs="Arial"/>
          <w:sz w:val="22"/>
          <w:szCs w:val="22"/>
        </w:rPr>
        <w:pPrChange w:id="485" w:author="Dunn, Julia (NIH/NIMH) [F]" w:date="2020-04-09T16:52:00Z">
          <w:pPr>
            <w:numPr>
              <w:ilvl w:val="1"/>
              <w:numId w:val="10"/>
            </w:numPr>
            <w:ind w:left="1440" w:hanging="360"/>
          </w:pPr>
        </w:pPrChange>
      </w:pPr>
      <w:r>
        <w:rPr>
          <w:rFonts w:ascii="Arial" w:eastAsia="Arial" w:hAnsi="Arial" w:cs="Arial"/>
          <w:sz w:val="22"/>
          <w:szCs w:val="22"/>
        </w:rPr>
        <w:t>Slightly</w:t>
      </w:r>
    </w:p>
    <w:p w14:paraId="000000AF" w14:textId="77777777" w:rsidR="00067B04" w:rsidRDefault="007C6F70" w:rsidP="00D27813">
      <w:pPr>
        <w:numPr>
          <w:ilvl w:val="1"/>
          <w:numId w:val="65"/>
        </w:numPr>
        <w:rPr>
          <w:rFonts w:ascii="Arial" w:eastAsia="Arial" w:hAnsi="Arial" w:cs="Arial"/>
          <w:sz w:val="22"/>
          <w:szCs w:val="22"/>
        </w:rPr>
        <w:pPrChange w:id="486" w:author="Dunn, Julia (NIH/NIMH) [F]" w:date="2020-04-09T16:52:00Z">
          <w:pPr>
            <w:numPr>
              <w:ilvl w:val="1"/>
              <w:numId w:val="10"/>
            </w:numPr>
            <w:ind w:left="1440" w:hanging="360"/>
          </w:pPr>
        </w:pPrChange>
      </w:pPr>
      <w:r>
        <w:rPr>
          <w:rFonts w:ascii="Arial" w:eastAsia="Arial" w:hAnsi="Arial" w:cs="Arial"/>
          <w:sz w:val="22"/>
          <w:szCs w:val="22"/>
        </w:rPr>
        <w:t>Moderately</w:t>
      </w:r>
    </w:p>
    <w:p w14:paraId="000000B0" w14:textId="77777777" w:rsidR="00067B04" w:rsidRDefault="007C6F70" w:rsidP="00D27813">
      <w:pPr>
        <w:numPr>
          <w:ilvl w:val="1"/>
          <w:numId w:val="65"/>
        </w:numPr>
        <w:rPr>
          <w:rFonts w:ascii="Arial" w:eastAsia="Arial" w:hAnsi="Arial" w:cs="Arial"/>
          <w:sz w:val="22"/>
          <w:szCs w:val="22"/>
        </w:rPr>
        <w:pPrChange w:id="487" w:author="Dunn, Julia (NIH/NIMH) [F]" w:date="2020-04-09T16:52:00Z">
          <w:pPr>
            <w:numPr>
              <w:ilvl w:val="1"/>
              <w:numId w:val="10"/>
            </w:numPr>
            <w:ind w:left="1440" w:hanging="360"/>
          </w:pPr>
        </w:pPrChange>
      </w:pPr>
      <w:r>
        <w:rPr>
          <w:rFonts w:ascii="Arial" w:eastAsia="Arial" w:hAnsi="Arial" w:cs="Arial"/>
          <w:sz w:val="22"/>
          <w:szCs w:val="22"/>
        </w:rPr>
        <w:t>Very</w:t>
      </w:r>
    </w:p>
    <w:p w14:paraId="2A5709D5" w14:textId="284C26E0" w:rsidR="00741CE1" w:rsidRPr="00741CE1" w:rsidRDefault="007C6F70" w:rsidP="00D27813">
      <w:pPr>
        <w:numPr>
          <w:ilvl w:val="1"/>
          <w:numId w:val="65"/>
        </w:numPr>
        <w:rPr>
          <w:rFonts w:ascii="Arial" w:eastAsia="Arial" w:hAnsi="Arial" w:cs="Arial"/>
          <w:sz w:val="22"/>
          <w:szCs w:val="22"/>
        </w:rPr>
        <w:pPrChange w:id="488" w:author="Dunn, Julia (NIH/NIMH) [F]" w:date="2020-04-09T16:52:00Z">
          <w:pPr>
            <w:numPr>
              <w:ilvl w:val="1"/>
              <w:numId w:val="10"/>
            </w:numPr>
            <w:ind w:left="1440" w:hanging="360"/>
          </w:pPr>
        </w:pPrChange>
      </w:pPr>
      <w:r>
        <w:rPr>
          <w:rFonts w:ascii="Arial" w:eastAsia="Arial" w:hAnsi="Arial" w:cs="Arial"/>
          <w:sz w:val="22"/>
          <w:szCs w:val="22"/>
        </w:rPr>
        <w:t>Extremely</w:t>
      </w:r>
    </w:p>
    <w:p w14:paraId="7A516BF1" w14:textId="77777777" w:rsidR="00067B04" w:rsidRDefault="00067B04">
      <w:pPr>
        <w:rPr>
          <w:rFonts w:ascii="Arial" w:eastAsia="Arial" w:hAnsi="Arial" w:cs="Arial"/>
          <w:sz w:val="22"/>
          <w:szCs w:val="22"/>
        </w:rPr>
      </w:pPr>
    </w:p>
    <w:p w14:paraId="000000B3" w14:textId="77777777" w:rsidR="00067B04" w:rsidRDefault="007C6F70" w:rsidP="00D27813">
      <w:pPr>
        <w:numPr>
          <w:ilvl w:val="0"/>
          <w:numId w:val="65"/>
        </w:numPr>
        <w:pBdr>
          <w:top w:val="nil"/>
          <w:left w:val="nil"/>
          <w:bottom w:val="nil"/>
          <w:right w:val="nil"/>
          <w:between w:val="nil"/>
        </w:pBdr>
        <w:rPr>
          <w:sz w:val="22"/>
          <w:szCs w:val="22"/>
        </w:rPr>
        <w:pPrChange w:id="489"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rsidP="00D27813">
      <w:pPr>
        <w:numPr>
          <w:ilvl w:val="1"/>
          <w:numId w:val="65"/>
        </w:numPr>
        <w:rPr>
          <w:rFonts w:ascii="Arial" w:eastAsia="Arial" w:hAnsi="Arial" w:cs="Arial"/>
          <w:sz w:val="22"/>
          <w:szCs w:val="22"/>
        </w:rPr>
        <w:pPrChange w:id="490" w:author="Dunn, Julia (NIH/NIMH) [F]" w:date="2020-04-09T16:52:00Z">
          <w:pPr>
            <w:numPr>
              <w:ilvl w:val="1"/>
              <w:numId w:val="10"/>
            </w:numPr>
            <w:ind w:left="1440" w:hanging="360"/>
          </w:pPr>
        </w:pPrChange>
      </w:pPr>
      <w:r>
        <w:rPr>
          <w:rFonts w:ascii="Arial" w:eastAsia="Arial" w:hAnsi="Arial" w:cs="Arial"/>
          <w:sz w:val="22"/>
          <w:szCs w:val="22"/>
        </w:rPr>
        <w:t>Not at all</w:t>
      </w:r>
    </w:p>
    <w:p w14:paraId="000000B5" w14:textId="77777777" w:rsidR="00067B04" w:rsidRDefault="007C6F70" w:rsidP="00D27813">
      <w:pPr>
        <w:numPr>
          <w:ilvl w:val="1"/>
          <w:numId w:val="65"/>
        </w:numPr>
        <w:rPr>
          <w:rFonts w:ascii="Arial" w:eastAsia="Arial" w:hAnsi="Arial" w:cs="Arial"/>
          <w:sz w:val="22"/>
          <w:szCs w:val="22"/>
        </w:rPr>
        <w:pPrChange w:id="491" w:author="Dunn, Julia (NIH/NIMH) [F]" w:date="2020-04-09T16:52:00Z">
          <w:pPr>
            <w:numPr>
              <w:ilvl w:val="1"/>
              <w:numId w:val="10"/>
            </w:numPr>
            <w:ind w:left="1440" w:hanging="360"/>
          </w:pPr>
        </w:pPrChange>
      </w:pPr>
      <w:r>
        <w:rPr>
          <w:rFonts w:ascii="Arial" w:eastAsia="Arial" w:hAnsi="Arial" w:cs="Arial"/>
          <w:sz w:val="22"/>
          <w:szCs w:val="22"/>
        </w:rPr>
        <w:t>Slightly</w:t>
      </w:r>
    </w:p>
    <w:p w14:paraId="000000B6" w14:textId="77777777" w:rsidR="00067B04" w:rsidRDefault="007C6F70" w:rsidP="00D27813">
      <w:pPr>
        <w:numPr>
          <w:ilvl w:val="1"/>
          <w:numId w:val="65"/>
        </w:numPr>
        <w:rPr>
          <w:rFonts w:ascii="Arial" w:eastAsia="Arial" w:hAnsi="Arial" w:cs="Arial"/>
          <w:sz w:val="22"/>
          <w:szCs w:val="22"/>
        </w:rPr>
        <w:pPrChange w:id="492" w:author="Dunn, Julia (NIH/NIMH) [F]" w:date="2020-04-09T16:52:00Z">
          <w:pPr>
            <w:numPr>
              <w:ilvl w:val="1"/>
              <w:numId w:val="10"/>
            </w:numPr>
            <w:ind w:left="1440" w:hanging="360"/>
          </w:pPr>
        </w:pPrChange>
      </w:pPr>
      <w:r>
        <w:rPr>
          <w:rFonts w:ascii="Arial" w:eastAsia="Arial" w:hAnsi="Arial" w:cs="Arial"/>
          <w:sz w:val="22"/>
          <w:szCs w:val="22"/>
        </w:rPr>
        <w:t>Moderately</w:t>
      </w:r>
    </w:p>
    <w:p w14:paraId="000000B7" w14:textId="77777777" w:rsidR="00067B04" w:rsidRDefault="007C6F70" w:rsidP="00D27813">
      <w:pPr>
        <w:numPr>
          <w:ilvl w:val="1"/>
          <w:numId w:val="65"/>
        </w:numPr>
        <w:rPr>
          <w:rFonts w:ascii="Arial" w:eastAsia="Arial" w:hAnsi="Arial" w:cs="Arial"/>
          <w:sz w:val="22"/>
          <w:szCs w:val="22"/>
        </w:rPr>
        <w:pPrChange w:id="493" w:author="Dunn, Julia (NIH/NIMH) [F]" w:date="2020-04-09T16:52:00Z">
          <w:pPr>
            <w:numPr>
              <w:ilvl w:val="1"/>
              <w:numId w:val="10"/>
            </w:numPr>
            <w:ind w:left="1440" w:hanging="360"/>
          </w:pPr>
        </w:pPrChange>
      </w:pPr>
      <w:r>
        <w:rPr>
          <w:rFonts w:ascii="Arial" w:eastAsia="Arial" w:hAnsi="Arial" w:cs="Arial"/>
          <w:sz w:val="22"/>
          <w:szCs w:val="22"/>
        </w:rPr>
        <w:t>Very</w:t>
      </w:r>
    </w:p>
    <w:p w14:paraId="000000B8" w14:textId="77777777" w:rsidR="00067B04" w:rsidRDefault="007C6F70" w:rsidP="00D27813">
      <w:pPr>
        <w:numPr>
          <w:ilvl w:val="1"/>
          <w:numId w:val="65"/>
        </w:numPr>
        <w:rPr>
          <w:rFonts w:ascii="Arial" w:eastAsia="Arial" w:hAnsi="Arial" w:cs="Arial"/>
          <w:sz w:val="22"/>
          <w:szCs w:val="22"/>
        </w:rPr>
        <w:pPrChange w:id="494" w:author="Dunn, Julia (NIH/NIMH) [F]" w:date="2020-04-09T16:52:00Z">
          <w:pPr>
            <w:numPr>
              <w:ilvl w:val="1"/>
              <w:numId w:val="10"/>
            </w:numPr>
            <w:ind w:left="1440" w:hanging="360"/>
          </w:pPr>
        </w:pPrChange>
      </w:pPr>
      <w:r>
        <w:rPr>
          <w:rFonts w:ascii="Arial" w:eastAsia="Arial" w:hAnsi="Arial" w:cs="Arial"/>
          <w:sz w:val="22"/>
          <w:szCs w:val="22"/>
        </w:rPr>
        <w:t>Extremely</w:t>
      </w:r>
    </w:p>
    <w:p w14:paraId="000000B9" w14:textId="77777777" w:rsidR="00067B04" w:rsidRDefault="00067B04">
      <w:pPr>
        <w:ind w:left="720" w:hanging="720"/>
      </w:pPr>
    </w:p>
    <w:p w14:paraId="000000BA" w14:textId="77777777" w:rsidR="00067B04" w:rsidRDefault="007C6F70" w:rsidP="00D27813">
      <w:pPr>
        <w:numPr>
          <w:ilvl w:val="0"/>
          <w:numId w:val="65"/>
        </w:numPr>
        <w:pBdr>
          <w:top w:val="nil"/>
          <w:left w:val="nil"/>
          <w:bottom w:val="nil"/>
          <w:right w:val="nil"/>
          <w:between w:val="nil"/>
        </w:pBdr>
        <w:rPr>
          <w:sz w:val="22"/>
          <w:szCs w:val="22"/>
        </w:rPr>
        <w:pPrChange w:id="495"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How much is your child asking questions, reading</w:t>
      </w:r>
      <w:del w:id="496" w:author="Dunn, Julia (NIH/NIMH) [F]" w:date="2020-04-08T10:49:00Z">
        <w:r>
          <w:rPr>
            <w:rFonts w:ascii="Arial" w:eastAsia="Arial" w:hAnsi="Arial" w:cs="Arial"/>
            <w:b/>
            <w:sz w:val="22"/>
            <w:szCs w:val="22"/>
          </w:rPr>
          <w:delText>,</w:delText>
        </w:r>
      </w:del>
      <w:r>
        <w:rPr>
          <w:rFonts w:ascii="Arial" w:eastAsia="Arial" w:hAnsi="Arial" w:cs="Arial"/>
          <w:b/>
          <w:sz w:val="22"/>
          <w:szCs w:val="22"/>
        </w:rPr>
        <w:t xml:space="preserve"> or talking about Coronavirus/COVID-19?</w:t>
      </w:r>
    </w:p>
    <w:p w14:paraId="000000BB"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97"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Never</w:t>
      </w:r>
    </w:p>
    <w:p w14:paraId="000000BC"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98"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Rarely</w:t>
      </w:r>
    </w:p>
    <w:p w14:paraId="000000BD"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49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Occasionally</w:t>
      </w:r>
    </w:p>
    <w:p w14:paraId="000000BE"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50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Often</w:t>
      </w:r>
    </w:p>
    <w:p w14:paraId="000000BF"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50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Most of the time</w:t>
      </w:r>
    </w:p>
    <w:p w14:paraId="38BF0C00" w14:textId="77777777" w:rsidR="00FA6305" w:rsidRDefault="00FA6305" w:rsidP="00BB37E6">
      <w:pPr>
        <w:pBdr>
          <w:top w:val="nil"/>
          <w:left w:val="nil"/>
          <w:bottom w:val="nil"/>
          <w:right w:val="nil"/>
          <w:between w:val="nil"/>
        </w:pBdr>
        <w:rPr>
          <w:rFonts w:ascii="Arial" w:eastAsia="Arial" w:hAnsi="Arial" w:cs="Arial"/>
          <w:sz w:val="22"/>
          <w:szCs w:val="22"/>
        </w:rPr>
      </w:pPr>
    </w:p>
    <w:p w14:paraId="1E734C9A" w14:textId="77777777" w:rsidR="00206DE1" w:rsidRPr="004019C5" w:rsidRDefault="00206DE1" w:rsidP="00D27813">
      <w:pPr>
        <w:pStyle w:val="ListParagraph"/>
        <w:numPr>
          <w:ilvl w:val="0"/>
          <w:numId w:val="65"/>
        </w:numPr>
        <w:rPr>
          <w:ins w:id="502" w:author="Dunn, Julia (NIH/NIMH) [F]" w:date="2020-04-08T10:49:00Z"/>
          <w:rFonts w:ascii="Arial" w:eastAsia="Arial" w:hAnsi="Arial" w:cs="Arial"/>
          <w:b/>
          <w:sz w:val="22"/>
          <w:szCs w:val="22"/>
          <w:rPrChange w:id="503" w:author="Foote, Beth (NIH/NIMH) [F]" w:date="2020-04-09T16:46:00Z">
            <w:rPr>
              <w:ins w:id="504" w:author="Dunn, Julia (NIH/NIMH) [F]" w:date="2020-04-08T10:49:00Z"/>
              <w:rFonts w:eastAsia="Arial"/>
            </w:rPr>
          </w:rPrChange>
        </w:rPr>
        <w:pPrChange w:id="505" w:author="Dunn, Julia (NIH/NIMH) [F]" w:date="2020-04-09T16:52:00Z">
          <w:pPr/>
        </w:pPrChange>
      </w:pPr>
      <w:ins w:id="506" w:author="Dunn, Julia (NIH/NIMH) [F]" w:date="2020-04-08T10:49:00Z">
        <w:r w:rsidRPr="004019C5">
          <w:rPr>
            <w:rFonts w:ascii="Arial" w:eastAsia="Arial" w:hAnsi="Arial" w:cs="Arial"/>
            <w:b/>
            <w:sz w:val="22"/>
            <w:szCs w:val="22"/>
            <w:rPrChange w:id="507" w:author="Foote, Beth (NIH/NIMH) [F]" w:date="2020-04-09T16:46:00Z">
              <w:rPr>
                <w:rFonts w:eastAsia="Arial"/>
              </w:rPr>
            </w:rPrChange>
          </w:rPr>
          <w:br w:type="page"/>
        </w:r>
      </w:ins>
    </w:p>
    <w:p w14:paraId="000000C1" w14:textId="0DDF2E5B" w:rsidR="00067B04" w:rsidRDefault="007C6F70" w:rsidP="00D27813">
      <w:pPr>
        <w:numPr>
          <w:ilvl w:val="0"/>
          <w:numId w:val="65"/>
        </w:numPr>
        <w:pBdr>
          <w:top w:val="nil"/>
          <w:left w:val="nil"/>
          <w:bottom w:val="nil"/>
          <w:right w:val="nil"/>
          <w:between w:val="nil"/>
        </w:pBdr>
        <w:rPr>
          <w:sz w:val="22"/>
          <w:szCs w:val="22"/>
        </w:rPr>
        <w:pPrChange w:id="508" w:author="Dunn, Julia (NIH/NIMH) [F]" w:date="2020-04-09T16:52:00Z">
          <w:pPr>
            <w:numPr>
              <w:numId w:val="10"/>
            </w:numPr>
            <w:pBdr>
              <w:top w:val="nil"/>
              <w:left w:val="nil"/>
              <w:bottom w:val="nil"/>
              <w:right w:val="nil"/>
              <w:between w:val="nil"/>
            </w:pBdr>
            <w:ind w:left="720" w:hanging="360"/>
          </w:pPr>
        </w:pPrChange>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509"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None</w:t>
      </w:r>
    </w:p>
    <w:p w14:paraId="000000C3"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510"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Only a few</w:t>
      </w:r>
    </w:p>
    <w:p w14:paraId="000000C4" w14:textId="77777777" w:rsidR="00067B04" w:rsidRDefault="007C6F70" w:rsidP="00D27813">
      <w:pPr>
        <w:numPr>
          <w:ilvl w:val="1"/>
          <w:numId w:val="65"/>
        </w:numPr>
        <w:pBdr>
          <w:top w:val="nil"/>
          <w:left w:val="nil"/>
          <w:bottom w:val="nil"/>
          <w:right w:val="nil"/>
          <w:between w:val="nil"/>
        </w:pBdr>
        <w:rPr>
          <w:rFonts w:ascii="Arial" w:eastAsia="Arial" w:hAnsi="Arial" w:cs="Arial"/>
          <w:sz w:val="22"/>
          <w:szCs w:val="22"/>
        </w:rPr>
        <w:pPrChange w:id="511" w:author="Dunn, Julia (NIH/NIMH) [F]" w:date="2020-04-09T16:52:00Z">
          <w:pPr>
            <w:numPr>
              <w:ilvl w:val="1"/>
              <w:numId w:val="10"/>
            </w:numPr>
            <w:pBdr>
              <w:top w:val="nil"/>
              <w:left w:val="nil"/>
              <w:bottom w:val="nil"/>
              <w:right w:val="nil"/>
              <w:between w:val="nil"/>
            </w:pBdr>
            <w:ind w:left="1440" w:hanging="360"/>
          </w:pPr>
        </w:pPrChange>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5B306532" w:rsidR="00067B04" w:rsidRPr="001A11C5" w:rsidRDefault="007C6F70" w:rsidP="001A11C5">
      <w:pPr>
        <w:pStyle w:val="ListParagraph"/>
        <w:numPr>
          <w:ilvl w:val="0"/>
          <w:numId w:val="33"/>
        </w:numPr>
        <w:pBdr>
          <w:top w:val="nil"/>
          <w:left w:val="nil"/>
          <w:bottom w:val="nil"/>
          <w:right w:val="nil"/>
          <w:between w:val="nil"/>
        </w:pBdr>
        <w:rPr>
          <w:sz w:val="22"/>
          <w:szCs w:val="22"/>
        </w:rPr>
      </w:pPr>
      <w:r w:rsidRPr="001A11C5">
        <w:rPr>
          <w:rFonts w:ascii="Arial" w:eastAsia="Arial" w:hAnsi="Arial" w:cs="Arial"/>
          <w:b/>
          <w:sz w:val="22"/>
          <w:szCs w:val="22"/>
          <w:highlight w:val="white"/>
        </w:rPr>
        <w:t xml:space="preserve">If answered b or c to question </w:t>
      </w:r>
      <w:ins w:id="512" w:author="Dunn, Julia (NIH/NIMH) [F]" w:date="2020-04-09T16:53:00Z">
        <w:r w:rsidR="00DE6A20">
          <w:rPr>
            <w:rFonts w:ascii="Arial" w:eastAsia="Arial" w:hAnsi="Arial" w:cs="Arial"/>
            <w:b/>
            <w:sz w:val="22"/>
            <w:szCs w:val="22"/>
            <w:highlight w:val="white"/>
          </w:rPr>
          <w:t>34</w:t>
        </w:r>
      </w:ins>
      <w:del w:id="513" w:author="Dunn, Julia (NIH/NIMH) [F]" w:date="2020-04-09T16:53:00Z">
        <w:r w:rsidRPr="001A11C5" w:rsidDel="00DE6A20">
          <w:rPr>
            <w:rFonts w:ascii="Arial" w:eastAsia="Arial" w:hAnsi="Arial" w:cs="Arial"/>
            <w:b/>
            <w:sz w:val="22"/>
            <w:szCs w:val="22"/>
            <w:highlight w:val="white"/>
          </w:rPr>
          <w:delText>2</w:delText>
        </w:r>
      </w:del>
      <w:ins w:id="514" w:author="Foote, Beth (NIH/NIMH) [F]" w:date="2020-04-09T16:01:00Z">
        <w:del w:id="515" w:author="Dunn, Julia (NIH/NIMH) [F]" w:date="2020-04-09T16:53:00Z">
          <w:r w:rsidR="00CE5F96" w:rsidDel="00DE6A20">
            <w:rPr>
              <w:rFonts w:ascii="Arial" w:eastAsia="Arial" w:hAnsi="Arial" w:cs="Arial"/>
              <w:b/>
              <w:sz w:val="22"/>
              <w:szCs w:val="22"/>
              <w:highlight w:val="white"/>
            </w:rPr>
            <w:delText>9</w:delText>
          </w:r>
        </w:del>
      </w:ins>
      <w:del w:id="516" w:author="Foote, Beth (NIH/NIMH) [F]" w:date="2020-04-08T10:38:00Z">
        <w:r w:rsidRPr="001A11C5" w:rsidDel="008954A3">
          <w:rPr>
            <w:rFonts w:ascii="Arial" w:eastAsia="Arial" w:hAnsi="Arial" w:cs="Arial"/>
            <w:b/>
            <w:sz w:val="22"/>
            <w:szCs w:val="22"/>
            <w:highlight w:val="white"/>
          </w:rPr>
          <w:delText>6</w:delText>
        </w:r>
      </w:del>
      <w:r w:rsidRPr="001A11C5">
        <w:rPr>
          <w:rFonts w:ascii="Arial" w:eastAsia="Arial" w:hAnsi="Arial" w:cs="Arial"/>
          <w:b/>
          <w:sz w:val="22"/>
          <w:szCs w:val="22"/>
          <w:highlight w:val="white"/>
        </w:rPr>
        <w:t>, please specify: ____</w:t>
      </w:r>
    </w:p>
    <w:p w14:paraId="000000C7" w14:textId="1F1C7970" w:rsidR="00067B04" w:rsidRDefault="00067B04">
      <w:pPr>
        <w:rPr>
          <w:rFonts w:ascii="Arial" w:eastAsia="Arial" w:hAnsi="Arial" w:cs="Arial"/>
          <w:sz w:val="22"/>
          <w:szCs w:val="22"/>
        </w:rPr>
      </w:pP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273D30BC" w:rsidR="00067B04" w:rsidRDefault="007C6F70">
      <w:pPr>
        <w:numPr>
          <w:ilvl w:val="0"/>
          <w:numId w:val="65"/>
        </w:numPr>
        <w:rPr>
          <w:sz w:val="22"/>
          <w:szCs w:val="22"/>
        </w:rPr>
        <w:pPrChange w:id="517" w:author="Foote, Beth (NIH/NIMH) [F]" w:date="2020-04-09T16:42:00Z">
          <w:pPr>
            <w:numPr>
              <w:numId w:val="10"/>
            </w:numPr>
            <w:ind w:left="720" w:hanging="360"/>
          </w:pPr>
        </w:pPrChange>
      </w:pPr>
      <w:r>
        <w:rPr>
          <w:rFonts w:ascii="Arial" w:eastAsia="Arial" w:hAnsi="Arial" w:cs="Arial"/>
          <w:b/>
          <w:sz w:val="22"/>
          <w:szCs w:val="22"/>
        </w:rPr>
        <w:t>… has your child’s school building been closed? Y/N</w:t>
      </w:r>
      <w:ins w:id="518" w:author="Foote, Beth (NIH/NIMH) [F]" w:date="2020-04-09T15:29:00Z">
        <w:r w:rsidR="00EB7472">
          <w:rPr>
            <w:rFonts w:ascii="Arial" w:eastAsia="Arial" w:hAnsi="Arial" w:cs="Arial"/>
            <w:b/>
            <w:sz w:val="22"/>
            <w:szCs w:val="22"/>
          </w:rPr>
          <w:t>/ N/A</w:t>
        </w:r>
      </w:ins>
    </w:p>
    <w:p w14:paraId="7C38F201"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30"/>
        </w:numPr>
        <w:rPr>
          <w:rFonts w:ascii="Arial" w:eastAsia="Arial" w:hAnsi="Arial" w:cs="Arial"/>
          <w:sz w:val="22"/>
          <w:szCs w:val="22"/>
        </w:rPr>
      </w:pPr>
      <w:r w:rsidRPr="00370AAB">
        <w:rPr>
          <w:rFonts w:ascii="Arial" w:eastAsia="Arial" w:hAnsi="Arial" w:cs="Arial"/>
          <w:sz w:val="22"/>
          <w:szCs w:val="22"/>
        </w:rPr>
        <w:t>Are classes in session? Y/N</w:t>
      </w:r>
    </w:p>
    <w:p w14:paraId="05B947BC" w14:textId="13361578" w:rsidR="00DA6B98" w:rsidRDefault="00DA6B98" w:rsidP="00DA6B98">
      <w:pPr>
        <w:pStyle w:val="ListParagraph"/>
        <w:numPr>
          <w:ilvl w:val="2"/>
          <w:numId w:val="30"/>
        </w:numPr>
        <w:rPr>
          <w:del w:id="519" w:author="Dunn, Julia (NIH/NIMH) [F]" w:date="2020-04-08T10:49:00Z"/>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del w:id="520" w:author="Dunn, Julia (NIH/NIMH) [F]" w:date="2020-04-08T10:49:00Z">
        <w:r w:rsidRPr="00DE6EE3">
          <w:rPr>
            <w:rFonts w:ascii="Arial" w:eastAsia="Arial" w:hAnsi="Arial" w:cs="Arial"/>
            <w:sz w:val="22"/>
            <w:szCs w:val="22"/>
          </w:rPr>
          <w:delText xml:space="preserve"> </w:delText>
        </w:r>
      </w:del>
    </w:p>
    <w:p w14:paraId="3001AA19" w14:textId="77777777" w:rsidR="00DA6B98" w:rsidRPr="00206DE1" w:rsidRDefault="00DA6B98">
      <w:pPr>
        <w:pStyle w:val="ListParagraph"/>
        <w:numPr>
          <w:ilvl w:val="2"/>
          <w:numId w:val="30"/>
        </w:numPr>
        <w:rPr>
          <w:rFonts w:ascii="Arial" w:eastAsia="Arial" w:hAnsi="Arial" w:cs="Arial"/>
          <w:sz w:val="22"/>
          <w:szCs w:val="22"/>
        </w:rPr>
        <w:pPrChange w:id="521" w:author="Dunn, Julia (NIH/NIMH) [F]" w:date="2020-04-08T10:55:00Z">
          <w:pPr>
            <w:pStyle w:val="ListParagraph"/>
            <w:ind w:left="2160"/>
          </w:pPr>
        </w:pPrChange>
      </w:pPr>
    </w:p>
    <w:p w14:paraId="4AE760C4" w14:textId="77777777" w:rsidR="00DA6B98" w:rsidRDefault="00DA6B98" w:rsidP="00DA6B98">
      <w:pPr>
        <w:numPr>
          <w:ilvl w:val="1"/>
          <w:numId w:val="29"/>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1CE24E46"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30E19751" w:rsidR="00DA6B98"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5976C7A1" w:rsidR="00DA6B98" w:rsidRPr="00DE6EE3" w:rsidRDefault="00DA6B98" w:rsidP="00DA6B98">
      <w:pPr>
        <w:pStyle w:val="ListParagraph"/>
        <w:numPr>
          <w:ilvl w:val="2"/>
          <w:numId w:val="31"/>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00000D5" w14:textId="77777777" w:rsidR="00067B04" w:rsidDel="00597B6B" w:rsidRDefault="00067B04">
      <w:pPr>
        <w:rPr>
          <w:del w:id="522" w:author="Dunn, Julia (NIH/NIMH) [F]" w:date="2020-04-07T11:35:00Z"/>
          <w:rFonts w:ascii="Arial" w:eastAsia="Arial" w:hAnsi="Arial" w:cs="Arial"/>
          <w:sz w:val="22"/>
          <w:szCs w:val="22"/>
        </w:rPr>
      </w:pPr>
    </w:p>
    <w:p w14:paraId="0B7833F8" w14:textId="29CE78F2" w:rsidR="00741CE1" w:rsidRDefault="00741CE1">
      <w:pPr>
        <w:rPr>
          <w:rFonts w:ascii="Arial" w:eastAsia="Arial" w:hAnsi="Arial" w:cs="Arial"/>
          <w:b/>
          <w:sz w:val="22"/>
          <w:szCs w:val="22"/>
        </w:rPr>
      </w:pPr>
      <w:del w:id="523" w:author="Dunn, Julia (NIH/NIMH) [F]" w:date="2020-04-07T11:35:00Z">
        <w:r w:rsidDel="00597B6B">
          <w:rPr>
            <w:rFonts w:ascii="Arial" w:eastAsia="Arial" w:hAnsi="Arial" w:cs="Arial"/>
            <w:b/>
            <w:sz w:val="22"/>
            <w:szCs w:val="22"/>
          </w:rPr>
          <w:br w:type="page"/>
        </w:r>
      </w:del>
    </w:p>
    <w:p w14:paraId="000000D6" w14:textId="6212EF6E" w:rsidR="00067B04" w:rsidRDefault="007C6F70">
      <w:pPr>
        <w:numPr>
          <w:ilvl w:val="0"/>
          <w:numId w:val="65"/>
        </w:numPr>
        <w:rPr>
          <w:sz w:val="22"/>
          <w:szCs w:val="22"/>
        </w:rPr>
        <w:pPrChange w:id="524" w:author="Foote, Beth (NIH/NIMH) [F]" w:date="2020-04-09T16:42:00Z">
          <w:pPr>
            <w:numPr>
              <w:numId w:val="10"/>
            </w:numPr>
            <w:ind w:left="720" w:hanging="360"/>
          </w:pPr>
        </w:pPrChange>
      </w:pPr>
      <w:r>
        <w:rPr>
          <w:rFonts w:ascii="Arial" w:eastAsia="Arial" w:hAnsi="Arial" w:cs="Arial"/>
          <w:b/>
          <w:sz w:val="22"/>
          <w:szCs w:val="22"/>
        </w:rPr>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000000D8" w14:textId="4663764C" w:rsidR="00067B04" w:rsidRPr="00315BE3" w:rsidRDefault="007C6F70" w:rsidP="00315BE3">
      <w:pPr>
        <w:pStyle w:val="ListParagraph"/>
        <w:numPr>
          <w:ilvl w:val="0"/>
          <w:numId w:val="65"/>
        </w:numPr>
        <w:rPr>
          <w:sz w:val="22"/>
          <w:szCs w:val="22"/>
          <w:rPrChange w:id="525" w:author="Foote, Beth (NIH/NIMH) [F]" w:date="2020-04-09T16:53:00Z">
            <w:rPr>
              <w:sz w:val="22"/>
              <w:szCs w:val="22"/>
            </w:rPr>
          </w:rPrChange>
        </w:rPr>
        <w:pPrChange w:id="526" w:author="Foote, Beth (NIH/NIMH) [F]" w:date="2020-04-09T16:42:00Z">
          <w:pPr>
            <w:numPr>
              <w:numId w:val="10"/>
            </w:numPr>
            <w:ind w:left="720" w:hanging="360"/>
          </w:pPr>
        </w:pPrChange>
      </w:pPr>
      <w:r w:rsidRPr="00315BE3">
        <w:rPr>
          <w:rFonts w:ascii="Arial" w:eastAsia="Arial" w:hAnsi="Arial" w:cs="Arial"/>
          <w:b/>
          <w:sz w:val="22"/>
          <w:szCs w:val="22"/>
          <w:rPrChange w:id="527" w:author="Foote, Beth (NIH/NIMH) [F]" w:date="2020-04-09T16:53:00Z">
            <w:rPr>
              <w:rFonts w:ascii="Arial" w:eastAsia="Arial" w:hAnsi="Arial" w:cs="Arial"/>
              <w:b/>
              <w:sz w:val="22"/>
              <w:szCs w:val="22"/>
            </w:rPr>
          </w:rPrChange>
        </w:rPr>
        <w:t xml:space="preserve">… how </w:t>
      </w:r>
      <w:r w:rsidR="00E209C5" w:rsidRPr="00315BE3">
        <w:rPr>
          <w:rFonts w:ascii="Arial" w:eastAsia="Arial" w:hAnsi="Arial" w:cs="Arial"/>
          <w:b/>
          <w:sz w:val="22"/>
          <w:szCs w:val="22"/>
          <w:rPrChange w:id="528" w:author="Foote, Beth (NIH/NIMH) [F]" w:date="2020-04-09T16:53:00Z">
            <w:rPr>
              <w:rFonts w:ascii="Arial" w:eastAsia="Arial" w:hAnsi="Arial" w:cs="Arial"/>
              <w:b/>
              <w:sz w:val="22"/>
              <w:szCs w:val="22"/>
            </w:rPr>
          </w:rPrChange>
        </w:rPr>
        <w:t xml:space="preserve">much time has </w:t>
      </w:r>
      <w:r w:rsidRPr="00315BE3">
        <w:rPr>
          <w:rFonts w:ascii="Arial" w:eastAsia="Arial" w:hAnsi="Arial" w:cs="Arial"/>
          <w:b/>
          <w:sz w:val="22"/>
          <w:szCs w:val="22"/>
          <w:rPrChange w:id="529" w:author="Foote, Beth (NIH/NIMH) [F]" w:date="2020-04-09T16:53:00Z">
            <w:rPr>
              <w:rFonts w:ascii="Arial" w:eastAsia="Arial" w:hAnsi="Arial" w:cs="Arial"/>
              <w:b/>
              <w:sz w:val="22"/>
              <w:szCs w:val="22"/>
            </w:rPr>
          </w:rPrChange>
        </w:rPr>
        <w:t>your child spen</w:t>
      </w:r>
      <w:r w:rsidR="00E209C5" w:rsidRPr="00315BE3">
        <w:rPr>
          <w:rFonts w:ascii="Arial" w:eastAsia="Arial" w:hAnsi="Arial" w:cs="Arial"/>
          <w:b/>
          <w:sz w:val="22"/>
          <w:szCs w:val="22"/>
          <w:rPrChange w:id="530" w:author="Foote, Beth (NIH/NIMH) [F]" w:date="2020-04-09T16:53:00Z">
            <w:rPr>
              <w:rFonts w:ascii="Arial" w:eastAsia="Arial" w:hAnsi="Arial" w:cs="Arial"/>
              <w:b/>
              <w:sz w:val="22"/>
              <w:szCs w:val="22"/>
            </w:rPr>
          </w:rPrChange>
        </w:rPr>
        <w:t>t</w:t>
      </w:r>
      <w:r w:rsidRPr="00315BE3">
        <w:rPr>
          <w:rFonts w:ascii="Arial" w:eastAsia="Arial" w:hAnsi="Arial" w:cs="Arial"/>
          <w:b/>
          <w:sz w:val="22"/>
          <w:szCs w:val="22"/>
          <w:rPrChange w:id="531" w:author="Foote, Beth (NIH/NIMH) [F]" w:date="2020-04-09T16:53:00Z">
            <w:rPr>
              <w:rFonts w:ascii="Arial" w:eastAsia="Arial" w:hAnsi="Arial" w:cs="Arial"/>
              <w:b/>
              <w:sz w:val="22"/>
              <w:szCs w:val="22"/>
            </w:rPr>
          </w:rPrChange>
        </w:rPr>
        <w:t xml:space="preserve"> going outside of the home (e.g., going to stores, parks, etc.)?</w:t>
      </w:r>
    </w:p>
    <w:p w14:paraId="000000DD" w14:textId="47EFFE5E" w:rsidR="00067B04" w:rsidRDefault="003B0188" w:rsidP="00315BE3">
      <w:pPr>
        <w:numPr>
          <w:ilvl w:val="1"/>
          <w:numId w:val="74"/>
        </w:numPr>
        <w:rPr>
          <w:rFonts w:ascii="Arial" w:eastAsia="Arial" w:hAnsi="Arial" w:cs="Arial"/>
          <w:sz w:val="22"/>
          <w:szCs w:val="22"/>
        </w:rPr>
        <w:pPrChange w:id="532" w:author="Foote, Beth (NIH/NIMH) [F]" w:date="2020-04-09T16:42:00Z">
          <w:pPr>
            <w:numPr>
              <w:ilvl w:val="1"/>
              <w:numId w:val="10"/>
            </w:numPr>
            <w:ind w:left="1440" w:hanging="360"/>
          </w:pPr>
        </w:pPrChange>
      </w:pPr>
      <w:r>
        <w:rPr>
          <w:rFonts w:ascii="Arial" w:eastAsia="Arial" w:hAnsi="Arial" w:cs="Arial"/>
          <w:sz w:val="22"/>
          <w:szCs w:val="22"/>
        </w:rPr>
        <w:t>Not at all</w:t>
      </w:r>
    </w:p>
    <w:p w14:paraId="168CECEF" w14:textId="77777777" w:rsidR="002B433E" w:rsidRDefault="002B433E" w:rsidP="00315BE3">
      <w:pPr>
        <w:numPr>
          <w:ilvl w:val="1"/>
          <w:numId w:val="74"/>
        </w:numPr>
        <w:rPr>
          <w:rFonts w:ascii="Arial" w:eastAsia="Arial" w:hAnsi="Arial" w:cs="Arial"/>
          <w:sz w:val="22"/>
          <w:szCs w:val="22"/>
        </w:rPr>
        <w:pPrChange w:id="533" w:author="Foote, Beth (NIH/NIMH) [F]" w:date="2020-04-09T16:42:00Z">
          <w:pPr>
            <w:numPr>
              <w:ilvl w:val="1"/>
              <w:numId w:val="10"/>
            </w:numPr>
            <w:ind w:left="1440" w:hanging="360"/>
          </w:pPr>
        </w:pPrChange>
      </w:pPr>
      <w:r>
        <w:rPr>
          <w:rFonts w:ascii="Arial" w:eastAsia="Arial" w:hAnsi="Arial" w:cs="Arial"/>
          <w:sz w:val="22"/>
          <w:szCs w:val="22"/>
        </w:rPr>
        <w:t>1-2 days per week</w:t>
      </w:r>
    </w:p>
    <w:p w14:paraId="1977AB2F" w14:textId="77777777" w:rsidR="002B433E" w:rsidRDefault="002B433E" w:rsidP="00315BE3">
      <w:pPr>
        <w:numPr>
          <w:ilvl w:val="1"/>
          <w:numId w:val="74"/>
        </w:numPr>
        <w:rPr>
          <w:rFonts w:ascii="Arial" w:eastAsia="Arial" w:hAnsi="Arial" w:cs="Arial"/>
          <w:sz w:val="22"/>
          <w:szCs w:val="22"/>
        </w:rPr>
        <w:pPrChange w:id="534" w:author="Foote, Beth (NIH/NIMH) [F]" w:date="2020-04-09T16:42:00Z">
          <w:pPr>
            <w:numPr>
              <w:ilvl w:val="1"/>
              <w:numId w:val="10"/>
            </w:numPr>
            <w:ind w:left="1440" w:hanging="360"/>
          </w:pPr>
        </w:pPrChange>
      </w:pPr>
      <w:r>
        <w:rPr>
          <w:rFonts w:ascii="Arial" w:eastAsia="Arial" w:hAnsi="Arial" w:cs="Arial"/>
          <w:sz w:val="22"/>
          <w:szCs w:val="22"/>
        </w:rPr>
        <w:t>A few days per week</w:t>
      </w:r>
    </w:p>
    <w:p w14:paraId="11480F3A" w14:textId="77777777" w:rsidR="002B433E" w:rsidRDefault="002B433E" w:rsidP="00315BE3">
      <w:pPr>
        <w:numPr>
          <w:ilvl w:val="1"/>
          <w:numId w:val="74"/>
        </w:numPr>
        <w:rPr>
          <w:rFonts w:ascii="Arial" w:eastAsia="Arial" w:hAnsi="Arial" w:cs="Arial"/>
          <w:sz w:val="22"/>
          <w:szCs w:val="22"/>
        </w:rPr>
        <w:pPrChange w:id="535" w:author="Foote, Beth (NIH/NIMH) [F]" w:date="2020-04-09T16:42:00Z">
          <w:pPr>
            <w:numPr>
              <w:ilvl w:val="1"/>
              <w:numId w:val="10"/>
            </w:numPr>
            <w:ind w:left="1440" w:hanging="360"/>
          </w:pPr>
        </w:pPrChange>
      </w:pPr>
      <w:r>
        <w:rPr>
          <w:rFonts w:ascii="Arial" w:eastAsia="Arial" w:hAnsi="Arial" w:cs="Arial"/>
          <w:sz w:val="22"/>
          <w:szCs w:val="22"/>
        </w:rPr>
        <w:t>Several days per week</w:t>
      </w:r>
    </w:p>
    <w:p w14:paraId="53B75132" w14:textId="14152DB6" w:rsidR="002B433E" w:rsidRPr="002B433E" w:rsidRDefault="002B433E" w:rsidP="00315BE3">
      <w:pPr>
        <w:numPr>
          <w:ilvl w:val="1"/>
          <w:numId w:val="74"/>
        </w:numPr>
        <w:rPr>
          <w:rFonts w:ascii="Arial" w:eastAsia="Arial" w:hAnsi="Arial" w:cs="Arial"/>
          <w:sz w:val="22"/>
          <w:szCs w:val="22"/>
        </w:rPr>
        <w:pPrChange w:id="536" w:author="Foote, Beth (NIH/NIMH) [F]" w:date="2020-04-09T16:42:00Z">
          <w:pPr>
            <w:numPr>
              <w:ilvl w:val="1"/>
              <w:numId w:val="10"/>
            </w:numPr>
            <w:ind w:left="1440" w:hanging="360"/>
          </w:pPr>
        </w:pPrChange>
      </w:pPr>
      <w:r>
        <w:rPr>
          <w:rFonts w:ascii="Arial" w:eastAsia="Arial" w:hAnsi="Arial" w:cs="Arial"/>
          <w:sz w:val="22"/>
          <w:szCs w:val="22"/>
        </w:rPr>
        <w:t>Every day</w:t>
      </w:r>
    </w:p>
    <w:p w14:paraId="000000DE" w14:textId="77777777" w:rsidR="00D27813" w:rsidDel="00DE6A20" w:rsidRDefault="00D27813" w:rsidP="0065217B">
      <w:pPr>
        <w:rPr>
          <w:del w:id="537" w:author="Dunn, Julia (NIH/NIMH) [F]" w:date="2020-04-09T16:53:00Z"/>
          <w:rFonts w:ascii="Arial" w:eastAsia="Arial" w:hAnsi="Arial" w:cs="Arial"/>
          <w:b/>
          <w:sz w:val="22"/>
          <w:szCs w:val="22"/>
        </w:rPr>
        <w:pPrChange w:id="538" w:author="Foote, Beth (NIH/NIMH) [F]" w:date="2020-04-09T16:56:00Z">
          <w:pPr/>
        </w:pPrChange>
      </w:pPr>
    </w:p>
    <w:p w14:paraId="6FA1D20F" w14:textId="77777777" w:rsidR="0065217B" w:rsidRDefault="0065217B">
      <w:pPr>
        <w:rPr>
          <w:ins w:id="539" w:author="Foote, Beth (NIH/NIMH) [F]" w:date="2020-04-09T16:52:00Z"/>
          <w:rFonts w:ascii="Arial" w:eastAsia="Arial" w:hAnsi="Arial" w:cs="Arial"/>
          <w:sz w:val="22"/>
          <w:szCs w:val="22"/>
        </w:rPr>
      </w:pPr>
    </w:p>
    <w:p w14:paraId="000000DF" w14:textId="77777777" w:rsidR="00067B04" w:rsidRPr="00DE6A20" w:rsidRDefault="007C6F70" w:rsidP="00DE6A20">
      <w:pPr>
        <w:pStyle w:val="ListParagraph"/>
        <w:numPr>
          <w:ilvl w:val="0"/>
          <w:numId w:val="65"/>
        </w:numPr>
        <w:rPr>
          <w:sz w:val="22"/>
          <w:szCs w:val="22"/>
          <w:rPrChange w:id="540" w:author="Dunn, Julia (NIH/NIMH) [F]" w:date="2020-04-09T16:53:00Z">
            <w:rPr/>
          </w:rPrChange>
        </w:rPr>
        <w:pPrChange w:id="541" w:author="Dunn, Julia (NIH/NIMH) [F]" w:date="2020-04-09T16:53:00Z">
          <w:pPr>
            <w:numPr>
              <w:numId w:val="10"/>
            </w:numPr>
            <w:ind w:left="720" w:hanging="360"/>
          </w:pPr>
        </w:pPrChange>
      </w:pPr>
      <w:r w:rsidRPr="00DE6A20">
        <w:rPr>
          <w:rFonts w:ascii="Arial" w:eastAsia="Arial" w:hAnsi="Arial" w:cs="Arial"/>
          <w:b/>
          <w:sz w:val="22"/>
          <w:szCs w:val="22"/>
          <w:rPrChange w:id="542" w:author="Dunn, Julia (NIH/NIMH) [F]" w:date="2020-04-09T16:53:00Z">
            <w:rPr>
              <w:rFonts w:eastAsia="Arial"/>
            </w:rPr>
          </w:rPrChange>
        </w:rPr>
        <w:t>… how stressful have the restrictions on leaving home been for your child?</w:t>
      </w:r>
    </w:p>
    <w:p w14:paraId="000000E0" w14:textId="77777777" w:rsidR="00067B04" w:rsidRDefault="007C6F70" w:rsidP="00DE6A20">
      <w:pPr>
        <w:numPr>
          <w:ilvl w:val="1"/>
          <w:numId w:val="65"/>
        </w:numPr>
        <w:rPr>
          <w:rFonts w:ascii="Arial" w:eastAsia="Arial" w:hAnsi="Arial" w:cs="Arial"/>
          <w:sz w:val="22"/>
          <w:szCs w:val="22"/>
        </w:rPr>
        <w:pPrChange w:id="543" w:author="Dunn, Julia (NIH/NIMH) [F]" w:date="2020-04-09T16:53:00Z">
          <w:pPr>
            <w:numPr>
              <w:ilvl w:val="1"/>
              <w:numId w:val="10"/>
            </w:numPr>
            <w:ind w:left="1440" w:hanging="360"/>
          </w:pPr>
        </w:pPrChange>
      </w:pPr>
      <w:r>
        <w:rPr>
          <w:rFonts w:ascii="Arial" w:eastAsia="Arial" w:hAnsi="Arial" w:cs="Arial"/>
          <w:sz w:val="22"/>
          <w:szCs w:val="22"/>
          <w:highlight w:val="white"/>
        </w:rPr>
        <w:t>Not at all</w:t>
      </w:r>
    </w:p>
    <w:p w14:paraId="000000E1" w14:textId="77777777" w:rsidR="00067B04" w:rsidRDefault="007C6F70" w:rsidP="00DE6A20">
      <w:pPr>
        <w:numPr>
          <w:ilvl w:val="1"/>
          <w:numId w:val="65"/>
        </w:numPr>
        <w:rPr>
          <w:rFonts w:ascii="Arial" w:eastAsia="Arial" w:hAnsi="Arial" w:cs="Arial"/>
          <w:sz w:val="22"/>
          <w:szCs w:val="22"/>
        </w:rPr>
        <w:pPrChange w:id="544" w:author="Dunn, Julia (NIH/NIMH) [F]" w:date="2020-04-09T16:53:00Z">
          <w:pPr>
            <w:numPr>
              <w:ilvl w:val="1"/>
              <w:numId w:val="10"/>
            </w:numPr>
            <w:ind w:left="1440" w:hanging="360"/>
          </w:pPr>
        </w:pPrChange>
      </w:pPr>
      <w:r>
        <w:rPr>
          <w:rFonts w:ascii="Arial" w:eastAsia="Arial" w:hAnsi="Arial" w:cs="Arial"/>
          <w:sz w:val="22"/>
          <w:szCs w:val="22"/>
          <w:highlight w:val="white"/>
        </w:rPr>
        <w:t>Slightly</w:t>
      </w:r>
    </w:p>
    <w:p w14:paraId="000000E2" w14:textId="77777777" w:rsidR="00067B04" w:rsidRDefault="007C6F70" w:rsidP="00DE6A20">
      <w:pPr>
        <w:numPr>
          <w:ilvl w:val="1"/>
          <w:numId w:val="65"/>
        </w:numPr>
        <w:rPr>
          <w:rFonts w:ascii="Arial" w:eastAsia="Arial" w:hAnsi="Arial" w:cs="Arial"/>
          <w:sz w:val="22"/>
          <w:szCs w:val="22"/>
        </w:rPr>
        <w:pPrChange w:id="545" w:author="Dunn, Julia (NIH/NIMH) [F]" w:date="2020-04-09T16:53:00Z">
          <w:pPr>
            <w:numPr>
              <w:ilvl w:val="1"/>
              <w:numId w:val="10"/>
            </w:numPr>
            <w:ind w:left="1440" w:hanging="360"/>
          </w:pPr>
        </w:pPrChange>
      </w:pPr>
      <w:r>
        <w:rPr>
          <w:rFonts w:ascii="Arial" w:eastAsia="Arial" w:hAnsi="Arial" w:cs="Arial"/>
          <w:sz w:val="22"/>
          <w:szCs w:val="22"/>
          <w:highlight w:val="white"/>
        </w:rPr>
        <w:t>Moderately</w:t>
      </w:r>
    </w:p>
    <w:p w14:paraId="000000E3" w14:textId="77777777" w:rsidR="00067B04" w:rsidRDefault="007C6F70" w:rsidP="00DE6A20">
      <w:pPr>
        <w:numPr>
          <w:ilvl w:val="1"/>
          <w:numId w:val="65"/>
        </w:numPr>
        <w:rPr>
          <w:rFonts w:ascii="Arial" w:eastAsia="Arial" w:hAnsi="Arial" w:cs="Arial"/>
          <w:sz w:val="22"/>
          <w:szCs w:val="22"/>
        </w:rPr>
        <w:pPrChange w:id="546" w:author="Dunn, Julia (NIH/NIMH) [F]" w:date="2020-04-09T16:53:00Z">
          <w:pPr>
            <w:numPr>
              <w:ilvl w:val="1"/>
              <w:numId w:val="10"/>
            </w:numPr>
            <w:ind w:left="1440" w:hanging="360"/>
          </w:pPr>
        </w:pPrChange>
      </w:pPr>
      <w:r>
        <w:rPr>
          <w:rFonts w:ascii="Arial" w:eastAsia="Arial" w:hAnsi="Arial" w:cs="Arial"/>
          <w:sz w:val="22"/>
          <w:szCs w:val="22"/>
          <w:highlight w:val="white"/>
        </w:rPr>
        <w:t>Very</w:t>
      </w:r>
    </w:p>
    <w:p w14:paraId="000000E4" w14:textId="77777777" w:rsidR="00067B04" w:rsidRDefault="007C6F70" w:rsidP="00DE6A20">
      <w:pPr>
        <w:numPr>
          <w:ilvl w:val="1"/>
          <w:numId w:val="65"/>
        </w:numPr>
        <w:rPr>
          <w:rFonts w:ascii="Arial" w:eastAsia="Arial" w:hAnsi="Arial" w:cs="Arial"/>
          <w:sz w:val="22"/>
          <w:szCs w:val="22"/>
        </w:rPr>
        <w:pPrChange w:id="547" w:author="Dunn, Julia (NIH/NIMH) [F]" w:date="2020-04-09T16:53:00Z">
          <w:pPr>
            <w:numPr>
              <w:ilvl w:val="1"/>
              <w:numId w:val="10"/>
            </w:numPr>
            <w:ind w:left="1440" w:hanging="360"/>
          </w:pPr>
        </w:pPrChange>
      </w:pPr>
      <w:r>
        <w:rPr>
          <w:rFonts w:ascii="Arial" w:eastAsia="Arial" w:hAnsi="Arial" w:cs="Arial"/>
          <w:sz w:val="22"/>
          <w:szCs w:val="22"/>
          <w:highlight w:val="white"/>
        </w:rPr>
        <w:t>Extremely</w:t>
      </w:r>
    </w:p>
    <w:p w14:paraId="000000E5"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F2BE87D" w14:textId="77777777" w:rsidR="00597B6B" w:rsidRPr="00315BE3" w:rsidRDefault="00597B6B" w:rsidP="00DE6A20">
      <w:pPr>
        <w:pStyle w:val="ListParagraph"/>
        <w:numPr>
          <w:ilvl w:val="0"/>
          <w:numId w:val="65"/>
        </w:numPr>
        <w:rPr>
          <w:ins w:id="548" w:author="Dunn, Julia (NIH/NIMH) [F]" w:date="2020-04-07T11:35:00Z"/>
          <w:rFonts w:ascii="Arial" w:eastAsia="Arial" w:hAnsi="Arial" w:cs="Arial"/>
          <w:b/>
          <w:sz w:val="22"/>
          <w:szCs w:val="22"/>
          <w:rPrChange w:id="549" w:author="Foote, Beth (NIH/NIMH) [F]" w:date="2020-04-09T16:53:00Z">
            <w:rPr>
              <w:ins w:id="550" w:author="Dunn, Julia (NIH/NIMH) [F]" w:date="2020-04-07T11:35:00Z"/>
              <w:rFonts w:ascii="Arial" w:eastAsia="Arial" w:hAnsi="Arial" w:cs="Arial"/>
              <w:b/>
              <w:sz w:val="22"/>
              <w:szCs w:val="22"/>
            </w:rPr>
          </w:rPrChange>
        </w:rPr>
        <w:pPrChange w:id="551" w:author="Dunn, Julia (NIH/NIMH) [F]" w:date="2020-04-09T16:53:00Z">
          <w:pPr/>
        </w:pPrChange>
      </w:pPr>
      <w:ins w:id="552" w:author="Dunn, Julia (NIH/NIMH) [F]" w:date="2020-04-07T11:35:00Z">
        <w:r w:rsidRPr="00315BE3">
          <w:rPr>
            <w:rFonts w:ascii="Arial" w:eastAsia="Arial" w:hAnsi="Arial" w:cs="Arial"/>
            <w:b/>
            <w:sz w:val="22"/>
            <w:szCs w:val="22"/>
            <w:rPrChange w:id="553" w:author="Foote, Beth (NIH/NIMH) [F]" w:date="2020-04-09T16:53:00Z">
              <w:rPr>
                <w:rFonts w:ascii="Arial" w:eastAsia="Arial" w:hAnsi="Arial" w:cs="Arial"/>
                <w:b/>
                <w:sz w:val="22"/>
                <w:szCs w:val="22"/>
              </w:rPr>
            </w:rPrChange>
          </w:rPr>
          <w:br w:type="page"/>
        </w:r>
      </w:ins>
    </w:p>
    <w:p w14:paraId="000000E6" w14:textId="7102B021" w:rsidR="00067B04" w:rsidRPr="00DE6A20" w:rsidRDefault="007C6F70" w:rsidP="00DE6A20">
      <w:pPr>
        <w:pStyle w:val="ListParagraph"/>
        <w:numPr>
          <w:ilvl w:val="0"/>
          <w:numId w:val="75"/>
        </w:numPr>
        <w:spacing w:before="120"/>
        <w:ind w:right="1094"/>
        <w:rPr>
          <w:sz w:val="22"/>
          <w:szCs w:val="22"/>
          <w:rPrChange w:id="554" w:author="Dunn, Julia (NIH/NIMH) [F]" w:date="2020-04-09T16:54:00Z">
            <w:rPr/>
          </w:rPrChange>
        </w:rPr>
        <w:pPrChange w:id="555" w:author="Dunn, Julia (NIH/NIMH) [F]" w:date="2020-04-09T16:54:00Z">
          <w:pPr>
            <w:numPr>
              <w:numId w:val="10"/>
            </w:numPr>
            <w:spacing w:before="120"/>
            <w:ind w:left="720" w:right="1094" w:hanging="360"/>
          </w:pPr>
        </w:pPrChange>
      </w:pPr>
      <w:r w:rsidRPr="00DE6A20">
        <w:rPr>
          <w:rFonts w:ascii="Arial" w:eastAsia="Arial" w:hAnsi="Arial" w:cs="Arial"/>
          <w:b/>
          <w:sz w:val="22"/>
          <w:szCs w:val="22"/>
          <w:rPrChange w:id="556" w:author="Dunn, Julia (NIH/NIMH) [F]" w:date="2020-04-09T16:54:00Z">
            <w:rPr>
              <w:rFonts w:eastAsia="Arial"/>
            </w:rPr>
          </w:rPrChange>
        </w:rPr>
        <w:t xml:space="preserve">… have your child’s contacts with people outside of your home changed relative to </w:t>
      </w:r>
      <w:r w:rsidRPr="00DE6A20">
        <w:rPr>
          <w:rFonts w:ascii="Arial" w:eastAsia="Arial" w:hAnsi="Arial" w:cs="Arial"/>
          <w:b/>
          <w:i/>
          <w:sz w:val="22"/>
          <w:szCs w:val="22"/>
          <w:rPrChange w:id="557" w:author="Dunn, Julia (NIH/NIMH) [F]" w:date="2020-04-09T16:54:00Z">
            <w:rPr>
              <w:rFonts w:eastAsia="Arial"/>
              <w:i/>
            </w:rPr>
          </w:rPrChange>
        </w:rPr>
        <w:t xml:space="preserve">before </w:t>
      </w:r>
      <w:r w:rsidRPr="00DE6A20">
        <w:rPr>
          <w:rFonts w:ascii="Arial" w:eastAsia="Arial" w:hAnsi="Arial" w:cs="Arial"/>
          <w:b/>
          <w:sz w:val="22"/>
          <w:szCs w:val="22"/>
          <w:rPrChange w:id="558" w:author="Dunn, Julia (NIH/NIMH) [F]" w:date="2020-04-09T16:54:00Z">
            <w:rPr>
              <w:rFonts w:eastAsia="Arial"/>
            </w:rPr>
          </w:rPrChange>
        </w:rPr>
        <w:t xml:space="preserve">the Coronavirus/COVID-19 </w:t>
      </w:r>
      <w:r w:rsidR="00526882" w:rsidRPr="00DE6A20">
        <w:rPr>
          <w:rFonts w:ascii="Arial" w:eastAsia="Arial" w:hAnsi="Arial" w:cs="Arial"/>
          <w:b/>
          <w:sz w:val="22"/>
          <w:szCs w:val="22"/>
          <w:rPrChange w:id="559" w:author="Dunn, Julia (NIH/NIMH) [F]" w:date="2020-04-09T16:54:00Z">
            <w:rPr>
              <w:rFonts w:eastAsia="Arial"/>
            </w:rPr>
          </w:rPrChange>
        </w:rPr>
        <w:t>crisis in your area</w:t>
      </w:r>
      <w:r w:rsidRPr="00DE6A20">
        <w:rPr>
          <w:rFonts w:ascii="Arial" w:eastAsia="Arial" w:hAnsi="Arial" w:cs="Arial"/>
          <w:b/>
          <w:sz w:val="22"/>
          <w:szCs w:val="22"/>
          <w:rPrChange w:id="560" w:author="Dunn, Julia (NIH/NIMH) [F]" w:date="2020-04-09T16:54:00Z">
            <w:rPr>
              <w:rFonts w:eastAsia="Arial"/>
            </w:rPr>
          </w:rPrChange>
        </w:rPr>
        <w:t>?</w:t>
      </w:r>
    </w:p>
    <w:p w14:paraId="000000E7" w14:textId="77777777" w:rsidR="00067B04" w:rsidRPr="00BF0FB2" w:rsidRDefault="007C6F70" w:rsidP="002B2D62">
      <w:pPr>
        <w:pStyle w:val="ListParagraph"/>
        <w:numPr>
          <w:ilvl w:val="1"/>
          <w:numId w:val="77"/>
        </w:numPr>
        <w:rPr>
          <w:rFonts w:ascii="Arial" w:eastAsia="Arial" w:hAnsi="Arial" w:cs="Arial"/>
          <w:sz w:val="22"/>
          <w:szCs w:val="22"/>
          <w:highlight w:val="white"/>
          <w:rPrChange w:id="561" w:author="Foote, Beth (NIH/NIMH) [F]" w:date="2020-04-09T16:56:00Z">
            <w:rPr>
              <w:rFonts w:ascii="Arial" w:eastAsia="Arial" w:hAnsi="Arial" w:cs="Arial"/>
              <w:sz w:val="22"/>
              <w:szCs w:val="22"/>
              <w:highlight w:val="white"/>
            </w:rPr>
          </w:rPrChange>
        </w:rPr>
        <w:pPrChange w:id="562" w:author="Dunn, Julia (NIH/NIMH) [F]" w:date="2020-04-09T16:57:00Z">
          <w:pPr>
            <w:numPr>
              <w:numId w:val="11"/>
            </w:numPr>
            <w:ind w:left="1440" w:hanging="360"/>
          </w:pPr>
        </w:pPrChange>
      </w:pPr>
      <w:r w:rsidRPr="00BF0FB2">
        <w:rPr>
          <w:rFonts w:ascii="Arial" w:eastAsia="Arial" w:hAnsi="Arial" w:cs="Arial"/>
          <w:sz w:val="22"/>
          <w:szCs w:val="22"/>
          <w:highlight w:val="white"/>
          <w:rPrChange w:id="563" w:author="Foote, Beth (NIH/NIMH) [F]" w:date="2020-04-09T16:56:00Z">
            <w:rPr>
              <w:rFonts w:ascii="Arial" w:eastAsia="Arial" w:hAnsi="Arial" w:cs="Arial"/>
              <w:sz w:val="22"/>
              <w:szCs w:val="22"/>
              <w:highlight w:val="white"/>
            </w:rPr>
          </w:rPrChange>
        </w:rPr>
        <w:t>A lot less</w:t>
      </w:r>
    </w:p>
    <w:p w14:paraId="000000E8" w14:textId="078B1803" w:rsidR="00067B04" w:rsidRPr="00BF0FB2" w:rsidRDefault="007C6F70" w:rsidP="002B2D62">
      <w:pPr>
        <w:pStyle w:val="ListParagraph"/>
        <w:numPr>
          <w:ilvl w:val="1"/>
          <w:numId w:val="77"/>
        </w:numPr>
        <w:rPr>
          <w:rFonts w:ascii="Arial" w:eastAsia="Arial" w:hAnsi="Arial" w:cs="Arial"/>
          <w:sz w:val="22"/>
          <w:szCs w:val="22"/>
          <w:highlight w:val="white"/>
          <w:rPrChange w:id="564" w:author="Foote, Beth (NIH/NIMH) [F]" w:date="2020-04-09T16:56:00Z">
            <w:rPr>
              <w:rFonts w:ascii="Arial" w:eastAsia="Arial" w:hAnsi="Arial" w:cs="Arial"/>
              <w:sz w:val="22"/>
              <w:szCs w:val="22"/>
              <w:highlight w:val="white"/>
            </w:rPr>
          </w:rPrChange>
        </w:rPr>
        <w:pPrChange w:id="565" w:author="Dunn, Julia (NIH/NIMH) [F]" w:date="2020-04-09T16:57:00Z">
          <w:pPr>
            <w:numPr>
              <w:numId w:val="11"/>
            </w:numPr>
            <w:ind w:left="1440" w:hanging="360"/>
          </w:pPr>
        </w:pPrChange>
      </w:pPr>
      <w:del w:id="566" w:author="Foote, Beth (NIH/NIMH) [F]" w:date="2020-04-09T16:53:00Z">
        <w:r w:rsidRPr="00BF0FB2">
          <w:rPr>
            <w:rFonts w:ascii="Arial" w:eastAsia="Arial" w:hAnsi="Arial" w:cs="Arial"/>
            <w:sz w:val="22"/>
            <w:szCs w:val="22"/>
            <w:highlight w:val="white"/>
            <w:rPrChange w:id="567" w:author="Foote, Beth (NIH/NIMH) [F]" w:date="2020-04-09T16:56:00Z">
              <w:rPr>
                <w:rFonts w:ascii="Arial" w:eastAsia="Arial" w:hAnsi="Arial" w:cs="Arial"/>
                <w:sz w:val="22"/>
                <w:szCs w:val="22"/>
                <w:highlight w:val="white"/>
              </w:rPr>
            </w:rPrChange>
          </w:rPr>
          <w:delText>A</w:delText>
        </w:r>
      </w:del>
      <w:r w:rsidRPr="00BF0FB2">
        <w:rPr>
          <w:rFonts w:ascii="Arial" w:eastAsia="Arial" w:hAnsi="Arial" w:cs="Arial"/>
          <w:sz w:val="22"/>
          <w:szCs w:val="22"/>
          <w:highlight w:val="white"/>
          <w:rPrChange w:id="568" w:author="Foote, Beth (NIH/NIMH) [F]" w:date="2020-04-09T16:56:00Z">
            <w:rPr>
              <w:rFonts w:ascii="Arial" w:eastAsia="Arial" w:hAnsi="Arial" w:cs="Arial"/>
              <w:sz w:val="22"/>
              <w:szCs w:val="22"/>
              <w:highlight w:val="white"/>
            </w:rPr>
          </w:rPrChange>
        </w:rPr>
        <w:t xml:space="preserve"> little less</w:t>
      </w:r>
    </w:p>
    <w:p w14:paraId="000000E9" w14:textId="77777777" w:rsidR="00067B04" w:rsidRPr="00B00E5C" w:rsidRDefault="007C6F70" w:rsidP="002B2D62">
      <w:pPr>
        <w:numPr>
          <w:ilvl w:val="1"/>
          <w:numId w:val="77"/>
        </w:numPr>
        <w:rPr>
          <w:rFonts w:ascii="Arial" w:eastAsia="Arial" w:hAnsi="Arial" w:cs="Arial"/>
          <w:sz w:val="22"/>
          <w:szCs w:val="22"/>
          <w:highlight w:val="white"/>
          <w:rPrChange w:id="569" w:author="Foote, Beth (NIH/NIMH) [F]" w:date="2020-04-09T16:57:00Z">
            <w:rPr>
              <w:rFonts w:ascii="Arial" w:eastAsia="Arial" w:hAnsi="Arial" w:cs="Arial"/>
              <w:sz w:val="22"/>
              <w:szCs w:val="22"/>
              <w:highlight w:val="white"/>
            </w:rPr>
          </w:rPrChange>
        </w:rPr>
        <w:pPrChange w:id="570" w:author="Dunn, Julia (NIH/NIMH) [F]" w:date="2020-04-09T16:57:00Z">
          <w:pPr>
            <w:numPr>
              <w:numId w:val="11"/>
            </w:numPr>
            <w:ind w:left="1440" w:hanging="360"/>
          </w:pPr>
        </w:pPrChange>
      </w:pPr>
      <w:r w:rsidRPr="00B00E5C">
        <w:rPr>
          <w:rFonts w:ascii="Arial" w:eastAsia="Arial" w:hAnsi="Arial" w:cs="Arial"/>
          <w:sz w:val="22"/>
          <w:szCs w:val="22"/>
          <w:highlight w:val="white"/>
          <w:rPrChange w:id="571" w:author="Foote, Beth (NIH/NIMH) [F]" w:date="2020-04-09T16:57:00Z">
            <w:rPr>
              <w:rFonts w:ascii="Arial" w:eastAsia="Arial" w:hAnsi="Arial" w:cs="Arial"/>
              <w:sz w:val="22"/>
              <w:szCs w:val="22"/>
              <w:highlight w:val="white"/>
            </w:rPr>
          </w:rPrChange>
        </w:rPr>
        <w:t>About the same</w:t>
      </w:r>
    </w:p>
    <w:p w14:paraId="000000EA" w14:textId="77777777" w:rsidR="00067B04" w:rsidRPr="00B00E5C" w:rsidRDefault="007C6F70" w:rsidP="002B2D62">
      <w:pPr>
        <w:numPr>
          <w:ilvl w:val="1"/>
          <w:numId w:val="77"/>
        </w:numPr>
        <w:rPr>
          <w:rFonts w:ascii="Arial" w:eastAsia="Arial" w:hAnsi="Arial" w:cs="Arial"/>
          <w:sz w:val="22"/>
          <w:szCs w:val="22"/>
          <w:highlight w:val="white"/>
          <w:rPrChange w:id="572" w:author="Foote, Beth (NIH/NIMH) [F]" w:date="2020-04-09T16:57:00Z">
            <w:rPr>
              <w:rFonts w:ascii="Arial" w:eastAsia="Arial" w:hAnsi="Arial" w:cs="Arial"/>
              <w:sz w:val="22"/>
              <w:szCs w:val="22"/>
              <w:highlight w:val="white"/>
            </w:rPr>
          </w:rPrChange>
        </w:rPr>
        <w:pPrChange w:id="573" w:author="Dunn, Julia (NIH/NIMH) [F]" w:date="2020-04-09T16:57:00Z">
          <w:pPr>
            <w:numPr>
              <w:numId w:val="11"/>
            </w:numPr>
            <w:ind w:left="1440" w:hanging="360"/>
          </w:pPr>
        </w:pPrChange>
      </w:pPr>
      <w:r w:rsidRPr="00B00E5C">
        <w:rPr>
          <w:rFonts w:ascii="Arial" w:eastAsia="Arial" w:hAnsi="Arial" w:cs="Arial"/>
          <w:sz w:val="22"/>
          <w:szCs w:val="22"/>
          <w:highlight w:val="white"/>
          <w:rPrChange w:id="574" w:author="Foote, Beth (NIH/NIMH) [F]" w:date="2020-04-09T16:57:00Z">
            <w:rPr>
              <w:rFonts w:ascii="Arial" w:eastAsia="Arial" w:hAnsi="Arial" w:cs="Arial"/>
              <w:sz w:val="22"/>
              <w:szCs w:val="22"/>
              <w:highlight w:val="white"/>
            </w:rPr>
          </w:rPrChange>
        </w:rPr>
        <w:t>A little more</w:t>
      </w:r>
    </w:p>
    <w:p w14:paraId="000000EB" w14:textId="77777777" w:rsidR="00067B04" w:rsidRPr="00B00E5C" w:rsidRDefault="007C6F70" w:rsidP="002B2D62">
      <w:pPr>
        <w:numPr>
          <w:ilvl w:val="1"/>
          <w:numId w:val="77"/>
        </w:numPr>
        <w:rPr>
          <w:rFonts w:ascii="Arial" w:eastAsia="Arial" w:hAnsi="Arial" w:cs="Arial"/>
          <w:sz w:val="22"/>
          <w:szCs w:val="22"/>
          <w:highlight w:val="white"/>
          <w:rPrChange w:id="575" w:author="Foote, Beth (NIH/NIMH) [F]" w:date="2020-04-09T16:57:00Z">
            <w:rPr>
              <w:rFonts w:ascii="Arial" w:eastAsia="Arial" w:hAnsi="Arial" w:cs="Arial"/>
              <w:sz w:val="22"/>
              <w:szCs w:val="22"/>
              <w:highlight w:val="white"/>
            </w:rPr>
          </w:rPrChange>
        </w:rPr>
        <w:pPrChange w:id="576" w:author="Dunn, Julia (NIH/NIMH) [F]" w:date="2020-04-09T16:57:00Z">
          <w:pPr>
            <w:numPr>
              <w:numId w:val="11"/>
            </w:numPr>
            <w:ind w:left="1440" w:hanging="360"/>
          </w:pPr>
        </w:pPrChange>
      </w:pPr>
      <w:r w:rsidRPr="00B00E5C">
        <w:rPr>
          <w:rFonts w:ascii="Arial" w:eastAsia="Arial" w:hAnsi="Arial" w:cs="Arial"/>
          <w:sz w:val="22"/>
          <w:szCs w:val="22"/>
          <w:highlight w:val="white"/>
          <w:rPrChange w:id="577" w:author="Foote, Beth (NIH/NIMH) [F]" w:date="2020-04-09T16:57:00Z">
            <w:rPr>
              <w:rFonts w:ascii="Arial" w:eastAsia="Arial" w:hAnsi="Arial" w:cs="Arial"/>
              <w:sz w:val="22"/>
              <w:szCs w:val="22"/>
              <w:highlight w:val="white"/>
            </w:rPr>
          </w:rPrChang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rsidP="00DE6A20">
      <w:pPr>
        <w:numPr>
          <w:ilvl w:val="0"/>
          <w:numId w:val="75"/>
        </w:numPr>
        <w:rPr>
          <w:sz w:val="22"/>
          <w:szCs w:val="22"/>
        </w:rPr>
        <w:pPrChange w:id="578" w:author="Dunn, Julia (NIH/NIMH) [F]" w:date="2020-04-09T16:54:00Z">
          <w:pPr>
            <w:numPr>
              <w:numId w:val="10"/>
            </w:numPr>
            <w:ind w:left="720" w:hanging="360"/>
          </w:pPr>
        </w:pPrChange>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rsidP="00DE6A20">
      <w:pPr>
        <w:numPr>
          <w:ilvl w:val="1"/>
          <w:numId w:val="75"/>
        </w:numPr>
        <w:rPr>
          <w:rFonts w:ascii="Arial" w:eastAsia="Arial" w:hAnsi="Arial" w:cs="Arial"/>
          <w:sz w:val="22"/>
          <w:szCs w:val="22"/>
        </w:rPr>
        <w:pPrChange w:id="579" w:author="Dunn, Julia (NIH/NIMH) [F]" w:date="2020-04-09T16:54:00Z">
          <w:pPr>
            <w:numPr>
              <w:ilvl w:val="1"/>
              <w:numId w:val="10"/>
            </w:numPr>
            <w:ind w:left="1440" w:hanging="360"/>
          </w:pPr>
        </w:pPrChange>
      </w:pPr>
      <w:r>
        <w:rPr>
          <w:rFonts w:ascii="Arial" w:eastAsia="Arial" w:hAnsi="Arial" w:cs="Arial"/>
          <w:sz w:val="22"/>
          <w:szCs w:val="22"/>
          <w:highlight w:val="white"/>
        </w:rPr>
        <w:t>None</w:t>
      </w:r>
    </w:p>
    <w:p w14:paraId="000000EF" w14:textId="77777777" w:rsidR="00067B04" w:rsidRDefault="007C6F70" w:rsidP="00DE6A20">
      <w:pPr>
        <w:numPr>
          <w:ilvl w:val="1"/>
          <w:numId w:val="75"/>
        </w:numPr>
        <w:rPr>
          <w:rFonts w:ascii="Arial" w:eastAsia="Arial" w:hAnsi="Arial" w:cs="Arial"/>
          <w:sz w:val="22"/>
          <w:szCs w:val="22"/>
        </w:rPr>
        <w:pPrChange w:id="580" w:author="Dunn, Julia (NIH/NIMH) [F]" w:date="2020-04-09T16:54:00Z">
          <w:pPr>
            <w:numPr>
              <w:ilvl w:val="1"/>
              <w:numId w:val="10"/>
            </w:numPr>
            <w:ind w:left="1440" w:hanging="360"/>
          </w:pPr>
        </w:pPrChange>
      </w:pPr>
      <w:r>
        <w:rPr>
          <w:rFonts w:ascii="Arial" w:eastAsia="Arial" w:hAnsi="Arial" w:cs="Arial"/>
          <w:sz w:val="22"/>
          <w:szCs w:val="22"/>
          <w:highlight w:val="white"/>
        </w:rPr>
        <w:t>A little</w:t>
      </w:r>
    </w:p>
    <w:p w14:paraId="000000F0" w14:textId="77777777" w:rsidR="00067B04" w:rsidRDefault="007C6F70" w:rsidP="00DE6A20">
      <w:pPr>
        <w:numPr>
          <w:ilvl w:val="1"/>
          <w:numId w:val="75"/>
        </w:numPr>
        <w:rPr>
          <w:rFonts w:ascii="Arial" w:eastAsia="Arial" w:hAnsi="Arial" w:cs="Arial"/>
          <w:sz w:val="22"/>
          <w:szCs w:val="22"/>
        </w:rPr>
        <w:pPrChange w:id="581" w:author="Dunn, Julia (NIH/NIMH) [F]" w:date="2020-04-09T16:54:00Z">
          <w:pPr>
            <w:numPr>
              <w:ilvl w:val="1"/>
              <w:numId w:val="10"/>
            </w:numPr>
            <w:ind w:left="1440" w:hanging="360"/>
          </w:pPr>
        </w:pPrChange>
      </w:pPr>
      <w:r>
        <w:rPr>
          <w:rFonts w:ascii="Arial" w:eastAsia="Arial" w:hAnsi="Arial" w:cs="Arial"/>
          <w:sz w:val="22"/>
          <w:szCs w:val="22"/>
          <w:highlight w:val="white"/>
        </w:rPr>
        <w:t>Moderate</w:t>
      </w:r>
    </w:p>
    <w:p w14:paraId="000000F1" w14:textId="77777777" w:rsidR="00067B04" w:rsidRDefault="007C6F70" w:rsidP="00DE6A20">
      <w:pPr>
        <w:numPr>
          <w:ilvl w:val="1"/>
          <w:numId w:val="75"/>
        </w:numPr>
        <w:rPr>
          <w:rFonts w:ascii="Arial" w:eastAsia="Arial" w:hAnsi="Arial" w:cs="Arial"/>
          <w:sz w:val="22"/>
          <w:szCs w:val="22"/>
        </w:rPr>
        <w:pPrChange w:id="582" w:author="Dunn, Julia (NIH/NIMH) [F]" w:date="2020-04-09T16:54:00Z">
          <w:pPr>
            <w:numPr>
              <w:ilvl w:val="1"/>
              <w:numId w:val="10"/>
            </w:numPr>
            <w:ind w:left="1440" w:hanging="360"/>
          </w:pPr>
        </w:pPrChange>
      </w:pPr>
      <w:r>
        <w:rPr>
          <w:rFonts w:ascii="Arial" w:eastAsia="Arial" w:hAnsi="Arial" w:cs="Arial"/>
          <w:sz w:val="22"/>
          <w:szCs w:val="22"/>
          <w:highlight w:val="white"/>
        </w:rPr>
        <w:t>A lot</w:t>
      </w:r>
    </w:p>
    <w:p w14:paraId="000000F2" w14:textId="77777777" w:rsidR="00067B04" w:rsidRDefault="007C6F70" w:rsidP="00DE6A20">
      <w:pPr>
        <w:numPr>
          <w:ilvl w:val="1"/>
          <w:numId w:val="75"/>
        </w:numPr>
        <w:rPr>
          <w:rFonts w:ascii="Arial" w:eastAsia="Arial" w:hAnsi="Arial" w:cs="Arial"/>
          <w:sz w:val="22"/>
          <w:szCs w:val="22"/>
        </w:rPr>
        <w:pPrChange w:id="583" w:author="Dunn, Julia (NIH/NIMH) [F]" w:date="2020-04-09T16:54:00Z">
          <w:pPr>
            <w:numPr>
              <w:ilvl w:val="1"/>
              <w:numId w:val="10"/>
            </w:numPr>
            <w:ind w:left="1440" w:hanging="360"/>
          </w:pPr>
        </w:pPrChange>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rsidP="00DE6A20">
      <w:pPr>
        <w:numPr>
          <w:ilvl w:val="0"/>
          <w:numId w:val="75"/>
        </w:numPr>
        <w:rPr>
          <w:sz w:val="22"/>
          <w:szCs w:val="22"/>
        </w:rPr>
        <w:pPrChange w:id="584" w:author="Dunn, Julia (NIH/NIMH) [F]" w:date="2020-04-09T16:54:00Z">
          <w:pPr>
            <w:numPr>
              <w:numId w:val="10"/>
            </w:numPr>
            <w:ind w:left="720" w:hanging="360"/>
          </w:pPr>
        </w:pPrChange>
      </w:pPr>
      <w:r>
        <w:rPr>
          <w:rFonts w:ascii="Arial" w:eastAsia="Arial" w:hAnsi="Arial" w:cs="Arial"/>
          <w:b/>
          <w:sz w:val="22"/>
          <w:szCs w:val="22"/>
        </w:rPr>
        <w:t>… has the quality of the relationships between your child and members of his/her family changed? </w:t>
      </w:r>
    </w:p>
    <w:p w14:paraId="000000F5" w14:textId="77777777" w:rsidR="00067B04" w:rsidRPr="00B00E5C" w:rsidRDefault="007C6F70" w:rsidP="002B2D62">
      <w:pPr>
        <w:numPr>
          <w:ilvl w:val="1"/>
          <w:numId w:val="65"/>
        </w:numPr>
        <w:rPr>
          <w:rFonts w:ascii="Arial" w:eastAsia="Arial" w:hAnsi="Arial" w:cs="Arial"/>
          <w:sz w:val="22"/>
          <w:szCs w:val="22"/>
          <w:rPrChange w:id="585" w:author="Foote, Beth (NIH/NIMH) [F]" w:date="2020-04-09T16:57:00Z">
            <w:rPr>
              <w:rFonts w:ascii="Arial" w:eastAsia="Arial" w:hAnsi="Arial" w:cs="Arial"/>
              <w:sz w:val="22"/>
              <w:szCs w:val="22"/>
            </w:rPr>
          </w:rPrChange>
        </w:rPr>
        <w:pPrChange w:id="586" w:author="Dunn, Julia (NIH/NIMH) [F]" w:date="2020-04-09T16:56:00Z">
          <w:pPr>
            <w:numPr>
              <w:numId w:val="15"/>
            </w:numPr>
            <w:ind w:left="1440" w:hanging="360"/>
          </w:pPr>
        </w:pPrChange>
      </w:pPr>
      <w:r w:rsidRPr="00B00E5C">
        <w:rPr>
          <w:rFonts w:ascii="Arial" w:eastAsia="Arial" w:hAnsi="Arial" w:cs="Arial"/>
          <w:sz w:val="22"/>
          <w:szCs w:val="22"/>
          <w:rPrChange w:id="587" w:author="Foote, Beth (NIH/NIMH) [F]" w:date="2020-04-09T16:57:00Z">
            <w:rPr>
              <w:rFonts w:ascii="Arial" w:eastAsia="Arial" w:hAnsi="Arial" w:cs="Arial"/>
              <w:sz w:val="22"/>
              <w:szCs w:val="22"/>
            </w:rPr>
          </w:rPrChange>
        </w:rPr>
        <w:t>A lot worse</w:t>
      </w:r>
    </w:p>
    <w:p w14:paraId="000000F6" w14:textId="77777777" w:rsidR="00067B04" w:rsidRPr="00B00E5C" w:rsidRDefault="007C6F70" w:rsidP="002B2D62">
      <w:pPr>
        <w:numPr>
          <w:ilvl w:val="1"/>
          <w:numId w:val="65"/>
        </w:numPr>
        <w:rPr>
          <w:rFonts w:ascii="Arial" w:eastAsia="Arial" w:hAnsi="Arial" w:cs="Arial"/>
          <w:sz w:val="22"/>
          <w:szCs w:val="22"/>
          <w:rPrChange w:id="588" w:author="Foote, Beth (NIH/NIMH) [F]" w:date="2020-04-09T16:57:00Z">
            <w:rPr>
              <w:rFonts w:ascii="Arial" w:eastAsia="Arial" w:hAnsi="Arial" w:cs="Arial"/>
              <w:sz w:val="22"/>
              <w:szCs w:val="22"/>
            </w:rPr>
          </w:rPrChange>
        </w:rPr>
        <w:pPrChange w:id="589" w:author="Dunn, Julia (NIH/NIMH) [F]" w:date="2020-04-09T16:56:00Z">
          <w:pPr>
            <w:numPr>
              <w:numId w:val="15"/>
            </w:numPr>
            <w:ind w:left="1440" w:hanging="360"/>
          </w:pPr>
        </w:pPrChange>
      </w:pPr>
      <w:r w:rsidRPr="00B00E5C">
        <w:rPr>
          <w:rFonts w:ascii="Arial" w:eastAsia="Arial" w:hAnsi="Arial" w:cs="Arial"/>
          <w:sz w:val="22"/>
          <w:szCs w:val="22"/>
          <w:rPrChange w:id="590" w:author="Foote, Beth (NIH/NIMH) [F]" w:date="2020-04-09T16:57:00Z">
            <w:rPr>
              <w:rFonts w:ascii="Arial" w:eastAsia="Arial" w:hAnsi="Arial" w:cs="Arial"/>
              <w:sz w:val="22"/>
              <w:szCs w:val="22"/>
            </w:rPr>
          </w:rPrChange>
        </w:rPr>
        <w:t>A little worse</w:t>
      </w:r>
    </w:p>
    <w:p w14:paraId="000000F7" w14:textId="77777777" w:rsidR="00067B04" w:rsidRPr="00B00E5C" w:rsidRDefault="007C6F70" w:rsidP="002B2D62">
      <w:pPr>
        <w:numPr>
          <w:ilvl w:val="1"/>
          <w:numId w:val="65"/>
        </w:numPr>
        <w:rPr>
          <w:rFonts w:ascii="Arial" w:eastAsia="Arial" w:hAnsi="Arial" w:cs="Arial"/>
          <w:sz w:val="22"/>
          <w:szCs w:val="22"/>
          <w:rPrChange w:id="591" w:author="Foote, Beth (NIH/NIMH) [F]" w:date="2020-04-09T16:57:00Z">
            <w:rPr>
              <w:rFonts w:ascii="Arial" w:eastAsia="Arial" w:hAnsi="Arial" w:cs="Arial"/>
              <w:sz w:val="22"/>
              <w:szCs w:val="22"/>
            </w:rPr>
          </w:rPrChange>
        </w:rPr>
        <w:pPrChange w:id="592" w:author="Dunn, Julia (NIH/NIMH) [F]" w:date="2020-04-09T16:56:00Z">
          <w:pPr>
            <w:numPr>
              <w:numId w:val="15"/>
            </w:numPr>
            <w:ind w:left="1440" w:hanging="360"/>
          </w:pPr>
        </w:pPrChange>
      </w:pPr>
      <w:r w:rsidRPr="00B00E5C">
        <w:rPr>
          <w:rFonts w:ascii="Arial" w:eastAsia="Arial" w:hAnsi="Arial" w:cs="Arial"/>
          <w:sz w:val="22"/>
          <w:szCs w:val="22"/>
          <w:rPrChange w:id="593" w:author="Foote, Beth (NIH/NIMH) [F]" w:date="2020-04-09T16:57:00Z">
            <w:rPr>
              <w:rFonts w:ascii="Arial" w:eastAsia="Arial" w:hAnsi="Arial" w:cs="Arial"/>
              <w:sz w:val="22"/>
              <w:szCs w:val="22"/>
            </w:rPr>
          </w:rPrChange>
        </w:rPr>
        <w:t>About the same</w:t>
      </w:r>
    </w:p>
    <w:p w14:paraId="000000F8" w14:textId="77777777" w:rsidR="00067B04" w:rsidRPr="00B00E5C" w:rsidRDefault="007C6F70" w:rsidP="002B2D62">
      <w:pPr>
        <w:numPr>
          <w:ilvl w:val="1"/>
          <w:numId w:val="65"/>
        </w:numPr>
        <w:rPr>
          <w:rFonts w:ascii="Arial" w:eastAsia="Arial" w:hAnsi="Arial" w:cs="Arial"/>
          <w:sz w:val="22"/>
          <w:szCs w:val="22"/>
          <w:rPrChange w:id="594" w:author="Foote, Beth (NIH/NIMH) [F]" w:date="2020-04-09T16:57:00Z">
            <w:rPr>
              <w:rFonts w:ascii="Arial" w:eastAsia="Arial" w:hAnsi="Arial" w:cs="Arial"/>
              <w:sz w:val="22"/>
              <w:szCs w:val="22"/>
            </w:rPr>
          </w:rPrChange>
        </w:rPr>
        <w:pPrChange w:id="595" w:author="Dunn, Julia (NIH/NIMH) [F]" w:date="2020-04-09T16:56:00Z">
          <w:pPr>
            <w:numPr>
              <w:numId w:val="15"/>
            </w:numPr>
            <w:ind w:left="1440" w:hanging="360"/>
          </w:pPr>
        </w:pPrChange>
      </w:pPr>
      <w:r w:rsidRPr="00B00E5C">
        <w:rPr>
          <w:rFonts w:ascii="Arial" w:eastAsia="Arial" w:hAnsi="Arial" w:cs="Arial"/>
          <w:sz w:val="22"/>
          <w:szCs w:val="22"/>
          <w:rPrChange w:id="596" w:author="Foote, Beth (NIH/NIMH) [F]" w:date="2020-04-09T16:57:00Z">
            <w:rPr>
              <w:rFonts w:ascii="Arial" w:eastAsia="Arial" w:hAnsi="Arial" w:cs="Arial"/>
              <w:sz w:val="22"/>
              <w:szCs w:val="22"/>
            </w:rPr>
          </w:rPrChange>
        </w:rPr>
        <w:t>A little better</w:t>
      </w:r>
    </w:p>
    <w:p w14:paraId="000000F9" w14:textId="77777777" w:rsidR="00067B04" w:rsidRPr="00B00E5C" w:rsidRDefault="007C6F70" w:rsidP="002B2D62">
      <w:pPr>
        <w:numPr>
          <w:ilvl w:val="1"/>
          <w:numId w:val="65"/>
        </w:numPr>
        <w:rPr>
          <w:rFonts w:ascii="Arial" w:eastAsia="Arial" w:hAnsi="Arial" w:cs="Arial"/>
          <w:sz w:val="22"/>
          <w:szCs w:val="22"/>
          <w:rPrChange w:id="597" w:author="Foote, Beth (NIH/NIMH) [F]" w:date="2020-04-09T16:57:00Z">
            <w:rPr>
              <w:rFonts w:ascii="Arial" w:eastAsia="Arial" w:hAnsi="Arial" w:cs="Arial"/>
              <w:sz w:val="22"/>
              <w:szCs w:val="22"/>
            </w:rPr>
          </w:rPrChange>
        </w:rPr>
        <w:pPrChange w:id="598" w:author="Dunn, Julia (NIH/NIMH) [F]" w:date="2020-04-09T16:56:00Z">
          <w:pPr>
            <w:numPr>
              <w:numId w:val="15"/>
            </w:numPr>
            <w:ind w:left="1440" w:hanging="360"/>
          </w:pPr>
        </w:pPrChange>
      </w:pPr>
      <w:r w:rsidRPr="00B00E5C">
        <w:rPr>
          <w:rFonts w:ascii="Arial" w:eastAsia="Arial" w:hAnsi="Arial" w:cs="Arial"/>
          <w:sz w:val="22"/>
          <w:szCs w:val="22"/>
          <w:rPrChange w:id="599" w:author="Foote, Beth (NIH/NIMH) [F]" w:date="2020-04-09T16:57:00Z">
            <w:rPr>
              <w:rFonts w:ascii="Arial" w:eastAsia="Arial" w:hAnsi="Arial" w:cs="Arial"/>
              <w:sz w:val="22"/>
              <w:szCs w:val="22"/>
            </w:rPr>
          </w:rPrChange>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rsidP="00DE6A20">
      <w:pPr>
        <w:numPr>
          <w:ilvl w:val="0"/>
          <w:numId w:val="75"/>
        </w:numPr>
        <w:rPr>
          <w:sz w:val="22"/>
          <w:szCs w:val="22"/>
        </w:rPr>
        <w:pPrChange w:id="600" w:author="Dunn, Julia (NIH/NIMH) [F]" w:date="2020-04-09T16:54:00Z">
          <w:pPr>
            <w:numPr>
              <w:numId w:val="10"/>
            </w:numPr>
            <w:ind w:left="720" w:hanging="360"/>
          </w:pPr>
        </w:pPrChange>
      </w:pPr>
      <w:r>
        <w:rPr>
          <w:rFonts w:ascii="Arial" w:eastAsia="Arial" w:hAnsi="Arial" w:cs="Arial"/>
          <w:b/>
          <w:sz w:val="22"/>
          <w:szCs w:val="22"/>
        </w:rPr>
        <w:t>… how stressful have these changes in family contacts been for your child?</w:t>
      </w:r>
    </w:p>
    <w:p w14:paraId="000000FC" w14:textId="77777777" w:rsidR="00067B04" w:rsidRDefault="007C6F70" w:rsidP="00DE6A20">
      <w:pPr>
        <w:numPr>
          <w:ilvl w:val="1"/>
          <w:numId w:val="75"/>
        </w:numPr>
        <w:rPr>
          <w:rFonts w:ascii="Arial" w:eastAsia="Arial" w:hAnsi="Arial" w:cs="Arial"/>
          <w:sz w:val="22"/>
          <w:szCs w:val="22"/>
        </w:rPr>
        <w:pPrChange w:id="601" w:author="Dunn, Julia (NIH/NIMH) [F]" w:date="2020-04-09T16:54:00Z">
          <w:pPr>
            <w:numPr>
              <w:ilvl w:val="1"/>
              <w:numId w:val="10"/>
            </w:numPr>
            <w:ind w:left="1440" w:hanging="360"/>
          </w:pPr>
        </w:pPrChange>
      </w:pPr>
      <w:r>
        <w:rPr>
          <w:rFonts w:ascii="Arial" w:eastAsia="Arial" w:hAnsi="Arial" w:cs="Arial"/>
          <w:sz w:val="22"/>
          <w:szCs w:val="22"/>
        </w:rPr>
        <w:t>Not at all</w:t>
      </w:r>
    </w:p>
    <w:p w14:paraId="000000FD" w14:textId="77777777" w:rsidR="00067B04" w:rsidRDefault="007C6F70" w:rsidP="00DE6A20">
      <w:pPr>
        <w:numPr>
          <w:ilvl w:val="1"/>
          <w:numId w:val="75"/>
        </w:numPr>
        <w:rPr>
          <w:rFonts w:ascii="Arial" w:eastAsia="Arial" w:hAnsi="Arial" w:cs="Arial"/>
          <w:sz w:val="22"/>
          <w:szCs w:val="22"/>
        </w:rPr>
        <w:pPrChange w:id="602" w:author="Dunn, Julia (NIH/NIMH) [F]" w:date="2020-04-09T16:54:00Z">
          <w:pPr>
            <w:numPr>
              <w:ilvl w:val="1"/>
              <w:numId w:val="10"/>
            </w:numPr>
            <w:ind w:left="1440" w:hanging="360"/>
          </w:pPr>
        </w:pPrChange>
      </w:pPr>
      <w:r>
        <w:rPr>
          <w:rFonts w:ascii="Arial" w:eastAsia="Arial" w:hAnsi="Arial" w:cs="Arial"/>
          <w:sz w:val="22"/>
          <w:szCs w:val="22"/>
        </w:rPr>
        <w:t>Slightly</w:t>
      </w:r>
    </w:p>
    <w:p w14:paraId="000000FE" w14:textId="77777777" w:rsidR="00067B04" w:rsidRDefault="007C6F70" w:rsidP="00DE6A20">
      <w:pPr>
        <w:numPr>
          <w:ilvl w:val="1"/>
          <w:numId w:val="75"/>
        </w:numPr>
        <w:rPr>
          <w:rFonts w:ascii="Arial" w:eastAsia="Arial" w:hAnsi="Arial" w:cs="Arial"/>
          <w:sz w:val="22"/>
          <w:szCs w:val="22"/>
        </w:rPr>
        <w:pPrChange w:id="603" w:author="Dunn, Julia (NIH/NIMH) [F]" w:date="2020-04-09T16:54:00Z">
          <w:pPr>
            <w:numPr>
              <w:ilvl w:val="1"/>
              <w:numId w:val="10"/>
            </w:numPr>
            <w:ind w:left="1440" w:hanging="360"/>
          </w:pPr>
        </w:pPrChange>
      </w:pPr>
      <w:r>
        <w:rPr>
          <w:rFonts w:ascii="Arial" w:eastAsia="Arial" w:hAnsi="Arial" w:cs="Arial"/>
          <w:sz w:val="22"/>
          <w:szCs w:val="22"/>
        </w:rPr>
        <w:t>Moderately</w:t>
      </w:r>
    </w:p>
    <w:p w14:paraId="000000FF" w14:textId="77777777" w:rsidR="00067B04" w:rsidRDefault="007C6F70" w:rsidP="00DE6A20">
      <w:pPr>
        <w:numPr>
          <w:ilvl w:val="1"/>
          <w:numId w:val="75"/>
        </w:numPr>
        <w:rPr>
          <w:rFonts w:ascii="Arial" w:eastAsia="Arial" w:hAnsi="Arial" w:cs="Arial"/>
          <w:sz w:val="22"/>
          <w:szCs w:val="22"/>
        </w:rPr>
        <w:pPrChange w:id="604" w:author="Dunn, Julia (NIH/NIMH) [F]" w:date="2020-04-09T16:54:00Z">
          <w:pPr>
            <w:numPr>
              <w:ilvl w:val="1"/>
              <w:numId w:val="10"/>
            </w:numPr>
            <w:ind w:left="1440" w:hanging="360"/>
          </w:pPr>
        </w:pPrChange>
      </w:pPr>
      <w:r>
        <w:rPr>
          <w:rFonts w:ascii="Arial" w:eastAsia="Arial" w:hAnsi="Arial" w:cs="Arial"/>
          <w:sz w:val="22"/>
          <w:szCs w:val="22"/>
        </w:rPr>
        <w:t>Very</w:t>
      </w:r>
    </w:p>
    <w:p w14:paraId="37A60766" w14:textId="1DC6CA37" w:rsidR="00BB37E6" w:rsidDel="00246603" w:rsidRDefault="007C6F70" w:rsidP="00F0116C">
      <w:pPr>
        <w:pStyle w:val="ListParagraph"/>
        <w:numPr>
          <w:ilvl w:val="1"/>
          <w:numId w:val="75"/>
        </w:numPr>
        <w:rPr>
          <w:del w:id="605" w:author="Dunn, Julia (NIH/NIMH) [F]" w:date="2020-04-07T11:35:00Z"/>
          <w:rFonts w:ascii="Arial" w:eastAsia="Arial" w:hAnsi="Arial" w:cs="Arial"/>
          <w:sz w:val="22"/>
          <w:szCs w:val="22"/>
        </w:rPr>
      </w:pPr>
      <w:r w:rsidRPr="00B00E5C">
        <w:rPr>
          <w:rFonts w:ascii="Arial" w:eastAsia="Arial" w:hAnsi="Arial" w:cs="Arial"/>
          <w:sz w:val="22"/>
          <w:szCs w:val="22"/>
          <w:rPrChange w:id="606" w:author="Foote, Beth (NIH/NIMH) [F]" w:date="2020-04-09T16:57:00Z">
            <w:rPr>
              <w:rFonts w:ascii="Arial" w:eastAsia="Arial" w:hAnsi="Arial" w:cs="Arial"/>
              <w:sz w:val="22"/>
              <w:szCs w:val="22"/>
            </w:rPr>
          </w:rPrChange>
        </w:rPr>
        <w:t>Extremely</w:t>
      </w:r>
    </w:p>
    <w:p w14:paraId="542B7F98" w14:textId="77777777" w:rsidR="00246603" w:rsidRPr="00B00E5C" w:rsidRDefault="00246603" w:rsidP="00F0116C">
      <w:pPr>
        <w:pStyle w:val="ListParagraph"/>
        <w:numPr>
          <w:ilvl w:val="1"/>
          <w:numId w:val="75"/>
        </w:numPr>
        <w:rPr>
          <w:ins w:id="607" w:author="Dunn, Julia (NIH/NIMH) [F]" w:date="2020-04-09T16:58:00Z"/>
          <w:rFonts w:ascii="Arial" w:eastAsia="Arial" w:hAnsi="Arial" w:cs="Arial"/>
          <w:sz w:val="22"/>
          <w:szCs w:val="22"/>
          <w:rPrChange w:id="608" w:author="Foote, Beth (NIH/NIMH) [F]" w:date="2020-04-09T16:57:00Z">
            <w:rPr>
              <w:ins w:id="609" w:author="Dunn, Julia (NIH/NIMH) [F]" w:date="2020-04-09T16:58:00Z"/>
              <w:rFonts w:ascii="Arial" w:eastAsia="Arial" w:hAnsi="Arial" w:cs="Arial"/>
              <w:sz w:val="22"/>
              <w:szCs w:val="22"/>
            </w:rPr>
          </w:rPrChange>
        </w:rPr>
        <w:pPrChange w:id="610" w:author="Dunn, Julia (NIH/NIMH) [F]" w:date="2020-04-09T16:54:00Z">
          <w:pPr>
            <w:numPr>
              <w:ilvl w:val="1"/>
              <w:numId w:val="10"/>
            </w:numPr>
            <w:ind w:left="1440" w:hanging="360"/>
          </w:pPr>
        </w:pPrChange>
      </w:pPr>
    </w:p>
    <w:p w14:paraId="7160092B" w14:textId="2282B8B0" w:rsidR="00297082" w:rsidRPr="00D07E0F" w:rsidRDefault="00297082" w:rsidP="00F0116C">
      <w:pPr>
        <w:pStyle w:val="ListParagraph"/>
        <w:numPr>
          <w:ilvl w:val="1"/>
          <w:numId w:val="75"/>
        </w:numPr>
        <w:rPr>
          <w:rFonts w:eastAsia="Arial"/>
          <w:b/>
        </w:rPr>
        <w:pPrChange w:id="611" w:author="Dunn, Julia (NIH/NIMH) [F]" w:date="2020-04-09T16:54:00Z">
          <w:pPr/>
        </w:pPrChange>
      </w:pPr>
      <w:del w:id="612" w:author="Dunn, Julia (NIH/NIMH) [F]" w:date="2020-04-07T11:35:00Z">
        <w:r w:rsidRPr="00B00E5C" w:rsidDel="00597B6B">
          <w:rPr>
            <w:rFonts w:eastAsia="Arial"/>
            <w:rPrChange w:id="613" w:author="Foote, Beth (NIH/NIMH) [F]" w:date="2020-04-09T16:57:00Z">
              <w:rPr>
                <w:rFonts w:ascii="Arial" w:eastAsia="Arial" w:hAnsi="Arial" w:cs="Arial"/>
                <w:b/>
                <w:sz w:val="22"/>
                <w:szCs w:val="22"/>
              </w:rPr>
            </w:rPrChange>
          </w:rPr>
          <w:br w:type="page"/>
        </w:r>
      </w:del>
    </w:p>
    <w:p w14:paraId="00000101" w14:textId="717A06B4" w:rsidR="00067B04" w:rsidRPr="00246603" w:rsidRDefault="007C6F70" w:rsidP="00246603">
      <w:pPr>
        <w:pStyle w:val="ListParagraph"/>
        <w:numPr>
          <w:ilvl w:val="0"/>
          <w:numId w:val="75"/>
        </w:numPr>
        <w:spacing w:before="149"/>
        <w:rPr>
          <w:sz w:val="22"/>
          <w:szCs w:val="22"/>
          <w:rPrChange w:id="614" w:author="Dunn, Julia (NIH/NIMH) [F]" w:date="2020-04-09T16:58:00Z">
            <w:rPr/>
          </w:rPrChange>
        </w:rPr>
        <w:pPrChange w:id="615" w:author="Dunn, Julia (NIH/NIMH) [F]" w:date="2020-04-09T16:58:00Z">
          <w:pPr>
            <w:numPr>
              <w:numId w:val="10"/>
            </w:numPr>
            <w:spacing w:before="149"/>
            <w:ind w:left="720" w:hanging="360"/>
          </w:pPr>
        </w:pPrChange>
      </w:pPr>
      <w:r w:rsidRPr="00246603">
        <w:rPr>
          <w:rFonts w:ascii="Arial" w:eastAsia="Arial" w:hAnsi="Arial" w:cs="Arial"/>
          <w:b/>
          <w:sz w:val="22"/>
          <w:szCs w:val="22"/>
          <w:rPrChange w:id="616" w:author="Dunn, Julia (NIH/NIMH) [F]" w:date="2020-04-09T16:58:00Z">
            <w:rPr>
              <w:rFonts w:eastAsia="Arial"/>
            </w:rPr>
          </w:rPrChange>
        </w:rPr>
        <w:t>… has the quality of your child’s relationships with his/her friends changed?</w:t>
      </w:r>
      <w:r w:rsidRPr="00246603">
        <w:rPr>
          <w:rFonts w:ascii="Arial" w:eastAsia="Arial" w:hAnsi="Arial" w:cs="Arial"/>
          <w:b/>
          <w:sz w:val="22"/>
          <w:szCs w:val="22"/>
          <w:rPrChange w:id="617" w:author="Dunn, Julia (NIH/NIMH) [F]" w:date="2020-04-09T16:58:00Z">
            <w:rPr>
              <w:rFonts w:eastAsia="Arial"/>
            </w:rPr>
          </w:rPrChange>
        </w:rPr>
        <w:tab/>
      </w:r>
    </w:p>
    <w:p w14:paraId="00000102" w14:textId="347272CA" w:rsidR="00067B04" w:rsidRPr="00F0116C" w:rsidRDefault="007C6F70" w:rsidP="00440843">
      <w:pPr>
        <w:numPr>
          <w:ilvl w:val="1"/>
          <w:numId w:val="78"/>
        </w:numPr>
        <w:rPr>
          <w:rFonts w:ascii="Arial" w:eastAsia="Arial" w:hAnsi="Arial" w:cs="Arial"/>
          <w:sz w:val="22"/>
          <w:szCs w:val="22"/>
          <w:rPrChange w:id="618" w:author="Foote, Beth (NIH/NIMH) [F]" w:date="2020-04-09T16:57:00Z">
            <w:rPr>
              <w:rFonts w:ascii="Arial" w:eastAsia="Arial" w:hAnsi="Arial" w:cs="Arial"/>
              <w:sz w:val="22"/>
              <w:szCs w:val="22"/>
            </w:rPr>
          </w:rPrChange>
        </w:rPr>
        <w:pPrChange w:id="619" w:author="Dunn, Julia (NIH/NIMH) [F]" w:date="2020-04-09T16:58:00Z">
          <w:pPr>
            <w:numPr>
              <w:numId w:val="22"/>
            </w:numPr>
            <w:ind w:left="1440" w:hanging="360"/>
          </w:pPr>
        </w:pPrChange>
      </w:pPr>
      <w:r w:rsidRPr="00F0116C">
        <w:rPr>
          <w:rFonts w:ascii="Arial" w:eastAsia="Arial" w:hAnsi="Arial" w:cs="Arial"/>
          <w:sz w:val="22"/>
          <w:szCs w:val="22"/>
          <w:rPrChange w:id="620" w:author="Foote, Beth (NIH/NIMH) [F]" w:date="2020-04-09T16:57:00Z">
            <w:rPr>
              <w:rFonts w:ascii="Arial" w:eastAsia="Arial" w:hAnsi="Arial" w:cs="Arial"/>
              <w:sz w:val="22"/>
              <w:szCs w:val="22"/>
            </w:rPr>
          </w:rPrChange>
        </w:rPr>
        <w:t>A lot worse</w:t>
      </w:r>
    </w:p>
    <w:p w14:paraId="00000103" w14:textId="1BA24CC2" w:rsidR="00067B04" w:rsidRPr="00904C58" w:rsidRDefault="007C6F70" w:rsidP="00440843">
      <w:pPr>
        <w:numPr>
          <w:ilvl w:val="1"/>
          <w:numId w:val="78"/>
        </w:numPr>
        <w:rPr>
          <w:rFonts w:ascii="Arial" w:eastAsia="Arial" w:hAnsi="Arial" w:cs="Arial"/>
          <w:sz w:val="22"/>
          <w:szCs w:val="22"/>
          <w:rPrChange w:id="621" w:author="Foote, Beth (NIH/NIMH) [F]" w:date="2020-04-09T16:57:00Z">
            <w:rPr>
              <w:rFonts w:ascii="Arial" w:eastAsia="Arial" w:hAnsi="Arial" w:cs="Arial"/>
              <w:sz w:val="22"/>
              <w:szCs w:val="22"/>
            </w:rPr>
          </w:rPrChange>
        </w:rPr>
        <w:pPrChange w:id="622" w:author="Dunn, Julia (NIH/NIMH) [F]" w:date="2020-04-09T16:58:00Z">
          <w:pPr>
            <w:numPr>
              <w:numId w:val="22"/>
            </w:numPr>
            <w:ind w:left="1440" w:hanging="360"/>
          </w:pPr>
        </w:pPrChange>
      </w:pPr>
      <w:r w:rsidRPr="00904C58">
        <w:rPr>
          <w:rFonts w:ascii="Arial" w:eastAsia="Arial" w:hAnsi="Arial" w:cs="Arial"/>
          <w:sz w:val="22"/>
          <w:szCs w:val="22"/>
          <w:rPrChange w:id="623" w:author="Foote, Beth (NIH/NIMH) [F]" w:date="2020-04-09T16:57:00Z">
            <w:rPr>
              <w:rFonts w:ascii="Arial" w:eastAsia="Arial" w:hAnsi="Arial" w:cs="Arial"/>
              <w:sz w:val="22"/>
              <w:szCs w:val="22"/>
            </w:rPr>
          </w:rPrChange>
        </w:rPr>
        <w:t xml:space="preserve">A little worse </w:t>
      </w:r>
    </w:p>
    <w:p w14:paraId="00000104" w14:textId="30D62218" w:rsidR="00067B04" w:rsidRPr="008C3DBF" w:rsidRDefault="007C6F70" w:rsidP="00440843">
      <w:pPr>
        <w:numPr>
          <w:ilvl w:val="1"/>
          <w:numId w:val="78"/>
        </w:numPr>
        <w:rPr>
          <w:rFonts w:ascii="Arial" w:eastAsia="Arial" w:hAnsi="Arial" w:cs="Arial"/>
          <w:sz w:val="22"/>
          <w:szCs w:val="22"/>
          <w:rPrChange w:id="624" w:author="Foote, Beth (NIH/NIMH) [F]" w:date="2020-04-09T16:58:00Z">
            <w:rPr>
              <w:rFonts w:ascii="Arial" w:eastAsia="Arial" w:hAnsi="Arial" w:cs="Arial"/>
              <w:sz w:val="22"/>
              <w:szCs w:val="22"/>
            </w:rPr>
          </w:rPrChange>
        </w:rPr>
        <w:pPrChange w:id="625" w:author="Dunn, Julia (NIH/NIMH) [F]" w:date="2020-04-09T16:58:00Z">
          <w:pPr>
            <w:numPr>
              <w:numId w:val="22"/>
            </w:numPr>
            <w:ind w:left="1440" w:hanging="360"/>
          </w:pPr>
        </w:pPrChange>
      </w:pPr>
      <w:r w:rsidRPr="008C3DBF">
        <w:rPr>
          <w:rFonts w:ascii="Arial" w:eastAsia="Arial" w:hAnsi="Arial" w:cs="Arial"/>
          <w:sz w:val="22"/>
          <w:szCs w:val="22"/>
          <w:rPrChange w:id="626" w:author="Foote, Beth (NIH/NIMH) [F]" w:date="2020-04-09T16:58:00Z">
            <w:rPr>
              <w:rFonts w:ascii="Arial" w:eastAsia="Arial" w:hAnsi="Arial" w:cs="Arial"/>
              <w:sz w:val="22"/>
              <w:szCs w:val="22"/>
            </w:rPr>
          </w:rPrChange>
        </w:rPr>
        <w:t>About the same</w:t>
      </w:r>
    </w:p>
    <w:p w14:paraId="00000105" w14:textId="233440B6" w:rsidR="00067B04" w:rsidRPr="008C3DBF" w:rsidRDefault="007C6F70" w:rsidP="00440843">
      <w:pPr>
        <w:numPr>
          <w:ilvl w:val="1"/>
          <w:numId w:val="78"/>
        </w:numPr>
        <w:rPr>
          <w:rFonts w:ascii="Arial" w:eastAsia="Arial" w:hAnsi="Arial" w:cs="Arial"/>
          <w:sz w:val="22"/>
          <w:szCs w:val="22"/>
          <w:rPrChange w:id="627" w:author="Foote, Beth (NIH/NIMH) [F]" w:date="2020-04-09T16:58:00Z">
            <w:rPr>
              <w:rFonts w:ascii="Arial" w:eastAsia="Arial" w:hAnsi="Arial" w:cs="Arial"/>
              <w:sz w:val="22"/>
              <w:szCs w:val="22"/>
            </w:rPr>
          </w:rPrChange>
        </w:rPr>
        <w:pPrChange w:id="628" w:author="Dunn, Julia (NIH/NIMH) [F]" w:date="2020-04-09T16:58:00Z">
          <w:pPr>
            <w:numPr>
              <w:numId w:val="22"/>
            </w:numPr>
            <w:ind w:left="1440" w:hanging="360"/>
          </w:pPr>
        </w:pPrChange>
      </w:pPr>
      <w:r w:rsidRPr="008C3DBF">
        <w:rPr>
          <w:rFonts w:ascii="Arial" w:eastAsia="Arial" w:hAnsi="Arial" w:cs="Arial"/>
          <w:sz w:val="22"/>
          <w:szCs w:val="22"/>
          <w:rPrChange w:id="629" w:author="Foote, Beth (NIH/NIMH) [F]" w:date="2020-04-09T16:58:00Z">
            <w:rPr>
              <w:rFonts w:ascii="Arial" w:eastAsia="Arial" w:hAnsi="Arial" w:cs="Arial"/>
              <w:sz w:val="22"/>
              <w:szCs w:val="22"/>
            </w:rPr>
          </w:rPrChange>
        </w:rPr>
        <w:t xml:space="preserve">A little better  </w:t>
      </w:r>
    </w:p>
    <w:p w14:paraId="00000106" w14:textId="34CF544A" w:rsidR="00067B04" w:rsidRPr="008C3DBF" w:rsidRDefault="007C6F70" w:rsidP="00440843">
      <w:pPr>
        <w:numPr>
          <w:ilvl w:val="1"/>
          <w:numId w:val="78"/>
        </w:numPr>
        <w:rPr>
          <w:rFonts w:ascii="Arial" w:eastAsia="Arial" w:hAnsi="Arial" w:cs="Arial"/>
          <w:sz w:val="22"/>
          <w:szCs w:val="22"/>
          <w:rPrChange w:id="630" w:author="Foote, Beth (NIH/NIMH) [F]" w:date="2020-04-09T16:58:00Z">
            <w:rPr>
              <w:rFonts w:ascii="Arial" w:eastAsia="Arial" w:hAnsi="Arial" w:cs="Arial"/>
              <w:sz w:val="22"/>
              <w:szCs w:val="22"/>
            </w:rPr>
          </w:rPrChange>
        </w:rPr>
        <w:pPrChange w:id="631" w:author="Dunn, Julia (NIH/NIMH) [F]" w:date="2020-04-09T16:58:00Z">
          <w:pPr>
            <w:numPr>
              <w:numId w:val="22"/>
            </w:numPr>
            <w:ind w:left="1440" w:hanging="360"/>
          </w:pPr>
        </w:pPrChange>
      </w:pPr>
      <w:r w:rsidRPr="008C3DBF">
        <w:rPr>
          <w:rFonts w:ascii="Arial" w:eastAsia="Arial" w:hAnsi="Arial" w:cs="Arial"/>
          <w:sz w:val="22"/>
          <w:szCs w:val="22"/>
          <w:rPrChange w:id="632" w:author="Foote, Beth (NIH/NIMH) [F]" w:date="2020-04-09T16:58:00Z">
            <w:rPr>
              <w:rFonts w:ascii="Arial" w:eastAsia="Arial" w:hAnsi="Arial" w:cs="Arial"/>
              <w:sz w:val="22"/>
              <w:szCs w:val="22"/>
            </w:rPr>
          </w:rPrChange>
        </w:rPr>
        <w:t>A lot better</w:t>
      </w:r>
    </w:p>
    <w:p w14:paraId="00000107" w14:textId="77777777" w:rsidR="00067B04" w:rsidRDefault="00067B04">
      <w:pPr>
        <w:rPr>
          <w:rFonts w:ascii="Arial" w:eastAsia="Arial" w:hAnsi="Arial" w:cs="Arial"/>
          <w:sz w:val="22"/>
          <w:szCs w:val="22"/>
        </w:rPr>
      </w:pPr>
    </w:p>
    <w:p w14:paraId="00000108" w14:textId="77777777" w:rsidR="00067B04" w:rsidRDefault="007C6F70" w:rsidP="00DE6A20">
      <w:pPr>
        <w:numPr>
          <w:ilvl w:val="0"/>
          <w:numId w:val="75"/>
        </w:numPr>
        <w:rPr>
          <w:sz w:val="22"/>
          <w:szCs w:val="22"/>
        </w:rPr>
        <w:pPrChange w:id="633" w:author="Dunn, Julia (NIH/NIMH) [F]" w:date="2020-04-09T16:54:00Z">
          <w:pPr>
            <w:numPr>
              <w:numId w:val="10"/>
            </w:numPr>
            <w:ind w:left="720" w:hanging="360"/>
          </w:pPr>
        </w:pPrChange>
      </w:pPr>
      <w:r>
        <w:rPr>
          <w:rFonts w:ascii="Arial" w:eastAsia="Arial" w:hAnsi="Arial" w:cs="Arial"/>
          <w:b/>
          <w:sz w:val="22"/>
          <w:szCs w:val="22"/>
        </w:rPr>
        <w:t>… how stressful have these changes in social contacts been for your child?</w:t>
      </w:r>
    </w:p>
    <w:p w14:paraId="00000109" w14:textId="77777777" w:rsidR="00067B04" w:rsidRDefault="007C6F70" w:rsidP="00DE6A20">
      <w:pPr>
        <w:numPr>
          <w:ilvl w:val="1"/>
          <w:numId w:val="75"/>
        </w:numPr>
        <w:rPr>
          <w:rFonts w:ascii="Arial" w:eastAsia="Arial" w:hAnsi="Arial" w:cs="Arial"/>
          <w:sz w:val="22"/>
          <w:szCs w:val="22"/>
        </w:rPr>
        <w:pPrChange w:id="634"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0A" w14:textId="77777777" w:rsidR="00067B04" w:rsidRDefault="007C6F70" w:rsidP="00DE6A20">
      <w:pPr>
        <w:numPr>
          <w:ilvl w:val="1"/>
          <w:numId w:val="75"/>
        </w:numPr>
        <w:rPr>
          <w:rFonts w:ascii="Arial" w:eastAsia="Arial" w:hAnsi="Arial" w:cs="Arial"/>
          <w:sz w:val="22"/>
          <w:szCs w:val="22"/>
        </w:rPr>
        <w:pPrChange w:id="635"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0B" w14:textId="77777777" w:rsidR="00067B04" w:rsidRDefault="007C6F70" w:rsidP="00DE6A20">
      <w:pPr>
        <w:numPr>
          <w:ilvl w:val="1"/>
          <w:numId w:val="75"/>
        </w:numPr>
        <w:rPr>
          <w:rFonts w:ascii="Arial" w:eastAsia="Arial" w:hAnsi="Arial" w:cs="Arial"/>
          <w:sz w:val="22"/>
          <w:szCs w:val="22"/>
        </w:rPr>
        <w:pPrChange w:id="636"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0C" w14:textId="77777777" w:rsidR="00067B04" w:rsidRDefault="007C6F70" w:rsidP="00DE6A20">
      <w:pPr>
        <w:numPr>
          <w:ilvl w:val="1"/>
          <w:numId w:val="75"/>
        </w:numPr>
        <w:rPr>
          <w:rFonts w:ascii="Arial" w:eastAsia="Arial" w:hAnsi="Arial" w:cs="Arial"/>
          <w:sz w:val="22"/>
          <w:szCs w:val="22"/>
        </w:rPr>
        <w:pPrChange w:id="637"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0D" w14:textId="77777777" w:rsidR="00067B04" w:rsidRDefault="007C6F70" w:rsidP="00DE6A20">
      <w:pPr>
        <w:numPr>
          <w:ilvl w:val="1"/>
          <w:numId w:val="75"/>
        </w:numPr>
        <w:rPr>
          <w:rFonts w:ascii="Arial" w:eastAsia="Arial" w:hAnsi="Arial" w:cs="Arial"/>
          <w:sz w:val="22"/>
          <w:szCs w:val="22"/>
        </w:rPr>
        <w:pPrChange w:id="638"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0000010E" w14:textId="77777777" w:rsidR="00067B04" w:rsidRPr="001D6D89" w:rsidDel="00DE6A20" w:rsidRDefault="00067B04" w:rsidP="00246603">
      <w:pPr>
        <w:ind w:left="720"/>
        <w:rPr>
          <w:del w:id="639" w:author="Dunn, Julia (NIH/NIMH) [F]" w:date="2020-04-09T16:54:00Z"/>
          <w:rFonts w:ascii="Arial" w:eastAsia="Arial" w:hAnsi="Arial" w:cs="Arial"/>
          <w:sz w:val="22"/>
          <w:szCs w:val="22"/>
          <w:rPrChange w:id="640" w:author="Dunn, Julia (NIH/NIMH) [F]" w:date="2020-04-09T16:56:00Z">
            <w:rPr>
              <w:del w:id="641" w:author="Dunn, Julia (NIH/NIMH) [F]" w:date="2020-04-09T16:54:00Z"/>
              <w:rFonts w:eastAsia="Arial"/>
            </w:rPr>
          </w:rPrChange>
        </w:rPr>
        <w:pPrChange w:id="642" w:author="Dunn, Julia (NIH/NIMH) [F]" w:date="2020-04-09T16:58:00Z">
          <w:pPr/>
        </w:pPrChange>
      </w:pPr>
    </w:p>
    <w:p w14:paraId="5E7C0CBA" w14:textId="1F5403BA" w:rsidR="00D07E0F" w:rsidRPr="0065217B" w:rsidRDefault="00D07E0F" w:rsidP="00246603">
      <w:pPr>
        <w:pStyle w:val="ListParagraph"/>
        <w:rPr>
          <w:ins w:id="643" w:author="Dunn, Julia (NIH/NIMH) [F]" w:date="2020-04-07T11:35:00Z"/>
          <w:rFonts w:eastAsia="Arial"/>
          <w:b/>
          <w:rPrChange w:id="644" w:author="Foote, Beth (NIH/NIMH) [F]" w:date="2020-04-09T16:56:00Z">
            <w:rPr>
              <w:ins w:id="645" w:author="Dunn, Julia (NIH/NIMH) [F]" w:date="2020-04-07T11:35:00Z"/>
              <w:rFonts w:ascii="Arial" w:eastAsia="Arial" w:hAnsi="Arial" w:cs="Arial"/>
              <w:b/>
              <w:sz w:val="22"/>
              <w:szCs w:val="22"/>
            </w:rPr>
          </w:rPrChange>
        </w:rPr>
        <w:pPrChange w:id="646" w:author="Dunn, Julia (NIH/NIMH) [F]" w:date="2020-04-09T16:58:00Z">
          <w:pPr/>
        </w:pPrChange>
      </w:pPr>
    </w:p>
    <w:p w14:paraId="5D5502CD" w14:textId="77777777" w:rsidR="00DE6A20" w:rsidRDefault="00DE6A20">
      <w:pPr>
        <w:rPr>
          <w:ins w:id="647" w:author="Dunn, Julia (NIH/NIMH) [F]" w:date="2020-04-09T16:54:00Z"/>
          <w:rFonts w:ascii="Arial" w:eastAsia="Arial" w:hAnsi="Arial" w:cs="Arial"/>
          <w:b/>
          <w:sz w:val="22"/>
          <w:szCs w:val="22"/>
        </w:rPr>
      </w:pPr>
      <w:ins w:id="648" w:author="Dunn, Julia (NIH/NIMH) [F]" w:date="2020-04-09T16:54:00Z">
        <w:r>
          <w:rPr>
            <w:rFonts w:ascii="Arial" w:eastAsia="Arial" w:hAnsi="Arial" w:cs="Arial"/>
            <w:b/>
            <w:sz w:val="22"/>
            <w:szCs w:val="22"/>
          </w:rPr>
          <w:br w:type="page"/>
        </w:r>
      </w:ins>
    </w:p>
    <w:p w14:paraId="0000010F" w14:textId="6048A8AE" w:rsidR="00067B04" w:rsidRDefault="007C6F70" w:rsidP="00DE6A20">
      <w:pPr>
        <w:numPr>
          <w:ilvl w:val="0"/>
          <w:numId w:val="75"/>
        </w:numPr>
        <w:rPr>
          <w:sz w:val="22"/>
          <w:szCs w:val="22"/>
        </w:rPr>
        <w:pPrChange w:id="649" w:author="Dunn, Julia (NIH/NIMH) [F]" w:date="2020-04-09T16:54:00Z">
          <w:pPr>
            <w:numPr>
              <w:numId w:val="10"/>
            </w:numPr>
            <w:ind w:left="720" w:hanging="360"/>
          </w:pPr>
        </w:pPrChange>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rsidP="00DE6A20">
      <w:pPr>
        <w:numPr>
          <w:ilvl w:val="1"/>
          <w:numId w:val="75"/>
        </w:numPr>
        <w:rPr>
          <w:rFonts w:ascii="Arial" w:eastAsia="Arial" w:hAnsi="Arial" w:cs="Arial"/>
          <w:sz w:val="22"/>
          <w:szCs w:val="22"/>
        </w:rPr>
        <w:pPrChange w:id="650"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1" w14:textId="77777777" w:rsidR="00067B04" w:rsidRDefault="007C6F70" w:rsidP="00DE6A20">
      <w:pPr>
        <w:numPr>
          <w:ilvl w:val="1"/>
          <w:numId w:val="75"/>
        </w:numPr>
        <w:rPr>
          <w:rFonts w:ascii="Arial" w:eastAsia="Arial" w:hAnsi="Arial" w:cs="Arial"/>
          <w:sz w:val="22"/>
          <w:szCs w:val="22"/>
        </w:rPr>
        <w:pPrChange w:id="651"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12" w14:textId="77777777" w:rsidR="00067B04" w:rsidRDefault="007C6F70" w:rsidP="00DE6A20">
      <w:pPr>
        <w:numPr>
          <w:ilvl w:val="1"/>
          <w:numId w:val="75"/>
        </w:numPr>
        <w:rPr>
          <w:rFonts w:ascii="Arial" w:eastAsia="Arial" w:hAnsi="Arial" w:cs="Arial"/>
          <w:sz w:val="22"/>
          <w:szCs w:val="22"/>
        </w:rPr>
        <w:pPrChange w:id="652"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13" w14:textId="77777777" w:rsidR="00067B04" w:rsidRDefault="007C6F70" w:rsidP="00DE6A20">
      <w:pPr>
        <w:numPr>
          <w:ilvl w:val="1"/>
          <w:numId w:val="75"/>
        </w:numPr>
        <w:rPr>
          <w:rFonts w:ascii="Arial" w:eastAsia="Arial" w:hAnsi="Arial" w:cs="Arial"/>
          <w:sz w:val="22"/>
          <w:szCs w:val="22"/>
        </w:rPr>
        <w:pPrChange w:id="653"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14" w14:textId="77777777" w:rsidR="00067B04" w:rsidRDefault="007C6F70" w:rsidP="00DE6A20">
      <w:pPr>
        <w:numPr>
          <w:ilvl w:val="1"/>
          <w:numId w:val="75"/>
        </w:numPr>
        <w:rPr>
          <w:rFonts w:ascii="Arial" w:eastAsia="Arial" w:hAnsi="Arial" w:cs="Arial"/>
          <w:sz w:val="22"/>
          <w:szCs w:val="22"/>
        </w:rPr>
        <w:pPrChange w:id="654"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rsidP="00DE6A20">
      <w:pPr>
        <w:numPr>
          <w:ilvl w:val="0"/>
          <w:numId w:val="75"/>
        </w:numPr>
        <w:rPr>
          <w:sz w:val="22"/>
          <w:szCs w:val="22"/>
        </w:rPr>
        <w:pPrChange w:id="655" w:author="Dunn, Julia (NIH/NIMH) [F]" w:date="2020-04-09T16:54:00Z">
          <w:pPr>
            <w:numPr>
              <w:numId w:val="10"/>
            </w:numPr>
            <w:ind w:left="720" w:hanging="360"/>
          </w:pPr>
        </w:pPrChange>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rsidP="00DE6A20">
      <w:pPr>
        <w:numPr>
          <w:ilvl w:val="1"/>
          <w:numId w:val="75"/>
        </w:numPr>
        <w:rPr>
          <w:rFonts w:ascii="Arial" w:eastAsia="Arial" w:hAnsi="Arial" w:cs="Arial"/>
          <w:sz w:val="22"/>
          <w:szCs w:val="22"/>
        </w:rPr>
        <w:pPrChange w:id="656"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8" w14:textId="77777777" w:rsidR="00067B04" w:rsidRDefault="007C6F70" w:rsidP="00DE6A20">
      <w:pPr>
        <w:numPr>
          <w:ilvl w:val="1"/>
          <w:numId w:val="75"/>
        </w:numPr>
        <w:rPr>
          <w:rFonts w:ascii="Arial" w:eastAsia="Arial" w:hAnsi="Arial" w:cs="Arial"/>
          <w:sz w:val="22"/>
          <w:szCs w:val="22"/>
        </w:rPr>
        <w:pPrChange w:id="657"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19" w14:textId="77777777" w:rsidR="00067B04" w:rsidRDefault="007C6F70" w:rsidP="00DE6A20">
      <w:pPr>
        <w:numPr>
          <w:ilvl w:val="1"/>
          <w:numId w:val="75"/>
        </w:numPr>
        <w:rPr>
          <w:rFonts w:ascii="Arial" w:eastAsia="Arial" w:hAnsi="Arial" w:cs="Arial"/>
          <w:sz w:val="22"/>
          <w:szCs w:val="22"/>
        </w:rPr>
        <w:pPrChange w:id="658"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1A" w14:textId="77777777" w:rsidR="00067B04" w:rsidRDefault="007C6F70" w:rsidP="00DE6A20">
      <w:pPr>
        <w:numPr>
          <w:ilvl w:val="1"/>
          <w:numId w:val="75"/>
        </w:numPr>
        <w:rPr>
          <w:rFonts w:ascii="Arial" w:eastAsia="Arial" w:hAnsi="Arial" w:cs="Arial"/>
          <w:sz w:val="22"/>
          <w:szCs w:val="22"/>
        </w:rPr>
        <w:pPrChange w:id="659"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1B" w14:textId="77777777" w:rsidR="00067B04" w:rsidRDefault="007C6F70" w:rsidP="00DE6A20">
      <w:pPr>
        <w:numPr>
          <w:ilvl w:val="1"/>
          <w:numId w:val="75"/>
        </w:numPr>
        <w:rPr>
          <w:rFonts w:ascii="Arial" w:eastAsia="Arial" w:hAnsi="Arial" w:cs="Arial"/>
          <w:sz w:val="22"/>
          <w:szCs w:val="22"/>
        </w:rPr>
        <w:pPrChange w:id="660"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rsidP="00DE6A20">
      <w:pPr>
        <w:numPr>
          <w:ilvl w:val="0"/>
          <w:numId w:val="75"/>
        </w:numPr>
        <w:rPr>
          <w:sz w:val="22"/>
          <w:szCs w:val="22"/>
        </w:rPr>
        <w:pPrChange w:id="661" w:author="Dunn, Julia (NIH/NIMH) [F]" w:date="2020-04-09T16:54:00Z">
          <w:pPr>
            <w:numPr>
              <w:numId w:val="10"/>
            </w:numPr>
            <w:ind w:left="720" w:hanging="360"/>
          </w:pPr>
        </w:pPrChange>
      </w:pPr>
      <w:r>
        <w:rPr>
          <w:rFonts w:ascii="Arial" w:eastAsia="Arial" w:hAnsi="Arial" w:cs="Arial"/>
          <w:b/>
          <w:sz w:val="22"/>
          <w:szCs w:val="22"/>
        </w:rPr>
        <w:t>… to what degree is your child concerned about the stability of your living situation?</w:t>
      </w:r>
    </w:p>
    <w:p w14:paraId="0000011E" w14:textId="77777777" w:rsidR="00067B04" w:rsidRDefault="007C6F70" w:rsidP="00DE6A20">
      <w:pPr>
        <w:numPr>
          <w:ilvl w:val="1"/>
          <w:numId w:val="75"/>
        </w:numPr>
        <w:rPr>
          <w:rFonts w:ascii="Arial" w:eastAsia="Arial" w:hAnsi="Arial" w:cs="Arial"/>
          <w:sz w:val="22"/>
          <w:szCs w:val="22"/>
        </w:rPr>
        <w:pPrChange w:id="662"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1F" w14:textId="77777777" w:rsidR="00067B04" w:rsidRDefault="007C6F70" w:rsidP="00DE6A20">
      <w:pPr>
        <w:numPr>
          <w:ilvl w:val="1"/>
          <w:numId w:val="75"/>
        </w:numPr>
        <w:rPr>
          <w:rFonts w:ascii="Arial" w:eastAsia="Arial" w:hAnsi="Arial" w:cs="Arial"/>
          <w:sz w:val="22"/>
          <w:szCs w:val="22"/>
        </w:rPr>
        <w:pPrChange w:id="663"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20" w14:textId="77777777" w:rsidR="00067B04" w:rsidRDefault="007C6F70" w:rsidP="00DE6A20">
      <w:pPr>
        <w:numPr>
          <w:ilvl w:val="1"/>
          <w:numId w:val="75"/>
        </w:numPr>
        <w:rPr>
          <w:rFonts w:ascii="Arial" w:eastAsia="Arial" w:hAnsi="Arial" w:cs="Arial"/>
          <w:sz w:val="22"/>
          <w:szCs w:val="22"/>
        </w:rPr>
        <w:pPrChange w:id="664"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21" w14:textId="77777777" w:rsidR="00067B04" w:rsidRDefault="007C6F70" w:rsidP="00DE6A20">
      <w:pPr>
        <w:numPr>
          <w:ilvl w:val="1"/>
          <w:numId w:val="75"/>
        </w:numPr>
        <w:rPr>
          <w:rFonts w:ascii="Arial" w:eastAsia="Arial" w:hAnsi="Arial" w:cs="Arial"/>
          <w:sz w:val="22"/>
          <w:szCs w:val="22"/>
        </w:rPr>
        <w:pPrChange w:id="665"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00000122" w14:textId="77777777" w:rsidR="00067B04" w:rsidRDefault="007C6F70" w:rsidP="00DE6A20">
      <w:pPr>
        <w:numPr>
          <w:ilvl w:val="1"/>
          <w:numId w:val="75"/>
        </w:numPr>
        <w:rPr>
          <w:rFonts w:ascii="Arial" w:eastAsia="Arial" w:hAnsi="Arial" w:cs="Arial"/>
          <w:sz w:val="22"/>
          <w:szCs w:val="22"/>
        </w:rPr>
        <w:pPrChange w:id="666"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rsidP="00DE6A20">
      <w:pPr>
        <w:numPr>
          <w:ilvl w:val="0"/>
          <w:numId w:val="75"/>
        </w:numPr>
        <w:rPr>
          <w:sz w:val="22"/>
          <w:szCs w:val="22"/>
        </w:rPr>
        <w:pPrChange w:id="667" w:author="Dunn, Julia (NIH/NIMH) [F]" w:date="2020-04-09T16:54:00Z">
          <w:pPr>
            <w:numPr>
              <w:numId w:val="10"/>
            </w:numPr>
            <w:ind w:left="720" w:hanging="360"/>
          </w:pPr>
        </w:pPrChange>
      </w:pPr>
      <w:r>
        <w:rPr>
          <w:rFonts w:ascii="Arial" w:eastAsia="Arial" w:hAnsi="Arial" w:cs="Arial"/>
          <w:b/>
          <w:sz w:val="22"/>
          <w:szCs w:val="22"/>
        </w:rPr>
        <w:t>… did your child worry whether your food would run out because of a lack of money? </w:t>
      </w:r>
    </w:p>
    <w:p w14:paraId="00000125" w14:textId="77777777" w:rsidR="00067B04" w:rsidRDefault="007C6F70" w:rsidP="00DE6A20">
      <w:pPr>
        <w:numPr>
          <w:ilvl w:val="1"/>
          <w:numId w:val="75"/>
        </w:numPr>
        <w:rPr>
          <w:rFonts w:ascii="Arial" w:eastAsia="Arial" w:hAnsi="Arial" w:cs="Arial"/>
          <w:sz w:val="22"/>
          <w:szCs w:val="22"/>
        </w:rPr>
        <w:pPrChange w:id="668" w:author="Dunn, Julia (NIH/NIMH) [F]" w:date="2020-04-09T16:54:00Z">
          <w:pPr>
            <w:numPr>
              <w:ilvl w:val="1"/>
              <w:numId w:val="10"/>
            </w:numPr>
            <w:ind w:left="1440" w:hanging="360"/>
          </w:pPr>
        </w:pPrChange>
      </w:pPr>
      <w:r>
        <w:rPr>
          <w:rFonts w:ascii="Arial" w:eastAsia="Arial" w:hAnsi="Arial" w:cs="Arial"/>
          <w:sz w:val="22"/>
          <w:szCs w:val="22"/>
        </w:rPr>
        <w:t>Yes</w:t>
      </w:r>
    </w:p>
    <w:p w14:paraId="00000126" w14:textId="77777777" w:rsidR="00067B04" w:rsidRDefault="007C6F70" w:rsidP="00DE6A20">
      <w:pPr>
        <w:numPr>
          <w:ilvl w:val="1"/>
          <w:numId w:val="75"/>
        </w:numPr>
        <w:rPr>
          <w:rFonts w:ascii="Arial" w:eastAsia="Arial" w:hAnsi="Arial" w:cs="Arial"/>
          <w:sz w:val="22"/>
          <w:szCs w:val="22"/>
        </w:rPr>
        <w:pPrChange w:id="669" w:author="Dunn, Julia (NIH/NIMH) [F]" w:date="2020-04-09T16:54:00Z">
          <w:pPr>
            <w:numPr>
              <w:ilvl w:val="1"/>
              <w:numId w:val="10"/>
            </w:numPr>
            <w:ind w:left="1440" w:hanging="360"/>
          </w:pPr>
        </w:pPrChange>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6962CDE7" w:rsidR="00067B04" w:rsidRDefault="00DD1837" w:rsidP="00DE6A20">
      <w:pPr>
        <w:numPr>
          <w:ilvl w:val="0"/>
          <w:numId w:val="75"/>
        </w:numPr>
        <w:rPr>
          <w:sz w:val="22"/>
          <w:szCs w:val="22"/>
        </w:rPr>
        <w:pPrChange w:id="670" w:author="Dunn, Julia (NIH/NIMH) [F]" w:date="2020-04-09T16:54:00Z">
          <w:pPr>
            <w:numPr>
              <w:numId w:val="10"/>
            </w:numPr>
            <w:ind w:left="720" w:hanging="360"/>
          </w:pPr>
        </w:pPrChange>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rsidP="00DE6A20">
      <w:pPr>
        <w:numPr>
          <w:ilvl w:val="1"/>
          <w:numId w:val="75"/>
        </w:numPr>
        <w:rPr>
          <w:rFonts w:ascii="Arial" w:eastAsia="Arial" w:hAnsi="Arial" w:cs="Arial"/>
          <w:sz w:val="22"/>
          <w:szCs w:val="22"/>
        </w:rPr>
        <w:pPrChange w:id="671" w:author="Dunn, Julia (NIH/NIMH) [F]" w:date="2020-04-09T16:54:00Z">
          <w:pPr>
            <w:numPr>
              <w:ilvl w:val="1"/>
              <w:numId w:val="10"/>
            </w:numPr>
            <w:ind w:left="1440" w:hanging="360"/>
          </w:pPr>
        </w:pPrChange>
      </w:pPr>
      <w:r>
        <w:rPr>
          <w:rFonts w:ascii="Arial" w:eastAsia="Arial" w:hAnsi="Arial" w:cs="Arial"/>
          <w:sz w:val="22"/>
          <w:szCs w:val="22"/>
          <w:highlight w:val="white"/>
        </w:rPr>
        <w:t>Not at all</w:t>
      </w:r>
    </w:p>
    <w:p w14:paraId="0000012A" w14:textId="77777777" w:rsidR="00067B04" w:rsidRDefault="007C6F70" w:rsidP="00DE6A20">
      <w:pPr>
        <w:numPr>
          <w:ilvl w:val="1"/>
          <w:numId w:val="75"/>
        </w:numPr>
        <w:rPr>
          <w:rFonts w:ascii="Arial" w:eastAsia="Arial" w:hAnsi="Arial" w:cs="Arial"/>
          <w:sz w:val="22"/>
          <w:szCs w:val="22"/>
        </w:rPr>
        <w:pPrChange w:id="672" w:author="Dunn, Julia (NIH/NIMH) [F]" w:date="2020-04-09T16:54:00Z">
          <w:pPr>
            <w:numPr>
              <w:ilvl w:val="1"/>
              <w:numId w:val="10"/>
            </w:numPr>
            <w:ind w:left="1440" w:hanging="360"/>
          </w:pPr>
        </w:pPrChange>
      </w:pPr>
      <w:r>
        <w:rPr>
          <w:rFonts w:ascii="Arial" w:eastAsia="Arial" w:hAnsi="Arial" w:cs="Arial"/>
          <w:sz w:val="22"/>
          <w:szCs w:val="22"/>
          <w:highlight w:val="white"/>
        </w:rPr>
        <w:t>Slightly</w:t>
      </w:r>
    </w:p>
    <w:p w14:paraId="0000012B" w14:textId="77777777" w:rsidR="00067B04" w:rsidRDefault="007C6F70" w:rsidP="00DE6A20">
      <w:pPr>
        <w:numPr>
          <w:ilvl w:val="1"/>
          <w:numId w:val="75"/>
        </w:numPr>
        <w:rPr>
          <w:rFonts w:ascii="Arial" w:eastAsia="Arial" w:hAnsi="Arial" w:cs="Arial"/>
          <w:sz w:val="22"/>
          <w:szCs w:val="22"/>
        </w:rPr>
        <w:pPrChange w:id="673" w:author="Dunn, Julia (NIH/NIMH) [F]" w:date="2020-04-09T16:54:00Z">
          <w:pPr>
            <w:numPr>
              <w:ilvl w:val="1"/>
              <w:numId w:val="10"/>
            </w:numPr>
            <w:ind w:left="1440" w:hanging="360"/>
          </w:pPr>
        </w:pPrChange>
      </w:pPr>
      <w:r>
        <w:rPr>
          <w:rFonts w:ascii="Arial" w:eastAsia="Arial" w:hAnsi="Arial" w:cs="Arial"/>
          <w:sz w:val="22"/>
          <w:szCs w:val="22"/>
          <w:highlight w:val="white"/>
        </w:rPr>
        <w:t>Moderately</w:t>
      </w:r>
    </w:p>
    <w:p w14:paraId="0000012C" w14:textId="77777777" w:rsidR="00067B04" w:rsidRDefault="007C6F70" w:rsidP="00DE6A20">
      <w:pPr>
        <w:numPr>
          <w:ilvl w:val="1"/>
          <w:numId w:val="75"/>
        </w:numPr>
        <w:rPr>
          <w:rFonts w:ascii="Arial" w:eastAsia="Arial" w:hAnsi="Arial" w:cs="Arial"/>
          <w:sz w:val="22"/>
          <w:szCs w:val="22"/>
        </w:rPr>
        <w:pPrChange w:id="674" w:author="Dunn, Julia (NIH/NIMH) [F]" w:date="2020-04-09T16:54:00Z">
          <w:pPr>
            <w:numPr>
              <w:ilvl w:val="1"/>
              <w:numId w:val="10"/>
            </w:numPr>
            <w:ind w:left="1440" w:hanging="360"/>
          </w:pPr>
        </w:pPrChange>
      </w:pPr>
      <w:r>
        <w:rPr>
          <w:rFonts w:ascii="Arial" w:eastAsia="Arial" w:hAnsi="Arial" w:cs="Arial"/>
          <w:sz w:val="22"/>
          <w:szCs w:val="22"/>
          <w:highlight w:val="white"/>
        </w:rPr>
        <w:t>Very</w:t>
      </w:r>
    </w:p>
    <w:p w14:paraId="2BBC8796" w14:textId="26055188" w:rsidR="00FA6305" w:rsidRDefault="007C6F70" w:rsidP="00DE6A20">
      <w:pPr>
        <w:numPr>
          <w:ilvl w:val="1"/>
          <w:numId w:val="75"/>
        </w:numPr>
        <w:rPr>
          <w:rFonts w:ascii="Arial" w:eastAsia="Arial" w:hAnsi="Arial" w:cs="Arial"/>
          <w:sz w:val="22"/>
          <w:szCs w:val="22"/>
        </w:rPr>
        <w:pPrChange w:id="675" w:author="Dunn, Julia (NIH/NIMH) [F]" w:date="2020-04-09T16:54:00Z">
          <w:pPr>
            <w:numPr>
              <w:ilvl w:val="1"/>
              <w:numId w:val="10"/>
            </w:numPr>
            <w:ind w:left="1440" w:hanging="360"/>
          </w:pPr>
        </w:pPrChange>
      </w:pPr>
      <w:r>
        <w:rPr>
          <w:rFonts w:ascii="Arial" w:eastAsia="Arial" w:hAnsi="Arial" w:cs="Arial"/>
          <w:sz w:val="22"/>
          <w:szCs w:val="22"/>
          <w:highlight w:val="white"/>
        </w:rPr>
        <w:t>Extremely</w:t>
      </w:r>
    </w:p>
    <w:p w14:paraId="35158F72" w14:textId="77777777" w:rsidR="00BB37E6" w:rsidRPr="00BB37E6" w:rsidRDefault="00BB37E6" w:rsidP="00BB37E6">
      <w:pPr>
        <w:ind w:left="1080"/>
        <w:rPr>
          <w:rFonts w:ascii="Arial" w:eastAsia="Arial" w:hAnsi="Arial" w:cs="Arial"/>
          <w:sz w:val="22"/>
          <w:szCs w:val="22"/>
        </w:rPr>
      </w:pPr>
    </w:p>
    <w:p w14:paraId="51417BCC" w14:textId="3A2F6478" w:rsidR="001C0452" w:rsidRPr="00175235" w:rsidRDefault="001C0452" w:rsidP="001C0452">
      <w:pPr>
        <w:pStyle w:val="Heading2"/>
        <w:rPr>
          <w:sz w:val="28"/>
          <w:szCs w:val="28"/>
        </w:rPr>
      </w:pPr>
      <w:r w:rsidRPr="00175235">
        <w:rPr>
          <w:sz w:val="28"/>
          <w:szCs w:val="28"/>
        </w:rPr>
        <w:t>DAILY BEHAVIORS</w:t>
      </w:r>
      <w:r w:rsidR="00175235">
        <w:rPr>
          <w:sz w:val="28"/>
          <w:szCs w:val="28"/>
        </w:rPr>
        <w:t xml:space="preserve"> </w:t>
      </w:r>
      <w:r w:rsidR="00175235" w:rsidRPr="00175235">
        <w:rPr>
          <w:sz w:val="28"/>
          <w:szCs w:val="28"/>
        </w:rPr>
        <w:t>(THREE MONTHS PRIOR TO CRISIS)</w:t>
      </w:r>
    </w:p>
    <w:p w14:paraId="5837328D" w14:textId="77777777" w:rsidR="001C0452" w:rsidRDefault="001C0452" w:rsidP="001C0452">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044A3582" w14:textId="51672500" w:rsidR="00BB6D5B" w:rsidRPr="00B162A5" w:rsidRDefault="00BB6D5B" w:rsidP="00DE6A20">
      <w:pPr>
        <w:pStyle w:val="ListParagraph"/>
        <w:numPr>
          <w:ilvl w:val="0"/>
          <w:numId w:val="75"/>
        </w:numPr>
        <w:rPr>
          <w:b/>
          <w:bCs/>
          <w:sz w:val="22"/>
          <w:szCs w:val="22"/>
          <w:rPrChange w:id="676" w:author="Dunn, Julia (NIH/NIMH) [F]" w:date="2020-04-06T18:11:00Z">
            <w:rPr>
              <w:sz w:val="22"/>
              <w:szCs w:val="22"/>
            </w:rPr>
          </w:rPrChange>
        </w:rPr>
        <w:pPrChange w:id="677" w:author="Dunn, Julia (NIH/NIMH) [F]" w:date="2020-04-09T16:54:00Z">
          <w:pPr>
            <w:pStyle w:val="ListParagraph"/>
            <w:numPr>
              <w:numId w:val="10"/>
            </w:numPr>
            <w:ind w:hanging="360"/>
          </w:pPr>
        </w:pPrChange>
      </w:pPr>
      <w:r w:rsidRPr="00B162A5">
        <w:rPr>
          <w:rFonts w:ascii="Arial" w:eastAsia="Arial" w:hAnsi="Arial" w:cs="Arial"/>
          <w:b/>
          <w:bCs/>
          <w:sz w:val="22"/>
          <w:szCs w:val="22"/>
          <w:rPrChange w:id="678" w:author="Dunn, Julia (NIH/NIMH) [F]" w:date="2020-04-06T18:11:00Z">
            <w:rPr>
              <w:rFonts w:ascii="Arial" w:eastAsia="Arial" w:hAnsi="Arial" w:cs="Arial"/>
              <w:sz w:val="22"/>
              <w:szCs w:val="22"/>
            </w:rPr>
          </w:rPrChange>
        </w:rPr>
        <w:t>..</w:t>
      </w:r>
      <w:commentRangeStart w:id="679"/>
      <w:r w:rsidRPr="00B162A5">
        <w:rPr>
          <w:rFonts w:ascii="Arial" w:eastAsia="Arial" w:hAnsi="Arial" w:cs="Arial"/>
          <w:b/>
          <w:bCs/>
          <w:sz w:val="22"/>
          <w:szCs w:val="22"/>
          <w:rPrChange w:id="680" w:author="Dunn, Julia (NIH/NIMH) [F]" w:date="2020-04-06T18:11:00Z">
            <w:rPr>
              <w:rFonts w:ascii="Arial" w:eastAsia="Arial" w:hAnsi="Arial" w:cs="Arial"/>
              <w:sz w:val="22"/>
              <w:szCs w:val="22"/>
            </w:rPr>
          </w:rPrChange>
        </w:rPr>
        <w:t>.</w:t>
      </w:r>
      <w:ins w:id="681" w:author="Dunn, Julia (NIH/NIMH) [F]" w:date="2020-04-06T17:33:00Z">
        <w:r w:rsidR="00BC1A12" w:rsidRPr="00B162A5">
          <w:rPr>
            <w:rFonts w:ascii="Arial" w:eastAsia="Arial" w:hAnsi="Arial" w:cs="Arial"/>
            <w:b/>
            <w:bCs/>
            <w:sz w:val="22"/>
            <w:szCs w:val="22"/>
            <w:rPrChange w:id="682" w:author="Dunn, Julia (NIH/NIMH) [F]" w:date="2020-04-06T18:11:00Z">
              <w:rPr>
                <w:rFonts w:ascii="Arial" w:eastAsia="Arial" w:hAnsi="Arial" w:cs="Arial"/>
                <w:sz w:val="22"/>
                <w:szCs w:val="22"/>
              </w:rPr>
            </w:rPrChange>
          </w:rPr>
          <w:t xml:space="preserve">on average, </w:t>
        </w:r>
      </w:ins>
      <w:r w:rsidRPr="00B162A5">
        <w:rPr>
          <w:rFonts w:ascii="Arial" w:eastAsia="Arial" w:hAnsi="Arial" w:cs="Arial"/>
          <w:b/>
          <w:bCs/>
          <w:sz w:val="22"/>
          <w:szCs w:val="22"/>
          <w:rPrChange w:id="683" w:author="Dunn, Julia (NIH/NIMH) [F]" w:date="2020-04-06T18:11:00Z">
            <w:rPr>
              <w:rFonts w:ascii="Arial" w:eastAsia="Arial" w:hAnsi="Arial" w:cs="Arial"/>
              <w:sz w:val="22"/>
              <w:szCs w:val="22"/>
            </w:rPr>
          </w:rPrChange>
        </w:rPr>
        <w:t>what time did your child go to bed on WEEKDAYS?</w:t>
      </w:r>
    </w:p>
    <w:p w14:paraId="2DF35CE6" w14:textId="77777777" w:rsidR="00BB6D5B" w:rsidRDefault="00BB6D5B" w:rsidP="00BB6D5B">
      <w:pPr>
        <w:pStyle w:val="ListParagraph"/>
        <w:numPr>
          <w:ilvl w:val="0"/>
          <w:numId w:val="35"/>
        </w:numPr>
        <w:rPr>
          <w:sz w:val="22"/>
          <w:szCs w:val="22"/>
        </w:rPr>
      </w:pPr>
      <w:r w:rsidRPr="7213FF42">
        <w:rPr>
          <w:rFonts w:ascii="Arial" w:eastAsia="Arial" w:hAnsi="Arial" w:cs="Arial"/>
          <w:sz w:val="22"/>
          <w:szCs w:val="22"/>
        </w:rPr>
        <w:t>Before 8 pm</w:t>
      </w:r>
    </w:p>
    <w:p w14:paraId="6C3F9E85" w14:textId="0A3C3D89" w:rsidR="00BB6D5B" w:rsidRDefault="00BB6D5B" w:rsidP="00BB6D5B">
      <w:pPr>
        <w:pStyle w:val="ListParagraph"/>
        <w:numPr>
          <w:ilvl w:val="0"/>
          <w:numId w:val="35"/>
        </w:numPr>
        <w:rPr>
          <w:sz w:val="22"/>
          <w:szCs w:val="22"/>
        </w:rPr>
      </w:pPr>
      <w:r w:rsidRPr="7213FF42">
        <w:rPr>
          <w:rFonts w:ascii="Arial" w:eastAsia="Arial" w:hAnsi="Arial" w:cs="Arial"/>
          <w:sz w:val="22"/>
          <w:szCs w:val="22"/>
        </w:rPr>
        <w:t>8</w:t>
      </w:r>
      <w:ins w:id="684" w:author="Foote, Beth (NIH/NIMH) [F]" w:date="2020-04-09T15:33:00Z">
        <w:r w:rsidR="000B020C">
          <w:rPr>
            <w:rFonts w:ascii="Arial" w:eastAsia="Arial" w:hAnsi="Arial" w:cs="Arial"/>
            <w:sz w:val="22"/>
            <w:szCs w:val="22"/>
          </w:rPr>
          <w:t xml:space="preserve"> pm</w:t>
        </w:r>
      </w:ins>
      <w:ins w:id="685" w:author="Foote, Beth (NIH/NIMH) [F]" w:date="2020-04-09T15:35:00Z">
        <w:r w:rsidR="00E55728">
          <w:rPr>
            <w:rFonts w:ascii="Arial" w:eastAsia="Arial" w:hAnsi="Arial" w:cs="Arial"/>
            <w:sz w:val="22"/>
            <w:szCs w:val="22"/>
          </w:rPr>
          <w:t xml:space="preserve"> </w:t>
        </w:r>
      </w:ins>
      <w:r w:rsidRPr="7213FF42">
        <w:rPr>
          <w:rFonts w:ascii="Arial" w:eastAsia="Arial" w:hAnsi="Arial" w:cs="Arial"/>
          <w:sz w:val="22"/>
          <w:szCs w:val="22"/>
        </w:rPr>
        <w:t>-10 pm</w:t>
      </w:r>
    </w:p>
    <w:p w14:paraId="5FB152A5" w14:textId="0C3445D4" w:rsidR="00BB6D5B" w:rsidRDefault="007F3F76" w:rsidP="00BB6D5B">
      <w:pPr>
        <w:pStyle w:val="ListParagraph"/>
        <w:numPr>
          <w:ilvl w:val="0"/>
          <w:numId w:val="35"/>
        </w:numPr>
        <w:rPr>
          <w:sz w:val="22"/>
          <w:szCs w:val="22"/>
        </w:rPr>
      </w:pPr>
      <w:ins w:id="686" w:author="Dunn, Julia (NIH/NIMH) [F]" w:date="2020-04-06T16:56:00Z">
        <w:r>
          <w:rPr>
            <w:rFonts w:ascii="Arial" w:eastAsia="Arial" w:hAnsi="Arial" w:cs="Arial"/>
            <w:sz w:val="22"/>
            <w:szCs w:val="22"/>
          </w:rPr>
          <w:t>10 pm</w:t>
        </w:r>
      </w:ins>
      <w:ins w:id="687" w:author="Dunn, Julia (NIH/NIMH) [F]" w:date="2020-04-07T22:32:00Z">
        <w:r w:rsidR="00880EE8">
          <w:rPr>
            <w:rFonts w:ascii="Arial" w:eastAsia="Arial" w:hAnsi="Arial" w:cs="Arial"/>
            <w:sz w:val="22"/>
            <w:szCs w:val="22"/>
          </w:rPr>
          <w:t>-</w:t>
        </w:r>
      </w:ins>
      <w:ins w:id="688" w:author="Dunn, Julia (NIH/NIMH) [F]" w:date="2020-04-06T16:56:00Z">
        <w:r w:rsidR="0040731A">
          <w:rPr>
            <w:rFonts w:ascii="Arial" w:eastAsia="Arial" w:hAnsi="Arial" w:cs="Arial"/>
            <w:sz w:val="22"/>
            <w:szCs w:val="22"/>
          </w:rPr>
          <w:t>12 am</w:t>
        </w:r>
      </w:ins>
      <w:del w:id="689" w:author="Dunn, Julia (NIH/NIMH) [F]" w:date="2020-04-06T16:56:00Z">
        <w:r w:rsidR="00BB6D5B" w:rsidRPr="7213FF42" w:rsidDel="007F3F76">
          <w:rPr>
            <w:rFonts w:ascii="Arial" w:eastAsia="Arial" w:hAnsi="Arial" w:cs="Arial"/>
            <w:sz w:val="22"/>
            <w:szCs w:val="22"/>
          </w:rPr>
          <w:delText>After 10 pm</w:delText>
        </w:r>
      </w:del>
    </w:p>
    <w:p w14:paraId="55AE38D9" w14:textId="6BD56AFD" w:rsidR="00B162A5" w:rsidRPr="00B162A5" w:rsidRDefault="00BB6D5B" w:rsidP="00B162A5">
      <w:pPr>
        <w:pStyle w:val="ListParagraph"/>
        <w:numPr>
          <w:ilvl w:val="0"/>
          <w:numId w:val="35"/>
        </w:numPr>
        <w:rPr>
          <w:ins w:id="690" w:author="Dunn, Julia (NIH/NIMH) [F]" w:date="2020-04-06T18:10:00Z"/>
          <w:rFonts w:ascii="Calibri" w:eastAsia="Calibri" w:hAnsi="Calibri" w:cs="Calibri"/>
          <w:sz w:val="22"/>
          <w:szCs w:val="22"/>
          <w:rPrChange w:id="691" w:author="Dunn, Julia (NIH/NIMH) [F]" w:date="2020-04-06T18:10:00Z">
            <w:rPr>
              <w:ins w:id="692" w:author="Dunn, Julia (NIH/NIMH) [F]" w:date="2020-04-06T18:10:00Z"/>
              <w:rFonts w:ascii="Arial" w:eastAsia="Arial" w:hAnsi="Arial" w:cs="Arial"/>
              <w:sz w:val="22"/>
              <w:szCs w:val="22"/>
            </w:rPr>
          </w:rPrChange>
        </w:rPr>
      </w:pPr>
      <w:r w:rsidRPr="7213FF42">
        <w:rPr>
          <w:rFonts w:ascii="Arial" w:eastAsia="Arial" w:hAnsi="Arial" w:cs="Arial"/>
          <w:sz w:val="22"/>
          <w:szCs w:val="22"/>
        </w:rPr>
        <w:t>After midnight</w:t>
      </w:r>
    </w:p>
    <w:p w14:paraId="0B78F31D" w14:textId="77777777" w:rsidR="00B162A5" w:rsidRPr="00B162A5" w:rsidRDefault="00B162A5">
      <w:pPr>
        <w:rPr>
          <w:sz w:val="22"/>
          <w:szCs w:val="22"/>
          <w:rPrChange w:id="693" w:author="Dunn, Julia (NIH/NIMH) [F]" w:date="2020-04-06T18:10:00Z">
            <w:rPr/>
          </w:rPrChange>
        </w:rPr>
        <w:pPrChange w:id="694" w:author="Dunn, Julia (NIH/NIMH) [F]" w:date="2020-04-06T18:10:00Z">
          <w:pPr>
            <w:pStyle w:val="ListParagraph"/>
            <w:numPr>
              <w:numId w:val="35"/>
            </w:numPr>
            <w:ind w:left="1440" w:hanging="360"/>
          </w:pPr>
        </w:pPrChange>
      </w:pPr>
    </w:p>
    <w:p w14:paraId="3DB04288" w14:textId="77777777" w:rsidR="00D07E0F" w:rsidRDefault="00D07E0F">
      <w:pPr>
        <w:rPr>
          <w:ins w:id="695" w:author="Dunn, Julia (NIH/NIMH) [F]" w:date="2020-04-07T11:35:00Z"/>
          <w:rFonts w:ascii="Arial" w:eastAsia="Arial" w:hAnsi="Arial" w:cs="Arial"/>
          <w:b/>
          <w:bCs/>
          <w:sz w:val="22"/>
          <w:szCs w:val="22"/>
        </w:rPr>
      </w:pPr>
      <w:ins w:id="696" w:author="Dunn, Julia (NIH/NIMH) [F]" w:date="2020-04-07T11:35:00Z">
        <w:r>
          <w:rPr>
            <w:rFonts w:ascii="Arial" w:eastAsia="Arial" w:hAnsi="Arial" w:cs="Arial"/>
            <w:b/>
            <w:bCs/>
            <w:sz w:val="22"/>
            <w:szCs w:val="22"/>
          </w:rPr>
          <w:br w:type="page"/>
        </w:r>
      </w:ins>
    </w:p>
    <w:p w14:paraId="46D682C6" w14:textId="58011C87" w:rsidR="00BB6D5B" w:rsidRPr="00B162A5" w:rsidRDefault="004F6C8C" w:rsidP="00DE6A20">
      <w:pPr>
        <w:pStyle w:val="ListParagraph"/>
        <w:numPr>
          <w:ilvl w:val="0"/>
          <w:numId w:val="75"/>
        </w:numPr>
        <w:rPr>
          <w:b/>
          <w:bCs/>
          <w:sz w:val="22"/>
          <w:szCs w:val="22"/>
          <w:rPrChange w:id="697" w:author="Dunn, Julia (NIH/NIMH) [F]" w:date="2020-04-06T18:11:00Z">
            <w:rPr>
              <w:sz w:val="22"/>
              <w:szCs w:val="22"/>
            </w:rPr>
          </w:rPrChange>
        </w:rPr>
        <w:pPrChange w:id="698" w:author="Dunn, Julia (NIH/NIMH) [F]" w:date="2020-04-09T16:54:00Z">
          <w:pPr>
            <w:pStyle w:val="ListParagraph"/>
            <w:numPr>
              <w:numId w:val="10"/>
            </w:numPr>
            <w:ind w:hanging="360"/>
          </w:pPr>
        </w:pPrChange>
      </w:pPr>
      <w:ins w:id="699" w:author="Dunn, Julia (NIH/NIMH) [F]" w:date="2020-04-06T17:34:00Z">
        <w:r w:rsidRPr="00B162A5">
          <w:rPr>
            <w:rFonts w:ascii="Arial" w:eastAsia="Arial" w:hAnsi="Arial" w:cs="Arial"/>
            <w:b/>
            <w:bCs/>
            <w:sz w:val="22"/>
            <w:szCs w:val="22"/>
            <w:rPrChange w:id="700" w:author="Dunn, Julia (NIH/NIMH) [F]" w:date="2020-04-06T18:11:00Z">
              <w:rPr>
                <w:rFonts w:ascii="Arial" w:eastAsia="Arial" w:hAnsi="Arial" w:cs="Arial"/>
                <w:sz w:val="22"/>
                <w:szCs w:val="22"/>
              </w:rPr>
            </w:rPrChange>
          </w:rPr>
          <w:t xml:space="preserve">… on average, </w:t>
        </w:r>
      </w:ins>
      <w:del w:id="701" w:author="Dunn, Julia (NIH/NIMH) [F]" w:date="2020-04-06T17:34:00Z">
        <w:r w:rsidR="00BB6D5B" w:rsidRPr="00B162A5" w:rsidDel="004F6C8C">
          <w:rPr>
            <w:rFonts w:ascii="Arial" w:eastAsia="Arial" w:hAnsi="Arial" w:cs="Arial"/>
            <w:b/>
            <w:bCs/>
            <w:sz w:val="22"/>
            <w:szCs w:val="22"/>
            <w:rPrChange w:id="702" w:author="Dunn, Julia (NIH/NIMH) [F]" w:date="2020-04-06T18:11:00Z">
              <w:rPr>
                <w:rFonts w:ascii="Arial" w:eastAsia="Arial" w:hAnsi="Arial" w:cs="Arial"/>
                <w:sz w:val="22"/>
                <w:szCs w:val="22"/>
              </w:rPr>
            </w:rPrChange>
          </w:rPr>
          <w:delText>W</w:delText>
        </w:r>
      </w:del>
      <w:ins w:id="703" w:author="Dunn, Julia (NIH/NIMH) [F]" w:date="2020-04-06T17:34:00Z">
        <w:r w:rsidRPr="00B162A5">
          <w:rPr>
            <w:rFonts w:ascii="Arial" w:eastAsia="Arial" w:hAnsi="Arial" w:cs="Arial"/>
            <w:b/>
            <w:bCs/>
            <w:sz w:val="22"/>
            <w:szCs w:val="22"/>
            <w:rPrChange w:id="704" w:author="Dunn, Julia (NIH/NIMH) [F]" w:date="2020-04-06T18:11:00Z">
              <w:rPr>
                <w:rFonts w:ascii="Arial" w:eastAsia="Arial" w:hAnsi="Arial" w:cs="Arial"/>
                <w:sz w:val="22"/>
                <w:szCs w:val="22"/>
              </w:rPr>
            </w:rPrChange>
          </w:rPr>
          <w:t>w</w:t>
        </w:r>
      </w:ins>
      <w:r w:rsidR="00BB6D5B" w:rsidRPr="00B162A5">
        <w:rPr>
          <w:rFonts w:ascii="Arial" w:eastAsia="Arial" w:hAnsi="Arial" w:cs="Arial"/>
          <w:b/>
          <w:bCs/>
          <w:sz w:val="22"/>
          <w:szCs w:val="22"/>
          <w:rPrChange w:id="705" w:author="Dunn, Julia (NIH/NIMH) [F]" w:date="2020-04-06T18:11:00Z">
            <w:rPr>
              <w:rFonts w:ascii="Arial" w:eastAsia="Arial" w:hAnsi="Arial" w:cs="Arial"/>
              <w:sz w:val="22"/>
              <w:szCs w:val="22"/>
            </w:rPr>
          </w:rPrChange>
        </w:rPr>
        <w:t>hat time did your child go to bed on WEEKENDS?</w:t>
      </w:r>
    </w:p>
    <w:p w14:paraId="2E63C8E9"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Before 8 pm</w:t>
      </w:r>
    </w:p>
    <w:p w14:paraId="451F6A76" w14:textId="10E70875" w:rsidR="00BB6D5B" w:rsidRDefault="00BB6D5B" w:rsidP="00BB6D5B">
      <w:pPr>
        <w:pStyle w:val="ListParagraph"/>
        <w:numPr>
          <w:ilvl w:val="0"/>
          <w:numId w:val="34"/>
        </w:numPr>
        <w:rPr>
          <w:sz w:val="22"/>
          <w:szCs w:val="22"/>
        </w:rPr>
      </w:pPr>
      <w:r w:rsidRPr="7213FF42">
        <w:rPr>
          <w:rFonts w:ascii="Arial" w:eastAsia="Arial" w:hAnsi="Arial" w:cs="Arial"/>
          <w:sz w:val="22"/>
          <w:szCs w:val="22"/>
        </w:rPr>
        <w:t>8</w:t>
      </w:r>
      <w:ins w:id="706" w:author="Foote, Beth (NIH/NIMH) [F]" w:date="2020-04-09T15:35:00Z">
        <w:r w:rsidR="00E55728">
          <w:rPr>
            <w:rFonts w:ascii="Arial" w:eastAsia="Arial" w:hAnsi="Arial" w:cs="Arial"/>
            <w:sz w:val="22"/>
            <w:szCs w:val="22"/>
          </w:rPr>
          <w:t xml:space="preserve"> pm </w:t>
        </w:r>
      </w:ins>
      <w:ins w:id="707" w:author="Dunn, Julia (NIH/NIMH) [F]" w:date="2020-04-07T22:32:00Z">
        <w:r w:rsidR="00880EE8">
          <w:rPr>
            <w:rFonts w:ascii="Arial" w:eastAsia="Arial" w:hAnsi="Arial" w:cs="Arial"/>
            <w:sz w:val="22"/>
            <w:szCs w:val="22"/>
          </w:rPr>
          <w:t>-</w:t>
        </w:r>
      </w:ins>
      <w:del w:id="708" w:author="Dunn, Julia (NIH/NIMH) [F]" w:date="2020-04-07T22:32:00Z">
        <w:r w:rsidRPr="7213FF42" w:rsidDel="00880EE8">
          <w:rPr>
            <w:rFonts w:ascii="Arial" w:eastAsia="Arial" w:hAnsi="Arial" w:cs="Arial"/>
            <w:sz w:val="22"/>
            <w:szCs w:val="22"/>
          </w:rPr>
          <w:delText>-</w:delText>
        </w:r>
      </w:del>
      <w:r w:rsidRPr="7213FF42">
        <w:rPr>
          <w:rFonts w:ascii="Arial" w:eastAsia="Arial" w:hAnsi="Arial" w:cs="Arial"/>
          <w:sz w:val="22"/>
          <w:szCs w:val="22"/>
        </w:rPr>
        <w:t>10 pm</w:t>
      </w:r>
    </w:p>
    <w:p w14:paraId="61440635" w14:textId="2E75369F" w:rsidR="00BB6D5B" w:rsidRDefault="00BB6D5B" w:rsidP="00BB6D5B">
      <w:pPr>
        <w:pStyle w:val="ListParagraph"/>
        <w:numPr>
          <w:ilvl w:val="0"/>
          <w:numId w:val="34"/>
        </w:numPr>
        <w:rPr>
          <w:sz w:val="22"/>
          <w:szCs w:val="22"/>
        </w:rPr>
      </w:pPr>
      <w:r w:rsidRPr="7213FF42">
        <w:rPr>
          <w:rFonts w:ascii="Arial" w:eastAsia="Arial" w:hAnsi="Arial" w:cs="Arial"/>
          <w:sz w:val="22"/>
          <w:szCs w:val="22"/>
        </w:rPr>
        <w:t>10 pm</w:t>
      </w:r>
      <w:ins w:id="709" w:author="Dunn, Julia (NIH/NIMH) [F]" w:date="2020-04-07T22:32:00Z">
        <w:r w:rsidR="00880EE8">
          <w:rPr>
            <w:rFonts w:ascii="Arial" w:eastAsia="Arial" w:hAnsi="Arial" w:cs="Arial"/>
            <w:sz w:val="22"/>
            <w:szCs w:val="22"/>
          </w:rPr>
          <w:t>-</w:t>
        </w:r>
      </w:ins>
      <w:del w:id="710" w:author="Dunn, Julia (NIH/NIMH) [F]" w:date="2020-04-07T22:32:00Z">
        <w:r w:rsidRPr="7213FF42" w:rsidDel="00880EE8">
          <w:rPr>
            <w:rFonts w:ascii="Arial" w:eastAsia="Arial" w:hAnsi="Arial" w:cs="Arial"/>
            <w:sz w:val="22"/>
            <w:szCs w:val="22"/>
          </w:rPr>
          <w:delText xml:space="preserve"> – </w:delText>
        </w:r>
      </w:del>
      <w:r w:rsidRPr="7213FF42">
        <w:rPr>
          <w:rFonts w:ascii="Arial" w:eastAsia="Arial" w:hAnsi="Arial" w:cs="Arial"/>
          <w:sz w:val="22"/>
          <w:szCs w:val="22"/>
        </w:rPr>
        <w:t>12 am</w:t>
      </w:r>
    </w:p>
    <w:p w14:paraId="09AF1B30" w14:textId="77777777" w:rsidR="00BB6D5B" w:rsidRDefault="00BB6D5B" w:rsidP="00BB6D5B">
      <w:pPr>
        <w:pStyle w:val="ListParagraph"/>
        <w:numPr>
          <w:ilvl w:val="0"/>
          <w:numId w:val="34"/>
        </w:numPr>
        <w:rPr>
          <w:sz w:val="22"/>
          <w:szCs w:val="22"/>
        </w:rPr>
      </w:pPr>
      <w:r w:rsidRPr="7213FF42">
        <w:rPr>
          <w:rFonts w:ascii="Arial" w:eastAsia="Arial" w:hAnsi="Arial" w:cs="Arial"/>
          <w:sz w:val="22"/>
          <w:szCs w:val="22"/>
        </w:rPr>
        <w:t>After midnight</w:t>
      </w:r>
    </w:p>
    <w:p w14:paraId="589B2536" w14:textId="543B3CBF" w:rsidR="001C0452" w:rsidRDefault="001C0452" w:rsidP="00DE6A20">
      <w:pPr>
        <w:numPr>
          <w:ilvl w:val="0"/>
          <w:numId w:val="75"/>
        </w:numPr>
        <w:spacing w:before="240"/>
        <w:rPr>
          <w:sz w:val="22"/>
          <w:szCs w:val="22"/>
        </w:rPr>
        <w:pPrChange w:id="711" w:author="Dunn, Julia (NIH/NIMH) [F]" w:date="2020-04-09T16:54:00Z">
          <w:pPr>
            <w:numPr>
              <w:numId w:val="10"/>
            </w:numPr>
            <w:spacing w:before="240"/>
            <w:ind w:left="720" w:hanging="360"/>
          </w:pPr>
        </w:pPrChange>
      </w:pPr>
      <w:r>
        <w:rPr>
          <w:rFonts w:ascii="Arial" w:eastAsia="Arial" w:hAnsi="Arial" w:cs="Arial"/>
          <w:b/>
          <w:sz w:val="22"/>
          <w:szCs w:val="22"/>
        </w:rPr>
        <w:t xml:space="preserve">… </w:t>
      </w:r>
      <w:ins w:id="712"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r>
        <w:rPr>
          <w:rFonts w:ascii="Arial" w:eastAsia="Arial" w:hAnsi="Arial" w:cs="Arial"/>
          <w:b/>
          <w:sz w:val="22"/>
          <w:szCs w:val="22"/>
        </w:rPr>
        <w:t xml:space="preserve">how many hours per night did your child sleep </w:t>
      </w:r>
      <w:del w:id="713" w:author="Dunn, Julia (NIH/NIMH) [F]" w:date="2020-04-06T17:00:00Z">
        <w:r w:rsidDel="00B34B6A">
          <w:rPr>
            <w:rFonts w:ascii="Arial" w:eastAsia="Arial" w:hAnsi="Arial" w:cs="Arial"/>
            <w:b/>
            <w:sz w:val="22"/>
            <w:szCs w:val="22"/>
          </w:rPr>
          <w:delText>on average</w:delText>
        </w:r>
      </w:del>
      <w:ins w:id="714" w:author="Dunn, Julia (NIH/NIMH) [F]" w:date="2020-04-06T16:56:00Z">
        <w:r w:rsidR="00C87BE8">
          <w:rPr>
            <w:rFonts w:ascii="Arial" w:eastAsia="Arial" w:hAnsi="Arial" w:cs="Arial"/>
            <w:b/>
            <w:sz w:val="22"/>
            <w:szCs w:val="22"/>
          </w:rPr>
          <w:t>on WEEKDAYS</w:t>
        </w:r>
      </w:ins>
      <w:r>
        <w:rPr>
          <w:rFonts w:ascii="Arial" w:eastAsia="Arial" w:hAnsi="Arial" w:cs="Arial"/>
          <w:b/>
          <w:sz w:val="22"/>
          <w:szCs w:val="22"/>
        </w:rPr>
        <w:t>?</w:t>
      </w:r>
    </w:p>
    <w:p w14:paraId="52EF683A" w14:textId="77777777" w:rsidR="001C0452" w:rsidRDefault="001C0452" w:rsidP="00DE6A20">
      <w:pPr>
        <w:numPr>
          <w:ilvl w:val="1"/>
          <w:numId w:val="75"/>
        </w:numPr>
        <w:rPr>
          <w:rFonts w:ascii="Arial" w:eastAsia="Arial" w:hAnsi="Arial" w:cs="Arial"/>
          <w:sz w:val="22"/>
          <w:szCs w:val="22"/>
        </w:rPr>
        <w:pPrChange w:id="715" w:author="Dunn, Julia (NIH/NIMH) [F]" w:date="2020-04-09T16:54:00Z">
          <w:pPr>
            <w:numPr>
              <w:ilvl w:val="1"/>
              <w:numId w:val="10"/>
            </w:numPr>
            <w:ind w:left="1440" w:hanging="360"/>
          </w:pPr>
        </w:pPrChange>
      </w:pPr>
      <w:r>
        <w:rPr>
          <w:rFonts w:ascii="Arial" w:eastAsia="Arial" w:hAnsi="Arial" w:cs="Arial"/>
          <w:sz w:val="22"/>
          <w:szCs w:val="22"/>
        </w:rPr>
        <w:t>&lt;6 hours</w:t>
      </w:r>
    </w:p>
    <w:p w14:paraId="457E4A38" w14:textId="77777777" w:rsidR="001C0452" w:rsidRDefault="001C0452" w:rsidP="00DE6A20">
      <w:pPr>
        <w:numPr>
          <w:ilvl w:val="1"/>
          <w:numId w:val="75"/>
        </w:numPr>
        <w:rPr>
          <w:rFonts w:ascii="Arial" w:eastAsia="Arial" w:hAnsi="Arial" w:cs="Arial"/>
          <w:sz w:val="22"/>
          <w:szCs w:val="22"/>
        </w:rPr>
        <w:pPrChange w:id="716" w:author="Dunn, Julia (NIH/NIMH) [F]" w:date="2020-04-09T16:54:00Z">
          <w:pPr>
            <w:numPr>
              <w:ilvl w:val="1"/>
              <w:numId w:val="10"/>
            </w:numPr>
            <w:ind w:left="1440" w:hanging="360"/>
          </w:pPr>
        </w:pPrChange>
      </w:pPr>
      <w:r>
        <w:rPr>
          <w:rFonts w:ascii="Arial" w:eastAsia="Arial" w:hAnsi="Arial" w:cs="Arial"/>
          <w:sz w:val="22"/>
          <w:szCs w:val="22"/>
        </w:rPr>
        <w:t>6-8 hours</w:t>
      </w:r>
    </w:p>
    <w:p w14:paraId="18F21552" w14:textId="77777777" w:rsidR="001C0452" w:rsidRDefault="001C0452" w:rsidP="00DE6A20">
      <w:pPr>
        <w:numPr>
          <w:ilvl w:val="1"/>
          <w:numId w:val="75"/>
        </w:numPr>
        <w:rPr>
          <w:rFonts w:ascii="Arial" w:eastAsia="Arial" w:hAnsi="Arial" w:cs="Arial"/>
          <w:sz w:val="22"/>
          <w:szCs w:val="22"/>
        </w:rPr>
        <w:pPrChange w:id="717" w:author="Dunn, Julia (NIH/NIMH) [F]" w:date="2020-04-09T16:54:00Z">
          <w:pPr>
            <w:numPr>
              <w:ilvl w:val="1"/>
              <w:numId w:val="10"/>
            </w:numPr>
            <w:ind w:left="1440" w:hanging="360"/>
          </w:pPr>
        </w:pPrChange>
      </w:pPr>
      <w:r>
        <w:rPr>
          <w:rFonts w:ascii="Arial" w:eastAsia="Arial" w:hAnsi="Arial" w:cs="Arial"/>
          <w:sz w:val="22"/>
          <w:szCs w:val="22"/>
        </w:rPr>
        <w:t>8-10 hours</w:t>
      </w:r>
    </w:p>
    <w:p w14:paraId="7A3D9C5C" w14:textId="1D562624" w:rsidR="006A6A43" w:rsidRDefault="001C0452" w:rsidP="00DE6A20">
      <w:pPr>
        <w:numPr>
          <w:ilvl w:val="1"/>
          <w:numId w:val="75"/>
        </w:numPr>
        <w:rPr>
          <w:ins w:id="718" w:author="Dunn, Julia (NIH/NIMH) [F]" w:date="2020-04-06T16:57:00Z"/>
          <w:rFonts w:ascii="Arial" w:eastAsia="Arial" w:hAnsi="Arial" w:cs="Arial"/>
          <w:sz w:val="22"/>
          <w:szCs w:val="22"/>
        </w:rPr>
        <w:pPrChange w:id="719" w:author="Dunn, Julia (NIH/NIMH) [F]" w:date="2020-04-09T16:54:00Z">
          <w:pPr>
            <w:numPr>
              <w:ilvl w:val="1"/>
              <w:numId w:val="10"/>
            </w:numPr>
            <w:ind w:left="1440" w:hanging="360"/>
          </w:pPr>
        </w:pPrChange>
      </w:pPr>
      <w:r w:rsidRPr="7213FF42">
        <w:rPr>
          <w:rFonts w:ascii="Arial" w:eastAsia="Arial" w:hAnsi="Arial" w:cs="Arial"/>
          <w:sz w:val="22"/>
          <w:szCs w:val="22"/>
        </w:rPr>
        <w:t>&gt;10 hours</w:t>
      </w:r>
    </w:p>
    <w:p w14:paraId="4CD1A5FC" w14:textId="0240558E" w:rsidR="006A6A43" w:rsidRDefault="006A6A43" w:rsidP="00DE6A20">
      <w:pPr>
        <w:numPr>
          <w:ilvl w:val="0"/>
          <w:numId w:val="75"/>
        </w:numPr>
        <w:spacing w:before="240"/>
        <w:rPr>
          <w:ins w:id="720" w:author="Dunn, Julia (NIH/NIMH) [F]" w:date="2020-04-06T16:57:00Z"/>
          <w:sz w:val="22"/>
          <w:szCs w:val="22"/>
        </w:rPr>
        <w:pPrChange w:id="721" w:author="Dunn, Julia (NIH/NIMH) [F]" w:date="2020-04-09T16:54:00Z">
          <w:pPr>
            <w:numPr>
              <w:numId w:val="10"/>
            </w:numPr>
            <w:spacing w:before="240"/>
            <w:ind w:left="720" w:hanging="360"/>
          </w:pPr>
        </w:pPrChange>
      </w:pPr>
      <w:ins w:id="722" w:author="Dunn, Julia (NIH/NIMH) [F]" w:date="2020-04-06T16:57:00Z">
        <w:r>
          <w:rPr>
            <w:rFonts w:ascii="Arial" w:eastAsia="Arial" w:hAnsi="Arial" w:cs="Arial"/>
            <w:b/>
            <w:sz w:val="22"/>
            <w:szCs w:val="22"/>
          </w:rPr>
          <w:t xml:space="preserve">… </w:t>
        </w:r>
      </w:ins>
      <w:ins w:id="723" w:author="Dunn, Julia (NIH/NIMH) [F]" w:date="2020-04-06T17:00:00Z">
        <w:r w:rsidR="00FC3888">
          <w:rPr>
            <w:rFonts w:ascii="Arial" w:eastAsia="Arial" w:hAnsi="Arial" w:cs="Arial"/>
            <w:b/>
            <w:sz w:val="22"/>
            <w:szCs w:val="22"/>
          </w:rPr>
          <w:t>o</w:t>
        </w:r>
        <w:r w:rsidR="00B34B6A">
          <w:rPr>
            <w:rFonts w:ascii="Arial" w:eastAsia="Arial" w:hAnsi="Arial" w:cs="Arial"/>
            <w:b/>
            <w:sz w:val="22"/>
            <w:szCs w:val="22"/>
          </w:rPr>
          <w:t xml:space="preserve">n average, </w:t>
        </w:r>
      </w:ins>
      <w:ins w:id="724" w:author="Dunn, Julia (NIH/NIMH) [F]" w:date="2020-04-06T16:57:00Z">
        <w:r>
          <w:rPr>
            <w:rFonts w:ascii="Arial" w:eastAsia="Arial" w:hAnsi="Arial" w:cs="Arial"/>
            <w:b/>
            <w:sz w:val="22"/>
            <w:szCs w:val="22"/>
          </w:rPr>
          <w:t>how many hours per night did your child sleep</w:t>
        </w:r>
        <w:del w:id="725" w:author="Foote, Beth (NIH/NIMH) [F]" w:date="2020-04-09T15:32:00Z">
          <w:r w:rsidDel="004F0C4F">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1D98998" w14:textId="77777777" w:rsidR="006A6A43" w:rsidRDefault="006A6A43" w:rsidP="00DE6A20">
      <w:pPr>
        <w:numPr>
          <w:ilvl w:val="1"/>
          <w:numId w:val="75"/>
        </w:numPr>
        <w:rPr>
          <w:ins w:id="726" w:author="Dunn, Julia (NIH/NIMH) [F]" w:date="2020-04-06T16:57:00Z"/>
          <w:rFonts w:ascii="Arial" w:eastAsia="Arial" w:hAnsi="Arial" w:cs="Arial"/>
          <w:sz w:val="22"/>
          <w:szCs w:val="22"/>
        </w:rPr>
        <w:pPrChange w:id="727" w:author="Dunn, Julia (NIH/NIMH) [F]" w:date="2020-04-09T16:54:00Z">
          <w:pPr>
            <w:numPr>
              <w:ilvl w:val="1"/>
              <w:numId w:val="10"/>
            </w:numPr>
            <w:ind w:left="1440" w:hanging="360"/>
          </w:pPr>
        </w:pPrChange>
      </w:pPr>
      <w:ins w:id="728" w:author="Dunn, Julia (NIH/NIMH) [F]" w:date="2020-04-06T16:57:00Z">
        <w:r>
          <w:rPr>
            <w:rFonts w:ascii="Arial" w:eastAsia="Arial" w:hAnsi="Arial" w:cs="Arial"/>
            <w:sz w:val="22"/>
            <w:szCs w:val="22"/>
          </w:rPr>
          <w:t>&lt;6 hours</w:t>
        </w:r>
      </w:ins>
    </w:p>
    <w:p w14:paraId="318045EA" w14:textId="77777777" w:rsidR="006A6A43" w:rsidRDefault="006A6A43" w:rsidP="00DE6A20">
      <w:pPr>
        <w:numPr>
          <w:ilvl w:val="1"/>
          <w:numId w:val="75"/>
        </w:numPr>
        <w:rPr>
          <w:ins w:id="729" w:author="Dunn, Julia (NIH/NIMH) [F]" w:date="2020-04-06T16:57:00Z"/>
          <w:rFonts w:ascii="Arial" w:eastAsia="Arial" w:hAnsi="Arial" w:cs="Arial"/>
          <w:sz w:val="22"/>
          <w:szCs w:val="22"/>
        </w:rPr>
        <w:pPrChange w:id="730" w:author="Dunn, Julia (NIH/NIMH) [F]" w:date="2020-04-09T16:54:00Z">
          <w:pPr>
            <w:numPr>
              <w:ilvl w:val="1"/>
              <w:numId w:val="10"/>
            </w:numPr>
            <w:ind w:left="1440" w:hanging="360"/>
          </w:pPr>
        </w:pPrChange>
      </w:pPr>
      <w:ins w:id="731" w:author="Dunn, Julia (NIH/NIMH) [F]" w:date="2020-04-06T16:57:00Z">
        <w:r>
          <w:rPr>
            <w:rFonts w:ascii="Arial" w:eastAsia="Arial" w:hAnsi="Arial" w:cs="Arial"/>
            <w:sz w:val="22"/>
            <w:szCs w:val="22"/>
          </w:rPr>
          <w:t>6-8 hours</w:t>
        </w:r>
      </w:ins>
    </w:p>
    <w:p w14:paraId="2106F69B" w14:textId="77777777" w:rsidR="006A6A43" w:rsidRDefault="006A6A43" w:rsidP="00DE6A20">
      <w:pPr>
        <w:numPr>
          <w:ilvl w:val="1"/>
          <w:numId w:val="75"/>
        </w:numPr>
        <w:rPr>
          <w:ins w:id="732" w:author="Dunn, Julia (NIH/NIMH) [F]" w:date="2020-04-06T16:57:00Z"/>
          <w:rFonts w:ascii="Arial" w:eastAsia="Arial" w:hAnsi="Arial" w:cs="Arial"/>
          <w:sz w:val="22"/>
          <w:szCs w:val="22"/>
        </w:rPr>
        <w:pPrChange w:id="733" w:author="Dunn, Julia (NIH/NIMH) [F]" w:date="2020-04-09T16:54:00Z">
          <w:pPr>
            <w:numPr>
              <w:ilvl w:val="1"/>
              <w:numId w:val="10"/>
            </w:numPr>
            <w:ind w:left="1440" w:hanging="360"/>
          </w:pPr>
        </w:pPrChange>
      </w:pPr>
      <w:ins w:id="734" w:author="Dunn, Julia (NIH/NIMH) [F]" w:date="2020-04-06T16:57:00Z">
        <w:r>
          <w:rPr>
            <w:rFonts w:ascii="Arial" w:eastAsia="Arial" w:hAnsi="Arial" w:cs="Arial"/>
            <w:sz w:val="22"/>
            <w:szCs w:val="22"/>
          </w:rPr>
          <w:t>8-10 hours</w:t>
        </w:r>
      </w:ins>
    </w:p>
    <w:p w14:paraId="232F4E8F" w14:textId="77777777" w:rsidR="006A6A43" w:rsidRDefault="006A6A43" w:rsidP="00DE6A20">
      <w:pPr>
        <w:numPr>
          <w:ilvl w:val="1"/>
          <w:numId w:val="75"/>
        </w:numPr>
        <w:rPr>
          <w:ins w:id="735" w:author="Dunn, Julia (NIH/NIMH) [F]" w:date="2020-04-06T16:57:00Z"/>
          <w:rFonts w:ascii="Arial" w:eastAsia="Arial" w:hAnsi="Arial" w:cs="Arial"/>
          <w:sz w:val="22"/>
          <w:szCs w:val="22"/>
        </w:rPr>
        <w:pPrChange w:id="736" w:author="Dunn, Julia (NIH/NIMH) [F]" w:date="2020-04-09T16:54:00Z">
          <w:pPr>
            <w:numPr>
              <w:ilvl w:val="1"/>
              <w:numId w:val="10"/>
            </w:numPr>
            <w:ind w:left="1440" w:hanging="360"/>
          </w:pPr>
        </w:pPrChange>
      </w:pPr>
      <w:ins w:id="737" w:author="Dunn, Julia (NIH/NIMH) [F]" w:date="2020-04-06T16:57:00Z">
        <w:r w:rsidRPr="7213FF42">
          <w:rPr>
            <w:rFonts w:ascii="Arial" w:eastAsia="Arial" w:hAnsi="Arial" w:cs="Arial"/>
            <w:sz w:val="22"/>
            <w:szCs w:val="22"/>
          </w:rPr>
          <w:t>&gt;10 hours</w:t>
        </w:r>
      </w:ins>
      <w:commentRangeEnd w:id="679"/>
      <w:ins w:id="738" w:author="Dunn, Julia (NIH/NIMH) [F]" w:date="2020-04-06T16:58:00Z">
        <w:r w:rsidR="008D2E3B">
          <w:rPr>
            <w:rStyle w:val="CommentReference"/>
          </w:rPr>
          <w:commentReference w:id="679"/>
        </w:r>
      </w:ins>
    </w:p>
    <w:p w14:paraId="1F77AA6C" w14:textId="77777777" w:rsidR="006A6A43" w:rsidRPr="006A6A43" w:rsidDel="00213A5C" w:rsidRDefault="006A6A43">
      <w:pPr>
        <w:ind w:left="720"/>
        <w:rPr>
          <w:ins w:id="739" w:author="Merikangas, Kathleen (NIH/NIMH) [E]" w:date="2020-04-06T19:00:00Z"/>
          <w:del w:id="740" w:author="Dunn, Julia (NIH/NIMH) [F]" w:date="2020-04-06T18:38:00Z"/>
          <w:rFonts w:ascii="Arial" w:eastAsia="Arial" w:hAnsi="Arial" w:cs="Arial"/>
          <w:sz w:val="22"/>
          <w:szCs w:val="22"/>
        </w:rPr>
        <w:pPrChange w:id="741" w:author="Dunn, Julia (NIH/NIMH) [F]" w:date="2020-04-06T16:57:00Z">
          <w:pPr>
            <w:numPr>
              <w:ilvl w:val="1"/>
              <w:numId w:val="10"/>
            </w:numPr>
            <w:ind w:left="1440" w:hanging="360"/>
          </w:pPr>
        </w:pPrChange>
      </w:pPr>
    </w:p>
    <w:p w14:paraId="767AA1E8" w14:textId="52A76046" w:rsidR="185066B3" w:rsidDel="00213A5C" w:rsidRDefault="185066B3">
      <w:pPr>
        <w:pStyle w:val="ListParagraph"/>
        <w:numPr>
          <w:ilvl w:val="0"/>
          <w:numId w:val="10"/>
        </w:numPr>
        <w:rPr>
          <w:ins w:id="742" w:author="Merikangas, Kathleen (NIH/NIMH) [E]" w:date="2020-04-06T19:00:00Z"/>
          <w:del w:id="743" w:author="Dunn, Julia (NIH/NIMH) [F]" w:date="2020-04-06T18:38:00Z"/>
          <w:sz w:val="22"/>
          <w:szCs w:val="22"/>
        </w:rPr>
        <w:pPrChange w:id="744" w:author="Merikangas, Kathleen (NIH/NIMH) [E]" w:date="2020-04-06T19:00:00Z">
          <w:pPr/>
        </w:pPrChange>
      </w:pPr>
      <w:ins w:id="745" w:author="Merikangas, Kathleen (NIH/NIMH) [E]" w:date="2020-04-06T19:01:00Z">
        <w:del w:id="746" w:author="Dunn, Julia (NIH/NIMH) [F]" w:date="2020-04-06T16:55:00Z">
          <w:r w:rsidRPr="7213FF42" w:rsidDel="00BB6D5B">
            <w:rPr>
              <w:rFonts w:ascii="Arial" w:eastAsia="Arial" w:hAnsi="Arial" w:cs="Arial"/>
              <w:sz w:val="22"/>
              <w:szCs w:val="22"/>
            </w:rPr>
            <w:delText>WEEKDAYS</w:delText>
          </w:r>
        </w:del>
      </w:ins>
      <w:ins w:id="747" w:author="Merikangas, Kathleen (NIH/NIMH) [E]" w:date="2020-04-06T19:00:00Z">
        <w:del w:id="748" w:author="Dunn, Julia (NIH/NIMH) [F]" w:date="2020-04-06T16:55:00Z">
          <w:r w:rsidRPr="7213FF42" w:rsidDel="00BB6D5B">
            <w:rPr>
              <w:rFonts w:ascii="Arial" w:eastAsia="Arial" w:hAnsi="Arial" w:cs="Arial"/>
              <w:sz w:val="22"/>
              <w:szCs w:val="22"/>
            </w:rPr>
            <w:delText>?</w:delText>
          </w:r>
        </w:del>
      </w:ins>
    </w:p>
    <w:p w14:paraId="740D9D18" w14:textId="7A159C1E" w:rsidR="185066B3" w:rsidDel="00213A5C" w:rsidRDefault="185066B3">
      <w:pPr>
        <w:pStyle w:val="ListParagraph"/>
        <w:numPr>
          <w:ilvl w:val="0"/>
          <w:numId w:val="35"/>
        </w:numPr>
        <w:rPr>
          <w:ins w:id="749" w:author="Merikangas, Kathleen (NIH/NIMH) [E]" w:date="2020-04-06T19:01:00Z"/>
          <w:del w:id="750" w:author="Dunn, Julia (NIH/NIMH) [F]" w:date="2020-04-06T18:38:00Z"/>
          <w:sz w:val="22"/>
          <w:szCs w:val="22"/>
        </w:rPr>
        <w:pPrChange w:id="751" w:author="Merikangas, Kathleen (NIH/NIMH) [E]" w:date="2020-04-06T19:01:00Z">
          <w:pPr/>
        </w:pPrChange>
      </w:pPr>
    </w:p>
    <w:p w14:paraId="0E5C3A03" w14:textId="1297617E" w:rsidR="185066B3" w:rsidDel="00213A5C" w:rsidRDefault="185066B3">
      <w:pPr>
        <w:pStyle w:val="ListParagraph"/>
        <w:numPr>
          <w:ilvl w:val="0"/>
          <w:numId w:val="35"/>
        </w:numPr>
        <w:rPr>
          <w:ins w:id="752" w:author="Merikangas, Kathleen (NIH/NIMH) [E]" w:date="2020-04-06T19:01:00Z"/>
          <w:del w:id="753" w:author="Dunn, Julia (NIH/NIMH) [F]" w:date="2020-04-06T18:38:00Z"/>
          <w:sz w:val="22"/>
          <w:szCs w:val="22"/>
        </w:rPr>
        <w:pPrChange w:id="754" w:author="Merikangas, Kathleen (NIH/NIMH) [E]" w:date="2020-04-06T19:01:00Z">
          <w:pPr/>
        </w:pPrChange>
      </w:pPr>
    </w:p>
    <w:p w14:paraId="3C7CDBA6" w14:textId="01E8B0C1" w:rsidR="185066B3" w:rsidDel="00213A5C" w:rsidRDefault="185066B3">
      <w:pPr>
        <w:pStyle w:val="ListParagraph"/>
        <w:numPr>
          <w:ilvl w:val="0"/>
          <w:numId w:val="35"/>
        </w:numPr>
        <w:rPr>
          <w:ins w:id="755" w:author="Merikangas, Kathleen (NIH/NIMH) [E]" w:date="2020-04-06T19:02:00Z"/>
          <w:del w:id="756" w:author="Dunn, Julia (NIH/NIMH) [F]" w:date="2020-04-06T18:38:00Z"/>
          <w:sz w:val="22"/>
          <w:szCs w:val="22"/>
        </w:rPr>
        <w:pPrChange w:id="757" w:author="Merikangas, Kathleen (NIH/NIMH) [E]" w:date="2020-04-06T19:01:00Z">
          <w:pPr/>
        </w:pPrChange>
      </w:pPr>
    </w:p>
    <w:p w14:paraId="0065F046" w14:textId="626BD7CB" w:rsidR="185066B3" w:rsidDel="00213A5C" w:rsidRDefault="185066B3">
      <w:pPr>
        <w:pStyle w:val="ListParagraph"/>
        <w:numPr>
          <w:ilvl w:val="0"/>
          <w:numId w:val="35"/>
        </w:numPr>
        <w:rPr>
          <w:ins w:id="758" w:author="Merikangas, Kathleen (NIH/NIMH) [E]" w:date="2020-04-06T19:01:00Z"/>
          <w:del w:id="759" w:author="Dunn, Julia (NIH/NIMH) [F]" w:date="2020-04-06T18:38:00Z"/>
          <w:sz w:val="22"/>
          <w:szCs w:val="22"/>
        </w:rPr>
        <w:pPrChange w:id="760" w:author="Merikangas, Kathleen (NIH/NIMH) [E]" w:date="2020-04-06T19:02:00Z">
          <w:pPr/>
        </w:pPrChange>
      </w:pPr>
    </w:p>
    <w:p w14:paraId="5AF4983A" w14:textId="61CCEE85" w:rsidR="185066B3" w:rsidDel="00213A5C" w:rsidRDefault="185066B3">
      <w:pPr>
        <w:pStyle w:val="ListParagraph"/>
        <w:numPr>
          <w:ilvl w:val="0"/>
          <w:numId w:val="10"/>
        </w:numPr>
        <w:rPr>
          <w:ins w:id="761" w:author="Merikangas, Kathleen (NIH/NIMH) [E]" w:date="2020-04-06T19:01:00Z"/>
          <w:del w:id="762" w:author="Dunn, Julia (NIH/NIMH) [F]" w:date="2020-04-06T18:38:00Z"/>
          <w:sz w:val="22"/>
          <w:szCs w:val="22"/>
        </w:rPr>
        <w:pPrChange w:id="763" w:author="Merikangas, Kathleen (NIH/NIMH) [E]" w:date="2020-04-06T19:01:00Z">
          <w:pPr/>
        </w:pPrChange>
      </w:pPr>
    </w:p>
    <w:p w14:paraId="28FA06D3" w14:textId="2CD215B3" w:rsidR="185066B3" w:rsidDel="00213A5C" w:rsidRDefault="185066B3">
      <w:pPr>
        <w:pStyle w:val="ListParagraph"/>
        <w:numPr>
          <w:ilvl w:val="0"/>
          <w:numId w:val="34"/>
        </w:numPr>
        <w:rPr>
          <w:ins w:id="764" w:author="Merikangas, Kathleen (NIH/NIMH) [E]" w:date="2020-04-06T19:01:00Z"/>
          <w:del w:id="765" w:author="Dunn, Julia (NIH/NIMH) [F]" w:date="2020-04-06T18:38:00Z"/>
          <w:sz w:val="22"/>
          <w:szCs w:val="22"/>
        </w:rPr>
        <w:pPrChange w:id="766" w:author="Merikangas, Kathleen (NIH/NIMH) [E]" w:date="2020-04-06T19:01:00Z">
          <w:pPr/>
        </w:pPrChange>
      </w:pPr>
    </w:p>
    <w:p w14:paraId="6AC476C2" w14:textId="72A952A7" w:rsidR="185066B3" w:rsidDel="00213A5C" w:rsidRDefault="185066B3">
      <w:pPr>
        <w:pStyle w:val="ListParagraph"/>
        <w:numPr>
          <w:ilvl w:val="0"/>
          <w:numId w:val="34"/>
        </w:numPr>
        <w:rPr>
          <w:ins w:id="767" w:author="Merikangas, Kathleen (NIH/NIMH) [E]" w:date="2020-04-06T19:01:00Z"/>
          <w:del w:id="768" w:author="Dunn, Julia (NIH/NIMH) [F]" w:date="2020-04-06T18:38:00Z"/>
          <w:sz w:val="22"/>
          <w:szCs w:val="22"/>
        </w:rPr>
        <w:pPrChange w:id="769" w:author="Merikangas, Kathleen (NIH/NIMH) [E]" w:date="2020-04-06T19:01:00Z">
          <w:pPr/>
        </w:pPrChange>
      </w:pPr>
    </w:p>
    <w:p w14:paraId="5D2D3C53" w14:textId="48F6BF0C" w:rsidR="185066B3" w:rsidDel="00213A5C" w:rsidRDefault="185066B3">
      <w:pPr>
        <w:pStyle w:val="ListParagraph"/>
        <w:numPr>
          <w:ilvl w:val="0"/>
          <w:numId w:val="34"/>
        </w:numPr>
        <w:rPr>
          <w:ins w:id="770" w:author="Merikangas, Kathleen (NIH/NIMH) [E]" w:date="2020-04-06T19:02:00Z"/>
          <w:del w:id="771" w:author="Dunn, Julia (NIH/NIMH) [F]" w:date="2020-04-06T18:38:00Z"/>
          <w:sz w:val="22"/>
          <w:szCs w:val="22"/>
        </w:rPr>
        <w:pPrChange w:id="772" w:author="Merikangas, Kathleen (NIH/NIMH) [E]" w:date="2020-04-06T19:01:00Z">
          <w:pPr/>
        </w:pPrChange>
      </w:pPr>
      <w:ins w:id="773" w:author="Merikangas, Kathleen (NIH/NIMH) [E]" w:date="2020-04-06T19:02:00Z">
        <w:del w:id="774" w:author="Dunn, Julia (NIH/NIMH) [F]" w:date="2020-04-06T18:38:00Z">
          <w:r w:rsidRPr="7213FF42" w:rsidDel="00213A5C">
            <w:rPr>
              <w:rFonts w:ascii="Arial" w:eastAsia="Arial" w:hAnsi="Arial" w:cs="Arial"/>
              <w:sz w:val="22"/>
              <w:szCs w:val="22"/>
            </w:rPr>
            <w:delText xml:space="preserve"> pm – 12 am</w:delText>
          </w:r>
        </w:del>
      </w:ins>
    </w:p>
    <w:p w14:paraId="5BAFB568" w14:textId="62BF9790" w:rsidR="185066B3" w:rsidDel="00213A5C" w:rsidRDefault="185066B3">
      <w:pPr>
        <w:pStyle w:val="ListParagraph"/>
        <w:numPr>
          <w:ilvl w:val="0"/>
          <w:numId w:val="34"/>
        </w:numPr>
        <w:rPr>
          <w:del w:id="775" w:author="Dunn, Julia (NIH/NIMH) [F]" w:date="2020-04-06T18:38:00Z"/>
          <w:sz w:val="22"/>
          <w:szCs w:val="22"/>
        </w:rPr>
        <w:pPrChange w:id="776" w:author="Merikangas, Kathleen (NIH/NIMH) [E]" w:date="2020-04-06T19:02:00Z">
          <w:pPr/>
        </w:pPrChange>
      </w:pPr>
    </w:p>
    <w:p w14:paraId="2D398191" w14:textId="77777777" w:rsidR="001C0452" w:rsidRDefault="001C0452" w:rsidP="001C0452">
      <w:pPr>
        <w:rPr>
          <w:rFonts w:ascii="Arial" w:eastAsia="Arial" w:hAnsi="Arial" w:cs="Arial"/>
          <w:sz w:val="22"/>
          <w:szCs w:val="22"/>
        </w:rPr>
      </w:pPr>
    </w:p>
    <w:p w14:paraId="122C5F16" w14:textId="77777777" w:rsidR="001C0452" w:rsidRDefault="001C0452" w:rsidP="00DE6A20">
      <w:pPr>
        <w:numPr>
          <w:ilvl w:val="0"/>
          <w:numId w:val="75"/>
        </w:numPr>
        <w:spacing w:before="5"/>
        <w:rPr>
          <w:sz w:val="22"/>
          <w:szCs w:val="22"/>
        </w:rPr>
        <w:pPrChange w:id="777" w:author="Dunn, Julia (NIH/NIMH) [F]" w:date="2020-04-09T16:54:00Z">
          <w:pPr>
            <w:numPr>
              <w:numId w:val="10"/>
            </w:numPr>
            <w:spacing w:before="5"/>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4B488670" w14:textId="77777777" w:rsidR="001C0452" w:rsidRDefault="001C0452" w:rsidP="00DE6A20">
      <w:pPr>
        <w:numPr>
          <w:ilvl w:val="1"/>
          <w:numId w:val="75"/>
        </w:numPr>
        <w:rPr>
          <w:rFonts w:ascii="Arial" w:eastAsia="Arial" w:hAnsi="Arial" w:cs="Arial"/>
          <w:sz w:val="22"/>
          <w:szCs w:val="22"/>
          <w:highlight w:val="white"/>
        </w:rPr>
        <w:pPrChange w:id="778"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385A606A" w14:textId="77777777" w:rsidR="001C0452" w:rsidRDefault="001C0452" w:rsidP="00DE6A20">
      <w:pPr>
        <w:numPr>
          <w:ilvl w:val="1"/>
          <w:numId w:val="75"/>
        </w:numPr>
        <w:rPr>
          <w:rFonts w:ascii="Arial" w:eastAsia="Arial" w:hAnsi="Arial" w:cs="Arial"/>
          <w:sz w:val="22"/>
          <w:szCs w:val="22"/>
          <w:highlight w:val="white"/>
        </w:rPr>
        <w:pPrChange w:id="779"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7E31814B" w14:textId="77777777" w:rsidR="001C0452" w:rsidRDefault="001C0452" w:rsidP="00DE6A20">
      <w:pPr>
        <w:numPr>
          <w:ilvl w:val="1"/>
          <w:numId w:val="75"/>
        </w:numPr>
        <w:rPr>
          <w:rFonts w:ascii="Arial" w:eastAsia="Arial" w:hAnsi="Arial" w:cs="Arial"/>
          <w:sz w:val="22"/>
          <w:szCs w:val="22"/>
          <w:highlight w:val="white"/>
        </w:rPr>
        <w:pPrChange w:id="780"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4C3A22B1" w14:textId="77777777" w:rsidR="001C0452" w:rsidRDefault="001C0452" w:rsidP="00DE6A20">
      <w:pPr>
        <w:numPr>
          <w:ilvl w:val="1"/>
          <w:numId w:val="75"/>
        </w:numPr>
        <w:rPr>
          <w:rFonts w:ascii="Arial" w:eastAsia="Arial" w:hAnsi="Arial" w:cs="Arial"/>
          <w:sz w:val="22"/>
          <w:szCs w:val="22"/>
          <w:highlight w:val="white"/>
        </w:rPr>
        <w:pPrChange w:id="781"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6D51B14C" w14:textId="77777777" w:rsidR="001C0452" w:rsidRDefault="001C0452" w:rsidP="00DE6A20">
      <w:pPr>
        <w:numPr>
          <w:ilvl w:val="1"/>
          <w:numId w:val="75"/>
        </w:numPr>
        <w:rPr>
          <w:rFonts w:ascii="Arial" w:eastAsia="Arial" w:hAnsi="Arial" w:cs="Arial"/>
          <w:sz w:val="22"/>
          <w:szCs w:val="22"/>
          <w:highlight w:val="white"/>
        </w:rPr>
        <w:pPrChange w:id="782"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157710F0" w14:textId="77777777" w:rsidR="00FA6305" w:rsidRDefault="00FA6305" w:rsidP="00BB37E6">
      <w:pPr>
        <w:rPr>
          <w:rFonts w:ascii="Arial" w:eastAsia="Arial" w:hAnsi="Arial" w:cs="Arial"/>
          <w:sz w:val="22"/>
          <w:szCs w:val="22"/>
          <w:highlight w:val="white"/>
        </w:rPr>
      </w:pPr>
    </w:p>
    <w:p w14:paraId="41D3780B" w14:textId="77777777" w:rsidR="001C0452" w:rsidRDefault="001C0452" w:rsidP="00DE6A20">
      <w:pPr>
        <w:numPr>
          <w:ilvl w:val="0"/>
          <w:numId w:val="75"/>
        </w:numPr>
        <w:rPr>
          <w:sz w:val="22"/>
          <w:szCs w:val="22"/>
        </w:rPr>
        <w:pPrChange w:id="783" w:author="Dunn, Julia (NIH/NIMH) [F]" w:date="2020-04-09T16:54:00Z">
          <w:pPr>
            <w:numPr>
              <w:numId w:val="10"/>
            </w:numPr>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68B10673" w14:textId="77777777" w:rsidR="001C0452" w:rsidRDefault="001C0452" w:rsidP="00DE6A20">
      <w:pPr>
        <w:numPr>
          <w:ilvl w:val="1"/>
          <w:numId w:val="75"/>
        </w:numPr>
        <w:rPr>
          <w:rFonts w:ascii="Arial" w:eastAsia="Arial" w:hAnsi="Arial" w:cs="Arial"/>
          <w:sz w:val="22"/>
          <w:szCs w:val="22"/>
          <w:highlight w:val="white"/>
        </w:rPr>
        <w:pPrChange w:id="784"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6A515C6A" w14:textId="77777777" w:rsidR="001C0452" w:rsidRDefault="001C0452" w:rsidP="00DE6A20">
      <w:pPr>
        <w:numPr>
          <w:ilvl w:val="1"/>
          <w:numId w:val="75"/>
        </w:numPr>
        <w:rPr>
          <w:rFonts w:ascii="Arial" w:eastAsia="Arial" w:hAnsi="Arial" w:cs="Arial"/>
          <w:sz w:val="22"/>
          <w:szCs w:val="22"/>
          <w:highlight w:val="white"/>
        </w:rPr>
        <w:pPrChange w:id="785"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4E534B43" w14:textId="77777777" w:rsidR="001C0452" w:rsidRDefault="001C0452" w:rsidP="00DE6A20">
      <w:pPr>
        <w:numPr>
          <w:ilvl w:val="1"/>
          <w:numId w:val="75"/>
        </w:numPr>
        <w:rPr>
          <w:rFonts w:ascii="Arial" w:eastAsia="Arial" w:hAnsi="Arial" w:cs="Arial"/>
          <w:sz w:val="22"/>
          <w:szCs w:val="22"/>
          <w:highlight w:val="white"/>
        </w:rPr>
        <w:pPrChange w:id="786"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6C7B33BC" w14:textId="77777777" w:rsidR="001C0452" w:rsidRDefault="001C0452" w:rsidP="00DE6A20">
      <w:pPr>
        <w:numPr>
          <w:ilvl w:val="1"/>
          <w:numId w:val="75"/>
        </w:numPr>
        <w:rPr>
          <w:rFonts w:ascii="Arial" w:eastAsia="Arial" w:hAnsi="Arial" w:cs="Arial"/>
          <w:sz w:val="22"/>
          <w:szCs w:val="22"/>
          <w:highlight w:val="white"/>
        </w:rPr>
        <w:pPrChange w:id="787"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4D7CB0CD" w14:textId="77777777" w:rsidR="001C0452" w:rsidRDefault="001C0452" w:rsidP="00DE6A20">
      <w:pPr>
        <w:numPr>
          <w:ilvl w:val="1"/>
          <w:numId w:val="75"/>
        </w:numPr>
        <w:rPr>
          <w:rFonts w:ascii="Arial" w:eastAsia="Arial" w:hAnsi="Arial" w:cs="Arial"/>
          <w:sz w:val="22"/>
          <w:szCs w:val="22"/>
          <w:highlight w:val="white"/>
        </w:rPr>
        <w:pPrChange w:id="788"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66028170" w14:textId="2DF52CEE" w:rsidR="00FA6305" w:rsidDel="00D07E0F" w:rsidRDefault="00FA6305" w:rsidP="001C0452">
      <w:pPr>
        <w:pStyle w:val="Heading2"/>
        <w:rPr>
          <w:del w:id="789" w:author="Dunn, Julia (NIH/NIMH) [F]" w:date="2020-04-07T11:35:00Z"/>
        </w:rPr>
      </w:pPr>
    </w:p>
    <w:p w14:paraId="3354FEA2" w14:textId="31C971EA" w:rsidR="00B162A5" w:rsidRDefault="00B162A5">
      <w:pPr>
        <w:rPr>
          <w:ins w:id="790" w:author="Dunn, Julia (NIH/NIMH) [F]" w:date="2020-04-06T18:11:00Z"/>
          <w:rFonts w:ascii="Arial" w:eastAsiaTheme="majorEastAsia" w:hAnsi="Arial" w:cstheme="majorBidi"/>
          <w:b/>
          <w:sz w:val="28"/>
          <w:szCs w:val="28"/>
        </w:rPr>
      </w:pPr>
    </w:p>
    <w:p w14:paraId="0F621082" w14:textId="68B2EDAD" w:rsidR="001C0452" w:rsidRPr="00175235" w:rsidRDefault="001C0452" w:rsidP="001C0452">
      <w:pPr>
        <w:pStyle w:val="Heading2"/>
        <w:rPr>
          <w:b w:val="0"/>
          <w:sz w:val="28"/>
          <w:szCs w:val="28"/>
        </w:rPr>
      </w:pPr>
      <w:r w:rsidRPr="00175235">
        <w:rPr>
          <w:sz w:val="28"/>
          <w:szCs w:val="28"/>
        </w:rPr>
        <w:t xml:space="preserve">EMOTIONS/WORRIES </w:t>
      </w:r>
      <w:r w:rsidR="00175235" w:rsidRPr="00175235">
        <w:rPr>
          <w:rFonts w:cs="Arial"/>
          <w:bCs/>
          <w:sz w:val="28"/>
          <w:szCs w:val="28"/>
        </w:rPr>
        <w:t>(THREE MONTHS PRIOR TO CRISIS)</w:t>
      </w:r>
    </w:p>
    <w:p w14:paraId="401FF9E8" w14:textId="77777777" w:rsidR="001C0452" w:rsidRDefault="001C0452" w:rsidP="001C0452">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25C31957" w14:textId="77777777" w:rsidR="001C0452" w:rsidRDefault="001C0452" w:rsidP="00DE6A20">
      <w:pPr>
        <w:numPr>
          <w:ilvl w:val="0"/>
          <w:numId w:val="75"/>
        </w:numPr>
        <w:rPr>
          <w:sz w:val="22"/>
          <w:szCs w:val="22"/>
        </w:rPr>
        <w:pPrChange w:id="791" w:author="Dunn, Julia (NIH/NIMH) [F]" w:date="2020-04-09T16:54:00Z">
          <w:pPr>
            <w:numPr>
              <w:numId w:val="10"/>
            </w:numPr>
            <w:ind w:left="720" w:hanging="360"/>
          </w:pPr>
        </w:pPrChange>
      </w:pPr>
      <w:r w:rsidRPr="7213FF42">
        <w:rPr>
          <w:rFonts w:ascii="Arial" w:eastAsia="Arial" w:hAnsi="Arial" w:cs="Arial"/>
          <w:b/>
          <w:bCs/>
          <w:sz w:val="22"/>
          <w:szCs w:val="22"/>
        </w:rPr>
        <w:t>… how worried was your child generally?</w:t>
      </w:r>
    </w:p>
    <w:p w14:paraId="48AFF333"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Not worried at all</w:t>
      </w:r>
    </w:p>
    <w:p w14:paraId="2111C824"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Slightly worried</w:t>
      </w:r>
    </w:p>
    <w:p w14:paraId="4237D409"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Moderately worried</w:t>
      </w:r>
    </w:p>
    <w:p w14:paraId="72CE37A1" w14:textId="77777777" w:rsidR="001C0452" w:rsidRDefault="001C0452" w:rsidP="001C0452">
      <w:pPr>
        <w:numPr>
          <w:ilvl w:val="0"/>
          <w:numId w:val="9"/>
        </w:numPr>
        <w:rPr>
          <w:rFonts w:ascii="Arial" w:eastAsia="Arial" w:hAnsi="Arial" w:cs="Arial"/>
          <w:sz w:val="22"/>
          <w:szCs w:val="22"/>
        </w:rPr>
      </w:pPr>
      <w:r>
        <w:rPr>
          <w:rFonts w:ascii="Arial" w:eastAsia="Arial" w:hAnsi="Arial" w:cs="Arial"/>
          <w:sz w:val="22"/>
          <w:szCs w:val="22"/>
        </w:rPr>
        <w:t>Very worried</w:t>
      </w:r>
    </w:p>
    <w:p w14:paraId="48A2C24D" w14:textId="2DF84817" w:rsidR="001F769D" w:rsidRDefault="001C0452" w:rsidP="001A11C5">
      <w:pPr>
        <w:numPr>
          <w:ilvl w:val="0"/>
          <w:numId w:val="9"/>
        </w:numPr>
        <w:rPr>
          <w:rFonts w:ascii="Arial" w:eastAsia="Arial" w:hAnsi="Arial" w:cs="Arial"/>
          <w:sz w:val="22"/>
          <w:szCs w:val="22"/>
        </w:rPr>
      </w:pPr>
      <w:r>
        <w:rPr>
          <w:rFonts w:ascii="Arial" w:eastAsia="Arial" w:hAnsi="Arial" w:cs="Arial"/>
          <w:sz w:val="22"/>
          <w:szCs w:val="22"/>
        </w:rPr>
        <w:t>Extremely worried</w:t>
      </w:r>
    </w:p>
    <w:p w14:paraId="2E023F88" w14:textId="77777777" w:rsidR="001C0452" w:rsidRDefault="001C0452" w:rsidP="001C0452">
      <w:pPr>
        <w:rPr>
          <w:rFonts w:ascii="Arial" w:eastAsia="Arial" w:hAnsi="Arial" w:cs="Arial"/>
          <w:sz w:val="22"/>
          <w:szCs w:val="22"/>
        </w:rPr>
      </w:pPr>
    </w:p>
    <w:p w14:paraId="3666B753" w14:textId="77777777" w:rsidR="00D07E0F" w:rsidRDefault="00D07E0F">
      <w:pPr>
        <w:rPr>
          <w:ins w:id="792" w:author="Dunn, Julia (NIH/NIMH) [F]" w:date="2020-04-07T11:35:00Z"/>
          <w:rFonts w:ascii="Arial" w:eastAsia="Arial" w:hAnsi="Arial" w:cs="Arial"/>
          <w:b/>
          <w:bCs/>
          <w:sz w:val="22"/>
          <w:szCs w:val="22"/>
        </w:rPr>
      </w:pPr>
      <w:ins w:id="793" w:author="Dunn, Julia (NIH/NIMH) [F]" w:date="2020-04-07T11:35:00Z">
        <w:r>
          <w:rPr>
            <w:rFonts w:ascii="Arial" w:eastAsia="Arial" w:hAnsi="Arial" w:cs="Arial"/>
            <w:b/>
            <w:bCs/>
            <w:sz w:val="22"/>
            <w:szCs w:val="22"/>
          </w:rPr>
          <w:br w:type="page"/>
        </w:r>
      </w:ins>
    </w:p>
    <w:p w14:paraId="026F4084" w14:textId="1823F47A" w:rsidR="001C0452" w:rsidRDefault="001C0452" w:rsidP="00DE6A20">
      <w:pPr>
        <w:numPr>
          <w:ilvl w:val="0"/>
          <w:numId w:val="75"/>
        </w:numPr>
        <w:rPr>
          <w:sz w:val="22"/>
          <w:szCs w:val="22"/>
        </w:rPr>
        <w:pPrChange w:id="794" w:author="Dunn, Julia (NIH/NIMH) [F]" w:date="2020-04-09T16:54:00Z">
          <w:pPr>
            <w:numPr>
              <w:numId w:val="10"/>
            </w:numPr>
            <w:ind w:left="720" w:hanging="360"/>
          </w:pPr>
        </w:pPrChange>
      </w:pPr>
      <w:r w:rsidRPr="7213FF42">
        <w:rPr>
          <w:rFonts w:ascii="Arial" w:eastAsia="Arial" w:hAnsi="Arial" w:cs="Arial"/>
          <w:b/>
          <w:bCs/>
          <w:sz w:val="22"/>
          <w:szCs w:val="22"/>
        </w:rPr>
        <w:t>… how happy versus sad was your child?</w:t>
      </w:r>
    </w:p>
    <w:p w14:paraId="010ABDE8"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sad/depressed/unhappy</w:t>
      </w:r>
    </w:p>
    <w:p w14:paraId="1424185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Moderately sad/depressed/unhappy</w:t>
      </w:r>
    </w:p>
    <w:p w14:paraId="47C7A9A1"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Neutral </w:t>
      </w:r>
    </w:p>
    <w:p w14:paraId="51C36A3F"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 xml:space="preserve">Moderately happy/cheerful </w:t>
      </w:r>
    </w:p>
    <w:p w14:paraId="50CFE05B" w14:textId="77777777" w:rsidR="001C0452" w:rsidRDefault="001C0452" w:rsidP="001C0452">
      <w:pPr>
        <w:numPr>
          <w:ilvl w:val="0"/>
          <w:numId w:val="5"/>
        </w:numPr>
        <w:rPr>
          <w:rFonts w:ascii="Arial" w:eastAsia="Arial" w:hAnsi="Arial" w:cs="Arial"/>
          <w:sz w:val="22"/>
          <w:szCs w:val="22"/>
        </w:rPr>
      </w:pPr>
      <w:r>
        <w:rPr>
          <w:rFonts w:ascii="Arial" w:eastAsia="Arial" w:hAnsi="Arial" w:cs="Arial"/>
          <w:sz w:val="22"/>
          <w:szCs w:val="22"/>
        </w:rPr>
        <w:t>Very happy/cheerful</w:t>
      </w:r>
    </w:p>
    <w:p w14:paraId="51DEEB5C" w14:textId="5EB95F32" w:rsidR="001C0452" w:rsidDel="00B162A5" w:rsidRDefault="001C0452" w:rsidP="001C0452">
      <w:pPr>
        <w:rPr>
          <w:del w:id="795" w:author="Dunn, Julia (NIH/NIMH) [F]" w:date="2020-04-06T18:11:00Z"/>
          <w:rFonts w:ascii="Arial" w:eastAsia="Arial" w:hAnsi="Arial" w:cs="Arial"/>
          <w:b/>
          <w:sz w:val="22"/>
          <w:szCs w:val="22"/>
        </w:rPr>
      </w:pPr>
    </w:p>
    <w:p w14:paraId="4D3FF413" w14:textId="0885F2E9" w:rsidR="00297082" w:rsidRDefault="00297082">
      <w:pPr>
        <w:rPr>
          <w:rFonts w:ascii="Arial" w:eastAsia="Arial" w:hAnsi="Arial" w:cs="Arial"/>
          <w:b/>
          <w:sz w:val="22"/>
          <w:szCs w:val="22"/>
        </w:rPr>
      </w:pPr>
      <w:del w:id="796" w:author="Dunn, Julia (NIH/NIMH) [F]" w:date="2020-04-06T18:11:00Z">
        <w:r w:rsidDel="00B162A5">
          <w:rPr>
            <w:rFonts w:ascii="Arial" w:eastAsia="Arial" w:hAnsi="Arial" w:cs="Arial"/>
            <w:b/>
            <w:sz w:val="22"/>
            <w:szCs w:val="22"/>
          </w:rPr>
          <w:br w:type="page"/>
        </w:r>
      </w:del>
    </w:p>
    <w:p w14:paraId="6FF7FC44" w14:textId="0F342AFC" w:rsidR="001C0452" w:rsidRDefault="001C0452" w:rsidP="00DE6A20">
      <w:pPr>
        <w:numPr>
          <w:ilvl w:val="0"/>
          <w:numId w:val="75"/>
        </w:numPr>
        <w:rPr>
          <w:sz w:val="22"/>
          <w:szCs w:val="22"/>
        </w:rPr>
        <w:pPrChange w:id="797" w:author="Dunn, Julia (NIH/NIMH) [F]" w:date="2020-04-09T16:54:00Z">
          <w:pPr>
            <w:numPr>
              <w:numId w:val="10"/>
            </w:numPr>
            <w:ind w:left="720" w:hanging="360"/>
          </w:pPr>
        </w:pPrChange>
      </w:pPr>
      <w:r w:rsidRPr="7213FF42">
        <w:rPr>
          <w:rFonts w:ascii="Arial" w:eastAsia="Arial" w:hAnsi="Arial" w:cs="Arial"/>
          <w:b/>
          <w:bCs/>
          <w:sz w:val="22"/>
          <w:szCs w:val="22"/>
        </w:rPr>
        <w:t xml:space="preserve">… how much </w:t>
      </w:r>
      <w:del w:id="798" w:author="Dunn, Julia (NIH/NIMH) [F]" w:date="2020-04-08T12:06:00Z">
        <w:r w:rsidRPr="7213FF42" w:rsidDel="00314EB6">
          <w:rPr>
            <w:rFonts w:ascii="Arial" w:eastAsia="Arial" w:hAnsi="Arial" w:cs="Arial"/>
            <w:b/>
            <w:bCs/>
            <w:sz w:val="22"/>
            <w:szCs w:val="22"/>
          </w:rPr>
          <w:delText xml:space="preserve">had </w:delText>
        </w:r>
      </w:del>
      <w:ins w:id="799" w:author="Dunn, Julia (NIH/NIMH) [F]" w:date="2020-04-08T12:06:00Z">
        <w:r w:rsidR="00314EB6">
          <w:rPr>
            <w:rFonts w:ascii="Arial" w:eastAsia="Arial" w:hAnsi="Arial" w:cs="Arial"/>
            <w:b/>
            <w:bCs/>
            <w:sz w:val="22"/>
            <w:szCs w:val="22"/>
          </w:rPr>
          <w:t>was</w:t>
        </w:r>
        <w:r w:rsidR="00314EB6" w:rsidRPr="7213FF42">
          <w:rPr>
            <w:rFonts w:ascii="Arial" w:eastAsia="Arial" w:hAnsi="Arial" w:cs="Arial"/>
            <w:b/>
            <w:bCs/>
            <w:sz w:val="22"/>
            <w:szCs w:val="22"/>
          </w:rPr>
          <w:t xml:space="preserve"> </w:t>
        </w:r>
      </w:ins>
      <w:r w:rsidRPr="7213FF42">
        <w:rPr>
          <w:rFonts w:ascii="Arial" w:eastAsia="Arial" w:hAnsi="Arial" w:cs="Arial"/>
          <w:b/>
          <w:bCs/>
          <w:sz w:val="22"/>
          <w:szCs w:val="22"/>
        </w:rPr>
        <w:t xml:space="preserve">your child </w:t>
      </w:r>
      <w:del w:id="800" w:author="Dunn, Julia (NIH/NIMH) [F]" w:date="2020-04-08T12:06:00Z">
        <w:r w:rsidRPr="7213FF42" w:rsidDel="00314EB6">
          <w:rPr>
            <w:rFonts w:ascii="Arial" w:eastAsia="Arial" w:hAnsi="Arial" w:cs="Arial"/>
            <w:b/>
            <w:bCs/>
            <w:sz w:val="22"/>
            <w:szCs w:val="22"/>
          </w:rPr>
          <w:delText xml:space="preserve">been </w:delText>
        </w:r>
      </w:del>
      <w:r w:rsidRPr="7213FF42">
        <w:rPr>
          <w:rFonts w:ascii="Arial" w:eastAsia="Arial" w:hAnsi="Arial" w:cs="Arial"/>
          <w:b/>
          <w:bCs/>
          <w:sz w:val="22"/>
          <w:szCs w:val="22"/>
        </w:rPr>
        <w:t xml:space="preserve">able to enjoy his/her usual </w:t>
      </w:r>
      <w:commentRangeStart w:id="801"/>
      <w:r w:rsidRPr="7213FF42">
        <w:rPr>
          <w:rFonts w:ascii="Arial" w:eastAsia="Arial" w:hAnsi="Arial" w:cs="Arial"/>
          <w:b/>
          <w:bCs/>
          <w:sz w:val="22"/>
          <w:szCs w:val="22"/>
        </w:rPr>
        <w:t>activities</w:t>
      </w:r>
      <w:commentRangeEnd w:id="801"/>
      <w:r w:rsidR="00D00566">
        <w:rPr>
          <w:rStyle w:val="CommentReference"/>
        </w:rPr>
        <w:commentReference w:id="801"/>
      </w:r>
      <w:r w:rsidRPr="7213FF42">
        <w:rPr>
          <w:rFonts w:ascii="Arial" w:eastAsia="Arial" w:hAnsi="Arial" w:cs="Arial"/>
          <w:b/>
          <w:bCs/>
          <w:sz w:val="22"/>
          <w:szCs w:val="22"/>
        </w:rPr>
        <w:t>?</w:t>
      </w:r>
      <w:r w:rsidRPr="7213FF42">
        <w:rPr>
          <w:rFonts w:ascii="Arial" w:eastAsia="Arial" w:hAnsi="Arial" w:cs="Arial"/>
          <w:sz w:val="22"/>
          <w:szCs w:val="22"/>
        </w:rPr>
        <w:t> </w:t>
      </w:r>
    </w:p>
    <w:p w14:paraId="1795A05C"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Not at all</w:t>
      </w:r>
    </w:p>
    <w:p w14:paraId="6235B360"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Slightly</w:t>
      </w:r>
    </w:p>
    <w:p w14:paraId="412F4E6E"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Moderately</w:t>
      </w:r>
    </w:p>
    <w:p w14:paraId="4EE0A2A8"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Very much</w:t>
      </w:r>
    </w:p>
    <w:p w14:paraId="1ACCF8ED" w14:textId="77777777" w:rsidR="001C0452" w:rsidRDefault="001C0452" w:rsidP="001C0452">
      <w:pPr>
        <w:numPr>
          <w:ilvl w:val="0"/>
          <w:numId w:val="18"/>
        </w:numPr>
        <w:rPr>
          <w:rFonts w:ascii="Arial" w:eastAsia="Arial" w:hAnsi="Arial" w:cs="Arial"/>
          <w:sz w:val="22"/>
          <w:szCs w:val="22"/>
        </w:rPr>
      </w:pPr>
      <w:r>
        <w:rPr>
          <w:rFonts w:ascii="Arial" w:eastAsia="Arial" w:hAnsi="Arial" w:cs="Arial"/>
          <w:sz w:val="22"/>
          <w:szCs w:val="22"/>
        </w:rPr>
        <w:t>A lot</w:t>
      </w:r>
    </w:p>
    <w:p w14:paraId="4476532C" w14:textId="77777777" w:rsidR="001C0452" w:rsidRDefault="001C0452" w:rsidP="001C0452">
      <w:pPr>
        <w:rPr>
          <w:rFonts w:ascii="Arial" w:eastAsia="Arial" w:hAnsi="Arial" w:cs="Arial"/>
          <w:sz w:val="22"/>
          <w:szCs w:val="22"/>
        </w:rPr>
      </w:pPr>
    </w:p>
    <w:p w14:paraId="0A6185DF" w14:textId="77777777" w:rsidR="001C0452" w:rsidRDefault="001C0452" w:rsidP="00DE6A20">
      <w:pPr>
        <w:numPr>
          <w:ilvl w:val="0"/>
          <w:numId w:val="75"/>
        </w:numPr>
        <w:rPr>
          <w:sz w:val="22"/>
          <w:szCs w:val="22"/>
        </w:rPr>
        <w:pPrChange w:id="802" w:author="Dunn, Julia (NIH/NIMH) [F]" w:date="2020-04-09T16:54:00Z">
          <w:pPr>
            <w:numPr>
              <w:numId w:val="10"/>
            </w:numPr>
            <w:ind w:left="720" w:hanging="360"/>
          </w:pPr>
        </w:pPrChange>
      </w:pPr>
      <w:r w:rsidRPr="7213FF42">
        <w:rPr>
          <w:rFonts w:ascii="Arial" w:eastAsia="Arial" w:hAnsi="Arial" w:cs="Arial"/>
          <w:b/>
          <w:bCs/>
          <w:sz w:val="22"/>
          <w:szCs w:val="22"/>
        </w:rPr>
        <w:t>… how relaxed versus anxious was your child?</w:t>
      </w:r>
    </w:p>
    <w:p w14:paraId="5A59690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Very relaxed/calm</w:t>
      </w:r>
    </w:p>
    <w:p w14:paraId="331FAB3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Moderately relaxed/calm</w:t>
      </w:r>
    </w:p>
    <w:p w14:paraId="60F7CC6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Neutral</w:t>
      </w:r>
    </w:p>
    <w:p w14:paraId="1D6A1F9B"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Moderately nervous/anxious </w:t>
      </w:r>
    </w:p>
    <w:p w14:paraId="0B4B4505"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 xml:space="preserve">Very nervous/anxious  </w:t>
      </w:r>
    </w:p>
    <w:p w14:paraId="61A37DC6" w14:textId="77777777" w:rsidR="001C0452" w:rsidRDefault="001C0452" w:rsidP="001C0452">
      <w:pPr>
        <w:rPr>
          <w:rFonts w:ascii="Arial" w:eastAsia="Arial" w:hAnsi="Arial" w:cs="Arial"/>
          <w:sz w:val="22"/>
          <w:szCs w:val="22"/>
        </w:rPr>
      </w:pPr>
    </w:p>
    <w:p w14:paraId="581CEE2B" w14:textId="77777777" w:rsidR="001C0452" w:rsidRDefault="001C0452" w:rsidP="00DE6A20">
      <w:pPr>
        <w:numPr>
          <w:ilvl w:val="0"/>
          <w:numId w:val="75"/>
        </w:numPr>
        <w:rPr>
          <w:sz w:val="22"/>
          <w:szCs w:val="22"/>
        </w:rPr>
        <w:pPrChange w:id="803" w:author="Dunn, Julia (NIH/NIMH) [F]" w:date="2020-04-09T16:54:00Z">
          <w:pPr>
            <w:numPr>
              <w:numId w:val="10"/>
            </w:numPr>
            <w:ind w:left="720" w:hanging="360"/>
          </w:pPr>
        </w:pPrChange>
      </w:pPr>
      <w:r w:rsidRPr="7213FF42">
        <w:rPr>
          <w:rFonts w:ascii="Arial" w:eastAsia="Arial" w:hAnsi="Arial" w:cs="Arial"/>
          <w:b/>
          <w:bCs/>
          <w:sz w:val="22"/>
          <w:szCs w:val="22"/>
        </w:rPr>
        <w:t>… how fidgety or restless was your child?</w:t>
      </w:r>
    </w:p>
    <w:p w14:paraId="68E9CE45"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Not fidgety/restless at all</w:t>
      </w:r>
    </w:p>
    <w:p w14:paraId="6C9B276C"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Slightly fidgety/restless</w:t>
      </w:r>
    </w:p>
    <w:p w14:paraId="17444BD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Moderately fidgety/restless </w:t>
      </w:r>
    </w:p>
    <w:p w14:paraId="321DC594" w14:textId="77777777" w:rsidR="001C0452" w:rsidRDefault="001C0452" w:rsidP="001C0452">
      <w:pPr>
        <w:numPr>
          <w:ilvl w:val="0"/>
          <w:numId w:val="3"/>
        </w:numPr>
        <w:rPr>
          <w:rFonts w:ascii="Arial" w:eastAsia="Arial" w:hAnsi="Arial" w:cs="Arial"/>
          <w:sz w:val="22"/>
          <w:szCs w:val="22"/>
        </w:rPr>
      </w:pPr>
      <w:r>
        <w:rPr>
          <w:rFonts w:ascii="Arial" w:eastAsia="Arial" w:hAnsi="Arial" w:cs="Arial"/>
          <w:sz w:val="22"/>
          <w:szCs w:val="22"/>
        </w:rPr>
        <w:t xml:space="preserve">Very fidgety/restless </w:t>
      </w:r>
    </w:p>
    <w:p w14:paraId="5C48F7EF" w14:textId="618AF22D" w:rsidR="001C0452" w:rsidRPr="00BB37E6" w:rsidRDefault="001C0452" w:rsidP="001C0452">
      <w:pPr>
        <w:numPr>
          <w:ilvl w:val="0"/>
          <w:numId w:val="3"/>
        </w:numPr>
        <w:rPr>
          <w:rFonts w:ascii="Arial" w:eastAsia="Arial" w:hAnsi="Arial" w:cs="Arial"/>
          <w:sz w:val="22"/>
          <w:szCs w:val="22"/>
        </w:rPr>
      </w:pPr>
      <w:r>
        <w:rPr>
          <w:rFonts w:ascii="Arial" w:eastAsia="Arial" w:hAnsi="Arial" w:cs="Arial"/>
          <w:sz w:val="22"/>
          <w:szCs w:val="22"/>
        </w:rPr>
        <w:t>Extremely fidgety/restless</w:t>
      </w:r>
    </w:p>
    <w:p w14:paraId="765C7F10" w14:textId="77777777" w:rsidR="001C0452" w:rsidRDefault="001C0452" w:rsidP="001C0452">
      <w:pPr>
        <w:rPr>
          <w:rFonts w:ascii="Arial" w:eastAsia="Arial" w:hAnsi="Arial" w:cs="Arial"/>
          <w:sz w:val="22"/>
          <w:szCs w:val="22"/>
        </w:rPr>
      </w:pPr>
    </w:p>
    <w:p w14:paraId="55837096" w14:textId="77777777" w:rsidR="001C0452" w:rsidRDefault="001C0452" w:rsidP="00DE6A20">
      <w:pPr>
        <w:numPr>
          <w:ilvl w:val="0"/>
          <w:numId w:val="75"/>
        </w:numPr>
        <w:rPr>
          <w:sz w:val="22"/>
          <w:szCs w:val="22"/>
        </w:rPr>
        <w:pPrChange w:id="804" w:author="Dunn, Julia (NIH/NIMH) [F]" w:date="2020-04-09T16:54:00Z">
          <w:pPr>
            <w:numPr>
              <w:numId w:val="10"/>
            </w:numPr>
            <w:ind w:left="720" w:hanging="360"/>
          </w:pPr>
        </w:pPrChange>
      </w:pPr>
      <w:r w:rsidRPr="7213FF42">
        <w:rPr>
          <w:rFonts w:ascii="Arial" w:eastAsia="Arial" w:hAnsi="Arial" w:cs="Arial"/>
          <w:b/>
          <w:bCs/>
          <w:sz w:val="22"/>
          <w:szCs w:val="22"/>
        </w:rPr>
        <w:t>… how fatigued or tired was your child?</w:t>
      </w:r>
    </w:p>
    <w:p w14:paraId="2E831A5D"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Not fatigued or tired at all</w:t>
      </w:r>
    </w:p>
    <w:p w14:paraId="76971C87"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Slightly fatigued or tired</w:t>
      </w:r>
    </w:p>
    <w:p w14:paraId="1E2E5078" w14:textId="77777777" w:rsidR="001C0452" w:rsidRDefault="001C0452" w:rsidP="001C0452">
      <w:pPr>
        <w:numPr>
          <w:ilvl w:val="0"/>
          <w:numId w:val="4"/>
        </w:numPr>
        <w:ind w:left="1440"/>
        <w:rPr>
          <w:rFonts w:ascii="Arial" w:eastAsia="Arial" w:hAnsi="Arial" w:cs="Arial"/>
          <w:sz w:val="22"/>
          <w:szCs w:val="22"/>
        </w:rPr>
      </w:pPr>
      <w:r>
        <w:rPr>
          <w:rFonts w:ascii="Arial" w:eastAsia="Arial" w:hAnsi="Arial" w:cs="Arial"/>
          <w:sz w:val="22"/>
          <w:szCs w:val="22"/>
        </w:rPr>
        <w:t>Moderately fatigued or tired</w:t>
      </w:r>
    </w:p>
    <w:p w14:paraId="71D1D4F2"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d. Very fatigued or tired</w:t>
      </w:r>
    </w:p>
    <w:p w14:paraId="19E34173" w14:textId="77777777" w:rsidR="001C0452" w:rsidRDefault="001C0452" w:rsidP="001C0452">
      <w:pPr>
        <w:ind w:left="720"/>
        <w:rPr>
          <w:rFonts w:ascii="Arial" w:eastAsia="Arial" w:hAnsi="Arial" w:cs="Arial"/>
          <w:sz w:val="22"/>
          <w:szCs w:val="22"/>
        </w:rPr>
      </w:pPr>
      <w:r>
        <w:rPr>
          <w:rFonts w:ascii="Arial" w:eastAsia="Arial" w:hAnsi="Arial" w:cs="Arial"/>
          <w:sz w:val="22"/>
          <w:szCs w:val="22"/>
        </w:rPr>
        <w:t xml:space="preserve">      e. Extremely fatigued or tired</w:t>
      </w:r>
    </w:p>
    <w:p w14:paraId="3E52A43B" w14:textId="1D93BE2D" w:rsidR="001C0452" w:rsidDel="00D07E0F" w:rsidRDefault="001C0452" w:rsidP="001C0452">
      <w:pPr>
        <w:ind w:left="360" w:hanging="720"/>
        <w:rPr>
          <w:del w:id="805" w:author="Dunn, Julia (NIH/NIMH) [F]" w:date="2020-04-07T11:35:00Z"/>
          <w:rFonts w:ascii="Arial" w:eastAsia="Arial" w:hAnsi="Arial" w:cs="Arial"/>
          <w:sz w:val="22"/>
          <w:szCs w:val="22"/>
        </w:rPr>
      </w:pPr>
      <w:r>
        <w:rPr>
          <w:rFonts w:ascii="Arial" w:eastAsia="Arial" w:hAnsi="Arial" w:cs="Arial"/>
          <w:sz w:val="22"/>
          <w:szCs w:val="22"/>
        </w:rPr>
        <w:t xml:space="preserve">           </w:t>
      </w:r>
    </w:p>
    <w:p w14:paraId="2E1A30C8" w14:textId="47F381B7" w:rsidR="00B162A5" w:rsidRDefault="00B162A5">
      <w:pPr>
        <w:ind w:left="360" w:hanging="720"/>
        <w:rPr>
          <w:ins w:id="806" w:author="Dunn, Julia (NIH/NIMH) [F]" w:date="2020-04-06T18:11:00Z"/>
          <w:rFonts w:ascii="Arial" w:eastAsia="Arial" w:hAnsi="Arial" w:cs="Arial"/>
          <w:b/>
          <w:bCs/>
          <w:sz w:val="22"/>
          <w:szCs w:val="22"/>
        </w:rPr>
        <w:pPrChange w:id="807" w:author="Dunn, Julia (NIH/NIMH) [F]" w:date="2020-04-07T11:35:00Z">
          <w:pPr/>
        </w:pPrChange>
      </w:pPr>
    </w:p>
    <w:p w14:paraId="037341E8" w14:textId="15C47DC8" w:rsidR="001C0452" w:rsidRDefault="001C0452" w:rsidP="00DE6A20">
      <w:pPr>
        <w:numPr>
          <w:ilvl w:val="0"/>
          <w:numId w:val="75"/>
        </w:numPr>
        <w:rPr>
          <w:sz w:val="22"/>
          <w:szCs w:val="22"/>
        </w:rPr>
        <w:pPrChange w:id="808" w:author="Dunn, Julia (NIH/NIMH) [F]" w:date="2020-04-09T16:54:00Z">
          <w:pPr>
            <w:numPr>
              <w:numId w:val="10"/>
            </w:numPr>
            <w:ind w:left="720" w:hanging="360"/>
          </w:pPr>
        </w:pPrChange>
      </w:pPr>
      <w:r w:rsidRPr="7213FF42">
        <w:rPr>
          <w:rFonts w:ascii="Arial" w:eastAsia="Arial" w:hAnsi="Arial" w:cs="Arial"/>
          <w:b/>
          <w:bCs/>
          <w:sz w:val="22"/>
          <w:szCs w:val="22"/>
        </w:rPr>
        <w:t>… how well was your child able to concentrate or focus?</w:t>
      </w:r>
    </w:p>
    <w:p w14:paraId="77B405EB"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focused/attentive</w:t>
      </w:r>
    </w:p>
    <w:p w14:paraId="505401C1"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41D42CD8"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Neutral</w:t>
      </w:r>
    </w:p>
    <w:p w14:paraId="03C92B3F"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78CBC05" w14:textId="77777777" w:rsidR="001C0452" w:rsidRDefault="001C0452" w:rsidP="001C0452">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4D15E521" w14:textId="77777777" w:rsidR="001C0452" w:rsidRDefault="001C0452" w:rsidP="001C0452">
      <w:pPr>
        <w:rPr>
          <w:rFonts w:ascii="Arial" w:eastAsia="Arial" w:hAnsi="Arial" w:cs="Arial"/>
          <w:sz w:val="22"/>
          <w:szCs w:val="22"/>
        </w:rPr>
      </w:pPr>
    </w:p>
    <w:p w14:paraId="5C04109B" w14:textId="77777777" w:rsidR="001C0452" w:rsidRDefault="001C0452" w:rsidP="00DE6A20">
      <w:pPr>
        <w:numPr>
          <w:ilvl w:val="0"/>
          <w:numId w:val="75"/>
        </w:numPr>
        <w:rPr>
          <w:sz w:val="22"/>
          <w:szCs w:val="22"/>
        </w:rPr>
        <w:pPrChange w:id="809" w:author="Dunn, Julia (NIH/NIMH) [F]" w:date="2020-04-09T16:54:00Z">
          <w:pPr>
            <w:numPr>
              <w:numId w:val="10"/>
            </w:numPr>
            <w:ind w:left="720" w:hanging="360"/>
          </w:pPr>
        </w:pPrChange>
      </w:pPr>
      <w:r w:rsidRPr="7213FF42">
        <w:rPr>
          <w:rFonts w:ascii="Arial" w:eastAsia="Arial" w:hAnsi="Arial" w:cs="Arial"/>
          <w:b/>
          <w:bCs/>
          <w:sz w:val="22"/>
          <w:szCs w:val="22"/>
        </w:rPr>
        <w:t>… how irritable or easily angered was your child?</w:t>
      </w:r>
    </w:p>
    <w:p w14:paraId="22FE008C"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0567C677"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79358145"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14AD1D32" w14:textId="77777777" w:rsidR="001C0452" w:rsidRDefault="001C0452" w:rsidP="001C0452">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1D300199" w14:textId="762FED0D" w:rsidR="00BB37E6" w:rsidRPr="00297082" w:rsidRDefault="001C0452" w:rsidP="001A11C5">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14672763" w14:textId="77777777" w:rsidR="001C0452" w:rsidRDefault="001C0452" w:rsidP="001A11C5">
      <w:pPr>
        <w:rPr>
          <w:rFonts w:ascii="Arial" w:eastAsia="Arial" w:hAnsi="Arial" w:cs="Arial"/>
          <w:sz w:val="22"/>
          <w:szCs w:val="22"/>
        </w:rPr>
      </w:pPr>
    </w:p>
    <w:p w14:paraId="7530021B" w14:textId="77777777" w:rsidR="00D07E0F" w:rsidRDefault="00D07E0F">
      <w:pPr>
        <w:rPr>
          <w:ins w:id="810" w:author="Dunn, Julia (NIH/NIMH) [F]" w:date="2020-04-07T11:36:00Z"/>
          <w:rFonts w:ascii="Arial" w:eastAsia="Arial" w:hAnsi="Arial" w:cs="Arial"/>
          <w:b/>
          <w:bCs/>
          <w:sz w:val="22"/>
          <w:szCs w:val="22"/>
        </w:rPr>
      </w:pPr>
      <w:ins w:id="811" w:author="Dunn, Julia (NIH/NIMH) [F]" w:date="2020-04-07T11:36:00Z">
        <w:r>
          <w:rPr>
            <w:rFonts w:ascii="Arial" w:eastAsia="Arial" w:hAnsi="Arial" w:cs="Arial"/>
            <w:b/>
            <w:bCs/>
            <w:sz w:val="22"/>
            <w:szCs w:val="22"/>
          </w:rPr>
          <w:br w:type="page"/>
        </w:r>
      </w:ins>
    </w:p>
    <w:p w14:paraId="55BA1463" w14:textId="63C41A40" w:rsidR="001C0452" w:rsidRDefault="001C0452" w:rsidP="00DE6A20">
      <w:pPr>
        <w:numPr>
          <w:ilvl w:val="0"/>
          <w:numId w:val="75"/>
        </w:numPr>
        <w:rPr>
          <w:sz w:val="22"/>
          <w:szCs w:val="22"/>
        </w:rPr>
        <w:pPrChange w:id="812" w:author="Dunn, Julia (NIH/NIMH) [F]" w:date="2020-04-09T16:54:00Z">
          <w:pPr>
            <w:numPr>
              <w:numId w:val="10"/>
            </w:numPr>
            <w:ind w:left="720" w:hanging="360"/>
          </w:pPr>
        </w:pPrChange>
      </w:pPr>
      <w:r w:rsidRPr="7213FF42">
        <w:rPr>
          <w:rFonts w:ascii="Arial" w:eastAsia="Arial" w:hAnsi="Arial" w:cs="Arial"/>
          <w:b/>
          <w:bCs/>
          <w:sz w:val="22"/>
          <w:szCs w:val="22"/>
        </w:rPr>
        <w:t>… how lonely was your child?</w:t>
      </w:r>
    </w:p>
    <w:p w14:paraId="5EACF095" w14:textId="77777777" w:rsidR="001C0452" w:rsidRDefault="001C0452" w:rsidP="00DE6A20">
      <w:pPr>
        <w:numPr>
          <w:ilvl w:val="1"/>
          <w:numId w:val="75"/>
        </w:numPr>
        <w:rPr>
          <w:rFonts w:ascii="Arial" w:eastAsia="Arial" w:hAnsi="Arial" w:cs="Arial"/>
          <w:sz w:val="22"/>
          <w:szCs w:val="22"/>
        </w:rPr>
        <w:pPrChange w:id="813" w:author="Dunn, Julia (NIH/NIMH) [F]" w:date="2020-04-09T16:54:00Z">
          <w:pPr>
            <w:numPr>
              <w:ilvl w:val="1"/>
              <w:numId w:val="10"/>
            </w:numPr>
            <w:ind w:left="1440" w:hanging="360"/>
          </w:pPr>
        </w:pPrChange>
      </w:pPr>
      <w:r w:rsidRPr="7213FF42">
        <w:rPr>
          <w:rFonts w:ascii="Arial" w:eastAsia="Arial" w:hAnsi="Arial" w:cs="Arial"/>
          <w:sz w:val="22"/>
          <w:szCs w:val="22"/>
        </w:rPr>
        <w:t>Not lonely at all</w:t>
      </w:r>
    </w:p>
    <w:p w14:paraId="2B965D12" w14:textId="77777777" w:rsidR="001C0452" w:rsidRDefault="001C0452" w:rsidP="00DE6A20">
      <w:pPr>
        <w:numPr>
          <w:ilvl w:val="1"/>
          <w:numId w:val="75"/>
        </w:numPr>
        <w:rPr>
          <w:rFonts w:ascii="Arial" w:eastAsia="Arial" w:hAnsi="Arial" w:cs="Arial"/>
          <w:sz w:val="22"/>
          <w:szCs w:val="22"/>
        </w:rPr>
        <w:pPrChange w:id="814" w:author="Dunn, Julia (NIH/NIMH) [F]" w:date="2020-04-09T16:54:00Z">
          <w:pPr>
            <w:numPr>
              <w:ilvl w:val="1"/>
              <w:numId w:val="10"/>
            </w:numPr>
            <w:ind w:left="1440" w:hanging="360"/>
          </w:pPr>
        </w:pPrChange>
      </w:pPr>
      <w:r w:rsidRPr="7213FF42">
        <w:rPr>
          <w:rFonts w:ascii="Arial" w:eastAsia="Arial" w:hAnsi="Arial" w:cs="Arial"/>
          <w:sz w:val="22"/>
          <w:szCs w:val="22"/>
        </w:rPr>
        <w:t>Slightly lonely</w:t>
      </w:r>
    </w:p>
    <w:p w14:paraId="427D4651" w14:textId="77777777" w:rsidR="001C0452" w:rsidRDefault="001C0452" w:rsidP="00DE6A20">
      <w:pPr>
        <w:numPr>
          <w:ilvl w:val="1"/>
          <w:numId w:val="75"/>
        </w:numPr>
        <w:rPr>
          <w:rFonts w:ascii="Arial" w:eastAsia="Arial" w:hAnsi="Arial" w:cs="Arial"/>
          <w:sz w:val="22"/>
          <w:szCs w:val="22"/>
        </w:rPr>
        <w:pPrChange w:id="815" w:author="Dunn, Julia (NIH/NIMH) [F]" w:date="2020-04-09T16:54:00Z">
          <w:pPr>
            <w:numPr>
              <w:ilvl w:val="1"/>
              <w:numId w:val="10"/>
            </w:numPr>
            <w:ind w:left="1440" w:hanging="360"/>
          </w:pPr>
        </w:pPrChange>
      </w:pPr>
      <w:r w:rsidRPr="7213FF42">
        <w:rPr>
          <w:rFonts w:ascii="Arial" w:eastAsia="Arial" w:hAnsi="Arial" w:cs="Arial"/>
          <w:sz w:val="22"/>
          <w:szCs w:val="22"/>
        </w:rPr>
        <w:t>Moderately lonely</w:t>
      </w:r>
    </w:p>
    <w:p w14:paraId="5AFF75E7" w14:textId="77777777" w:rsidR="001C0452" w:rsidRDefault="001C0452" w:rsidP="00DE6A20">
      <w:pPr>
        <w:numPr>
          <w:ilvl w:val="1"/>
          <w:numId w:val="75"/>
        </w:numPr>
        <w:rPr>
          <w:rFonts w:ascii="Arial" w:eastAsia="Arial" w:hAnsi="Arial" w:cs="Arial"/>
          <w:sz w:val="22"/>
          <w:szCs w:val="22"/>
        </w:rPr>
        <w:pPrChange w:id="816" w:author="Dunn, Julia (NIH/NIMH) [F]" w:date="2020-04-09T16:54:00Z">
          <w:pPr>
            <w:numPr>
              <w:ilvl w:val="1"/>
              <w:numId w:val="10"/>
            </w:numPr>
            <w:ind w:left="1440" w:hanging="360"/>
          </w:pPr>
        </w:pPrChange>
      </w:pPr>
      <w:r w:rsidRPr="7213FF42">
        <w:rPr>
          <w:rFonts w:ascii="Arial" w:eastAsia="Arial" w:hAnsi="Arial" w:cs="Arial"/>
          <w:sz w:val="22"/>
          <w:szCs w:val="22"/>
        </w:rPr>
        <w:t>Very lonely</w:t>
      </w:r>
    </w:p>
    <w:p w14:paraId="155B0F03" w14:textId="77777777" w:rsidR="001C0452" w:rsidRDefault="001C0452" w:rsidP="00DE6A20">
      <w:pPr>
        <w:numPr>
          <w:ilvl w:val="1"/>
          <w:numId w:val="75"/>
        </w:numPr>
        <w:rPr>
          <w:rFonts w:ascii="Arial" w:eastAsia="Arial" w:hAnsi="Arial" w:cs="Arial"/>
          <w:sz w:val="22"/>
          <w:szCs w:val="22"/>
        </w:rPr>
        <w:pPrChange w:id="817" w:author="Dunn, Julia (NIH/NIMH) [F]" w:date="2020-04-09T16:54:00Z">
          <w:pPr>
            <w:numPr>
              <w:ilvl w:val="1"/>
              <w:numId w:val="10"/>
            </w:numPr>
            <w:ind w:left="1440" w:hanging="360"/>
          </w:pPr>
        </w:pPrChange>
      </w:pPr>
      <w:r w:rsidRPr="7213FF42">
        <w:rPr>
          <w:rFonts w:ascii="Arial" w:eastAsia="Arial" w:hAnsi="Arial" w:cs="Arial"/>
          <w:sz w:val="22"/>
          <w:szCs w:val="22"/>
        </w:rPr>
        <w:t>Extremely lonely</w:t>
      </w:r>
    </w:p>
    <w:p w14:paraId="615BB5BD" w14:textId="2BC5E03A" w:rsidR="001C0452" w:rsidDel="00B162A5" w:rsidRDefault="001C0452" w:rsidP="001C0452">
      <w:pPr>
        <w:rPr>
          <w:del w:id="818" w:author="Dunn, Julia (NIH/NIMH) [F]" w:date="2020-04-06T18:11:00Z"/>
          <w:rFonts w:ascii="Arial" w:eastAsia="Arial" w:hAnsi="Arial" w:cs="Arial"/>
          <w:sz w:val="22"/>
          <w:szCs w:val="22"/>
        </w:rPr>
      </w:pPr>
    </w:p>
    <w:p w14:paraId="6718DC82" w14:textId="3DCE3B4D" w:rsidR="00297082" w:rsidRDefault="00297082">
      <w:pPr>
        <w:rPr>
          <w:rFonts w:ascii="Arial" w:eastAsia="Arial" w:hAnsi="Arial" w:cs="Arial"/>
          <w:b/>
          <w:sz w:val="22"/>
          <w:szCs w:val="22"/>
        </w:rPr>
      </w:pPr>
      <w:del w:id="819" w:author="Dunn, Julia (NIH/NIMH) [F]" w:date="2020-04-06T18:11:00Z">
        <w:r w:rsidDel="00B162A5">
          <w:rPr>
            <w:rFonts w:ascii="Arial" w:eastAsia="Arial" w:hAnsi="Arial" w:cs="Arial"/>
            <w:b/>
            <w:sz w:val="22"/>
            <w:szCs w:val="22"/>
          </w:rPr>
          <w:br w:type="page"/>
        </w:r>
      </w:del>
    </w:p>
    <w:p w14:paraId="1657F0B9" w14:textId="27C57930" w:rsidR="001C0452" w:rsidRDefault="001C0452" w:rsidP="00DE6A20">
      <w:pPr>
        <w:numPr>
          <w:ilvl w:val="0"/>
          <w:numId w:val="75"/>
        </w:numPr>
        <w:rPr>
          <w:sz w:val="22"/>
          <w:szCs w:val="22"/>
        </w:rPr>
        <w:pPrChange w:id="820" w:author="Dunn, Julia (NIH/NIMH) [F]" w:date="2020-04-09T16:54:00Z">
          <w:pPr>
            <w:numPr>
              <w:numId w:val="10"/>
            </w:numPr>
            <w:ind w:left="720" w:hanging="360"/>
          </w:pPr>
        </w:pPrChange>
      </w:pPr>
      <w:r w:rsidRPr="7213FF42">
        <w:rPr>
          <w:rFonts w:ascii="Arial" w:eastAsia="Arial" w:hAnsi="Arial" w:cs="Arial"/>
          <w:b/>
          <w:bCs/>
          <w:sz w:val="22"/>
          <w:szCs w:val="22"/>
        </w:rPr>
        <w:t>… to what extent did your child express negative thoughts or things that made them feel bad?</w:t>
      </w:r>
    </w:p>
    <w:p w14:paraId="46BAB39C" w14:textId="77777777" w:rsidR="001C0452" w:rsidRDefault="001C0452" w:rsidP="00DE6A20">
      <w:pPr>
        <w:numPr>
          <w:ilvl w:val="1"/>
          <w:numId w:val="75"/>
        </w:numPr>
        <w:rPr>
          <w:rFonts w:ascii="Arial" w:eastAsia="Arial" w:hAnsi="Arial" w:cs="Arial"/>
          <w:sz w:val="22"/>
          <w:szCs w:val="22"/>
        </w:rPr>
        <w:pPrChange w:id="821" w:author="Dunn, Julia (NIH/NIMH) [F]" w:date="2020-04-09T16:54:00Z">
          <w:pPr>
            <w:numPr>
              <w:ilvl w:val="1"/>
              <w:numId w:val="10"/>
            </w:numPr>
            <w:ind w:left="1440" w:hanging="360"/>
          </w:pPr>
        </w:pPrChange>
      </w:pPr>
      <w:r w:rsidRPr="7213FF42">
        <w:rPr>
          <w:rFonts w:ascii="Arial" w:eastAsia="Arial" w:hAnsi="Arial" w:cs="Arial"/>
          <w:sz w:val="22"/>
          <w:szCs w:val="22"/>
        </w:rPr>
        <w:t>Not at all</w:t>
      </w:r>
    </w:p>
    <w:p w14:paraId="03894FAD" w14:textId="77777777" w:rsidR="001C0452" w:rsidRDefault="001C0452" w:rsidP="00DE6A20">
      <w:pPr>
        <w:numPr>
          <w:ilvl w:val="1"/>
          <w:numId w:val="75"/>
        </w:numPr>
        <w:rPr>
          <w:rFonts w:ascii="Arial" w:eastAsia="Arial" w:hAnsi="Arial" w:cs="Arial"/>
          <w:sz w:val="22"/>
          <w:szCs w:val="22"/>
        </w:rPr>
        <w:pPrChange w:id="822" w:author="Dunn, Julia (NIH/NIMH) [F]" w:date="2020-04-09T16:54:00Z">
          <w:pPr>
            <w:numPr>
              <w:ilvl w:val="1"/>
              <w:numId w:val="10"/>
            </w:numPr>
            <w:ind w:left="1440" w:hanging="360"/>
          </w:pPr>
        </w:pPrChange>
      </w:pPr>
      <w:r w:rsidRPr="7213FF42">
        <w:rPr>
          <w:rFonts w:ascii="Arial" w:eastAsia="Arial" w:hAnsi="Arial" w:cs="Arial"/>
          <w:sz w:val="22"/>
          <w:szCs w:val="22"/>
        </w:rPr>
        <w:t>Rarely</w:t>
      </w:r>
    </w:p>
    <w:p w14:paraId="45C257D2" w14:textId="77777777" w:rsidR="001C0452" w:rsidRDefault="001C0452" w:rsidP="00DE6A20">
      <w:pPr>
        <w:numPr>
          <w:ilvl w:val="1"/>
          <w:numId w:val="75"/>
        </w:numPr>
        <w:rPr>
          <w:rFonts w:ascii="Arial" w:eastAsia="Arial" w:hAnsi="Arial" w:cs="Arial"/>
          <w:sz w:val="22"/>
          <w:szCs w:val="22"/>
        </w:rPr>
        <w:pPrChange w:id="823" w:author="Dunn, Julia (NIH/NIMH) [F]" w:date="2020-04-09T16:54:00Z">
          <w:pPr>
            <w:numPr>
              <w:ilvl w:val="1"/>
              <w:numId w:val="10"/>
            </w:numPr>
            <w:ind w:left="1440" w:hanging="360"/>
          </w:pPr>
        </w:pPrChange>
      </w:pPr>
      <w:r w:rsidRPr="7213FF42">
        <w:rPr>
          <w:rFonts w:ascii="Arial" w:eastAsia="Arial" w:hAnsi="Arial" w:cs="Arial"/>
          <w:sz w:val="22"/>
          <w:szCs w:val="22"/>
        </w:rPr>
        <w:t>Occasionally</w:t>
      </w:r>
    </w:p>
    <w:p w14:paraId="4BAFE110" w14:textId="77777777" w:rsidR="001C0452" w:rsidRDefault="001C0452" w:rsidP="00DE6A20">
      <w:pPr>
        <w:numPr>
          <w:ilvl w:val="1"/>
          <w:numId w:val="75"/>
        </w:numPr>
        <w:rPr>
          <w:rFonts w:ascii="Arial" w:eastAsia="Arial" w:hAnsi="Arial" w:cs="Arial"/>
          <w:sz w:val="22"/>
          <w:szCs w:val="22"/>
        </w:rPr>
        <w:pPrChange w:id="824" w:author="Dunn, Julia (NIH/NIMH) [F]" w:date="2020-04-09T16:54:00Z">
          <w:pPr>
            <w:numPr>
              <w:ilvl w:val="1"/>
              <w:numId w:val="10"/>
            </w:numPr>
            <w:ind w:left="1440" w:hanging="360"/>
          </w:pPr>
        </w:pPrChange>
      </w:pPr>
      <w:r w:rsidRPr="7213FF42">
        <w:rPr>
          <w:rFonts w:ascii="Arial" w:eastAsia="Arial" w:hAnsi="Arial" w:cs="Arial"/>
          <w:sz w:val="22"/>
          <w:szCs w:val="22"/>
        </w:rPr>
        <w:t>Often</w:t>
      </w:r>
    </w:p>
    <w:p w14:paraId="355A117C" w14:textId="77777777" w:rsidR="001C0452" w:rsidRDefault="001C0452" w:rsidP="00DE6A20">
      <w:pPr>
        <w:numPr>
          <w:ilvl w:val="1"/>
          <w:numId w:val="75"/>
        </w:numPr>
        <w:rPr>
          <w:rFonts w:ascii="Arial" w:eastAsia="Arial" w:hAnsi="Arial" w:cs="Arial"/>
          <w:sz w:val="22"/>
          <w:szCs w:val="22"/>
        </w:rPr>
        <w:pPrChange w:id="825" w:author="Dunn, Julia (NIH/NIMH) [F]" w:date="2020-04-09T16:54:00Z">
          <w:pPr>
            <w:numPr>
              <w:ilvl w:val="1"/>
              <w:numId w:val="10"/>
            </w:numPr>
            <w:ind w:left="1440" w:hanging="360"/>
          </w:pPr>
        </w:pPrChange>
      </w:pPr>
      <w:r w:rsidRPr="7213FF42">
        <w:rPr>
          <w:rFonts w:ascii="Arial" w:eastAsia="Arial" w:hAnsi="Arial" w:cs="Arial"/>
          <w:sz w:val="22"/>
          <w:szCs w:val="22"/>
        </w:rPr>
        <w:t>A lot of the time</w:t>
      </w:r>
    </w:p>
    <w:p w14:paraId="2D13349A" w14:textId="274C09B7" w:rsidR="001C0452" w:rsidRDefault="001C0452">
      <w:pPr>
        <w:pStyle w:val="Heading2"/>
      </w:pPr>
    </w:p>
    <w:p w14:paraId="584EBCDD" w14:textId="46E20185" w:rsidR="00FA6305" w:rsidRDefault="00242F73" w:rsidP="00FA6305">
      <w:pPr>
        <w:pStyle w:val="Heading2"/>
        <w:rPr>
          <w:b w:val="0"/>
        </w:rPr>
      </w:pPr>
      <w:r w:rsidRPr="00CF7D7A">
        <w:rPr>
          <w:sz w:val="28"/>
          <w:szCs w:val="28"/>
        </w:rPr>
        <w:t>MEDIA USE (THREE MONTHS PRIOR TO CRISIS)</w:t>
      </w:r>
    </w:p>
    <w:p w14:paraId="5FB050A3" w14:textId="77777777" w:rsidR="00FA6305" w:rsidRDefault="00FA6305" w:rsidP="00FA6305"/>
    <w:p w14:paraId="0A125BB4" w14:textId="77777777" w:rsidR="00FA6305" w:rsidRDefault="00FA6305" w:rsidP="00FA6305">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your child spend:</w:t>
      </w:r>
    </w:p>
    <w:p w14:paraId="7D54BDBC" w14:textId="77777777" w:rsidR="00FA6305" w:rsidRDefault="00FA6305" w:rsidP="00FA6305">
      <w:pPr>
        <w:rPr>
          <w:rFonts w:ascii="Arial" w:eastAsia="Arial" w:hAnsi="Arial" w:cs="Arial"/>
          <w:sz w:val="22"/>
          <w:szCs w:val="22"/>
        </w:rPr>
      </w:pPr>
    </w:p>
    <w:p w14:paraId="36FFE217" w14:textId="77777777" w:rsidR="00FA6305" w:rsidRDefault="00FA6305" w:rsidP="00DE6A20">
      <w:pPr>
        <w:numPr>
          <w:ilvl w:val="0"/>
          <w:numId w:val="75"/>
        </w:numPr>
        <w:rPr>
          <w:sz w:val="22"/>
          <w:szCs w:val="22"/>
        </w:rPr>
        <w:pPrChange w:id="826" w:author="Dunn, Julia (NIH/NIMH) [F]" w:date="2020-04-09T16:54: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11914B86" w14:textId="213B6EA6" w:rsidR="00FA6305" w:rsidRDefault="00FA6305" w:rsidP="00DE6A20">
      <w:pPr>
        <w:numPr>
          <w:ilvl w:val="1"/>
          <w:numId w:val="75"/>
        </w:numPr>
        <w:rPr>
          <w:rFonts w:ascii="Arial" w:eastAsia="Arial" w:hAnsi="Arial" w:cs="Arial"/>
          <w:sz w:val="22"/>
          <w:szCs w:val="22"/>
        </w:rPr>
        <w:pPrChange w:id="827" w:author="Dunn, Julia (NIH/NIMH) [F]" w:date="2020-04-09T16:54:00Z">
          <w:pPr>
            <w:numPr>
              <w:ilvl w:val="1"/>
              <w:numId w:val="10"/>
            </w:numPr>
            <w:ind w:left="1440" w:hanging="360"/>
          </w:pPr>
        </w:pPrChange>
      </w:pPr>
      <w:r w:rsidRPr="7213FF42">
        <w:rPr>
          <w:rFonts w:ascii="Arial" w:eastAsia="Arial" w:hAnsi="Arial" w:cs="Arial"/>
          <w:sz w:val="22"/>
          <w:szCs w:val="22"/>
        </w:rPr>
        <w:t>No TV</w:t>
      </w:r>
      <w:r w:rsidR="0072391D" w:rsidRPr="7213FF42">
        <w:rPr>
          <w:rFonts w:ascii="Arial" w:eastAsia="Arial" w:hAnsi="Arial" w:cs="Arial"/>
          <w:sz w:val="22"/>
          <w:szCs w:val="22"/>
        </w:rPr>
        <w:t xml:space="preserve"> or digital media</w:t>
      </w:r>
    </w:p>
    <w:p w14:paraId="0E0B0BE1" w14:textId="77777777" w:rsidR="00FA6305" w:rsidRDefault="00FA6305" w:rsidP="00DE6A20">
      <w:pPr>
        <w:numPr>
          <w:ilvl w:val="1"/>
          <w:numId w:val="75"/>
        </w:numPr>
        <w:rPr>
          <w:rFonts w:ascii="Arial" w:eastAsia="Arial" w:hAnsi="Arial" w:cs="Arial"/>
          <w:sz w:val="22"/>
          <w:szCs w:val="22"/>
        </w:rPr>
        <w:pPrChange w:id="828"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58D3730E" w14:textId="77777777" w:rsidR="00FA6305" w:rsidRDefault="00FA6305" w:rsidP="00DE6A20">
      <w:pPr>
        <w:numPr>
          <w:ilvl w:val="1"/>
          <w:numId w:val="75"/>
        </w:numPr>
        <w:rPr>
          <w:rFonts w:ascii="Arial" w:eastAsia="Arial" w:hAnsi="Arial" w:cs="Arial"/>
          <w:sz w:val="22"/>
          <w:szCs w:val="22"/>
        </w:rPr>
        <w:pPrChange w:id="829"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42F1C264" w14:textId="77777777" w:rsidR="00FA6305" w:rsidRDefault="00FA6305" w:rsidP="00DE6A20">
      <w:pPr>
        <w:numPr>
          <w:ilvl w:val="1"/>
          <w:numId w:val="75"/>
        </w:numPr>
        <w:rPr>
          <w:rFonts w:ascii="Arial" w:eastAsia="Arial" w:hAnsi="Arial" w:cs="Arial"/>
          <w:sz w:val="22"/>
          <w:szCs w:val="22"/>
        </w:rPr>
        <w:pPrChange w:id="830"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4FBB5C28" w14:textId="77777777" w:rsidR="00FA6305" w:rsidRDefault="00FA6305" w:rsidP="00DE6A20">
      <w:pPr>
        <w:numPr>
          <w:ilvl w:val="1"/>
          <w:numId w:val="75"/>
        </w:numPr>
        <w:rPr>
          <w:rFonts w:ascii="Arial" w:eastAsia="Arial" w:hAnsi="Arial" w:cs="Arial"/>
          <w:sz w:val="22"/>
          <w:szCs w:val="22"/>
        </w:rPr>
        <w:pPrChange w:id="831"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691D7232" w14:textId="77777777" w:rsidR="00FA6305" w:rsidRDefault="00FA6305" w:rsidP="00FA6305">
      <w:pPr>
        <w:rPr>
          <w:rFonts w:ascii="Arial" w:eastAsia="Arial" w:hAnsi="Arial" w:cs="Arial"/>
          <w:sz w:val="22"/>
          <w:szCs w:val="22"/>
        </w:rPr>
      </w:pPr>
    </w:p>
    <w:p w14:paraId="4D2D6C24" w14:textId="77777777" w:rsidR="00FA6305" w:rsidRDefault="00FA6305" w:rsidP="00DE6A20">
      <w:pPr>
        <w:numPr>
          <w:ilvl w:val="0"/>
          <w:numId w:val="75"/>
        </w:numPr>
        <w:rPr>
          <w:sz w:val="22"/>
          <w:szCs w:val="22"/>
        </w:rPr>
        <w:pPrChange w:id="832" w:author="Dunn, Julia (NIH/NIMH) [F]" w:date="2020-04-09T16:54:00Z">
          <w:pPr>
            <w:numPr>
              <w:numId w:val="10"/>
            </w:numPr>
            <w:ind w:left="720" w:hanging="360"/>
          </w:pPr>
        </w:pPrChange>
      </w:pPr>
      <w:r w:rsidRPr="7213FF42">
        <w:rPr>
          <w:rFonts w:ascii="Arial" w:eastAsia="Arial" w:hAnsi="Arial" w:cs="Arial"/>
          <w:b/>
          <w:bCs/>
          <w:sz w:val="22"/>
          <w:szCs w:val="22"/>
          <w:highlight w:val="white"/>
        </w:rPr>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629A84E1" w14:textId="77777777" w:rsidR="00FA6305" w:rsidRDefault="00FA6305" w:rsidP="00DE6A20">
      <w:pPr>
        <w:numPr>
          <w:ilvl w:val="1"/>
          <w:numId w:val="75"/>
        </w:numPr>
        <w:rPr>
          <w:rFonts w:ascii="Arial" w:eastAsia="Arial" w:hAnsi="Arial" w:cs="Arial"/>
          <w:sz w:val="22"/>
          <w:szCs w:val="22"/>
        </w:rPr>
        <w:pPrChange w:id="833" w:author="Dunn, Julia (NIH/NIMH) [F]" w:date="2020-04-09T16:54:00Z">
          <w:pPr>
            <w:numPr>
              <w:ilvl w:val="1"/>
              <w:numId w:val="10"/>
            </w:numPr>
            <w:ind w:left="1440" w:hanging="360"/>
          </w:pPr>
        </w:pPrChange>
      </w:pPr>
      <w:r w:rsidRPr="7213FF42">
        <w:rPr>
          <w:rFonts w:ascii="Arial" w:eastAsia="Arial" w:hAnsi="Arial" w:cs="Arial"/>
          <w:sz w:val="22"/>
          <w:szCs w:val="22"/>
        </w:rPr>
        <w:t>No social media</w:t>
      </w:r>
    </w:p>
    <w:p w14:paraId="5CE8A9D7" w14:textId="77777777" w:rsidR="00FA6305" w:rsidRDefault="00FA6305" w:rsidP="00DE6A20">
      <w:pPr>
        <w:numPr>
          <w:ilvl w:val="1"/>
          <w:numId w:val="75"/>
        </w:numPr>
        <w:rPr>
          <w:rFonts w:ascii="Arial" w:eastAsia="Arial" w:hAnsi="Arial" w:cs="Arial"/>
          <w:sz w:val="22"/>
          <w:szCs w:val="22"/>
        </w:rPr>
        <w:pPrChange w:id="834"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64C891D8" w14:textId="77777777" w:rsidR="00FA6305" w:rsidRDefault="00FA6305" w:rsidP="00DE6A20">
      <w:pPr>
        <w:numPr>
          <w:ilvl w:val="1"/>
          <w:numId w:val="75"/>
        </w:numPr>
        <w:rPr>
          <w:rFonts w:ascii="Arial" w:eastAsia="Arial" w:hAnsi="Arial" w:cs="Arial"/>
          <w:sz w:val="22"/>
          <w:szCs w:val="22"/>
        </w:rPr>
        <w:pPrChange w:id="835"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7D8FE528" w14:textId="77777777" w:rsidR="00FA6305" w:rsidRDefault="00FA6305" w:rsidP="00DE6A20">
      <w:pPr>
        <w:numPr>
          <w:ilvl w:val="1"/>
          <w:numId w:val="75"/>
        </w:numPr>
        <w:rPr>
          <w:rFonts w:ascii="Arial" w:eastAsia="Arial" w:hAnsi="Arial" w:cs="Arial"/>
          <w:sz w:val="22"/>
          <w:szCs w:val="22"/>
        </w:rPr>
        <w:pPrChange w:id="836"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145719A2" w14:textId="77777777" w:rsidR="00FA6305" w:rsidRDefault="00FA6305" w:rsidP="00DE6A20">
      <w:pPr>
        <w:numPr>
          <w:ilvl w:val="1"/>
          <w:numId w:val="75"/>
        </w:numPr>
        <w:rPr>
          <w:rFonts w:ascii="Arial" w:eastAsia="Arial" w:hAnsi="Arial" w:cs="Arial"/>
          <w:sz w:val="22"/>
          <w:szCs w:val="22"/>
        </w:rPr>
        <w:pPrChange w:id="837"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6C7F171E" w14:textId="4DCDC57C" w:rsidR="00FA6305" w:rsidDel="00D07E0F" w:rsidRDefault="00FA6305" w:rsidP="00FA6305">
      <w:pPr>
        <w:rPr>
          <w:del w:id="838" w:author="Dunn, Julia (NIH/NIMH) [F]" w:date="2020-04-07T11:36:00Z"/>
          <w:rFonts w:ascii="Arial" w:eastAsia="Arial" w:hAnsi="Arial" w:cs="Arial"/>
          <w:sz w:val="22"/>
          <w:szCs w:val="22"/>
        </w:rPr>
      </w:pPr>
    </w:p>
    <w:p w14:paraId="591DB18F" w14:textId="6A1E13AA" w:rsidR="00B162A5" w:rsidRDefault="00FA6305">
      <w:pPr>
        <w:rPr>
          <w:ins w:id="839" w:author="Dunn, Julia (NIH/NIMH) [F]" w:date="2020-04-06T18:11:00Z"/>
          <w:rFonts w:ascii="Arial" w:eastAsia="Arial" w:hAnsi="Arial" w:cs="Arial"/>
          <w:b/>
          <w:bCs/>
          <w:sz w:val="22"/>
          <w:szCs w:val="22"/>
          <w:highlight w:val="white"/>
        </w:rPr>
      </w:pPr>
      <w:del w:id="840" w:author="Dunn, Julia (NIH/NIMH) [F]" w:date="2020-04-06T18:11:00Z">
        <w:r w:rsidRPr="7213FF42" w:rsidDel="00B162A5">
          <w:rPr>
            <w:rFonts w:ascii="Arial" w:eastAsia="Arial" w:hAnsi="Arial" w:cs="Arial"/>
            <w:b/>
            <w:bCs/>
            <w:sz w:val="22"/>
            <w:szCs w:val="22"/>
            <w:highlight w:val="white"/>
          </w:rPr>
          <w:delText xml:space="preserve"> </w:delText>
        </w:r>
      </w:del>
    </w:p>
    <w:p w14:paraId="62A6CDBC" w14:textId="0D88EDF6" w:rsidR="00FA6305" w:rsidRDefault="00FA6305" w:rsidP="00DE6A20">
      <w:pPr>
        <w:numPr>
          <w:ilvl w:val="0"/>
          <w:numId w:val="75"/>
        </w:numPr>
        <w:rPr>
          <w:sz w:val="22"/>
          <w:szCs w:val="22"/>
        </w:rPr>
        <w:pPrChange w:id="841" w:author="Dunn, Julia (NIH/NIMH) [F]" w:date="2020-04-09T16:54:00Z">
          <w:pPr>
            <w:numPr>
              <w:numId w:val="10"/>
            </w:numPr>
            <w:ind w:left="720" w:hanging="360"/>
          </w:pPr>
        </w:pPrChange>
      </w:pPr>
      <w:r w:rsidRPr="7213FF42">
        <w:rPr>
          <w:rFonts w:ascii="Arial" w:eastAsia="Arial" w:hAnsi="Arial" w:cs="Arial"/>
          <w:b/>
          <w:bCs/>
          <w:sz w:val="22"/>
          <w:szCs w:val="22"/>
          <w:highlight w:val="white"/>
        </w:rPr>
        <w:t>… playing video games?</w:t>
      </w:r>
    </w:p>
    <w:p w14:paraId="342F9E9B"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No video games</w:t>
      </w:r>
    </w:p>
    <w:p w14:paraId="21E47D1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Under 1 hour</w:t>
      </w:r>
    </w:p>
    <w:p w14:paraId="559EF06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1-3 hours</w:t>
      </w:r>
    </w:p>
    <w:p w14:paraId="4D7AA472"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4-6 hours</w:t>
      </w:r>
    </w:p>
    <w:p w14:paraId="7503863F" w14:textId="77777777" w:rsidR="00FA6305" w:rsidRDefault="00FA6305" w:rsidP="00FA6305">
      <w:pPr>
        <w:numPr>
          <w:ilvl w:val="1"/>
          <w:numId w:val="8"/>
        </w:numPr>
        <w:rPr>
          <w:rFonts w:ascii="Arial" w:eastAsia="Arial" w:hAnsi="Arial" w:cs="Arial"/>
          <w:sz w:val="22"/>
          <w:szCs w:val="22"/>
        </w:rPr>
      </w:pPr>
      <w:r>
        <w:rPr>
          <w:rFonts w:ascii="Arial" w:eastAsia="Arial" w:hAnsi="Arial" w:cs="Arial"/>
          <w:sz w:val="22"/>
          <w:szCs w:val="22"/>
        </w:rPr>
        <w:t>More than 6 hours</w:t>
      </w:r>
    </w:p>
    <w:p w14:paraId="2790794C" w14:textId="5DC6FC4E" w:rsidR="00BB37E6" w:rsidRDefault="00BB37E6">
      <w:pPr>
        <w:rPr>
          <w:rFonts w:ascii="Arial" w:eastAsiaTheme="majorEastAsia" w:hAnsi="Arial" w:cstheme="majorBidi"/>
          <w:b/>
          <w:sz w:val="28"/>
          <w:szCs w:val="26"/>
        </w:rPr>
      </w:pPr>
    </w:p>
    <w:p w14:paraId="5F47403D" w14:textId="77777777" w:rsidR="00D07E0F" w:rsidRDefault="00D07E0F">
      <w:pPr>
        <w:rPr>
          <w:ins w:id="842" w:author="Dunn, Julia (NIH/NIMH) [F]" w:date="2020-04-07T11:36:00Z"/>
          <w:rFonts w:ascii="Arial" w:eastAsiaTheme="majorEastAsia" w:hAnsi="Arial" w:cstheme="majorBidi"/>
          <w:b/>
          <w:sz w:val="28"/>
          <w:szCs w:val="26"/>
        </w:rPr>
      </w:pPr>
      <w:ins w:id="843" w:author="Dunn, Julia (NIH/NIMH) [F]" w:date="2020-04-07T11:36:00Z">
        <w:r>
          <w:rPr>
            <w:sz w:val="28"/>
          </w:rPr>
          <w:br w:type="page"/>
        </w:r>
      </w:ins>
    </w:p>
    <w:p w14:paraId="0000012F" w14:textId="1EE556FF" w:rsidR="00067B04" w:rsidRDefault="007C6F70">
      <w:pPr>
        <w:pStyle w:val="Heading2"/>
        <w:rPr>
          <w:rFonts w:eastAsia="Arial" w:cs="Arial"/>
          <w:b w:val="0"/>
        </w:rPr>
      </w:pPr>
      <w:r w:rsidRPr="00242F73">
        <w:rPr>
          <w:sz w:val="28"/>
        </w:rPr>
        <w:t>SUBSTANCE USE</w:t>
      </w:r>
      <w:r w:rsidR="00242F73">
        <w:t xml:space="preserve"> </w:t>
      </w:r>
      <w:r w:rsidR="00242F73" w:rsidRPr="00CF7D7A">
        <w:rPr>
          <w:sz w:val="28"/>
          <w:szCs w:val="28"/>
        </w:rPr>
        <w:t>(THREE MONTHS PRIOR TO CRISIS)</w:t>
      </w:r>
    </w:p>
    <w:p w14:paraId="00000130" w14:textId="77777777"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your child use:</w:t>
      </w:r>
    </w:p>
    <w:p w14:paraId="00000131" w14:textId="77777777" w:rsidR="00067B04" w:rsidRDefault="007C6F70" w:rsidP="00DE6A20">
      <w:pPr>
        <w:numPr>
          <w:ilvl w:val="0"/>
          <w:numId w:val="75"/>
        </w:numPr>
        <w:spacing w:before="240"/>
        <w:rPr>
          <w:sz w:val="22"/>
          <w:szCs w:val="22"/>
        </w:rPr>
        <w:pPrChange w:id="844" w:author="Dunn, Julia (NIH/NIMH) [F]" w:date="2020-04-09T16:54:00Z">
          <w:pPr>
            <w:numPr>
              <w:numId w:val="10"/>
            </w:numPr>
            <w:spacing w:before="240"/>
            <w:ind w:left="720" w:hanging="360"/>
          </w:pPr>
        </w:pPrChange>
      </w:pPr>
      <w:r w:rsidRPr="7213FF42">
        <w:rPr>
          <w:rFonts w:ascii="Arial" w:eastAsia="Arial" w:hAnsi="Arial" w:cs="Arial"/>
          <w:b/>
          <w:bCs/>
          <w:sz w:val="22"/>
          <w:szCs w:val="22"/>
        </w:rPr>
        <w:t xml:space="preserve"> ... alcohol?</w:t>
      </w:r>
    </w:p>
    <w:p w14:paraId="26DB7CDD" w14:textId="77777777" w:rsidR="00D05A62" w:rsidRPr="00CB6875" w:rsidRDefault="00D05A62">
      <w:pPr>
        <w:numPr>
          <w:ilvl w:val="1"/>
          <w:numId w:val="44"/>
        </w:numPr>
        <w:rPr>
          <w:ins w:id="845" w:author="Dunn, Julia (NIH/NIMH) [F]" w:date="2020-04-07T18:02:00Z"/>
          <w:rFonts w:ascii="Arial" w:eastAsia="Arial" w:hAnsi="Arial" w:cs="Arial"/>
          <w:sz w:val="22"/>
          <w:szCs w:val="22"/>
          <w:rPrChange w:id="846" w:author="Dunn, Julia (NIH/NIMH) [F]" w:date="2020-04-07T18:03:00Z">
            <w:rPr>
              <w:ins w:id="847" w:author="Dunn, Julia (NIH/NIMH) [F]" w:date="2020-04-07T18:02:00Z"/>
              <w:rFonts w:eastAsia="Arial" w:cs="Arial"/>
              <w:szCs w:val="22"/>
            </w:rPr>
          </w:rPrChange>
        </w:rPr>
        <w:pPrChange w:id="848" w:author="Dunn, Julia (NIH/NIMH) [F]" w:date="2020-04-07T18:03:00Z">
          <w:pPr>
            <w:numPr>
              <w:ilvl w:val="1"/>
              <w:numId w:val="10"/>
            </w:numPr>
            <w:ind w:left="1440" w:hanging="360"/>
          </w:pPr>
        </w:pPrChange>
      </w:pPr>
      <w:bookmarkStart w:id="849" w:name="_Hlk37175049"/>
      <w:ins w:id="850" w:author="Dunn, Julia (NIH/NIMH) [F]" w:date="2020-04-07T18:02:00Z">
        <w:r w:rsidRPr="00CB6875">
          <w:rPr>
            <w:rFonts w:ascii="Arial" w:eastAsia="Arial" w:hAnsi="Arial" w:cs="Arial"/>
            <w:sz w:val="22"/>
            <w:szCs w:val="22"/>
            <w:rPrChange w:id="851" w:author="Dunn, Julia (NIH/NIMH) [F]" w:date="2020-04-07T18:03:00Z">
              <w:rPr>
                <w:rFonts w:eastAsia="Arial" w:cs="Arial"/>
                <w:szCs w:val="22"/>
              </w:rPr>
            </w:rPrChange>
          </w:rPr>
          <w:t>Not at all</w:t>
        </w:r>
      </w:ins>
    </w:p>
    <w:p w14:paraId="4D51FF7A" w14:textId="77777777" w:rsidR="00D05A62" w:rsidRPr="00CB6875" w:rsidRDefault="00D05A62">
      <w:pPr>
        <w:numPr>
          <w:ilvl w:val="1"/>
          <w:numId w:val="44"/>
        </w:numPr>
        <w:rPr>
          <w:ins w:id="852" w:author="Dunn, Julia (NIH/NIMH) [F]" w:date="2020-04-07T18:02:00Z"/>
          <w:rFonts w:ascii="Arial" w:eastAsia="Arial" w:hAnsi="Arial" w:cs="Arial"/>
          <w:sz w:val="22"/>
          <w:szCs w:val="22"/>
          <w:rPrChange w:id="853" w:author="Dunn, Julia (NIH/NIMH) [F]" w:date="2020-04-07T18:03:00Z">
            <w:rPr>
              <w:ins w:id="854" w:author="Dunn, Julia (NIH/NIMH) [F]" w:date="2020-04-07T18:02:00Z"/>
              <w:rFonts w:eastAsia="Arial" w:cs="Arial"/>
              <w:szCs w:val="22"/>
            </w:rPr>
          </w:rPrChange>
        </w:rPr>
        <w:pPrChange w:id="855" w:author="Dunn, Julia (NIH/NIMH) [F]" w:date="2020-04-07T18:03:00Z">
          <w:pPr>
            <w:numPr>
              <w:ilvl w:val="1"/>
              <w:numId w:val="10"/>
            </w:numPr>
            <w:ind w:left="1440" w:hanging="360"/>
          </w:pPr>
        </w:pPrChange>
      </w:pPr>
      <w:ins w:id="856" w:author="Dunn, Julia (NIH/NIMH) [F]" w:date="2020-04-07T18:02:00Z">
        <w:r w:rsidRPr="00CB6875">
          <w:rPr>
            <w:rFonts w:ascii="Arial" w:eastAsia="Arial" w:hAnsi="Arial" w:cs="Arial"/>
            <w:sz w:val="22"/>
            <w:szCs w:val="22"/>
            <w:rPrChange w:id="857" w:author="Dunn, Julia (NIH/NIMH) [F]" w:date="2020-04-07T18:03:00Z">
              <w:rPr>
                <w:rFonts w:eastAsia="Arial" w:cs="Arial"/>
                <w:szCs w:val="22"/>
              </w:rPr>
            </w:rPrChange>
          </w:rPr>
          <w:t xml:space="preserve">Rarely  </w:t>
        </w:r>
      </w:ins>
    </w:p>
    <w:p w14:paraId="5DC2D950" w14:textId="77777777" w:rsidR="00D05A62" w:rsidRPr="00CB6875" w:rsidRDefault="00D05A62">
      <w:pPr>
        <w:numPr>
          <w:ilvl w:val="1"/>
          <w:numId w:val="44"/>
        </w:numPr>
        <w:rPr>
          <w:ins w:id="858" w:author="Dunn, Julia (NIH/NIMH) [F]" w:date="2020-04-07T18:02:00Z"/>
          <w:rFonts w:ascii="Arial" w:eastAsia="Arial" w:hAnsi="Arial" w:cs="Arial"/>
          <w:sz w:val="22"/>
          <w:szCs w:val="22"/>
          <w:rPrChange w:id="859" w:author="Dunn, Julia (NIH/NIMH) [F]" w:date="2020-04-07T18:03:00Z">
            <w:rPr>
              <w:ins w:id="860" w:author="Dunn, Julia (NIH/NIMH) [F]" w:date="2020-04-07T18:02:00Z"/>
              <w:rFonts w:eastAsia="Arial" w:cs="Arial"/>
              <w:szCs w:val="22"/>
            </w:rPr>
          </w:rPrChange>
        </w:rPr>
        <w:pPrChange w:id="861" w:author="Dunn, Julia (NIH/NIMH) [F]" w:date="2020-04-07T18:03:00Z">
          <w:pPr>
            <w:numPr>
              <w:ilvl w:val="1"/>
              <w:numId w:val="10"/>
            </w:numPr>
            <w:ind w:left="1440" w:hanging="360"/>
          </w:pPr>
        </w:pPrChange>
      </w:pPr>
      <w:ins w:id="862" w:author="Dunn, Julia (NIH/NIMH) [F]" w:date="2020-04-07T18:02:00Z">
        <w:r w:rsidRPr="00CB6875">
          <w:rPr>
            <w:rFonts w:ascii="Arial" w:eastAsia="Arial" w:hAnsi="Arial" w:cs="Arial"/>
            <w:sz w:val="22"/>
            <w:szCs w:val="22"/>
            <w:rPrChange w:id="863" w:author="Dunn, Julia (NIH/NIMH) [F]" w:date="2020-04-07T18:03:00Z">
              <w:rPr>
                <w:rFonts w:eastAsia="Arial" w:cs="Arial"/>
                <w:szCs w:val="22"/>
              </w:rPr>
            </w:rPrChange>
          </w:rPr>
          <w:t>Once a month</w:t>
        </w:r>
      </w:ins>
    </w:p>
    <w:p w14:paraId="1717C4C8" w14:textId="77777777" w:rsidR="00D05A62" w:rsidRPr="00CB6875" w:rsidRDefault="00D05A62">
      <w:pPr>
        <w:numPr>
          <w:ilvl w:val="1"/>
          <w:numId w:val="44"/>
        </w:numPr>
        <w:rPr>
          <w:ins w:id="864" w:author="Dunn, Julia (NIH/NIMH) [F]" w:date="2020-04-07T18:02:00Z"/>
          <w:rFonts w:ascii="Arial" w:eastAsia="Arial" w:hAnsi="Arial" w:cs="Arial"/>
          <w:sz w:val="22"/>
          <w:szCs w:val="22"/>
          <w:rPrChange w:id="865" w:author="Dunn, Julia (NIH/NIMH) [F]" w:date="2020-04-07T18:03:00Z">
            <w:rPr>
              <w:ins w:id="866" w:author="Dunn, Julia (NIH/NIMH) [F]" w:date="2020-04-07T18:02:00Z"/>
              <w:rFonts w:eastAsia="Arial" w:cs="Arial"/>
              <w:szCs w:val="22"/>
            </w:rPr>
          </w:rPrChange>
        </w:rPr>
        <w:pPrChange w:id="867" w:author="Dunn, Julia (NIH/NIMH) [F]" w:date="2020-04-07T18:03:00Z">
          <w:pPr>
            <w:numPr>
              <w:ilvl w:val="1"/>
              <w:numId w:val="10"/>
            </w:numPr>
            <w:ind w:left="1440" w:hanging="360"/>
          </w:pPr>
        </w:pPrChange>
      </w:pPr>
      <w:ins w:id="868" w:author="Dunn, Julia (NIH/NIMH) [F]" w:date="2020-04-07T18:02:00Z">
        <w:r w:rsidRPr="00CB6875">
          <w:rPr>
            <w:rFonts w:ascii="Arial" w:eastAsia="Arial" w:hAnsi="Arial" w:cs="Arial"/>
            <w:sz w:val="22"/>
            <w:szCs w:val="22"/>
            <w:rPrChange w:id="869" w:author="Dunn, Julia (NIH/NIMH) [F]" w:date="2020-04-07T18:03:00Z">
              <w:rPr>
                <w:rFonts w:eastAsia="Arial" w:cs="Arial"/>
                <w:szCs w:val="22"/>
              </w:rPr>
            </w:rPrChange>
          </w:rPr>
          <w:t>Several times a month</w:t>
        </w:r>
      </w:ins>
    </w:p>
    <w:p w14:paraId="05E4E3A8" w14:textId="77777777" w:rsidR="00D05A62" w:rsidRPr="00CB6875" w:rsidRDefault="00D05A62">
      <w:pPr>
        <w:numPr>
          <w:ilvl w:val="1"/>
          <w:numId w:val="44"/>
        </w:numPr>
        <w:rPr>
          <w:ins w:id="870" w:author="Dunn, Julia (NIH/NIMH) [F]" w:date="2020-04-07T18:02:00Z"/>
          <w:rFonts w:ascii="Arial" w:eastAsia="Arial" w:hAnsi="Arial" w:cs="Arial"/>
          <w:sz w:val="22"/>
          <w:szCs w:val="22"/>
          <w:rPrChange w:id="871" w:author="Dunn, Julia (NIH/NIMH) [F]" w:date="2020-04-07T18:03:00Z">
            <w:rPr>
              <w:ins w:id="872" w:author="Dunn, Julia (NIH/NIMH) [F]" w:date="2020-04-07T18:02:00Z"/>
              <w:rFonts w:eastAsia="Arial" w:cs="Arial"/>
              <w:szCs w:val="22"/>
            </w:rPr>
          </w:rPrChange>
        </w:rPr>
        <w:pPrChange w:id="873" w:author="Dunn, Julia (NIH/NIMH) [F]" w:date="2020-04-07T18:03:00Z">
          <w:pPr>
            <w:numPr>
              <w:ilvl w:val="1"/>
              <w:numId w:val="10"/>
            </w:numPr>
            <w:ind w:left="1440" w:hanging="360"/>
          </w:pPr>
        </w:pPrChange>
      </w:pPr>
      <w:ins w:id="874" w:author="Dunn, Julia (NIH/NIMH) [F]" w:date="2020-04-07T18:02:00Z">
        <w:r w:rsidRPr="00CB6875">
          <w:rPr>
            <w:rFonts w:ascii="Arial" w:eastAsia="Arial" w:hAnsi="Arial" w:cs="Arial"/>
            <w:sz w:val="22"/>
            <w:szCs w:val="22"/>
            <w:rPrChange w:id="875" w:author="Dunn, Julia (NIH/NIMH) [F]" w:date="2020-04-07T18:03:00Z">
              <w:rPr>
                <w:rFonts w:eastAsia="Arial" w:cs="Arial"/>
                <w:szCs w:val="22"/>
              </w:rPr>
            </w:rPrChange>
          </w:rPr>
          <w:t>Once a week</w:t>
        </w:r>
      </w:ins>
    </w:p>
    <w:p w14:paraId="38FE63F2" w14:textId="110EAF83" w:rsidR="00D05A62" w:rsidRPr="00CB6875" w:rsidRDefault="00D05A62">
      <w:pPr>
        <w:numPr>
          <w:ilvl w:val="1"/>
          <w:numId w:val="44"/>
        </w:numPr>
        <w:rPr>
          <w:ins w:id="876" w:author="Dunn, Julia (NIH/NIMH) [F]" w:date="2020-04-07T18:02:00Z"/>
          <w:rFonts w:ascii="Arial" w:eastAsia="Arial" w:hAnsi="Arial" w:cs="Arial"/>
          <w:sz w:val="22"/>
          <w:szCs w:val="22"/>
          <w:rPrChange w:id="877" w:author="Dunn, Julia (NIH/NIMH) [F]" w:date="2020-04-07T18:03:00Z">
            <w:rPr>
              <w:ins w:id="878" w:author="Dunn, Julia (NIH/NIMH) [F]" w:date="2020-04-07T18:02:00Z"/>
              <w:rFonts w:eastAsia="Arial" w:cs="Arial"/>
              <w:szCs w:val="22"/>
            </w:rPr>
          </w:rPrChange>
        </w:rPr>
        <w:pPrChange w:id="879" w:author="Dunn, Julia (NIH/NIMH) [F]" w:date="2020-04-07T18:03:00Z">
          <w:pPr>
            <w:numPr>
              <w:ilvl w:val="1"/>
              <w:numId w:val="10"/>
            </w:numPr>
            <w:ind w:left="1440" w:hanging="360"/>
          </w:pPr>
        </w:pPrChange>
      </w:pPr>
      <w:ins w:id="880" w:author="Dunn, Julia (NIH/NIMH) [F]" w:date="2020-04-07T18:02:00Z">
        <w:r w:rsidRPr="00CB6875">
          <w:rPr>
            <w:rFonts w:ascii="Arial" w:eastAsia="Arial" w:hAnsi="Arial" w:cs="Arial"/>
            <w:sz w:val="22"/>
            <w:szCs w:val="22"/>
            <w:rPrChange w:id="881" w:author="Dunn, Julia (NIH/NIMH) [F]" w:date="2020-04-07T18:03:00Z">
              <w:rPr>
                <w:rFonts w:eastAsia="Arial" w:cs="Arial"/>
                <w:szCs w:val="22"/>
              </w:rPr>
            </w:rPrChange>
          </w:rPr>
          <w:t>Several times a week</w:t>
        </w:r>
      </w:ins>
    </w:p>
    <w:p w14:paraId="7B6FFFE4" w14:textId="26E16BDE" w:rsidR="00CB6875" w:rsidRPr="00CB6875" w:rsidRDefault="00CB6875">
      <w:pPr>
        <w:numPr>
          <w:ilvl w:val="1"/>
          <w:numId w:val="44"/>
        </w:numPr>
        <w:rPr>
          <w:ins w:id="882" w:author="Dunn, Julia (NIH/NIMH) [F]" w:date="2020-04-07T18:02:00Z"/>
          <w:rFonts w:ascii="Arial" w:eastAsia="Arial" w:hAnsi="Arial" w:cs="Arial"/>
          <w:sz w:val="22"/>
          <w:szCs w:val="22"/>
          <w:rPrChange w:id="883" w:author="Dunn, Julia (NIH/NIMH) [F]" w:date="2020-04-07T18:03:00Z">
            <w:rPr>
              <w:ins w:id="884" w:author="Dunn, Julia (NIH/NIMH) [F]" w:date="2020-04-07T18:02:00Z"/>
              <w:rFonts w:eastAsia="Arial" w:cs="Arial"/>
              <w:szCs w:val="22"/>
            </w:rPr>
          </w:rPrChange>
        </w:rPr>
        <w:pPrChange w:id="885" w:author="Dunn, Julia (NIH/NIMH) [F]" w:date="2020-04-07T18:03:00Z">
          <w:pPr>
            <w:numPr>
              <w:ilvl w:val="1"/>
              <w:numId w:val="10"/>
            </w:numPr>
            <w:ind w:left="1440" w:hanging="360"/>
          </w:pPr>
        </w:pPrChange>
      </w:pPr>
      <w:ins w:id="886" w:author="Dunn, Julia (NIH/NIMH) [F]" w:date="2020-04-07T18:02:00Z">
        <w:r w:rsidRPr="00CB6875">
          <w:rPr>
            <w:rFonts w:ascii="Arial" w:eastAsia="Arial" w:hAnsi="Arial" w:cs="Arial"/>
            <w:sz w:val="22"/>
            <w:szCs w:val="22"/>
            <w:rPrChange w:id="887" w:author="Dunn, Julia (NIH/NIMH) [F]" w:date="2020-04-07T18:03:00Z">
              <w:rPr>
                <w:rFonts w:eastAsia="Arial" w:cs="Arial"/>
                <w:szCs w:val="22"/>
              </w:rPr>
            </w:rPrChange>
          </w:rPr>
          <w:t>Once a day</w:t>
        </w:r>
      </w:ins>
    </w:p>
    <w:p w14:paraId="30F3F88B" w14:textId="3A709CEE" w:rsidR="00CB6875" w:rsidRPr="00CB6875" w:rsidRDefault="00CB6875">
      <w:pPr>
        <w:numPr>
          <w:ilvl w:val="1"/>
          <w:numId w:val="44"/>
        </w:numPr>
        <w:rPr>
          <w:ins w:id="888" w:author="Dunn, Julia (NIH/NIMH) [F]" w:date="2020-04-07T18:02:00Z"/>
          <w:rFonts w:ascii="Arial" w:eastAsia="Arial" w:hAnsi="Arial" w:cs="Arial"/>
          <w:sz w:val="22"/>
          <w:szCs w:val="22"/>
          <w:rPrChange w:id="889" w:author="Dunn, Julia (NIH/NIMH) [F]" w:date="2020-04-07T18:03:00Z">
            <w:rPr>
              <w:ins w:id="890" w:author="Dunn, Julia (NIH/NIMH) [F]" w:date="2020-04-07T18:02:00Z"/>
              <w:rFonts w:eastAsia="Arial" w:cs="Arial"/>
              <w:szCs w:val="22"/>
            </w:rPr>
          </w:rPrChange>
        </w:rPr>
        <w:pPrChange w:id="891" w:author="Dunn, Julia (NIH/NIMH) [F]" w:date="2020-04-07T18:03:00Z">
          <w:pPr>
            <w:numPr>
              <w:ilvl w:val="1"/>
              <w:numId w:val="10"/>
            </w:numPr>
            <w:ind w:left="1440" w:hanging="360"/>
          </w:pPr>
        </w:pPrChange>
      </w:pPr>
      <w:ins w:id="892" w:author="Dunn, Julia (NIH/NIMH) [F]" w:date="2020-04-07T18:02:00Z">
        <w:r w:rsidRPr="00CB6875">
          <w:rPr>
            <w:rFonts w:ascii="Arial" w:eastAsia="Arial" w:hAnsi="Arial" w:cs="Arial"/>
            <w:sz w:val="22"/>
            <w:szCs w:val="22"/>
            <w:rPrChange w:id="893" w:author="Dunn, Julia (NIH/NIMH) [F]" w:date="2020-04-07T18:03:00Z">
              <w:rPr>
                <w:rFonts w:eastAsia="Arial" w:cs="Arial"/>
                <w:szCs w:val="22"/>
              </w:rPr>
            </w:rPrChange>
          </w:rPr>
          <w:t>More than once a day</w:t>
        </w:r>
      </w:ins>
    </w:p>
    <w:bookmarkEnd w:id="849"/>
    <w:p w14:paraId="00000132" w14:textId="1814F517" w:rsidR="00067B04" w:rsidRPr="00D05A62" w:rsidDel="00E96FB9" w:rsidRDefault="007C6F70" w:rsidP="00DE6A20">
      <w:pPr>
        <w:numPr>
          <w:ilvl w:val="1"/>
          <w:numId w:val="75"/>
        </w:numPr>
        <w:rPr>
          <w:del w:id="894" w:author="Dunn, Julia (NIH/NIMH) [F]" w:date="2020-04-06T17:35:00Z"/>
          <w:rFonts w:eastAsia="Arial" w:cs="Arial"/>
          <w:szCs w:val="22"/>
          <w:rPrChange w:id="895" w:author="Dunn, Julia (NIH/NIMH) [F]" w:date="2020-04-07T18:02:00Z">
            <w:rPr>
              <w:del w:id="896" w:author="Dunn, Julia (NIH/NIMH) [F]" w:date="2020-04-06T17:35:00Z"/>
            </w:rPr>
          </w:rPrChange>
        </w:rPr>
        <w:pPrChange w:id="897" w:author="Dunn, Julia (NIH/NIMH) [F]" w:date="2020-04-09T16:54:00Z">
          <w:pPr>
            <w:numPr>
              <w:ilvl w:val="1"/>
              <w:numId w:val="10"/>
            </w:numPr>
            <w:ind w:left="1440" w:hanging="360"/>
          </w:pPr>
        </w:pPrChange>
      </w:pPr>
      <w:del w:id="898" w:author="Dunn, Julia (NIH/NIMH) [F]" w:date="2020-04-06T17:35:00Z">
        <w:r w:rsidRPr="00D05A62" w:rsidDel="00E96FB9">
          <w:rPr>
            <w:rFonts w:ascii="Arial" w:eastAsia="Arial" w:hAnsi="Arial" w:cs="Arial"/>
            <w:sz w:val="22"/>
            <w:szCs w:val="22"/>
            <w:rPrChange w:id="899" w:author="Dunn, Julia (NIH/NIMH) [F]" w:date="2020-04-07T18:02:00Z">
              <w:rPr/>
            </w:rPrChange>
          </w:rPr>
          <w:delText>Not at all</w:delText>
        </w:r>
      </w:del>
    </w:p>
    <w:p w14:paraId="00000133" w14:textId="50480826" w:rsidR="00067B04" w:rsidRPr="00B162A5" w:rsidDel="00E96FB9" w:rsidRDefault="007C6F70" w:rsidP="00DE6A20">
      <w:pPr>
        <w:numPr>
          <w:ilvl w:val="0"/>
          <w:numId w:val="75"/>
        </w:numPr>
        <w:rPr>
          <w:del w:id="900" w:author="Dunn, Julia (NIH/NIMH) [F]" w:date="2020-04-06T17:35:00Z"/>
        </w:rPr>
        <w:pPrChange w:id="901" w:author="Dunn, Julia (NIH/NIMH) [F]" w:date="2020-04-09T16:54:00Z">
          <w:pPr>
            <w:numPr>
              <w:ilvl w:val="1"/>
              <w:numId w:val="10"/>
            </w:numPr>
            <w:ind w:left="1440" w:hanging="360"/>
          </w:pPr>
        </w:pPrChange>
      </w:pPr>
      <w:del w:id="902" w:author="Dunn, Julia (NIH/NIMH) [F]" w:date="2020-04-06T17:35:00Z">
        <w:r w:rsidRPr="00B162A5" w:rsidDel="00E96FB9">
          <w:delText>Rarely</w:delText>
        </w:r>
      </w:del>
    </w:p>
    <w:p w14:paraId="00000134" w14:textId="5E34270C" w:rsidR="00067B04" w:rsidRPr="00B162A5" w:rsidDel="00E96FB9" w:rsidRDefault="007C6F70" w:rsidP="00DE6A20">
      <w:pPr>
        <w:numPr>
          <w:ilvl w:val="0"/>
          <w:numId w:val="75"/>
        </w:numPr>
        <w:rPr>
          <w:del w:id="903" w:author="Dunn, Julia (NIH/NIMH) [F]" w:date="2020-04-06T17:35:00Z"/>
        </w:rPr>
        <w:pPrChange w:id="904" w:author="Dunn, Julia (NIH/NIMH) [F]" w:date="2020-04-09T16:54:00Z">
          <w:pPr>
            <w:numPr>
              <w:ilvl w:val="1"/>
              <w:numId w:val="10"/>
            </w:numPr>
            <w:ind w:left="1440" w:hanging="360"/>
          </w:pPr>
        </w:pPrChange>
      </w:pPr>
      <w:del w:id="905" w:author="Dunn, Julia (NIH/NIMH) [F]" w:date="2020-04-06T17:35:00Z">
        <w:r w:rsidRPr="00B162A5" w:rsidDel="00E96FB9">
          <w:delText>Occasionally</w:delText>
        </w:r>
      </w:del>
    </w:p>
    <w:p w14:paraId="00000135" w14:textId="2C8EE5CA" w:rsidR="00067B04" w:rsidRPr="00B162A5" w:rsidDel="00E96FB9" w:rsidRDefault="007C6F70" w:rsidP="00DE6A20">
      <w:pPr>
        <w:numPr>
          <w:ilvl w:val="0"/>
          <w:numId w:val="75"/>
        </w:numPr>
        <w:rPr>
          <w:del w:id="906" w:author="Dunn, Julia (NIH/NIMH) [F]" w:date="2020-04-06T17:35:00Z"/>
        </w:rPr>
        <w:pPrChange w:id="907" w:author="Dunn, Julia (NIH/NIMH) [F]" w:date="2020-04-09T16:54:00Z">
          <w:pPr>
            <w:numPr>
              <w:ilvl w:val="1"/>
              <w:numId w:val="10"/>
            </w:numPr>
            <w:ind w:left="1440" w:hanging="360"/>
          </w:pPr>
        </w:pPrChange>
      </w:pPr>
      <w:del w:id="908" w:author="Dunn, Julia (NIH/NIMH) [F]" w:date="2020-04-06T17:35:00Z">
        <w:r w:rsidRPr="00B162A5" w:rsidDel="00E96FB9">
          <w:delText>Often</w:delText>
        </w:r>
      </w:del>
    </w:p>
    <w:p w14:paraId="00000136" w14:textId="31A5E58B" w:rsidR="00067B04" w:rsidRPr="00B162A5" w:rsidDel="00E96FB9" w:rsidRDefault="007C6F70" w:rsidP="00DE6A20">
      <w:pPr>
        <w:pStyle w:val="ListParagraph"/>
        <w:numPr>
          <w:ilvl w:val="0"/>
          <w:numId w:val="75"/>
        </w:numPr>
        <w:rPr>
          <w:del w:id="909" w:author="Dunn, Julia (NIH/NIMH) [F]" w:date="2020-04-06T17:35:00Z"/>
        </w:rPr>
        <w:pPrChange w:id="910" w:author="Dunn, Julia (NIH/NIMH) [F]" w:date="2020-04-09T16:54:00Z">
          <w:pPr>
            <w:numPr>
              <w:ilvl w:val="1"/>
              <w:numId w:val="10"/>
            </w:numPr>
            <w:spacing w:after="200"/>
            <w:ind w:left="1440" w:hanging="360"/>
          </w:pPr>
        </w:pPrChange>
      </w:pPr>
      <w:del w:id="911" w:author="Dunn, Julia (NIH/NIMH) [F]" w:date="2020-04-06T17:35:00Z">
        <w:r w:rsidRPr="00B162A5" w:rsidDel="00E96FB9">
          <w:delText>Regularly</w:delText>
        </w:r>
      </w:del>
    </w:p>
    <w:p w14:paraId="2F3FE597" w14:textId="5EEDBCA1" w:rsidR="009376B8" w:rsidRPr="00B162A5" w:rsidDel="00CD564C" w:rsidRDefault="009376B8" w:rsidP="00DE6A20">
      <w:pPr>
        <w:pStyle w:val="ListParagraph"/>
        <w:numPr>
          <w:ilvl w:val="0"/>
          <w:numId w:val="75"/>
        </w:numPr>
        <w:rPr>
          <w:del w:id="912" w:author="Dunn, Julia (NIH/NIMH) [F]" w:date="2020-04-07T18:03:00Z"/>
          <w:rPrChange w:id="913" w:author="Dunn, Julia (NIH/NIMH) [F]" w:date="2020-04-06T18:12:00Z">
            <w:rPr>
              <w:del w:id="914" w:author="Dunn, Julia (NIH/NIMH) [F]" w:date="2020-04-07T18:03:00Z"/>
              <w:b/>
            </w:rPr>
          </w:rPrChange>
        </w:rPr>
        <w:pPrChange w:id="915" w:author="Dunn, Julia (NIH/NIMH) [F]" w:date="2020-04-09T16:54:00Z">
          <w:pPr/>
        </w:pPrChange>
      </w:pPr>
      <w:del w:id="916" w:author="Dunn, Julia (NIH/NIMH) [F]" w:date="2020-04-06T18:13:00Z">
        <w:r w:rsidRPr="00B162A5" w:rsidDel="00B162A5">
          <w:rPr>
            <w:rPrChange w:id="917" w:author="Dunn, Julia (NIH/NIMH) [F]" w:date="2020-04-06T18:12:00Z">
              <w:rPr>
                <w:b/>
              </w:rPr>
            </w:rPrChange>
          </w:rPr>
          <w:br w:type="page"/>
        </w:r>
      </w:del>
    </w:p>
    <w:p w14:paraId="00000137" w14:textId="5C494CCE" w:rsidR="00067B04" w:rsidRDefault="007C6F70" w:rsidP="00DE6A20">
      <w:pPr>
        <w:pStyle w:val="ListParagraph"/>
        <w:numPr>
          <w:ilvl w:val="0"/>
          <w:numId w:val="75"/>
        </w:numPr>
        <w:spacing w:before="240"/>
        <w:rPr>
          <w:sz w:val="22"/>
          <w:szCs w:val="22"/>
        </w:rPr>
        <w:pPrChange w:id="918"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vaping</w:t>
      </w:r>
      <w:ins w:id="919" w:author="Dunn, Julia (NIH/NIMH) [F]" w:date="2020-04-06T18:13:00Z">
        <w:r w:rsidR="00B162A5">
          <w:rPr>
            <w:rFonts w:ascii="Arial" w:eastAsia="Arial" w:hAnsi="Arial" w:cs="Arial"/>
            <w:b/>
            <w:bCs/>
            <w:sz w:val="22"/>
            <w:szCs w:val="22"/>
          </w:rPr>
          <w:t xml:space="preserve"> products</w:t>
        </w:r>
      </w:ins>
      <w:r w:rsidRPr="7213FF42">
        <w:rPr>
          <w:rFonts w:ascii="Arial" w:eastAsia="Arial" w:hAnsi="Arial" w:cs="Arial"/>
          <w:b/>
          <w:bCs/>
          <w:sz w:val="22"/>
          <w:szCs w:val="22"/>
        </w:rPr>
        <w:t>?</w:t>
      </w:r>
    </w:p>
    <w:p w14:paraId="595CC85D" w14:textId="77777777" w:rsidR="00CD564C" w:rsidRPr="00355E6B" w:rsidRDefault="00CD564C">
      <w:pPr>
        <w:numPr>
          <w:ilvl w:val="1"/>
          <w:numId w:val="45"/>
        </w:numPr>
        <w:rPr>
          <w:ins w:id="920" w:author="Dunn, Julia (NIH/NIMH) [F]" w:date="2020-04-07T18:03:00Z"/>
          <w:rFonts w:ascii="Arial" w:eastAsia="Arial" w:hAnsi="Arial" w:cs="Arial"/>
          <w:sz w:val="22"/>
          <w:szCs w:val="22"/>
        </w:rPr>
        <w:pPrChange w:id="921" w:author="Dunn, Julia (NIH/NIMH) [F]" w:date="2020-04-07T18:04:00Z">
          <w:pPr>
            <w:numPr>
              <w:ilvl w:val="1"/>
              <w:numId w:val="44"/>
            </w:numPr>
            <w:ind w:left="1440" w:hanging="360"/>
          </w:pPr>
        </w:pPrChange>
      </w:pPr>
      <w:ins w:id="922" w:author="Dunn, Julia (NIH/NIMH) [F]" w:date="2020-04-07T18:03:00Z">
        <w:r w:rsidRPr="00355E6B">
          <w:rPr>
            <w:rFonts w:ascii="Arial" w:eastAsia="Arial" w:hAnsi="Arial" w:cs="Arial"/>
            <w:sz w:val="22"/>
            <w:szCs w:val="22"/>
          </w:rPr>
          <w:t>Not at all</w:t>
        </w:r>
      </w:ins>
    </w:p>
    <w:p w14:paraId="577F882D" w14:textId="77777777" w:rsidR="00CD564C" w:rsidRPr="00355E6B" w:rsidRDefault="00CD564C">
      <w:pPr>
        <w:numPr>
          <w:ilvl w:val="1"/>
          <w:numId w:val="45"/>
        </w:numPr>
        <w:rPr>
          <w:ins w:id="923" w:author="Dunn, Julia (NIH/NIMH) [F]" w:date="2020-04-07T18:03:00Z"/>
          <w:rFonts w:ascii="Arial" w:eastAsia="Arial" w:hAnsi="Arial" w:cs="Arial"/>
          <w:sz w:val="22"/>
          <w:szCs w:val="22"/>
        </w:rPr>
        <w:pPrChange w:id="924" w:author="Dunn, Julia (NIH/NIMH) [F]" w:date="2020-04-07T18:04:00Z">
          <w:pPr>
            <w:numPr>
              <w:ilvl w:val="1"/>
              <w:numId w:val="44"/>
            </w:numPr>
            <w:ind w:left="1440" w:hanging="360"/>
          </w:pPr>
        </w:pPrChange>
      </w:pPr>
      <w:ins w:id="925" w:author="Dunn, Julia (NIH/NIMH) [F]" w:date="2020-04-07T18:03:00Z">
        <w:r w:rsidRPr="00355E6B">
          <w:rPr>
            <w:rFonts w:ascii="Arial" w:eastAsia="Arial" w:hAnsi="Arial" w:cs="Arial"/>
            <w:sz w:val="22"/>
            <w:szCs w:val="22"/>
          </w:rPr>
          <w:t xml:space="preserve">Rarely  </w:t>
        </w:r>
      </w:ins>
    </w:p>
    <w:p w14:paraId="529811DE" w14:textId="77777777" w:rsidR="00CD564C" w:rsidRPr="00355E6B" w:rsidRDefault="00CD564C">
      <w:pPr>
        <w:numPr>
          <w:ilvl w:val="1"/>
          <w:numId w:val="45"/>
        </w:numPr>
        <w:rPr>
          <w:ins w:id="926" w:author="Dunn, Julia (NIH/NIMH) [F]" w:date="2020-04-07T18:03:00Z"/>
          <w:rFonts w:ascii="Arial" w:eastAsia="Arial" w:hAnsi="Arial" w:cs="Arial"/>
          <w:sz w:val="22"/>
          <w:szCs w:val="22"/>
        </w:rPr>
        <w:pPrChange w:id="927" w:author="Dunn, Julia (NIH/NIMH) [F]" w:date="2020-04-07T18:04:00Z">
          <w:pPr>
            <w:numPr>
              <w:ilvl w:val="1"/>
              <w:numId w:val="44"/>
            </w:numPr>
            <w:ind w:left="1440" w:hanging="360"/>
          </w:pPr>
        </w:pPrChange>
      </w:pPr>
      <w:ins w:id="928" w:author="Dunn, Julia (NIH/NIMH) [F]" w:date="2020-04-07T18:03:00Z">
        <w:r w:rsidRPr="00355E6B">
          <w:rPr>
            <w:rFonts w:ascii="Arial" w:eastAsia="Arial" w:hAnsi="Arial" w:cs="Arial"/>
            <w:sz w:val="22"/>
            <w:szCs w:val="22"/>
          </w:rPr>
          <w:t>Once a month</w:t>
        </w:r>
      </w:ins>
    </w:p>
    <w:p w14:paraId="2EF26497" w14:textId="77777777" w:rsidR="00CD564C" w:rsidRPr="00355E6B" w:rsidRDefault="00CD564C">
      <w:pPr>
        <w:numPr>
          <w:ilvl w:val="1"/>
          <w:numId w:val="45"/>
        </w:numPr>
        <w:rPr>
          <w:ins w:id="929" w:author="Dunn, Julia (NIH/NIMH) [F]" w:date="2020-04-07T18:03:00Z"/>
          <w:rFonts w:ascii="Arial" w:eastAsia="Arial" w:hAnsi="Arial" w:cs="Arial"/>
          <w:sz w:val="22"/>
          <w:szCs w:val="22"/>
        </w:rPr>
        <w:pPrChange w:id="930" w:author="Dunn, Julia (NIH/NIMH) [F]" w:date="2020-04-07T18:04:00Z">
          <w:pPr>
            <w:numPr>
              <w:ilvl w:val="1"/>
              <w:numId w:val="44"/>
            </w:numPr>
            <w:ind w:left="1440" w:hanging="360"/>
          </w:pPr>
        </w:pPrChange>
      </w:pPr>
      <w:ins w:id="931" w:author="Dunn, Julia (NIH/NIMH) [F]" w:date="2020-04-07T18:03:00Z">
        <w:r w:rsidRPr="00355E6B">
          <w:rPr>
            <w:rFonts w:ascii="Arial" w:eastAsia="Arial" w:hAnsi="Arial" w:cs="Arial"/>
            <w:sz w:val="22"/>
            <w:szCs w:val="22"/>
          </w:rPr>
          <w:t>Several times a month</w:t>
        </w:r>
      </w:ins>
    </w:p>
    <w:p w14:paraId="2409C0C3" w14:textId="77777777" w:rsidR="00CD564C" w:rsidRPr="00355E6B" w:rsidRDefault="00CD564C">
      <w:pPr>
        <w:numPr>
          <w:ilvl w:val="1"/>
          <w:numId w:val="45"/>
        </w:numPr>
        <w:rPr>
          <w:ins w:id="932" w:author="Dunn, Julia (NIH/NIMH) [F]" w:date="2020-04-07T18:03:00Z"/>
          <w:rFonts w:ascii="Arial" w:eastAsia="Arial" w:hAnsi="Arial" w:cs="Arial"/>
          <w:sz w:val="22"/>
          <w:szCs w:val="22"/>
        </w:rPr>
        <w:pPrChange w:id="933" w:author="Dunn, Julia (NIH/NIMH) [F]" w:date="2020-04-07T18:04:00Z">
          <w:pPr>
            <w:numPr>
              <w:ilvl w:val="1"/>
              <w:numId w:val="44"/>
            </w:numPr>
            <w:ind w:left="1440" w:hanging="360"/>
          </w:pPr>
        </w:pPrChange>
      </w:pPr>
      <w:ins w:id="934" w:author="Dunn, Julia (NIH/NIMH) [F]" w:date="2020-04-07T18:03:00Z">
        <w:r w:rsidRPr="00355E6B">
          <w:rPr>
            <w:rFonts w:ascii="Arial" w:eastAsia="Arial" w:hAnsi="Arial" w:cs="Arial"/>
            <w:sz w:val="22"/>
            <w:szCs w:val="22"/>
          </w:rPr>
          <w:t>Once a week</w:t>
        </w:r>
      </w:ins>
    </w:p>
    <w:p w14:paraId="2534AC64" w14:textId="77777777" w:rsidR="00CD564C" w:rsidRPr="00355E6B" w:rsidRDefault="00CD564C">
      <w:pPr>
        <w:numPr>
          <w:ilvl w:val="1"/>
          <w:numId w:val="45"/>
        </w:numPr>
        <w:rPr>
          <w:ins w:id="935" w:author="Dunn, Julia (NIH/NIMH) [F]" w:date="2020-04-07T18:03:00Z"/>
          <w:rFonts w:ascii="Arial" w:eastAsia="Arial" w:hAnsi="Arial" w:cs="Arial"/>
          <w:sz w:val="22"/>
          <w:szCs w:val="22"/>
        </w:rPr>
        <w:pPrChange w:id="936" w:author="Dunn, Julia (NIH/NIMH) [F]" w:date="2020-04-07T18:04:00Z">
          <w:pPr>
            <w:numPr>
              <w:ilvl w:val="1"/>
              <w:numId w:val="44"/>
            </w:numPr>
            <w:ind w:left="1440" w:hanging="360"/>
          </w:pPr>
        </w:pPrChange>
      </w:pPr>
      <w:ins w:id="937" w:author="Dunn, Julia (NIH/NIMH) [F]" w:date="2020-04-07T18:03:00Z">
        <w:r w:rsidRPr="00355E6B">
          <w:rPr>
            <w:rFonts w:ascii="Arial" w:eastAsia="Arial" w:hAnsi="Arial" w:cs="Arial"/>
            <w:sz w:val="22"/>
            <w:szCs w:val="22"/>
          </w:rPr>
          <w:t>Several times a week</w:t>
        </w:r>
      </w:ins>
    </w:p>
    <w:p w14:paraId="70C650F7" w14:textId="77777777" w:rsidR="00CD564C" w:rsidRPr="00355E6B" w:rsidRDefault="00CD564C">
      <w:pPr>
        <w:numPr>
          <w:ilvl w:val="1"/>
          <w:numId w:val="45"/>
        </w:numPr>
        <w:rPr>
          <w:ins w:id="938" w:author="Dunn, Julia (NIH/NIMH) [F]" w:date="2020-04-07T18:03:00Z"/>
          <w:rFonts w:ascii="Arial" w:eastAsia="Arial" w:hAnsi="Arial" w:cs="Arial"/>
          <w:sz w:val="22"/>
          <w:szCs w:val="22"/>
        </w:rPr>
        <w:pPrChange w:id="939" w:author="Dunn, Julia (NIH/NIMH) [F]" w:date="2020-04-07T18:04:00Z">
          <w:pPr>
            <w:numPr>
              <w:ilvl w:val="1"/>
              <w:numId w:val="44"/>
            </w:numPr>
            <w:ind w:left="1440" w:hanging="360"/>
          </w:pPr>
        </w:pPrChange>
      </w:pPr>
      <w:ins w:id="940" w:author="Dunn, Julia (NIH/NIMH) [F]" w:date="2020-04-07T18:03:00Z">
        <w:r w:rsidRPr="00355E6B">
          <w:rPr>
            <w:rFonts w:ascii="Arial" w:eastAsia="Arial" w:hAnsi="Arial" w:cs="Arial"/>
            <w:sz w:val="22"/>
            <w:szCs w:val="22"/>
          </w:rPr>
          <w:t>Once a day</w:t>
        </w:r>
      </w:ins>
    </w:p>
    <w:p w14:paraId="031D0F5E" w14:textId="77777777" w:rsidR="00CD564C" w:rsidRPr="00355E6B" w:rsidRDefault="00CD564C">
      <w:pPr>
        <w:numPr>
          <w:ilvl w:val="1"/>
          <w:numId w:val="45"/>
        </w:numPr>
        <w:rPr>
          <w:ins w:id="941" w:author="Dunn, Julia (NIH/NIMH) [F]" w:date="2020-04-07T18:03:00Z"/>
          <w:rFonts w:ascii="Arial" w:eastAsia="Arial" w:hAnsi="Arial" w:cs="Arial"/>
          <w:sz w:val="22"/>
          <w:szCs w:val="22"/>
        </w:rPr>
        <w:pPrChange w:id="942" w:author="Dunn, Julia (NIH/NIMH) [F]" w:date="2020-04-07T18:04:00Z">
          <w:pPr>
            <w:numPr>
              <w:ilvl w:val="1"/>
              <w:numId w:val="44"/>
            </w:numPr>
            <w:ind w:left="1440" w:hanging="360"/>
          </w:pPr>
        </w:pPrChange>
      </w:pPr>
      <w:ins w:id="943" w:author="Dunn, Julia (NIH/NIMH) [F]" w:date="2020-04-07T18:03:00Z">
        <w:r w:rsidRPr="00355E6B">
          <w:rPr>
            <w:rFonts w:ascii="Arial" w:eastAsia="Arial" w:hAnsi="Arial" w:cs="Arial"/>
            <w:sz w:val="22"/>
            <w:szCs w:val="22"/>
          </w:rPr>
          <w:t>More than once a day</w:t>
        </w:r>
      </w:ins>
    </w:p>
    <w:p w14:paraId="00000138" w14:textId="56363D21" w:rsidR="00067B04" w:rsidDel="00E96FB9" w:rsidRDefault="007C6F70" w:rsidP="00DE6A20">
      <w:pPr>
        <w:numPr>
          <w:ilvl w:val="1"/>
          <w:numId w:val="75"/>
        </w:numPr>
        <w:rPr>
          <w:del w:id="944" w:author="Dunn, Julia (NIH/NIMH) [F]" w:date="2020-04-06T17:35:00Z"/>
          <w:rFonts w:ascii="Arial" w:eastAsia="Arial" w:hAnsi="Arial" w:cs="Arial"/>
          <w:sz w:val="22"/>
          <w:szCs w:val="22"/>
        </w:rPr>
        <w:pPrChange w:id="945" w:author="Dunn, Julia (NIH/NIMH) [F]" w:date="2020-04-09T16:54:00Z">
          <w:pPr>
            <w:numPr>
              <w:ilvl w:val="1"/>
              <w:numId w:val="10"/>
            </w:numPr>
            <w:ind w:left="1440" w:hanging="360"/>
          </w:pPr>
        </w:pPrChange>
      </w:pPr>
      <w:del w:id="946" w:author="Dunn, Julia (NIH/NIMH) [F]" w:date="2020-04-06T17:35:00Z">
        <w:r w:rsidRPr="7213FF42" w:rsidDel="00E96FB9">
          <w:rPr>
            <w:rFonts w:ascii="Arial" w:eastAsia="Arial" w:hAnsi="Arial" w:cs="Arial"/>
            <w:sz w:val="22"/>
            <w:szCs w:val="22"/>
          </w:rPr>
          <w:delText>Not at all</w:delText>
        </w:r>
      </w:del>
    </w:p>
    <w:p w14:paraId="00000139" w14:textId="70A1838C" w:rsidR="00067B04" w:rsidDel="00E96FB9" w:rsidRDefault="007C6F70" w:rsidP="00DE6A20">
      <w:pPr>
        <w:numPr>
          <w:ilvl w:val="1"/>
          <w:numId w:val="75"/>
        </w:numPr>
        <w:rPr>
          <w:del w:id="947" w:author="Dunn, Julia (NIH/NIMH) [F]" w:date="2020-04-06T17:35:00Z"/>
          <w:rFonts w:ascii="Arial" w:eastAsia="Arial" w:hAnsi="Arial" w:cs="Arial"/>
          <w:sz w:val="22"/>
          <w:szCs w:val="22"/>
        </w:rPr>
        <w:pPrChange w:id="948" w:author="Dunn, Julia (NIH/NIMH) [F]" w:date="2020-04-09T16:54:00Z">
          <w:pPr>
            <w:numPr>
              <w:ilvl w:val="1"/>
              <w:numId w:val="10"/>
            </w:numPr>
            <w:ind w:left="1440" w:hanging="360"/>
          </w:pPr>
        </w:pPrChange>
      </w:pPr>
      <w:del w:id="949" w:author="Dunn, Julia (NIH/NIMH) [F]" w:date="2020-04-06T17:35:00Z">
        <w:r w:rsidRPr="7213FF42" w:rsidDel="00E96FB9">
          <w:rPr>
            <w:rFonts w:ascii="Arial" w:eastAsia="Arial" w:hAnsi="Arial" w:cs="Arial"/>
            <w:sz w:val="22"/>
            <w:szCs w:val="22"/>
          </w:rPr>
          <w:delText>Rarely</w:delText>
        </w:r>
      </w:del>
    </w:p>
    <w:p w14:paraId="0000013A" w14:textId="6B1662CC" w:rsidR="00067B04" w:rsidDel="00E96FB9" w:rsidRDefault="007C6F70" w:rsidP="00DE6A20">
      <w:pPr>
        <w:numPr>
          <w:ilvl w:val="1"/>
          <w:numId w:val="75"/>
        </w:numPr>
        <w:rPr>
          <w:del w:id="950" w:author="Dunn, Julia (NIH/NIMH) [F]" w:date="2020-04-06T17:35:00Z"/>
          <w:rFonts w:ascii="Arial" w:eastAsia="Arial" w:hAnsi="Arial" w:cs="Arial"/>
          <w:sz w:val="22"/>
          <w:szCs w:val="22"/>
        </w:rPr>
        <w:pPrChange w:id="951" w:author="Dunn, Julia (NIH/NIMH) [F]" w:date="2020-04-09T16:54:00Z">
          <w:pPr>
            <w:numPr>
              <w:ilvl w:val="1"/>
              <w:numId w:val="10"/>
            </w:numPr>
            <w:ind w:left="1440" w:hanging="360"/>
          </w:pPr>
        </w:pPrChange>
      </w:pPr>
      <w:del w:id="952" w:author="Dunn, Julia (NIH/NIMH) [F]" w:date="2020-04-06T17:35:00Z">
        <w:r w:rsidRPr="7213FF42" w:rsidDel="00E96FB9">
          <w:rPr>
            <w:rFonts w:ascii="Arial" w:eastAsia="Arial" w:hAnsi="Arial" w:cs="Arial"/>
            <w:sz w:val="22"/>
            <w:szCs w:val="22"/>
          </w:rPr>
          <w:delText>Occasionally</w:delText>
        </w:r>
      </w:del>
    </w:p>
    <w:p w14:paraId="0000013B" w14:textId="269D77D1" w:rsidR="00067B04" w:rsidDel="00E96FB9" w:rsidRDefault="007C6F70" w:rsidP="00DE6A20">
      <w:pPr>
        <w:numPr>
          <w:ilvl w:val="1"/>
          <w:numId w:val="75"/>
        </w:numPr>
        <w:rPr>
          <w:del w:id="953" w:author="Dunn, Julia (NIH/NIMH) [F]" w:date="2020-04-06T17:35:00Z"/>
          <w:rFonts w:ascii="Arial" w:eastAsia="Arial" w:hAnsi="Arial" w:cs="Arial"/>
          <w:sz w:val="22"/>
          <w:szCs w:val="22"/>
        </w:rPr>
        <w:pPrChange w:id="954" w:author="Dunn, Julia (NIH/NIMH) [F]" w:date="2020-04-09T16:54:00Z">
          <w:pPr>
            <w:numPr>
              <w:ilvl w:val="1"/>
              <w:numId w:val="10"/>
            </w:numPr>
            <w:ind w:left="1440" w:hanging="360"/>
          </w:pPr>
        </w:pPrChange>
      </w:pPr>
      <w:del w:id="955" w:author="Dunn, Julia (NIH/NIMH) [F]" w:date="2020-04-06T17:35:00Z">
        <w:r w:rsidRPr="7213FF42" w:rsidDel="00E96FB9">
          <w:rPr>
            <w:rFonts w:ascii="Arial" w:eastAsia="Arial" w:hAnsi="Arial" w:cs="Arial"/>
            <w:sz w:val="22"/>
            <w:szCs w:val="22"/>
          </w:rPr>
          <w:delText>Often</w:delText>
        </w:r>
      </w:del>
    </w:p>
    <w:p w14:paraId="0000013D" w14:textId="6182FC7D" w:rsidR="00067B04" w:rsidRPr="007C6F70" w:rsidDel="00E96FB9" w:rsidRDefault="007C6F70" w:rsidP="00DE6A20">
      <w:pPr>
        <w:numPr>
          <w:ilvl w:val="1"/>
          <w:numId w:val="75"/>
        </w:numPr>
        <w:spacing w:after="200"/>
        <w:rPr>
          <w:del w:id="956" w:author="Dunn, Julia (NIH/NIMH) [F]" w:date="2020-04-06T17:35:00Z"/>
          <w:rFonts w:ascii="Arial" w:eastAsia="Arial" w:hAnsi="Arial" w:cs="Arial"/>
          <w:sz w:val="22"/>
          <w:szCs w:val="22"/>
        </w:rPr>
        <w:pPrChange w:id="957" w:author="Dunn, Julia (NIH/NIMH) [F]" w:date="2020-04-09T16:54:00Z">
          <w:pPr>
            <w:numPr>
              <w:ilvl w:val="1"/>
              <w:numId w:val="10"/>
            </w:numPr>
            <w:spacing w:after="200"/>
            <w:ind w:left="1440" w:hanging="360"/>
          </w:pPr>
        </w:pPrChange>
      </w:pPr>
      <w:del w:id="958" w:author="Dunn, Julia (NIH/NIMH) [F]" w:date="2020-04-06T17:35:00Z">
        <w:r w:rsidRPr="7213FF42" w:rsidDel="00E96FB9">
          <w:rPr>
            <w:rFonts w:ascii="Arial" w:eastAsia="Arial" w:hAnsi="Arial" w:cs="Arial"/>
            <w:sz w:val="22"/>
            <w:szCs w:val="22"/>
          </w:rPr>
          <w:delText>Regularly</w:delText>
        </w:r>
      </w:del>
    </w:p>
    <w:p w14:paraId="0000013E" w14:textId="7B9F0CE6" w:rsidR="00067B04" w:rsidRDefault="007C6F70" w:rsidP="00DE6A20">
      <w:pPr>
        <w:numPr>
          <w:ilvl w:val="0"/>
          <w:numId w:val="75"/>
        </w:numPr>
        <w:spacing w:before="240"/>
        <w:rPr>
          <w:sz w:val="22"/>
          <w:szCs w:val="22"/>
        </w:rPr>
        <w:pPrChange w:id="959" w:author="Dunn, Julia (NIH/NIMH) [F]" w:date="2020-04-09T16:54:00Z">
          <w:pPr>
            <w:numPr>
              <w:numId w:val="10"/>
            </w:numPr>
            <w:spacing w:before="240"/>
            <w:ind w:left="720" w:hanging="360"/>
          </w:pPr>
        </w:pPrChange>
      </w:pPr>
      <w:del w:id="960" w:author="Dunn, Julia (NIH/NIMH) [F]" w:date="2020-04-06T18:13: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cigarettes or other tobacco</w:t>
      </w:r>
      <w:ins w:id="961" w:author="Foote, Beth (NIH/NIMH) [F]" w:date="2020-04-09T15:43:00Z">
        <w:r w:rsidR="00516998">
          <w:rPr>
            <w:rFonts w:ascii="Arial" w:eastAsia="Arial" w:hAnsi="Arial" w:cs="Arial"/>
            <w:b/>
            <w:bCs/>
            <w:sz w:val="22"/>
            <w:szCs w:val="22"/>
          </w:rPr>
          <w:t xml:space="preserve"> </w:t>
        </w:r>
        <w:commentRangeStart w:id="962"/>
        <w:commentRangeStart w:id="963"/>
        <w:r w:rsidR="00516998">
          <w:rPr>
            <w:rFonts w:ascii="Arial" w:eastAsia="Arial" w:hAnsi="Arial" w:cs="Arial"/>
            <w:b/>
            <w:bCs/>
            <w:sz w:val="22"/>
            <w:szCs w:val="22"/>
          </w:rPr>
          <w:t>products</w:t>
        </w:r>
        <w:commentRangeEnd w:id="962"/>
        <w:r w:rsidR="00516998">
          <w:rPr>
            <w:rStyle w:val="CommentReference"/>
          </w:rPr>
          <w:commentReference w:id="962"/>
        </w:r>
        <w:commentRangeEnd w:id="963"/>
        <w:r w:rsidR="00516998">
          <w:rPr>
            <w:rStyle w:val="CommentReference"/>
          </w:rPr>
          <w:commentReference w:id="963"/>
        </w:r>
        <w:r w:rsidR="00516998">
          <w:rPr>
            <w:rFonts w:ascii="Arial" w:eastAsia="Arial" w:hAnsi="Arial" w:cs="Arial"/>
            <w:b/>
            <w:bCs/>
            <w:sz w:val="22"/>
            <w:szCs w:val="22"/>
          </w:rPr>
          <w:t xml:space="preserve"> </w:t>
        </w:r>
      </w:ins>
      <w:r w:rsidRPr="7213FF42">
        <w:rPr>
          <w:rFonts w:ascii="Arial" w:eastAsia="Arial" w:hAnsi="Arial" w:cs="Arial"/>
          <w:b/>
          <w:bCs/>
          <w:sz w:val="22"/>
          <w:szCs w:val="22"/>
        </w:rPr>
        <w:t>?</w:t>
      </w:r>
    </w:p>
    <w:p w14:paraId="46E848AE" w14:textId="77777777" w:rsidR="00CD564C" w:rsidRPr="00355E6B" w:rsidRDefault="00CD564C">
      <w:pPr>
        <w:numPr>
          <w:ilvl w:val="1"/>
          <w:numId w:val="46"/>
        </w:numPr>
        <w:rPr>
          <w:ins w:id="964" w:author="Dunn, Julia (NIH/NIMH) [F]" w:date="2020-04-07T18:04:00Z"/>
          <w:rFonts w:ascii="Arial" w:eastAsia="Arial" w:hAnsi="Arial" w:cs="Arial"/>
          <w:sz w:val="22"/>
          <w:szCs w:val="22"/>
        </w:rPr>
        <w:pPrChange w:id="965" w:author="Dunn, Julia (NIH/NIMH) [F]" w:date="2020-04-07T18:04:00Z">
          <w:pPr>
            <w:numPr>
              <w:ilvl w:val="1"/>
              <w:numId w:val="10"/>
            </w:numPr>
            <w:ind w:left="1440" w:hanging="360"/>
          </w:pPr>
        </w:pPrChange>
      </w:pPr>
      <w:ins w:id="966" w:author="Dunn, Julia (NIH/NIMH) [F]" w:date="2020-04-07T18:04:00Z">
        <w:r w:rsidRPr="00355E6B">
          <w:rPr>
            <w:rFonts w:ascii="Arial" w:eastAsia="Arial" w:hAnsi="Arial" w:cs="Arial"/>
            <w:sz w:val="22"/>
            <w:szCs w:val="22"/>
          </w:rPr>
          <w:t>Not at all</w:t>
        </w:r>
      </w:ins>
    </w:p>
    <w:p w14:paraId="583919C5" w14:textId="77777777" w:rsidR="00CD564C" w:rsidRPr="00355E6B" w:rsidRDefault="00CD564C">
      <w:pPr>
        <w:numPr>
          <w:ilvl w:val="1"/>
          <w:numId w:val="46"/>
        </w:numPr>
        <w:rPr>
          <w:ins w:id="967" w:author="Dunn, Julia (NIH/NIMH) [F]" w:date="2020-04-07T18:04:00Z"/>
          <w:rFonts w:ascii="Arial" w:eastAsia="Arial" w:hAnsi="Arial" w:cs="Arial"/>
          <w:sz w:val="22"/>
          <w:szCs w:val="22"/>
        </w:rPr>
        <w:pPrChange w:id="968" w:author="Dunn, Julia (NIH/NIMH) [F]" w:date="2020-04-07T18:04:00Z">
          <w:pPr>
            <w:numPr>
              <w:ilvl w:val="1"/>
              <w:numId w:val="10"/>
            </w:numPr>
            <w:ind w:left="1440" w:hanging="360"/>
          </w:pPr>
        </w:pPrChange>
      </w:pPr>
      <w:ins w:id="969" w:author="Dunn, Julia (NIH/NIMH) [F]" w:date="2020-04-07T18:04:00Z">
        <w:r w:rsidRPr="00355E6B">
          <w:rPr>
            <w:rFonts w:ascii="Arial" w:eastAsia="Arial" w:hAnsi="Arial" w:cs="Arial"/>
            <w:sz w:val="22"/>
            <w:szCs w:val="22"/>
          </w:rPr>
          <w:t xml:space="preserve">Rarely  </w:t>
        </w:r>
      </w:ins>
    </w:p>
    <w:p w14:paraId="219E7D40" w14:textId="77777777" w:rsidR="00CD564C" w:rsidRPr="00355E6B" w:rsidRDefault="00CD564C">
      <w:pPr>
        <w:numPr>
          <w:ilvl w:val="1"/>
          <w:numId w:val="46"/>
        </w:numPr>
        <w:rPr>
          <w:ins w:id="970" w:author="Dunn, Julia (NIH/NIMH) [F]" w:date="2020-04-07T18:04:00Z"/>
          <w:rFonts w:ascii="Arial" w:eastAsia="Arial" w:hAnsi="Arial" w:cs="Arial"/>
          <w:sz w:val="22"/>
          <w:szCs w:val="22"/>
        </w:rPr>
        <w:pPrChange w:id="971" w:author="Dunn, Julia (NIH/NIMH) [F]" w:date="2020-04-07T18:04:00Z">
          <w:pPr>
            <w:numPr>
              <w:ilvl w:val="1"/>
              <w:numId w:val="10"/>
            </w:numPr>
            <w:ind w:left="1440" w:hanging="360"/>
          </w:pPr>
        </w:pPrChange>
      </w:pPr>
      <w:ins w:id="972" w:author="Dunn, Julia (NIH/NIMH) [F]" w:date="2020-04-07T18:04:00Z">
        <w:r w:rsidRPr="00355E6B">
          <w:rPr>
            <w:rFonts w:ascii="Arial" w:eastAsia="Arial" w:hAnsi="Arial" w:cs="Arial"/>
            <w:sz w:val="22"/>
            <w:szCs w:val="22"/>
          </w:rPr>
          <w:t>Once a month</w:t>
        </w:r>
      </w:ins>
    </w:p>
    <w:p w14:paraId="5837BC31" w14:textId="77777777" w:rsidR="00CD564C" w:rsidRPr="00355E6B" w:rsidRDefault="00CD564C">
      <w:pPr>
        <w:numPr>
          <w:ilvl w:val="1"/>
          <w:numId w:val="46"/>
        </w:numPr>
        <w:rPr>
          <w:ins w:id="973" w:author="Dunn, Julia (NIH/NIMH) [F]" w:date="2020-04-07T18:04:00Z"/>
          <w:rFonts w:ascii="Arial" w:eastAsia="Arial" w:hAnsi="Arial" w:cs="Arial"/>
          <w:sz w:val="22"/>
          <w:szCs w:val="22"/>
        </w:rPr>
        <w:pPrChange w:id="974" w:author="Dunn, Julia (NIH/NIMH) [F]" w:date="2020-04-07T18:04:00Z">
          <w:pPr>
            <w:numPr>
              <w:ilvl w:val="1"/>
              <w:numId w:val="10"/>
            </w:numPr>
            <w:ind w:left="1440" w:hanging="360"/>
          </w:pPr>
        </w:pPrChange>
      </w:pPr>
      <w:ins w:id="975" w:author="Dunn, Julia (NIH/NIMH) [F]" w:date="2020-04-07T18:04:00Z">
        <w:r w:rsidRPr="00355E6B">
          <w:rPr>
            <w:rFonts w:ascii="Arial" w:eastAsia="Arial" w:hAnsi="Arial" w:cs="Arial"/>
            <w:sz w:val="22"/>
            <w:szCs w:val="22"/>
          </w:rPr>
          <w:t>Several times a month</w:t>
        </w:r>
      </w:ins>
    </w:p>
    <w:p w14:paraId="6D3B89A0" w14:textId="77777777" w:rsidR="00CD564C" w:rsidRPr="00355E6B" w:rsidRDefault="00CD564C">
      <w:pPr>
        <w:numPr>
          <w:ilvl w:val="1"/>
          <w:numId w:val="46"/>
        </w:numPr>
        <w:rPr>
          <w:ins w:id="976" w:author="Dunn, Julia (NIH/NIMH) [F]" w:date="2020-04-07T18:04:00Z"/>
          <w:rFonts w:ascii="Arial" w:eastAsia="Arial" w:hAnsi="Arial" w:cs="Arial"/>
          <w:sz w:val="22"/>
          <w:szCs w:val="22"/>
        </w:rPr>
        <w:pPrChange w:id="977" w:author="Dunn, Julia (NIH/NIMH) [F]" w:date="2020-04-07T18:04:00Z">
          <w:pPr>
            <w:numPr>
              <w:ilvl w:val="1"/>
              <w:numId w:val="10"/>
            </w:numPr>
            <w:ind w:left="1440" w:hanging="360"/>
          </w:pPr>
        </w:pPrChange>
      </w:pPr>
      <w:ins w:id="978" w:author="Dunn, Julia (NIH/NIMH) [F]" w:date="2020-04-07T18:04:00Z">
        <w:r w:rsidRPr="00355E6B">
          <w:rPr>
            <w:rFonts w:ascii="Arial" w:eastAsia="Arial" w:hAnsi="Arial" w:cs="Arial"/>
            <w:sz w:val="22"/>
            <w:szCs w:val="22"/>
          </w:rPr>
          <w:t>Once a week</w:t>
        </w:r>
      </w:ins>
    </w:p>
    <w:p w14:paraId="201BB98F" w14:textId="77777777" w:rsidR="00CD564C" w:rsidRPr="00355E6B" w:rsidRDefault="00CD564C">
      <w:pPr>
        <w:numPr>
          <w:ilvl w:val="1"/>
          <w:numId w:val="46"/>
        </w:numPr>
        <w:rPr>
          <w:ins w:id="979" w:author="Dunn, Julia (NIH/NIMH) [F]" w:date="2020-04-07T18:04:00Z"/>
          <w:rFonts w:ascii="Arial" w:eastAsia="Arial" w:hAnsi="Arial" w:cs="Arial"/>
          <w:sz w:val="22"/>
          <w:szCs w:val="22"/>
        </w:rPr>
        <w:pPrChange w:id="980" w:author="Dunn, Julia (NIH/NIMH) [F]" w:date="2020-04-07T18:04:00Z">
          <w:pPr>
            <w:numPr>
              <w:ilvl w:val="1"/>
              <w:numId w:val="10"/>
            </w:numPr>
            <w:ind w:left="1440" w:hanging="360"/>
          </w:pPr>
        </w:pPrChange>
      </w:pPr>
      <w:ins w:id="981" w:author="Dunn, Julia (NIH/NIMH) [F]" w:date="2020-04-07T18:04:00Z">
        <w:r w:rsidRPr="00355E6B">
          <w:rPr>
            <w:rFonts w:ascii="Arial" w:eastAsia="Arial" w:hAnsi="Arial" w:cs="Arial"/>
            <w:sz w:val="22"/>
            <w:szCs w:val="22"/>
          </w:rPr>
          <w:t>Several times a week</w:t>
        </w:r>
      </w:ins>
    </w:p>
    <w:p w14:paraId="62AA754B" w14:textId="77777777" w:rsidR="00CD564C" w:rsidRPr="00355E6B" w:rsidRDefault="00CD564C">
      <w:pPr>
        <w:numPr>
          <w:ilvl w:val="1"/>
          <w:numId w:val="46"/>
        </w:numPr>
        <w:rPr>
          <w:ins w:id="982" w:author="Dunn, Julia (NIH/NIMH) [F]" w:date="2020-04-07T18:04:00Z"/>
          <w:rFonts w:ascii="Arial" w:eastAsia="Arial" w:hAnsi="Arial" w:cs="Arial"/>
          <w:sz w:val="22"/>
          <w:szCs w:val="22"/>
        </w:rPr>
        <w:pPrChange w:id="983" w:author="Dunn, Julia (NIH/NIMH) [F]" w:date="2020-04-07T18:04:00Z">
          <w:pPr>
            <w:numPr>
              <w:ilvl w:val="1"/>
              <w:numId w:val="10"/>
            </w:numPr>
            <w:ind w:left="1440" w:hanging="360"/>
          </w:pPr>
        </w:pPrChange>
      </w:pPr>
      <w:ins w:id="984" w:author="Dunn, Julia (NIH/NIMH) [F]" w:date="2020-04-07T18:04:00Z">
        <w:r w:rsidRPr="00355E6B">
          <w:rPr>
            <w:rFonts w:ascii="Arial" w:eastAsia="Arial" w:hAnsi="Arial" w:cs="Arial"/>
            <w:sz w:val="22"/>
            <w:szCs w:val="22"/>
          </w:rPr>
          <w:t>Once a day</w:t>
        </w:r>
      </w:ins>
    </w:p>
    <w:p w14:paraId="4062AFFD" w14:textId="77777777" w:rsidR="00CD564C" w:rsidRPr="00355E6B" w:rsidRDefault="00CD564C">
      <w:pPr>
        <w:numPr>
          <w:ilvl w:val="1"/>
          <w:numId w:val="46"/>
        </w:numPr>
        <w:rPr>
          <w:ins w:id="985" w:author="Dunn, Julia (NIH/NIMH) [F]" w:date="2020-04-07T18:04:00Z"/>
          <w:rFonts w:ascii="Arial" w:eastAsia="Arial" w:hAnsi="Arial" w:cs="Arial"/>
          <w:sz w:val="22"/>
          <w:szCs w:val="22"/>
        </w:rPr>
        <w:pPrChange w:id="986" w:author="Dunn, Julia (NIH/NIMH) [F]" w:date="2020-04-07T18:04:00Z">
          <w:pPr>
            <w:numPr>
              <w:ilvl w:val="1"/>
              <w:numId w:val="10"/>
            </w:numPr>
            <w:ind w:left="1440" w:hanging="360"/>
          </w:pPr>
        </w:pPrChange>
      </w:pPr>
      <w:ins w:id="987" w:author="Dunn, Julia (NIH/NIMH) [F]" w:date="2020-04-07T18:04:00Z">
        <w:r w:rsidRPr="00355E6B">
          <w:rPr>
            <w:rFonts w:ascii="Arial" w:eastAsia="Arial" w:hAnsi="Arial" w:cs="Arial"/>
            <w:sz w:val="22"/>
            <w:szCs w:val="22"/>
          </w:rPr>
          <w:t>More than once a day</w:t>
        </w:r>
      </w:ins>
    </w:p>
    <w:p w14:paraId="0000013F" w14:textId="0B2AE477" w:rsidR="00067B04" w:rsidDel="00E96FB9" w:rsidRDefault="00810D30" w:rsidP="00DE6A20">
      <w:pPr>
        <w:numPr>
          <w:ilvl w:val="1"/>
          <w:numId w:val="75"/>
        </w:numPr>
        <w:rPr>
          <w:del w:id="988" w:author="Dunn, Julia (NIH/NIMH) [F]" w:date="2020-04-06T17:35:00Z"/>
          <w:rFonts w:ascii="Arial" w:eastAsia="Arial" w:hAnsi="Arial" w:cs="Arial"/>
          <w:sz w:val="22"/>
          <w:szCs w:val="22"/>
        </w:rPr>
        <w:pPrChange w:id="989" w:author="Dunn, Julia (NIH/NIMH) [F]" w:date="2020-04-09T16:54:00Z">
          <w:pPr>
            <w:numPr>
              <w:ilvl w:val="1"/>
              <w:numId w:val="10"/>
            </w:numPr>
            <w:ind w:left="1440" w:hanging="360"/>
          </w:pPr>
        </w:pPrChange>
      </w:pPr>
      <w:ins w:id="990" w:author="Dunn, Julia (NIH/NIMH) [F]" w:date="2020-04-06T18:14:00Z">
        <w:r>
          <w:rPr>
            <w:rFonts w:ascii="Arial" w:eastAsia="Arial" w:hAnsi="Arial" w:cs="Arial"/>
            <w:sz w:val="22"/>
            <w:szCs w:val="22"/>
          </w:rPr>
          <w:t>…</w:t>
        </w:r>
      </w:ins>
      <w:del w:id="991" w:author="Dunn, Julia (NIH/NIMH) [F]" w:date="2020-04-06T17:35:00Z">
        <w:r w:rsidR="007C6F70" w:rsidRPr="7213FF42" w:rsidDel="00E96FB9">
          <w:rPr>
            <w:rFonts w:ascii="Arial" w:eastAsia="Arial" w:hAnsi="Arial" w:cs="Arial"/>
            <w:sz w:val="22"/>
            <w:szCs w:val="22"/>
          </w:rPr>
          <w:delText>Not at all</w:delText>
        </w:r>
      </w:del>
    </w:p>
    <w:p w14:paraId="00000140" w14:textId="52B1894B" w:rsidR="00067B04" w:rsidDel="00E96FB9" w:rsidRDefault="007C6F70" w:rsidP="00DE6A20">
      <w:pPr>
        <w:numPr>
          <w:ilvl w:val="1"/>
          <w:numId w:val="75"/>
        </w:numPr>
        <w:rPr>
          <w:del w:id="992" w:author="Dunn, Julia (NIH/NIMH) [F]" w:date="2020-04-06T17:35:00Z"/>
          <w:rFonts w:ascii="Arial" w:eastAsia="Arial" w:hAnsi="Arial" w:cs="Arial"/>
          <w:sz w:val="22"/>
          <w:szCs w:val="22"/>
        </w:rPr>
        <w:pPrChange w:id="993" w:author="Dunn, Julia (NIH/NIMH) [F]" w:date="2020-04-09T16:54:00Z">
          <w:pPr>
            <w:numPr>
              <w:ilvl w:val="1"/>
              <w:numId w:val="10"/>
            </w:numPr>
            <w:ind w:left="1440" w:hanging="360"/>
          </w:pPr>
        </w:pPrChange>
      </w:pPr>
      <w:del w:id="994" w:author="Dunn, Julia (NIH/NIMH) [F]" w:date="2020-04-06T17:35:00Z">
        <w:r w:rsidRPr="7213FF42" w:rsidDel="00E96FB9">
          <w:rPr>
            <w:rFonts w:ascii="Arial" w:eastAsia="Arial" w:hAnsi="Arial" w:cs="Arial"/>
            <w:sz w:val="22"/>
            <w:szCs w:val="22"/>
          </w:rPr>
          <w:delText>Rarely</w:delText>
        </w:r>
      </w:del>
    </w:p>
    <w:p w14:paraId="00000141" w14:textId="3C70AD6A" w:rsidR="00067B04" w:rsidDel="00E96FB9" w:rsidRDefault="007C6F70" w:rsidP="00DE6A20">
      <w:pPr>
        <w:numPr>
          <w:ilvl w:val="1"/>
          <w:numId w:val="75"/>
        </w:numPr>
        <w:rPr>
          <w:del w:id="995" w:author="Dunn, Julia (NIH/NIMH) [F]" w:date="2020-04-06T17:35:00Z"/>
          <w:rFonts w:ascii="Arial" w:eastAsia="Arial" w:hAnsi="Arial" w:cs="Arial"/>
          <w:sz w:val="22"/>
          <w:szCs w:val="22"/>
        </w:rPr>
        <w:pPrChange w:id="996" w:author="Dunn, Julia (NIH/NIMH) [F]" w:date="2020-04-09T16:54:00Z">
          <w:pPr>
            <w:numPr>
              <w:ilvl w:val="1"/>
              <w:numId w:val="10"/>
            </w:numPr>
            <w:ind w:left="1440" w:hanging="360"/>
          </w:pPr>
        </w:pPrChange>
      </w:pPr>
      <w:del w:id="997" w:author="Dunn, Julia (NIH/NIMH) [F]" w:date="2020-04-06T17:35:00Z">
        <w:r w:rsidRPr="7213FF42" w:rsidDel="00E96FB9">
          <w:rPr>
            <w:rFonts w:ascii="Arial" w:eastAsia="Arial" w:hAnsi="Arial" w:cs="Arial"/>
            <w:sz w:val="22"/>
            <w:szCs w:val="22"/>
          </w:rPr>
          <w:delText>Occasionally</w:delText>
        </w:r>
      </w:del>
    </w:p>
    <w:p w14:paraId="00000142" w14:textId="703E8205" w:rsidR="00067B04" w:rsidDel="00E96FB9" w:rsidRDefault="007C6F70" w:rsidP="00DE6A20">
      <w:pPr>
        <w:numPr>
          <w:ilvl w:val="1"/>
          <w:numId w:val="75"/>
        </w:numPr>
        <w:rPr>
          <w:del w:id="998" w:author="Dunn, Julia (NIH/NIMH) [F]" w:date="2020-04-06T17:35:00Z"/>
          <w:rFonts w:ascii="Arial" w:eastAsia="Arial" w:hAnsi="Arial" w:cs="Arial"/>
          <w:sz w:val="22"/>
          <w:szCs w:val="22"/>
        </w:rPr>
        <w:pPrChange w:id="999" w:author="Dunn, Julia (NIH/NIMH) [F]" w:date="2020-04-09T16:54:00Z">
          <w:pPr>
            <w:numPr>
              <w:ilvl w:val="1"/>
              <w:numId w:val="10"/>
            </w:numPr>
            <w:ind w:left="1440" w:hanging="360"/>
          </w:pPr>
        </w:pPrChange>
      </w:pPr>
      <w:del w:id="1000" w:author="Dunn, Julia (NIH/NIMH) [F]" w:date="2020-04-06T17:35:00Z">
        <w:r w:rsidRPr="7213FF42" w:rsidDel="00E96FB9">
          <w:rPr>
            <w:rFonts w:ascii="Arial" w:eastAsia="Arial" w:hAnsi="Arial" w:cs="Arial"/>
            <w:sz w:val="22"/>
            <w:szCs w:val="22"/>
          </w:rPr>
          <w:delText>Often</w:delText>
        </w:r>
      </w:del>
    </w:p>
    <w:p w14:paraId="00000143" w14:textId="39EE995D" w:rsidR="00067B04" w:rsidDel="00E96FB9" w:rsidRDefault="007C6F70" w:rsidP="00DE6A20">
      <w:pPr>
        <w:numPr>
          <w:ilvl w:val="1"/>
          <w:numId w:val="75"/>
        </w:numPr>
        <w:spacing w:after="200"/>
        <w:rPr>
          <w:del w:id="1001" w:author="Dunn, Julia (NIH/NIMH) [F]" w:date="2020-04-06T17:35:00Z"/>
          <w:rFonts w:ascii="Arial" w:eastAsia="Arial" w:hAnsi="Arial" w:cs="Arial"/>
          <w:sz w:val="22"/>
          <w:szCs w:val="22"/>
        </w:rPr>
        <w:pPrChange w:id="1002" w:author="Dunn, Julia (NIH/NIMH) [F]" w:date="2020-04-09T16:54:00Z">
          <w:pPr>
            <w:numPr>
              <w:ilvl w:val="1"/>
              <w:numId w:val="10"/>
            </w:numPr>
            <w:spacing w:after="200"/>
            <w:ind w:left="1440" w:hanging="360"/>
          </w:pPr>
        </w:pPrChange>
      </w:pPr>
      <w:del w:id="1003" w:author="Dunn, Julia (NIH/NIMH) [F]" w:date="2020-04-06T17:35:00Z">
        <w:r w:rsidRPr="7213FF42" w:rsidDel="00E96FB9">
          <w:rPr>
            <w:rFonts w:ascii="Arial" w:eastAsia="Arial" w:hAnsi="Arial" w:cs="Arial"/>
            <w:sz w:val="22"/>
            <w:szCs w:val="22"/>
          </w:rPr>
          <w:delText>Regularly</w:delText>
        </w:r>
      </w:del>
    </w:p>
    <w:p w14:paraId="00000144" w14:textId="043D211A" w:rsidR="00067B04" w:rsidRDefault="007C6F70" w:rsidP="00DE6A20">
      <w:pPr>
        <w:numPr>
          <w:ilvl w:val="0"/>
          <w:numId w:val="75"/>
        </w:numPr>
        <w:spacing w:before="200"/>
        <w:rPr>
          <w:sz w:val="22"/>
          <w:szCs w:val="22"/>
        </w:rPr>
        <w:pPrChange w:id="1004" w:author="Dunn, Julia (NIH/NIMH) [F]" w:date="2020-04-09T16:54:00Z">
          <w:pPr>
            <w:numPr>
              <w:numId w:val="10"/>
            </w:numPr>
            <w:spacing w:before="200"/>
            <w:ind w:left="720" w:hanging="360"/>
          </w:pPr>
        </w:pPrChange>
      </w:pPr>
      <w:del w:id="1005" w:author="Dunn, Julia (NIH/NIMH) [F]" w:date="2020-04-06T18:14: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marijuana/cannabis (e.g., joint, blunt, pipe, bong)?</w:t>
      </w:r>
    </w:p>
    <w:p w14:paraId="49C51EDC" w14:textId="77777777" w:rsidR="00CD564C" w:rsidRPr="00355E6B" w:rsidRDefault="00CD564C">
      <w:pPr>
        <w:numPr>
          <w:ilvl w:val="1"/>
          <w:numId w:val="47"/>
        </w:numPr>
        <w:rPr>
          <w:ins w:id="1006" w:author="Dunn, Julia (NIH/NIMH) [F]" w:date="2020-04-07T18:04:00Z"/>
          <w:rFonts w:ascii="Arial" w:eastAsia="Arial" w:hAnsi="Arial" w:cs="Arial"/>
          <w:sz w:val="22"/>
          <w:szCs w:val="22"/>
        </w:rPr>
        <w:pPrChange w:id="1007" w:author="Dunn, Julia (NIH/NIMH) [F]" w:date="2020-04-07T18:04:00Z">
          <w:pPr>
            <w:numPr>
              <w:ilvl w:val="1"/>
              <w:numId w:val="10"/>
            </w:numPr>
            <w:ind w:left="1440" w:hanging="360"/>
          </w:pPr>
        </w:pPrChange>
      </w:pPr>
      <w:ins w:id="1008" w:author="Dunn, Julia (NIH/NIMH) [F]" w:date="2020-04-07T18:04:00Z">
        <w:r w:rsidRPr="00355E6B">
          <w:rPr>
            <w:rFonts w:ascii="Arial" w:eastAsia="Arial" w:hAnsi="Arial" w:cs="Arial"/>
            <w:sz w:val="22"/>
            <w:szCs w:val="22"/>
          </w:rPr>
          <w:t>Not at all</w:t>
        </w:r>
      </w:ins>
    </w:p>
    <w:p w14:paraId="2A3DC52D" w14:textId="77777777" w:rsidR="00CD564C" w:rsidRPr="00355E6B" w:rsidRDefault="00CD564C">
      <w:pPr>
        <w:numPr>
          <w:ilvl w:val="1"/>
          <w:numId w:val="47"/>
        </w:numPr>
        <w:rPr>
          <w:ins w:id="1009" w:author="Dunn, Julia (NIH/NIMH) [F]" w:date="2020-04-07T18:04:00Z"/>
          <w:rFonts w:ascii="Arial" w:eastAsia="Arial" w:hAnsi="Arial" w:cs="Arial"/>
          <w:sz w:val="22"/>
          <w:szCs w:val="22"/>
        </w:rPr>
        <w:pPrChange w:id="1010" w:author="Dunn, Julia (NIH/NIMH) [F]" w:date="2020-04-07T18:04:00Z">
          <w:pPr>
            <w:numPr>
              <w:ilvl w:val="1"/>
              <w:numId w:val="10"/>
            </w:numPr>
            <w:ind w:left="1440" w:hanging="360"/>
          </w:pPr>
        </w:pPrChange>
      </w:pPr>
      <w:ins w:id="1011" w:author="Dunn, Julia (NIH/NIMH) [F]" w:date="2020-04-07T18:04:00Z">
        <w:r w:rsidRPr="00355E6B">
          <w:rPr>
            <w:rFonts w:ascii="Arial" w:eastAsia="Arial" w:hAnsi="Arial" w:cs="Arial"/>
            <w:sz w:val="22"/>
            <w:szCs w:val="22"/>
          </w:rPr>
          <w:t xml:space="preserve">Rarely  </w:t>
        </w:r>
      </w:ins>
    </w:p>
    <w:p w14:paraId="1EC20E5D" w14:textId="77777777" w:rsidR="00CD564C" w:rsidRPr="00355E6B" w:rsidRDefault="00CD564C">
      <w:pPr>
        <w:numPr>
          <w:ilvl w:val="1"/>
          <w:numId w:val="47"/>
        </w:numPr>
        <w:rPr>
          <w:ins w:id="1012" w:author="Dunn, Julia (NIH/NIMH) [F]" w:date="2020-04-07T18:04:00Z"/>
          <w:rFonts w:ascii="Arial" w:eastAsia="Arial" w:hAnsi="Arial" w:cs="Arial"/>
          <w:sz w:val="22"/>
          <w:szCs w:val="22"/>
        </w:rPr>
        <w:pPrChange w:id="1013" w:author="Dunn, Julia (NIH/NIMH) [F]" w:date="2020-04-07T18:04:00Z">
          <w:pPr>
            <w:numPr>
              <w:ilvl w:val="1"/>
              <w:numId w:val="10"/>
            </w:numPr>
            <w:ind w:left="1440" w:hanging="360"/>
          </w:pPr>
        </w:pPrChange>
      </w:pPr>
      <w:ins w:id="1014" w:author="Dunn, Julia (NIH/NIMH) [F]" w:date="2020-04-07T18:04:00Z">
        <w:r w:rsidRPr="00355E6B">
          <w:rPr>
            <w:rFonts w:ascii="Arial" w:eastAsia="Arial" w:hAnsi="Arial" w:cs="Arial"/>
            <w:sz w:val="22"/>
            <w:szCs w:val="22"/>
          </w:rPr>
          <w:t>Once a month</w:t>
        </w:r>
      </w:ins>
    </w:p>
    <w:p w14:paraId="15ADD669" w14:textId="77777777" w:rsidR="00CD564C" w:rsidRPr="00355E6B" w:rsidRDefault="00CD564C">
      <w:pPr>
        <w:numPr>
          <w:ilvl w:val="1"/>
          <w:numId w:val="47"/>
        </w:numPr>
        <w:rPr>
          <w:ins w:id="1015" w:author="Dunn, Julia (NIH/NIMH) [F]" w:date="2020-04-07T18:04:00Z"/>
          <w:rFonts w:ascii="Arial" w:eastAsia="Arial" w:hAnsi="Arial" w:cs="Arial"/>
          <w:sz w:val="22"/>
          <w:szCs w:val="22"/>
        </w:rPr>
        <w:pPrChange w:id="1016" w:author="Dunn, Julia (NIH/NIMH) [F]" w:date="2020-04-07T18:04:00Z">
          <w:pPr>
            <w:numPr>
              <w:ilvl w:val="1"/>
              <w:numId w:val="10"/>
            </w:numPr>
            <w:ind w:left="1440" w:hanging="360"/>
          </w:pPr>
        </w:pPrChange>
      </w:pPr>
      <w:ins w:id="1017" w:author="Dunn, Julia (NIH/NIMH) [F]" w:date="2020-04-07T18:04:00Z">
        <w:r w:rsidRPr="00355E6B">
          <w:rPr>
            <w:rFonts w:ascii="Arial" w:eastAsia="Arial" w:hAnsi="Arial" w:cs="Arial"/>
            <w:sz w:val="22"/>
            <w:szCs w:val="22"/>
          </w:rPr>
          <w:t>Several times a month</w:t>
        </w:r>
      </w:ins>
    </w:p>
    <w:p w14:paraId="49073EB4" w14:textId="77777777" w:rsidR="00CD564C" w:rsidRPr="00355E6B" w:rsidRDefault="00CD564C">
      <w:pPr>
        <w:numPr>
          <w:ilvl w:val="1"/>
          <w:numId w:val="47"/>
        </w:numPr>
        <w:rPr>
          <w:ins w:id="1018" w:author="Dunn, Julia (NIH/NIMH) [F]" w:date="2020-04-07T18:04:00Z"/>
          <w:rFonts w:ascii="Arial" w:eastAsia="Arial" w:hAnsi="Arial" w:cs="Arial"/>
          <w:sz w:val="22"/>
          <w:szCs w:val="22"/>
        </w:rPr>
        <w:pPrChange w:id="1019" w:author="Dunn, Julia (NIH/NIMH) [F]" w:date="2020-04-07T18:04:00Z">
          <w:pPr>
            <w:numPr>
              <w:ilvl w:val="1"/>
              <w:numId w:val="10"/>
            </w:numPr>
            <w:ind w:left="1440" w:hanging="360"/>
          </w:pPr>
        </w:pPrChange>
      </w:pPr>
      <w:ins w:id="1020" w:author="Dunn, Julia (NIH/NIMH) [F]" w:date="2020-04-07T18:04:00Z">
        <w:r w:rsidRPr="00355E6B">
          <w:rPr>
            <w:rFonts w:ascii="Arial" w:eastAsia="Arial" w:hAnsi="Arial" w:cs="Arial"/>
            <w:sz w:val="22"/>
            <w:szCs w:val="22"/>
          </w:rPr>
          <w:t>Once a week</w:t>
        </w:r>
      </w:ins>
    </w:p>
    <w:p w14:paraId="35FD60F3" w14:textId="77777777" w:rsidR="00CD564C" w:rsidRPr="00355E6B" w:rsidRDefault="00CD564C">
      <w:pPr>
        <w:numPr>
          <w:ilvl w:val="1"/>
          <w:numId w:val="47"/>
        </w:numPr>
        <w:rPr>
          <w:ins w:id="1021" w:author="Dunn, Julia (NIH/NIMH) [F]" w:date="2020-04-07T18:04:00Z"/>
          <w:rFonts w:ascii="Arial" w:eastAsia="Arial" w:hAnsi="Arial" w:cs="Arial"/>
          <w:sz w:val="22"/>
          <w:szCs w:val="22"/>
        </w:rPr>
        <w:pPrChange w:id="1022" w:author="Dunn, Julia (NIH/NIMH) [F]" w:date="2020-04-07T18:04:00Z">
          <w:pPr>
            <w:numPr>
              <w:ilvl w:val="1"/>
              <w:numId w:val="10"/>
            </w:numPr>
            <w:ind w:left="1440" w:hanging="360"/>
          </w:pPr>
        </w:pPrChange>
      </w:pPr>
      <w:ins w:id="1023" w:author="Dunn, Julia (NIH/NIMH) [F]" w:date="2020-04-07T18:04:00Z">
        <w:r w:rsidRPr="00355E6B">
          <w:rPr>
            <w:rFonts w:ascii="Arial" w:eastAsia="Arial" w:hAnsi="Arial" w:cs="Arial"/>
            <w:sz w:val="22"/>
            <w:szCs w:val="22"/>
          </w:rPr>
          <w:t>Several times a week</w:t>
        </w:r>
      </w:ins>
    </w:p>
    <w:p w14:paraId="547D10C9" w14:textId="77777777" w:rsidR="00CD564C" w:rsidRPr="00355E6B" w:rsidRDefault="00CD564C">
      <w:pPr>
        <w:numPr>
          <w:ilvl w:val="1"/>
          <w:numId w:val="47"/>
        </w:numPr>
        <w:rPr>
          <w:ins w:id="1024" w:author="Dunn, Julia (NIH/NIMH) [F]" w:date="2020-04-07T18:04:00Z"/>
          <w:rFonts w:ascii="Arial" w:eastAsia="Arial" w:hAnsi="Arial" w:cs="Arial"/>
          <w:sz w:val="22"/>
          <w:szCs w:val="22"/>
        </w:rPr>
        <w:pPrChange w:id="1025" w:author="Dunn, Julia (NIH/NIMH) [F]" w:date="2020-04-07T18:04:00Z">
          <w:pPr>
            <w:numPr>
              <w:ilvl w:val="1"/>
              <w:numId w:val="10"/>
            </w:numPr>
            <w:ind w:left="1440" w:hanging="360"/>
          </w:pPr>
        </w:pPrChange>
      </w:pPr>
      <w:ins w:id="1026" w:author="Dunn, Julia (NIH/NIMH) [F]" w:date="2020-04-07T18:04:00Z">
        <w:r w:rsidRPr="00355E6B">
          <w:rPr>
            <w:rFonts w:ascii="Arial" w:eastAsia="Arial" w:hAnsi="Arial" w:cs="Arial"/>
            <w:sz w:val="22"/>
            <w:szCs w:val="22"/>
          </w:rPr>
          <w:t>Once a day</w:t>
        </w:r>
      </w:ins>
    </w:p>
    <w:p w14:paraId="5CF9C5EF" w14:textId="77777777" w:rsidR="00CD564C" w:rsidRPr="00355E6B" w:rsidRDefault="00CD564C">
      <w:pPr>
        <w:numPr>
          <w:ilvl w:val="1"/>
          <w:numId w:val="47"/>
        </w:numPr>
        <w:rPr>
          <w:ins w:id="1027" w:author="Dunn, Julia (NIH/NIMH) [F]" w:date="2020-04-07T18:04:00Z"/>
          <w:rFonts w:ascii="Arial" w:eastAsia="Arial" w:hAnsi="Arial" w:cs="Arial"/>
          <w:sz w:val="22"/>
          <w:szCs w:val="22"/>
        </w:rPr>
        <w:pPrChange w:id="1028" w:author="Dunn, Julia (NIH/NIMH) [F]" w:date="2020-04-07T18:04:00Z">
          <w:pPr>
            <w:numPr>
              <w:ilvl w:val="1"/>
              <w:numId w:val="10"/>
            </w:numPr>
            <w:ind w:left="1440" w:hanging="360"/>
          </w:pPr>
        </w:pPrChange>
      </w:pPr>
      <w:ins w:id="1029" w:author="Dunn, Julia (NIH/NIMH) [F]" w:date="2020-04-07T18:04:00Z">
        <w:r w:rsidRPr="00355E6B">
          <w:rPr>
            <w:rFonts w:ascii="Arial" w:eastAsia="Arial" w:hAnsi="Arial" w:cs="Arial"/>
            <w:sz w:val="22"/>
            <w:szCs w:val="22"/>
          </w:rPr>
          <w:t>More than once a day</w:t>
        </w:r>
      </w:ins>
    </w:p>
    <w:p w14:paraId="22A6DDE9" w14:textId="77777777" w:rsidR="00CD564C" w:rsidRDefault="00CD564C">
      <w:pPr>
        <w:rPr>
          <w:ins w:id="1030" w:author="Dunn, Julia (NIH/NIMH) [F]" w:date="2020-04-07T18:04:00Z"/>
          <w:rFonts w:ascii="Arial" w:eastAsia="Arial" w:hAnsi="Arial" w:cs="Arial"/>
          <w:sz w:val="22"/>
          <w:szCs w:val="22"/>
        </w:rPr>
      </w:pPr>
      <w:ins w:id="1031" w:author="Dunn, Julia (NIH/NIMH) [F]" w:date="2020-04-07T18:04:00Z">
        <w:r>
          <w:rPr>
            <w:rFonts w:ascii="Arial" w:eastAsia="Arial" w:hAnsi="Arial" w:cs="Arial"/>
            <w:sz w:val="22"/>
            <w:szCs w:val="22"/>
          </w:rPr>
          <w:br w:type="page"/>
        </w:r>
      </w:ins>
    </w:p>
    <w:p w14:paraId="00000145" w14:textId="4AB52706" w:rsidR="00067B04" w:rsidDel="00E96FB9" w:rsidRDefault="007C6F70" w:rsidP="00DE6A20">
      <w:pPr>
        <w:numPr>
          <w:ilvl w:val="1"/>
          <w:numId w:val="75"/>
        </w:numPr>
        <w:rPr>
          <w:del w:id="1032" w:author="Dunn, Julia (NIH/NIMH) [F]" w:date="2020-04-06T17:35:00Z"/>
          <w:rFonts w:ascii="Arial" w:eastAsia="Arial" w:hAnsi="Arial" w:cs="Arial"/>
          <w:sz w:val="22"/>
          <w:szCs w:val="22"/>
        </w:rPr>
        <w:pPrChange w:id="1033" w:author="Dunn, Julia (NIH/NIMH) [F]" w:date="2020-04-09T16:54:00Z">
          <w:pPr>
            <w:numPr>
              <w:ilvl w:val="1"/>
              <w:numId w:val="10"/>
            </w:numPr>
            <w:ind w:left="1440" w:hanging="360"/>
          </w:pPr>
        </w:pPrChange>
      </w:pPr>
      <w:del w:id="1034" w:author="Dunn, Julia (NIH/NIMH) [F]" w:date="2020-04-06T17:35:00Z">
        <w:r w:rsidRPr="7213FF42" w:rsidDel="00E96FB9">
          <w:rPr>
            <w:rFonts w:ascii="Arial" w:eastAsia="Arial" w:hAnsi="Arial" w:cs="Arial"/>
            <w:sz w:val="22"/>
            <w:szCs w:val="22"/>
          </w:rPr>
          <w:delText>Not at all</w:delText>
        </w:r>
      </w:del>
    </w:p>
    <w:p w14:paraId="00000146" w14:textId="29B435FD" w:rsidR="00067B04" w:rsidDel="00E96FB9" w:rsidRDefault="007C6F70" w:rsidP="00DE6A20">
      <w:pPr>
        <w:numPr>
          <w:ilvl w:val="1"/>
          <w:numId w:val="75"/>
        </w:numPr>
        <w:rPr>
          <w:del w:id="1035" w:author="Dunn, Julia (NIH/NIMH) [F]" w:date="2020-04-06T17:35:00Z"/>
          <w:rFonts w:ascii="Arial" w:eastAsia="Arial" w:hAnsi="Arial" w:cs="Arial"/>
          <w:sz w:val="22"/>
          <w:szCs w:val="22"/>
        </w:rPr>
        <w:pPrChange w:id="1036" w:author="Dunn, Julia (NIH/NIMH) [F]" w:date="2020-04-09T16:54:00Z">
          <w:pPr>
            <w:numPr>
              <w:ilvl w:val="1"/>
              <w:numId w:val="10"/>
            </w:numPr>
            <w:ind w:left="1440" w:hanging="360"/>
          </w:pPr>
        </w:pPrChange>
      </w:pPr>
      <w:del w:id="1037" w:author="Dunn, Julia (NIH/NIMH) [F]" w:date="2020-04-06T17:35:00Z">
        <w:r w:rsidRPr="7213FF42" w:rsidDel="00E96FB9">
          <w:rPr>
            <w:rFonts w:ascii="Arial" w:eastAsia="Arial" w:hAnsi="Arial" w:cs="Arial"/>
            <w:sz w:val="22"/>
            <w:szCs w:val="22"/>
          </w:rPr>
          <w:delText>Rarely</w:delText>
        </w:r>
      </w:del>
    </w:p>
    <w:p w14:paraId="00000147" w14:textId="5A02CD3B" w:rsidR="00067B04" w:rsidDel="00E96FB9" w:rsidRDefault="007C6F70" w:rsidP="00DE6A20">
      <w:pPr>
        <w:numPr>
          <w:ilvl w:val="1"/>
          <w:numId w:val="75"/>
        </w:numPr>
        <w:rPr>
          <w:del w:id="1038" w:author="Dunn, Julia (NIH/NIMH) [F]" w:date="2020-04-06T17:35:00Z"/>
          <w:rFonts w:ascii="Arial" w:eastAsia="Arial" w:hAnsi="Arial" w:cs="Arial"/>
          <w:sz w:val="22"/>
          <w:szCs w:val="22"/>
        </w:rPr>
        <w:pPrChange w:id="1039" w:author="Dunn, Julia (NIH/NIMH) [F]" w:date="2020-04-09T16:54:00Z">
          <w:pPr>
            <w:numPr>
              <w:ilvl w:val="1"/>
              <w:numId w:val="10"/>
            </w:numPr>
            <w:ind w:left="1440" w:hanging="360"/>
          </w:pPr>
        </w:pPrChange>
      </w:pPr>
      <w:del w:id="1040" w:author="Dunn, Julia (NIH/NIMH) [F]" w:date="2020-04-06T17:35:00Z">
        <w:r w:rsidRPr="7213FF42" w:rsidDel="00E96FB9">
          <w:rPr>
            <w:rFonts w:ascii="Arial" w:eastAsia="Arial" w:hAnsi="Arial" w:cs="Arial"/>
            <w:sz w:val="22"/>
            <w:szCs w:val="22"/>
          </w:rPr>
          <w:delText>Occasionally</w:delText>
        </w:r>
      </w:del>
    </w:p>
    <w:p w14:paraId="00000148" w14:textId="5D9EFBF9" w:rsidR="00067B04" w:rsidDel="00E96FB9" w:rsidRDefault="007C6F70" w:rsidP="00DE6A20">
      <w:pPr>
        <w:numPr>
          <w:ilvl w:val="1"/>
          <w:numId w:val="75"/>
        </w:numPr>
        <w:rPr>
          <w:del w:id="1041" w:author="Dunn, Julia (NIH/NIMH) [F]" w:date="2020-04-06T17:35:00Z"/>
          <w:rFonts w:ascii="Arial" w:eastAsia="Arial" w:hAnsi="Arial" w:cs="Arial"/>
          <w:sz w:val="22"/>
          <w:szCs w:val="22"/>
        </w:rPr>
        <w:pPrChange w:id="1042" w:author="Dunn, Julia (NIH/NIMH) [F]" w:date="2020-04-09T16:54:00Z">
          <w:pPr>
            <w:numPr>
              <w:ilvl w:val="1"/>
              <w:numId w:val="10"/>
            </w:numPr>
            <w:ind w:left="1440" w:hanging="360"/>
          </w:pPr>
        </w:pPrChange>
      </w:pPr>
      <w:del w:id="1043" w:author="Dunn, Julia (NIH/NIMH) [F]" w:date="2020-04-06T17:35:00Z">
        <w:r w:rsidRPr="7213FF42" w:rsidDel="00E96FB9">
          <w:rPr>
            <w:rFonts w:ascii="Arial" w:eastAsia="Arial" w:hAnsi="Arial" w:cs="Arial"/>
            <w:sz w:val="22"/>
            <w:szCs w:val="22"/>
          </w:rPr>
          <w:delText>Often</w:delText>
        </w:r>
      </w:del>
    </w:p>
    <w:p w14:paraId="1713C2BD" w14:textId="18C2FB57" w:rsidR="00FA6305" w:rsidRPr="00BB37E6" w:rsidDel="00E96FB9" w:rsidRDefault="007C6F70" w:rsidP="00DE6A20">
      <w:pPr>
        <w:numPr>
          <w:ilvl w:val="1"/>
          <w:numId w:val="75"/>
        </w:numPr>
        <w:spacing w:after="200"/>
        <w:rPr>
          <w:del w:id="1044" w:author="Dunn, Julia (NIH/NIMH) [F]" w:date="2020-04-06T17:35:00Z"/>
          <w:rFonts w:ascii="Arial" w:eastAsia="Arial" w:hAnsi="Arial" w:cs="Arial"/>
          <w:sz w:val="22"/>
          <w:szCs w:val="22"/>
        </w:rPr>
        <w:pPrChange w:id="1045" w:author="Dunn, Julia (NIH/NIMH) [F]" w:date="2020-04-09T16:54:00Z">
          <w:pPr>
            <w:numPr>
              <w:ilvl w:val="1"/>
              <w:numId w:val="10"/>
            </w:numPr>
            <w:spacing w:after="200"/>
            <w:ind w:left="1440" w:hanging="360"/>
          </w:pPr>
        </w:pPrChange>
      </w:pPr>
      <w:del w:id="1046" w:author="Dunn, Julia (NIH/NIMH) [F]" w:date="2020-04-06T17:35:00Z">
        <w:r w:rsidRPr="7213FF42" w:rsidDel="00E96FB9">
          <w:rPr>
            <w:rFonts w:ascii="Arial" w:eastAsia="Arial" w:hAnsi="Arial" w:cs="Arial"/>
            <w:sz w:val="22"/>
            <w:szCs w:val="22"/>
          </w:rPr>
          <w:delText>Regularly</w:delText>
        </w:r>
      </w:del>
    </w:p>
    <w:p w14:paraId="0000014A" w14:textId="77777777" w:rsidR="00067B04" w:rsidRDefault="007C6F70" w:rsidP="00DE6A20">
      <w:pPr>
        <w:numPr>
          <w:ilvl w:val="0"/>
          <w:numId w:val="75"/>
        </w:numPr>
        <w:spacing w:before="200"/>
        <w:rPr>
          <w:sz w:val="22"/>
          <w:szCs w:val="22"/>
        </w:rPr>
        <w:pPrChange w:id="1047" w:author="Dunn, Julia (NIH/NIMH) [F]" w:date="2020-04-09T16:54:00Z">
          <w:pPr>
            <w:numPr>
              <w:numId w:val="10"/>
            </w:numPr>
            <w:spacing w:before="200"/>
            <w:ind w:left="720" w:hanging="360"/>
          </w:pPr>
        </w:pPrChange>
      </w:pPr>
      <w:del w:id="1048" w:author="Dunn, Julia (NIH/NIMH) [F]" w:date="2020-04-06T18:14:00Z">
        <w:r w:rsidRPr="7213FF42" w:rsidDel="00810D30">
          <w:rPr>
            <w:rFonts w:ascii="Arial" w:eastAsia="Arial" w:hAnsi="Arial" w:cs="Arial"/>
            <w:b/>
            <w:bCs/>
            <w:sz w:val="22"/>
            <w:szCs w:val="22"/>
          </w:rPr>
          <w:delText xml:space="preserve"> </w:delText>
        </w:r>
      </w:del>
      <w:r w:rsidRPr="7213FF42">
        <w:rPr>
          <w:rFonts w:ascii="Arial" w:eastAsia="Arial" w:hAnsi="Arial" w:cs="Arial"/>
          <w:b/>
          <w:bCs/>
          <w:sz w:val="22"/>
          <w:szCs w:val="22"/>
        </w:rPr>
        <w:t>... opiates, heroin, or narcotics?</w:t>
      </w:r>
    </w:p>
    <w:p w14:paraId="62B0A3DD" w14:textId="77777777" w:rsidR="00CD564C" w:rsidRPr="00355E6B" w:rsidRDefault="00CD564C" w:rsidP="00DE6A20">
      <w:pPr>
        <w:numPr>
          <w:ilvl w:val="1"/>
          <w:numId w:val="75"/>
        </w:numPr>
        <w:rPr>
          <w:ins w:id="1049" w:author="Dunn, Julia (NIH/NIMH) [F]" w:date="2020-04-07T18:04:00Z"/>
          <w:rFonts w:ascii="Arial" w:eastAsia="Arial" w:hAnsi="Arial" w:cs="Arial"/>
          <w:sz w:val="22"/>
          <w:szCs w:val="22"/>
        </w:rPr>
        <w:pPrChange w:id="1050" w:author="Dunn, Julia (NIH/NIMH) [F]" w:date="2020-04-09T16:54:00Z">
          <w:pPr>
            <w:numPr>
              <w:ilvl w:val="1"/>
              <w:numId w:val="10"/>
            </w:numPr>
            <w:ind w:left="1440" w:hanging="360"/>
          </w:pPr>
        </w:pPrChange>
      </w:pPr>
      <w:ins w:id="1051" w:author="Dunn, Julia (NIH/NIMH) [F]" w:date="2020-04-07T18:04:00Z">
        <w:r w:rsidRPr="00355E6B">
          <w:rPr>
            <w:rFonts w:ascii="Arial" w:eastAsia="Arial" w:hAnsi="Arial" w:cs="Arial"/>
            <w:sz w:val="22"/>
            <w:szCs w:val="22"/>
          </w:rPr>
          <w:t>Not at all</w:t>
        </w:r>
      </w:ins>
    </w:p>
    <w:p w14:paraId="2D8B2E74" w14:textId="77777777" w:rsidR="00CD564C" w:rsidRPr="00355E6B" w:rsidRDefault="00CD564C" w:rsidP="00DE6A20">
      <w:pPr>
        <w:numPr>
          <w:ilvl w:val="1"/>
          <w:numId w:val="75"/>
        </w:numPr>
        <w:rPr>
          <w:ins w:id="1052" w:author="Dunn, Julia (NIH/NIMH) [F]" w:date="2020-04-07T18:04:00Z"/>
          <w:rFonts w:ascii="Arial" w:eastAsia="Arial" w:hAnsi="Arial" w:cs="Arial"/>
          <w:sz w:val="22"/>
          <w:szCs w:val="22"/>
        </w:rPr>
        <w:pPrChange w:id="1053" w:author="Dunn, Julia (NIH/NIMH) [F]" w:date="2020-04-09T16:54:00Z">
          <w:pPr>
            <w:numPr>
              <w:ilvl w:val="1"/>
              <w:numId w:val="10"/>
            </w:numPr>
            <w:ind w:left="1440" w:hanging="360"/>
          </w:pPr>
        </w:pPrChange>
      </w:pPr>
      <w:ins w:id="1054" w:author="Dunn, Julia (NIH/NIMH) [F]" w:date="2020-04-07T18:04:00Z">
        <w:r w:rsidRPr="00355E6B">
          <w:rPr>
            <w:rFonts w:ascii="Arial" w:eastAsia="Arial" w:hAnsi="Arial" w:cs="Arial"/>
            <w:sz w:val="22"/>
            <w:szCs w:val="22"/>
          </w:rPr>
          <w:t xml:space="preserve">Rarely  </w:t>
        </w:r>
      </w:ins>
    </w:p>
    <w:p w14:paraId="4F81D176" w14:textId="77777777" w:rsidR="00CD564C" w:rsidRPr="00355E6B" w:rsidRDefault="00CD564C" w:rsidP="00DE6A20">
      <w:pPr>
        <w:numPr>
          <w:ilvl w:val="1"/>
          <w:numId w:val="75"/>
        </w:numPr>
        <w:rPr>
          <w:ins w:id="1055" w:author="Dunn, Julia (NIH/NIMH) [F]" w:date="2020-04-07T18:04:00Z"/>
          <w:rFonts w:ascii="Arial" w:eastAsia="Arial" w:hAnsi="Arial" w:cs="Arial"/>
          <w:sz w:val="22"/>
          <w:szCs w:val="22"/>
        </w:rPr>
        <w:pPrChange w:id="1056" w:author="Dunn, Julia (NIH/NIMH) [F]" w:date="2020-04-09T16:54:00Z">
          <w:pPr>
            <w:numPr>
              <w:ilvl w:val="1"/>
              <w:numId w:val="10"/>
            </w:numPr>
            <w:ind w:left="1440" w:hanging="360"/>
          </w:pPr>
        </w:pPrChange>
      </w:pPr>
      <w:ins w:id="1057" w:author="Dunn, Julia (NIH/NIMH) [F]" w:date="2020-04-07T18:04:00Z">
        <w:r w:rsidRPr="00355E6B">
          <w:rPr>
            <w:rFonts w:ascii="Arial" w:eastAsia="Arial" w:hAnsi="Arial" w:cs="Arial"/>
            <w:sz w:val="22"/>
            <w:szCs w:val="22"/>
          </w:rPr>
          <w:t>Once a month</w:t>
        </w:r>
      </w:ins>
    </w:p>
    <w:p w14:paraId="424D73FC" w14:textId="77777777" w:rsidR="00CD564C" w:rsidRPr="00355E6B" w:rsidRDefault="00CD564C" w:rsidP="00DE6A20">
      <w:pPr>
        <w:numPr>
          <w:ilvl w:val="1"/>
          <w:numId w:val="75"/>
        </w:numPr>
        <w:rPr>
          <w:ins w:id="1058" w:author="Dunn, Julia (NIH/NIMH) [F]" w:date="2020-04-07T18:04:00Z"/>
          <w:rFonts w:ascii="Arial" w:eastAsia="Arial" w:hAnsi="Arial" w:cs="Arial"/>
          <w:sz w:val="22"/>
          <w:szCs w:val="22"/>
        </w:rPr>
        <w:pPrChange w:id="1059" w:author="Dunn, Julia (NIH/NIMH) [F]" w:date="2020-04-09T16:54:00Z">
          <w:pPr>
            <w:numPr>
              <w:ilvl w:val="1"/>
              <w:numId w:val="10"/>
            </w:numPr>
            <w:ind w:left="1440" w:hanging="360"/>
          </w:pPr>
        </w:pPrChange>
      </w:pPr>
      <w:ins w:id="1060" w:author="Dunn, Julia (NIH/NIMH) [F]" w:date="2020-04-07T18:04:00Z">
        <w:r w:rsidRPr="00355E6B">
          <w:rPr>
            <w:rFonts w:ascii="Arial" w:eastAsia="Arial" w:hAnsi="Arial" w:cs="Arial"/>
            <w:sz w:val="22"/>
            <w:szCs w:val="22"/>
          </w:rPr>
          <w:t>Several times a month</w:t>
        </w:r>
      </w:ins>
    </w:p>
    <w:p w14:paraId="30675567" w14:textId="77777777" w:rsidR="00CD564C" w:rsidRPr="00355E6B" w:rsidRDefault="00CD564C" w:rsidP="00DE6A20">
      <w:pPr>
        <w:numPr>
          <w:ilvl w:val="1"/>
          <w:numId w:val="75"/>
        </w:numPr>
        <w:rPr>
          <w:ins w:id="1061" w:author="Dunn, Julia (NIH/NIMH) [F]" w:date="2020-04-07T18:04:00Z"/>
          <w:rFonts w:ascii="Arial" w:eastAsia="Arial" w:hAnsi="Arial" w:cs="Arial"/>
          <w:sz w:val="22"/>
          <w:szCs w:val="22"/>
        </w:rPr>
        <w:pPrChange w:id="1062" w:author="Dunn, Julia (NIH/NIMH) [F]" w:date="2020-04-09T16:54:00Z">
          <w:pPr>
            <w:numPr>
              <w:ilvl w:val="1"/>
              <w:numId w:val="10"/>
            </w:numPr>
            <w:ind w:left="1440" w:hanging="360"/>
          </w:pPr>
        </w:pPrChange>
      </w:pPr>
      <w:ins w:id="1063" w:author="Dunn, Julia (NIH/NIMH) [F]" w:date="2020-04-07T18:04:00Z">
        <w:r w:rsidRPr="00355E6B">
          <w:rPr>
            <w:rFonts w:ascii="Arial" w:eastAsia="Arial" w:hAnsi="Arial" w:cs="Arial"/>
            <w:sz w:val="22"/>
            <w:szCs w:val="22"/>
          </w:rPr>
          <w:t>Once a week</w:t>
        </w:r>
      </w:ins>
    </w:p>
    <w:p w14:paraId="07441581" w14:textId="77777777" w:rsidR="00CD564C" w:rsidRPr="00355E6B" w:rsidRDefault="00CD564C" w:rsidP="00DE6A20">
      <w:pPr>
        <w:numPr>
          <w:ilvl w:val="1"/>
          <w:numId w:val="75"/>
        </w:numPr>
        <w:rPr>
          <w:ins w:id="1064" w:author="Dunn, Julia (NIH/NIMH) [F]" w:date="2020-04-07T18:04:00Z"/>
          <w:rFonts w:ascii="Arial" w:eastAsia="Arial" w:hAnsi="Arial" w:cs="Arial"/>
          <w:sz w:val="22"/>
          <w:szCs w:val="22"/>
        </w:rPr>
        <w:pPrChange w:id="1065" w:author="Dunn, Julia (NIH/NIMH) [F]" w:date="2020-04-09T16:54:00Z">
          <w:pPr>
            <w:numPr>
              <w:ilvl w:val="1"/>
              <w:numId w:val="10"/>
            </w:numPr>
            <w:ind w:left="1440" w:hanging="360"/>
          </w:pPr>
        </w:pPrChange>
      </w:pPr>
      <w:ins w:id="1066" w:author="Dunn, Julia (NIH/NIMH) [F]" w:date="2020-04-07T18:04:00Z">
        <w:r w:rsidRPr="00355E6B">
          <w:rPr>
            <w:rFonts w:ascii="Arial" w:eastAsia="Arial" w:hAnsi="Arial" w:cs="Arial"/>
            <w:sz w:val="22"/>
            <w:szCs w:val="22"/>
          </w:rPr>
          <w:t>Several times a week</w:t>
        </w:r>
      </w:ins>
    </w:p>
    <w:p w14:paraId="59F9BB78" w14:textId="77777777" w:rsidR="00CD564C" w:rsidRPr="00355E6B" w:rsidRDefault="00CD564C" w:rsidP="00DE6A20">
      <w:pPr>
        <w:numPr>
          <w:ilvl w:val="1"/>
          <w:numId w:val="75"/>
        </w:numPr>
        <w:rPr>
          <w:ins w:id="1067" w:author="Dunn, Julia (NIH/NIMH) [F]" w:date="2020-04-07T18:04:00Z"/>
          <w:rFonts w:ascii="Arial" w:eastAsia="Arial" w:hAnsi="Arial" w:cs="Arial"/>
          <w:sz w:val="22"/>
          <w:szCs w:val="22"/>
        </w:rPr>
        <w:pPrChange w:id="1068" w:author="Dunn, Julia (NIH/NIMH) [F]" w:date="2020-04-09T16:54:00Z">
          <w:pPr>
            <w:numPr>
              <w:ilvl w:val="1"/>
              <w:numId w:val="10"/>
            </w:numPr>
            <w:ind w:left="1440" w:hanging="360"/>
          </w:pPr>
        </w:pPrChange>
      </w:pPr>
      <w:ins w:id="1069" w:author="Dunn, Julia (NIH/NIMH) [F]" w:date="2020-04-07T18:04:00Z">
        <w:r w:rsidRPr="00355E6B">
          <w:rPr>
            <w:rFonts w:ascii="Arial" w:eastAsia="Arial" w:hAnsi="Arial" w:cs="Arial"/>
            <w:sz w:val="22"/>
            <w:szCs w:val="22"/>
          </w:rPr>
          <w:t>Once a day</w:t>
        </w:r>
      </w:ins>
    </w:p>
    <w:p w14:paraId="5C99E0FB" w14:textId="77777777" w:rsidR="00CD564C" w:rsidRPr="00355E6B" w:rsidRDefault="00CD564C" w:rsidP="00DE6A20">
      <w:pPr>
        <w:numPr>
          <w:ilvl w:val="1"/>
          <w:numId w:val="75"/>
        </w:numPr>
        <w:rPr>
          <w:ins w:id="1070" w:author="Dunn, Julia (NIH/NIMH) [F]" w:date="2020-04-07T18:04:00Z"/>
          <w:rFonts w:ascii="Arial" w:eastAsia="Arial" w:hAnsi="Arial" w:cs="Arial"/>
          <w:sz w:val="22"/>
          <w:szCs w:val="22"/>
        </w:rPr>
        <w:pPrChange w:id="1071" w:author="Dunn, Julia (NIH/NIMH) [F]" w:date="2020-04-09T16:54:00Z">
          <w:pPr>
            <w:numPr>
              <w:ilvl w:val="1"/>
              <w:numId w:val="10"/>
            </w:numPr>
            <w:ind w:left="1440" w:hanging="360"/>
          </w:pPr>
        </w:pPrChange>
      </w:pPr>
      <w:ins w:id="1072" w:author="Dunn, Julia (NIH/NIMH) [F]" w:date="2020-04-07T18:04:00Z">
        <w:r w:rsidRPr="00355E6B">
          <w:rPr>
            <w:rFonts w:ascii="Arial" w:eastAsia="Arial" w:hAnsi="Arial" w:cs="Arial"/>
            <w:sz w:val="22"/>
            <w:szCs w:val="22"/>
          </w:rPr>
          <w:t>More than once a day</w:t>
        </w:r>
      </w:ins>
    </w:p>
    <w:p w14:paraId="0000014B" w14:textId="570C6951" w:rsidR="00067B04" w:rsidDel="00E96FB9" w:rsidRDefault="007C6F70" w:rsidP="00DE6A20">
      <w:pPr>
        <w:numPr>
          <w:ilvl w:val="1"/>
          <w:numId w:val="75"/>
        </w:numPr>
        <w:rPr>
          <w:del w:id="1073" w:author="Dunn, Julia (NIH/NIMH) [F]" w:date="2020-04-06T17:35:00Z"/>
          <w:rFonts w:ascii="Arial" w:eastAsia="Arial" w:hAnsi="Arial" w:cs="Arial"/>
          <w:sz w:val="22"/>
          <w:szCs w:val="22"/>
        </w:rPr>
        <w:pPrChange w:id="1074" w:author="Dunn, Julia (NIH/NIMH) [F]" w:date="2020-04-09T16:54:00Z">
          <w:pPr>
            <w:numPr>
              <w:ilvl w:val="1"/>
              <w:numId w:val="10"/>
            </w:numPr>
            <w:ind w:left="1440" w:hanging="360"/>
          </w:pPr>
        </w:pPrChange>
      </w:pPr>
      <w:del w:id="1075" w:author="Dunn, Julia (NIH/NIMH) [F]" w:date="2020-04-06T17:35:00Z">
        <w:r w:rsidRPr="7213FF42" w:rsidDel="00E96FB9">
          <w:rPr>
            <w:rFonts w:ascii="Arial" w:eastAsia="Arial" w:hAnsi="Arial" w:cs="Arial"/>
            <w:sz w:val="22"/>
            <w:szCs w:val="22"/>
          </w:rPr>
          <w:delText>Not at all</w:delText>
        </w:r>
      </w:del>
    </w:p>
    <w:p w14:paraId="0000014C" w14:textId="322A6DA3" w:rsidR="00067B04" w:rsidDel="00E96FB9" w:rsidRDefault="007C6F70" w:rsidP="00DE6A20">
      <w:pPr>
        <w:numPr>
          <w:ilvl w:val="1"/>
          <w:numId w:val="75"/>
        </w:numPr>
        <w:rPr>
          <w:del w:id="1076" w:author="Dunn, Julia (NIH/NIMH) [F]" w:date="2020-04-06T17:35:00Z"/>
          <w:rFonts w:ascii="Arial" w:eastAsia="Arial" w:hAnsi="Arial" w:cs="Arial"/>
          <w:sz w:val="22"/>
          <w:szCs w:val="22"/>
        </w:rPr>
        <w:pPrChange w:id="1077" w:author="Dunn, Julia (NIH/NIMH) [F]" w:date="2020-04-09T16:54:00Z">
          <w:pPr>
            <w:numPr>
              <w:ilvl w:val="1"/>
              <w:numId w:val="10"/>
            </w:numPr>
            <w:ind w:left="1440" w:hanging="360"/>
          </w:pPr>
        </w:pPrChange>
      </w:pPr>
      <w:del w:id="1078" w:author="Dunn, Julia (NIH/NIMH) [F]" w:date="2020-04-06T17:35:00Z">
        <w:r w:rsidRPr="7213FF42" w:rsidDel="00E96FB9">
          <w:rPr>
            <w:rFonts w:ascii="Arial" w:eastAsia="Arial" w:hAnsi="Arial" w:cs="Arial"/>
            <w:sz w:val="22"/>
            <w:szCs w:val="22"/>
          </w:rPr>
          <w:delText>Rarely</w:delText>
        </w:r>
      </w:del>
    </w:p>
    <w:p w14:paraId="0000014D" w14:textId="061DAB18" w:rsidR="00067B04" w:rsidDel="00E96FB9" w:rsidRDefault="007C6F70" w:rsidP="00DE6A20">
      <w:pPr>
        <w:numPr>
          <w:ilvl w:val="1"/>
          <w:numId w:val="75"/>
        </w:numPr>
        <w:rPr>
          <w:del w:id="1079" w:author="Dunn, Julia (NIH/NIMH) [F]" w:date="2020-04-06T17:35:00Z"/>
          <w:rFonts w:ascii="Arial" w:eastAsia="Arial" w:hAnsi="Arial" w:cs="Arial"/>
          <w:sz w:val="22"/>
          <w:szCs w:val="22"/>
        </w:rPr>
        <w:pPrChange w:id="1080" w:author="Dunn, Julia (NIH/NIMH) [F]" w:date="2020-04-09T16:54:00Z">
          <w:pPr>
            <w:numPr>
              <w:ilvl w:val="1"/>
              <w:numId w:val="10"/>
            </w:numPr>
            <w:ind w:left="1440" w:hanging="360"/>
          </w:pPr>
        </w:pPrChange>
      </w:pPr>
      <w:del w:id="1081" w:author="Dunn, Julia (NIH/NIMH) [F]" w:date="2020-04-06T17:35:00Z">
        <w:r w:rsidRPr="7213FF42" w:rsidDel="00E96FB9">
          <w:rPr>
            <w:rFonts w:ascii="Arial" w:eastAsia="Arial" w:hAnsi="Arial" w:cs="Arial"/>
            <w:sz w:val="22"/>
            <w:szCs w:val="22"/>
          </w:rPr>
          <w:delText>Occasionally</w:delText>
        </w:r>
      </w:del>
    </w:p>
    <w:p w14:paraId="0000014E" w14:textId="23EC392F" w:rsidR="00067B04" w:rsidDel="00E96FB9" w:rsidRDefault="007C6F70" w:rsidP="00DE6A20">
      <w:pPr>
        <w:numPr>
          <w:ilvl w:val="1"/>
          <w:numId w:val="75"/>
        </w:numPr>
        <w:rPr>
          <w:del w:id="1082" w:author="Dunn, Julia (NIH/NIMH) [F]" w:date="2020-04-06T17:35:00Z"/>
          <w:rFonts w:ascii="Arial" w:eastAsia="Arial" w:hAnsi="Arial" w:cs="Arial"/>
          <w:sz w:val="22"/>
          <w:szCs w:val="22"/>
        </w:rPr>
        <w:pPrChange w:id="1083" w:author="Dunn, Julia (NIH/NIMH) [F]" w:date="2020-04-09T16:54:00Z">
          <w:pPr>
            <w:numPr>
              <w:ilvl w:val="1"/>
              <w:numId w:val="10"/>
            </w:numPr>
            <w:ind w:left="1440" w:hanging="360"/>
          </w:pPr>
        </w:pPrChange>
      </w:pPr>
      <w:del w:id="1084" w:author="Dunn, Julia (NIH/NIMH) [F]" w:date="2020-04-06T17:35:00Z">
        <w:r w:rsidRPr="7213FF42" w:rsidDel="00E96FB9">
          <w:rPr>
            <w:rFonts w:ascii="Arial" w:eastAsia="Arial" w:hAnsi="Arial" w:cs="Arial"/>
            <w:sz w:val="22"/>
            <w:szCs w:val="22"/>
          </w:rPr>
          <w:delText>Often</w:delText>
        </w:r>
      </w:del>
    </w:p>
    <w:p w14:paraId="0000014F" w14:textId="0468535C" w:rsidR="00067B04" w:rsidDel="00E96FB9" w:rsidRDefault="007C6F70" w:rsidP="00DE6A20">
      <w:pPr>
        <w:numPr>
          <w:ilvl w:val="1"/>
          <w:numId w:val="75"/>
        </w:numPr>
        <w:spacing w:after="200"/>
        <w:rPr>
          <w:del w:id="1085" w:author="Dunn, Julia (NIH/NIMH) [F]" w:date="2020-04-06T17:35:00Z"/>
          <w:rFonts w:ascii="Arial" w:eastAsia="Arial" w:hAnsi="Arial" w:cs="Arial"/>
          <w:sz w:val="22"/>
          <w:szCs w:val="22"/>
        </w:rPr>
        <w:pPrChange w:id="1086" w:author="Dunn, Julia (NIH/NIMH) [F]" w:date="2020-04-09T16:54:00Z">
          <w:pPr>
            <w:numPr>
              <w:ilvl w:val="1"/>
              <w:numId w:val="10"/>
            </w:numPr>
            <w:spacing w:after="200"/>
            <w:ind w:left="1440" w:hanging="360"/>
          </w:pPr>
        </w:pPrChange>
      </w:pPr>
      <w:del w:id="1087" w:author="Dunn, Julia (NIH/NIMH) [F]" w:date="2020-04-06T17:35:00Z">
        <w:r w:rsidRPr="7213FF42" w:rsidDel="00E96FB9">
          <w:rPr>
            <w:rFonts w:ascii="Arial" w:eastAsia="Arial" w:hAnsi="Arial" w:cs="Arial"/>
            <w:sz w:val="22"/>
            <w:szCs w:val="22"/>
          </w:rPr>
          <w:delText>Regularly</w:delText>
        </w:r>
      </w:del>
    </w:p>
    <w:p w14:paraId="00000150" w14:textId="77777777" w:rsidR="00067B04" w:rsidRDefault="007C6F70" w:rsidP="00DE6A20">
      <w:pPr>
        <w:numPr>
          <w:ilvl w:val="0"/>
          <w:numId w:val="75"/>
        </w:numPr>
        <w:spacing w:before="200"/>
        <w:rPr>
          <w:sz w:val="22"/>
          <w:szCs w:val="22"/>
        </w:rPr>
        <w:pPrChange w:id="1088" w:author="Dunn, Julia (NIH/NIMH) [F]" w:date="2020-04-09T16:54: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545EF9CF" w14:textId="77777777" w:rsidR="00CD564C" w:rsidRPr="00355E6B" w:rsidRDefault="00CD564C" w:rsidP="00DE6A20">
      <w:pPr>
        <w:numPr>
          <w:ilvl w:val="1"/>
          <w:numId w:val="75"/>
        </w:numPr>
        <w:rPr>
          <w:ins w:id="1089" w:author="Dunn, Julia (NIH/NIMH) [F]" w:date="2020-04-07T18:04:00Z"/>
          <w:rFonts w:ascii="Arial" w:eastAsia="Arial" w:hAnsi="Arial" w:cs="Arial"/>
          <w:sz w:val="22"/>
          <w:szCs w:val="22"/>
        </w:rPr>
        <w:pPrChange w:id="1090" w:author="Dunn, Julia (NIH/NIMH) [F]" w:date="2020-04-09T16:54:00Z">
          <w:pPr>
            <w:numPr>
              <w:ilvl w:val="1"/>
              <w:numId w:val="10"/>
            </w:numPr>
            <w:ind w:left="1440" w:hanging="360"/>
          </w:pPr>
        </w:pPrChange>
      </w:pPr>
      <w:ins w:id="1091" w:author="Dunn, Julia (NIH/NIMH) [F]" w:date="2020-04-07T18:04:00Z">
        <w:r w:rsidRPr="00355E6B">
          <w:rPr>
            <w:rFonts w:ascii="Arial" w:eastAsia="Arial" w:hAnsi="Arial" w:cs="Arial"/>
            <w:sz w:val="22"/>
            <w:szCs w:val="22"/>
          </w:rPr>
          <w:t>Not at all</w:t>
        </w:r>
      </w:ins>
    </w:p>
    <w:p w14:paraId="5AA25BFB" w14:textId="77777777" w:rsidR="00CD564C" w:rsidRPr="00355E6B" w:rsidRDefault="00CD564C" w:rsidP="00DE6A20">
      <w:pPr>
        <w:numPr>
          <w:ilvl w:val="1"/>
          <w:numId w:val="75"/>
        </w:numPr>
        <w:rPr>
          <w:ins w:id="1092" w:author="Dunn, Julia (NIH/NIMH) [F]" w:date="2020-04-07T18:04:00Z"/>
          <w:rFonts w:ascii="Arial" w:eastAsia="Arial" w:hAnsi="Arial" w:cs="Arial"/>
          <w:sz w:val="22"/>
          <w:szCs w:val="22"/>
        </w:rPr>
        <w:pPrChange w:id="1093" w:author="Dunn, Julia (NIH/NIMH) [F]" w:date="2020-04-09T16:54:00Z">
          <w:pPr>
            <w:numPr>
              <w:ilvl w:val="1"/>
              <w:numId w:val="10"/>
            </w:numPr>
            <w:ind w:left="1440" w:hanging="360"/>
          </w:pPr>
        </w:pPrChange>
      </w:pPr>
      <w:ins w:id="1094" w:author="Dunn, Julia (NIH/NIMH) [F]" w:date="2020-04-07T18:04:00Z">
        <w:r w:rsidRPr="00355E6B">
          <w:rPr>
            <w:rFonts w:ascii="Arial" w:eastAsia="Arial" w:hAnsi="Arial" w:cs="Arial"/>
            <w:sz w:val="22"/>
            <w:szCs w:val="22"/>
          </w:rPr>
          <w:t xml:space="preserve">Rarely  </w:t>
        </w:r>
      </w:ins>
    </w:p>
    <w:p w14:paraId="21AF8799" w14:textId="77777777" w:rsidR="00CD564C" w:rsidRPr="00355E6B" w:rsidRDefault="00CD564C" w:rsidP="00DE6A20">
      <w:pPr>
        <w:numPr>
          <w:ilvl w:val="1"/>
          <w:numId w:val="75"/>
        </w:numPr>
        <w:rPr>
          <w:ins w:id="1095" w:author="Dunn, Julia (NIH/NIMH) [F]" w:date="2020-04-07T18:04:00Z"/>
          <w:rFonts w:ascii="Arial" w:eastAsia="Arial" w:hAnsi="Arial" w:cs="Arial"/>
          <w:sz w:val="22"/>
          <w:szCs w:val="22"/>
        </w:rPr>
        <w:pPrChange w:id="1096" w:author="Dunn, Julia (NIH/NIMH) [F]" w:date="2020-04-09T16:54:00Z">
          <w:pPr>
            <w:numPr>
              <w:ilvl w:val="1"/>
              <w:numId w:val="10"/>
            </w:numPr>
            <w:ind w:left="1440" w:hanging="360"/>
          </w:pPr>
        </w:pPrChange>
      </w:pPr>
      <w:ins w:id="1097" w:author="Dunn, Julia (NIH/NIMH) [F]" w:date="2020-04-07T18:04:00Z">
        <w:r w:rsidRPr="00355E6B">
          <w:rPr>
            <w:rFonts w:ascii="Arial" w:eastAsia="Arial" w:hAnsi="Arial" w:cs="Arial"/>
            <w:sz w:val="22"/>
            <w:szCs w:val="22"/>
          </w:rPr>
          <w:t>Once a month</w:t>
        </w:r>
      </w:ins>
    </w:p>
    <w:p w14:paraId="65F1C322" w14:textId="77777777" w:rsidR="00CD564C" w:rsidRPr="00355E6B" w:rsidRDefault="00CD564C" w:rsidP="00DE6A20">
      <w:pPr>
        <w:numPr>
          <w:ilvl w:val="1"/>
          <w:numId w:val="75"/>
        </w:numPr>
        <w:rPr>
          <w:ins w:id="1098" w:author="Dunn, Julia (NIH/NIMH) [F]" w:date="2020-04-07T18:04:00Z"/>
          <w:rFonts w:ascii="Arial" w:eastAsia="Arial" w:hAnsi="Arial" w:cs="Arial"/>
          <w:sz w:val="22"/>
          <w:szCs w:val="22"/>
        </w:rPr>
        <w:pPrChange w:id="1099" w:author="Dunn, Julia (NIH/NIMH) [F]" w:date="2020-04-09T16:54:00Z">
          <w:pPr>
            <w:numPr>
              <w:ilvl w:val="1"/>
              <w:numId w:val="10"/>
            </w:numPr>
            <w:ind w:left="1440" w:hanging="360"/>
          </w:pPr>
        </w:pPrChange>
      </w:pPr>
      <w:ins w:id="1100" w:author="Dunn, Julia (NIH/NIMH) [F]" w:date="2020-04-07T18:04:00Z">
        <w:r w:rsidRPr="00355E6B">
          <w:rPr>
            <w:rFonts w:ascii="Arial" w:eastAsia="Arial" w:hAnsi="Arial" w:cs="Arial"/>
            <w:sz w:val="22"/>
            <w:szCs w:val="22"/>
          </w:rPr>
          <w:t>Several times a month</w:t>
        </w:r>
      </w:ins>
    </w:p>
    <w:p w14:paraId="06D7E54B" w14:textId="77777777" w:rsidR="00CD564C" w:rsidRPr="00355E6B" w:rsidRDefault="00CD564C" w:rsidP="00DE6A20">
      <w:pPr>
        <w:numPr>
          <w:ilvl w:val="1"/>
          <w:numId w:val="75"/>
        </w:numPr>
        <w:rPr>
          <w:ins w:id="1101" w:author="Dunn, Julia (NIH/NIMH) [F]" w:date="2020-04-07T18:04:00Z"/>
          <w:rFonts w:ascii="Arial" w:eastAsia="Arial" w:hAnsi="Arial" w:cs="Arial"/>
          <w:sz w:val="22"/>
          <w:szCs w:val="22"/>
        </w:rPr>
        <w:pPrChange w:id="1102" w:author="Dunn, Julia (NIH/NIMH) [F]" w:date="2020-04-09T16:54:00Z">
          <w:pPr>
            <w:numPr>
              <w:ilvl w:val="1"/>
              <w:numId w:val="10"/>
            </w:numPr>
            <w:ind w:left="1440" w:hanging="360"/>
          </w:pPr>
        </w:pPrChange>
      </w:pPr>
      <w:ins w:id="1103" w:author="Dunn, Julia (NIH/NIMH) [F]" w:date="2020-04-07T18:04:00Z">
        <w:r w:rsidRPr="00355E6B">
          <w:rPr>
            <w:rFonts w:ascii="Arial" w:eastAsia="Arial" w:hAnsi="Arial" w:cs="Arial"/>
            <w:sz w:val="22"/>
            <w:szCs w:val="22"/>
          </w:rPr>
          <w:t>Once a week</w:t>
        </w:r>
      </w:ins>
    </w:p>
    <w:p w14:paraId="23841DFA" w14:textId="77777777" w:rsidR="00CD564C" w:rsidRPr="00355E6B" w:rsidRDefault="00CD564C" w:rsidP="00DE6A20">
      <w:pPr>
        <w:numPr>
          <w:ilvl w:val="1"/>
          <w:numId w:val="75"/>
        </w:numPr>
        <w:rPr>
          <w:ins w:id="1104" w:author="Dunn, Julia (NIH/NIMH) [F]" w:date="2020-04-07T18:04:00Z"/>
          <w:rFonts w:ascii="Arial" w:eastAsia="Arial" w:hAnsi="Arial" w:cs="Arial"/>
          <w:sz w:val="22"/>
          <w:szCs w:val="22"/>
        </w:rPr>
        <w:pPrChange w:id="1105" w:author="Dunn, Julia (NIH/NIMH) [F]" w:date="2020-04-09T16:54:00Z">
          <w:pPr>
            <w:numPr>
              <w:ilvl w:val="1"/>
              <w:numId w:val="10"/>
            </w:numPr>
            <w:ind w:left="1440" w:hanging="360"/>
          </w:pPr>
        </w:pPrChange>
      </w:pPr>
      <w:ins w:id="1106" w:author="Dunn, Julia (NIH/NIMH) [F]" w:date="2020-04-07T18:04:00Z">
        <w:r w:rsidRPr="00355E6B">
          <w:rPr>
            <w:rFonts w:ascii="Arial" w:eastAsia="Arial" w:hAnsi="Arial" w:cs="Arial"/>
            <w:sz w:val="22"/>
            <w:szCs w:val="22"/>
          </w:rPr>
          <w:t>Several times a week</w:t>
        </w:r>
      </w:ins>
    </w:p>
    <w:p w14:paraId="1E7ECE59" w14:textId="77777777" w:rsidR="00CD564C" w:rsidRPr="00355E6B" w:rsidRDefault="00CD564C" w:rsidP="00DE6A20">
      <w:pPr>
        <w:numPr>
          <w:ilvl w:val="1"/>
          <w:numId w:val="75"/>
        </w:numPr>
        <w:rPr>
          <w:ins w:id="1107" w:author="Dunn, Julia (NIH/NIMH) [F]" w:date="2020-04-07T18:04:00Z"/>
          <w:rFonts w:ascii="Arial" w:eastAsia="Arial" w:hAnsi="Arial" w:cs="Arial"/>
          <w:sz w:val="22"/>
          <w:szCs w:val="22"/>
        </w:rPr>
        <w:pPrChange w:id="1108" w:author="Dunn, Julia (NIH/NIMH) [F]" w:date="2020-04-09T16:54:00Z">
          <w:pPr>
            <w:numPr>
              <w:ilvl w:val="1"/>
              <w:numId w:val="10"/>
            </w:numPr>
            <w:ind w:left="1440" w:hanging="360"/>
          </w:pPr>
        </w:pPrChange>
      </w:pPr>
      <w:ins w:id="1109" w:author="Dunn, Julia (NIH/NIMH) [F]" w:date="2020-04-07T18:04:00Z">
        <w:r w:rsidRPr="00355E6B">
          <w:rPr>
            <w:rFonts w:ascii="Arial" w:eastAsia="Arial" w:hAnsi="Arial" w:cs="Arial"/>
            <w:sz w:val="22"/>
            <w:szCs w:val="22"/>
          </w:rPr>
          <w:t>Once a day</w:t>
        </w:r>
      </w:ins>
    </w:p>
    <w:p w14:paraId="01BEED99" w14:textId="77777777" w:rsidR="00CD564C" w:rsidRPr="00355E6B" w:rsidRDefault="00CD564C" w:rsidP="00DE6A20">
      <w:pPr>
        <w:numPr>
          <w:ilvl w:val="1"/>
          <w:numId w:val="75"/>
        </w:numPr>
        <w:rPr>
          <w:ins w:id="1110" w:author="Dunn, Julia (NIH/NIMH) [F]" w:date="2020-04-07T18:04:00Z"/>
          <w:rFonts w:ascii="Arial" w:eastAsia="Arial" w:hAnsi="Arial" w:cs="Arial"/>
          <w:sz w:val="22"/>
          <w:szCs w:val="22"/>
        </w:rPr>
        <w:pPrChange w:id="1111" w:author="Dunn, Julia (NIH/NIMH) [F]" w:date="2020-04-09T16:54:00Z">
          <w:pPr>
            <w:numPr>
              <w:ilvl w:val="1"/>
              <w:numId w:val="10"/>
            </w:numPr>
            <w:ind w:left="1440" w:hanging="360"/>
          </w:pPr>
        </w:pPrChange>
      </w:pPr>
      <w:ins w:id="1112" w:author="Dunn, Julia (NIH/NIMH) [F]" w:date="2020-04-07T18:04:00Z">
        <w:r w:rsidRPr="00355E6B">
          <w:rPr>
            <w:rFonts w:ascii="Arial" w:eastAsia="Arial" w:hAnsi="Arial" w:cs="Arial"/>
            <w:sz w:val="22"/>
            <w:szCs w:val="22"/>
          </w:rPr>
          <w:t>More than once a day</w:t>
        </w:r>
      </w:ins>
    </w:p>
    <w:p w14:paraId="00000151" w14:textId="56B439B5" w:rsidR="00067B04" w:rsidRPr="000F5E07" w:rsidDel="00E96FB9" w:rsidRDefault="00810D30" w:rsidP="00DE6A20">
      <w:pPr>
        <w:numPr>
          <w:ilvl w:val="1"/>
          <w:numId w:val="75"/>
        </w:numPr>
        <w:rPr>
          <w:del w:id="1113" w:author="Dunn, Julia (NIH/NIMH) [F]" w:date="2020-04-06T17:35:00Z"/>
          <w:rFonts w:ascii="Arial" w:eastAsia="Arial" w:hAnsi="Arial" w:cs="Arial"/>
          <w:b/>
          <w:bCs/>
          <w:sz w:val="22"/>
          <w:szCs w:val="22"/>
          <w:rPrChange w:id="1114" w:author="Dunn, Julia (NIH/NIMH) [F]" w:date="2020-04-07T18:04:00Z">
            <w:rPr>
              <w:del w:id="1115" w:author="Dunn, Julia (NIH/NIMH) [F]" w:date="2020-04-06T17:35:00Z"/>
              <w:rFonts w:ascii="Arial" w:eastAsia="Arial" w:hAnsi="Arial" w:cs="Arial"/>
              <w:sz w:val="22"/>
              <w:szCs w:val="22"/>
            </w:rPr>
          </w:rPrChange>
        </w:rPr>
        <w:pPrChange w:id="1116" w:author="Dunn, Julia (NIH/NIMH) [F]" w:date="2020-04-09T16:54:00Z">
          <w:pPr>
            <w:numPr>
              <w:ilvl w:val="1"/>
              <w:numId w:val="10"/>
            </w:numPr>
            <w:ind w:left="1440" w:hanging="360"/>
          </w:pPr>
        </w:pPrChange>
      </w:pPr>
      <w:ins w:id="1117" w:author="Dunn, Julia (NIH/NIMH) [F]" w:date="2020-04-06T18:15:00Z">
        <w:r w:rsidRPr="000F5E07">
          <w:rPr>
            <w:rFonts w:ascii="Arial" w:eastAsia="Arial" w:hAnsi="Arial" w:cs="Arial"/>
            <w:b/>
            <w:bCs/>
            <w:sz w:val="22"/>
            <w:szCs w:val="22"/>
            <w:rPrChange w:id="1118" w:author="Dunn, Julia (NIH/NIMH) [F]" w:date="2020-04-07T18:04:00Z">
              <w:rPr>
                <w:rFonts w:ascii="Arial" w:eastAsia="Arial" w:hAnsi="Arial" w:cs="Arial"/>
                <w:sz w:val="22"/>
                <w:szCs w:val="22"/>
              </w:rPr>
            </w:rPrChange>
          </w:rPr>
          <w:t>…</w:t>
        </w:r>
      </w:ins>
      <w:del w:id="1119" w:author="Dunn, Julia (NIH/NIMH) [F]" w:date="2020-04-06T17:35:00Z">
        <w:r w:rsidR="007C6F70" w:rsidRPr="000F5E07" w:rsidDel="00E96FB9">
          <w:rPr>
            <w:rFonts w:ascii="Arial" w:eastAsia="Arial" w:hAnsi="Arial" w:cs="Arial"/>
            <w:b/>
            <w:bCs/>
            <w:sz w:val="22"/>
            <w:szCs w:val="22"/>
            <w:rPrChange w:id="1120" w:author="Dunn, Julia (NIH/NIMH) [F]" w:date="2020-04-07T18:04:00Z">
              <w:rPr>
                <w:rFonts w:ascii="Arial" w:eastAsia="Arial" w:hAnsi="Arial" w:cs="Arial"/>
                <w:sz w:val="22"/>
                <w:szCs w:val="22"/>
              </w:rPr>
            </w:rPrChange>
          </w:rPr>
          <w:delText>Not at all</w:delText>
        </w:r>
      </w:del>
    </w:p>
    <w:p w14:paraId="00000152" w14:textId="6D43AA19" w:rsidR="00067B04" w:rsidDel="00E96FB9" w:rsidRDefault="007C6F70" w:rsidP="00DE6A20">
      <w:pPr>
        <w:numPr>
          <w:ilvl w:val="1"/>
          <w:numId w:val="75"/>
        </w:numPr>
        <w:rPr>
          <w:del w:id="1121" w:author="Dunn, Julia (NIH/NIMH) [F]" w:date="2020-04-06T17:35:00Z"/>
          <w:rFonts w:ascii="Arial" w:eastAsia="Arial" w:hAnsi="Arial" w:cs="Arial"/>
          <w:sz w:val="22"/>
          <w:szCs w:val="22"/>
        </w:rPr>
        <w:pPrChange w:id="1122" w:author="Dunn, Julia (NIH/NIMH) [F]" w:date="2020-04-09T16:54:00Z">
          <w:pPr>
            <w:numPr>
              <w:ilvl w:val="1"/>
              <w:numId w:val="10"/>
            </w:numPr>
            <w:ind w:left="1440" w:hanging="360"/>
          </w:pPr>
        </w:pPrChange>
      </w:pPr>
      <w:del w:id="1123" w:author="Dunn, Julia (NIH/NIMH) [F]" w:date="2020-04-06T17:35:00Z">
        <w:r w:rsidRPr="7213FF42" w:rsidDel="00E96FB9">
          <w:rPr>
            <w:rFonts w:ascii="Arial" w:eastAsia="Arial" w:hAnsi="Arial" w:cs="Arial"/>
            <w:sz w:val="22"/>
            <w:szCs w:val="22"/>
          </w:rPr>
          <w:delText>Rarely</w:delText>
        </w:r>
      </w:del>
    </w:p>
    <w:p w14:paraId="00000153" w14:textId="7D0AAEA7" w:rsidR="00067B04" w:rsidDel="00E96FB9" w:rsidRDefault="007C6F70" w:rsidP="00DE6A20">
      <w:pPr>
        <w:numPr>
          <w:ilvl w:val="1"/>
          <w:numId w:val="75"/>
        </w:numPr>
        <w:rPr>
          <w:del w:id="1124" w:author="Dunn, Julia (NIH/NIMH) [F]" w:date="2020-04-06T17:35:00Z"/>
          <w:rFonts w:ascii="Arial" w:eastAsia="Arial" w:hAnsi="Arial" w:cs="Arial"/>
          <w:sz w:val="22"/>
          <w:szCs w:val="22"/>
        </w:rPr>
        <w:pPrChange w:id="1125" w:author="Dunn, Julia (NIH/NIMH) [F]" w:date="2020-04-09T16:54:00Z">
          <w:pPr>
            <w:numPr>
              <w:ilvl w:val="1"/>
              <w:numId w:val="10"/>
            </w:numPr>
            <w:ind w:left="1440" w:hanging="360"/>
          </w:pPr>
        </w:pPrChange>
      </w:pPr>
      <w:del w:id="1126" w:author="Dunn, Julia (NIH/NIMH) [F]" w:date="2020-04-06T17:35:00Z">
        <w:r w:rsidRPr="7213FF42" w:rsidDel="00E96FB9">
          <w:rPr>
            <w:rFonts w:ascii="Arial" w:eastAsia="Arial" w:hAnsi="Arial" w:cs="Arial"/>
            <w:sz w:val="22"/>
            <w:szCs w:val="22"/>
          </w:rPr>
          <w:delText>Occasionally</w:delText>
        </w:r>
      </w:del>
    </w:p>
    <w:p w14:paraId="00000154" w14:textId="7B59CFC2" w:rsidR="00067B04" w:rsidDel="00E96FB9" w:rsidRDefault="007C6F70" w:rsidP="00DE6A20">
      <w:pPr>
        <w:numPr>
          <w:ilvl w:val="1"/>
          <w:numId w:val="75"/>
        </w:numPr>
        <w:rPr>
          <w:del w:id="1127" w:author="Dunn, Julia (NIH/NIMH) [F]" w:date="2020-04-06T17:35:00Z"/>
          <w:rFonts w:ascii="Arial" w:eastAsia="Arial" w:hAnsi="Arial" w:cs="Arial"/>
          <w:sz w:val="22"/>
          <w:szCs w:val="22"/>
        </w:rPr>
        <w:pPrChange w:id="1128" w:author="Dunn, Julia (NIH/NIMH) [F]" w:date="2020-04-09T16:54:00Z">
          <w:pPr>
            <w:numPr>
              <w:ilvl w:val="1"/>
              <w:numId w:val="10"/>
            </w:numPr>
            <w:ind w:left="1440" w:hanging="360"/>
          </w:pPr>
        </w:pPrChange>
      </w:pPr>
      <w:del w:id="1129" w:author="Dunn, Julia (NIH/NIMH) [F]" w:date="2020-04-06T17:35:00Z">
        <w:r w:rsidRPr="7213FF42" w:rsidDel="00E96FB9">
          <w:rPr>
            <w:rFonts w:ascii="Arial" w:eastAsia="Arial" w:hAnsi="Arial" w:cs="Arial"/>
            <w:sz w:val="22"/>
            <w:szCs w:val="22"/>
          </w:rPr>
          <w:delText>Often</w:delText>
        </w:r>
      </w:del>
    </w:p>
    <w:p w14:paraId="67E3332A" w14:textId="4EA32ADB" w:rsidR="00BB37E6" w:rsidDel="00E96FB9" w:rsidRDefault="007C6F70" w:rsidP="00DE6A20">
      <w:pPr>
        <w:numPr>
          <w:ilvl w:val="1"/>
          <w:numId w:val="75"/>
        </w:numPr>
        <w:spacing w:after="200"/>
        <w:rPr>
          <w:del w:id="1130" w:author="Dunn, Julia (NIH/NIMH) [F]" w:date="2020-04-06T17:35:00Z"/>
          <w:rFonts w:ascii="Arial" w:eastAsia="Arial" w:hAnsi="Arial" w:cs="Arial"/>
          <w:sz w:val="22"/>
          <w:szCs w:val="22"/>
        </w:rPr>
        <w:pPrChange w:id="1131" w:author="Dunn, Julia (NIH/NIMH) [F]" w:date="2020-04-09T16:54:00Z">
          <w:pPr>
            <w:numPr>
              <w:ilvl w:val="1"/>
              <w:numId w:val="10"/>
            </w:numPr>
            <w:spacing w:after="200"/>
            <w:ind w:left="1440" w:hanging="360"/>
          </w:pPr>
        </w:pPrChange>
      </w:pPr>
      <w:del w:id="1132" w:author="Dunn, Julia (NIH/NIMH) [F]" w:date="2020-04-06T17:35:00Z">
        <w:r w:rsidRPr="7213FF42" w:rsidDel="00E96FB9">
          <w:rPr>
            <w:rFonts w:ascii="Arial" w:eastAsia="Arial" w:hAnsi="Arial" w:cs="Arial"/>
            <w:sz w:val="22"/>
            <w:szCs w:val="22"/>
          </w:rPr>
          <w:delText>Regularly</w:delText>
        </w:r>
      </w:del>
    </w:p>
    <w:p w14:paraId="00000156" w14:textId="77777777" w:rsidR="00067B04" w:rsidRDefault="007C6F70" w:rsidP="00DE6A20">
      <w:pPr>
        <w:numPr>
          <w:ilvl w:val="0"/>
          <w:numId w:val="75"/>
        </w:numPr>
        <w:spacing w:before="200"/>
        <w:rPr>
          <w:sz w:val="22"/>
          <w:szCs w:val="22"/>
        </w:rPr>
        <w:pPrChange w:id="1133" w:author="Dunn, Julia (NIH/NIMH) [F]" w:date="2020-04-09T16:54:00Z">
          <w:pPr>
            <w:numPr>
              <w:numId w:val="10"/>
            </w:numPr>
            <w:spacing w:before="200"/>
            <w:ind w:left="720" w:hanging="360"/>
          </w:pPr>
        </w:pPrChange>
      </w:pPr>
      <w:del w:id="1134" w:author="Dunn, Julia (NIH/NIMH) [F]" w:date="2020-04-06T18:15:00Z">
        <w:r w:rsidRPr="7213FF42" w:rsidDel="00810D30">
          <w:rPr>
            <w:rFonts w:ascii="Arial" w:eastAsia="Arial" w:hAnsi="Arial" w:cs="Arial"/>
            <w:b/>
            <w:bCs/>
            <w:sz w:val="22"/>
            <w:szCs w:val="22"/>
          </w:rPr>
          <w:delText>…</w:delText>
        </w:r>
      </w:del>
      <w:r w:rsidRPr="7213FF42">
        <w:rPr>
          <w:rFonts w:ascii="Arial" w:eastAsia="Arial" w:hAnsi="Arial" w:cs="Arial"/>
          <w:b/>
          <w:bCs/>
          <w:sz w:val="22"/>
          <w:szCs w:val="22"/>
        </w:rPr>
        <w:t xml:space="preserve"> sleeping medications or sedatives/hypnotics?</w:t>
      </w:r>
    </w:p>
    <w:p w14:paraId="3D662804" w14:textId="77777777" w:rsidR="000F5E07" w:rsidRPr="00355E6B" w:rsidRDefault="000F5E07" w:rsidP="00DE6A20">
      <w:pPr>
        <w:numPr>
          <w:ilvl w:val="1"/>
          <w:numId w:val="75"/>
        </w:numPr>
        <w:rPr>
          <w:ins w:id="1135" w:author="Dunn, Julia (NIH/NIMH) [F]" w:date="2020-04-07T18:04:00Z"/>
          <w:rFonts w:ascii="Arial" w:eastAsia="Arial" w:hAnsi="Arial" w:cs="Arial"/>
          <w:sz w:val="22"/>
          <w:szCs w:val="22"/>
        </w:rPr>
        <w:pPrChange w:id="1136" w:author="Dunn, Julia (NIH/NIMH) [F]" w:date="2020-04-09T16:54:00Z">
          <w:pPr>
            <w:numPr>
              <w:ilvl w:val="1"/>
              <w:numId w:val="10"/>
            </w:numPr>
            <w:ind w:left="1440" w:hanging="360"/>
          </w:pPr>
        </w:pPrChange>
      </w:pPr>
      <w:ins w:id="1137" w:author="Dunn, Julia (NIH/NIMH) [F]" w:date="2020-04-07T18:04:00Z">
        <w:r w:rsidRPr="00355E6B">
          <w:rPr>
            <w:rFonts w:ascii="Arial" w:eastAsia="Arial" w:hAnsi="Arial" w:cs="Arial"/>
            <w:sz w:val="22"/>
            <w:szCs w:val="22"/>
          </w:rPr>
          <w:t>Not at all</w:t>
        </w:r>
      </w:ins>
    </w:p>
    <w:p w14:paraId="1319ED6F" w14:textId="77777777" w:rsidR="000F5E07" w:rsidRPr="00355E6B" w:rsidRDefault="000F5E07" w:rsidP="00DE6A20">
      <w:pPr>
        <w:numPr>
          <w:ilvl w:val="1"/>
          <w:numId w:val="75"/>
        </w:numPr>
        <w:rPr>
          <w:ins w:id="1138" w:author="Dunn, Julia (NIH/NIMH) [F]" w:date="2020-04-07T18:04:00Z"/>
          <w:rFonts w:ascii="Arial" w:eastAsia="Arial" w:hAnsi="Arial" w:cs="Arial"/>
          <w:sz w:val="22"/>
          <w:szCs w:val="22"/>
        </w:rPr>
        <w:pPrChange w:id="1139" w:author="Dunn, Julia (NIH/NIMH) [F]" w:date="2020-04-09T16:54:00Z">
          <w:pPr>
            <w:numPr>
              <w:ilvl w:val="1"/>
              <w:numId w:val="10"/>
            </w:numPr>
            <w:ind w:left="1440" w:hanging="360"/>
          </w:pPr>
        </w:pPrChange>
      </w:pPr>
      <w:ins w:id="1140" w:author="Dunn, Julia (NIH/NIMH) [F]" w:date="2020-04-07T18:04:00Z">
        <w:r w:rsidRPr="00355E6B">
          <w:rPr>
            <w:rFonts w:ascii="Arial" w:eastAsia="Arial" w:hAnsi="Arial" w:cs="Arial"/>
            <w:sz w:val="22"/>
            <w:szCs w:val="22"/>
          </w:rPr>
          <w:t xml:space="preserve">Rarely  </w:t>
        </w:r>
      </w:ins>
    </w:p>
    <w:p w14:paraId="64B675D7" w14:textId="77777777" w:rsidR="000F5E07" w:rsidRPr="00355E6B" w:rsidRDefault="000F5E07" w:rsidP="00DE6A20">
      <w:pPr>
        <w:numPr>
          <w:ilvl w:val="1"/>
          <w:numId w:val="75"/>
        </w:numPr>
        <w:rPr>
          <w:ins w:id="1141" w:author="Dunn, Julia (NIH/NIMH) [F]" w:date="2020-04-07T18:04:00Z"/>
          <w:rFonts w:ascii="Arial" w:eastAsia="Arial" w:hAnsi="Arial" w:cs="Arial"/>
          <w:sz w:val="22"/>
          <w:szCs w:val="22"/>
        </w:rPr>
        <w:pPrChange w:id="1142" w:author="Dunn, Julia (NIH/NIMH) [F]" w:date="2020-04-09T16:54:00Z">
          <w:pPr>
            <w:numPr>
              <w:ilvl w:val="1"/>
              <w:numId w:val="10"/>
            </w:numPr>
            <w:ind w:left="1440" w:hanging="360"/>
          </w:pPr>
        </w:pPrChange>
      </w:pPr>
      <w:ins w:id="1143" w:author="Dunn, Julia (NIH/NIMH) [F]" w:date="2020-04-07T18:04:00Z">
        <w:r w:rsidRPr="00355E6B">
          <w:rPr>
            <w:rFonts w:ascii="Arial" w:eastAsia="Arial" w:hAnsi="Arial" w:cs="Arial"/>
            <w:sz w:val="22"/>
            <w:szCs w:val="22"/>
          </w:rPr>
          <w:t>Once a month</w:t>
        </w:r>
      </w:ins>
    </w:p>
    <w:p w14:paraId="46D3B3FD" w14:textId="77777777" w:rsidR="000F5E07" w:rsidRPr="00355E6B" w:rsidRDefault="000F5E07" w:rsidP="00DE6A20">
      <w:pPr>
        <w:numPr>
          <w:ilvl w:val="1"/>
          <w:numId w:val="75"/>
        </w:numPr>
        <w:rPr>
          <w:ins w:id="1144" w:author="Dunn, Julia (NIH/NIMH) [F]" w:date="2020-04-07T18:04:00Z"/>
          <w:rFonts w:ascii="Arial" w:eastAsia="Arial" w:hAnsi="Arial" w:cs="Arial"/>
          <w:sz w:val="22"/>
          <w:szCs w:val="22"/>
        </w:rPr>
        <w:pPrChange w:id="1145" w:author="Dunn, Julia (NIH/NIMH) [F]" w:date="2020-04-09T16:54:00Z">
          <w:pPr>
            <w:numPr>
              <w:ilvl w:val="1"/>
              <w:numId w:val="10"/>
            </w:numPr>
            <w:ind w:left="1440" w:hanging="360"/>
          </w:pPr>
        </w:pPrChange>
      </w:pPr>
      <w:ins w:id="1146" w:author="Dunn, Julia (NIH/NIMH) [F]" w:date="2020-04-07T18:04:00Z">
        <w:r w:rsidRPr="00355E6B">
          <w:rPr>
            <w:rFonts w:ascii="Arial" w:eastAsia="Arial" w:hAnsi="Arial" w:cs="Arial"/>
            <w:sz w:val="22"/>
            <w:szCs w:val="22"/>
          </w:rPr>
          <w:t>Several times a month</w:t>
        </w:r>
      </w:ins>
    </w:p>
    <w:p w14:paraId="42ACC68E" w14:textId="77777777" w:rsidR="000F5E07" w:rsidRPr="00355E6B" w:rsidRDefault="000F5E07" w:rsidP="00DE6A20">
      <w:pPr>
        <w:numPr>
          <w:ilvl w:val="1"/>
          <w:numId w:val="75"/>
        </w:numPr>
        <w:rPr>
          <w:ins w:id="1147" w:author="Dunn, Julia (NIH/NIMH) [F]" w:date="2020-04-07T18:04:00Z"/>
          <w:rFonts w:ascii="Arial" w:eastAsia="Arial" w:hAnsi="Arial" w:cs="Arial"/>
          <w:sz w:val="22"/>
          <w:szCs w:val="22"/>
        </w:rPr>
        <w:pPrChange w:id="1148" w:author="Dunn, Julia (NIH/NIMH) [F]" w:date="2020-04-09T16:54:00Z">
          <w:pPr>
            <w:numPr>
              <w:ilvl w:val="1"/>
              <w:numId w:val="10"/>
            </w:numPr>
            <w:ind w:left="1440" w:hanging="360"/>
          </w:pPr>
        </w:pPrChange>
      </w:pPr>
      <w:ins w:id="1149" w:author="Dunn, Julia (NIH/NIMH) [F]" w:date="2020-04-07T18:04:00Z">
        <w:r w:rsidRPr="00355E6B">
          <w:rPr>
            <w:rFonts w:ascii="Arial" w:eastAsia="Arial" w:hAnsi="Arial" w:cs="Arial"/>
            <w:sz w:val="22"/>
            <w:szCs w:val="22"/>
          </w:rPr>
          <w:t>Once a week</w:t>
        </w:r>
      </w:ins>
    </w:p>
    <w:p w14:paraId="794A00A9" w14:textId="77777777" w:rsidR="000F5E07" w:rsidRPr="00355E6B" w:rsidRDefault="000F5E07" w:rsidP="00DE6A20">
      <w:pPr>
        <w:numPr>
          <w:ilvl w:val="1"/>
          <w:numId w:val="75"/>
        </w:numPr>
        <w:rPr>
          <w:ins w:id="1150" w:author="Dunn, Julia (NIH/NIMH) [F]" w:date="2020-04-07T18:04:00Z"/>
          <w:rFonts w:ascii="Arial" w:eastAsia="Arial" w:hAnsi="Arial" w:cs="Arial"/>
          <w:sz w:val="22"/>
          <w:szCs w:val="22"/>
        </w:rPr>
        <w:pPrChange w:id="1151" w:author="Dunn, Julia (NIH/NIMH) [F]" w:date="2020-04-09T16:54:00Z">
          <w:pPr>
            <w:numPr>
              <w:ilvl w:val="1"/>
              <w:numId w:val="10"/>
            </w:numPr>
            <w:ind w:left="1440" w:hanging="360"/>
          </w:pPr>
        </w:pPrChange>
      </w:pPr>
      <w:ins w:id="1152" w:author="Dunn, Julia (NIH/NIMH) [F]" w:date="2020-04-07T18:04:00Z">
        <w:r w:rsidRPr="00355E6B">
          <w:rPr>
            <w:rFonts w:ascii="Arial" w:eastAsia="Arial" w:hAnsi="Arial" w:cs="Arial"/>
            <w:sz w:val="22"/>
            <w:szCs w:val="22"/>
          </w:rPr>
          <w:t>Several times a week</w:t>
        </w:r>
      </w:ins>
    </w:p>
    <w:p w14:paraId="270853C0" w14:textId="77777777" w:rsidR="000F5E07" w:rsidRPr="00355E6B" w:rsidRDefault="000F5E07" w:rsidP="00DE6A20">
      <w:pPr>
        <w:numPr>
          <w:ilvl w:val="1"/>
          <w:numId w:val="75"/>
        </w:numPr>
        <w:rPr>
          <w:ins w:id="1153" w:author="Dunn, Julia (NIH/NIMH) [F]" w:date="2020-04-07T18:04:00Z"/>
          <w:rFonts w:ascii="Arial" w:eastAsia="Arial" w:hAnsi="Arial" w:cs="Arial"/>
          <w:sz w:val="22"/>
          <w:szCs w:val="22"/>
        </w:rPr>
        <w:pPrChange w:id="1154" w:author="Dunn, Julia (NIH/NIMH) [F]" w:date="2020-04-09T16:54:00Z">
          <w:pPr>
            <w:numPr>
              <w:ilvl w:val="1"/>
              <w:numId w:val="10"/>
            </w:numPr>
            <w:ind w:left="1440" w:hanging="360"/>
          </w:pPr>
        </w:pPrChange>
      </w:pPr>
      <w:ins w:id="1155" w:author="Dunn, Julia (NIH/NIMH) [F]" w:date="2020-04-07T18:04:00Z">
        <w:r w:rsidRPr="00355E6B">
          <w:rPr>
            <w:rFonts w:ascii="Arial" w:eastAsia="Arial" w:hAnsi="Arial" w:cs="Arial"/>
            <w:sz w:val="22"/>
            <w:szCs w:val="22"/>
          </w:rPr>
          <w:t>Once a day</w:t>
        </w:r>
      </w:ins>
    </w:p>
    <w:p w14:paraId="0581A613" w14:textId="77777777" w:rsidR="000F5E07" w:rsidRPr="00355E6B" w:rsidRDefault="000F5E07" w:rsidP="00DE6A20">
      <w:pPr>
        <w:numPr>
          <w:ilvl w:val="1"/>
          <w:numId w:val="75"/>
        </w:numPr>
        <w:rPr>
          <w:ins w:id="1156" w:author="Dunn, Julia (NIH/NIMH) [F]" w:date="2020-04-07T18:04:00Z"/>
          <w:rFonts w:ascii="Arial" w:eastAsia="Arial" w:hAnsi="Arial" w:cs="Arial"/>
          <w:sz w:val="22"/>
          <w:szCs w:val="22"/>
        </w:rPr>
        <w:pPrChange w:id="1157" w:author="Dunn, Julia (NIH/NIMH) [F]" w:date="2020-04-09T16:54:00Z">
          <w:pPr>
            <w:numPr>
              <w:ilvl w:val="1"/>
              <w:numId w:val="10"/>
            </w:numPr>
            <w:ind w:left="1440" w:hanging="360"/>
          </w:pPr>
        </w:pPrChange>
      </w:pPr>
      <w:ins w:id="1158" w:author="Dunn, Julia (NIH/NIMH) [F]" w:date="2020-04-07T18:04:00Z">
        <w:r w:rsidRPr="00355E6B">
          <w:rPr>
            <w:rFonts w:ascii="Arial" w:eastAsia="Arial" w:hAnsi="Arial" w:cs="Arial"/>
            <w:sz w:val="22"/>
            <w:szCs w:val="22"/>
          </w:rPr>
          <w:t>More than once a day</w:t>
        </w:r>
      </w:ins>
    </w:p>
    <w:p w14:paraId="00000157" w14:textId="540E231E" w:rsidR="00067B04" w:rsidRPr="000F5E07" w:rsidDel="00810D30" w:rsidRDefault="007C6F70">
      <w:pPr>
        <w:rPr>
          <w:del w:id="1159" w:author="Dunn, Julia (NIH/NIMH) [F]" w:date="2020-04-06T17:35:00Z"/>
          <w:rFonts w:ascii="Arial" w:eastAsia="Arial" w:hAnsi="Arial" w:cs="Arial"/>
          <w:sz w:val="22"/>
          <w:szCs w:val="22"/>
          <w:rPrChange w:id="1160" w:author="Dunn, Julia (NIH/NIMH) [F]" w:date="2020-04-07T18:04:00Z">
            <w:rPr>
              <w:del w:id="1161" w:author="Dunn, Julia (NIH/NIMH) [F]" w:date="2020-04-06T17:35:00Z"/>
            </w:rPr>
          </w:rPrChange>
        </w:rPr>
      </w:pPr>
      <w:del w:id="1162" w:author="Dunn, Julia (NIH/NIMH) [F]" w:date="2020-04-06T17:35:00Z">
        <w:r w:rsidRPr="000F5E07" w:rsidDel="00E96FB9">
          <w:rPr>
            <w:rFonts w:ascii="Arial" w:eastAsia="Arial" w:hAnsi="Arial" w:cs="Arial"/>
            <w:sz w:val="22"/>
            <w:szCs w:val="22"/>
            <w:rPrChange w:id="1163" w:author="Dunn, Julia (NIH/NIMH) [F]" w:date="2020-04-07T18:04:00Z">
              <w:rPr/>
            </w:rPrChange>
          </w:rPr>
          <w:delText>Not at all</w:delText>
        </w:r>
      </w:del>
    </w:p>
    <w:p w14:paraId="00000158" w14:textId="497A4DB7" w:rsidR="00067B04" w:rsidDel="00E96FB9" w:rsidRDefault="007C6F70">
      <w:pPr>
        <w:rPr>
          <w:del w:id="1164" w:author="Dunn, Julia (NIH/NIMH) [F]" w:date="2020-04-06T17:35:00Z"/>
        </w:rPr>
        <w:pPrChange w:id="1165" w:author="Dunn, Julia (NIH/NIMH) [F]" w:date="2020-04-07T18:04:00Z">
          <w:pPr>
            <w:numPr>
              <w:ilvl w:val="1"/>
              <w:numId w:val="10"/>
            </w:numPr>
            <w:ind w:left="1440" w:hanging="360"/>
          </w:pPr>
        </w:pPrChange>
      </w:pPr>
      <w:del w:id="1166" w:author="Dunn, Julia (NIH/NIMH) [F]" w:date="2020-04-06T17:35:00Z">
        <w:r w:rsidRPr="7213FF42" w:rsidDel="00E96FB9">
          <w:delText>Rarely</w:delText>
        </w:r>
      </w:del>
    </w:p>
    <w:p w14:paraId="00000159" w14:textId="62A1D716" w:rsidR="00067B04" w:rsidDel="00E96FB9" w:rsidRDefault="007C6F70">
      <w:pPr>
        <w:rPr>
          <w:del w:id="1167" w:author="Dunn, Julia (NIH/NIMH) [F]" w:date="2020-04-06T17:35:00Z"/>
        </w:rPr>
        <w:pPrChange w:id="1168" w:author="Dunn, Julia (NIH/NIMH) [F]" w:date="2020-04-07T18:04:00Z">
          <w:pPr>
            <w:numPr>
              <w:ilvl w:val="1"/>
              <w:numId w:val="10"/>
            </w:numPr>
            <w:ind w:left="1440" w:hanging="360"/>
          </w:pPr>
        </w:pPrChange>
      </w:pPr>
      <w:del w:id="1169" w:author="Dunn, Julia (NIH/NIMH) [F]" w:date="2020-04-06T17:35:00Z">
        <w:r w:rsidRPr="7213FF42" w:rsidDel="00E96FB9">
          <w:delText>Occasionally</w:delText>
        </w:r>
      </w:del>
    </w:p>
    <w:p w14:paraId="0000015A" w14:textId="305143A2" w:rsidR="00067B04" w:rsidDel="00E96FB9" w:rsidRDefault="007C6F70">
      <w:pPr>
        <w:rPr>
          <w:del w:id="1170" w:author="Dunn, Julia (NIH/NIMH) [F]" w:date="2020-04-06T17:35:00Z"/>
        </w:rPr>
        <w:pPrChange w:id="1171" w:author="Dunn, Julia (NIH/NIMH) [F]" w:date="2020-04-07T18:04:00Z">
          <w:pPr>
            <w:numPr>
              <w:ilvl w:val="1"/>
              <w:numId w:val="10"/>
            </w:numPr>
            <w:ind w:left="1440" w:hanging="360"/>
          </w:pPr>
        </w:pPrChange>
      </w:pPr>
      <w:del w:id="1172" w:author="Dunn, Julia (NIH/NIMH) [F]" w:date="2020-04-06T17:35:00Z">
        <w:r w:rsidRPr="7213FF42" w:rsidDel="00E96FB9">
          <w:delText>Often</w:delText>
        </w:r>
      </w:del>
    </w:p>
    <w:p w14:paraId="000001D2" w14:textId="619DC187" w:rsidR="00067B04" w:rsidRPr="00933620" w:rsidDel="00E96FB9" w:rsidRDefault="007C6F70">
      <w:pPr>
        <w:rPr>
          <w:del w:id="1173" w:author="Dunn, Julia (NIH/NIMH) [F]" w:date="2020-04-06T17:35:00Z"/>
          <w:highlight w:val="white"/>
        </w:rPr>
        <w:pPrChange w:id="1174" w:author="Dunn, Julia (NIH/NIMH) [F]" w:date="2020-04-07T18:04:00Z">
          <w:pPr>
            <w:numPr>
              <w:ilvl w:val="1"/>
              <w:numId w:val="10"/>
            </w:numPr>
            <w:spacing w:after="240"/>
            <w:ind w:left="1440" w:hanging="360"/>
          </w:pPr>
        </w:pPrChange>
      </w:pPr>
      <w:del w:id="1175" w:author="Dunn, Julia (NIH/NIMH) [F]" w:date="2020-04-06T17:35:00Z">
        <w:r w:rsidRPr="7213FF42" w:rsidDel="00E96FB9">
          <w:delText>Regularly</w:delText>
        </w:r>
        <w:bookmarkStart w:id="1176" w:name="_heading=h.n9213zgx5apm" w:colFirst="0" w:colLast="0"/>
        <w:bookmarkEnd w:id="1176"/>
      </w:del>
    </w:p>
    <w:p w14:paraId="52366B26" w14:textId="216194A4" w:rsidR="00810D30" w:rsidRDefault="009376B8">
      <w:pPr>
        <w:rPr>
          <w:rFonts w:ascii="Arial" w:eastAsiaTheme="majorEastAsia" w:hAnsi="Arial" w:cstheme="majorBidi"/>
          <w:b/>
          <w:sz w:val="28"/>
          <w:szCs w:val="26"/>
        </w:rPr>
      </w:pPr>
      <w:del w:id="1177" w:author="Dunn, Julia (NIH/NIMH) [F]" w:date="2020-04-06T18:15:00Z">
        <w:r w:rsidDel="00810D30">
          <w:rPr>
            <w:sz w:val="28"/>
          </w:rPr>
          <w:br w:type="page"/>
        </w:r>
      </w:del>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ins w:id="1178" w:author="Dunn, Julia (NIH/NIMH) [F]" w:date="2020-04-06T17:36: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59C8D48" w14:textId="77777777" w:rsidR="00CD14E8" w:rsidRDefault="00CD14E8" w:rsidP="001C0452">
      <w:pPr>
        <w:rPr>
          <w:rFonts w:ascii="Arial" w:eastAsia="Arial" w:hAnsi="Arial" w:cs="Arial"/>
          <w:b/>
          <w:sz w:val="22"/>
          <w:szCs w:val="22"/>
        </w:rPr>
      </w:pPr>
    </w:p>
    <w:p w14:paraId="526369B4" w14:textId="77777777" w:rsidR="00CD14E8" w:rsidRPr="00810D30" w:rsidRDefault="00CD14E8" w:rsidP="00DE6A20">
      <w:pPr>
        <w:pStyle w:val="ListParagraph"/>
        <w:numPr>
          <w:ilvl w:val="0"/>
          <w:numId w:val="75"/>
        </w:numPr>
        <w:rPr>
          <w:ins w:id="1179" w:author="Dunn, Julia (NIH/NIMH) [F]" w:date="2020-04-06T17:36:00Z"/>
          <w:b/>
          <w:bCs/>
          <w:sz w:val="22"/>
          <w:szCs w:val="22"/>
          <w:rPrChange w:id="1180" w:author="Dunn, Julia (NIH/NIMH) [F]" w:date="2020-04-06T18:16:00Z">
            <w:rPr>
              <w:ins w:id="1181" w:author="Dunn, Julia (NIH/NIMH) [F]" w:date="2020-04-06T17:36:00Z"/>
              <w:sz w:val="22"/>
              <w:szCs w:val="22"/>
            </w:rPr>
          </w:rPrChange>
        </w:rPr>
        <w:pPrChange w:id="1182" w:author="Dunn, Julia (NIH/NIMH) [F]" w:date="2020-04-09T16:54:00Z">
          <w:pPr>
            <w:pStyle w:val="ListParagraph"/>
            <w:numPr>
              <w:numId w:val="10"/>
            </w:numPr>
            <w:ind w:hanging="360"/>
          </w:pPr>
        </w:pPrChange>
      </w:pPr>
      <w:ins w:id="1183" w:author="Dunn, Julia (NIH/NIMH) [F]" w:date="2020-04-06T17:36:00Z">
        <w:r w:rsidRPr="00810D30">
          <w:rPr>
            <w:b/>
            <w:bCs/>
            <w:sz w:val="22"/>
            <w:szCs w:val="22"/>
            <w:rPrChange w:id="1184" w:author="Dunn, Julia (NIH/NIMH) [F]" w:date="2020-04-06T18:16:00Z">
              <w:rPr>
                <w:sz w:val="22"/>
                <w:szCs w:val="22"/>
              </w:rPr>
            </w:rPrChange>
          </w:rPr>
          <w:t xml:space="preserve"> </w:t>
        </w:r>
        <w:r w:rsidRPr="00810D30">
          <w:rPr>
            <w:rFonts w:ascii="Arial" w:eastAsia="Arial" w:hAnsi="Arial" w:cs="Arial"/>
            <w:b/>
            <w:bCs/>
            <w:sz w:val="22"/>
            <w:szCs w:val="22"/>
            <w:rPrChange w:id="1185" w:author="Dunn, Julia (NIH/NIMH) [F]" w:date="2020-04-06T18:16:00Z">
              <w:rPr>
                <w:rFonts w:ascii="Arial" w:eastAsia="Arial" w:hAnsi="Arial" w:cs="Arial"/>
                <w:sz w:val="22"/>
                <w:szCs w:val="22"/>
              </w:rPr>
            </w:rPrChange>
          </w:rPr>
          <w:t>..</w:t>
        </w:r>
        <w:commentRangeStart w:id="1186"/>
        <w:r w:rsidRPr="00810D30">
          <w:rPr>
            <w:rFonts w:ascii="Arial" w:eastAsia="Arial" w:hAnsi="Arial" w:cs="Arial"/>
            <w:b/>
            <w:bCs/>
            <w:sz w:val="22"/>
            <w:szCs w:val="22"/>
            <w:rPrChange w:id="1187" w:author="Dunn, Julia (NIH/NIMH) [F]" w:date="2020-04-06T18:16:00Z">
              <w:rPr>
                <w:rFonts w:ascii="Arial" w:eastAsia="Arial" w:hAnsi="Arial" w:cs="Arial"/>
                <w:sz w:val="22"/>
                <w:szCs w:val="22"/>
              </w:rPr>
            </w:rPrChange>
          </w:rPr>
          <w:t>.on average, what time did your child go to bed on WEEKDAYS?</w:t>
        </w:r>
      </w:ins>
    </w:p>
    <w:p w14:paraId="4ADAF2E9" w14:textId="77777777" w:rsidR="00CD14E8" w:rsidRDefault="00CD14E8">
      <w:pPr>
        <w:pStyle w:val="ListParagraph"/>
        <w:numPr>
          <w:ilvl w:val="0"/>
          <w:numId w:val="38"/>
        </w:numPr>
        <w:rPr>
          <w:ins w:id="1188" w:author="Dunn, Julia (NIH/NIMH) [F]" w:date="2020-04-06T17:36:00Z"/>
          <w:sz w:val="22"/>
          <w:szCs w:val="22"/>
        </w:rPr>
        <w:pPrChange w:id="1189" w:author="Dunn, Julia (NIH/NIMH) [F]" w:date="2020-04-06T18:16:00Z">
          <w:pPr>
            <w:pStyle w:val="ListParagraph"/>
            <w:numPr>
              <w:numId w:val="35"/>
            </w:numPr>
            <w:ind w:left="1440" w:hanging="360"/>
          </w:pPr>
        </w:pPrChange>
      </w:pPr>
      <w:ins w:id="1190" w:author="Dunn, Julia (NIH/NIMH) [F]" w:date="2020-04-06T17:36:00Z">
        <w:r w:rsidRPr="7213FF42">
          <w:rPr>
            <w:rFonts w:ascii="Arial" w:eastAsia="Arial" w:hAnsi="Arial" w:cs="Arial"/>
            <w:sz w:val="22"/>
            <w:szCs w:val="22"/>
          </w:rPr>
          <w:t>Before 8 pm</w:t>
        </w:r>
      </w:ins>
    </w:p>
    <w:p w14:paraId="4CA5B5C0" w14:textId="6046731C" w:rsidR="00CD14E8" w:rsidRDefault="00CD14E8">
      <w:pPr>
        <w:pStyle w:val="ListParagraph"/>
        <w:numPr>
          <w:ilvl w:val="0"/>
          <w:numId w:val="38"/>
        </w:numPr>
        <w:rPr>
          <w:ins w:id="1191" w:author="Dunn, Julia (NIH/NIMH) [F]" w:date="2020-04-06T17:36:00Z"/>
          <w:sz w:val="22"/>
          <w:szCs w:val="22"/>
        </w:rPr>
        <w:pPrChange w:id="1192" w:author="Dunn, Julia (NIH/NIMH) [F]" w:date="2020-04-06T18:16:00Z">
          <w:pPr>
            <w:pStyle w:val="ListParagraph"/>
            <w:numPr>
              <w:numId w:val="35"/>
            </w:numPr>
            <w:ind w:left="1440" w:hanging="360"/>
          </w:pPr>
        </w:pPrChange>
      </w:pPr>
      <w:ins w:id="1193" w:author="Dunn, Julia (NIH/NIMH) [F]" w:date="2020-04-06T17:36:00Z">
        <w:r w:rsidRPr="7213FF42">
          <w:rPr>
            <w:rFonts w:ascii="Arial" w:eastAsia="Arial" w:hAnsi="Arial" w:cs="Arial"/>
            <w:sz w:val="22"/>
            <w:szCs w:val="22"/>
          </w:rPr>
          <w:t>8</w:t>
        </w:r>
      </w:ins>
      <w:ins w:id="1194" w:author="Foote, Beth (NIH/NIMH) [F]" w:date="2020-04-09T15:46:00Z">
        <w:r w:rsidR="002A628D">
          <w:rPr>
            <w:rFonts w:ascii="Arial" w:eastAsia="Arial" w:hAnsi="Arial" w:cs="Arial"/>
            <w:sz w:val="22"/>
            <w:szCs w:val="22"/>
          </w:rPr>
          <w:t xml:space="preserve"> pm</w:t>
        </w:r>
        <w:del w:id="1195" w:author="Dunn, Julia (NIH/NIMH) [F]" w:date="2020-04-09T17:00:00Z">
          <w:r w:rsidR="002A628D" w:rsidDel="00EC2DE3">
            <w:rPr>
              <w:rFonts w:ascii="Arial" w:eastAsia="Arial" w:hAnsi="Arial" w:cs="Arial"/>
              <w:sz w:val="22"/>
              <w:szCs w:val="22"/>
            </w:rPr>
            <w:delText xml:space="preserve"> </w:delText>
          </w:r>
        </w:del>
      </w:ins>
      <w:ins w:id="1196" w:author="Dunn, Julia (NIH/NIMH) [F]" w:date="2020-04-06T17:36:00Z">
        <w:r w:rsidRPr="7213FF42">
          <w:rPr>
            <w:rFonts w:ascii="Arial" w:eastAsia="Arial" w:hAnsi="Arial" w:cs="Arial"/>
            <w:sz w:val="22"/>
            <w:szCs w:val="22"/>
          </w:rPr>
          <w:t>-10 pm</w:t>
        </w:r>
      </w:ins>
    </w:p>
    <w:p w14:paraId="0C3A702D" w14:textId="3559D75C" w:rsidR="00CD14E8" w:rsidRDefault="00CD14E8">
      <w:pPr>
        <w:pStyle w:val="ListParagraph"/>
        <w:numPr>
          <w:ilvl w:val="0"/>
          <w:numId w:val="38"/>
        </w:numPr>
        <w:rPr>
          <w:ins w:id="1197" w:author="Dunn, Julia (NIH/NIMH) [F]" w:date="2020-04-06T17:36:00Z"/>
          <w:sz w:val="22"/>
          <w:szCs w:val="22"/>
        </w:rPr>
        <w:pPrChange w:id="1198" w:author="Dunn, Julia (NIH/NIMH) [F]" w:date="2020-04-06T18:16:00Z">
          <w:pPr>
            <w:pStyle w:val="ListParagraph"/>
            <w:numPr>
              <w:numId w:val="35"/>
            </w:numPr>
            <w:ind w:left="1440" w:hanging="360"/>
          </w:pPr>
        </w:pPrChange>
      </w:pPr>
      <w:ins w:id="1199" w:author="Dunn, Julia (NIH/NIMH) [F]" w:date="2020-04-06T17:36:00Z">
        <w:r>
          <w:rPr>
            <w:rFonts w:ascii="Arial" w:eastAsia="Arial" w:hAnsi="Arial" w:cs="Arial"/>
            <w:sz w:val="22"/>
            <w:szCs w:val="22"/>
          </w:rPr>
          <w:t>10 pm</w:t>
        </w:r>
      </w:ins>
      <w:ins w:id="1200" w:author="Dunn, Julia (NIH/NIMH) [F]" w:date="2020-04-07T22:33:00Z">
        <w:r w:rsidR="00880EE8">
          <w:rPr>
            <w:rFonts w:ascii="Arial" w:eastAsia="Arial" w:hAnsi="Arial" w:cs="Arial"/>
            <w:sz w:val="22"/>
            <w:szCs w:val="22"/>
          </w:rPr>
          <w:t>-</w:t>
        </w:r>
      </w:ins>
      <w:ins w:id="1201" w:author="Dunn, Julia (NIH/NIMH) [F]" w:date="2020-04-06T17:36:00Z">
        <w:r>
          <w:rPr>
            <w:rFonts w:ascii="Arial" w:eastAsia="Arial" w:hAnsi="Arial" w:cs="Arial"/>
            <w:sz w:val="22"/>
            <w:szCs w:val="22"/>
          </w:rPr>
          <w:t>12 am</w:t>
        </w:r>
      </w:ins>
    </w:p>
    <w:p w14:paraId="38EE37A1" w14:textId="77777777" w:rsidR="00CD14E8" w:rsidRPr="00810D30" w:rsidRDefault="00CD14E8">
      <w:pPr>
        <w:pStyle w:val="ListParagraph"/>
        <w:numPr>
          <w:ilvl w:val="0"/>
          <w:numId w:val="38"/>
        </w:numPr>
        <w:rPr>
          <w:ins w:id="1202" w:author="Dunn, Julia (NIH/NIMH) [F]" w:date="2020-04-06T18:16:00Z"/>
          <w:rFonts w:ascii="Calibri" w:eastAsia="Calibri" w:hAnsi="Calibri" w:cs="Calibri"/>
          <w:sz w:val="22"/>
          <w:szCs w:val="22"/>
          <w:rPrChange w:id="1203" w:author="Dunn, Julia (NIH/NIMH) [F]" w:date="2020-04-06T18:16:00Z">
            <w:rPr>
              <w:ins w:id="1204" w:author="Dunn, Julia (NIH/NIMH) [F]" w:date="2020-04-06T18:16:00Z"/>
              <w:rFonts w:ascii="Arial" w:eastAsia="Arial" w:hAnsi="Arial" w:cs="Arial"/>
              <w:sz w:val="22"/>
              <w:szCs w:val="22"/>
            </w:rPr>
          </w:rPrChange>
        </w:rPr>
        <w:pPrChange w:id="1205" w:author="Dunn, Julia (NIH/NIMH) [F]" w:date="2020-04-06T18:16:00Z">
          <w:pPr>
            <w:pStyle w:val="ListParagraph"/>
            <w:numPr>
              <w:numId w:val="35"/>
            </w:numPr>
            <w:ind w:left="1440" w:hanging="360"/>
          </w:pPr>
        </w:pPrChange>
      </w:pPr>
      <w:ins w:id="1206" w:author="Dunn, Julia (NIH/NIMH) [F]" w:date="2020-04-06T17:36:00Z">
        <w:r w:rsidRPr="7213FF42">
          <w:rPr>
            <w:rFonts w:ascii="Arial" w:eastAsia="Arial" w:hAnsi="Arial" w:cs="Arial"/>
            <w:sz w:val="22"/>
            <w:szCs w:val="22"/>
          </w:rPr>
          <w:t>After midnight</w:t>
        </w:r>
      </w:ins>
    </w:p>
    <w:p w14:paraId="7420DB75" w14:textId="77777777" w:rsidR="00810D30" w:rsidRPr="00810D30" w:rsidRDefault="00810D30">
      <w:pPr>
        <w:rPr>
          <w:ins w:id="1207" w:author="Dunn, Julia (NIH/NIMH) [F]" w:date="2020-04-06T17:36:00Z"/>
          <w:sz w:val="22"/>
          <w:szCs w:val="22"/>
          <w:rPrChange w:id="1208" w:author="Dunn, Julia (NIH/NIMH) [F]" w:date="2020-04-06T18:16:00Z">
            <w:rPr>
              <w:ins w:id="1209" w:author="Dunn, Julia (NIH/NIMH) [F]" w:date="2020-04-06T17:36:00Z"/>
            </w:rPr>
          </w:rPrChange>
        </w:rPr>
        <w:pPrChange w:id="1210" w:author="Dunn, Julia (NIH/NIMH) [F]" w:date="2020-04-06T18:16:00Z">
          <w:pPr>
            <w:pStyle w:val="ListParagraph"/>
            <w:numPr>
              <w:numId w:val="35"/>
            </w:numPr>
            <w:ind w:left="1440" w:hanging="360"/>
          </w:pPr>
        </w:pPrChange>
      </w:pPr>
    </w:p>
    <w:p w14:paraId="25D8E7B1" w14:textId="77777777" w:rsidR="00CD14E8" w:rsidRPr="00810D30" w:rsidRDefault="00CD14E8" w:rsidP="00DE6A20">
      <w:pPr>
        <w:pStyle w:val="ListParagraph"/>
        <w:numPr>
          <w:ilvl w:val="0"/>
          <w:numId w:val="75"/>
        </w:numPr>
        <w:rPr>
          <w:ins w:id="1211" w:author="Dunn, Julia (NIH/NIMH) [F]" w:date="2020-04-06T17:36:00Z"/>
          <w:b/>
          <w:bCs/>
          <w:sz w:val="22"/>
          <w:szCs w:val="22"/>
          <w:rPrChange w:id="1212" w:author="Dunn, Julia (NIH/NIMH) [F]" w:date="2020-04-06T18:16:00Z">
            <w:rPr>
              <w:ins w:id="1213" w:author="Dunn, Julia (NIH/NIMH) [F]" w:date="2020-04-06T17:36:00Z"/>
              <w:sz w:val="22"/>
              <w:szCs w:val="22"/>
            </w:rPr>
          </w:rPrChange>
        </w:rPr>
        <w:pPrChange w:id="1214" w:author="Dunn, Julia (NIH/NIMH) [F]" w:date="2020-04-09T16:54:00Z">
          <w:pPr>
            <w:pStyle w:val="ListParagraph"/>
            <w:numPr>
              <w:numId w:val="10"/>
            </w:numPr>
            <w:ind w:hanging="360"/>
          </w:pPr>
        </w:pPrChange>
      </w:pPr>
      <w:ins w:id="1215" w:author="Dunn, Julia (NIH/NIMH) [F]" w:date="2020-04-06T17:36:00Z">
        <w:r w:rsidRPr="00810D30">
          <w:rPr>
            <w:rFonts w:ascii="Arial" w:eastAsia="Arial" w:hAnsi="Arial" w:cs="Arial"/>
            <w:b/>
            <w:bCs/>
            <w:sz w:val="22"/>
            <w:szCs w:val="22"/>
            <w:rPrChange w:id="1216" w:author="Dunn, Julia (NIH/NIMH) [F]" w:date="2020-04-06T18:16:00Z">
              <w:rPr>
                <w:rFonts w:ascii="Arial" w:eastAsia="Arial" w:hAnsi="Arial" w:cs="Arial"/>
                <w:sz w:val="22"/>
                <w:szCs w:val="22"/>
              </w:rPr>
            </w:rPrChange>
          </w:rPr>
          <w:t>… on average, what time did your child go to bed on WEEKENDS?</w:t>
        </w:r>
      </w:ins>
    </w:p>
    <w:p w14:paraId="0D3D40BA" w14:textId="77777777" w:rsidR="00CD14E8" w:rsidRDefault="00CD14E8">
      <w:pPr>
        <w:pStyle w:val="ListParagraph"/>
        <w:numPr>
          <w:ilvl w:val="0"/>
          <w:numId w:val="39"/>
        </w:numPr>
        <w:rPr>
          <w:ins w:id="1217" w:author="Dunn, Julia (NIH/NIMH) [F]" w:date="2020-04-06T17:36:00Z"/>
          <w:sz w:val="22"/>
          <w:szCs w:val="22"/>
        </w:rPr>
        <w:pPrChange w:id="1218" w:author="Dunn, Julia (NIH/NIMH) [F]" w:date="2020-04-06T18:16:00Z">
          <w:pPr>
            <w:pStyle w:val="ListParagraph"/>
            <w:numPr>
              <w:numId w:val="34"/>
            </w:numPr>
            <w:ind w:left="1440" w:hanging="360"/>
          </w:pPr>
        </w:pPrChange>
      </w:pPr>
      <w:ins w:id="1219" w:author="Dunn, Julia (NIH/NIMH) [F]" w:date="2020-04-06T17:36:00Z">
        <w:r w:rsidRPr="7213FF42">
          <w:rPr>
            <w:rFonts w:ascii="Arial" w:eastAsia="Arial" w:hAnsi="Arial" w:cs="Arial"/>
            <w:sz w:val="22"/>
            <w:szCs w:val="22"/>
          </w:rPr>
          <w:t>Before 8 pm</w:t>
        </w:r>
      </w:ins>
    </w:p>
    <w:p w14:paraId="01E8E7BB" w14:textId="1731DE3D" w:rsidR="00CD14E8" w:rsidRDefault="00CD14E8">
      <w:pPr>
        <w:pStyle w:val="ListParagraph"/>
        <w:numPr>
          <w:ilvl w:val="0"/>
          <w:numId w:val="39"/>
        </w:numPr>
        <w:rPr>
          <w:ins w:id="1220" w:author="Dunn, Julia (NIH/NIMH) [F]" w:date="2020-04-06T17:36:00Z"/>
          <w:sz w:val="22"/>
          <w:szCs w:val="22"/>
        </w:rPr>
        <w:pPrChange w:id="1221" w:author="Dunn, Julia (NIH/NIMH) [F]" w:date="2020-04-06T18:16:00Z">
          <w:pPr>
            <w:pStyle w:val="ListParagraph"/>
            <w:numPr>
              <w:numId w:val="34"/>
            </w:numPr>
            <w:ind w:left="1440" w:hanging="360"/>
          </w:pPr>
        </w:pPrChange>
      </w:pPr>
      <w:ins w:id="1222" w:author="Dunn, Julia (NIH/NIMH) [F]" w:date="2020-04-06T17:36:00Z">
        <w:r w:rsidRPr="7213FF42">
          <w:rPr>
            <w:rFonts w:ascii="Arial" w:eastAsia="Arial" w:hAnsi="Arial" w:cs="Arial"/>
            <w:sz w:val="22"/>
            <w:szCs w:val="22"/>
          </w:rPr>
          <w:t>8</w:t>
        </w:r>
      </w:ins>
      <w:ins w:id="1223" w:author="Foote, Beth (NIH/NIMH) [F]" w:date="2020-04-09T15:46:00Z">
        <w:r w:rsidR="00171DBE">
          <w:rPr>
            <w:rFonts w:ascii="Arial" w:eastAsia="Arial" w:hAnsi="Arial" w:cs="Arial"/>
            <w:sz w:val="22"/>
            <w:szCs w:val="22"/>
          </w:rPr>
          <w:t xml:space="preserve"> pm</w:t>
        </w:r>
        <w:del w:id="1224" w:author="Dunn, Julia (NIH/NIMH) [F]" w:date="2020-04-09T17:00:00Z">
          <w:r w:rsidR="00171DBE" w:rsidDel="00EC2DE3">
            <w:rPr>
              <w:rFonts w:ascii="Arial" w:eastAsia="Arial" w:hAnsi="Arial" w:cs="Arial"/>
              <w:sz w:val="22"/>
              <w:szCs w:val="22"/>
            </w:rPr>
            <w:delText xml:space="preserve"> </w:delText>
          </w:r>
        </w:del>
      </w:ins>
      <w:ins w:id="1225" w:author="Dunn, Julia (NIH/NIMH) [F]" w:date="2020-04-06T17:36:00Z">
        <w:r w:rsidRPr="7213FF42">
          <w:rPr>
            <w:rFonts w:ascii="Arial" w:eastAsia="Arial" w:hAnsi="Arial" w:cs="Arial"/>
            <w:sz w:val="22"/>
            <w:szCs w:val="22"/>
          </w:rPr>
          <w:t>-10 pm</w:t>
        </w:r>
      </w:ins>
    </w:p>
    <w:p w14:paraId="5F0EA156" w14:textId="3F4BD7D9" w:rsidR="00CD14E8" w:rsidRDefault="00CD14E8">
      <w:pPr>
        <w:pStyle w:val="ListParagraph"/>
        <w:numPr>
          <w:ilvl w:val="0"/>
          <w:numId w:val="39"/>
        </w:numPr>
        <w:rPr>
          <w:ins w:id="1226" w:author="Dunn, Julia (NIH/NIMH) [F]" w:date="2020-04-06T17:36:00Z"/>
          <w:sz w:val="22"/>
          <w:szCs w:val="22"/>
        </w:rPr>
        <w:pPrChange w:id="1227" w:author="Dunn, Julia (NIH/NIMH) [F]" w:date="2020-04-06T18:16:00Z">
          <w:pPr>
            <w:pStyle w:val="ListParagraph"/>
            <w:numPr>
              <w:numId w:val="34"/>
            </w:numPr>
            <w:ind w:left="1440" w:hanging="360"/>
          </w:pPr>
        </w:pPrChange>
      </w:pPr>
      <w:ins w:id="1228" w:author="Dunn, Julia (NIH/NIMH) [F]" w:date="2020-04-06T17:36:00Z">
        <w:r w:rsidRPr="7213FF42">
          <w:rPr>
            <w:rFonts w:ascii="Arial" w:eastAsia="Arial" w:hAnsi="Arial" w:cs="Arial"/>
            <w:sz w:val="22"/>
            <w:szCs w:val="22"/>
          </w:rPr>
          <w:t>10 pm</w:t>
        </w:r>
      </w:ins>
      <w:ins w:id="1229" w:author="Dunn, Julia (NIH/NIMH) [F]" w:date="2020-04-07T22:33:00Z">
        <w:r w:rsidR="00880EE8">
          <w:rPr>
            <w:rFonts w:ascii="Arial" w:eastAsia="Arial" w:hAnsi="Arial" w:cs="Arial"/>
            <w:sz w:val="22"/>
            <w:szCs w:val="22"/>
          </w:rPr>
          <w:t>-</w:t>
        </w:r>
      </w:ins>
      <w:ins w:id="1230" w:author="Dunn, Julia (NIH/NIMH) [F]" w:date="2020-04-06T17:36:00Z">
        <w:r w:rsidRPr="7213FF42">
          <w:rPr>
            <w:rFonts w:ascii="Arial" w:eastAsia="Arial" w:hAnsi="Arial" w:cs="Arial"/>
            <w:sz w:val="22"/>
            <w:szCs w:val="22"/>
          </w:rPr>
          <w:t>12 am</w:t>
        </w:r>
      </w:ins>
    </w:p>
    <w:p w14:paraId="4F50471F" w14:textId="77777777" w:rsidR="00CD14E8" w:rsidRDefault="00CD14E8">
      <w:pPr>
        <w:pStyle w:val="ListParagraph"/>
        <w:numPr>
          <w:ilvl w:val="0"/>
          <w:numId w:val="39"/>
        </w:numPr>
        <w:rPr>
          <w:ins w:id="1231" w:author="Dunn, Julia (NIH/NIMH) [F]" w:date="2020-04-06T17:36:00Z"/>
          <w:sz w:val="22"/>
          <w:szCs w:val="22"/>
        </w:rPr>
        <w:pPrChange w:id="1232" w:author="Dunn, Julia (NIH/NIMH) [F]" w:date="2020-04-06T18:16:00Z">
          <w:pPr>
            <w:pStyle w:val="ListParagraph"/>
            <w:numPr>
              <w:numId w:val="34"/>
            </w:numPr>
            <w:ind w:left="1440" w:hanging="360"/>
          </w:pPr>
        </w:pPrChange>
      </w:pPr>
      <w:ins w:id="1233" w:author="Dunn, Julia (NIH/NIMH) [F]" w:date="2020-04-06T17:36:00Z">
        <w:r w:rsidRPr="7213FF42">
          <w:rPr>
            <w:rFonts w:ascii="Arial" w:eastAsia="Arial" w:hAnsi="Arial" w:cs="Arial"/>
            <w:sz w:val="22"/>
            <w:szCs w:val="22"/>
          </w:rPr>
          <w:t>After midnight</w:t>
        </w:r>
      </w:ins>
    </w:p>
    <w:p w14:paraId="314BECFA" w14:textId="77777777" w:rsidR="000F5E07" w:rsidRDefault="000F5E07">
      <w:pPr>
        <w:rPr>
          <w:ins w:id="1234" w:author="Dunn, Julia (NIH/NIMH) [F]" w:date="2020-04-07T18:05:00Z"/>
          <w:rFonts w:ascii="Arial" w:eastAsia="Arial" w:hAnsi="Arial" w:cs="Arial"/>
          <w:b/>
          <w:sz w:val="22"/>
          <w:szCs w:val="22"/>
        </w:rPr>
      </w:pPr>
      <w:ins w:id="1235" w:author="Dunn, Julia (NIH/NIMH) [F]" w:date="2020-04-07T18:05:00Z">
        <w:r>
          <w:rPr>
            <w:rFonts w:ascii="Arial" w:eastAsia="Arial" w:hAnsi="Arial" w:cs="Arial"/>
            <w:b/>
            <w:sz w:val="22"/>
            <w:szCs w:val="22"/>
          </w:rPr>
          <w:br w:type="page"/>
        </w:r>
      </w:ins>
    </w:p>
    <w:p w14:paraId="55C549CD" w14:textId="37902E45" w:rsidR="00CD14E8" w:rsidRDefault="00CD14E8" w:rsidP="00DE6A20">
      <w:pPr>
        <w:numPr>
          <w:ilvl w:val="0"/>
          <w:numId w:val="75"/>
        </w:numPr>
        <w:spacing w:before="240"/>
        <w:rPr>
          <w:ins w:id="1236" w:author="Dunn, Julia (NIH/NIMH) [F]" w:date="2020-04-06T17:36:00Z"/>
          <w:sz w:val="22"/>
          <w:szCs w:val="22"/>
        </w:rPr>
        <w:pPrChange w:id="1237" w:author="Dunn, Julia (NIH/NIMH) [F]" w:date="2020-04-09T16:54:00Z">
          <w:pPr>
            <w:numPr>
              <w:numId w:val="10"/>
            </w:numPr>
            <w:spacing w:before="240"/>
            <w:ind w:left="720" w:hanging="360"/>
          </w:pPr>
        </w:pPrChange>
      </w:pPr>
      <w:ins w:id="1238" w:author="Dunn, Julia (NIH/NIMH) [F]" w:date="2020-04-06T17:36:00Z">
        <w:r>
          <w:rPr>
            <w:rFonts w:ascii="Arial" w:eastAsia="Arial" w:hAnsi="Arial" w:cs="Arial"/>
            <w:b/>
            <w:sz w:val="22"/>
            <w:szCs w:val="22"/>
          </w:rPr>
          <w:t>… on average, how many hours per night did your child sleep on WEEKDAYS?</w:t>
        </w:r>
      </w:ins>
    </w:p>
    <w:p w14:paraId="0CAD19A3" w14:textId="77777777" w:rsidR="00CD14E8" w:rsidRDefault="00CD14E8" w:rsidP="00DE6A20">
      <w:pPr>
        <w:numPr>
          <w:ilvl w:val="1"/>
          <w:numId w:val="75"/>
        </w:numPr>
        <w:rPr>
          <w:ins w:id="1239" w:author="Dunn, Julia (NIH/NIMH) [F]" w:date="2020-04-06T17:36:00Z"/>
          <w:rFonts w:ascii="Arial" w:eastAsia="Arial" w:hAnsi="Arial" w:cs="Arial"/>
          <w:sz w:val="22"/>
          <w:szCs w:val="22"/>
        </w:rPr>
        <w:pPrChange w:id="1240" w:author="Dunn, Julia (NIH/NIMH) [F]" w:date="2020-04-09T16:54:00Z">
          <w:pPr>
            <w:numPr>
              <w:ilvl w:val="1"/>
              <w:numId w:val="10"/>
            </w:numPr>
            <w:ind w:left="1440" w:hanging="360"/>
          </w:pPr>
        </w:pPrChange>
      </w:pPr>
      <w:ins w:id="1241" w:author="Dunn, Julia (NIH/NIMH) [F]" w:date="2020-04-06T17:36:00Z">
        <w:r>
          <w:rPr>
            <w:rFonts w:ascii="Arial" w:eastAsia="Arial" w:hAnsi="Arial" w:cs="Arial"/>
            <w:sz w:val="22"/>
            <w:szCs w:val="22"/>
          </w:rPr>
          <w:t>&lt;6 hours</w:t>
        </w:r>
      </w:ins>
    </w:p>
    <w:p w14:paraId="67BD45B9" w14:textId="77777777" w:rsidR="00CD14E8" w:rsidRDefault="00CD14E8" w:rsidP="00DE6A20">
      <w:pPr>
        <w:numPr>
          <w:ilvl w:val="1"/>
          <w:numId w:val="75"/>
        </w:numPr>
        <w:rPr>
          <w:ins w:id="1242" w:author="Dunn, Julia (NIH/NIMH) [F]" w:date="2020-04-06T17:36:00Z"/>
          <w:rFonts w:ascii="Arial" w:eastAsia="Arial" w:hAnsi="Arial" w:cs="Arial"/>
          <w:sz w:val="22"/>
          <w:szCs w:val="22"/>
        </w:rPr>
        <w:pPrChange w:id="1243" w:author="Dunn, Julia (NIH/NIMH) [F]" w:date="2020-04-09T16:54:00Z">
          <w:pPr>
            <w:numPr>
              <w:ilvl w:val="1"/>
              <w:numId w:val="10"/>
            </w:numPr>
            <w:ind w:left="1440" w:hanging="360"/>
          </w:pPr>
        </w:pPrChange>
      </w:pPr>
      <w:ins w:id="1244" w:author="Dunn, Julia (NIH/NIMH) [F]" w:date="2020-04-06T17:36:00Z">
        <w:r>
          <w:rPr>
            <w:rFonts w:ascii="Arial" w:eastAsia="Arial" w:hAnsi="Arial" w:cs="Arial"/>
            <w:sz w:val="22"/>
            <w:szCs w:val="22"/>
          </w:rPr>
          <w:t>6-8 hours</w:t>
        </w:r>
      </w:ins>
    </w:p>
    <w:p w14:paraId="6328BD4C" w14:textId="77777777" w:rsidR="00CD14E8" w:rsidRDefault="00CD14E8" w:rsidP="00DE6A20">
      <w:pPr>
        <w:numPr>
          <w:ilvl w:val="1"/>
          <w:numId w:val="75"/>
        </w:numPr>
        <w:rPr>
          <w:ins w:id="1245" w:author="Dunn, Julia (NIH/NIMH) [F]" w:date="2020-04-06T17:36:00Z"/>
          <w:rFonts w:ascii="Arial" w:eastAsia="Arial" w:hAnsi="Arial" w:cs="Arial"/>
          <w:sz w:val="22"/>
          <w:szCs w:val="22"/>
        </w:rPr>
        <w:pPrChange w:id="1246" w:author="Dunn, Julia (NIH/NIMH) [F]" w:date="2020-04-09T16:54:00Z">
          <w:pPr>
            <w:numPr>
              <w:ilvl w:val="1"/>
              <w:numId w:val="10"/>
            </w:numPr>
            <w:ind w:left="1440" w:hanging="360"/>
          </w:pPr>
        </w:pPrChange>
      </w:pPr>
      <w:ins w:id="1247" w:author="Dunn, Julia (NIH/NIMH) [F]" w:date="2020-04-06T17:36:00Z">
        <w:r>
          <w:rPr>
            <w:rFonts w:ascii="Arial" w:eastAsia="Arial" w:hAnsi="Arial" w:cs="Arial"/>
            <w:sz w:val="22"/>
            <w:szCs w:val="22"/>
          </w:rPr>
          <w:t>8-10 hours</w:t>
        </w:r>
      </w:ins>
    </w:p>
    <w:p w14:paraId="2CF2E673" w14:textId="77777777" w:rsidR="00CD14E8" w:rsidRDefault="00CD14E8" w:rsidP="00DE6A20">
      <w:pPr>
        <w:numPr>
          <w:ilvl w:val="1"/>
          <w:numId w:val="75"/>
        </w:numPr>
        <w:rPr>
          <w:ins w:id="1248" w:author="Dunn, Julia (NIH/NIMH) [F]" w:date="2020-04-06T17:36:00Z"/>
          <w:rFonts w:ascii="Arial" w:eastAsia="Arial" w:hAnsi="Arial" w:cs="Arial"/>
          <w:sz w:val="22"/>
          <w:szCs w:val="22"/>
        </w:rPr>
        <w:pPrChange w:id="1249" w:author="Dunn, Julia (NIH/NIMH) [F]" w:date="2020-04-09T16:54:00Z">
          <w:pPr>
            <w:numPr>
              <w:ilvl w:val="1"/>
              <w:numId w:val="10"/>
            </w:numPr>
            <w:ind w:left="1440" w:hanging="360"/>
          </w:pPr>
        </w:pPrChange>
      </w:pPr>
      <w:ins w:id="1250" w:author="Dunn, Julia (NIH/NIMH) [F]" w:date="2020-04-06T17:36:00Z">
        <w:r w:rsidRPr="7213FF42">
          <w:rPr>
            <w:rFonts w:ascii="Arial" w:eastAsia="Arial" w:hAnsi="Arial" w:cs="Arial"/>
            <w:sz w:val="22"/>
            <w:szCs w:val="22"/>
          </w:rPr>
          <w:t>&gt;10 hours</w:t>
        </w:r>
      </w:ins>
    </w:p>
    <w:p w14:paraId="7D7F9B72" w14:textId="77777777" w:rsidR="00CD14E8" w:rsidRDefault="00CD14E8" w:rsidP="00DE6A20">
      <w:pPr>
        <w:numPr>
          <w:ilvl w:val="0"/>
          <w:numId w:val="75"/>
        </w:numPr>
        <w:spacing w:before="240"/>
        <w:rPr>
          <w:ins w:id="1251" w:author="Dunn, Julia (NIH/NIMH) [F]" w:date="2020-04-06T17:36:00Z"/>
          <w:sz w:val="22"/>
          <w:szCs w:val="22"/>
        </w:rPr>
        <w:pPrChange w:id="1252" w:author="Dunn, Julia (NIH/NIMH) [F]" w:date="2020-04-09T16:54:00Z">
          <w:pPr>
            <w:numPr>
              <w:numId w:val="10"/>
            </w:numPr>
            <w:spacing w:before="240"/>
            <w:ind w:left="720" w:hanging="360"/>
          </w:pPr>
        </w:pPrChange>
      </w:pPr>
      <w:ins w:id="1253" w:author="Dunn, Julia (NIH/NIMH) [F]" w:date="2020-04-06T17:36:00Z">
        <w:r>
          <w:rPr>
            <w:rFonts w:ascii="Arial" w:eastAsia="Arial" w:hAnsi="Arial" w:cs="Arial"/>
            <w:b/>
            <w:sz w:val="22"/>
            <w:szCs w:val="22"/>
          </w:rPr>
          <w:t>… on average, how many hours per night did your child sleep</w:t>
        </w:r>
        <w:del w:id="1254" w:author="Foote, Beth (NIH/NIMH) [F]" w:date="2020-04-09T15:46:00Z">
          <w:r w:rsidDel="00F235C1">
            <w:rPr>
              <w:rFonts w:ascii="Arial" w:eastAsia="Arial" w:hAnsi="Arial" w:cs="Arial"/>
              <w:b/>
              <w:sz w:val="22"/>
              <w:szCs w:val="22"/>
            </w:rPr>
            <w:delText xml:space="preserve"> on average</w:delText>
          </w:r>
        </w:del>
        <w:r>
          <w:rPr>
            <w:rFonts w:ascii="Arial" w:eastAsia="Arial" w:hAnsi="Arial" w:cs="Arial"/>
            <w:b/>
            <w:sz w:val="22"/>
            <w:szCs w:val="22"/>
          </w:rPr>
          <w:t xml:space="preserve"> on WEEKENDS?</w:t>
        </w:r>
      </w:ins>
    </w:p>
    <w:p w14:paraId="237B642B" w14:textId="77777777" w:rsidR="00CD14E8" w:rsidRDefault="00CD14E8" w:rsidP="00DE6A20">
      <w:pPr>
        <w:numPr>
          <w:ilvl w:val="1"/>
          <w:numId w:val="75"/>
        </w:numPr>
        <w:rPr>
          <w:ins w:id="1255" w:author="Dunn, Julia (NIH/NIMH) [F]" w:date="2020-04-06T17:36:00Z"/>
          <w:rFonts w:ascii="Arial" w:eastAsia="Arial" w:hAnsi="Arial" w:cs="Arial"/>
          <w:sz w:val="22"/>
          <w:szCs w:val="22"/>
        </w:rPr>
        <w:pPrChange w:id="1256" w:author="Dunn, Julia (NIH/NIMH) [F]" w:date="2020-04-09T16:54:00Z">
          <w:pPr>
            <w:numPr>
              <w:ilvl w:val="1"/>
              <w:numId w:val="10"/>
            </w:numPr>
            <w:ind w:left="1440" w:hanging="360"/>
          </w:pPr>
        </w:pPrChange>
      </w:pPr>
      <w:ins w:id="1257" w:author="Dunn, Julia (NIH/NIMH) [F]" w:date="2020-04-06T17:36:00Z">
        <w:r>
          <w:rPr>
            <w:rFonts w:ascii="Arial" w:eastAsia="Arial" w:hAnsi="Arial" w:cs="Arial"/>
            <w:sz w:val="22"/>
            <w:szCs w:val="22"/>
          </w:rPr>
          <w:t>&lt;6 hours</w:t>
        </w:r>
      </w:ins>
    </w:p>
    <w:p w14:paraId="4FBE93EC" w14:textId="77777777" w:rsidR="00CD14E8" w:rsidRDefault="00CD14E8" w:rsidP="00DE6A20">
      <w:pPr>
        <w:numPr>
          <w:ilvl w:val="1"/>
          <w:numId w:val="75"/>
        </w:numPr>
        <w:rPr>
          <w:ins w:id="1258" w:author="Dunn, Julia (NIH/NIMH) [F]" w:date="2020-04-06T17:36:00Z"/>
          <w:rFonts w:ascii="Arial" w:eastAsia="Arial" w:hAnsi="Arial" w:cs="Arial"/>
          <w:sz w:val="22"/>
          <w:szCs w:val="22"/>
        </w:rPr>
        <w:pPrChange w:id="1259" w:author="Dunn, Julia (NIH/NIMH) [F]" w:date="2020-04-09T16:54:00Z">
          <w:pPr>
            <w:numPr>
              <w:ilvl w:val="1"/>
              <w:numId w:val="10"/>
            </w:numPr>
            <w:ind w:left="1440" w:hanging="360"/>
          </w:pPr>
        </w:pPrChange>
      </w:pPr>
      <w:ins w:id="1260" w:author="Dunn, Julia (NIH/NIMH) [F]" w:date="2020-04-06T17:36:00Z">
        <w:r>
          <w:rPr>
            <w:rFonts w:ascii="Arial" w:eastAsia="Arial" w:hAnsi="Arial" w:cs="Arial"/>
            <w:sz w:val="22"/>
            <w:szCs w:val="22"/>
          </w:rPr>
          <w:t>6-8 hours</w:t>
        </w:r>
      </w:ins>
    </w:p>
    <w:p w14:paraId="5D3D9774" w14:textId="77777777" w:rsidR="00CD14E8" w:rsidRDefault="00CD14E8" w:rsidP="00DE6A20">
      <w:pPr>
        <w:numPr>
          <w:ilvl w:val="1"/>
          <w:numId w:val="75"/>
        </w:numPr>
        <w:rPr>
          <w:ins w:id="1261" w:author="Dunn, Julia (NIH/NIMH) [F]" w:date="2020-04-06T17:36:00Z"/>
          <w:rFonts w:ascii="Arial" w:eastAsia="Arial" w:hAnsi="Arial" w:cs="Arial"/>
          <w:sz w:val="22"/>
          <w:szCs w:val="22"/>
        </w:rPr>
        <w:pPrChange w:id="1262" w:author="Dunn, Julia (NIH/NIMH) [F]" w:date="2020-04-09T16:54:00Z">
          <w:pPr>
            <w:numPr>
              <w:ilvl w:val="1"/>
              <w:numId w:val="10"/>
            </w:numPr>
            <w:ind w:left="1440" w:hanging="360"/>
          </w:pPr>
        </w:pPrChange>
      </w:pPr>
      <w:ins w:id="1263" w:author="Dunn, Julia (NIH/NIMH) [F]" w:date="2020-04-06T17:36:00Z">
        <w:r>
          <w:rPr>
            <w:rFonts w:ascii="Arial" w:eastAsia="Arial" w:hAnsi="Arial" w:cs="Arial"/>
            <w:sz w:val="22"/>
            <w:szCs w:val="22"/>
          </w:rPr>
          <w:t>8-10 hours</w:t>
        </w:r>
      </w:ins>
    </w:p>
    <w:p w14:paraId="4D4C3B00" w14:textId="4F4C8DC9" w:rsidR="00CD14E8" w:rsidRPr="00CD14E8" w:rsidRDefault="00CD14E8" w:rsidP="00DE6A20">
      <w:pPr>
        <w:numPr>
          <w:ilvl w:val="1"/>
          <w:numId w:val="75"/>
        </w:numPr>
        <w:rPr>
          <w:ins w:id="1264" w:author="Dunn, Julia (NIH/NIMH) [F]" w:date="2020-04-06T17:36:00Z"/>
          <w:rFonts w:ascii="Arial" w:eastAsia="Arial" w:hAnsi="Arial" w:cs="Arial"/>
          <w:sz w:val="22"/>
          <w:szCs w:val="22"/>
          <w:rPrChange w:id="1265" w:author="Dunn, Julia (NIH/NIMH) [F]" w:date="2020-04-06T17:36:00Z">
            <w:rPr>
              <w:ins w:id="1266" w:author="Dunn, Julia (NIH/NIMH) [F]" w:date="2020-04-06T17:36:00Z"/>
              <w:rFonts w:ascii="Arial" w:eastAsia="Arial" w:hAnsi="Arial" w:cs="Arial"/>
              <w:b/>
              <w:bCs/>
              <w:sz w:val="22"/>
              <w:szCs w:val="22"/>
            </w:rPr>
          </w:rPrChange>
        </w:rPr>
        <w:pPrChange w:id="1267" w:author="Dunn, Julia (NIH/NIMH) [F]" w:date="2020-04-09T16:54:00Z">
          <w:pPr>
            <w:numPr>
              <w:numId w:val="10"/>
            </w:numPr>
            <w:spacing w:before="240"/>
            <w:ind w:left="720" w:hanging="360"/>
          </w:pPr>
        </w:pPrChange>
      </w:pPr>
      <w:ins w:id="1268" w:author="Dunn, Julia (NIH/NIMH) [F]" w:date="2020-04-06T17:36:00Z">
        <w:r w:rsidRPr="7213FF42">
          <w:rPr>
            <w:rFonts w:ascii="Arial" w:eastAsia="Arial" w:hAnsi="Arial" w:cs="Arial"/>
            <w:sz w:val="22"/>
            <w:szCs w:val="22"/>
          </w:rPr>
          <w:t>&gt;10 hours</w:t>
        </w:r>
        <w:commentRangeEnd w:id="1186"/>
        <w:r>
          <w:rPr>
            <w:rStyle w:val="CommentReference"/>
          </w:rPr>
          <w:commentReference w:id="1186"/>
        </w:r>
      </w:ins>
    </w:p>
    <w:p w14:paraId="07905EE3" w14:textId="3107F6A3" w:rsidR="001C0452" w:rsidDel="00B66A50" w:rsidRDefault="001C0452" w:rsidP="00DC6D44">
      <w:pPr>
        <w:numPr>
          <w:ilvl w:val="0"/>
          <w:numId w:val="10"/>
        </w:numPr>
        <w:spacing w:before="240"/>
        <w:rPr>
          <w:del w:id="1269" w:author="Dunn, Julia (NIH/NIMH) [F]" w:date="2020-04-06T17:46:00Z"/>
          <w:sz w:val="22"/>
          <w:szCs w:val="22"/>
        </w:rPr>
      </w:pPr>
      <w:del w:id="1270" w:author="Dunn, Julia (NIH/NIMH) [F]" w:date="2020-04-06T17:46:00Z">
        <w:r w:rsidRPr="7213FF42" w:rsidDel="00B66A50">
          <w:rPr>
            <w:rFonts w:ascii="Arial" w:eastAsia="Arial" w:hAnsi="Arial" w:cs="Arial"/>
            <w:b/>
            <w:bCs/>
            <w:sz w:val="22"/>
            <w:szCs w:val="22"/>
          </w:rPr>
          <w:delText>… how many hours per night did your child sleep on average?</w:delText>
        </w:r>
      </w:del>
    </w:p>
    <w:p w14:paraId="4894D9F8" w14:textId="69A30006" w:rsidR="001C0452" w:rsidDel="00B66A50" w:rsidRDefault="001C0452" w:rsidP="00DC6D44">
      <w:pPr>
        <w:numPr>
          <w:ilvl w:val="1"/>
          <w:numId w:val="10"/>
        </w:numPr>
        <w:rPr>
          <w:del w:id="1271" w:author="Dunn, Julia (NIH/NIMH) [F]" w:date="2020-04-06T17:46:00Z"/>
          <w:rFonts w:ascii="Arial" w:eastAsia="Arial" w:hAnsi="Arial" w:cs="Arial"/>
          <w:sz w:val="22"/>
          <w:szCs w:val="22"/>
        </w:rPr>
      </w:pPr>
      <w:del w:id="1272" w:author="Dunn, Julia (NIH/NIMH) [F]" w:date="2020-04-06T17:46:00Z">
        <w:r w:rsidRPr="7213FF42" w:rsidDel="00B66A50">
          <w:rPr>
            <w:rFonts w:ascii="Arial" w:eastAsia="Arial" w:hAnsi="Arial" w:cs="Arial"/>
            <w:sz w:val="22"/>
            <w:szCs w:val="22"/>
          </w:rPr>
          <w:delText>&lt;6 hours</w:delText>
        </w:r>
      </w:del>
    </w:p>
    <w:p w14:paraId="117ADF14" w14:textId="44980E2F" w:rsidR="001C0452" w:rsidDel="00B66A50" w:rsidRDefault="001C0452" w:rsidP="00DC6D44">
      <w:pPr>
        <w:numPr>
          <w:ilvl w:val="1"/>
          <w:numId w:val="10"/>
        </w:numPr>
        <w:rPr>
          <w:del w:id="1273" w:author="Dunn, Julia (NIH/NIMH) [F]" w:date="2020-04-06T17:46:00Z"/>
          <w:rFonts w:ascii="Arial" w:eastAsia="Arial" w:hAnsi="Arial" w:cs="Arial"/>
          <w:sz w:val="22"/>
          <w:szCs w:val="22"/>
        </w:rPr>
      </w:pPr>
      <w:del w:id="1274" w:author="Dunn, Julia (NIH/NIMH) [F]" w:date="2020-04-06T17:46:00Z">
        <w:r w:rsidRPr="7213FF42" w:rsidDel="00B66A50">
          <w:rPr>
            <w:rFonts w:ascii="Arial" w:eastAsia="Arial" w:hAnsi="Arial" w:cs="Arial"/>
            <w:sz w:val="22"/>
            <w:szCs w:val="22"/>
          </w:rPr>
          <w:delText>6-8 hours</w:delText>
        </w:r>
      </w:del>
    </w:p>
    <w:p w14:paraId="31CCCFE4" w14:textId="73096B0D" w:rsidR="001C0452" w:rsidDel="00B66A50" w:rsidRDefault="001C0452" w:rsidP="00DC6D44">
      <w:pPr>
        <w:numPr>
          <w:ilvl w:val="1"/>
          <w:numId w:val="10"/>
        </w:numPr>
        <w:rPr>
          <w:del w:id="1275" w:author="Dunn, Julia (NIH/NIMH) [F]" w:date="2020-04-06T17:46:00Z"/>
          <w:rFonts w:ascii="Arial" w:eastAsia="Arial" w:hAnsi="Arial" w:cs="Arial"/>
          <w:sz w:val="22"/>
          <w:szCs w:val="22"/>
        </w:rPr>
      </w:pPr>
      <w:del w:id="1276" w:author="Dunn, Julia (NIH/NIMH) [F]" w:date="2020-04-06T17:46:00Z">
        <w:r w:rsidRPr="7213FF42" w:rsidDel="00B66A50">
          <w:rPr>
            <w:rFonts w:ascii="Arial" w:eastAsia="Arial" w:hAnsi="Arial" w:cs="Arial"/>
            <w:sz w:val="22"/>
            <w:szCs w:val="22"/>
          </w:rPr>
          <w:delText>8-10 hours</w:delText>
        </w:r>
      </w:del>
    </w:p>
    <w:p w14:paraId="19503E90" w14:textId="4078BF18" w:rsidR="001C0452" w:rsidDel="00B66A50" w:rsidRDefault="001C0452" w:rsidP="00DC6D44">
      <w:pPr>
        <w:numPr>
          <w:ilvl w:val="1"/>
          <w:numId w:val="10"/>
        </w:numPr>
        <w:rPr>
          <w:del w:id="1277" w:author="Dunn, Julia (NIH/NIMH) [F]" w:date="2020-04-06T17:46:00Z"/>
          <w:rFonts w:ascii="Arial" w:eastAsia="Arial" w:hAnsi="Arial" w:cs="Arial"/>
          <w:sz w:val="22"/>
          <w:szCs w:val="22"/>
        </w:rPr>
      </w:pPr>
      <w:del w:id="1278" w:author="Dunn, Julia (NIH/NIMH) [F]" w:date="2020-04-06T17:46:00Z">
        <w:r w:rsidRPr="7213FF42" w:rsidDel="00B66A50">
          <w:rPr>
            <w:rFonts w:ascii="Arial" w:eastAsia="Arial" w:hAnsi="Arial" w:cs="Arial"/>
            <w:sz w:val="22"/>
            <w:szCs w:val="22"/>
          </w:rPr>
          <w:delText>&gt;10 hours</w:delText>
        </w:r>
      </w:del>
    </w:p>
    <w:p w14:paraId="367CE0E5" w14:textId="129ED317" w:rsidR="001C0452" w:rsidDel="00D07E0F" w:rsidRDefault="001C0452" w:rsidP="001C0452">
      <w:pPr>
        <w:ind w:left="1440"/>
        <w:rPr>
          <w:del w:id="1279" w:author="Dunn, Julia (NIH/NIMH) [F]" w:date="2020-04-07T11:36:00Z"/>
          <w:rFonts w:ascii="Arial" w:eastAsia="Arial" w:hAnsi="Arial" w:cs="Arial"/>
          <w:sz w:val="22"/>
          <w:szCs w:val="22"/>
        </w:rPr>
      </w:pPr>
    </w:p>
    <w:p w14:paraId="59E4BD29" w14:textId="7214C8B5" w:rsidR="00570C12" w:rsidRDefault="00570C12">
      <w:pPr>
        <w:rPr>
          <w:ins w:id="1280" w:author="Dunn, Julia (NIH/NIMH) [F]" w:date="2020-04-06T18:39:00Z"/>
          <w:rFonts w:ascii="Arial" w:eastAsia="Arial" w:hAnsi="Arial" w:cs="Arial"/>
          <w:b/>
          <w:bCs/>
          <w:sz w:val="22"/>
          <w:szCs w:val="22"/>
        </w:rPr>
      </w:pPr>
    </w:p>
    <w:p w14:paraId="6FCC8F13" w14:textId="77777777" w:rsidR="001C0452" w:rsidRDefault="001C0452" w:rsidP="00DE6A20">
      <w:pPr>
        <w:numPr>
          <w:ilvl w:val="0"/>
          <w:numId w:val="75"/>
        </w:numPr>
        <w:spacing w:before="5"/>
        <w:rPr>
          <w:sz w:val="22"/>
          <w:szCs w:val="22"/>
        </w:rPr>
        <w:pPrChange w:id="1281" w:author="Dunn, Julia (NIH/NIMH) [F]" w:date="2020-04-09T16:54:00Z">
          <w:pPr>
            <w:numPr>
              <w:numId w:val="10"/>
            </w:numPr>
            <w:spacing w:before="5"/>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exercise (e.g., increased heart rate, breathing) for at least 30 minutes?</w:t>
      </w:r>
    </w:p>
    <w:p w14:paraId="1599BC99" w14:textId="77777777" w:rsidR="001C0452" w:rsidRDefault="001C0452" w:rsidP="00DE6A20">
      <w:pPr>
        <w:numPr>
          <w:ilvl w:val="1"/>
          <w:numId w:val="75"/>
        </w:numPr>
        <w:rPr>
          <w:rFonts w:ascii="Arial" w:eastAsia="Arial" w:hAnsi="Arial" w:cs="Arial"/>
          <w:sz w:val="22"/>
          <w:szCs w:val="22"/>
          <w:highlight w:val="white"/>
        </w:rPr>
        <w:pPrChange w:id="1282"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45E4F440" w14:textId="77777777" w:rsidR="001C0452" w:rsidRDefault="001C0452" w:rsidP="00DE6A20">
      <w:pPr>
        <w:numPr>
          <w:ilvl w:val="1"/>
          <w:numId w:val="75"/>
        </w:numPr>
        <w:rPr>
          <w:rFonts w:ascii="Arial" w:eastAsia="Arial" w:hAnsi="Arial" w:cs="Arial"/>
          <w:sz w:val="22"/>
          <w:szCs w:val="22"/>
          <w:highlight w:val="white"/>
        </w:rPr>
        <w:pPrChange w:id="1283"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7B7B1DB4" w14:textId="77777777" w:rsidR="001C0452" w:rsidRDefault="001C0452" w:rsidP="00DE6A20">
      <w:pPr>
        <w:numPr>
          <w:ilvl w:val="1"/>
          <w:numId w:val="75"/>
        </w:numPr>
        <w:rPr>
          <w:rFonts w:ascii="Arial" w:eastAsia="Arial" w:hAnsi="Arial" w:cs="Arial"/>
          <w:sz w:val="22"/>
          <w:szCs w:val="22"/>
          <w:highlight w:val="white"/>
        </w:rPr>
        <w:pPrChange w:id="1284"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3D2F7628" w14:textId="77777777" w:rsidR="001C0452" w:rsidRDefault="001C0452" w:rsidP="00DE6A20">
      <w:pPr>
        <w:numPr>
          <w:ilvl w:val="1"/>
          <w:numId w:val="75"/>
        </w:numPr>
        <w:rPr>
          <w:rFonts w:ascii="Arial" w:eastAsia="Arial" w:hAnsi="Arial" w:cs="Arial"/>
          <w:sz w:val="22"/>
          <w:szCs w:val="22"/>
          <w:highlight w:val="white"/>
        </w:rPr>
        <w:pPrChange w:id="1285"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123C990A" w14:textId="0FCFEA73" w:rsidR="00281951" w:rsidRPr="00FB3DD3" w:rsidRDefault="001C0452" w:rsidP="00DE6A20">
      <w:pPr>
        <w:numPr>
          <w:ilvl w:val="1"/>
          <w:numId w:val="75"/>
        </w:numPr>
        <w:rPr>
          <w:rFonts w:ascii="Arial" w:eastAsia="Arial" w:hAnsi="Arial" w:cs="Arial"/>
          <w:sz w:val="22"/>
          <w:szCs w:val="22"/>
          <w:highlight w:val="white"/>
        </w:rPr>
        <w:pPrChange w:id="1286"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4442BE94" w14:textId="77777777" w:rsidR="00281951" w:rsidDel="00570C12" w:rsidRDefault="00281951" w:rsidP="001C0452">
      <w:pPr>
        <w:ind w:left="1440"/>
        <w:rPr>
          <w:del w:id="1287" w:author="Dunn, Julia (NIH/NIMH) [F]" w:date="2020-04-06T18:39:00Z"/>
          <w:rFonts w:ascii="Arial" w:eastAsia="Arial" w:hAnsi="Arial" w:cs="Arial"/>
          <w:b/>
          <w:sz w:val="22"/>
          <w:szCs w:val="22"/>
          <w:highlight w:val="white"/>
        </w:rPr>
      </w:pPr>
    </w:p>
    <w:p w14:paraId="0E2CE134" w14:textId="48CEF97A" w:rsidR="00D07E0F" w:rsidRDefault="00D07E0F">
      <w:pPr>
        <w:rPr>
          <w:ins w:id="1288" w:author="Dunn, Julia (NIH/NIMH) [F]" w:date="2020-04-07T11:36:00Z"/>
          <w:rFonts w:ascii="Arial" w:eastAsia="Arial" w:hAnsi="Arial" w:cs="Arial"/>
          <w:b/>
          <w:bCs/>
          <w:sz w:val="22"/>
          <w:szCs w:val="22"/>
        </w:rPr>
      </w:pPr>
    </w:p>
    <w:p w14:paraId="317BF25B" w14:textId="2264C02A" w:rsidR="001C0452" w:rsidRDefault="001C0452" w:rsidP="00DE6A20">
      <w:pPr>
        <w:numPr>
          <w:ilvl w:val="0"/>
          <w:numId w:val="75"/>
        </w:numPr>
        <w:rPr>
          <w:sz w:val="22"/>
          <w:szCs w:val="22"/>
        </w:rPr>
        <w:pPrChange w:id="1289" w:author="Dunn, Julia (NIH/NIMH) [F]" w:date="2020-04-09T16:54:00Z">
          <w:pPr>
            <w:numPr>
              <w:numId w:val="10"/>
            </w:numPr>
            <w:ind w:left="720" w:hanging="360"/>
          </w:pPr>
        </w:pPrChange>
      </w:pPr>
      <w:r w:rsidRPr="7213FF42">
        <w:rPr>
          <w:rFonts w:ascii="Arial" w:eastAsia="Arial" w:hAnsi="Arial" w:cs="Arial"/>
          <w:b/>
          <w:bCs/>
          <w:sz w:val="22"/>
          <w:szCs w:val="22"/>
        </w:rPr>
        <w:t>… h</w:t>
      </w:r>
      <w:r w:rsidRPr="7213FF42">
        <w:rPr>
          <w:rFonts w:ascii="Arial" w:eastAsia="Arial" w:hAnsi="Arial" w:cs="Arial"/>
          <w:b/>
          <w:bCs/>
          <w:sz w:val="22"/>
          <w:szCs w:val="22"/>
          <w:highlight w:val="white"/>
        </w:rPr>
        <w:t>ow many days per week did your child spend time outdoors?</w:t>
      </w:r>
    </w:p>
    <w:p w14:paraId="7B0D6ACA" w14:textId="77777777" w:rsidR="001C0452" w:rsidRDefault="001C0452" w:rsidP="00DE6A20">
      <w:pPr>
        <w:numPr>
          <w:ilvl w:val="1"/>
          <w:numId w:val="75"/>
        </w:numPr>
        <w:rPr>
          <w:rFonts w:ascii="Arial" w:eastAsia="Arial" w:hAnsi="Arial" w:cs="Arial"/>
          <w:sz w:val="22"/>
          <w:szCs w:val="22"/>
          <w:highlight w:val="white"/>
        </w:rPr>
        <w:pPrChange w:id="1290" w:author="Dunn, Julia (NIH/NIMH) [F]" w:date="2020-04-09T16:54:00Z">
          <w:pPr>
            <w:numPr>
              <w:ilvl w:val="1"/>
              <w:numId w:val="10"/>
            </w:numPr>
            <w:ind w:left="1440" w:hanging="360"/>
          </w:pPr>
        </w:pPrChange>
      </w:pPr>
      <w:r w:rsidRPr="7213FF42">
        <w:rPr>
          <w:rFonts w:ascii="Arial" w:eastAsia="Arial" w:hAnsi="Arial" w:cs="Arial"/>
          <w:sz w:val="22"/>
          <w:szCs w:val="22"/>
          <w:highlight w:val="white"/>
        </w:rPr>
        <w:t>None</w:t>
      </w:r>
    </w:p>
    <w:p w14:paraId="4CC6D080" w14:textId="77777777" w:rsidR="001C0452" w:rsidRDefault="001C0452" w:rsidP="00DE6A20">
      <w:pPr>
        <w:numPr>
          <w:ilvl w:val="1"/>
          <w:numId w:val="75"/>
        </w:numPr>
        <w:rPr>
          <w:rFonts w:ascii="Arial" w:eastAsia="Arial" w:hAnsi="Arial" w:cs="Arial"/>
          <w:sz w:val="22"/>
          <w:szCs w:val="22"/>
          <w:highlight w:val="white"/>
        </w:rPr>
        <w:pPrChange w:id="1291" w:author="Dunn, Julia (NIH/NIMH) [F]" w:date="2020-04-09T16:54:00Z">
          <w:pPr>
            <w:numPr>
              <w:ilvl w:val="1"/>
              <w:numId w:val="10"/>
            </w:numPr>
            <w:ind w:left="1440" w:hanging="360"/>
          </w:pPr>
        </w:pPrChange>
      </w:pPr>
      <w:r w:rsidRPr="7213FF42">
        <w:rPr>
          <w:rFonts w:ascii="Arial" w:eastAsia="Arial" w:hAnsi="Arial" w:cs="Arial"/>
          <w:sz w:val="22"/>
          <w:szCs w:val="22"/>
          <w:highlight w:val="white"/>
        </w:rPr>
        <w:t>1-2 days</w:t>
      </w:r>
    </w:p>
    <w:p w14:paraId="0239A7EE" w14:textId="77777777" w:rsidR="001C0452" w:rsidRDefault="001C0452" w:rsidP="00DE6A20">
      <w:pPr>
        <w:numPr>
          <w:ilvl w:val="1"/>
          <w:numId w:val="75"/>
        </w:numPr>
        <w:rPr>
          <w:rFonts w:ascii="Arial" w:eastAsia="Arial" w:hAnsi="Arial" w:cs="Arial"/>
          <w:sz w:val="22"/>
          <w:szCs w:val="22"/>
          <w:highlight w:val="white"/>
        </w:rPr>
        <w:pPrChange w:id="1292" w:author="Dunn, Julia (NIH/NIMH) [F]" w:date="2020-04-09T16:54:00Z">
          <w:pPr>
            <w:numPr>
              <w:ilvl w:val="1"/>
              <w:numId w:val="10"/>
            </w:numPr>
            <w:ind w:left="1440" w:hanging="360"/>
          </w:pPr>
        </w:pPrChange>
      </w:pPr>
      <w:r w:rsidRPr="7213FF42">
        <w:rPr>
          <w:rFonts w:ascii="Arial" w:eastAsia="Arial" w:hAnsi="Arial" w:cs="Arial"/>
          <w:sz w:val="22"/>
          <w:szCs w:val="22"/>
          <w:highlight w:val="white"/>
        </w:rPr>
        <w:t>3-4 days</w:t>
      </w:r>
    </w:p>
    <w:p w14:paraId="78EBF860" w14:textId="77777777" w:rsidR="001C0452" w:rsidRDefault="001C0452" w:rsidP="00DE6A20">
      <w:pPr>
        <w:numPr>
          <w:ilvl w:val="1"/>
          <w:numId w:val="75"/>
        </w:numPr>
        <w:rPr>
          <w:rFonts w:ascii="Arial" w:eastAsia="Arial" w:hAnsi="Arial" w:cs="Arial"/>
          <w:sz w:val="22"/>
          <w:szCs w:val="22"/>
          <w:highlight w:val="white"/>
        </w:rPr>
        <w:pPrChange w:id="1293" w:author="Dunn, Julia (NIH/NIMH) [F]" w:date="2020-04-09T16:54:00Z">
          <w:pPr>
            <w:numPr>
              <w:ilvl w:val="1"/>
              <w:numId w:val="10"/>
            </w:numPr>
            <w:ind w:left="1440" w:hanging="360"/>
          </w:pPr>
        </w:pPrChange>
      </w:pPr>
      <w:r w:rsidRPr="7213FF42">
        <w:rPr>
          <w:rFonts w:ascii="Arial" w:eastAsia="Arial" w:hAnsi="Arial" w:cs="Arial"/>
          <w:sz w:val="22"/>
          <w:szCs w:val="22"/>
          <w:highlight w:val="white"/>
        </w:rPr>
        <w:t>5-6 days</w:t>
      </w:r>
    </w:p>
    <w:p w14:paraId="21CCBA1D" w14:textId="700CC79A" w:rsidR="007C6F70" w:rsidRDefault="001C0452" w:rsidP="00DE6A20">
      <w:pPr>
        <w:numPr>
          <w:ilvl w:val="1"/>
          <w:numId w:val="75"/>
        </w:numPr>
        <w:pPrChange w:id="1294" w:author="Dunn, Julia (NIH/NIMH) [F]" w:date="2020-04-09T16:54:00Z">
          <w:pPr>
            <w:numPr>
              <w:ilvl w:val="1"/>
              <w:numId w:val="10"/>
            </w:numPr>
            <w:ind w:left="1440" w:hanging="360"/>
          </w:pPr>
        </w:pPrChange>
      </w:pPr>
      <w:r w:rsidRPr="7213FF42">
        <w:rPr>
          <w:rFonts w:ascii="Arial" w:eastAsia="Arial" w:hAnsi="Arial" w:cs="Arial"/>
          <w:sz w:val="22"/>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295" w:name="_heading=h.61snut8df3qb" w:colFirst="0" w:colLast="0"/>
      <w:bookmarkEnd w:id="1295"/>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E6A20">
      <w:pPr>
        <w:numPr>
          <w:ilvl w:val="0"/>
          <w:numId w:val="75"/>
        </w:numPr>
        <w:rPr>
          <w:sz w:val="22"/>
          <w:szCs w:val="22"/>
        </w:rPr>
        <w:pPrChange w:id="1296" w:author="Dunn, Julia (NIH/NIMH) [F]" w:date="2020-04-09T16:54:00Z">
          <w:pPr>
            <w:numPr>
              <w:numId w:val="10"/>
            </w:numPr>
            <w:ind w:left="720" w:hanging="360"/>
          </w:pPr>
        </w:pPrChange>
      </w:pPr>
      <w:r w:rsidRPr="7213FF42">
        <w:rPr>
          <w:rFonts w:ascii="Arial" w:eastAsia="Arial" w:hAnsi="Arial" w:cs="Arial"/>
          <w:b/>
          <w:bCs/>
          <w:sz w:val="22"/>
          <w:szCs w:val="22"/>
        </w:rPr>
        <w:t>… how worried was your child generally?</w:t>
      </w:r>
    </w:p>
    <w:p w14:paraId="0000021C"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Very worried</w:t>
      </w:r>
    </w:p>
    <w:p w14:paraId="00000220"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Extremely worried</w:t>
      </w:r>
    </w:p>
    <w:p w14:paraId="172244B7" w14:textId="77777777" w:rsidR="00067B04" w:rsidRDefault="00067B04">
      <w:pPr>
        <w:rPr>
          <w:rFonts w:ascii="Arial" w:eastAsia="Arial" w:hAnsi="Arial" w:cs="Arial"/>
          <w:sz w:val="22"/>
          <w:szCs w:val="22"/>
        </w:rPr>
      </w:pPr>
    </w:p>
    <w:p w14:paraId="00000222" w14:textId="77777777" w:rsidR="00067B04" w:rsidRDefault="007C6F70" w:rsidP="00DE6A20">
      <w:pPr>
        <w:numPr>
          <w:ilvl w:val="0"/>
          <w:numId w:val="75"/>
        </w:numPr>
        <w:rPr>
          <w:sz w:val="22"/>
          <w:szCs w:val="22"/>
        </w:rPr>
        <w:pPrChange w:id="1297" w:author="Dunn, Julia (NIH/NIMH) [F]" w:date="2020-04-09T16:54:00Z">
          <w:pPr>
            <w:numPr>
              <w:numId w:val="10"/>
            </w:numPr>
            <w:ind w:left="720" w:hanging="360"/>
          </w:pPr>
        </w:pPrChange>
      </w:pPr>
      <w:r w:rsidRPr="7213FF42">
        <w:rPr>
          <w:rFonts w:ascii="Arial" w:eastAsia="Arial" w:hAnsi="Arial" w:cs="Arial"/>
          <w:b/>
          <w:bCs/>
          <w:sz w:val="22"/>
          <w:szCs w:val="22"/>
        </w:rPr>
        <w:t>… how happy versus sad was your child?</w:t>
      </w:r>
    </w:p>
    <w:p w14:paraId="00000223"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 xml:space="preserve">Moderately happy/cheerful </w:t>
      </w:r>
    </w:p>
    <w:p w14:paraId="00000227" w14:textId="77777777" w:rsidR="00067B04" w:rsidRDefault="007C6F70">
      <w:pPr>
        <w:numPr>
          <w:ilvl w:val="0"/>
          <w:numId w:val="24"/>
        </w:numPr>
        <w:rPr>
          <w:rFonts w:ascii="Arial" w:eastAsia="Arial" w:hAnsi="Arial" w:cs="Arial"/>
          <w:sz w:val="22"/>
          <w:szCs w:val="22"/>
        </w:rPr>
      </w:pPr>
      <w:r>
        <w:rPr>
          <w:rFonts w:ascii="Arial" w:eastAsia="Arial" w:hAnsi="Arial" w:cs="Arial"/>
          <w:sz w:val="22"/>
          <w:szCs w:val="22"/>
        </w:rPr>
        <w:t>Very happy/cheerful</w:t>
      </w:r>
    </w:p>
    <w:p w14:paraId="00000228" w14:textId="77777777" w:rsidR="00067B04" w:rsidRDefault="00067B04">
      <w:pPr>
        <w:rPr>
          <w:rFonts w:ascii="Arial" w:eastAsia="Arial" w:hAnsi="Arial" w:cs="Arial"/>
          <w:sz w:val="22"/>
          <w:szCs w:val="22"/>
        </w:rPr>
      </w:pPr>
    </w:p>
    <w:p w14:paraId="003E4536" w14:textId="77777777" w:rsidR="000F5E07" w:rsidRDefault="000F5E07">
      <w:pPr>
        <w:rPr>
          <w:ins w:id="1298" w:author="Dunn, Julia (NIH/NIMH) [F]" w:date="2020-04-07T18:05:00Z"/>
          <w:rFonts w:ascii="Arial" w:eastAsia="Arial" w:hAnsi="Arial" w:cs="Arial"/>
          <w:b/>
          <w:bCs/>
          <w:sz w:val="22"/>
          <w:szCs w:val="22"/>
        </w:rPr>
      </w:pPr>
      <w:ins w:id="1299" w:author="Dunn, Julia (NIH/NIMH) [F]" w:date="2020-04-07T18:05:00Z">
        <w:r>
          <w:rPr>
            <w:rFonts w:ascii="Arial" w:eastAsia="Arial" w:hAnsi="Arial" w:cs="Arial"/>
            <w:b/>
            <w:bCs/>
            <w:sz w:val="22"/>
            <w:szCs w:val="22"/>
          </w:rPr>
          <w:br w:type="page"/>
        </w:r>
      </w:ins>
    </w:p>
    <w:p w14:paraId="00000229" w14:textId="2F492339" w:rsidR="00067B04" w:rsidRDefault="007C6F70" w:rsidP="00DE6A20">
      <w:pPr>
        <w:numPr>
          <w:ilvl w:val="0"/>
          <w:numId w:val="75"/>
        </w:numPr>
        <w:rPr>
          <w:sz w:val="22"/>
          <w:szCs w:val="22"/>
        </w:rPr>
        <w:pPrChange w:id="1300"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301" w:author="Foote, Beth (NIH/NIMH) [F]" w:date="2020-04-09T15:49:00Z">
        <w:r w:rsidR="00E337E1" w:rsidRPr="7213FF42">
          <w:rPr>
            <w:rFonts w:ascii="Arial" w:eastAsia="Arial" w:hAnsi="Arial" w:cs="Arial"/>
            <w:b/>
            <w:bCs/>
            <w:sz w:val="22"/>
            <w:szCs w:val="22"/>
          </w:rPr>
          <w:t xml:space="preserve">how much </w:t>
        </w:r>
        <w:r w:rsidR="00E337E1">
          <w:rPr>
            <w:rFonts w:ascii="Arial" w:eastAsia="Arial" w:hAnsi="Arial" w:cs="Arial"/>
            <w:b/>
            <w:bCs/>
            <w:sz w:val="22"/>
            <w:szCs w:val="22"/>
          </w:rPr>
          <w:t>was</w:t>
        </w:r>
        <w:r w:rsidR="00E337E1" w:rsidRPr="7213FF42">
          <w:rPr>
            <w:rFonts w:ascii="Arial" w:eastAsia="Arial" w:hAnsi="Arial" w:cs="Arial"/>
            <w:b/>
            <w:bCs/>
            <w:sz w:val="22"/>
            <w:szCs w:val="22"/>
          </w:rPr>
          <w:t xml:space="preserve"> your child able to enjoy his/her usual </w:t>
        </w:r>
        <w:commentRangeStart w:id="1302"/>
        <w:commentRangeStart w:id="1303"/>
        <w:r w:rsidR="00E337E1" w:rsidRPr="7213FF42">
          <w:rPr>
            <w:rFonts w:ascii="Arial" w:eastAsia="Arial" w:hAnsi="Arial" w:cs="Arial"/>
            <w:b/>
            <w:bCs/>
            <w:sz w:val="22"/>
            <w:szCs w:val="22"/>
          </w:rPr>
          <w:t>activities</w:t>
        </w:r>
        <w:commentRangeEnd w:id="1302"/>
        <w:r w:rsidR="00E337E1">
          <w:rPr>
            <w:rStyle w:val="CommentReference"/>
          </w:rPr>
          <w:commentReference w:id="1302"/>
        </w:r>
        <w:commentRangeEnd w:id="1303"/>
        <w:r w:rsidR="00E337E1">
          <w:rPr>
            <w:rStyle w:val="CommentReference"/>
          </w:rPr>
          <w:commentReference w:id="1303"/>
        </w:r>
      </w:ins>
      <w:del w:id="1304" w:author="Foote, Beth (NIH/NIMH) [F]" w:date="2020-04-09T15:49:00Z">
        <w:r w:rsidRPr="7213FF42" w:rsidDel="00E337E1">
          <w:rPr>
            <w:rFonts w:ascii="Arial" w:eastAsia="Arial" w:hAnsi="Arial" w:cs="Arial"/>
            <w:b/>
            <w:bCs/>
            <w:sz w:val="22"/>
            <w:szCs w:val="22"/>
          </w:rPr>
          <w:delText>how much has your child been able to enjoy his/her usual activities</w:delText>
        </w:r>
      </w:del>
      <w:r w:rsidRPr="7213FF42">
        <w:rPr>
          <w:rFonts w:ascii="Arial" w:eastAsia="Arial" w:hAnsi="Arial" w:cs="Arial"/>
          <w:b/>
          <w:bCs/>
          <w:sz w:val="22"/>
          <w:szCs w:val="22"/>
        </w:rPr>
        <w:t>? </w:t>
      </w:r>
    </w:p>
    <w:p w14:paraId="0000022A"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Not at all</w:t>
      </w:r>
    </w:p>
    <w:p w14:paraId="0000022B"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Slightly</w:t>
      </w:r>
    </w:p>
    <w:p w14:paraId="0000022C"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Moderately</w:t>
      </w:r>
    </w:p>
    <w:p w14:paraId="0000022D"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Very much</w:t>
      </w:r>
    </w:p>
    <w:p w14:paraId="0000022E" w14:textId="77777777" w:rsidR="00067B04" w:rsidRDefault="007C6F70">
      <w:pPr>
        <w:numPr>
          <w:ilvl w:val="0"/>
          <w:numId w:val="19"/>
        </w:numPr>
        <w:rPr>
          <w:rFonts w:ascii="Arial" w:eastAsia="Arial" w:hAnsi="Arial" w:cs="Arial"/>
          <w:sz w:val="22"/>
          <w:szCs w:val="22"/>
        </w:rPr>
      </w:pPr>
      <w:r>
        <w:rPr>
          <w:rFonts w:ascii="Arial" w:eastAsia="Arial" w:hAnsi="Arial" w:cs="Arial"/>
          <w:sz w:val="22"/>
          <w:szCs w:val="22"/>
        </w:rPr>
        <w:t>A lot</w:t>
      </w:r>
    </w:p>
    <w:p w14:paraId="0000022F" w14:textId="77777777" w:rsidR="00067B04" w:rsidRDefault="00067B04">
      <w:pPr>
        <w:rPr>
          <w:rFonts w:ascii="Arial" w:eastAsia="Arial" w:hAnsi="Arial" w:cs="Arial"/>
          <w:sz w:val="22"/>
          <w:szCs w:val="22"/>
        </w:rPr>
      </w:pPr>
    </w:p>
    <w:p w14:paraId="00000230" w14:textId="77777777" w:rsidR="00067B04" w:rsidRDefault="007C6F70" w:rsidP="00DE6A20">
      <w:pPr>
        <w:numPr>
          <w:ilvl w:val="0"/>
          <w:numId w:val="75"/>
        </w:numPr>
        <w:rPr>
          <w:sz w:val="22"/>
          <w:szCs w:val="22"/>
        </w:rPr>
        <w:pPrChange w:id="1305" w:author="Dunn, Julia (NIH/NIMH) [F]" w:date="2020-04-09T16:54:00Z">
          <w:pPr>
            <w:numPr>
              <w:numId w:val="10"/>
            </w:numPr>
            <w:ind w:left="720" w:hanging="360"/>
          </w:pPr>
        </w:pPrChange>
      </w:pPr>
      <w:r w:rsidRPr="7213FF42">
        <w:rPr>
          <w:rFonts w:ascii="Arial" w:eastAsia="Arial" w:hAnsi="Arial" w:cs="Arial"/>
          <w:b/>
          <w:bCs/>
          <w:sz w:val="22"/>
          <w:szCs w:val="22"/>
        </w:rPr>
        <w:t>… how relaxed versus anxious was your child?</w:t>
      </w:r>
    </w:p>
    <w:p w14:paraId="00000231"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7"/>
        </w:numPr>
        <w:rPr>
          <w:rFonts w:ascii="Arial" w:eastAsia="Arial" w:hAnsi="Arial" w:cs="Arial"/>
          <w:sz w:val="22"/>
          <w:szCs w:val="22"/>
        </w:rPr>
      </w:pPr>
      <w:r>
        <w:rPr>
          <w:rFonts w:ascii="Arial" w:eastAsia="Arial" w:hAnsi="Arial" w:cs="Arial"/>
          <w:sz w:val="22"/>
          <w:szCs w:val="22"/>
        </w:rPr>
        <w:t xml:space="preserve">Very nervous/anxious  </w:t>
      </w:r>
    </w:p>
    <w:p w14:paraId="00000236" w14:textId="6AC8487A" w:rsidR="00067B04" w:rsidDel="00D07E0F" w:rsidRDefault="00067B04">
      <w:pPr>
        <w:rPr>
          <w:del w:id="1306" w:author="Dunn, Julia (NIH/NIMH) [F]" w:date="2020-04-07T11:36:00Z"/>
          <w:rFonts w:ascii="Arial" w:eastAsia="Arial" w:hAnsi="Arial" w:cs="Arial"/>
          <w:sz w:val="22"/>
          <w:szCs w:val="22"/>
        </w:rPr>
      </w:pPr>
    </w:p>
    <w:p w14:paraId="03E0B9CC" w14:textId="20916031" w:rsidR="00570C12" w:rsidRDefault="00570C12">
      <w:pPr>
        <w:rPr>
          <w:ins w:id="1307" w:author="Dunn, Julia (NIH/NIMH) [F]" w:date="2020-04-06T18:39:00Z"/>
          <w:rFonts w:ascii="Arial" w:eastAsia="Arial" w:hAnsi="Arial" w:cs="Arial"/>
          <w:b/>
          <w:bCs/>
          <w:sz w:val="22"/>
          <w:szCs w:val="22"/>
        </w:rPr>
      </w:pPr>
    </w:p>
    <w:p w14:paraId="00000237" w14:textId="77777777" w:rsidR="00067B04" w:rsidRDefault="007C6F70" w:rsidP="00DE6A20">
      <w:pPr>
        <w:numPr>
          <w:ilvl w:val="0"/>
          <w:numId w:val="75"/>
        </w:numPr>
        <w:rPr>
          <w:sz w:val="22"/>
          <w:szCs w:val="22"/>
        </w:rPr>
        <w:pPrChange w:id="1308" w:author="Dunn, Julia (NIH/NIMH) [F]" w:date="2020-04-09T16:54:00Z">
          <w:pPr>
            <w:numPr>
              <w:numId w:val="10"/>
            </w:numPr>
            <w:ind w:left="720" w:hanging="360"/>
          </w:pPr>
        </w:pPrChange>
      </w:pPr>
      <w:r w:rsidRPr="7213FF42">
        <w:rPr>
          <w:rFonts w:ascii="Arial" w:eastAsia="Arial" w:hAnsi="Arial" w:cs="Arial"/>
          <w:b/>
          <w:bCs/>
          <w:sz w:val="22"/>
          <w:szCs w:val="22"/>
        </w:rPr>
        <w:t>… how fidgety or restless was your child?</w:t>
      </w:r>
    </w:p>
    <w:p w14:paraId="00000238" w14:textId="624C78F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C" w14:textId="24E63528" w:rsidR="00067B04" w:rsidRDefault="007C6F70">
      <w:pPr>
        <w:numPr>
          <w:ilvl w:val="0"/>
          <w:numId w:val="21"/>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000023D" w14:textId="77777777" w:rsidR="00067B04" w:rsidDel="00570C12" w:rsidRDefault="00067B04">
      <w:pPr>
        <w:rPr>
          <w:del w:id="1309" w:author="Dunn, Julia (NIH/NIMH) [F]" w:date="2020-04-06T18:39:00Z"/>
          <w:rFonts w:ascii="Arial" w:eastAsia="Arial" w:hAnsi="Arial" w:cs="Arial"/>
          <w:sz w:val="22"/>
          <w:szCs w:val="22"/>
        </w:rPr>
      </w:pPr>
    </w:p>
    <w:p w14:paraId="721F87CA" w14:textId="0DA7806B" w:rsidR="00D07E0F" w:rsidRDefault="00D07E0F">
      <w:pPr>
        <w:rPr>
          <w:ins w:id="1310" w:author="Dunn, Julia (NIH/NIMH) [F]" w:date="2020-04-07T11:36:00Z"/>
          <w:rFonts w:ascii="Arial" w:eastAsia="Arial" w:hAnsi="Arial" w:cs="Arial"/>
          <w:b/>
          <w:bCs/>
          <w:sz w:val="22"/>
          <w:szCs w:val="22"/>
        </w:rPr>
      </w:pPr>
    </w:p>
    <w:p w14:paraId="0000023E" w14:textId="0423F2A0" w:rsidR="00067B04" w:rsidRDefault="007C6F70" w:rsidP="00DE6A20">
      <w:pPr>
        <w:numPr>
          <w:ilvl w:val="0"/>
          <w:numId w:val="75"/>
        </w:numPr>
        <w:rPr>
          <w:sz w:val="22"/>
          <w:szCs w:val="22"/>
        </w:rPr>
        <w:pPrChange w:id="1311" w:author="Dunn, Julia (NIH/NIMH) [F]" w:date="2020-04-09T16:54:00Z">
          <w:pPr>
            <w:numPr>
              <w:numId w:val="10"/>
            </w:numPr>
            <w:ind w:left="720" w:hanging="360"/>
          </w:pPr>
        </w:pPrChange>
      </w:pPr>
      <w:r w:rsidRPr="7213FF42">
        <w:rPr>
          <w:rFonts w:ascii="Arial" w:eastAsia="Arial" w:hAnsi="Arial" w:cs="Arial"/>
          <w:b/>
          <w:bCs/>
          <w:sz w:val="22"/>
          <w:szCs w:val="22"/>
        </w:rPr>
        <w:t>… how fatigued or tired was your child?</w:t>
      </w:r>
    </w:p>
    <w:p w14:paraId="0000023F"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7777777" w:rsidR="00067B04" w:rsidRDefault="007C6F70" w:rsidP="00DE6A20">
      <w:pPr>
        <w:numPr>
          <w:ilvl w:val="0"/>
          <w:numId w:val="75"/>
        </w:numPr>
        <w:rPr>
          <w:sz w:val="22"/>
          <w:szCs w:val="22"/>
        </w:rPr>
        <w:pPrChange w:id="1312" w:author="Dunn, Julia (NIH/NIMH) [F]" w:date="2020-04-09T16:54:00Z">
          <w:pPr>
            <w:numPr>
              <w:numId w:val="10"/>
            </w:numPr>
            <w:ind w:left="720" w:hanging="360"/>
          </w:pPr>
        </w:pPrChange>
      </w:pPr>
      <w:r w:rsidRPr="7213FF42">
        <w:rPr>
          <w:rFonts w:ascii="Arial" w:eastAsia="Arial" w:hAnsi="Arial" w:cs="Arial"/>
          <w:b/>
          <w:bCs/>
          <w:sz w:val="22"/>
          <w:szCs w:val="22"/>
        </w:rPr>
        <w:t>… how well has your child been able to concentrate or focus?</w:t>
      </w:r>
    </w:p>
    <w:p w14:paraId="00000246"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Moderately unfocused/distracted</w:t>
      </w:r>
    </w:p>
    <w:p w14:paraId="0000024A" w14:textId="77777777" w:rsidR="00067B04" w:rsidRDefault="007C6F70">
      <w:pPr>
        <w:numPr>
          <w:ilvl w:val="0"/>
          <w:numId w:val="23"/>
        </w:numPr>
        <w:rPr>
          <w:rFonts w:ascii="Arial" w:eastAsia="Arial" w:hAnsi="Arial" w:cs="Arial"/>
          <w:sz w:val="22"/>
          <w:szCs w:val="22"/>
        </w:rPr>
      </w:pPr>
      <w:r>
        <w:rPr>
          <w:rFonts w:ascii="Arial" w:eastAsia="Arial" w:hAnsi="Arial" w:cs="Arial"/>
          <w:sz w:val="22"/>
          <w:szCs w:val="22"/>
        </w:rPr>
        <w:t>Very unfocused/distracted</w:t>
      </w:r>
    </w:p>
    <w:p w14:paraId="0000024B" w14:textId="77777777" w:rsidR="00067B04" w:rsidRDefault="00067B04">
      <w:pPr>
        <w:rPr>
          <w:rFonts w:ascii="Arial" w:eastAsia="Arial" w:hAnsi="Arial" w:cs="Arial"/>
          <w:sz w:val="22"/>
          <w:szCs w:val="22"/>
        </w:rPr>
      </w:pPr>
    </w:p>
    <w:p w14:paraId="0000024C" w14:textId="4556A06A" w:rsidR="00067B04" w:rsidRDefault="007C6F70" w:rsidP="00DE6A20">
      <w:pPr>
        <w:numPr>
          <w:ilvl w:val="0"/>
          <w:numId w:val="75"/>
        </w:numPr>
        <w:rPr>
          <w:sz w:val="22"/>
          <w:szCs w:val="22"/>
        </w:rPr>
        <w:pPrChange w:id="1313"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314" w:author="Foote, Beth (NIH/NIMH) [F]" w:date="2020-04-09T15:51:00Z">
        <w:r w:rsidR="00C154BD" w:rsidRPr="7213FF42">
          <w:rPr>
            <w:rFonts w:ascii="Arial" w:eastAsia="Arial" w:hAnsi="Arial" w:cs="Arial"/>
            <w:b/>
            <w:bCs/>
            <w:sz w:val="22"/>
            <w:szCs w:val="22"/>
          </w:rPr>
          <w:t xml:space="preserve">how irritable or easily angered was your </w:t>
        </w:r>
        <w:commentRangeStart w:id="1315"/>
        <w:commentRangeStart w:id="1316"/>
        <w:r w:rsidR="00C154BD" w:rsidRPr="7213FF42">
          <w:rPr>
            <w:rFonts w:ascii="Arial" w:eastAsia="Arial" w:hAnsi="Arial" w:cs="Arial"/>
            <w:b/>
            <w:bCs/>
            <w:sz w:val="22"/>
            <w:szCs w:val="22"/>
          </w:rPr>
          <w:t>child</w:t>
        </w:r>
        <w:commentRangeEnd w:id="1315"/>
        <w:r w:rsidR="00C154BD">
          <w:rPr>
            <w:rStyle w:val="CommentReference"/>
          </w:rPr>
          <w:commentReference w:id="1315"/>
        </w:r>
        <w:commentRangeEnd w:id="1316"/>
        <w:r w:rsidR="00C154BD">
          <w:rPr>
            <w:rStyle w:val="CommentReference"/>
          </w:rPr>
          <w:commentReference w:id="1316"/>
        </w:r>
      </w:ins>
      <w:del w:id="1317" w:author="Foote, Beth (NIH/NIMH) [F]" w:date="2020-04-09T15:51:00Z">
        <w:r w:rsidRPr="7213FF42" w:rsidDel="00C154BD">
          <w:rPr>
            <w:rFonts w:ascii="Arial" w:eastAsia="Arial" w:hAnsi="Arial" w:cs="Arial"/>
            <w:b/>
            <w:bCs/>
            <w:sz w:val="22"/>
            <w:szCs w:val="22"/>
          </w:rPr>
          <w:delText>how irritable or easily angered has your child been</w:delText>
        </w:r>
      </w:del>
      <w:r w:rsidRPr="7213FF42">
        <w:rPr>
          <w:rFonts w:ascii="Arial" w:eastAsia="Arial" w:hAnsi="Arial" w:cs="Arial"/>
          <w:b/>
          <w:bCs/>
          <w:sz w:val="22"/>
          <w:szCs w:val="22"/>
        </w:rPr>
        <w:t>?</w:t>
      </w:r>
    </w:p>
    <w:p w14:paraId="0000024D"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2"/>
        </w:numPr>
        <w:rPr>
          <w:rFonts w:ascii="Arial" w:eastAsia="Arial" w:hAnsi="Arial" w:cs="Arial"/>
          <w:sz w:val="22"/>
          <w:szCs w:val="22"/>
        </w:rPr>
      </w:pPr>
      <w:r>
        <w:rPr>
          <w:rFonts w:ascii="Arial" w:eastAsia="Arial" w:hAnsi="Arial" w:cs="Arial"/>
          <w:sz w:val="22"/>
          <w:szCs w:val="22"/>
        </w:rPr>
        <w:t>Very irritable or easily angered</w:t>
      </w:r>
    </w:p>
    <w:p w14:paraId="00000252" w14:textId="78F185C8" w:rsidR="00BB37E6" w:rsidRPr="009376B8" w:rsidRDefault="007C6F70" w:rsidP="001A11C5">
      <w:pPr>
        <w:numPr>
          <w:ilvl w:val="0"/>
          <w:numId w:val="12"/>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1A11C5">
      <w:pPr>
        <w:rPr>
          <w:rFonts w:ascii="Arial" w:eastAsia="Arial" w:hAnsi="Arial" w:cs="Arial"/>
          <w:sz w:val="22"/>
          <w:szCs w:val="22"/>
        </w:rPr>
      </w:pPr>
    </w:p>
    <w:p w14:paraId="00000253" w14:textId="600DBBBB" w:rsidR="00067B04" w:rsidRDefault="007C6F70" w:rsidP="00DE6A20">
      <w:pPr>
        <w:numPr>
          <w:ilvl w:val="0"/>
          <w:numId w:val="75"/>
        </w:numPr>
        <w:rPr>
          <w:sz w:val="22"/>
          <w:szCs w:val="22"/>
        </w:rPr>
        <w:pPrChange w:id="1318" w:author="Dunn, Julia (NIH/NIMH) [F]" w:date="2020-04-09T16:54:00Z">
          <w:pPr>
            <w:numPr>
              <w:numId w:val="10"/>
            </w:numPr>
            <w:ind w:left="720" w:hanging="360"/>
          </w:pPr>
        </w:pPrChange>
      </w:pPr>
      <w:r w:rsidRPr="7213FF42">
        <w:rPr>
          <w:rFonts w:ascii="Arial" w:eastAsia="Arial" w:hAnsi="Arial" w:cs="Arial"/>
          <w:b/>
          <w:bCs/>
          <w:sz w:val="22"/>
          <w:szCs w:val="22"/>
        </w:rPr>
        <w:t xml:space="preserve">… how lonely </w:t>
      </w:r>
      <w:commentRangeStart w:id="1319"/>
      <w:del w:id="1320" w:author="Foote, Beth (NIH/NIMH) [F]" w:date="2020-04-09T15:51:00Z">
        <w:r w:rsidRPr="7213FF42" w:rsidDel="00B25977">
          <w:rPr>
            <w:rFonts w:ascii="Arial" w:eastAsia="Arial" w:hAnsi="Arial" w:cs="Arial"/>
            <w:b/>
            <w:bCs/>
            <w:sz w:val="22"/>
            <w:szCs w:val="22"/>
          </w:rPr>
          <w:delText xml:space="preserve">has </w:delText>
        </w:r>
      </w:del>
      <w:ins w:id="1321" w:author="Foote, Beth (NIH/NIMH) [F]" w:date="2020-04-09T15:51:00Z">
        <w:r w:rsidR="00B25977">
          <w:rPr>
            <w:rFonts w:ascii="Arial" w:eastAsia="Arial" w:hAnsi="Arial" w:cs="Arial"/>
            <w:b/>
            <w:bCs/>
            <w:sz w:val="22"/>
            <w:szCs w:val="22"/>
          </w:rPr>
          <w:t>was</w:t>
        </w:r>
        <w:commentRangeEnd w:id="1319"/>
        <w:r w:rsidR="00B25977">
          <w:rPr>
            <w:rStyle w:val="CommentReference"/>
          </w:rPr>
          <w:commentReference w:id="1319"/>
        </w:r>
        <w:r w:rsidR="00B25977" w:rsidRPr="7213FF42">
          <w:rPr>
            <w:rFonts w:ascii="Arial" w:eastAsia="Arial" w:hAnsi="Arial" w:cs="Arial"/>
            <w:b/>
            <w:bCs/>
            <w:sz w:val="22"/>
            <w:szCs w:val="22"/>
          </w:rPr>
          <w:t xml:space="preserve"> </w:t>
        </w:r>
      </w:ins>
      <w:r w:rsidRPr="7213FF42">
        <w:rPr>
          <w:rFonts w:ascii="Arial" w:eastAsia="Arial" w:hAnsi="Arial" w:cs="Arial"/>
          <w:b/>
          <w:bCs/>
          <w:sz w:val="22"/>
          <w:szCs w:val="22"/>
        </w:rPr>
        <w:t>your child</w:t>
      </w:r>
      <w:del w:id="1322" w:author="Foote, Beth (NIH/NIMH) [F]" w:date="2020-04-09T15:52:00Z">
        <w:r w:rsidRPr="7213FF42" w:rsidDel="00A773A4">
          <w:rPr>
            <w:rFonts w:ascii="Arial" w:eastAsia="Arial" w:hAnsi="Arial" w:cs="Arial"/>
            <w:b/>
            <w:bCs/>
            <w:sz w:val="22"/>
            <w:szCs w:val="22"/>
          </w:rPr>
          <w:delText xml:space="preserve"> been</w:delText>
        </w:r>
      </w:del>
      <w:r w:rsidRPr="7213FF42">
        <w:rPr>
          <w:rFonts w:ascii="Arial" w:eastAsia="Arial" w:hAnsi="Arial" w:cs="Arial"/>
          <w:b/>
          <w:bCs/>
          <w:sz w:val="22"/>
          <w:szCs w:val="22"/>
        </w:rPr>
        <w:t>?</w:t>
      </w:r>
    </w:p>
    <w:p w14:paraId="00000254" w14:textId="77777777" w:rsidR="00067B04" w:rsidRDefault="007C6F70" w:rsidP="00DE6A20">
      <w:pPr>
        <w:numPr>
          <w:ilvl w:val="1"/>
          <w:numId w:val="75"/>
        </w:numPr>
        <w:rPr>
          <w:rFonts w:ascii="Arial" w:eastAsia="Arial" w:hAnsi="Arial" w:cs="Arial"/>
          <w:sz w:val="22"/>
          <w:szCs w:val="22"/>
        </w:rPr>
        <w:pPrChange w:id="1323" w:author="Dunn, Julia (NIH/NIMH) [F]" w:date="2020-04-09T16:54:00Z">
          <w:pPr>
            <w:numPr>
              <w:ilvl w:val="1"/>
              <w:numId w:val="10"/>
            </w:numPr>
            <w:ind w:left="1440" w:hanging="360"/>
          </w:pPr>
        </w:pPrChange>
      </w:pPr>
      <w:r w:rsidRPr="7213FF42">
        <w:rPr>
          <w:rFonts w:ascii="Arial" w:eastAsia="Arial" w:hAnsi="Arial" w:cs="Arial"/>
          <w:sz w:val="22"/>
          <w:szCs w:val="22"/>
        </w:rPr>
        <w:t>Not lonely at all</w:t>
      </w:r>
    </w:p>
    <w:p w14:paraId="00000255" w14:textId="77777777" w:rsidR="00067B04" w:rsidRDefault="007C6F70" w:rsidP="00DE6A20">
      <w:pPr>
        <w:numPr>
          <w:ilvl w:val="1"/>
          <w:numId w:val="75"/>
        </w:numPr>
        <w:rPr>
          <w:rFonts w:ascii="Arial" w:eastAsia="Arial" w:hAnsi="Arial" w:cs="Arial"/>
          <w:sz w:val="22"/>
          <w:szCs w:val="22"/>
        </w:rPr>
        <w:pPrChange w:id="1324" w:author="Dunn, Julia (NIH/NIMH) [F]" w:date="2020-04-09T16:54:00Z">
          <w:pPr>
            <w:numPr>
              <w:ilvl w:val="1"/>
              <w:numId w:val="10"/>
            </w:numPr>
            <w:ind w:left="1440" w:hanging="360"/>
          </w:pPr>
        </w:pPrChange>
      </w:pPr>
      <w:r w:rsidRPr="7213FF42">
        <w:rPr>
          <w:rFonts w:ascii="Arial" w:eastAsia="Arial" w:hAnsi="Arial" w:cs="Arial"/>
          <w:sz w:val="22"/>
          <w:szCs w:val="22"/>
        </w:rPr>
        <w:t>Slightly lonely</w:t>
      </w:r>
    </w:p>
    <w:p w14:paraId="00000256" w14:textId="77777777" w:rsidR="00067B04" w:rsidRDefault="007C6F70" w:rsidP="00DE6A20">
      <w:pPr>
        <w:numPr>
          <w:ilvl w:val="1"/>
          <w:numId w:val="75"/>
        </w:numPr>
        <w:rPr>
          <w:rFonts w:ascii="Arial" w:eastAsia="Arial" w:hAnsi="Arial" w:cs="Arial"/>
          <w:sz w:val="22"/>
          <w:szCs w:val="22"/>
        </w:rPr>
        <w:pPrChange w:id="1325" w:author="Dunn, Julia (NIH/NIMH) [F]" w:date="2020-04-09T16:54:00Z">
          <w:pPr>
            <w:numPr>
              <w:ilvl w:val="1"/>
              <w:numId w:val="10"/>
            </w:numPr>
            <w:ind w:left="1440" w:hanging="360"/>
          </w:pPr>
        </w:pPrChange>
      </w:pPr>
      <w:r w:rsidRPr="7213FF42">
        <w:rPr>
          <w:rFonts w:ascii="Arial" w:eastAsia="Arial" w:hAnsi="Arial" w:cs="Arial"/>
          <w:sz w:val="22"/>
          <w:szCs w:val="22"/>
        </w:rPr>
        <w:t>Moderately lonely</w:t>
      </w:r>
    </w:p>
    <w:p w14:paraId="00000257" w14:textId="77777777" w:rsidR="00067B04" w:rsidRDefault="007C6F70" w:rsidP="00DE6A20">
      <w:pPr>
        <w:numPr>
          <w:ilvl w:val="1"/>
          <w:numId w:val="75"/>
        </w:numPr>
        <w:rPr>
          <w:rFonts w:ascii="Arial" w:eastAsia="Arial" w:hAnsi="Arial" w:cs="Arial"/>
          <w:sz w:val="22"/>
          <w:szCs w:val="22"/>
        </w:rPr>
        <w:pPrChange w:id="1326" w:author="Dunn, Julia (NIH/NIMH) [F]" w:date="2020-04-09T16:54:00Z">
          <w:pPr>
            <w:numPr>
              <w:ilvl w:val="1"/>
              <w:numId w:val="10"/>
            </w:numPr>
            <w:ind w:left="1440" w:hanging="360"/>
          </w:pPr>
        </w:pPrChange>
      </w:pPr>
      <w:r w:rsidRPr="7213FF42">
        <w:rPr>
          <w:rFonts w:ascii="Arial" w:eastAsia="Arial" w:hAnsi="Arial" w:cs="Arial"/>
          <w:sz w:val="22"/>
          <w:szCs w:val="22"/>
        </w:rPr>
        <w:t>Very lonely</w:t>
      </w:r>
    </w:p>
    <w:p w14:paraId="00000258" w14:textId="77777777" w:rsidR="00067B04" w:rsidRDefault="007C6F70" w:rsidP="00DE6A20">
      <w:pPr>
        <w:numPr>
          <w:ilvl w:val="1"/>
          <w:numId w:val="75"/>
        </w:numPr>
        <w:rPr>
          <w:rFonts w:ascii="Arial" w:eastAsia="Arial" w:hAnsi="Arial" w:cs="Arial"/>
          <w:sz w:val="22"/>
          <w:szCs w:val="22"/>
        </w:rPr>
        <w:pPrChange w:id="1327" w:author="Dunn, Julia (NIH/NIMH) [F]" w:date="2020-04-09T16:54:00Z">
          <w:pPr>
            <w:numPr>
              <w:ilvl w:val="1"/>
              <w:numId w:val="10"/>
            </w:numPr>
            <w:ind w:left="1440" w:hanging="360"/>
          </w:pPr>
        </w:pPrChange>
      </w:pPr>
      <w:r w:rsidRPr="7213FF42">
        <w:rPr>
          <w:rFonts w:ascii="Arial" w:eastAsia="Arial" w:hAnsi="Arial" w:cs="Arial"/>
          <w:sz w:val="22"/>
          <w:szCs w:val="22"/>
        </w:rPr>
        <w:t>Extremely lonely</w:t>
      </w:r>
    </w:p>
    <w:p w14:paraId="00000259" w14:textId="77777777" w:rsidR="00067B04" w:rsidRDefault="00067B04">
      <w:pPr>
        <w:rPr>
          <w:rFonts w:ascii="Arial" w:eastAsia="Arial" w:hAnsi="Arial" w:cs="Arial"/>
          <w:sz w:val="22"/>
          <w:szCs w:val="22"/>
        </w:rPr>
      </w:pPr>
    </w:p>
    <w:p w14:paraId="1D083664" w14:textId="77777777" w:rsidR="000F5E07" w:rsidRDefault="000F5E07">
      <w:pPr>
        <w:rPr>
          <w:ins w:id="1328" w:author="Dunn, Julia (NIH/NIMH) [F]" w:date="2020-04-07T18:05:00Z"/>
          <w:rFonts w:ascii="Arial" w:eastAsia="Arial" w:hAnsi="Arial" w:cs="Arial"/>
          <w:b/>
          <w:bCs/>
          <w:sz w:val="22"/>
          <w:szCs w:val="22"/>
        </w:rPr>
      </w:pPr>
      <w:ins w:id="1329" w:author="Dunn, Julia (NIH/NIMH) [F]" w:date="2020-04-07T18:05:00Z">
        <w:r>
          <w:rPr>
            <w:rFonts w:ascii="Arial" w:eastAsia="Arial" w:hAnsi="Arial" w:cs="Arial"/>
            <w:b/>
            <w:bCs/>
            <w:sz w:val="22"/>
            <w:szCs w:val="22"/>
          </w:rPr>
          <w:br w:type="page"/>
        </w:r>
      </w:ins>
    </w:p>
    <w:p w14:paraId="0000025A" w14:textId="7E67EC71" w:rsidR="00067B04" w:rsidRDefault="007C6F70" w:rsidP="00DE6A20">
      <w:pPr>
        <w:numPr>
          <w:ilvl w:val="0"/>
          <w:numId w:val="75"/>
        </w:numPr>
        <w:rPr>
          <w:sz w:val="22"/>
          <w:szCs w:val="22"/>
        </w:rPr>
        <w:pPrChange w:id="1330" w:author="Dunn, Julia (NIH/NIMH) [F]" w:date="2020-04-09T16:54:00Z">
          <w:pPr>
            <w:numPr>
              <w:numId w:val="10"/>
            </w:numPr>
            <w:ind w:left="720" w:hanging="360"/>
          </w:pPr>
        </w:pPrChange>
      </w:pPr>
      <w:r w:rsidRPr="7213FF42">
        <w:rPr>
          <w:rFonts w:ascii="Arial" w:eastAsia="Arial" w:hAnsi="Arial" w:cs="Arial"/>
          <w:b/>
          <w:bCs/>
          <w:sz w:val="22"/>
          <w:szCs w:val="22"/>
        </w:rPr>
        <w:t xml:space="preserve">… </w:t>
      </w:r>
      <w:ins w:id="1331" w:author="Foote, Beth (NIH/NIMH) [F]" w:date="2020-04-09T15:53:00Z">
        <w:r w:rsidR="004A682B" w:rsidRPr="7213FF42">
          <w:rPr>
            <w:rFonts w:ascii="Arial" w:eastAsia="Arial" w:hAnsi="Arial" w:cs="Arial"/>
            <w:b/>
            <w:bCs/>
            <w:sz w:val="22"/>
            <w:szCs w:val="22"/>
          </w:rPr>
          <w:t xml:space="preserve">to what extent did your child express negative thoughts or things that made them feel </w:t>
        </w:r>
        <w:commentRangeStart w:id="1332"/>
        <w:r w:rsidR="004A682B" w:rsidRPr="7213FF42">
          <w:rPr>
            <w:rFonts w:ascii="Arial" w:eastAsia="Arial" w:hAnsi="Arial" w:cs="Arial"/>
            <w:b/>
            <w:bCs/>
            <w:sz w:val="22"/>
            <w:szCs w:val="22"/>
          </w:rPr>
          <w:t>bad</w:t>
        </w:r>
        <w:commentRangeEnd w:id="1332"/>
        <w:r w:rsidR="004A682B">
          <w:rPr>
            <w:rStyle w:val="CommentReference"/>
          </w:rPr>
          <w:commentReference w:id="1332"/>
        </w:r>
      </w:ins>
      <w:del w:id="1333" w:author="Foote, Beth (NIH/NIMH) [F]" w:date="2020-04-09T15:53:00Z">
        <w:r w:rsidRPr="7213FF42" w:rsidDel="004A682B">
          <w:rPr>
            <w:rFonts w:ascii="Arial" w:eastAsia="Arial" w:hAnsi="Arial" w:cs="Arial"/>
            <w:b/>
            <w:bCs/>
            <w:sz w:val="22"/>
            <w:szCs w:val="22"/>
          </w:rPr>
          <w:delText>to what extent has your child expressed negative thoughts</w:delText>
        </w:r>
        <w:r w:rsidR="00B55CC8" w:rsidRPr="7213FF42" w:rsidDel="004A682B">
          <w:rPr>
            <w:rFonts w:ascii="Arial" w:eastAsia="Arial" w:hAnsi="Arial" w:cs="Arial"/>
            <w:b/>
            <w:bCs/>
            <w:sz w:val="22"/>
            <w:szCs w:val="22"/>
          </w:rPr>
          <w:delText xml:space="preserve"> </w:delText>
        </w:r>
        <w:r w:rsidRPr="7213FF42" w:rsidDel="004A682B">
          <w:rPr>
            <w:rFonts w:ascii="Arial" w:eastAsia="Arial" w:hAnsi="Arial" w:cs="Arial"/>
            <w:b/>
            <w:bCs/>
            <w:sz w:val="22"/>
            <w:szCs w:val="22"/>
          </w:rPr>
          <w:delText>or things that ma</w:delText>
        </w:r>
        <w:r w:rsidR="00B55CC8" w:rsidRPr="7213FF42" w:rsidDel="004A682B">
          <w:rPr>
            <w:rFonts w:ascii="Arial" w:eastAsia="Arial" w:hAnsi="Arial" w:cs="Arial"/>
            <w:b/>
            <w:bCs/>
            <w:sz w:val="22"/>
            <w:szCs w:val="22"/>
          </w:rPr>
          <w:delText>d</w:delText>
        </w:r>
        <w:r w:rsidRPr="7213FF42" w:rsidDel="004A682B">
          <w:rPr>
            <w:rFonts w:ascii="Arial" w:eastAsia="Arial" w:hAnsi="Arial" w:cs="Arial"/>
            <w:b/>
            <w:bCs/>
            <w:sz w:val="22"/>
            <w:szCs w:val="22"/>
          </w:rPr>
          <w:delText>e them feel bad</w:delText>
        </w:r>
      </w:del>
      <w:r w:rsidRPr="7213FF42">
        <w:rPr>
          <w:rFonts w:ascii="Arial" w:eastAsia="Arial" w:hAnsi="Arial" w:cs="Arial"/>
          <w:b/>
          <w:bCs/>
          <w:sz w:val="22"/>
          <w:szCs w:val="22"/>
        </w:rPr>
        <w:t>?</w:t>
      </w:r>
    </w:p>
    <w:p w14:paraId="0000025B" w14:textId="77777777" w:rsidR="00067B04" w:rsidRDefault="007C6F70" w:rsidP="00DE6A20">
      <w:pPr>
        <w:numPr>
          <w:ilvl w:val="1"/>
          <w:numId w:val="75"/>
        </w:numPr>
        <w:rPr>
          <w:rFonts w:ascii="Arial" w:eastAsia="Arial" w:hAnsi="Arial" w:cs="Arial"/>
          <w:sz w:val="22"/>
          <w:szCs w:val="22"/>
        </w:rPr>
        <w:pPrChange w:id="1334" w:author="Dunn, Julia (NIH/NIMH) [F]" w:date="2020-04-09T16:54:00Z">
          <w:pPr>
            <w:numPr>
              <w:ilvl w:val="1"/>
              <w:numId w:val="10"/>
            </w:numPr>
            <w:ind w:left="1440" w:hanging="360"/>
          </w:pPr>
        </w:pPrChange>
      </w:pPr>
      <w:r w:rsidRPr="7213FF42">
        <w:rPr>
          <w:rFonts w:ascii="Arial" w:eastAsia="Arial" w:hAnsi="Arial" w:cs="Arial"/>
          <w:sz w:val="22"/>
          <w:szCs w:val="22"/>
        </w:rPr>
        <w:t>Not at all</w:t>
      </w:r>
    </w:p>
    <w:p w14:paraId="0000025C" w14:textId="77777777" w:rsidR="00067B04" w:rsidRDefault="007C6F70" w:rsidP="00DE6A20">
      <w:pPr>
        <w:numPr>
          <w:ilvl w:val="1"/>
          <w:numId w:val="75"/>
        </w:numPr>
        <w:rPr>
          <w:rFonts w:ascii="Arial" w:eastAsia="Arial" w:hAnsi="Arial" w:cs="Arial"/>
          <w:sz w:val="22"/>
          <w:szCs w:val="22"/>
        </w:rPr>
        <w:pPrChange w:id="1335" w:author="Dunn, Julia (NIH/NIMH) [F]" w:date="2020-04-09T16:54:00Z">
          <w:pPr>
            <w:numPr>
              <w:ilvl w:val="1"/>
              <w:numId w:val="10"/>
            </w:numPr>
            <w:ind w:left="1440" w:hanging="360"/>
          </w:pPr>
        </w:pPrChange>
      </w:pPr>
      <w:r w:rsidRPr="7213FF42">
        <w:rPr>
          <w:rFonts w:ascii="Arial" w:eastAsia="Arial" w:hAnsi="Arial" w:cs="Arial"/>
          <w:sz w:val="22"/>
          <w:szCs w:val="22"/>
        </w:rPr>
        <w:t>Rarely</w:t>
      </w:r>
    </w:p>
    <w:p w14:paraId="0000025D" w14:textId="77777777" w:rsidR="00067B04" w:rsidRDefault="007C6F70" w:rsidP="00DE6A20">
      <w:pPr>
        <w:numPr>
          <w:ilvl w:val="1"/>
          <w:numId w:val="75"/>
        </w:numPr>
        <w:rPr>
          <w:rFonts w:ascii="Arial" w:eastAsia="Arial" w:hAnsi="Arial" w:cs="Arial"/>
          <w:sz w:val="22"/>
          <w:szCs w:val="22"/>
        </w:rPr>
        <w:pPrChange w:id="1336" w:author="Dunn, Julia (NIH/NIMH) [F]" w:date="2020-04-09T16:54:00Z">
          <w:pPr>
            <w:numPr>
              <w:ilvl w:val="1"/>
              <w:numId w:val="10"/>
            </w:numPr>
            <w:ind w:left="1440" w:hanging="360"/>
          </w:pPr>
        </w:pPrChange>
      </w:pPr>
      <w:r w:rsidRPr="7213FF42">
        <w:rPr>
          <w:rFonts w:ascii="Arial" w:eastAsia="Arial" w:hAnsi="Arial" w:cs="Arial"/>
          <w:sz w:val="22"/>
          <w:szCs w:val="22"/>
        </w:rPr>
        <w:t>Occasionally</w:t>
      </w:r>
    </w:p>
    <w:p w14:paraId="0000025E" w14:textId="77777777" w:rsidR="00067B04" w:rsidRDefault="007C6F70" w:rsidP="00DE6A20">
      <w:pPr>
        <w:numPr>
          <w:ilvl w:val="1"/>
          <w:numId w:val="75"/>
        </w:numPr>
        <w:rPr>
          <w:rFonts w:ascii="Arial" w:eastAsia="Arial" w:hAnsi="Arial" w:cs="Arial"/>
          <w:sz w:val="22"/>
          <w:szCs w:val="22"/>
        </w:rPr>
        <w:pPrChange w:id="1337" w:author="Dunn, Julia (NIH/NIMH) [F]" w:date="2020-04-09T16:54:00Z">
          <w:pPr>
            <w:numPr>
              <w:ilvl w:val="1"/>
              <w:numId w:val="10"/>
            </w:numPr>
            <w:ind w:left="1440" w:hanging="360"/>
          </w:pPr>
        </w:pPrChange>
      </w:pPr>
      <w:r w:rsidRPr="7213FF42">
        <w:rPr>
          <w:rFonts w:ascii="Arial" w:eastAsia="Arial" w:hAnsi="Arial" w:cs="Arial"/>
          <w:sz w:val="22"/>
          <w:szCs w:val="22"/>
        </w:rPr>
        <w:t>Often</w:t>
      </w:r>
    </w:p>
    <w:p w14:paraId="00000260" w14:textId="3AE281F7" w:rsidR="00067B04" w:rsidRPr="00BB37E6" w:rsidRDefault="007C6F70" w:rsidP="00DE6A20">
      <w:pPr>
        <w:numPr>
          <w:ilvl w:val="1"/>
          <w:numId w:val="75"/>
        </w:numPr>
        <w:rPr>
          <w:rFonts w:ascii="Arial" w:eastAsia="Arial" w:hAnsi="Arial" w:cs="Arial"/>
          <w:sz w:val="22"/>
          <w:szCs w:val="22"/>
        </w:rPr>
        <w:pPrChange w:id="1338" w:author="Dunn, Julia (NIH/NIMH) [F]" w:date="2020-04-09T16:54:00Z">
          <w:pPr>
            <w:numPr>
              <w:ilvl w:val="1"/>
              <w:numId w:val="10"/>
            </w:numPr>
            <w:ind w:left="1440" w:hanging="360"/>
          </w:pPr>
        </w:pPrChange>
      </w:pPr>
      <w:r w:rsidRPr="7213FF42">
        <w:rPr>
          <w:rFonts w:ascii="Arial" w:eastAsia="Arial" w:hAnsi="Arial" w:cs="Arial"/>
          <w:sz w:val="22"/>
          <w:szCs w:val="22"/>
        </w:rPr>
        <w:t>A lot of the time</w:t>
      </w:r>
    </w:p>
    <w:p w14:paraId="0D141DFB" w14:textId="77777777" w:rsidR="00FA6305" w:rsidDel="00D07E0F" w:rsidRDefault="00FA6305">
      <w:pPr>
        <w:rPr>
          <w:del w:id="1339" w:author="Dunn, Julia (NIH/NIMH) [F]" w:date="2020-04-07T11:36:00Z"/>
          <w:rFonts w:ascii="Arial" w:eastAsia="Arial" w:hAnsi="Arial" w:cs="Arial"/>
          <w:sz w:val="22"/>
          <w:szCs w:val="22"/>
        </w:rPr>
      </w:pPr>
    </w:p>
    <w:p w14:paraId="22D03B86" w14:textId="3EA93BE8" w:rsidR="00570C12" w:rsidRDefault="00570C12">
      <w:pPr>
        <w:rPr>
          <w:ins w:id="1340" w:author="Dunn, Julia (NIH/NIMH) [F]" w:date="2020-04-06T18:39:00Z"/>
          <w:rFonts w:ascii="Arial" w:eastAsiaTheme="majorEastAsia" w:hAnsi="Arial" w:cstheme="majorBidi"/>
          <w:b/>
          <w:sz w:val="28"/>
          <w:szCs w:val="28"/>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E6A20">
      <w:pPr>
        <w:numPr>
          <w:ilvl w:val="0"/>
          <w:numId w:val="75"/>
        </w:numPr>
        <w:rPr>
          <w:sz w:val="22"/>
          <w:szCs w:val="22"/>
        </w:rPr>
        <w:pPrChange w:id="1341" w:author="Dunn, Julia (NIH/NIMH) [F]" w:date="2020-04-09T16:54:00Z">
          <w:pPr>
            <w:numPr>
              <w:numId w:val="10"/>
            </w:numPr>
            <w:ind w:left="720" w:hanging="360"/>
          </w:pPr>
        </w:pPrChange>
      </w:pPr>
      <w:r w:rsidRPr="7213FF42">
        <w:rPr>
          <w:rFonts w:ascii="Arial" w:eastAsia="Arial" w:hAnsi="Arial" w:cs="Arial"/>
          <w:b/>
          <w:bCs/>
          <w:sz w:val="22"/>
          <w:szCs w:val="22"/>
        </w:rPr>
        <w:t>… watching TV or digital media (e.g., Netflix, YouTube, web surfing)? </w:t>
      </w:r>
    </w:p>
    <w:p w14:paraId="5E320239" w14:textId="38746F90" w:rsidR="001C0452" w:rsidRDefault="001C0452" w:rsidP="00DE6A20">
      <w:pPr>
        <w:numPr>
          <w:ilvl w:val="1"/>
          <w:numId w:val="75"/>
        </w:numPr>
        <w:rPr>
          <w:rFonts w:ascii="Arial" w:eastAsia="Arial" w:hAnsi="Arial" w:cs="Arial"/>
          <w:sz w:val="22"/>
          <w:szCs w:val="22"/>
        </w:rPr>
        <w:pPrChange w:id="1342" w:author="Dunn, Julia (NIH/NIMH) [F]" w:date="2020-04-09T16:54:00Z">
          <w:pPr>
            <w:numPr>
              <w:ilvl w:val="1"/>
              <w:numId w:val="10"/>
            </w:numPr>
            <w:ind w:left="1440" w:hanging="360"/>
          </w:pPr>
        </w:pPrChange>
      </w:pPr>
      <w:r w:rsidRPr="7213FF42">
        <w:rPr>
          <w:rFonts w:ascii="Arial" w:eastAsia="Arial" w:hAnsi="Arial" w:cs="Arial"/>
          <w:sz w:val="22"/>
          <w:szCs w:val="22"/>
        </w:rPr>
        <w:t>No TV</w:t>
      </w:r>
      <w:r w:rsidR="00C153DE" w:rsidRPr="7213FF42">
        <w:rPr>
          <w:rFonts w:ascii="Arial" w:eastAsia="Arial" w:hAnsi="Arial" w:cs="Arial"/>
          <w:sz w:val="22"/>
          <w:szCs w:val="22"/>
        </w:rPr>
        <w:t xml:space="preserve"> or digital media</w:t>
      </w:r>
    </w:p>
    <w:p w14:paraId="3F8C1EB2" w14:textId="77777777" w:rsidR="001C0452" w:rsidRDefault="001C0452" w:rsidP="00DE6A20">
      <w:pPr>
        <w:numPr>
          <w:ilvl w:val="1"/>
          <w:numId w:val="75"/>
        </w:numPr>
        <w:rPr>
          <w:rFonts w:ascii="Arial" w:eastAsia="Arial" w:hAnsi="Arial" w:cs="Arial"/>
          <w:sz w:val="22"/>
          <w:szCs w:val="22"/>
        </w:rPr>
        <w:pPrChange w:id="1343"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7D827245" w14:textId="77777777" w:rsidR="001C0452" w:rsidRDefault="001C0452" w:rsidP="00DE6A20">
      <w:pPr>
        <w:numPr>
          <w:ilvl w:val="1"/>
          <w:numId w:val="75"/>
        </w:numPr>
        <w:rPr>
          <w:rFonts w:ascii="Arial" w:eastAsia="Arial" w:hAnsi="Arial" w:cs="Arial"/>
          <w:sz w:val="22"/>
          <w:szCs w:val="22"/>
        </w:rPr>
        <w:pPrChange w:id="1344"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1066B895" w14:textId="77777777" w:rsidR="001C0452" w:rsidRDefault="001C0452" w:rsidP="00DE6A20">
      <w:pPr>
        <w:numPr>
          <w:ilvl w:val="1"/>
          <w:numId w:val="75"/>
        </w:numPr>
        <w:rPr>
          <w:rFonts w:ascii="Arial" w:eastAsia="Arial" w:hAnsi="Arial" w:cs="Arial"/>
          <w:sz w:val="22"/>
          <w:szCs w:val="22"/>
        </w:rPr>
        <w:pPrChange w:id="1345"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4FC3D4D0" w14:textId="77777777" w:rsidR="001C0452" w:rsidRDefault="001C0452" w:rsidP="00DE6A20">
      <w:pPr>
        <w:numPr>
          <w:ilvl w:val="1"/>
          <w:numId w:val="75"/>
        </w:numPr>
        <w:rPr>
          <w:rFonts w:ascii="Arial" w:eastAsia="Arial" w:hAnsi="Arial" w:cs="Arial"/>
          <w:sz w:val="22"/>
          <w:szCs w:val="22"/>
        </w:rPr>
        <w:pPrChange w:id="1346"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26C8219B" w14:textId="77777777" w:rsidR="001C0452" w:rsidDel="00570C12" w:rsidRDefault="001C0452" w:rsidP="001C0452">
      <w:pPr>
        <w:ind w:left="1440"/>
        <w:rPr>
          <w:del w:id="1347" w:author="Dunn, Julia (NIH/NIMH) [F]" w:date="2020-04-06T18:39:00Z"/>
          <w:rFonts w:ascii="Arial" w:eastAsia="Arial" w:hAnsi="Arial" w:cs="Arial"/>
          <w:sz w:val="22"/>
          <w:szCs w:val="22"/>
        </w:rPr>
      </w:pPr>
    </w:p>
    <w:p w14:paraId="334646B2" w14:textId="646A73BF" w:rsidR="00D07E0F" w:rsidRDefault="00D07E0F">
      <w:pPr>
        <w:rPr>
          <w:ins w:id="1348" w:author="Dunn, Julia (NIH/NIMH) [F]" w:date="2020-04-07T11:36:00Z"/>
          <w:rFonts w:ascii="Arial" w:eastAsia="Arial" w:hAnsi="Arial" w:cs="Arial"/>
          <w:b/>
          <w:bCs/>
          <w:sz w:val="22"/>
          <w:szCs w:val="22"/>
          <w:highlight w:val="white"/>
        </w:rPr>
      </w:pPr>
    </w:p>
    <w:p w14:paraId="66BDFC51" w14:textId="7D6BFFEE" w:rsidR="001C0452" w:rsidRDefault="001C0452" w:rsidP="00DE6A20">
      <w:pPr>
        <w:numPr>
          <w:ilvl w:val="0"/>
          <w:numId w:val="75"/>
        </w:numPr>
        <w:rPr>
          <w:sz w:val="22"/>
          <w:szCs w:val="22"/>
        </w:rPr>
        <w:pPrChange w:id="1349" w:author="Dunn, Julia (NIH/NIMH) [F]" w:date="2020-04-09T16:54:00Z">
          <w:pPr>
            <w:numPr>
              <w:numId w:val="10"/>
            </w:numPr>
            <w:ind w:left="720" w:hanging="360"/>
          </w:pPr>
        </w:pPrChange>
      </w:pPr>
      <w:r w:rsidRPr="7213FF42">
        <w:rPr>
          <w:rFonts w:ascii="Arial" w:eastAsia="Arial" w:hAnsi="Arial" w:cs="Arial"/>
          <w:b/>
          <w:bCs/>
          <w:sz w:val="22"/>
          <w:szCs w:val="22"/>
          <w:highlight w:val="white"/>
        </w:rPr>
        <w:t xml:space="preserve">... using social media (e.g., Facetime, Facebook, Instagram, Snapchat, Twitter, </w:t>
      </w:r>
      <w:proofErr w:type="spellStart"/>
      <w:r w:rsidRPr="7213FF42">
        <w:rPr>
          <w:rFonts w:ascii="Arial" w:eastAsia="Arial" w:hAnsi="Arial" w:cs="Arial"/>
          <w:b/>
          <w:bCs/>
          <w:sz w:val="22"/>
          <w:szCs w:val="22"/>
          <w:highlight w:val="white"/>
        </w:rPr>
        <w:t>TikTok</w:t>
      </w:r>
      <w:proofErr w:type="spellEnd"/>
      <w:r w:rsidRPr="7213FF42">
        <w:rPr>
          <w:rFonts w:ascii="Arial" w:eastAsia="Arial" w:hAnsi="Arial" w:cs="Arial"/>
          <w:b/>
          <w:bCs/>
          <w:sz w:val="22"/>
          <w:szCs w:val="22"/>
          <w:highlight w:val="white"/>
        </w:rPr>
        <w:t>)?</w:t>
      </w:r>
    </w:p>
    <w:p w14:paraId="2185946E" w14:textId="77777777" w:rsidR="001C0452" w:rsidRDefault="001C0452" w:rsidP="00DE6A20">
      <w:pPr>
        <w:numPr>
          <w:ilvl w:val="1"/>
          <w:numId w:val="75"/>
        </w:numPr>
        <w:rPr>
          <w:rFonts w:ascii="Arial" w:eastAsia="Arial" w:hAnsi="Arial" w:cs="Arial"/>
          <w:sz w:val="22"/>
          <w:szCs w:val="22"/>
        </w:rPr>
        <w:pPrChange w:id="1350" w:author="Dunn, Julia (NIH/NIMH) [F]" w:date="2020-04-09T16:54:00Z">
          <w:pPr>
            <w:numPr>
              <w:ilvl w:val="1"/>
              <w:numId w:val="10"/>
            </w:numPr>
            <w:ind w:left="1440" w:hanging="360"/>
          </w:pPr>
        </w:pPrChange>
      </w:pPr>
      <w:r w:rsidRPr="7213FF42">
        <w:rPr>
          <w:rFonts w:ascii="Arial" w:eastAsia="Arial" w:hAnsi="Arial" w:cs="Arial"/>
          <w:sz w:val="22"/>
          <w:szCs w:val="22"/>
        </w:rPr>
        <w:t>No social media</w:t>
      </w:r>
    </w:p>
    <w:p w14:paraId="1C9C141C" w14:textId="77777777" w:rsidR="001C0452" w:rsidRDefault="001C0452" w:rsidP="00DE6A20">
      <w:pPr>
        <w:numPr>
          <w:ilvl w:val="1"/>
          <w:numId w:val="75"/>
        </w:numPr>
        <w:rPr>
          <w:rFonts w:ascii="Arial" w:eastAsia="Arial" w:hAnsi="Arial" w:cs="Arial"/>
          <w:sz w:val="22"/>
          <w:szCs w:val="22"/>
        </w:rPr>
        <w:pPrChange w:id="1351" w:author="Dunn, Julia (NIH/NIMH) [F]" w:date="2020-04-09T16:54:00Z">
          <w:pPr>
            <w:numPr>
              <w:ilvl w:val="1"/>
              <w:numId w:val="10"/>
            </w:numPr>
            <w:ind w:left="1440" w:hanging="360"/>
          </w:pPr>
        </w:pPrChange>
      </w:pPr>
      <w:r w:rsidRPr="7213FF42">
        <w:rPr>
          <w:rFonts w:ascii="Arial" w:eastAsia="Arial" w:hAnsi="Arial" w:cs="Arial"/>
          <w:sz w:val="22"/>
          <w:szCs w:val="22"/>
        </w:rPr>
        <w:t>Under 1 hour</w:t>
      </w:r>
    </w:p>
    <w:p w14:paraId="2ABC28FA" w14:textId="77777777" w:rsidR="001C0452" w:rsidRDefault="001C0452" w:rsidP="00DE6A20">
      <w:pPr>
        <w:numPr>
          <w:ilvl w:val="1"/>
          <w:numId w:val="75"/>
        </w:numPr>
        <w:rPr>
          <w:rFonts w:ascii="Arial" w:eastAsia="Arial" w:hAnsi="Arial" w:cs="Arial"/>
          <w:sz w:val="22"/>
          <w:szCs w:val="22"/>
        </w:rPr>
        <w:pPrChange w:id="1352" w:author="Dunn, Julia (NIH/NIMH) [F]" w:date="2020-04-09T16:54:00Z">
          <w:pPr>
            <w:numPr>
              <w:ilvl w:val="1"/>
              <w:numId w:val="10"/>
            </w:numPr>
            <w:ind w:left="1440" w:hanging="360"/>
          </w:pPr>
        </w:pPrChange>
      </w:pPr>
      <w:r w:rsidRPr="7213FF42">
        <w:rPr>
          <w:rFonts w:ascii="Arial" w:eastAsia="Arial" w:hAnsi="Arial" w:cs="Arial"/>
          <w:sz w:val="22"/>
          <w:szCs w:val="22"/>
        </w:rPr>
        <w:t>1-3 hours</w:t>
      </w:r>
    </w:p>
    <w:p w14:paraId="0F7CB825" w14:textId="77777777" w:rsidR="001C0452" w:rsidRDefault="001C0452" w:rsidP="00DE6A20">
      <w:pPr>
        <w:numPr>
          <w:ilvl w:val="1"/>
          <w:numId w:val="75"/>
        </w:numPr>
        <w:rPr>
          <w:rFonts w:ascii="Arial" w:eastAsia="Arial" w:hAnsi="Arial" w:cs="Arial"/>
          <w:sz w:val="22"/>
          <w:szCs w:val="22"/>
        </w:rPr>
        <w:pPrChange w:id="1353" w:author="Dunn, Julia (NIH/NIMH) [F]" w:date="2020-04-09T16:54:00Z">
          <w:pPr>
            <w:numPr>
              <w:ilvl w:val="1"/>
              <w:numId w:val="10"/>
            </w:numPr>
            <w:ind w:left="1440" w:hanging="360"/>
          </w:pPr>
        </w:pPrChange>
      </w:pPr>
      <w:r w:rsidRPr="7213FF42">
        <w:rPr>
          <w:rFonts w:ascii="Arial" w:eastAsia="Arial" w:hAnsi="Arial" w:cs="Arial"/>
          <w:sz w:val="22"/>
          <w:szCs w:val="22"/>
        </w:rPr>
        <w:t>4-6 hours</w:t>
      </w:r>
    </w:p>
    <w:p w14:paraId="3EB11532" w14:textId="5EC0E46C" w:rsidR="001C0452" w:rsidRDefault="001C0452" w:rsidP="00DE6A20">
      <w:pPr>
        <w:numPr>
          <w:ilvl w:val="1"/>
          <w:numId w:val="75"/>
        </w:numPr>
        <w:rPr>
          <w:rFonts w:ascii="Arial" w:eastAsia="Arial" w:hAnsi="Arial" w:cs="Arial"/>
          <w:sz w:val="22"/>
          <w:szCs w:val="22"/>
        </w:rPr>
        <w:pPrChange w:id="1354" w:author="Dunn, Julia (NIH/NIMH) [F]" w:date="2020-04-09T16:54:00Z">
          <w:pPr>
            <w:numPr>
              <w:ilvl w:val="1"/>
              <w:numId w:val="10"/>
            </w:numPr>
            <w:ind w:left="1440" w:hanging="360"/>
          </w:pPr>
        </w:pPrChange>
      </w:pPr>
      <w:r w:rsidRPr="7213FF42">
        <w:rPr>
          <w:rFonts w:ascii="Arial" w:eastAsia="Arial" w:hAnsi="Arial" w:cs="Arial"/>
          <w:sz w:val="22"/>
          <w:szCs w:val="22"/>
        </w:rPr>
        <w:t>More than 6 hours</w:t>
      </w:r>
    </w:p>
    <w:p w14:paraId="060AE5F2" w14:textId="77777777" w:rsidR="00FA6305" w:rsidRDefault="00FA6305" w:rsidP="00BB37E6">
      <w:pPr>
        <w:rPr>
          <w:rFonts w:ascii="Arial" w:eastAsia="Arial" w:hAnsi="Arial" w:cs="Arial"/>
          <w:sz w:val="22"/>
          <w:szCs w:val="22"/>
        </w:rPr>
      </w:pPr>
    </w:p>
    <w:p w14:paraId="2A86EA05" w14:textId="77777777" w:rsidR="001C0452" w:rsidRDefault="001C0452" w:rsidP="00DE6A20">
      <w:pPr>
        <w:numPr>
          <w:ilvl w:val="0"/>
          <w:numId w:val="75"/>
        </w:numPr>
        <w:rPr>
          <w:sz w:val="22"/>
          <w:szCs w:val="22"/>
        </w:rPr>
        <w:pPrChange w:id="1355" w:author="Dunn, Julia (NIH/NIMH) [F]" w:date="2020-04-09T16:54:00Z">
          <w:pPr>
            <w:numPr>
              <w:numId w:val="10"/>
            </w:numPr>
            <w:ind w:left="720" w:hanging="360"/>
          </w:pPr>
        </w:pPrChange>
      </w:pPr>
      <w:r w:rsidRPr="7213FF42">
        <w:rPr>
          <w:rFonts w:ascii="Arial" w:eastAsia="Arial" w:hAnsi="Arial" w:cs="Arial"/>
          <w:b/>
          <w:bCs/>
          <w:sz w:val="22"/>
          <w:szCs w:val="22"/>
          <w:highlight w:val="white"/>
        </w:rPr>
        <w:t xml:space="preserve"> … playing video games?</w:t>
      </w:r>
    </w:p>
    <w:p w14:paraId="14CC86E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6"/>
        </w:numPr>
        <w:rPr>
          <w:rFonts w:ascii="Arial" w:eastAsia="Arial" w:hAnsi="Arial" w:cs="Arial"/>
          <w:sz w:val="22"/>
          <w:szCs w:val="22"/>
        </w:rPr>
      </w:pPr>
      <w:r>
        <w:rPr>
          <w:rFonts w:ascii="Arial" w:eastAsia="Arial" w:hAnsi="Arial" w:cs="Arial"/>
          <w:sz w:val="22"/>
          <w:szCs w:val="22"/>
        </w:rPr>
        <w:t>4-6 hours</w:t>
      </w:r>
    </w:p>
    <w:p w14:paraId="658D31BB" w14:textId="3AF4B1A7" w:rsidR="00FA6305" w:rsidRPr="00810D30" w:rsidRDefault="001C0452" w:rsidP="001A11C5">
      <w:pPr>
        <w:numPr>
          <w:ilvl w:val="0"/>
          <w:numId w:val="16"/>
        </w:numPr>
        <w:rPr>
          <w:rPrChange w:id="1356" w:author="Dunn, Julia (NIH/NIMH) [F]" w:date="2020-04-06T18:17:00Z">
            <w:rPr>
              <w:b/>
            </w:rPr>
          </w:rPrChange>
        </w:rPr>
      </w:pPr>
      <w:r w:rsidRPr="00810D30">
        <w:rPr>
          <w:rFonts w:ascii="Arial" w:eastAsia="Arial" w:hAnsi="Arial" w:cs="Arial"/>
          <w:sz w:val="22"/>
          <w:szCs w:val="22"/>
        </w:rPr>
        <w:t>More than 6 hours</w:t>
      </w:r>
    </w:p>
    <w:p w14:paraId="1F68F074" w14:textId="5850336D" w:rsidR="00BB37E6" w:rsidRDefault="00BB37E6">
      <w:pPr>
        <w:rPr>
          <w:rFonts w:ascii="Arial" w:eastAsiaTheme="majorEastAsia" w:hAnsi="Arial" w:cstheme="majorBidi"/>
          <w:b/>
          <w:sz w:val="28"/>
          <w:szCs w:val="28"/>
        </w:rPr>
      </w:pPr>
      <w:bookmarkStart w:id="1357" w:name="_heading=h.79mx5hq6u7hg" w:colFirst="0" w:colLast="0"/>
      <w:bookmarkEnd w:id="1357"/>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E6A20">
      <w:pPr>
        <w:numPr>
          <w:ilvl w:val="0"/>
          <w:numId w:val="75"/>
        </w:numPr>
        <w:spacing w:before="240"/>
        <w:rPr>
          <w:sz w:val="22"/>
          <w:szCs w:val="22"/>
        </w:rPr>
        <w:pPrChange w:id="1358" w:author="Dunn, Julia (NIH/NIMH) [F]" w:date="2020-04-09T16:54:00Z">
          <w:pPr>
            <w:numPr>
              <w:numId w:val="10"/>
            </w:numPr>
            <w:spacing w:before="240"/>
            <w:ind w:left="720" w:hanging="360"/>
          </w:pPr>
        </w:pPrChange>
      </w:pPr>
      <w:r w:rsidRPr="7213FF42">
        <w:rPr>
          <w:rFonts w:ascii="Arial" w:eastAsia="Arial" w:hAnsi="Arial" w:cs="Arial"/>
          <w:b/>
          <w:bCs/>
          <w:sz w:val="22"/>
          <w:szCs w:val="22"/>
        </w:rPr>
        <w:t xml:space="preserve"> ... alcohol?</w:t>
      </w:r>
    </w:p>
    <w:p w14:paraId="42E78243" w14:textId="77777777" w:rsidR="000F5E07" w:rsidRPr="00355E6B" w:rsidRDefault="000F5E07" w:rsidP="00DE6A20">
      <w:pPr>
        <w:numPr>
          <w:ilvl w:val="1"/>
          <w:numId w:val="75"/>
        </w:numPr>
        <w:rPr>
          <w:ins w:id="1359" w:author="Dunn, Julia (NIH/NIMH) [F]" w:date="2020-04-07T18:05:00Z"/>
          <w:rFonts w:ascii="Arial" w:eastAsia="Arial" w:hAnsi="Arial" w:cs="Arial"/>
          <w:sz w:val="22"/>
          <w:szCs w:val="22"/>
        </w:rPr>
        <w:pPrChange w:id="1360" w:author="Dunn, Julia (NIH/NIMH) [F]" w:date="2020-04-09T16:54:00Z">
          <w:pPr>
            <w:numPr>
              <w:ilvl w:val="1"/>
              <w:numId w:val="10"/>
            </w:numPr>
            <w:ind w:left="1440" w:hanging="360"/>
          </w:pPr>
        </w:pPrChange>
      </w:pPr>
      <w:ins w:id="1361" w:author="Dunn, Julia (NIH/NIMH) [F]" w:date="2020-04-07T18:05:00Z">
        <w:r w:rsidRPr="00355E6B">
          <w:rPr>
            <w:rFonts w:ascii="Arial" w:eastAsia="Arial" w:hAnsi="Arial" w:cs="Arial"/>
            <w:sz w:val="22"/>
            <w:szCs w:val="22"/>
          </w:rPr>
          <w:t>Not at all</w:t>
        </w:r>
      </w:ins>
    </w:p>
    <w:p w14:paraId="467D0E72" w14:textId="77777777" w:rsidR="000F5E07" w:rsidRPr="00355E6B" w:rsidRDefault="000F5E07" w:rsidP="00DE6A20">
      <w:pPr>
        <w:numPr>
          <w:ilvl w:val="1"/>
          <w:numId w:val="75"/>
        </w:numPr>
        <w:rPr>
          <w:ins w:id="1362" w:author="Dunn, Julia (NIH/NIMH) [F]" w:date="2020-04-07T18:05:00Z"/>
          <w:rFonts w:ascii="Arial" w:eastAsia="Arial" w:hAnsi="Arial" w:cs="Arial"/>
          <w:sz w:val="22"/>
          <w:szCs w:val="22"/>
        </w:rPr>
        <w:pPrChange w:id="1363" w:author="Dunn, Julia (NIH/NIMH) [F]" w:date="2020-04-09T16:54:00Z">
          <w:pPr>
            <w:numPr>
              <w:ilvl w:val="1"/>
              <w:numId w:val="10"/>
            </w:numPr>
            <w:ind w:left="1440" w:hanging="360"/>
          </w:pPr>
        </w:pPrChange>
      </w:pPr>
      <w:ins w:id="1364" w:author="Dunn, Julia (NIH/NIMH) [F]" w:date="2020-04-07T18:05:00Z">
        <w:r w:rsidRPr="00355E6B">
          <w:rPr>
            <w:rFonts w:ascii="Arial" w:eastAsia="Arial" w:hAnsi="Arial" w:cs="Arial"/>
            <w:sz w:val="22"/>
            <w:szCs w:val="22"/>
          </w:rPr>
          <w:t xml:space="preserve">Rarely  </w:t>
        </w:r>
      </w:ins>
    </w:p>
    <w:p w14:paraId="469FF78B" w14:textId="77777777" w:rsidR="000F5E07" w:rsidRPr="00355E6B" w:rsidRDefault="000F5E07" w:rsidP="00DE6A20">
      <w:pPr>
        <w:numPr>
          <w:ilvl w:val="1"/>
          <w:numId w:val="75"/>
        </w:numPr>
        <w:rPr>
          <w:ins w:id="1365" w:author="Dunn, Julia (NIH/NIMH) [F]" w:date="2020-04-07T18:05:00Z"/>
          <w:rFonts w:ascii="Arial" w:eastAsia="Arial" w:hAnsi="Arial" w:cs="Arial"/>
          <w:sz w:val="22"/>
          <w:szCs w:val="22"/>
        </w:rPr>
        <w:pPrChange w:id="1366" w:author="Dunn, Julia (NIH/NIMH) [F]" w:date="2020-04-09T16:54:00Z">
          <w:pPr>
            <w:numPr>
              <w:ilvl w:val="1"/>
              <w:numId w:val="10"/>
            </w:numPr>
            <w:ind w:left="1440" w:hanging="360"/>
          </w:pPr>
        </w:pPrChange>
      </w:pPr>
      <w:ins w:id="1367" w:author="Dunn, Julia (NIH/NIMH) [F]" w:date="2020-04-07T18:05:00Z">
        <w:r w:rsidRPr="00355E6B">
          <w:rPr>
            <w:rFonts w:ascii="Arial" w:eastAsia="Arial" w:hAnsi="Arial" w:cs="Arial"/>
            <w:sz w:val="22"/>
            <w:szCs w:val="22"/>
          </w:rPr>
          <w:t>Once a month</w:t>
        </w:r>
      </w:ins>
    </w:p>
    <w:p w14:paraId="01E857F5" w14:textId="77777777" w:rsidR="000F5E07" w:rsidRPr="00355E6B" w:rsidRDefault="000F5E07" w:rsidP="00DE6A20">
      <w:pPr>
        <w:numPr>
          <w:ilvl w:val="1"/>
          <w:numId w:val="75"/>
        </w:numPr>
        <w:rPr>
          <w:ins w:id="1368" w:author="Dunn, Julia (NIH/NIMH) [F]" w:date="2020-04-07T18:05:00Z"/>
          <w:rFonts w:ascii="Arial" w:eastAsia="Arial" w:hAnsi="Arial" w:cs="Arial"/>
          <w:sz w:val="22"/>
          <w:szCs w:val="22"/>
        </w:rPr>
        <w:pPrChange w:id="1369" w:author="Dunn, Julia (NIH/NIMH) [F]" w:date="2020-04-09T16:54:00Z">
          <w:pPr>
            <w:numPr>
              <w:ilvl w:val="1"/>
              <w:numId w:val="10"/>
            </w:numPr>
            <w:ind w:left="1440" w:hanging="360"/>
          </w:pPr>
        </w:pPrChange>
      </w:pPr>
      <w:ins w:id="1370" w:author="Dunn, Julia (NIH/NIMH) [F]" w:date="2020-04-07T18:05:00Z">
        <w:r w:rsidRPr="00355E6B">
          <w:rPr>
            <w:rFonts w:ascii="Arial" w:eastAsia="Arial" w:hAnsi="Arial" w:cs="Arial"/>
            <w:sz w:val="22"/>
            <w:szCs w:val="22"/>
          </w:rPr>
          <w:t>Several times a month</w:t>
        </w:r>
      </w:ins>
    </w:p>
    <w:p w14:paraId="4982F7EB" w14:textId="77777777" w:rsidR="000F5E07" w:rsidRPr="00355E6B" w:rsidRDefault="000F5E07" w:rsidP="00DE6A20">
      <w:pPr>
        <w:numPr>
          <w:ilvl w:val="1"/>
          <w:numId w:val="75"/>
        </w:numPr>
        <w:rPr>
          <w:ins w:id="1371" w:author="Dunn, Julia (NIH/NIMH) [F]" w:date="2020-04-07T18:05:00Z"/>
          <w:rFonts w:ascii="Arial" w:eastAsia="Arial" w:hAnsi="Arial" w:cs="Arial"/>
          <w:sz w:val="22"/>
          <w:szCs w:val="22"/>
        </w:rPr>
        <w:pPrChange w:id="1372" w:author="Dunn, Julia (NIH/NIMH) [F]" w:date="2020-04-09T16:54:00Z">
          <w:pPr>
            <w:numPr>
              <w:ilvl w:val="1"/>
              <w:numId w:val="10"/>
            </w:numPr>
            <w:ind w:left="1440" w:hanging="360"/>
          </w:pPr>
        </w:pPrChange>
      </w:pPr>
      <w:ins w:id="1373" w:author="Dunn, Julia (NIH/NIMH) [F]" w:date="2020-04-07T18:05:00Z">
        <w:r w:rsidRPr="00355E6B">
          <w:rPr>
            <w:rFonts w:ascii="Arial" w:eastAsia="Arial" w:hAnsi="Arial" w:cs="Arial"/>
            <w:sz w:val="22"/>
            <w:szCs w:val="22"/>
          </w:rPr>
          <w:t>Once a week</w:t>
        </w:r>
      </w:ins>
    </w:p>
    <w:p w14:paraId="406DC8C4" w14:textId="77777777" w:rsidR="000F5E07" w:rsidRPr="00355E6B" w:rsidRDefault="000F5E07" w:rsidP="00DE6A20">
      <w:pPr>
        <w:numPr>
          <w:ilvl w:val="1"/>
          <w:numId w:val="75"/>
        </w:numPr>
        <w:rPr>
          <w:ins w:id="1374" w:author="Dunn, Julia (NIH/NIMH) [F]" w:date="2020-04-07T18:05:00Z"/>
          <w:rFonts w:ascii="Arial" w:eastAsia="Arial" w:hAnsi="Arial" w:cs="Arial"/>
          <w:sz w:val="22"/>
          <w:szCs w:val="22"/>
        </w:rPr>
        <w:pPrChange w:id="1375" w:author="Dunn, Julia (NIH/NIMH) [F]" w:date="2020-04-09T16:54:00Z">
          <w:pPr>
            <w:numPr>
              <w:ilvl w:val="1"/>
              <w:numId w:val="10"/>
            </w:numPr>
            <w:ind w:left="1440" w:hanging="360"/>
          </w:pPr>
        </w:pPrChange>
      </w:pPr>
      <w:ins w:id="1376" w:author="Dunn, Julia (NIH/NIMH) [F]" w:date="2020-04-07T18:05:00Z">
        <w:r w:rsidRPr="00355E6B">
          <w:rPr>
            <w:rFonts w:ascii="Arial" w:eastAsia="Arial" w:hAnsi="Arial" w:cs="Arial"/>
            <w:sz w:val="22"/>
            <w:szCs w:val="22"/>
          </w:rPr>
          <w:t>Several times a week</w:t>
        </w:r>
      </w:ins>
    </w:p>
    <w:p w14:paraId="4EBBE23E" w14:textId="77777777" w:rsidR="000F5E07" w:rsidRPr="00355E6B" w:rsidRDefault="000F5E07" w:rsidP="00DE6A20">
      <w:pPr>
        <w:numPr>
          <w:ilvl w:val="1"/>
          <w:numId w:val="75"/>
        </w:numPr>
        <w:rPr>
          <w:ins w:id="1377" w:author="Dunn, Julia (NIH/NIMH) [F]" w:date="2020-04-07T18:05:00Z"/>
          <w:rFonts w:ascii="Arial" w:eastAsia="Arial" w:hAnsi="Arial" w:cs="Arial"/>
          <w:sz w:val="22"/>
          <w:szCs w:val="22"/>
        </w:rPr>
        <w:pPrChange w:id="1378" w:author="Dunn, Julia (NIH/NIMH) [F]" w:date="2020-04-09T16:54:00Z">
          <w:pPr>
            <w:numPr>
              <w:ilvl w:val="1"/>
              <w:numId w:val="10"/>
            </w:numPr>
            <w:ind w:left="1440" w:hanging="360"/>
          </w:pPr>
        </w:pPrChange>
      </w:pPr>
      <w:ins w:id="1379" w:author="Dunn, Julia (NIH/NIMH) [F]" w:date="2020-04-07T18:05:00Z">
        <w:r w:rsidRPr="00355E6B">
          <w:rPr>
            <w:rFonts w:ascii="Arial" w:eastAsia="Arial" w:hAnsi="Arial" w:cs="Arial"/>
            <w:sz w:val="22"/>
            <w:szCs w:val="22"/>
          </w:rPr>
          <w:t>Once a day</w:t>
        </w:r>
      </w:ins>
    </w:p>
    <w:p w14:paraId="18E3329A" w14:textId="77777777" w:rsidR="000F5E07" w:rsidRPr="00355E6B" w:rsidRDefault="000F5E07" w:rsidP="00DE6A20">
      <w:pPr>
        <w:numPr>
          <w:ilvl w:val="1"/>
          <w:numId w:val="75"/>
        </w:numPr>
        <w:rPr>
          <w:ins w:id="1380" w:author="Dunn, Julia (NIH/NIMH) [F]" w:date="2020-04-07T18:05:00Z"/>
          <w:rFonts w:ascii="Arial" w:eastAsia="Arial" w:hAnsi="Arial" w:cs="Arial"/>
          <w:sz w:val="22"/>
          <w:szCs w:val="22"/>
        </w:rPr>
        <w:pPrChange w:id="1381" w:author="Dunn, Julia (NIH/NIMH) [F]" w:date="2020-04-09T16:54:00Z">
          <w:pPr>
            <w:numPr>
              <w:ilvl w:val="1"/>
              <w:numId w:val="10"/>
            </w:numPr>
            <w:ind w:left="1440" w:hanging="360"/>
          </w:pPr>
        </w:pPrChange>
      </w:pPr>
      <w:ins w:id="1382" w:author="Dunn, Julia (NIH/NIMH) [F]" w:date="2020-04-07T18:05:00Z">
        <w:r w:rsidRPr="00355E6B">
          <w:rPr>
            <w:rFonts w:ascii="Arial" w:eastAsia="Arial" w:hAnsi="Arial" w:cs="Arial"/>
            <w:sz w:val="22"/>
            <w:szCs w:val="22"/>
          </w:rPr>
          <w:t>More than once a day</w:t>
        </w:r>
      </w:ins>
    </w:p>
    <w:p w14:paraId="016D8EB2" w14:textId="77777777" w:rsidR="000F5E07" w:rsidRDefault="000F5E07">
      <w:pPr>
        <w:rPr>
          <w:ins w:id="1383" w:author="Dunn, Julia (NIH/NIMH) [F]" w:date="2020-04-07T18:05:00Z"/>
          <w:rFonts w:ascii="Arial" w:eastAsia="Arial" w:hAnsi="Arial" w:cs="Arial"/>
          <w:sz w:val="22"/>
          <w:szCs w:val="22"/>
        </w:rPr>
      </w:pPr>
      <w:ins w:id="1384" w:author="Dunn, Julia (NIH/NIMH) [F]" w:date="2020-04-07T18:05:00Z">
        <w:r>
          <w:rPr>
            <w:rFonts w:ascii="Arial" w:eastAsia="Arial" w:hAnsi="Arial" w:cs="Arial"/>
            <w:sz w:val="22"/>
            <w:szCs w:val="22"/>
          </w:rPr>
          <w:br w:type="page"/>
        </w:r>
      </w:ins>
    </w:p>
    <w:p w14:paraId="32F057A2" w14:textId="182FEB96" w:rsidR="001C0452" w:rsidDel="001976D2" w:rsidRDefault="001C0452" w:rsidP="00DE6A20">
      <w:pPr>
        <w:numPr>
          <w:ilvl w:val="1"/>
          <w:numId w:val="75"/>
        </w:numPr>
        <w:rPr>
          <w:del w:id="1385" w:author="Dunn, Julia (NIH/NIMH) [F]" w:date="2020-04-06T17:36:00Z"/>
          <w:rFonts w:ascii="Arial" w:eastAsia="Arial" w:hAnsi="Arial" w:cs="Arial"/>
          <w:sz w:val="22"/>
          <w:szCs w:val="22"/>
        </w:rPr>
        <w:pPrChange w:id="1386" w:author="Dunn, Julia (NIH/NIMH) [F]" w:date="2020-04-09T16:54:00Z">
          <w:pPr>
            <w:numPr>
              <w:ilvl w:val="1"/>
              <w:numId w:val="10"/>
            </w:numPr>
            <w:ind w:left="1440" w:hanging="360"/>
          </w:pPr>
        </w:pPrChange>
      </w:pPr>
      <w:del w:id="1387" w:author="Dunn, Julia (NIH/NIMH) [F]" w:date="2020-04-06T17:36:00Z">
        <w:r w:rsidRPr="7213FF42" w:rsidDel="001976D2">
          <w:rPr>
            <w:rFonts w:ascii="Arial" w:eastAsia="Arial" w:hAnsi="Arial" w:cs="Arial"/>
            <w:sz w:val="22"/>
            <w:szCs w:val="22"/>
          </w:rPr>
          <w:delText>Not at all</w:delText>
        </w:r>
      </w:del>
    </w:p>
    <w:p w14:paraId="495EAC2E" w14:textId="1595A4C0" w:rsidR="001C0452" w:rsidDel="001976D2" w:rsidRDefault="001C0452" w:rsidP="00DE6A20">
      <w:pPr>
        <w:numPr>
          <w:ilvl w:val="1"/>
          <w:numId w:val="75"/>
        </w:numPr>
        <w:rPr>
          <w:del w:id="1388" w:author="Dunn, Julia (NIH/NIMH) [F]" w:date="2020-04-06T17:36:00Z"/>
          <w:rFonts w:ascii="Arial" w:eastAsia="Arial" w:hAnsi="Arial" w:cs="Arial"/>
          <w:sz w:val="22"/>
          <w:szCs w:val="22"/>
        </w:rPr>
        <w:pPrChange w:id="1389" w:author="Dunn, Julia (NIH/NIMH) [F]" w:date="2020-04-09T16:54:00Z">
          <w:pPr>
            <w:numPr>
              <w:ilvl w:val="1"/>
              <w:numId w:val="10"/>
            </w:numPr>
            <w:ind w:left="1440" w:hanging="360"/>
          </w:pPr>
        </w:pPrChange>
      </w:pPr>
      <w:del w:id="1390" w:author="Dunn, Julia (NIH/NIMH) [F]" w:date="2020-04-06T17:36:00Z">
        <w:r w:rsidRPr="7213FF42" w:rsidDel="001976D2">
          <w:rPr>
            <w:rFonts w:ascii="Arial" w:eastAsia="Arial" w:hAnsi="Arial" w:cs="Arial"/>
            <w:sz w:val="22"/>
            <w:szCs w:val="22"/>
          </w:rPr>
          <w:delText>Rarely</w:delText>
        </w:r>
      </w:del>
    </w:p>
    <w:p w14:paraId="500041BE" w14:textId="6846EBE8" w:rsidR="001C0452" w:rsidDel="001976D2" w:rsidRDefault="001C0452" w:rsidP="00DE6A20">
      <w:pPr>
        <w:numPr>
          <w:ilvl w:val="1"/>
          <w:numId w:val="75"/>
        </w:numPr>
        <w:rPr>
          <w:del w:id="1391" w:author="Dunn, Julia (NIH/NIMH) [F]" w:date="2020-04-06T17:36:00Z"/>
          <w:rFonts w:ascii="Arial" w:eastAsia="Arial" w:hAnsi="Arial" w:cs="Arial"/>
          <w:sz w:val="22"/>
          <w:szCs w:val="22"/>
        </w:rPr>
        <w:pPrChange w:id="1392" w:author="Dunn, Julia (NIH/NIMH) [F]" w:date="2020-04-09T16:54:00Z">
          <w:pPr>
            <w:numPr>
              <w:ilvl w:val="1"/>
              <w:numId w:val="10"/>
            </w:numPr>
            <w:ind w:left="1440" w:hanging="360"/>
          </w:pPr>
        </w:pPrChange>
      </w:pPr>
      <w:del w:id="1393" w:author="Dunn, Julia (NIH/NIMH) [F]" w:date="2020-04-06T17:36:00Z">
        <w:r w:rsidRPr="7213FF42" w:rsidDel="001976D2">
          <w:rPr>
            <w:rFonts w:ascii="Arial" w:eastAsia="Arial" w:hAnsi="Arial" w:cs="Arial"/>
            <w:sz w:val="22"/>
            <w:szCs w:val="22"/>
          </w:rPr>
          <w:delText>Occasionally</w:delText>
        </w:r>
      </w:del>
    </w:p>
    <w:p w14:paraId="34E6F87B" w14:textId="1F63A464" w:rsidR="001C0452" w:rsidDel="001976D2" w:rsidRDefault="001C0452" w:rsidP="00DE6A20">
      <w:pPr>
        <w:numPr>
          <w:ilvl w:val="1"/>
          <w:numId w:val="75"/>
        </w:numPr>
        <w:rPr>
          <w:del w:id="1394" w:author="Dunn, Julia (NIH/NIMH) [F]" w:date="2020-04-06T17:36:00Z"/>
          <w:rFonts w:ascii="Arial" w:eastAsia="Arial" w:hAnsi="Arial" w:cs="Arial"/>
          <w:sz w:val="22"/>
          <w:szCs w:val="22"/>
        </w:rPr>
        <w:pPrChange w:id="1395" w:author="Dunn, Julia (NIH/NIMH) [F]" w:date="2020-04-09T16:54:00Z">
          <w:pPr>
            <w:numPr>
              <w:ilvl w:val="1"/>
              <w:numId w:val="10"/>
            </w:numPr>
            <w:ind w:left="1440" w:hanging="360"/>
          </w:pPr>
        </w:pPrChange>
      </w:pPr>
      <w:del w:id="1396" w:author="Dunn, Julia (NIH/NIMH) [F]" w:date="2020-04-06T17:36:00Z">
        <w:r w:rsidRPr="7213FF42" w:rsidDel="001976D2">
          <w:rPr>
            <w:rFonts w:ascii="Arial" w:eastAsia="Arial" w:hAnsi="Arial" w:cs="Arial"/>
            <w:sz w:val="22"/>
            <w:szCs w:val="22"/>
          </w:rPr>
          <w:delText>Often</w:delText>
        </w:r>
      </w:del>
    </w:p>
    <w:p w14:paraId="1BD75416" w14:textId="22222066" w:rsidR="001C0452" w:rsidDel="001976D2" w:rsidRDefault="001C0452" w:rsidP="00DE6A20">
      <w:pPr>
        <w:numPr>
          <w:ilvl w:val="1"/>
          <w:numId w:val="75"/>
        </w:numPr>
        <w:spacing w:after="200"/>
        <w:rPr>
          <w:del w:id="1397" w:author="Dunn, Julia (NIH/NIMH) [F]" w:date="2020-04-06T17:36:00Z"/>
          <w:rFonts w:ascii="Arial" w:eastAsia="Arial" w:hAnsi="Arial" w:cs="Arial"/>
          <w:sz w:val="22"/>
          <w:szCs w:val="22"/>
        </w:rPr>
        <w:pPrChange w:id="1398" w:author="Dunn, Julia (NIH/NIMH) [F]" w:date="2020-04-09T16:54:00Z">
          <w:pPr>
            <w:numPr>
              <w:ilvl w:val="1"/>
              <w:numId w:val="10"/>
            </w:numPr>
            <w:spacing w:after="200"/>
            <w:ind w:left="1440" w:hanging="360"/>
          </w:pPr>
        </w:pPrChange>
      </w:pPr>
      <w:del w:id="1399" w:author="Dunn, Julia (NIH/NIMH) [F]" w:date="2020-04-06T17:36:00Z">
        <w:r w:rsidRPr="7213FF42" w:rsidDel="001976D2">
          <w:rPr>
            <w:rFonts w:ascii="Arial" w:eastAsia="Arial" w:hAnsi="Arial" w:cs="Arial"/>
            <w:sz w:val="22"/>
            <w:szCs w:val="22"/>
          </w:rPr>
          <w:delText>Regularly</w:delText>
        </w:r>
      </w:del>
    </w:p>
    <w:p w14:paraId="2EC19BD2" w14:textId="153CDB23" w:rsidR="001C0452" w:rsidRDefault="001C0452" w:rsidP="00DE6A20">
      <w:pPr>
        <w:numPr>
          <w:ilvl w:val="0"/>
          <w:numId w:val="75"/>
        </w:numPr>
        <w:spacing w:before="200"/>
        <w:rPr>
          <w:sz w:val="22"/>
          <w:szCs w:val="22"/>
        </w:rPr>
        <w:pPrChange w:id="1400"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vaping</w:t>
      </w:r>
      <w:ins w:id="1401" w:author="Dunn, Julia (NIH/NIMH) [F]" w:date="2020-04-06T18:17:00Z">
        <w:r w:rsidR="00810D30">
          <w:rPr>
            <w:rFonts w:ascii="Arial" w:eastAsia="Arial" w:hAnsi="Arial" w:cs="Arial"/>
            <w:b/>
            <w:bCs/>
            <w:sz w:val="22"/>
            <w:szCs w:val="22"/>
          </w:rPr>
          <w:t xml:space="preserve"> products</w:t>
        </w:r>
      </w:ins>
      <w:r w:rsidRPr="7213FF42">
        <w:rPr>
          <w:rFonts w:ascii="Arial" w:eastAsia="Arial" w:hAnsi="Arial" w:cs="Arial"/>
          <w:b/>
          <w:bCs/>
          <w:sz w:val="22"/>
          <w:szCs w:val="22"/>
        </w:rPr>
        <w:t>?</w:t>
      </w:r>
    </w:p>
    <w:p w14:paraId="27E63570" w14:textId="77777777" w:rsidR="000F5E07" w:rsidRPr="00355E6B" w:rsidRDefault="000F5E07" w:rsidP="00DE6A20">
      <w:pPr>
        <w:numPr>
          <w:ilvl w:val="1"/>
          <w:numId w:val="75"/>
        </w:numPr>
        <w:rPr>
          <w:ins w:id="1402" w:author="Dunn, Julia (NIH/NIMH) [F]" w:date="2020-04-07T18:05:00Z"/>
          <w:rFonts w:ascii="Arial" w:eastAsia="Arial" w:hAnsi="Arial" w:cs="Arial"/>
          <w:sz w:val="22"/>
          <w:szCs w:val="22"/>
        </w:rPr>
        <w:pPrChange w:id="1403" w:author="Dunn, Julia (NIH/NIMH) [F]" w:date="2020-04-09T16:54:00Z">
          <w:pPr>
            <w:numPr>
              <w:ilvl w:val="1"/>
              <w:numId w:val="10"/>
            </w:numPr>
            <w:ind w:left="1440" w:hanging="360"/>
          </w:pPr>
        </w:pPrChange>
      </w:pPr>
      <w:ins w:id="1404" w:author="Dunn, Julia (NIH/NIMH) [F]" w:date="2020-04-07T18:05:00Z">
        <w:r w:rsidRPr="00355E6B">
          <w:rPr>
            <w:rFonts w:ascii="Arial" w:eastAsia="Arial" w:hAnsi="Arial" w:cs="Arial"/>
            <w:sz w:val="22"/>
            <w:szCs w:val="22"/>
          </w:rPr>
          <w:t>Not at all</w:t>
        </w:r>
      </w:ins>
    </w:p>
    <w:p w14:paraId="459CE3D4" w14:textId="77777777" w:rsidR="000F5E07" w:rsidRPr="00355E6B" w:rsidRDefault="000F5E07" w:rsidP="00DE6A20">
      <w:pPr>
        <w:numPr>
          <w:ilvl w:val="1"/>
          <w:numId w:val="75"/>
        </w:numPr>
        <w:rPr>
          <w:ins w:id="1405" w:author="Dunn, Julia (NIH/NIMH) [F]" w:date="2020-04-07T18:05:00Z"/>
          <w:rFonts w:ascii="Arial" w:eastAsia="Arial" w:hAnsi="Arial" w:cs="Arial"/>
          <w:sz w:val="22"/>
          <w:szCs w:val="22"/>
        </w:rPr>
        <w:pPrChange w:id="1406" w:author="Dunn, Julia (NIH/NIMH) [F]" w:date="2020-04-09T16:54:00Z">
          <w:pPr>
            <w:numPr>
              <w:ilvl w:val="1"/>
              <w:numId w:val="10"/>
            </w:numPr>
            <w:ind w:left="1440" w:hanging="360"/>
          </w:pPr>
        </w:pPrChange>
      </w:pPr>
      <w:ins w:id="1407" w:author="Dunn, Julia (NIH/NIMH) [F]" w:date="2020-04-07T18:05:00Z">
        <w:r w:rsidRPr="00355E6B">
          <w:rPr>
            <w:rFonts w:ascii="Arial" w:eastAsia="Arial" w:hAnsi="Arial" w:cs="Arial"/>
            <w:sz w:val="22"/>
            <w:szCs w:val="22"/>
          </w:rPr>
          <w:t xml:space="preserve">Rarely  </w:t>
        </w:r>
      </w:ins>
    </w:p>
    <w:p w14:paraId="2EDD0333" w14:textId="77777777" w:rsidR="000F5E07" w:rsidRPr="00355E6B" w:rsidRDefault="000F5E07" w:rsidP="00DE6A20">
      <w:pPr>
        <w:numPr>
          <w:ilvl w:val="1"/>
          <w:numId w:val="75"/>
        </w:numPr>
        <w:rPr>
          <w:ins w:id="1408" w:author="Dunn, Julia (NIH/NIMH) [F]" w:date="2020-04-07T18:05:00Z"/>
          <w:rFonts w:ascii="Arial" w:eastAsia="Arial" w:hAnsi="Arial" w:cs="Arial"/>
          <w:sz w:val="22"/>
          <w:szCs w:val="22"/>
        </w:rPr>
        <w:pPrChange w:id="1409" w:author="Dunn, Julia (NIH/NIMH) [F]" w:date="2020-04-09T16:54:00Z">
          <w:pPr>
            <w:numPr>
              <w:ilvl w:val="1"/>
              <w:numId w:val="10"/>
            </w:numPr>
            <w:ind w:left="1440" w:hanging="360"/>
          </w:pPr>
        </w:pPrChange>
      </w:pPr>
      <w:ins w:id="1410" w:author="Dunn, Julia (NIH/NIMH) [F]" w:date="2020-04-07T18:05:00Z">
        <w:r w:rsidRPr="00355E6B">
          <w:rPr>
            <w:rFonts w:ascii="Arial" w:eastAsia="Arial" w:hAnsi="Arial" w:cs="Arial"/>
            <w:sz w:val="22"/>
            <w:szCs w:val="22"/>
          </w:rPr>
          <w:t>Once a month</w:t>
        </w:r>
      </w:ins>
    </w:p>
    <w:p w14:paraId="6FD0846E" w14:textId="77777777" w:rsidR="000F5E07" w:rsidRPr="00355E6B" w:rsidRDefault="000F5E07" w:rsidP="00DE6A20">
      <w:pPr>
        <w:numPr>
          <w:ilvl w:val="1"/>
          <w:numId w:val="75"/>
        </w:numPr>
        <w:rPr>
          <w:ins w:id="1411" w:author="Dunn, Julia (NIH/NIMH) [F]" w:date="2020-04-07T18:05:00Z"/>
          <w:rFonts w:ascii="Arial" w:eastAsia="Arial" w:hAnsi="Arial" w:cs="Arial"/>
          <w:sz w:val="22"/>
          <w:szCs w:val="22"/>
        </w:rPr>
        <w:pPrChange w:id="1412" w:author="Dunn, Julia (NIH/NIMH) [F]" w:date="2020-04-09T16:54:00Z">
          <w:pPr>
            <w:numPr>
              <w:ilvl w:val="1"/>
              <w:numId w:val="10"/>
            </w:numPr>
            <w:ind w:left="1440" w:hanging="360"/>
          </w:pPr>
        </w:pPrChange>
      </w:pPr>
      <w:ins w:id="1413" w:author="Dunn, Julia (NIH/NIMH) [F]" w:date="2020-04-07T18:05:00Z">
        <w:r w:rsidRPr="00355E6B">
          <w:rPr>
            <w:rFonts w:ascii="Arial" w:eastAsia="Arial" w:hAnsi="Arial" w:cs="Arial"/>
            <w:sz w:val="22"/>
            <w:szCs w:val="22"/>
          </w:rPr>
          <w:t>Several times a month</w:t>
        </w:r>
      </w:ins>
    </w:p>
    <w:p w14:paraId="2D75660D" w14:textId="77777777" w:rsidR="000F5E07" w:rsidRPr="00355E6B" w:rsidRDefault="000F5E07" w:rsidP="00DE6A20">
      <w:pPr>
        <w:numPr>
          <w:ilvl w:val="1"/>
          <w:numId w:val="75"/>
        </w:numPr>
        <w:rPr>
          <w:ins w:id="1414" w:author="Dunn, Julia (NIH/NIMH) [F]" w:date="2020-04-07T18:05:00Z"/>
          <w:rFonts w:ascii="Arial" w:eastAsia="Arial" w:hAnsi="Arial" w:cs="Arial"/>
          <w:sz w:val="22"/>
          <w:szCs w:val="22"/>
        </w:rPr>
        <w:pPrChange w:id="1415" w:author="Dunn, Julia (NIH/NIMH) [F]" w:date="2020-04-09T16:54:00Z">
          <w:pPr>
            <w:numPr>
              <w:ilvl w:val="1"/>
              <w:numId w:val="10"/>
            </w:numPr>
            <w:ind w:left="1440" w:hanging="360"/>
          </w:pPr>
        </w:pPrChange>
      </w:pPr>
      <w:ins w:id="1416" w:author="Dunn, Julia (NIH/NIMH) [F]" w:date="2020-04-07T18:05:00Z">
        <w:r w:rsidRPr="00355E6B">
          <w:rPr>
            <w:rFonts w:ascii="Arial" w:eastAsia="Arial" w:hAnsi="Arial" w:cs="Arial"/>
            <w:sz w:val="22"/>
            <w:szCs w:val="22"/>
          </w:rPr>
          <w:t>Once a week</w:t>
        </w:r>
      </w:ins>
    </w:p>
    <w:p w14:paraId="0BD8BE64" w14:textId="77777777" w:rsidR="000F5E07" w:rsidRPr="00355E6B" w:rsidRDefault="000F5E07" w:rsidP="00DE6A20">
      <w:pPr>
        <w:numPr>
          <w:ilvl w:val="1"/>
          <w:numId w:val="75"/>
        </w:numPr>
        <w:rPr>
          <w:ins w:id="1417" w:author="Dunn, Julia (NIH/NIMH) [F]" w:date="2020-04-07T18:05:00Z"/>
          <w:rFonts w:ascii="Arial" w:eastAsia="Arial" w:hAnsi="Arial" w:cs="Arial"/>
          <w:sz w:val="22"/>
          <w:szCs w:val="22"/>
        </w:rPr>
        <w:pPrChange w:id="1418" w:author="Dunn, Julia (NIH/NIMH) [F]" w:date="2020-04-09T16:54:00Z">
          <w:pPr>
            <w:numPr>
              <w:ilvl w:val="1"/>
              <w:numId w:val="10"/>
            </w:numPr>
            <w:ind w:left="1440" w:hanging="360"/>
          </w:pPr>
        </w:pPrChange>
      </w:pPr>
      <w:ins w:id="1419" w:author="Dunn, Julia (NIH/NIMH) [F]" w:date="2020-04-07T18:05:00Z">
        <w:r w:rsidRPr="00355E6B">
          <w:rPr>
            <w:rFonts w:ascii="Arial" w:eastAsia="Arial" w:hAnsi="Arial" w:cs="Arial"/>
            <w:sz w:val="22"/>
            <w:szCs w:val="22"/>
          </w:rPr>
          <w:t>Several times a week</w:t>
        </w:r>
      </w:ins>
    </w:p>
    <w:p w14:paraId="150CC89D" w14:textId="77777777" w:rsidR="000F5E07" w:rsidRPr="00355E6B" w:rsidRDefault="000F5E07" w:rsidP="00DE6A20">
      <w:pPr>
        <w:numPr>
          <w:ilvl w:val="1"/>
          <w:numId w:val="75"/>
        </w:numPr>
        <w:rPr>
          <w:ins w:id="1420" w:author="Dunn, Julia (NIH/NIMH) [F]" w:date="2020-04-07T18:05:00Z"/>
          <w:rFonts w:ascii="Arial" w:eastAsia="Arial" w:hAnsi="Arial" w:cs="Arial"/>
          <w:sz w:val="22"/>
          <w:szCs w:val="22"/>
        </w:rPr>
        <w:pPrChange w:id="1421" w:author="Dunn, Julia (NIH/NIMH) [F]" w:date="2020-04-09T16:54:00Z">
          <w:pPr>
            <w:numPr>
              <w:ilvl w:val="1"/>
              <w:numId w:val="10"/>
            </w:numPr>
            <w:ind w:left="1440" w:hanging="360"/>
          </w:pPr>
        </w:pPrChange>
      </w:pPr>
      <w:ins w:id="1422" w:author="Dunn, Julia (NIH/NIMH) [F]" w:date="2020-04-07T18:05:00Z">
        <w:r w:rsidRPr="00355E6B">
          <w:rPr>
            <w:rFonts w:ascii="Arial" w:eastAsia="Arial" w:hAnsi="Arial" w:cs="Arial"/>
            <w:sz w:val="22"/>
            <w:szCs w:val="22"/>
          </w:rPr>
          <w:t>Once a day</w:t>
        </w:r>
      </w:ins>
    </w:p>
    <w:p w14:paraId="29567623" w14:textId="177BB26A" w:rsidR="001976D2" w:rsidRPr="000F5E07" w:rsidRDefault="000F5E07" w:rsidP="00DE6A20">
      <w:pPr>
        <w:numPr>
          <w:ilvl w:val="1"/>
          <w:numId w:val="75"/>
        </w:numPr>
        <w:rPr>
          <w:ins w:id="1423" w:author="Dunn, Julia (NIH/NIMH) [F]" w:date="2020-04-06T17:37:00Z"/>
          <w:rFonts w:ascii="Arial" w:eastAsia="Arial" w:hAnsi="Arial" w:cs="Arial"/>
          <w:sz w:val="22"/>
          <w:szCs w:val="22"/>
        </w:rPr>
        <w:pPrChange w:id="1424" w:author="Dunn, Julia (NIH/NIMH) [F]" w:date="2020-04-09T16:54:00Z">
          <w:pPr>
            <w:numPr>
              <w:ilvl w:val="1"/>
              <w:numId w:val="10"/>
            </w:numPr>
            <w:spacing w:after="200"/>
            <w:ind w:left="1440" w:hanging="360"/>
          </w:pPr>
        </w:pPrChange>
      </w:pPr>
      <w:ins w:id="1425" w:author="Dunn, Julia (NIH/NIMH) [F]" w:date="2020-04-07T18:05:00Z">
        <w:r w:rsidRPr="00355E6B">
          <w:rPr>
            <w:rFonts w:ascii="Arial" w:eastAsia="Arial" w:hAnsi="Arial" w:cs="Arial"/>
            <w:sz w:val="22"/>
            <w:szCs w:val="22"/>
          </w:rPr>
          <w:t>More than once a day</w:t>
        </w:r>
      </w:ins>
    </w:p>
    <w:p w14:paraId="54839A3C" w14:textId="2056497B" w:rsidR="001C0452" w:rsidDel="001976D2" w:rsidRDefault="001C0452" w:rsidP="00DE6A20">
      <w:pPr>
        <w:numPr>
          <w:ilvl w:val="1"/>
          <w:numId w:val="75"/>
        </w:numPr>
        <w:rPr>
          <w:del w:id="1426" w:author="Dunn, Julia (NIH/NIMH) [F]" w:date="2020-04-06T17:37:00Z"/>
          <w:rFonts w:ascii="Arial" w:eastAsia="Arial" w:hAnsi="Arial" w:cs="Arial"/>
          <w:sz w:val="22"/>
          <w:szCs w:val="22"/>
        </w:rPr>
        <w:pPrChange w:id="1427" w:author="Dunn, Julia (NIH/NIMH) [F]" w:date="2020-04-09T16:54:00Z">
          <w:pPr>
            <w:numPr>
              <w:ilvl w:val="1"/>
              <w:numId w:val="10"/>
            </w:numPr>
            <w:ind w:left="1440" w:hanging="360"/>
          </w:pPr>
        </w:pPrChange>
      </w:pPr>
      <w:del w:id="1428" w:author="Dunn, Julia (NIH/NIMH) [F]" w:date="2020-04-06T17:37:00Z">
        <w:r w:rsidRPr="7213FF42" w:rsidDel="001976D2">
          <w:rPr>
            <w:rFonts w:ascii="Arial" w:eastAsia="Arial" w:hAnsi="Arial" w:cs="Arial"/>
            <w:sz w:val="22"/>
            <w:szCs w:val="22"/>
          </w:rPr>
          <w:delText>Not at all</w:delText>
        </w:r>
      </w:del>
    </w:p>
    <w:p w14:paraId="57C0CC8F" w14:textId="273A31B8" w:rsidR="001C0452" w:rsidDel="001976D2" w:rsidRDefault="001C0452" w:rsidP="00DE6A20">
      <w:pPr>
        <w:numPr>
          <w:ilvl w:val="1"/>
          <w:numId w:val="75"/>
        </w:numPr>
        <w:rPr>
          <w:del w:id="1429" w:author="Dunn, Julia (NIH/NIMH) [F]" w:date="2020-04-06T17:37:00Z"/>
          <w:rFonts w:ascii="Arial" w:eastAsia="Arial" w:hAnsi="Arial" w:cs="Arial"/>
          <w:sz w:val="22"/>
          <w:szCs w:val="22"/>
        </w:rPr>
        <w:pPrChange w:id="1430" w:author="Dunn, Julia (NIH/NIMH) [F]" w:date="2020-04-09T16:54:00Z">
          <w:pPr>
            <w:numPr>
              <w:ilvl w:val="1"/>
              <w:numId w:val="10"/>
            </w:numPr>
            <w:ind w:left="1440" w:hanging="360"/>
          </w:pPr>
        </w:pPrChange>
      </w:pPr>
      <w:del w:id="1431" w:author="Dunn, Julia (NIH/NIMH) [F]" w:date="2020-04-06T17:37:00Z">
        <w:r w:rsidRPr="7213FF42" w:rsidDel="001976D2">
          <w:rPr>
            <w:rFonts w:ascii="Arial" w:eastAsia="Arial" w:hAnsi="Arial" w:cs="Arial"/>
            <w:sz w:val="22"/>
            <w:szCs w:val="22"/>
          </w:rPr>
          <w:delText>Rarely</w:delText>
        </w:r>
      </w:del>
    </w:p>
    <w:p w14:paraId="1A745ED8" w14:textId="4660726D" w:rsidR="001C0452" w:rsidDel="001976D2" w:rsidRDefault="001C0452" w:rsidP="00DE6A20">
      <w:pPr>
        <w:numPr>
          <w:ilvl w:val="1"/>
          <w:numId w:val="75"/>
        </w:numPr>
        <w:rPr>
          <w:del w:id="1432" w:author="Dunn, Julia (NIH/NIMH) [F]" w:date="2020-04-06T17:37:00Z"/>
          <w:rFonts w:ascii="Arial" w:eastAsia="Arial" w:hAnsi="Arial" w:cs="Arial"/>
          <w:sz w:val="22"/>
          <w:szCs w:val="22"/>
        </w:rPr>
        <w:pPrChange w:id="1433" w:author="Dunn, Julia (NIH/NIMH) [F]" w:date="2020-04-09T16:54:00Z">
          <w:pPr>
            <w:numPr>
              <w:ilvl w:val="1"/>
              <w:numId w:val="10"/>
            </w:numPr>
            <w:ind w:left="1440" w:hanging="360"/>
          </w:pPr>
        </w:pPrChange>
      </w:pPr>
      <w:del w:id="1434" w:author="Dunn, Julia (NIH/NIMH) [F]" w:date="2020-04-06T17:37:00Z">
        <w:r w:rsidRPr="7213FF42" w:rsidDel="001976D2">
          <w:rPr>
            <w:rFonts w:ascii="Arial" w:eastAsia="Arial" w:hAnsi="Arial" w:cs="Arial"/>
            <w:sz w:val="22"/>
            <w:szCs w:val="22"/>
          </w:rPr>
          <w:delText>Occasionally</w:delText>
        </w:r>
      </w:del>
    </w:p>
    <w:p w14:paraId="7D675696" w14:textId="4BB24516" w:rsidR="001C0452" w:rsidDel="001976D2" w:rsidRDefault="001C0452" w:rsidP="00DE6A20">
      <w:pPr>
        <w:numPr>
          <w:ilvl w:val="1"/>
          <w:numId w:val="75"/>
        </w:numPr>
        <w:rPr>
          <w:del w:id="1435" w:author="Dunn, Julia (NIH/NIMH) [F]" w:date="2020-04-06T17:37:00Z"/>
          <w:rFonts w:ascii="Arial" w:eastAsia="Arial" w:hAnsi="Arial" w:cs="Arial"/>
          <w:sz w:val="22"/>
          <w:szCs w:val="22"/>
        </w:rPr>
        <w:pPrChange w:id="1436" w:author="Dunn, Julia (NIH/NIMH) [F]" w:date="2020-04-09T16:54:00Z">
          <w:pPr>
            <w:numPr>
              <w:ilvl w:val="1"/>
              <w:numId w:val="10"/>
            </w:numPr>
            <w:ind w:left="1440" w:hanging="360"/>
          </w:pPr>
        </w:pPrChange>
      </w:pPr>
      <w:del w:id="1437" w:author="Dunn, Julia (NIH/NIMH) [F]" w:date="2020-04-06T17:37:00Z">
        <w:r w:rsidRPr="7213FF42" w:rsidDel="001976D2">
          <w:rPr>
            <w:rFonts w:ascii="Arial" w:eastAsia="Arial" w:hAnsi="Arial" w:cs="Arial"/>
            <w:sz w:val="22"/>
            <w:szCs w:val="22"/>
          </w:rPr>
          <w:delText>Often</w:delText>
        </w:r>
      </w:del>
    </w:p>
    <w:p w14:paraId="0071BBB2" w14:textId="5CAAD876" w:rsidR="001C0452" w:rsidDel="001976D2" w:rsidRDefault="001C0452" w:rsidP="00DE6A20">
      <w:pPr>
        <w:numPr>
          <w:ilvl w:val="1"/>
          <w:numId w:val="75"/>
        </w:numPr>
        <w:spacing w:after="200"/>
        <w:rPr>
          <w:del w:id="1438" w:author="Dunn, Julia (NIH/NIMH) [F]" w:date="2020-04-06T17:37:00Z"/>
          <w:rFonts w:ascii="Arial" w:eastAsia="Arial" w:hAnsi="Arial" w:cs="Arial"/>
          <w:sz w:val="22"/>
          <w:szCs w:val="22"/>
        </w:rPr>
        <w:pPrChange w:id="1439" w:author="Dunn, Julia (NIH/NIMH) [F]" w:date="2020-04-09T16:54:00Z">
          <w:pPr>
            <w:numPr>
              <w:ilvl w:val="1"/>
              <w:numId w:val="10"/>
            </w:numPr>
            <w:spacing w:after="200"/>
            <w:ind w:left="1440" w:hanging="360"/>
          </w:pPr>
        </w:pPrChange>
      </w:pPr>
      <w:del w:id="1440" w:author="Dunn, Julia (NIH/NIMH) [F]" w:date="2020-04-06T17:37:00Z">
        <w:r w:rsidRPr="7213FF42" w:rsidDel="001976D2">
          <w:rPr>
            <w:rFonts w:ascii="Arial" w:eastAsia="Arial" w:hAnsi="Arial" w:cs="Arial"/>
            <w:sz w:val="22"/>
            <w:szCs w:val="22"/>
          </w:rPr>
          <w:delText>Regularly</w:delText>
        </w:r>
      </w:del>
    </w:p>
    <w:p w14:paraId="263A513D" w14:textId="42C2B291" w:rsidR="001C0452" w:rsidRDefault="001C0452" w:rsidP="00DE6A20">
      <w:pPr>
        <w:numPr>
          <w:ilvl w:val="0"/>
          <w:numId w:val="75"/>
        </w:numPr>
        <w:spacing w:before="200"/>
        <w:rPr>
          <w:sz w:val="22"/>
          <w:szCs w:val="22"/>
        </w:rPr>
        <w:pPrChange w:id="1441"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cigarettes or other tobacco</w:t>
      </w:r>
      <w:ins w:id="1442" w:author="Foote, Beth (NIH/NIMH) [F]" w:date="2020-04-09T15:56:00Z">
        <w:r w:rsidR="00BA0BEF">
          <w:rPr>
            <w:rFonts w:ascii="Arial" w:eastAsia="Arial" w:hAnsi="Arial" w:cs="Arial"/>
            <w:b/>
            <w:bCs/>
            <w:sz w:val="22"/>
            <w:szCs w:val="22"/>
          </w:rPr>
          <w:t xml:space="preserve"> </w:t>
        </w:r>
        <w:commentRangeStart w:id="1443"/>
        <w:r w:rsidR="00BA0BEF">
          <w:rPr>
            <w:rFonts w:ascii="Arial" w:eastAsia="Arial" w:hAnsi="Arial" w:cs="Arial"/>
            <w:b/>
            <w:bCs/>
            <w:sz w:val="22"/>
            <w:szCs w:val="22"/>
          </w:rPr>
          <w:t>products</w:t>
        </w:r>
        <w:commentRangeEnd w:id="1443"/>
        <w:r w:rsidR="00BA0BEF">
          <w:rPr>
            <w:rStyle w:val="CommentReference"/>
          </w:rPr>
          <w:commentReference w:id="1443"/>
        </w:r>
      </w:ins>
      <w:r w:rsidRPr="7213FF42">
        <w:rPr>
          <w:rFonts w:ascii="Arial" w:eastAsia="Arial" w:hAnsi="Arial" w:cs="Arial"/>
          <w:b/>
          <w:bCs/>
          <w:sz w:val="22"/>
          <w:szCs w:val="22"/>
        </w:rPr>
        <w:t>?</w:t>
      </w:r>
    </w:p>
    <w:p w14:paraId="69F295D8" w14:textId="77777777" w:rsidR="000F5E07" w:rsidRPr="00355E6B" w:rsidRDefault="000F5E07" w:rsidP="00DE6A20">
      <w:pPr>
        <w:numPr>
          <w:ilvl w:val="1"/>
          <w:numId w:val="75"/>
        </w:numPr>
        <w:rPr>
          <w:ins w:id="1444" w:author="Dunn, Julia (NIH/NIMH) [F]" w:date="2020-04-07T18:05:00Z"/>
          <w:rFonts w:ascii="Arial" w:eastAsia="Arial" w:hAnsi="Arial" w:cs="Arial"/>
          <w:sz w:val="22"/>
          <w:szCs w:val="22"/>
        </w:rPr>
        <w:pPrChange w:id="1445" w:author="Dunn, Julia (NIH/NIMH) [F]" w:date="2020-04-09T16:54:00Z">
          <w:pPr>
            <w:numPr>
              <w:ilvl w:val="1"/>
              <w:numId w:val="10"/>
            </w:numPr>
            <w:ind w:left="1440" w:hanging="360"/>
          </w:pPr>
        </w:pPrChange>
      </w:pPr>
      <w:ins w:id="1446" w:author="Dunn, Julia (NIH/NIMH) [F]" w:date="2020-04-07T18:05:00Z">
        <w:r w:rsidRPr="00355E6B">
          <w:rPr>
            <w:rFonts w:ascii="Arial" w:eastAsia="Arial" w:hAnsi="Arial" w:cs="Arial"/>
            <w:sz w:val="22"/>
            <w:szCs w:val="22"/>
          </w:rPr>
          <w:t>Not at all</w:t>
        </w:r>
      </w:ins>
    </w:p>
    <w:p w14:paraId="1A6B7CFA" w14:textId="77777777" w:rsidR="000F5E07" w:rsidRPr="00355E6B" w:rsidRDefault="000F5E07" w:rsidP="00DE6A20">
      <w:pPr>
        <w:numPr>
          <w:ilvl w:val="1"/>
          <w:numId w:val="75"/>
        </w:numPr>
        <w:rPr>
          <w:ins w:id="1447" w:author="Dunn, Julia (NIH/NIMH) [F]" w:date="2020-04-07T18:05:00Z"/>
          <w:rFonts w:ascii="Arial" w:eastAsia="Arial" w:hAnsi="Arial" w:cs="Arial"/>
          <w:sz w:val="22"/>
          <w:szCs w:val="22"/>
        </w:rPr>
        <w:pPrChange w:id="1448" w:author="Dunn, Julia (NIH/NIMH) [F]" w:date="2020-04-09T16:54:00Z">
          <w:pPr>
            <w:numPr>
              <w:ilvl w:val="1"/>
              <w:numId w:val="10"/>
            </w:numPr>
            <w:ind w:left="1440" w:hanging="360"/>
          </w:pPr>
        </w:pPrChange>
      </w:pPr>
      <w:ins w:id="1449" w:author="Dunn, Julia (NIH/NIMH) [F]" w:date="2020-04-07T18:05:00Z">
        <w:r w:rsidRPr="00355E6B">
          <w:rPr>
            <w:rFonts w:ascii="Arial" w:eastAsia="Arial" w:hAnsi="Arial" w:cs="Arial"/>
            <w:sz w:val="22"/>
            <w:szCs w:val="22"/>
          </w:rPr>
          <w:t xml:space="preserve">Rarely  </w:t>
        </w:r>
      </w:ins>
    </w:p>
    <w:p w14:paraId="28A63FD0" w14:textId="77777777" w:rsidR="000F5E07" w:rsidRPr="00355E6B" w:rsidRDefault="000F5E07" w:rsidP="00DE6A20">
      <w:pPr>
        <w:numPr>
          <w:ilvl w:val="1"/>
          <w:numId w:val="75"/>
        </w:numPr>
        <w:rPr>
          <w:ins w:id="1450" w:author="Dunn, Julia (NIH/NIMH) [F]" w:date="2020-04-07T18:05:00Z"/>
          <w:rFonts w:ascii="Arial" w:eastAsia="Arial" w:hAnsi="Arial" w:cs="Arial"/>
          <w:sz w:val="22"/>
          <w:szCs w:val="22"/>
        </w:rPr>
        <w:pPrChange w:id="1451" w:author="Dunn, Julia (NIH/NIMH) [F]" w:date="2020-04-09T16:54:00Z">
          <w:pPr>
            <w:numPr>
              <w:ilvl w:val="1"/>
              <w:numId w:val="10"/>
            </w:numPr>
            <w:ind w:left="1440" w:hanging="360"/>
          </w:pPr>
        </w:pPrChange>
      </w:pPr>
      <w:ins w:id="1452" w:author="Dunn, Julia (NIH/NIMH) [F]" w:date="2020-04-07T18:05:00Z">
        <w:r w:rsidRPr="00355E6B">
          <w:rPr>
            <w:rFonts w:ascii="Arial" w:eastAsia="Arial" w:hAnsi="Arial" w:cs="Arial"/>
            <w:sz w:val="22"/>
            <w:szCs w:val="22"/>
          </w:rPr>
          <w:t>Once a month</w:t>
        </w:r>
      </w:ins>
    </w:p>
    <w:p w14:paraId="0CEAE2DC" w14:textId="77777777" w:rsidR="000F5E07" w:rsidRPr="00355E6B" w:rsidRDefault="000F5E07" w:rsidP="00DE6A20">
      <w:pPr>
        <w:numPr>
          <w:ilvl w:val="1"/>
          <w:numId w:val="75"/>
        </w:numPr>
        <w:rPr>
          <w:ins w:id="1453" w:author="Dunn, Julia (NIH/NIMH) [F]" w:date="2020-04-07T18:05:00Z"/>
          <w:rFonts w:ascii="Arial" w:eastAsia="Arial" w:hAnsi="Arial" w:cs="Arial"/>
          <w:sz w:val="22"/>
          <w:szCs w:val="22"/>
        </w:rPr>
        <w:pPrChange w:id="1454" w:author="Dunn, Julia (NIH/NIMH) [F]" w:date="2020-04-09T16:54:00Z">
          <w:pPr>
            <w:numPr>
              <w:ilvl w:val="1"/>
              <w:numId w:val="10"/>
            </w:numPr>
            <w:ind w:left="1440" w:hanging="360"/>
          </w:pPr>
        </w:pPrChange>
      </w:pPr>
      <w:ins w:id="1455" w:author="Dunn, Julia (NIH/NIMH) [F]" w:date="2020-04-07T18:05:00Z">
        <w:r w:rsidRPr="00355E6B">
          <w:rPr>
            <w:rFonts w:ascii="Arial" w:eastAsia="Arial" w:hAnsi="Arial" w:cs="Arial"/>
            <w:sz w:val="22"/>
            <w:szCs w:val="22"/>
          </w:rPr>
          <w:t>Several times a month</w:t>
        </w:r>
      </w:ins>
    </w:p>
    <w:p w14:paraId="2A0DD2A9" w14:textId="77777777" w:rsidR="000F5E07" w:rsidRPr="00355E6B" w:rsidRDefault="000F5E07" w:rsidP="00DE6A20">
      <w:pPr>
        <w:numPr>
          <w:ilvl w:val="1"/>
          <w:numId w:val="75"/>
        </w:numPr>
        <w:rPr>
          <w:ins w:id="1456" w:author="Dunn, Julia (NIH/NIMH) [F]" w:date="2020-04-07T18:05:00Z"/>
          <w:rFonts w:ascii="Arial" w:eastAsia="Arial" w:hAnsi="Arial" w:cs="Arial"/>
          <w:sz w:val="22"/>
          <w:szCs w:val="22"/>
        </w:rPr>
        <w:pPrChange w:id="1457" w:author="Dunn, Julia (NIH/NIMH) [F]" w:date="2020-04-09T16:54:00Z">
          <w:pPr>
            <w:numPr>
              <w:ilvl w:val="1"/>
              <w:numId w:val="10"/>
            </w:numPr>
            <w:ind w:left="1440" w:hanging="360"/>
          </w:pPr>
        </w:pPrChange>
      </w:pPr>
      <w:ins w:id="1458" w:author="Dunn, Julia (NIH/NIMH) [F]" w:date="2020-04-07T18:05:00Z">
        <w:r w:rsidRPr="00355E6B">
          <w:rPr>
            <w:rFonts w:ascii="Arial" w:eastAsia="Arial" w:hAnsi="Arial" w:cs="Arial"/>
            <w:sz w:val="22"/>
            <w:szCs w:val="22"/>
          </w:rPr>
          <w:t>Once a week</w:t>
        </w:r>
      </w:ins>
    </w:p>
    <w:p w14:paraId="6F5774D5" w14:textId="77777777" w:rsidR="000F5E07" w:rsidRPr="00355E6B" w:rsidRDefault="000F5E07" w:rsidP="00DE6A20">
      <w:pPr>
        <w:numPr>
          <w:ilvl w:val="1"/>
          <w:numId w:val="75"/>
        </w:numPr>
        <w:rPr>
          <w:ins w:id="1459" w:author="Dunn, Julia (NIH/NIMH) [F]" w:date="2020-04-07T18:05:00Z"/>
          <w:rFonts w:ascii="Arial" w:eastAsia="Arial" w:hAnsi="Arial" w:cs="Arial"/>
          <w:sz w:val="22"/>
          <w:szCs w:val="22"/>
        </w:rPr>
        <w:pPrChange w:id="1460" w:author="Dunn, Julia (NIH/NIMH) [F]" w:date="2020-04-09T16:54:00Z">
          <w:pPr>
            <w:numPr>
              <w:ilvl w:val="1"/>
              <w:numId w:val="10"/>
            </w:numPr>
            <w:ind w:left="1440" w:hanging="360"/>
          </w:pPr>
        </w:pPrChange>
      </w:pPr>
      <w:ins w:id="1461" w:author="Dunn, Julia (NIH/NIMH) [F]" w:date="2020-04-07T18:05:00Z">
        <w:r w:rsidRPr="00355E6B">
          <w:rPr>
            <w:rFonts w:ascii="Arial" w:eastAsia="Arial" w:hAnsi="Arial" w:cs="Arial"/>
            <w:sz w:val="22"/>
            <w:szCs w:val="22"/>
          </w:rPr>
          <w:t>Several times a week</w:t>
        </w:r>
      </w:ins>
    </w:p>
    <w:p w14:paraId="092A0E9C" w14:textId="77777777" w:rsidR="000F5E07" w:rsidRPr="00355E6B" w:rsidRDefault="000F5E07" w:rsidP="00DE6A20">
      <w:pPr>
        <w:numPr>
          <w:ilvl w:val="1"/>
          <w:numId w:val="75"/>
        </w:numPr>
        <w:rPr>
          <w:ins w:id="1462" w:author="Dunn, Julia (NIH/NIMH) [F]" w:date="2020-04-07T18:05:00Z"/>
          <w:rFonts w:ascii="Arial" w:eastAsia="Arial" w:hAnsi="Arial" w:cs="Arial"/>
          <w:sz w:val="22"/>
          <w:szCs w:val="22"/>
        </w:rPr>
        <w:pPrChange w:id="1463" w:author="Dunn, Julia (NIH/NIMH) [F]" w:date="2020-04-09T16:54:00Z">
          <w:pPr>
            <w:numPr>
              <w:ilvl w:val="1"/>
              <w:numId w:val="10"/>
            </w:numPr>
            <w:ind w:left="1440" w:hanging="360"/>
          </w:pPr>
        </w:pPrChange>
      </w:pPr>
      <w:ins w:id="1464" w:author="Dunn, Julia (NIH/NIMH) [F]" w:date="2020-04-07T18:05:00Z">
        <w:r w:rsidRPr="00355E6B">
          <w:rPr>
            <w:rFonts w:ascii="Arial" w:eastAsia="Arial" w:hAnsi="Arial" w:cs="Arial"/>
            <w:sz w:val="22"/>
            <w:szCs w:val="22"/>
          </w:rPr>
          <w:t>Once a day</w:t>
        </w:r>
      </w:ins>
    </w:p>
    <w:p w14:paraId="2D7F3AA2" w14:textId="77777777" w:rsidR="000F5E07" w:rsidRPr="00355E6B" w:rsidRDefault="000F5E07" w:rsidP="00DE6A20">
      <w:pPr>
        <w:numPr>
          <w:ilvl w:val="1"/>
          <w:numId w:val="75"/>
        </w:numPr>
        <w:rPr>
          <w:ins w:id="1465" w:author="Dunn, Julia (NIH/NIMH) [F]" w:date="2020-04-07T18:05:00Z"/>
          <w:rFonts w:ascii="Arial" w:eastAsia="Arial" w:hAnsi="Arial" w:cs="Arial"/>
          <w:sz w:val="22"/>
          <w:szCs w:val="22"/>
        </w:rPr>
        <w:pPrChange w:id="1466" w:author="Dunn, Julia (NIH/NIMH) [F]" w:date="2020-04-09T16:54:00Z">
          <w:pPr>
            <w:numPr>
              <w:ilvl w:val="1"/>
              <w:numId w:val="10"/>
            </w:numPr>
            <w:ind w:left="1440" w:hanging="360"/>
          </w:pPr>
        </w:pPrChange>
      </w:pPr>
      <w:ins w:id="1467" w:author="Dunn, Julia (NIH/NIMH) [F]" w:date="2020-04-07T18:05:00Z">
        <w:r w:rsidRPr="00355E6B">
          <w:rPr>
            <w:rFonts w:ascii="Arial" w:eastAsia="Arial" w:hAnsi="Arial" w:cs="Arial"/>
            <w:sz w:val="22"/>
            <w:szCs w:val="22"/>
          </w:rPr>
          <w:t>More than once a day</w:t>
        </w:r>
      </w:ins>
    </w:p>
    <w:p w14:paraId="264B6622" w14:textId="153CCB45" w:rsidR="001C0452" w:rsidDel="001976D2" w:rsidRDefault="001C0452" w:rsidP="00DE6A20">
      <w:pPr>
        <w:numPr>
          <w:ilvl w:val="1"/>
          <w:numId w:val="75"/>
        </w:numPr>
        <w:rPr>
          <w:del w:id="1468" w:author="Dunn, Julia (NIH/NIMH) [F]" w:date="2020-04-06T17:37:00Z"/>
          <w:rFonts w:ascii="Arial" w:eastAsia="Arial" w:hAnsi="Arial" w:cs="Arial"/>
          <w:sz w:val="22"/>
          <w:szCs w:val="22"/>
        </w:rPr>
        <w:pPrChange w:id="1469" w:author="Dunn, Julia (NIH/NIMH) [F]" w:date="2020-04-09T16:54:00Z">
          <w:pPr>
            <w:numPr>
              <w:ilvl w:val="1"/>
              <w:numId w:val="10"/>
            </w:numPr>
            <w:ind w:left="1440" w:hanging="360"/>
          </w:pPr>
        </w:pPrChange>
      </w:pPr>
      <w:del w:id="1470" w:author="Dunn, Julia (NIH/NIMH) [F]" w:date="2020-04-06T17:37:00Z">
        <w:r w:rsidRPr="7213FF42" w:rsidDel="001976D2">
          <w:rPr>
            <w:rFonts w:ascii="Arial" w:eastAsia="Arial" w:hAnsi="Arial" w:cs="Arial"/>
            <w:sz w:val="22"/>
            <w:szCs w:val="22"/>
          </w:rPr>
          <w:delText>Not at all</w:delText>
        </w:r>
      </w:del>
    </w:p>
    <w:p w14:paraId="3599E495" w14:textId="65737EAE" w:rsidR="001C0452" w:rsidDel="001976D2" w:rsidRDefault="001C0452" w:rsidP="00DE6A20">
      <w:pPr>
        <w:numPr>
          <w:ilvl w:val="1"/>
          <w:numId w:val="75"/>
        </w:numPr>
        <w:rPr>
          <w:del w:id="1471" w:author="Dunn, Julia (NIH/NIMH) [F]" w:date="2020-04-06T17:37:00Z"/>
          <w:rFonts w:ascii="Arial" w:eastAsia="Arial" w:hAnsi="Arial" w:cs="Arial"/>
          <w:sz w:val="22"/>
          <w:szCs w:val="22"/>
        </w:rPr>
        <w:pPrChange w:id="1472" w:author="Dunn, Julia (NIH/NIMH) [F]" w:date="2020-04-09T16:54:00Z">
          <w:pPr>
            <w:numPr>
              <w:ilvl w:val="1"/>
              <w:numId w:val="10"/>
            </w:numPr>
            <w:ind w:left="1440" w:hanging="360"/>
          </w:pPr>
        </w:pPrChange>
      </w:pPr>
      <w:del w:id="1473" w:author="Dunn, Julia (NIH/NIMH) [F]" w:date="2020-04-06T17:37:00Z">
        <w:r w:rsidRPr="7213FF42" w:rsidDel="001976D2">
          <w:rPr>
            <w:rFonts w:ascii="Arial" w:eastAsia="Arial" w:hAnsi="Arial" w:cs="Arial"/>
            <w:sz w:val="22"/>
            <w:szCs w:val="22"/>
          </w:rPr>
          <w:delText>Rarely</w:delText>
        </w:r>
      </w:del>
    </w:p>
    <w:p w14:paraId="6BE2E920" w14:textId="2D488911" w:rsidR="001C0452" w:rsidDel="001976D2" w:rsidRDefault="001C0452" w:rsidP="00DE6A20">
      <w:pPr>
        <w:numPr>
          <w:ilvl w:val="1"/>
          <w:numId w:val="75"/>
        </w:numPr>
        <w:rPr>
          <w:del w:id="1474" w:author="Dunn, Julia (NIH/NIMH) [F]" w:date="2020-04-06T17:37:00Z"/>
          <w:rFonts w:ascii="Arial" w:eastAsia="Arial" w:hAnsi="Arial" w:cs="Arial"/>
          <w:sz w:val="22"/>
          <w:szCs w:val="22"/>
        </w:rPr>
        <w:pPrChange w:id="1475" w:author="Dunn, Julia (NIH/NIMH) [F]" w:date="2020-04-09T16:54:00Z">
          <w:pPr>
            <w:numPr>
              <w:ilvl w:val="1"/>
              <w:numId w:val="10"/>
            </w:numPr>
            <w:ind w:left="1440" w:hanging="360"/>
          </w:pPr>
        </w:pPrChange>
      </w:pPr>
      <w:del w:id="1476" w:author="Dunn, Julia (NIH/NIMH) [F]" w:date="2020-04-06T17:37:00Z">
        <w:r w:rsidRPr="7213FF42" w:rsidDel="001976D2">
          <w:rPr>
            <w:rFonts w:ascii="Arial" w:eastAsia="Arial" w:hAnsi="Arial" w:cs="Arial"/>
            <w:sz w:val="22"/>
            <w:szCs w:val="22"/>
          </w:rPr>
          <w:delText>Occasionally</w:delText>
        </w:r>
      </w:del>
    </w:p>
    <w:p w14:paraId="7B167399" w14:textId="0B328682" w:rsidR="001C0452" w:rsidDel="001976D2" w:rsidRDefault="001C0452" w:rsidP="00DE6A20">
      <w:pPr>
        <w:numPr>
          <w:ilvl w:val="1"/>
          <w:numId w:val="75"/>
        </w:numPr>
        <w:rPr>
          <w:del w:id="1477" w:author="Dunn, Julia (NIH/NIMH) [F]" w:date="2020-04-06T17:37:00Z"/>
          <w:rFonts w:ascii="Arial" w:eastAsia="Arial" w:hAnsi="Arial" w:cs="Arial"/>
          <w:sz w:val="22"/>
          <w:szCs w:val="22"/>
        </w:rPr>
        <w:pPrChange w:id="1478" w:author="Dunn, Julia (NIH/NIMH) [F]" w:date="2020-04-09T16:54:00Z">
          <w:pPr>
            <w:numPr>
              <w:ilvl w:val="1"/>
              <w:numId w:val="10"/>
            </w:numPr>
            <w:ind w:left="1440" w:hanging="360"/>
          </w:pPr>
        </w:pPrChange>
      </w:pPr>
      <w:del w:id="1479" w:author="Dunn, Julia (NIH/NIMH) [F]" w:date="2020-04-06T17:37:00Z">
        <w:r w:rsidRPr="7213FF42" w:rsidDel="001976D2">
          <w:rPr>
            <w:rFonts w:ascii="Arial" w:eastAsia="Arial" w:hAnsi="Arial" w:cs="Arial"/>
            <w:sz w:val="22"/>
            <w:szCs w:val="22"/>
          </w:rPr>
          <w:delText>Often</w:delText>
        </w:r>
      </w:del>
    </w:p>
    <w:p w14:paraId="275DA1E7" w14:textId="4E28F85B" w:rsidR="001C0452" w:rsidDel="001976D2" w:rsidRDefault="001C0452" w:rsidP="00DE6A20">
      <w:pPr>
        <w:numPr>
          <w:ilvl w:val="1"/>
          <w:numId w:val="75"/>
        </w:numPr>
        <w:spacing w:after="200"/>
        <w:rPr>
          <w:del w:id="1480" w:author="Dunn, Julia (NIH/NIMH) [F]" w:date="2020-04-06T17:37:00Z"/>
          <w:rFonts w:ascii="Arial" w:eastAsia="Arial" w:hAnsi="Arial" w:cs="Arial"/>
          <w:sz w:val="22"/>
          <w:szCs w:val="22"/>
        </w:rPr>
        <w:pPrChange w:id="1481" w:author="Dunn, Julia (NIH/NIMH) [F]" w:date="2020-04-09T16:54:00Z">
          <w:pPr>
            <w:numPr>
              <w:ilvl w:val="1"/>
              <w:numId w:val="10"/>
            </w:numPr>
            <w:spacing w:after="200"/>
            <w:ind w:left="1440" w:hanging="360"/>
          </w:pPr>
        </w:pPrChange>
      </w:pPr>
      <w:del w:id="1482" w:author="Dunn, Julia (NIH/NIMH) [F]" w:date="2020-04-06T17:37:00Z">
        <w:r w:rsidRPr="7213FF42" w:rsidDel="001976D2">
          <w:rPr>
            <w:rFonts w:ascii="Arial" w:eastAsia="Arial" w:hAnsi="Arial" w:cs="Arial"/>
            <w:sz w:val="22"/>
            <w:szCs w:val="22"/>
          </w:rPr>
          <w:delText>Regularly</w:delText>
        </w:r>
      </w:del>
    </w:p>
    <w:p w14:paraId="4E18F55B" w14:textId="77777777" w:rsidR="001C0452" w:rsidRDefault="001C0452" w:rsidP="00DE6A20">
      <w:pPr>
        <w:numPr>
          <w:ilvl w:val="0"/>
          <w:numId w:val="75"/>
        </w:numPr>
        <w:spacing w:before="200"/>
        <w:rPr>
          <w:sz w:val="22"/>
          <w:szCs w:val="22"/>
        </w:rPr>
        <w:pPrChange w:id="1483" w:author="Dunn, Julia (NIH/NIMH) [F]" w:date="2020-04-09T16:54:00Z">
          <w:pPr>
            <w:numPr>
              <w:numId w:val="10"/>
            </w:numPr>
            <w:spacing w:before="200"/>
            <w:ind w:left="720" w:hanging="360"/>
          </w:pPr>
        </w:pPrChange>
      </w:pPr>
      <w:r w:rsidRPr="7213FF42">
        <w:rPr>
          <w:rFonts w:ascii="Arial" w:eastAsia="Arial" w:hAnsi="Arial" w:cs="Arial"/>
          <w:b/>
          <w:bCs/>
          <w:sz w:val="22"/>
          <w:szCs w:val="22"/>
        </w:rPr>
        <w:t xml:space="preserve"> ... marijuana/cannabis (e.g., joint, blunt, pipe, bong)?</w:t>
      </w:r>
    </w:p>
    <w:p w14:paraId="45DA6D7E" w14:textId="77777777" w:rsidR="000F5E07" w:rsidRPr="00355E6B" w:rsidRDefault="000F5E07" w:rsidP="00DE6A20">
      <w:pPr>
        <w:numPr>
          <w:ilvl w:val="1"/>
          <w:numId w:val="75"/>
        </w:numPr>
        <w:rPr>
          <w:ins w:id="1484" w:author="Dunn, Julia (NIH/NIMH) [F]" w:date="2020-04-07T18:05:00Z"/>
          <w:rFonts w:ascii="Arial" w:eastAsia="Arial" w:hAnsi="Arial" w:cs="Arial"/>
          <w:sz w:val="22"/>
          <w:szCs w:val="22"/>
        </w:rPr>
        <w:pPrChange w:id="1485" w:author="Dunn, Julia (NIH/NIMH) [F]" w:date="2020-04-09T16:54:00Z">
          <w:pPr>
            <w:numPr>
              <w:ilvl w:val="1"/>
              <w:numId w:val="10"/>
            </w:numPr>
            <w:ind w:left="1440" w:hanging="360"/>
          </w:pPr>
        </w:pPrChange>
      </w:pPr>
      <w:ins w:id="1486" w:author="Dunn, Julia (NIH/NIMH) [F]" w:date="2020-04-07T18:05:00Z">
        <w:r w:rsidRPr="00355E6B">
          <w:rPr>
            <w:rFonts w:ascii="Arial" w:eastAsia="Arial" w:hAnsi="Arial" w:cs="Arial"/>
            <w:sz w:val="22"/>
            <w:szCs w:val="22"/>
          </w:rPr>
          <w:t>Not at all</w:t>
        </w:r>
      </w:ins>
    </w:p>
    <w:p w14:paraId="67A76039" w14:textId="77777777" w:rsidR="000F5E07" w:rsidRPr="00355E6B" w:rsidRDefault="000F5E07" w:rsidP="00DE6A20">
      <w:pPr>
        <w:numPr>
          <w:ilvl w:val="1"/>
          <w:numId w:val="75"/>
        </w:numPr>
        <w:rPr>
          <w:ins w:id="1487" w:author="Dunn, Julia (NIH/NIMH) [F]" w:date="2020-04-07T18:05:00Z"/>
          <w:rFonts w:ascii="Arial" w:eastAsia="Arial" w:hAnsi="Arial" w:cs="Arial"/>
          <w:sz w:val="22"/>
          <w:szCs w:val="22"/>
        </w:rPr>
        <w:pPrChange w:id="1488" w:author="Dunn, Julia (NIH/NIMH) [F]" w:date="2020-04-09T16:54:00Z">
          <w:pPr>
            <w:numPr>
              <w:ilvl w:val="1"/>
              <w:numId w:val="10"/>
            </w:numPr>
            <w:ind w:left="1440" w:hanging="360"/>
          </w:pPr>
        </w:pPrChange>
      </w:pPr>
      <w:ins w:id="1489" w:author="Dunn, Julia (NIH/NIMH) [F]" w:date="2020-04-07T18:05:00Z">
        <w:r w:rsidRPr="00355E6B">
          <w:rPr>
            <w:rFonts w:ascii="Arial" w:eastAsia="Arial" w:hAnsi="Arial" w:cs="Arial"/>
            <w:sz w:val="22"/>
            <w:szCs w:val="22"/>
          </w:rPr>
          <w:t xml:space="preserve">Rarely  </w:t>
        </w:r>
      </w:ins>
    </w:p>
    <w:p w14:paraId="1B2368AA" w14:textId="77777777" w:rsidR="000F5E07" w:rsidRPr="00355E6B" w:rsidRDefault="000F5E07" w:rsidP="00DE6A20">
      <w:pPr>
        <w:numPr>
          <w:ilvl w:val="1"/>
          <w:numId w:val="75"/>
        </w:numPr>
        <w:rPr>
          <w:ins w:id="1490" w:author="Dunn, Julia (NIH/NIMH) [F]" w:date="2020-04-07T18:05:00Z"/>
          <w:rFonts w:ascii="Arial" w:eastAsia="Arial" w:hAnsi="Arial" w:cs="Arial"/>
          <w:sz w:val="22"/>
          <w:szCs w:val="22"/>
        </w:rPr>
        <w:pPrChange w:id="1491" w:author="Dunn, Julia (NIH/NIMH) [F]" w:date="2020-04-09T16:54:00Z">
          <w:pPr>
            <w:numPr>
              <w:ilvl w:val="1"/>
              <w:numId w:val="10"/>
            </w:numPr>
            <w:ind w:left="1440" w:hanging="360"/>
          </w:pPr>
        </w:pPrChange>
      </w:pPr>
      <w:ins w:id="1492" w:author="Dunn, Julia (NIH/NIMH) [F]" w:date="2020-04-07T18:05:00Z">
        <w:r w:rsidRPr="00355E6B">
          <w:rPr>
            <w:rFonts w:ascii="Arial" w:eastAsia="Arial" w:hAnsi="Arial" w:cs="Arial"/>
            <w:sz w:val="22"/>
            <w:szCs w:val="22"/>
          </w:rPr>
          <w:t>Once a month</w:t>
        </w:r>
      </w:ins>
    </w:p>
    <w:p w14:paraId="38730232" w14:textId="77777777" w:rsidR="000F5E07" w:rsidRPr="00355E6B" w:rsidRDefault="000F5E07" w:rsidP="00DE6A20">
      <w:pPr>
        <w:numPr>
          <w:ilvl w:val="1"/>
          <w:numId w:val="75"/>
        </w:numPr>
        <w:rPr>
          <w:ins w:id="1493" w:author="Dunn, Julia (NIH/NIMH) [F]" w:date="2020-04-07T18:05:00Z"/>
          <w:rFonts w:ascii="Arial" w:eastAsia="Arial" w:hAnsi="Arial" w:cs="Arial"/>
          <w:sz w:val="22"/>
          <w:szCs w:val="22"/>
        </w:rPr>
        <w:pPrChange w:id="1494" w:author="Dunn, Julia (NIH/NIMH) [F]" w:date="2020-04-09T16:54:00Z">
          <w:pPr>
            <w:numPr>
              <w:ilvl w:val="1"/>
              <w:numId w:val="10"/>
            </w:numPr>
            <w:ind w:left="1440" w:hanging="360"/>
          </w:pPr>
        </w:pPrChange>
      </w:pPr>
      <w:ins w:id="1495" w:author="Dunn, Julia (NIH/NIMH) [F]" w:date="2020-04-07T18:05:00Z">
        <w:r w:rsidRPr="00355E6B">
          <w:rPr>
            <w:rFonts w:ascii="Arial" w:eastAsia="Arial" w:hAnsi="Arial" w:cs="Arial"/>
            <w:sz w:val="22"/>
            <w:szCs w:val="22"/>
          </w:rPr>
          <w:t>Several times a month</w:t>
        </w:r>
      </w:ins>
    </w:p>
    <w:p w14:paraId="2F281A19" w14:textId="77777777" w:rsidR="000F5E07" w:rsidRPr="00355E6B" w:rsidRDefault="000F5E07" w:rsidP="00DE6A20">
      <w:pPr>
        <w:numPr>
          <w:ilvl w:val="1"/>
          <w:numId w:val="75"/>
        </w:numPr>
        <w:rPr>
          <w:ins w:id="1496" w:author="Dunn, Julia (NIH/NIMH) [F]" w:date="2020-04-07T18:05:00Z"/>
          <w:rFonts w:ascii="Arial" w:eastAsia="Arial" w:hAnsi="Arial" w:cs="Arial"/>
          <w:sz w:val="22"/>
          <w:szCs w:val="22"/>
        </w:rPr>
        <w:pPrChange w:id="1497" w:author="Dunn, Julia (NIH/NIMH) [F]" w:date="2020-04-09T16:54:00Z">
          <w:pPr>
            <w:numPr>
              <w:ilvl w:val="1"/>
              <w:numId w:val="10"/>
            </w:numPr>
            <w:ind w:left="1440" w:hanging="360"/>
          </w:pPr>
        </w:pPrChange>
      </w:pPr>
      <w:ins w:id="1498" w:author="Dunn, Julia (NIH/NIMH) [F]" w:date="2020-04-07T18:05:00Z">
        <w:r w:rsidRPr="00355E6B">
          <w:rPr>
            <w:rFonts w:ascii="Arial" w:eastAsia="Arial" w:hAnsi="Arial" w:cs="Arial"/>
            <w:sz w:val="22"/>
            <w:szCs w:val="22"/>
          </w:rPr>
          <w:t>Once a week</w:t>
        </w:r>
      </w:ins>
    </w:p>
    <w:p w14:paraId="307DF412" w14:textId="77777777" w:rsidR="000F5E07" w:rsidRPr="00355E6B" w:rsidRDefault="000F5E07" w:rsidP="00DE6A20">
      <w:pPr>
        <w:numPr>
          <w:ilvl w:val="1"/>
          <w:numId w:val="75"/>
        </w:numPr>
        <w:rPr>
          <w:ins w:id="1499" w:author="Dunn, Julia (NIH/NIMH) [F]" w:date="2020-04-07T18:05:00Z"/>
          <w:rFonts w:ascii="Arial" w:eastAsia="Arial" w:hAnsi="Arial" w:cs="Arial"/>
          <w:sz w:val="22"/>
          <w:szCs w:val="22"/>
        </w:rPr>
        <w:pPrChange w:id="1500" w:author="Dunn, Julia (NIH/NIMH) [F]" w:date="2020-04-09T16:54:00Z">
          <w:pPr>
            <w:numPr>
              <w:ilvl w:val="1"/>
              <w:numId w:val="10"/>
            </w:numPr>
            <w:ind w:left="1440" w:hanging="360"/>
          </w:pPr>
        </w:pPrChange>
      </w:pPr>
      <w:ins w:id="1501" w:author="Dunn, Julia (NIH/NIMH) [F]" w:date="2020-04-07T18:05:00Z">
        <w:r w:rsidRPr="00355E6B">
          <w:rPr>
            <w:rFonts w:ascii="Arial" w:eastAsia="Arial" w:hAnsi="Arial" w:cs="Arial"/>
            <w:sz w:val="22"/>
            <w:szCs w:val="22"/>
          </w:rPr>
          <w:t>Several times a week</w:t>
        </w:r>
      </w:ins>
    </w:p>
    <w:p w14:paraId="6B0918D9" w14:textId="77777777" w:rsidR="000F5E07" w:rsidRPr="00355E6B" w:rsidRDefault="000F5E07" w:rsidP="00DE6A20">
      <w:pPr>
        <w:numPr>
          <w:ilvl w:val="1"/>
          <w:numId w:val="75"/>
        </w:numPr>
        <w:rPr>
          <w:ins w:id="1502" w:author="Dunn, Julia (NIH/NIMH) [F]" w:date="2020-04-07T18:05:00Z"/>
          <w:rFonts w:ascii="Arial" w:eastAsia="Arial" w:hAnsi="Arial" w:cs="Arial"/>
          <w:sz w:val="22"/>
          <w:szCs w:val="22"/>
        </w:rPr>
        <w:pPrChange w:id="1503" w:author="Dunn, Julia (NIH/NIMH) [F]" w:date="2020-04-09T16:54:00Z">
          <w:pPr>
            <w:numPr>
              <w:ilvl w:val="1"/>
              <w:numId w:val="10"/>
            </w:numPr>
            <w:ind w:left="1440" w:hanging="360"/>
          </w:pPr>
        </w:pPrChange>
      </w:pPr>
      <w:ins w:id="1504" w:author="Dunn, Julia (NIH/NIMH) [F]" w:date="2020-04-07T18:05:00Z">
        <w:r w:rsidRPr="00355E6B">
          <w:rPr>
            <w:rFonts w:ascii="Arial" w:eastAsia="Arial" w:hAnsi="Arial" w:cs="Arial"/>
            <w:sz w:val="22"/>
            <w:szCs w:val="22"/>
          </w:rPr>
          <w:t>Once a day</w:t>
        </w:r>
      </w:ins>
    </w:p>
    <w:p w14:paraId="570B3384" w14:textId="77777777" w:rsidR="000F5E07" w:rsidRPr="00355E6B" w:rsidRDefault="000F5E07" w:rsidP="00DE6A20">
      <w:pPr>
        <w:numPr>
          <w:ilvl w:val="1"/>
          <w:numId w:val="75"/>
        </w:numPr>
        <w:rPr>
          <w:ins w:id="1505" w:author="Dunn, Julia (NIH/NIMH) [F]" w:date="2020-04-07T18:05:00Z"/>
          <w:rFonts w:ascii="Arial" w:eastAsia="Arial" w:hAnsi="Arial" w:cs="Arial"/>
          <w:sz w:val="22"/>
          <w:szCs w:val="22"/>
        </w:rPr>
        <w:pPrChange w:id="1506" w:author="Dunn, Julia (NIH/NIMH) [F]" w:date="2020-04-09T16:54:00Z">
          <w:pPr>
            <w:numPr>
              <w:ilvl w:val="1"/>
              <w:numId w:val="10"/>
            </w:numPr>
            <w:ind w:left="1440" w:hanging="360"/>
          </w:pPr>
        </w:pPrChange>
      </w:pPr>
      <w:ins w:id="1507" w:author="Dunn, Julia (NIH/NIMH) [F]" w:date="2020-04-07T18:05:00Z">
        <w:r w:rsidRPr="00355E6B">
          <w:rPr>
            <w:rFonts w:ascii="Arial" w:eastAsia="Arial" w:hAnsi="Arial" w:cs="Arial"/>
            <w:sz w:val="22"/>
            <w:szCs w:val="22"/>
          </w:rPr>
          <w:t>More than once a day</w:t>
        </w:r>
      </w:ins>
    </w:p>
    <w:p w14:paraId="2E89871D" w14:textId="4D3599CF" w:rsidR="001C0452" w:rsidRPr="005E25CE" w:rsidDel="001976D2" w:rsidRDefault="001C0452" w:rsidP="00DE6A20">
      <w:pPr>
        <w:numPr>
          <w:ilvl w:val="0"/>
          <w:numId w:val="75"/>
        </w:numPr>
        <w:spacing w:before="240"/>
        <w:rPr>
          <w:del w:id="1508" w:author="Dunn, Julia (NIH/NIMH) [F]" w:date="2020-04-06T17:37:00Z"/>
          <w:rFonts w:ascii="Arial" w:eastAsia="Arial" w:hAnsi="Arial" w:cs="Arial"/>
          <w:sz w:val="22"/>
          <w:szCs w:val="22"/>
        </w:rPr>
        <w:pPrChange w:id="1509" w:author="Dunn, Julia (NIH/NIMH) [F]" w:date="2020-04-09T16:55:00Z">
          <w:pPr>
            <w:numPr>
              <w:ilvl w:val="1"/>
              <w:numId w:val="10"/>
            </w:numPr>
            <w:ind w:left="1440" w:hanging="360"/>
          </w:pPr>
        </w:pPrChange>
      </w:pPr>
      <w:del w:id="1510" w:author="Dunn, Julia (NIH/NIMH) [F]" w:date="2020-04-06T17:37:00Z">
        <w:r w:rsidRPr="005E25CE" w:rsidDel="001976D2">
          <w:rPr>
            <w:rFonts w:ascii="Arial" w:eastAsia="Arial" w:hAnsi="Arial" w:cs="Arial"/>
            <w:sz w:val="22"/>
            <w:szCs w:val="22"/>
          </w:rPr>
          <w:delText>Not at all</w:delText>
        </w:r>
      </w:del>
    </w:p>
    <w:p w14:paraId="6D114251" w14:textId="55B50EB5" w:rsidR="001C0452" w:rsidRPr="005E25CE" w:rsidDel="001976D2" w:rsidRDefault="001C0452" w:rsidP="00DE6A20">
      <w:pPr>
        <w:numPr>
          <w:ilvl w:val="0"/>
          <w:numId w:val="75"/>
        </w:numPr>
        <w:spacing w:before="240"/>
        <w:rPr>
          <w:del w:id="1511" w:author="Dunn, Julia (NIH/NIMH) [F]" w:date="2020-04-06T17:37:00Z"/>
          <w:rFonts w:ascii="Arial" w:eastAsia="Arial" w:hAnsi="Arial" w:cs="Arial"/>
          <w:sz w:val="22"/>
          <w:szCs w:val="22"/>
        </w:rPr>
        <w:pPrChange w:id="1512" w:author="Dunn, Julia (NIH/NIMH) [F]" w:date="2020-04-09T16:55:00Z">
          <w:pPr>
            <w:numPr>
              <w:ilvl w:val="1"/>
              <w:numId w:val="10"/>
            </w:numPr>
            <w:ind w:left="1440" w:hanging="360"/>
          </w:pPr>
        </w:pPrChange>
      </w:pPr>
      <w:del w:id="1513" w:author="Dunn, Julia (NIH/NIMH) [F]" w:date="2020-04-06T17:37:00Z">
        <w:r w:rsidRPr="005E25CE" w:rsidDel="001976D2">
          <w:rPr>
            <w:rFonts w:ascii="Arial" w:eastAsia="Arial" w:hAnsi="Arial" w:cs="Arial"/>
            <w:sz w:val="22"/>
            <w:szCs w:val="22"/>
          </w:rPr>
          <w:delText>Rarely</w:delText>
        </w:r>
      </w:del>
    </w:p>
    <w:p w14:paraId="4A2A1503" w14:textId="530B4A23" w:rsidR="001C0452" w:rsidRPr="005E25CE" w:rsidDel="001976D2" w:rsidRDefault="001C0452" w:rsidP="00DE6A20">
      <w:pPr>
        <w:numPr>
          <w:ilvl w:val="0"/>
          <w:numId w:val="75"/>
        </w:numPr>
        <w:spacing w:before="240"/>
        <w:rPr>
          <w:del w:id="1514" w:author="Dunn, Julia (NIH/NIMH) [F]" w:date="2020-04-06T17:37:00Z"/>
          <w:rFonts w:ascii="Arial" w:eastAsia="Arial" w:hAnsi="Arial" w:cs="Arial"/>
          <w:sz w:val="22"/>
          <w:szCs w:val="22"/>
        </w:rPr>
        <w:pPrChange w:id="1515" w:author="Dunn, Julia (NIH/NIMH) [F]" w:date="2020-04-09T16:55:00Z">
          <w:pPr>
            <w:numPr>
              <w:ilvl w:val="1"/>
              <w:numId w:val="10"/>
            </w:numPr>
            <w:ind w:left="1440" w:hanging="360"/>
          </w:pPr>
        </w:pPrChange>
      </w:pPr>
      <w:del w:id="1516" w:author="Dunn, Julia (NIH/NIMH) [F]" w:date="2020-04-06T17:37:00Z">
        <w:r w:rsidRPr="005E25CE" w:rsidDel="001976D2">
          <w:rPr>
            <w:rFonts w:ascii="Arial" w:eastAsia="Arial" w:hAnsi="Arial" w:cs="Arial"/>
            <w:sz w:val="22"/>
            <w:szCs w:val="22"/>
          </w:rPr>
          <w:delText>Occasionally</w:delText>
        </w:r>
      </w:del>
    </w:p>
    <w:p w14:paraId="4B74EA08" w14:textId="5F7C0E7D" w:rsidR="001C0452" w:rsidRPr="005E25CE" w:rsidDel="001976D2" w:rsidRDefault="001C0452" w:rsidP="00DE6A20">
      <w:pPr>
        <w:numPr>
          <w:ilvl w:val="0"/>
          <w:numId w:val="75"/>
        </w:numPr>
        <w:spacing w:before="240"/>
        <w:rPr>
          <w:del w:id="1517" w:author="Dunn, Julia (NIH/NIMH) [F]" w:date="2020-04-06T17:37:00Z"/>
          <w:rFonts w:ascii="Arial" w:eastAsia="Arial" w:hAnsi="Arial" w:cs="Arial"/>
          <w:sz w:val="22"/>
          <w:szCs w:val="22"/>
        </w:rPr>
        <w:pPrChange w:id="1518" w:author="Dunn, Julia (NIH/NIMH) [F]" w:date="2020-04-09T16:55:00Z">
          <w:pPr>
            <w:numPr>
              <w:ilvl w:val="1"/>
              <w:numId w:val="10"/>
            </w:numPr>
            <w:ind w:left="1440" w:hanging="360"/>
          </w:pPr>
        </w:pPrChange>
      </w:pPr>
      <w:del w:id="1519" w:author="Dunn, Julia (NIH/NIMH) [F]" w:date="2020-04-06T17:37:00Z">
        <w:r w:rsidRPr="005E25CE" w:rsidDel="001976D2">
          <w:rPr>
            <w:rFonts w:ascii="Arial" w:eastAsia="Arial" w:hAnsi="Arial" w:cs="Arial"/>
            <w:sz w:val="22"/>
            <w:szCs w:val="22"/>
          </w:rPr>
          <w:delText>Often</w:delText>
        </w:r>
      </w:del>
    </w:p>
    <w:p w14:paraId="729990D0" w14:textId="2A4D1B2D" w:rsidR="001C0452" w:rsidRPr="005E25CE" w:rsidDel="001976D2" w:rsidRDefault="001C0452" w:rsidP="00DE6A20">
      <w:pPr>
        <w:pStyle w:val="ListParagraph"/>
        <w:numPr>
          <w:ilvl w:val="0"/>
          <w:numId w:val="75"/>
        </w:numPr>
        <w:spacing w:before="240" w:after="200"/>
        <w:rPr>
          <w:del w:id="1520" w:author="Dunn, Julia (NIH/NIMH) [F]" w:date="2020-04-06T17:37:00Z"/>
          <w:rFonts w:ascii="Arial" w:eastAsia="Arial" w:hAnsi="Arial" w:cs="Arial"/>
          <w:sz w:val="22"/>
          <w:szCs w:val="22"/>
          <w:rPrChange w:id="1521" w:author="Dunn, Julia (NIH/NIMH) [F]" w:date="2020-04-07T18:06:00Z">
            <w:rPr>
              <w:del w:id="1522" w:author="Dunn, Julia (NIH/NIMH) [F]" w:date="2020-04-06T17:37:00Z"/>
            </w:rPr>
          </w:rPrChange>
        </w:rPr>
        <w:pPrChange w:id="1523" w:author="Dunn, Julia (NIH/NIMH) [F]" w:date="2020-04-09T16:55:00Z">
          <w:pPr>
            <w:numPr>
              <w:ilvl w:val="1"/>
              <w:numId w:val="10"/>
            </w:numPr>
            <w:spacing w:after="200"/>
            <w:ind w:left="1440" w:hanging="360"/>
          </w:pPr>
        </w:pPrChange>
      </w:pPr>
      <w:del w:id="1524" w:author="Dunn, Julia (NIH/NIMH) [F]" w:date="2020-04-06T17:37:00Z">
        <w:r w:rsidRPr="005E25CE" w:rsidDel="001976D2">
          <w:rPr>
            <w:rFonts w:ascii="Arial" w:eastAsia="Arial" w:hAnsi="Arial" w:cs="Arial"/>
            <w:sz w:val="22"/>
            <w:szCs w:val="22"/>
            <w:rPrChange w:id="1525" w:author="Dunn, Julia (NIH/NIMH) [F]" w:date="2020-04-07T18:06:00Z">
              <w:rPr/>
            </w:rPrChange>
          </w:rPr>
          <w:delText>Regularly</w:delText>
        </w:r>
      </w:del>
    </w:p>
    <w:p w14:paraId="08556B36" w14:textId="22BE0EEF" w:rsidR="001C0452" w:rsidRPr="005E25CE" w:rsidRDefault="001C0452" w:rsidP="00DE6A20">
      <w:pPr>
        <w:pStyle w:val="ListParagraph"/>
        <w:numPr>
          <w:ilvl w:val="0"/>
          <w:numId w:val="75"/>
        </w:numPr>
        <w:spacing w:before="240"/>
        <w:rPr>
          <w:rFonts w:ascii="Arial" w:hAnsi="Arial" w:cs="Arial"/>
          <w:sz w:val="22"/>
          <w:szCs w:val="22"/>
          <w:rPrChange w:id="1526" w:author="Dunn, Julia (NIH/NIMH) [F]" w:date="2020-04-07T18:06:00Z">
            <w:rPr/>
          </w:rPrChange>
        </w:rPr>
        <w:pPrChange w:id="1527" w:author="Dunn, Julia (NIH/NIMH) [F]" w:date="2020-04-09T16:55:00Z">
          <w:pPr>
            <w:numPr>
              <w:numId w:val="10"/>
            </w:numPr>
            <w:spacing w:before="200"/>
            <w:ind w:left="720" w:hanging="360"/>
          </w:pPr>
        </w:pPrChange>
      </w:pPr>
      <w:del w:id="1528" w:author="Dunn, Julia (NIH/NIMH) [F]" w:date="2020-04-07T18:05:00Z">
        <w:r w:rsidRPr="005E25CE" w:rsidDel="000F5E07">
          <w:rPr>
            <w:rFonts w:ascii="Arial" w:hAnsi="Arial" w:cs="Arial"/>
            <w:b/>
            <w:bCs/>
            <w:sz w:val="22"/>
            <w:szCs w:val="22"/>
            <w:rPrChange w:id="1529" w:author="Dunn, Julia (NIH/NIMH) [F]" w:date="2020-04-07T18:06:00Z">
              <w:rPr>
                <w:b/>
                <w:bCs/>
              </w:rPr>
            </w:rPrChange>
          </w:rPr>
          <w:delText xml:space="preserve"> </w:delText>
        </w:r>
      </w:del>
      <w:r w:rsidRPr="005E25CE">
        <w:rPr>
          <w:rFonts w:ascii="Arial" w:hAnsi="Arial" w:cs="Arial"/>
          <w:b/>
          <w:bCs/>
          <w:sz w:val="22"/>
          <w:szCs w:val="22"/>
          <w:rPrChange w:id="1530" w:author="Dunn, Julia (NIH/NIMH) [F]" w:date="2020-04-07T18:06:00Z">
            <w:rPr>
              <w:b/>
              <w:bCs/>
            </w:rPr>
          </w:rPrChange>
        </w:rPr>
        <w:t>... opiates, heroin, or narcotics?</w:t>
      </w:r>
    </w:p>
    <w:p w14:paraId="32E3F86A" w14:textId="77777777" w:rsidR="005E25CE" w:rsidRPr="00355E6B" w:rsidRDefault="005E25CE" w:rsidP="00DE6A20">
      <w:pPr>
        <w:numPr>
          <w:ilvl w:val="1"/>
          <w:numId w:val="75"/>
        </w:numPr>
        <w:rPr>
          <w:ins w:id="1531" w:author="Dunn, Julia (NIH/NIMH) [F]" w:date="2020-04-07T18:06:00Z"/>
          <w:rFonts w:ascii="Arial" w:eastAsia="Arial" w:hAnsi="Arial" w:cs="Arial"/>
          <w:sz w:val="22"/>
          <w:szCs w:val="22"/>
        </w:rPr>
        <w:pPrChange w:id="1532" w:author="Dunn, Julia (NIH/NIMH) [F]" w:date="2020-04-09T16:54:00Z">
          <w:pPr>
            <w:numPr>
              <w:ilvl w:val="1"/>
              <w:numId w:val="10"/>
            </w:numPr>
            <w:ind w:left="1440" w:hanging="360"/>
          </w:pPr>
        </w:pPrChange>
      </w:pPr>
      <w:ins w:id="1533" w:author="Dunn, Julia (NIH/NIMH) [F]" w:date="2020-04-07T18:06:00Z">
        <w:r w:rsidRPr="00355E6B">
          <w:rPr>
            <w:rFonts w:ascii="Arial" w:eastAsia="Arial" w:hAnsi="Arial" w:cs="Arial"/>
            <w:sz w:val="22"/>
            <w:szCs w:val="22"/>
          </w:rPr>
          <w:t>Not at all</w:t>
        </w:r>
      </w:ins>
    </w:p>
    <w:p w14:paraId="6EBDC5F5" w14:textId="77777777" w:rsidR="005E25CE" w:rsidRPr="00355E6B" w:rsidRDefault="005E25CE" w:rsidP="00DE6A20">
      <w:pPr>
        <w:numPr>
          <w:ilvl w:val="1"/>
          <w:numId w:val="75"/>
        </w:numPr>
        <w:rPr>
          <w:ins w:id="1534" w:author="Dunn, Julia (NIH/NIMH) [F]" w:date="2020-04-07T18:06:00Z"/>
          <w:rFonts w:ascii="Arial" w:eastAsia="Arial" w:hAnsi="Arial" w:cs="Arial"/>
          <w:sz w:val="22"/>
          <w:szCs w:val="22"/>
        </w:rPr>
        <w:pPrChange w:id="1535" w:author="Dunn, Julia (NIH/NIMH) [F]" w:date="2020-04-09T16:54:00Z">
          <w:pPr>
            <w:numPr>
              <w:ilvl w:val="1"/>
              <w:numId w:val="10"/>
            </w:numPr>
            <w:ind w:left="1440" w:hanging="360"/>
          </w:pPr>
        </w:pPrChange>
      </w:pPr>
      <w:ins w:id="1536" w:author="Dunn, Julia (NIH/NIMH) [F]" w:date="2020-04-07T18:06:00Z">
        <w:r w:rsidRPr="00355E6B">
          <w:rPr>
            <w:rFonts w:ascii="Arial" w:eastAsia="Arial" w:hAnsi="Arial" w:cs="Arial"/>
            <w:sz w:val="22"/>
            <w:szCs w:val="22"/>
          </w:rPr>
          <w:t xml:space="preserve">Rarely  </w:t>
        </w:r>
      </w:ins>
    </w:p>
    <w:p w14:paraId="016044D7" w14:textId="77777777" w:rsidR="005E25CE" w:rsidRPr="00355E6B" w:rsidRDefault="005E25CE" w:rsidP="00DE6A20">
      <w:pPr>
        <w:numPr>
          <w:ilvl w:val="1"/>
          <w:numId w:val="75"/>
        </w:numPr>
        <w:rPr>
          <w:ins w:id="1537" w:author="Dunn, Julia (NIH/NIMH) [F]" w:date="2020-04-07T18:06:00Z"/>
          <w:rFonts w:ascii="Arial" w:eastAsia="Arial" w:hAnsi="Arial" w:cs="Arial"/>
          <w:sz w:val="22"/>
          <w:szCs w:val="22"/>
        </w:rPr>
        <w:pPrChange w:id="1538" w:author="Dunn, Julia (NIH/NIMH) [F]" w:date="2020-04-09T16:54:00Z">
          <w:pPr>
            <w:numPr>
              <w:ilvl w:val="1"/>
              <w:numId w:val="10"/>
            </w:numPr>
            <w:ind w:left="1440" w:hanging="360"/>
          </w:pPr>
        </w:pPrChange>
      </w:pPr>
      <w:ins w:id="1539" w:author="Dunn, Julia (NIH/NIMH) [F]" w:date="2020-04-07T18:06:00Z">
        <w:r w:rsidRPr="00355E6B">
          <w:rPr>
            <w:rFonts w:ascii="Arial" w:eastAsia="Arial" w:hAnsi="Arial" w:cs="Arial"/>
            <w:sz w:val="22"/>
            <w:szCs w:val="22"/>
          </w:rPr>
          <w:t>Once a month</w:t>
        </w:r>
      </w:ins>
    </w:p>
    <w:p w14:paraId="653D90E5" w14:textId="77777777" w:rsidR="005E25CE" w:rsidRPr="00355E6B" w:rsidRDefault="005E25CE" w:rsidP="00DE6A20">
      <w:pPr>
        <w:numPr>
          <w:ilvl w:val="1"/>
          <w:numId w:val="75"/>
        </w:numPr>
        <w:rPr>
          <w:ins w:id="1540" w:author="Dunn, Julia (NIH/NIMH) [F]" w:date="2020-04-07T18:06:00Z"/>
          <w:rFonts w:ascii="Arial" w:eastAsia="Arial" w:hAnsi="Arial" w:cs="Arial"/>
          <w:sz w:val="22"/>
          <w:szCs w:val="22"/>
        </w:rPr>
        <w:pPrChange w:id="1541" w:author="Dunn, Julia (NIH/NIMH) [F]" w:date="2020-04-09T16:54:00Z">
          <w:pPr>
            <w:numPr>
              <w:ilvl w:val="1"/>
              <w:numId w:val="10"/>
            </w:numPr>
            <w:ind w:left="1440" w:hanging="360"/>
          </w:pPr>
        </w:pPrChange>
      </w:pPr>
      <w:ins w:id="1542" w:author="Dunn, Julia (NIH/NIMH) [F]" w:date="2020-04-07T18:06:00Z">
        <w:r w:rsidRPr="00355E6B">
          <w:rPr>
            <w:rFonts w:ascii="Arial" w:eastAsia="Arial" w:hAnsi="Arial" w:cs="Arial"/>
            <w:sz w:val="22"/>
            <w:szCs w:val="22"/>
          </w:rPr>
          <w:t>Several times a month</w:t>
        </w:r>
      </w:ins>
    </w:p>
    <w:p w14:paraId="05EC8227" w14:textId="77777777" w:rsidR="005E25CE" w:rsidRPr="00355E6B" w:rsidRDefault="005E25CE" w:rsidP="00DE6A20">
      <w:pPr>
        <w:numPr>
          <w:ilvl w:val="1"/>
          <w:numId w:val="75"/>
        </w:numPr>
        <w:rPr>
          <w:ins w:id="1543" w:author="Dunn, Julia (NIH/NIMH) [F]" w:date="2020-04-07T18:06:00Z"/>
          <w:rFonts w:ascii="Arial" w:eastAsia="Arial" w:hAnsi="Arial" w:cs="Arial"/>
          <w:sz w:val="22"/>
          <w:szCs w:val="22"/>
        </w:rPr>
        <w:pPrChange w:id="1544" w:author="Dunn, Julia (NIH/NIMH) [F]" w:date="2020-04-09T16:54:00Z">
          <w:pPr>
            <w:numPr>
              <w:ilvl w:val="1"/>
              <w:numId w:val="10"/>
            </w:numPr>
            <w:ind w:left="1440" w:hanging="360"/>
          </w:pPr>
        </w:pPrChange>
      </w:pPr>
      <w:ins w:id="1545" w:author="Dunn, Julia (NIH/NIMH) [F]" w:date="2020-04-07T18:06:00Z">
        <w:r w:rsidRPr="00355E6B">
          <w:rPr>
            <w:rFonts w:ascii="Arial" w:eastAsia="Arial" w:hAnsi="Arial" w:cs="Arial"/>
            <w:sz w:val="22"/>
            <w:szCs w:val="22"/>
          </w:rPr>
          <w:t>Once a week</w:t>
        </w:r>
      </w:ins>
    </w:p>
    <w:p w14:paraId="5D49D2C1" w14:textId="77777777" w:rsidR="005E25CE" w:rsidRPr="00355E6B" w:rsidRDefault="005E25CE" w:rsidP="00DE6A20">
      <w:pPr>
        <w:numPr>
          <w:ilvl w:val="1"/>
          <w:numId w:val="75"/>
        </w:numPr>
        <w:rPr>
          <w:ins w:id="1546" w:author="Dunn, Julia (NIH/NIMH) [F]" w:date="2020-04-07T18:06:00Z"/>
          <w:rFonts w:ascii="Arial" w:eastAsia="Arial" w:hAnsi="Arial" w:cs="Arial"/>
          <w:sz w:val="22"/>
          <w:szCs w:val="22"/>
        </w:rPr>
        <w:pPrChange w:id="1547" w:author="Dunn, Julia (NIH/NIMH) [F]" w:date="2020-04-09T16:54:00Z">
          <w:pPr>
            <w:numPr>
              <w:ilvl w:val="1"/>
              <w:numId w:val="10"/>
            </w:numPr>
            <w:ind w:left="1440" w:hanging="360"/>
          </w:pPr>
        </w:pPrChange>
      </w:pPr>
      <w:ins w:id="1548" w:author="Dunn, Julia (NIH/NIMH) [F]" w:date="2020-04-07T18:06:00Z">
        <w:r w:rsidRPr="00355E6B">
          <w:rPr>
            <w:rFonts w:ascii="Arial" w:eastAsia="Arial" w:hAnsi="Arial" w:cs="Arial"/>
            <w:sz w:val="22"/>
            <w:szCs w:val="22"/>
          </w:rPr>
          <w:t>Several times a week</w:t>
        </w:r>
      </w:ins>
    </w:p>
    <w:p w14:paraId="742725FA" w14:textId="77777777" w:rsidR="005E25CE" w:rsidRPr="00355E6B" w:rsidRDefault="005E25CE" w:rsidP="00DE6A20">
      <w:pPr>
        <w:numPr>
          <w:ilvl w:val="1"/>
          <w:numId w:val="75"/>
        </w:numPr>
        <w:rPr>
          <w:ins w:id="1549" w:author="Dunn, Julia (NIH/NIMH) [F]" w:date="2020-04-07T18:06:00Z"/>
          <w:rFonts w:ascii="Arial" w:eastAsia="Arial" w:hAnsi="Arial" w:cs="Arial"/>
          <w:sz w:val="22"/>
          <w:szCs w:val="22"/>
        </w:rPr>
        <w:pPrChange w:id="1550" w:author="Dunn, Julia (NIH/NIMH) [F]" w:date="2020-04-09T16:54:00Z">
          <w:pPr>
            <w:numPr>
              <w:ilvl w:val="1"/>
              <w:numId w:val="10"/>
            </w:numPr>
            <w:ind w:left="1440" w:hanging="360"/>
          </w:pPr>
        </w:pPrChange>
      </w:pPr>
      <w:ins w:id="1551" w:author="Dunn, Julia (NIH/NIMH) [F]" w:date="2020-04-07T18:06:00Z">
        <w:r w:rsidRPr="00355E6B">
          <w:rPr>
            <w:rFonts w:ascii="Arial" w:eastAsia="Arial" w:hAnsi="Arial" w:cs="Arial"/>
            <w:sz w:val="22"/>
            <w:szCs w:val="22"/>
          </w:rPr>
          <w:t>Once a day</w:t>
        </w:r>
      </w:ins>
    </w:p>
    <w:p w14:paraId="1CE8EF4B" w14:textId="77777777" w:rsidR="005E25CE" w:rsidRPr="00355E6B" w:rsidRDefault="005E25CE" w:rsidP="00DE6A20">
      <w:pPr>
        <w:numPr>
          <w:ilvl w:val="1"/>
          <w:numId w:val="75"/>
        </w:numPr>
        <w:rPr>
          <w:ins w:id="1552" w:author="Dunn, Julia (NIH/NIMH) [F]" w:date="2020-04-07T18:06:00Z"/>
          <w:rFonts w:ascii="Arial" w:eastAsia="Arial" w:hAnsi="Arial" w:cs="Arial"/>
          <w:sz w:val="22"/>
          <w:szCs w:val="22"/>
        </w:rPr>
        <w:pPrChange w:id="1553" w:author="Dunn, Julia (NIH/NIMH) [F]" w:date="2020-04-09T16:54:00Z">
          <w:pPr>
            <w:numPr>
              <w:ilvl w:val="1"/>
              <w:numId w:val="10"/>
            </w:numPr>
            <w:ind w:left="1440" w:hanging="360"/>
          </w:pPr>
        </w:pPrChange>
      </w:pPr>
      <w:ins w:id="1554" w:author="Dunn, Julia (NIH/NIMH) [F]" w:date="2020-04-07T18:06:00Z">
        <w:r w:rsidRPr="00355E6B">
          <w:rPr>
            <w:rFonts w:ascii="Arial" w:eastAsia="Arial" w:hAnsi="Arial" w:cs="Arial"/>
            <w:sz w:val="22"/>
            <w:szCs w:val="22"/>
          </w:rPr>
          <w:t>More than once a day</w:t>
        </w:r>
      </w:ins>
    </w:p>
    <w:p w14:paraId="4FFE9C9B" w14:textId="43EB1485" w:rsidR="001C0452" w:rsidDel="001976D2" w:rsidRDefault="001C0452" w:rsidP="00DE6A20">
      <w:pPr>
        <w:numPr>
          <w:ilvl w:val="1"/>
          <w:numId w:val="75"/>
        </w:numPr>
        <w:tabs>
          <w:tab w:val="num" w:pos="720"/>
        </w:tabs>
        <w:ind w:left="630"/>
        <w:rPr>
          <w:del w:id="1555" w:author="Dunn, Julia (NIH/NIMH) [F]" w:date="2020-04-06T17:37:00Z"/>
          <w:rFonts w:ascii="Arial" w:eastAsia="Arial" w:hAnsi="Arial" w:cs="Arial"/>
          <w:sz w:val="22"/>
          <w:szCs w:val="22"/>
        </w:rPr>
        <w:pPrChange w:id="1556" w:author="Dunn, Julia (NIH/NIMH) [F]" w:date="2020-04-09T16:55:00Z">
          <w:pPr>
            <w:numPr>
              <w:ilvl w:val="1"/>
              <w:numId w:val="10"/>
            </w:numPr>
            <w:ind w:left="1440" w:hanging="360"/>
          </w:pPr>
        </w:pPrChange>
      </w:pPr>
      <w:del w:id="1557" w:author="Dunn, Julia (NIH/NIMH) [F]" w:date="2020-04-06T17:37:00Z">
        <w:r w:rsidRPr="7213FF42" w:rsidDel="001976D2">
          <w:rPr>
            <w:rFonts w:ascii="Arial" w:eastAsia="Arial" w:hAnsi="Arial" w:cs="Arial"/>
            <w:sz w:val="22"/>
            <w:szCs w:val="22"/>
          </w:rPr>
          <w:delText>Not at all</w:delText>
        </w:r>
      </w:del>
    </w:p>
    <w:p w14:paraId="75CAC3AB" w14:textId="225DFC8F" w:rsidR="001C0452" w:rsidDel="001976D2" w:rsidRDefault="001C0452" w:rsidP="00DE6A20">
      <w:pPr>
        <w:numPr>
          <w:ilvl w:val="1"/>
          <w:numId w:val="75"/>
        </w:numPr>
        <w:tabs>
          <w:tab w:val="num" w:pos="720"/>
        </w:tabs>
        <w:ind w:left="630"/>
        <w:rPr>
          <w:del w:id="1558" w:author="Dunn, Julia (NIH/NIMH) [F]" w:date="2020-04-06T17:37:00Z"/>
          <w:rFonts w:ascii="Arial" w:eastAsia="Arial" w:hAnsi="Arial" w:cs="Arial"/>
          <w:sz w:val="22"/>
          <w:szCs w:val="22"/>
        </w:rPr>
        <w:pPrChange w:id="1559" w:author="Dunn, Julia (NIH/NIMH) [F]" w:date="2020-04-09T16:55:00Z">
          <w:pPr>
            <w:numPr>
              <w:ilvl w:val="1"/>
              <w:numId w:val="10"/>
            </w:numPr>
            <w:ind w:left="1440" w:hanging="360"/>
          </w:pPr>
        </w:pPrChange>
      </w:pPr>
      <w:del w:id="1560" w:author="Dunn, Julia (NIH/NIMH) [F]" w:date="2020-04-06T17:37:00Z">
        <w:r w:rsidRPr="7213FF42" w:rsidDel="001976D2">
          <w:rPr>
            <w:rFonts w:ascii="Arial" w:eastAsia="Arial" w:hAnsi="Arial" w:cs="Arial"/>
            <w:sz w:val="22"/>
            <w:szCs w:val="22"/>
          </w:rPr>
          <w:delText>Rarely</w:delText>
        </w:r>
      </w:del>
    </w:p>
    <w:p w14:paraId="7EC15D65" w14:textId="6A31A0EA" w:rsidR="001C0452" w:rsidDel="001976D2" w:rsidRDefault="001C0452" w:rsidP="00DE6A20">
      <w:pPr>
        <w:numPr>
          <w:ilvl w:val="1"/>
          <w:numId w:val="75"/>
        </w:numPr>
        <w:tabs>
          <w:tab w:val="num" w:pos="720"/>
        </w:tabs>
        <w:ind w:left="630"/>
        <w:rPr>
          <w:del w:id="1561" w:author="Dunn, Julia (NIH/NIMH) [F]" w:date="2020-04-06T17:37:00Z"/>
          <w:rFonts w:ascii="Arial" w:eastAsia="Arial" w:hAnsi="Arial" w:cs="Arial"/>
          <w:sz w:val="22"/>
          <w:szCs w:val="22"/>
        </w:rPr>
        <w:pPrChange w:id="1562" w:author="Dunn, Julia (NIH/NIMH) [F]" w:date="2020-04-09T16:55:00Z">
          <w:pPr>
            <w:numPr>
              <w:ilvl w:val="1"/>
              <w:numId w:val="10"/>
            </w:numPr>
            <w:ind w:left="1440" w:hanging="360"/>
          </w:pPr>
        </w:pPrChange>
      </w:pPr>
      <w:del w:id="1563" w:author="Dunn, Julia (NIH/NIMH) [F]" w:date="2020-04-06T17:37:00Z">
        <w:r w:rsidRPr="7213FF42" w:rsidDel="001976D2">
          <w:rPr>
            <w:rFonts w:ascii="Arial" w:eastAsia="Arial" w:hAnsi="Arial" w:cs="Arial"/>
            <w:sz w:val="22"/>
            <w:szCs w:val="22"/>
          </w:rPr>
          <w:delText>Occasionally</w:delText>
        </w:r>
      </w:del>
    </w:p>
    <w:p w14:paraId="5B28E9A5" w14:textId="7F6D35B6" w:rsidR="001C0452" w:rsidDel="001976D2" w:rsidRDefault="001C0452" w:rsidP="00DE6A20">
      <w:pPr>
        <w:numPr>
          <w:ilvl w:val="1"/>
          <w:numId w:val="75"/>
        </w:numPr>
        <w:tabs>
          <w:tab w:val="num" w:pos="720"/>
        </w:tabs>
        <w:ind w:left="630"/>
        <w:rPr>
          <w:del w:id="1564" w:author="Dunn, Julia (NIH/NIMH) [F]" w:date="2020-04-06T17:37:00Z"/>
          <w:rFonts w:ascii="Arial" w:eastAsia="Arial" w:hAnsi="Arial" w:cs="Arial"/>
          <w:sz w:val="22"/>
          <w:szCs w:val="22"/>
        </w:rPr>
        <w:pPrChange w:id="1565" w:author="Dunn, Julia (NIH/NIMH) [F]" w:date="2020-04-09T16:55:00Z">
          <w:pPr>
            <w:numPr>
              <w:ilvl w:val="1"/>
              <w:numId w:val="10"/>
            </w:numPr>
            <w:ind w:left="1440" w:hanging="360"/>
          </w:pPr>
        </w:pPrChange>
      </w:pPr>
      <w:del w:id="1566" w:author="Dunn, Julia (NIH/NIMH) [F]" w:date="2020-04-06T17:37:00Z">
        <w:r w:rsidRPr="7213FF42" w:rsidDel="001976D2">
          <w:rPr>
            <w:rFonts w:ascii="Arial" w:eastAsia="Arial" w:hAnsi="Arial" w:cs="Arial"/>
            <w:sz w:val="22"/>
            <w:szCs w:val="22"/>
          </w:rPr>
          <w:delText>Often</w:delText>
        </w:r>
      </w:del>
    </w:p>
    <w:p w14:paraId="5C39E899" w14:textId="2B854089" w:rsidR="00FA6305" w:rsidRPr="00BB37E6" w:rsidDel="001976D2" w:rsidRDefault="001C0452" w:rsidP="00DE6A20">
      <w:pPr>
        <w:numPr>
          <w:ilvl w:val="1"/>
          <w:numId w:val="75"/>
        </w:numPr>
        <w:tabs>
          <w:tab w:val="num" w:pos="720"/>
        </w:tabs>
        <w:spacing w:after="200"/>
        <w:ind w:left="630"/>
        <w:rPr>
          <w:del w:id="1567" w:author="Dunn, Julia (NIH/NIMH) [F]" w:date="2020-04-06T17:37:00Z"/>
          <w:rFonts w:ascii="Arial" w:eastAsia="Arial" w:hAnsi="Arial" w:cs="Arial"/>
          <w:sz w:val="22"/>
          <w:szCs w:val="22"/>
        </w:rPr>
        <w:pPrChange w:id="1568" w:author="Dunn, Julia (NIH/NIMH) [F]" w:date="2020-04-09T16:55:00Z">
          <w:pPr>
            <w:numPr>
              <w:ilvl w:val="1"/>
              <w:numId w:val="10"/>
            </w:numPr>
            <w:spacing w:after="200"/>
            <w:ind w:left="1440" w:hanging="360"/>
          </w:pPr>
        </w:pPrChange>
      </w:pPr>
      <w:del w:id="1569" w:author="Dunn, Julia (NIH/NIMH) [F]" w:date="2020-04-06T17:37:00Z">
        <w:r w:rsidRPr="7213FF42" w:rsidDel="001976D2">
          <w:rPr>
            <w:rFonts w:ascii="Arial" w:eastAsia="Arial" w:hAnsi="Arial" w:cs="Arial"/>
            <w:sz w:val="22"/>
            <w:szCs w:val="22"/>
          </w:rPr>
          <w:delText>Regularly</w:delText>
        </w:r>
      </w:del>
    </w:p>
    <w:p w14:paraId="2BBB4BD4" w14:textId="77777777" w:rsidR="001C0452" w:rsidRDefault="001C0452" w:rsidP="00DE6A20">
      <w:pPr>
        <w:numPr>
          <w:ilvl w:val="0"/>
          <w:numId w:val="75"/>
        </w:numPr>
        <w:tabs>
          <w:tab w:val="clear" w:pos="720"/>
          <w:tab w:val="num" w:pos="630"/>
        </w:tabs>
        <w:spacing w:before="200"/>
        <w:ind w:left="630"/>
        <w:rPr>
          <w:sz w:val="22"/>
          <w:szCs w:val="22"/>
        </w:rPr>
        <w:pPrChange w:id="1570" w:author="Dunn, Julia (NIH/NIMH) [F]" w:date="2020-04-09T16:55:00Z">
          <w:pPr>
            <w:numPr>
              <w:numId w:val="10"/>
            </w:numPr>
            <w:spacing w:before="200"/>
            <w:ind w:left="720" w:hanging="360"/>
          </w:pPr>
        </w:pPrChange>
      </w:pPr>
      <w:r w:rsidRPr="7213FF42">
        <w:rPr>
          <w:rFonts w:ascii="Arial" w:eastAsia="Arial" w:hAnsi="Arial" w:cs="Arial"/>
          <w:b/>
          <w:bCs/>
          <w:sz w:val="22"/>
          <w:szCs w:val="22"/>
        </w:rPr>
        <w:t>... other drugs including cocaine, crack, amphetamine, methamphetamine, hallucinogens, or ecstasy?</w:t>
      </w:r>
    </w:p>
    <w:p w14:paraId="72F2455D" w14:textId="77777777" w:rsidR="005E25CE" w:rsidRPr="00355E6B" w:rsidRDefault="005E25CE" w:rsidP="00DE6A20">
      <w:pPr>
        <w:numPr>
          <w:ilvl w:val="1"/>
          <w:numId w:val="75"/>
        </w:numPr>
        <w:rPr>
          <w:ins w:id="1571" w:author="Dunn, Julia (NIH/NIMH) [F]" w:date="2020-04-07T18:06:00Z"/>
          <w:rFonts w:ascii="Arial" w:eastAsia="Arial" w:hAnsi="Arial" w:cs="Arial"/>
          <w:sz w:val="22"/>
          <w:szCs w:val="22"/>
        </w:rPr>
        <w:pPrChange w:id="1572" w:author="Dunn, Julia (NIH/NIMH) [F]" w:date="2020-04-09T16:54:00Z">
          <w:pPr>
            <w:numPr>
              <w:ilvl w:val="1"/>
              <w:numId w:val="10"/>
            </w:numPr>
            <w:ind w:left="1440" w:hanging="360"/>
          </w:pPr>
        </w:pPrChange>
      </w:pPr>
      <w:ins w:id="1573" w:author="Dunn, Julia (NIH/NIMH) [F]" w:date="2020-04-07T18:06:00Z">
        <w:r w:rsidRPr="00355E6B">
          <w:rPr>
            <w:rFonts w:ascii="Arial" w:eastAsia="Arial" w:hAnsi="Arial" w:cs="Arial"/>
            <w:sz w:val="22"/>
            <w:szCs w:val="22"/>
          </w:rPr>
          <w:t>Not at all</w:t>
        </w:r>
      </w:ins>
    </w:p>
    <w:p w14:paraId="535C075B" w14:textId="77777777" w:rsidR="005E25CE" w:rsidRPr="00355E6B" w:rsidRDefault="005E25CE" w:rsidP="00DE6A20">
      <w:pPr>
        <w:numPr>
          <w:ilvl w:val="1"/>
          <w:numId w:val="75"/>
        </w:numPr>
        <w:rPr>
          <w:ins w:id="1574" w:author="Dunn, Julia (NIH/NIMH) [F]" w:date="2020-04-07T18:06:00Z"/>
          <w:rFonts w:ascii="Arial" w:eastAsia="Arial" w:hAnsi="Arial" w:cs="Arial"/>
          <w:sz w:val="22"/>
          <w:szCs w:val="22"/>
        </w:rPr>
        <w:pPrChange w:id="1575" w:author="Dunn, Julia (NIH/NIMH) [F]" w:date="2020-04-09T16:54:00Z">
          <w:pPr>
            <w:numPr>
              <w:ilvl w:val="1"/>
              <w:numId w:val="10"/>
            </w:numPr>
            <w:ind w:left="1440" w:hanging="360"/>
          </w:pPr>
        </w:pPrChange>
      </w:pPr>
      <w:ins w:id="1576" w:author="Dunn, Julia (NIH/NIMH) [F]" w:date="2020-04-07T18:06:00Z">
        <w:r w:rsidRPr="00355E6B">
          <w:rPr>
            <w:rFonts w:ascii="Arial" w:eastAsia="Arial" w:hAnsi="Arial" w:cs="Arial"/>
            <w:sz w:val="22"/>
            <w:szCs w:val="22"/>
          </w:rPr>
          <w:t xml:space="preserve">Rarely  </w:t>
        </w:r>
      </w:ins>
    </w:p>
    <w:p w14:paraId="0C931098" w14:textId="77777777" w:rsidR="005E25CE" w:rsidRPr="00355E6B" w:rsidRDefault="005E25CE" w:rsidP="00DE6A20">
      <w:pPr>
        <w:numPr>
          <w:ilvl w:val="1"/>
          <w:numId w:val="75"/>
        </w:numPr>
        <w:rPr>
          <w:ins w:id="1577" w:author="Dunn, Julia (NIH/NIMH) [F]" w:date="2020-04-07T18:06:00Z"/>
          <w:rFonts w:ascii="Arial" w:eastAsia="Arial" w:hAnsi="Arial" w:cs="Arial"/>
          <w:sz w:val="22"/>
          <w:szCs w:val="22"/>
        </w:rPr>
        <w:pPrChange w:id="1578" w:author="Dunn, Julia (NIH/NIMH) [F]" w:date="2020-04-09T16:54:00Z">
          <w:pPr>
            <w:numPr>
              <w:ilvl w:val="1"/>
              <w:numId w:val="10"/>
            </w:numPr>
            <w:ind w:left="1440" w:hanging="360"/>
          </w:pPr>
        </w:pPrChange>
      </w:pPr>
      <w:ins w:id="1579" w:author="Dunn, Julia (NIH/NIMH) [F]" w:date="2020-04-07T18:06:00Z">
        <w:r w:rsidRPr="00355E6B">
          <w:rPr>
            <w:rFonts w:ascii="Arial" w:eastAsia="Arial" w:hAnsi="Arial" w:cs="Arial"/>
            <w:sz w:val="22"/>
            <w:szCs w:val="22"/>
          </w:rPr>
          <w:t>Once a month</w:t>
        </w:r>
      </w:ins>
    </w:p>
    <w:p w14:paraId="00F0453B" w14:textId="77777777" w:rsidR="005E25CE" w:rsidRPr="00355E6B" w:rsidRDefault="005E25CE" w:rsidP="00DE6A20">
      <w:pPr>
        <w:numPr>
          <w:ilvl w:val="1"/>
          <w:numId w:val="75"/>
        </w:numPr>
        <w:rPr>
          <w:ins w:id="1580" w:author="Dunn, Julia (NIH/NIMH) [F]" w:date="2020-04-07T18:06:00Z"/>
          <w:rFonts w:ascii="Arial" w:eastAsia="Arial" w:hAnsi="Arial" w:cs="Arial"/>
          <w:sz w:val="22"/>
          <w:szCs w:val="22"/>
        </w:rPr>
        <w:pPrChange w:id="1581" w:author="Dunn, Julia (NIH/NIMH) [F]" w:date="2020-04-09T16:54:00Z">
          <w:pPr>
            <w:numPr>
              <w:ilvl w:val="1"/>
              <w:numId w:val="10"/>
            </w:numPr>
            <w:ind w:left="1440" w:hanging="360"/>
          </w:pPr>
        </w:pPrChange>
      </w:pPr>
      <w:ins w:id="1582" w:author="Dunn, Julia (NIH/NIMH) [F]" w:date="2020-04-07T18:06:00Z">
        <w:r w:rsidRPr="00355E6B">
          <w:rPr>
            <w:rFonts w:ascii="Arial" w:eastAsia="Arial" w:hAnsi="Arial" w:cs="Arial"/>
            <w:sz w:val="22"/>
            <w:szCs w:val="22"/>
          </w:rPr>
          <w:t>Several times a month</w:t>
        </w:r>
      </w:ins>
    </w:p>
    <w:p w14:paraId="1C9C89C7" w14:textId="77777777" w:rsidR="005E25CE" w:rsidRPr="00355E6B" w:rsidRDefault="005E25CE" w:rsidP="00DE6A20">
      <w:pPr>
        <w:numPr>
          <w:ilvl w:val="1"/>
          <w:numId w:val="75"/>
        </w:numPr>
        <w:rPr>
          <w:ins w:id="1583" w:author="Dunn, Julia (NIH/NIMH) [F]" w:date="2020-04-07T18:06:00Z"/>
          <w:rFonts w:ascii="Arial" w:eastAsia="Arial" w:hAnsi="Arial" w:cs="Arial"/>
          <w:sz w:val="22"/>
          <w:szCs w:val="22"/>
        </w:rPr>
        <w:pPrChange w:id="1584" w:author="Dunn, Julia (NIH/NIMH) [F]" w:date="2020-04-09T16:54:00Z">
          <w:pPr>
            <w:numPr>
              <w:ilvl w:val="1"/>
              <w:numId w:val="10"/>
            </w:numPr>
            <w:ind w:left="1440" w:hanging="360"/>
          </w:pPr>
        </w:pPrChange>
      </w:pPr>
      <w:ins w:id="1585" w:author="Dunn, Julia (NIH/NIMH) [F]" w:date="2020-04-07T18:06:00Z">
        <w:r w:rsidRPr="00355E6B">
          <w:rPr>
            <w:rFonts w:ascii="Arial" w:eastAsia="Arial" w:hAnsi="Arial" w:cs="Arial"/>
            <w:sz w:val="22"/>
            <w:szCs w:val="22"/>
          </w:rPr>
          <w:t>Once a week</w:t>
        </w:r>
      </w:ins>
    </w:p>
    <w:p w14:paraId="3C5E6A9D" w14:textId="77777777" w:rsidR="005E25CE" w:rsidRPr="00355E6B" w:rsidRDefault="005E25CE" w:rsidP="00DE6A20">
      <w:pPr>
        <w:numPr>
          <w:ilvl w:val="1"/>
          <w:numId w:val="75"/>
        </w:numPr>
        <w:rPr>
          <w:ins w:id="1586" w:author="Dunn, Julia (NIH/NIMH) [F]" w:date="2020-04-07T18:06:00Z"/>
          <w:rFonts w:ascii="Arial" w:eastAsia="Arial" w:hAnsi="Arial" w:cs="Arial"/>
          <w:sz w:val="22"/>
          <w:szCs w:val="22"/>
        </w:rPr>
        <w:pPrChange w:id="1587" w:author="Dunn, Julia (NIH/NIMH) [F]" w:date="2020-04-09T16:54:00Z">
          <w:pPr>
            <w:numPr>
              <w:ilvl w:val="1"/>
              <w:numId w:val="10"/>
            </w:numPr>
            <w:ind w:left="1440" w:hanging="360"/>
          </w:pPr>
        </w:pPrChange>
      </w:pPr>
      <w:ins w:id="1588" w:author="Dunn, Julia (NIH/NIMH) [F]" w:date="2020-04-07T18:06:00Z">
        <w:r w:rsidRPr="00355E6B">
          <w:rPr>
            <w:rFonts w:ascii="Arial" w:eastAsia="Arial" w:hAnsi="Arial" w:cs="Arial"/>
            <w:sz w:val="22"/>
            <w:szCs w:val="22"/>
          </w:rPr>
          <w:t>Several times a week</w:t>
        </w:r>
      </w:ins>
    </w:p>
    <w:p w14:paraId="0D2CEDC8" w14:textId="77777777" w:rsidR="005E25CE" w:rsidRPr="00355E6B" w:rsidRDefault="005E25CE" w:rsidP="00DE6A20">
      <w:pPr>
        <w:numPr>
          <w:ilvl w:val="1"/>
          <w:numId w:val="75"/>
        </w:numPr>
        <w:rPr>
          <w:ins w:id="1589" w:author="Dunn, Julia (NIH/NIMH) [F]" w:date="2020-04-07T18:06:00Z"/>
          <w:rFonts w:ascii="Arial" w:eastAsia="Arial" w:hAnsi="Arial" w:cs="Arial"/>
          <w:sz w:val="22"/>
          <w:szCs w:val="22"/>
        </w:rPr>
        <w:pPrChange w:id="1590" w:author="Dunn, Julia (NIH/NIMH) [F]" w:date="2020-04-09T16:54:00Z">
          <w:pPr>
            <w:numPr>
              <w:ilvl w:val="1"/>
              <w:numId w:val="10"/>
            </w:numPr>
            <w:ind w:left="1440" w:hanging="360"/>
          </w:pPr>
        </w:pPrChange>
      </w:pPr>
      <w:ins w:id="1591" w:author="Dunn, Julia (NIH/NIMH) [F]" w:date="2020-04-07T18:06:00Z">
        <w:r w:rsidRPr="00355E6B">
          <w:rPr>
            <w:rFonts w:ascii="Arial" w:eastAsia="Arial" w:hAnsi="Arial" w:cs="Arial"/>
            <w:sz w:val="22"/>
            <w:szCs w:val="22"/>
          </w:rPr>
          <w:t>Once a day</w:t>
        </w:r>
      </w:ins>
    </w:p>
    <w:p w14:paraId="0FAABA45" w14:textId="77777777" w:rsidR="005E25CE" w:rsidRPr="00355E6B" w:rsidRDefault="005E25CE" w:rsidP="00DE6A20">
      <w:pPr>
        <w:numPr>
          <w:ilvl w:val="1"/>
          <w:numId w:val="75"/>
        </w:numPr>
        <w:rPr>
          <w:ins w:id="1592" w:author="Dunn, Julia (NIH/NIMH) [F]" w:date="2020-04-07T18:06:00Z"/>
          <w:rFonts w:ascii="Arial" w:eastAsia="Arial" w:hAnsi="Arial" w:cs="Arial"/>
          <w:sz w:val="22"/>
          <w:szCs w:val="22"/>
        </w:rPr>
        <w:pPrChange w:id="1593" w:author="Dunn, Julia (NIH/NIMH) [F]" w:date="2020-04-09T16:54:00Z">
          <w:pPr>
            <w:numPr>
              <w:ilvl w:val="1"/>
              <w:numId w:val="10"/>
            </w:numPr>
            <w:ind w:left="1440" w:hanging="360"/>
          </w:pPr>
        </w:pPrChange>
      </w:pPr>
      <w:ins w:id="1594" w:author="Dunn, Julia (NIH/NIMH) [F]" w:date="2020-04-07T18:06:00Z">
        <w:r w:rsidRPr="00355E6B">
          <w:rPr>
            <w:rFonts w:ascii="Arial" w:eastAsia="Arial" w:hAnsi="Arial" w:cs="Arial"/>
            <w:sz w:val="22"/>
            <w:szCs w:val="22"/>
          </w:rPr>
          <w:t>More than once a day</w:t>
        </w:r>
      </w:ins>
    </w:p>
    <w:p w14:paraId="4435F107" w14:textId="77777777" w:rsidR="005E25CE" w:rsidRDefault="005E25CE">
      <w:pPr>
        <w:rPr>
          <w:ins w:id="1595" w:author="Dunn, Julia (NIH/NIMH) [F]" w:date="2020-04-07T18:06:00Z"/>
          <w:rFonts w:ascii="Arial" w:eastAsia="Arial" w:hAnsi="Arial" w:cs="Arial"/>
          <w:sz w:val="22"/>
          <w:szCs w:val="22"/>
        </w:rPr>
      </w:pPr>
      <w:ins w:id="1596" w:author="Dunn, Julia (NIH/NIMH) [F]" w:date="2020-04-07T18:06:00Z">
        <w:r>
          <w:rPr>
            <w:rFonts w:ascii="Arial" w:eastAsia="Arial" w:hAnsi="Arial" w:cs="Arial"/>
            <w:sz w:val="22"/>
            <w:szCs w:val="22"/>
          </w:rPr>
          <w:br w:type="page"/>
        </w:r>
      </w:ins>
    </w:p>
    <w:p w14:paraId="4B58C2E1" w14:textId="435237DD" w:rsidR="001C0452" w:rsidDel="001976D2" w:rsidRDefault="001C0452" w:rsidP="00DE6A20">
      <w:pPr>
        <w:numPr>
          <w:ilvl w:val="1"/>
          <w:numId w:val="75"/>
        </w:numPr>
        <w:tabs>
          <w:tab w:val="left" w:pos="810"/>
        </w:tabs>
        <w:rPr>
          <w:del w:id="1597" w:author="Dunn, Julia (NIH/NIMH) [F]" w:date="2020-04-06T17:37:00Z"/>
          <w:rFonts w:ascii="Arial" w:eastAsia="Arial" w:hAnsi="Arial" w:cs="Arial"/>
          <w:sz w:val="22"/>
          <w:szCs w:val="22"/>
        </w:rPr>
        <w:pPrChange w:id="1598" w:author="Dunn, Julia (NIH/NIMH) [F]" w:date="2020-04-09T16:55:00Z">
          <w:pPr>
            <w:numPr>
              <w:ilvl w:val="1"/>
              <w:numId w:val="10"/>
            </w:numPr>
            <w:ind w:left="1440" w:hanging="360"/>
          </w:pPr>
        </w:pPrChange>
      </w:pPr>
      <w:del w:id="1599" w:author="Dunn, Julia (NIH/NIMH) [F]" w:date="2020-04-06T17:37:00Z">
        <w:r w:rsidRPr="7213FF42" w:rsidDel="001976D2">
          <w:rPr>
            <w:rFonts w:ascii="Arial" w:eastAsia="Arial" w:hAnsi="Arial" w:cs="Arial"/>
            <w:sz w:val="22"/>
            <w:szCs w:val="22"/>
          </w:rPr>
          <w:delText>Not at all</w:delText>
        </w:r>
      </w:del>
    </w:p>
    <w:p w14:paraId="27391ACA" w14:textId="550288A1" w:rsidR="001C0452" w:rsidDel="001976D2" w:rsidRDefault="001C0452" w:rsidP="00DE6A20">
      <w:pPr>
        <w:numPr>
          <w:ilvl w:val="1"/>
          <w:numId w:val="75"/>
        </w:numPr>
        <w:tabs>
          <w:tab w:val="left" w:pos="810"/>
        </w:tabs>
        <w:rPr>
          <w:del w:id="1600" w:author="Dunn, Julia (NIH/NIMH) [F]" w:date="2020-04-06T17:37:00Z"/>
          <w:rFonts w:ascii="Arial" w:eastAsia="Arial" w:hAnsi="Arial" w:cs="Arial"/>
          <w:sz w:val="22"/>
          <w:szCs w:val="22"/>
        </w:rPr>
        <w:pPrChange w:id="1601" w:author="Dunn, Julia (NIH/NIMH) [F]" w:date="2020-04-09T16:55:00Z">
          <w:pPr>
            <w:numPr>
              <w:ilvl w:val="1"/>
              <w:numId w:val="10"/>
            </w:numPr>
            <w:ind w:left="1440" w:hanging="360"/>
          </w:pPr>
        </w:pPrChange>
      </w:pPr>
      <w:del w:id="1602" w:author="Dunn, Julia (NIH/NIMH) [F]" w:date="2020-04-06T17:37:00Z">
        <w:r w:rsidRPr="7213FF42" w:rsidDel="001976D2">
          <w:rPr>
            <w:rFonts w:ascii="Arial" w:eastAsia="Arial" w:hAnsi="Arial" w:cs="Arial"/>
            <w:sz w:val="22"/>
            <w:szCs w:val="22"/>
          </w:rPr>
          <w:delText>Rarely</w:delText>
        </w:r>
      </w:del>
    </w:p>
    <w:p w14:paraId="54C5842F" w14:textId="092E8C05" w:rsidR="001C0452" w:rsidDel="001976D2" w:rsidRDefault="001C0452" w:rsidP="00DE6A20">
      <w:pPr>
        <w:numPr>
          <w:ilvl w:val="1"/>
          <w:numId w:val="75"/>
        </w:numPr>
        <w:tabs>
          <w:tab w:val="left" w:pos="810"/>
        </w:tabs>
        <w:rPr>
          <w:del w:id="1603" w:author="Dunn, Julia (NIH/NIMH) [F]" w:date="2020-04-06T17:37:00Z"/>
          <w:rFonts w:ascii="Arial" w:eastAsia="Arial" w:hAnsi="Arial" w:cs="Arial"/>
          <w:sz w:val="22"/>
          <w:szCs w:val="22"/>
        </w:rPr>
        <w:pPrChange w:id="1604" w:author="Dunn, Julia (NIH/NIMH) [F]" w:date="2020-04-09T16:55:00Z">
          <w:pPr>
            <w:numPr>
              <w:ilvl w:val="1"/>
              <w:numId w:val="10"/>
            </w:numPr>
            <w:ind w:left="1440" w:hanging="360"/>
          </w:pPr>
        </w:pPrChange>
      </w:pPr>
      <w:del w:id="1605" w:author="Dunn, Julia (NIH/NIMH) [F]" w:date="2020-04-06T17:37:00Z">
        <w:r w:rsidRPr="7213FF42" w:rsidDel="001976D2">
          <w:rPr>
            <w:rFonts w:ascii="Arial" w:eastAsia="Arial" w:hAnsi="Arial" w:cs="Arial"/>
            <w:sz w:val="22"/>
            <w:szCs w:val="22"/>
          </w:rPr>
          <w:delText>Occasionally</w:delText>
        </w:r>
      </w:del>
    </w:p>
    <w:p w14:paraId="386CDFE2" w14:textId="75D4F7D4" w:rsidR="001C0452" w:rsidDel="001976D2" w:rsidRDefault="001C0452" w:rsidP="00DE6A20">
      <w:pPr>
        <w:numPr>
          <w:ilvl w:val="1"/>
          <w:numId w:val="75"/>
        </w:numPr>
        <w:tabs>
          <w:tab w:val="left" w:pos="810"/>
        </w:tabs>
        <w:rPr>
          <w:del w:id="1606" w:author="Dunn, Julia (NIH/NIMH) [F]" w:date="2020-04-06T17:37:00Z"/>
          <w:rFonts w:ascii="Arial" w:eastAsia="Arial" w:hAnsi="Arial" w:cs="Arial"/>
          <w:sz w:val="22"/>
          <w:szCs w:val="22"/>
        </w:rPr>
        <w:pPrChange w:id="1607" w:author="Dunn, Julia (NIH/NIMH) [F]" w:date="2020-04-09T16:55:00Z">
          <w:pPr>
            <w:numPr>
              <w:ilvl w:val="1"/>
              <w:numId w:val="10"/>
            </w:numPr>
            <w:ind w:left="1440" w:hanging="360"/>
          </w:pPr>
        </w:pPrChange>
      </w:pPr>
      <w:del w:id="1608" w:author="Dunn, Julia (NIH/NIMH) [F]" w:date="2020-04-06T17:37:00Z">
        <w:r w:rsidRPr="7213FF42" w:rsidDel="001976D2">
          <w:rPr>
            <w:rFonts w:ascii="Arial" w:eastAsia="Arial" w:hAnsi="Arial" w:cs="Arial"/>
            <w:sz w:val="22"/>
            <w:szCs w:val="22"/>
          </w:rPr>
          <w:delText>Often</w:delText>
        </w:r>
      </w:del>
    </w:p>
    <w:p w14:paraId="7AF7ECDB" w14:textId="24E8CFF5" w:rsidR="00BB37E6" w:rsidDel="001976D2" w:rsidRDefault="001C0452" w:rsidP="00DE6A20">
      <w:pPr>
        <w:numPr>
          <w:ilvl w:val="1"/>
          <w:numId w:val="75"/>
        </w:numPr>
        <w:tabs>
          <w:tab w:val="left" w:pos="810"/>
        </w:tabs>
        <w:spacing w:after="200"/>
        <w:rPr>
          <w:del w:id="1609" w:author="Dunn, Julia (NIH/NIMH) [F]" w:date="2020-04-06T17:37:00Z"/>
          <w:rFonts w:ascii="Arial" w:eastAsia="Arial" w:hAnsi="Arial" w:cs="Arial"/>
          <w:sz w:val="22"/>
          <w:szCs w:val="22"/>
        </w:rPr>
        <w:pPrChange w:id="1610" w:author="Dunn, Julia (NIH/NIMH) [F]" w:date="2020-04-09T16:55:00Z">
          <w:pPr>
            <w:numPr>
              <w:ilvl w:val="1"/>
              <w:numId w:val="10"/>
            </w:numPr>
            <w:spacing w:after="200"/>
            <w:ind w:left="1440" w:hanging="360"/>
          </w:pPr>
        </w:pPrChange>
      </w:pPr>
      <w:del w:id="1611" w:author="Dunn, Julia (NIH/NIMH) [F]" w:date="2020-04-06T17:37:00Z">
        <w:r w:rsidRPr="7213FF42" w:rsidDel="001976D2">
          <w:rPr>
            <w:rFonts w:ascii="Arial" w:eastAsia="Arial" w:hAnsi="Arial" w:cs="Arial"/>
            <w:sz w:val="22"/>
            <w:szCs w:val="22"/>
          </w:rPr>
          <w:delText>Regularly</w:delText>
        </w:r>
      </w:del>
    </w:p>
    <w:p w14:paraId="779A166E" w14:textId="77777777" w:rsidR="001C0452" w:rsidRDefault="001C0452" w:rsidP="00DE6A20">
      <w:pPr>
        <w:numPr>
          <w:ilvl w:val="0"/>
          <w:numId w:val="75"/>
        </w:numPr>
        <w:tabs>
          <w:tab w:val="left" w:pos="810"/>
        </w:tabs>
        <w:spacing w:before="200"/>
        <w:rPr>
          <w:sz w:val="22"/>
          <w:szCs w:val="22"/>
        </w:rPr>
        <w:pPrChange w:id="1612" w:author="Dunn, Julia (NIH/NIMH) [F]" w:date="2020-04-09T16:55:00Z">
          <w:pPr>
            <w:numPr>
              <w:numId w:val="10"/>
            </w:numPr>
            <w:spacing w:before="200"/>
            <w:ind w:left="720" w:hanging="360"/>
          </w:pPr>
        </w:pPrChange>
      </w:pPr>
      <w:r w:rsidRPr="7213FF42">
        <w:rPr>
          <w:rFonts w:ascii="Arial" w:eastAsia="Arial" w:hAnsi="Arial" w:cs="Arial"/>
          <w:b/>
          <w:bCs/>
          <w:sz w:val="22"/>
          <w:szCs w:val="22"/>
        </w:rPr>
        <w:t>… sleeping medications or sedatives/hypnotics?</w:t>
      </w:r>
    </w:p>
    <w:p w14:paraId="1CB1431B" w14:textId="77777777" w:rsidR="005E25CE" w:rsidRPr="00355E6B" w:rsidRDefault="005E25CE" w:rsidP="00DE6A20">
      <w:pPr>
        <w:numPr>
          <w:ilvl w:val="1"/>
          <w:numId w:val="75"/>
        </w:numPr>
        <w:rPr>
          <w:ins w:id="1613" w:author="Dunn, Julia (NIH/NIMH) [F]" w:date="2020-04-07T18:06:00Z"/>
          <w:rFonts w:ascii="Arial" w:eastAsia="Arial" w:hAnsi="Arial" w:cs="Arial"/>
          <w:sz w:val="22"/>
          <w:szCs w:val="22"/>
        </w:rPr>
        <w:pPrChange w:id="1614" w:author="Dunn, Julia (NIH/NIMH) [F]" w:date="2020-04-09T16:54:00Z">
          <w:pPr>
            <w:numPr>
              <w:ilvl w:val="1"/>
              <w:numId w:val="10"/>
            </w:numPr>
            <w:ind w:left="1440" w:hanging="360"/>
          </w:pPr>
        </w:pPrChange>
      </w:pPr>
      <w:ins w:id="1615" w:author="Dunn, Julia (NIH/NIMH) [F]" w:date="2020-04-07T18:06:00Z">
        <w:r w:rsidRPr="00355E6B">
          <w:rPr>
            <w:rFonts w:ascii="Arial" w:eastAsia="Arial" w:hAnsi="Arial" w:cs="Arial"/>
            <w:sz w:val="22"/>
            <w:szCs w:val="22"/>
          </w:rPr>
          <w:t>Not at all</w:t>
        </w:r>
      </w:ins>
    </w:p>
    <w:p w14:paraId="576824BF" w14:textId="77777777" w:rsidR="005E25CE" w:rsidRPr="00355E6B" w:rsidRDefault="005E25CE" w:rsidP="00DE6A20">
      <w:pPr>
        <w:numPr>
          <w:ilvl w:val="1"/>
          <w:numId w:val="75"/>
        </w:numPr>
        <w:rPr>
          <w:ins w:id="1616" w:author="Dunn, Julia (NIH/NIMH) [F]" w:date="2020-04-07T18:06:00Z"/>
          <w:rFonts w:ascii="Arial" w:eastAsia="Arial" w:hAnsi="Arial" w:cs="Arial"/>
          <w:sz w:val="22"/>
          <w:szCs w:val="22"/>
        </w:rPr>
        <w:pPrChange w:id="1617" w:author="Dunn, Julia (NIH/NIMH) [F]" w:date="2020-04-09T16:54:00Z">
          <w:pPr>
            <w:numPr>
              <w:ilvl w:val="1"/>
              <w:numId w:val="10"/>
            </w:numPr>
            <w:ind w:left="1440" w:hanging="360"/>
          </w:pPr>
        </w:pPrChange>
      </w:pPr>
      <w:ins w:id="1618" w:author="Dunn, Julia (NIH/NIMH) [F]" w:date="2020-04-07T18:06:00Z">
        <w:r w:rsidRPr="00355E6B">
          <w:rPr>
            <w:rFonts w:ascii="Arial" w:eastAsia="Arial" w:hAnsi="Arial" w:cs="Arial"/>
            <w:sz w:val="22"/>
            <w:szCs w:val="22"/>
          </w:rPr>
          <w:t xml:space="preserve">Rarely  </w:t>
        </w:r>
      </w:ins>
    </w:p>
    <w:p w14:paraId="5156873B" w14:textId="77777777" w:rsidR="005E25CE" w:rsidRPr="00355E6B" w:rsidRDefault="005E25CE" w:rsidP="00DE6A20">
      <w:pPr>
        <w:numPr>
          <w:ilvl w:val="1"/>
          <w:numId w:val="75"/>
        </w:numPr>
        <w:rPr>
          <w:ins w:id="1619" w:author="Dunn, Julia (NIH/NIMH) [F]" w:date="2020-04-07T18:06:00Z"/>
          <w:rFonts w:ascii="Arial" w:eastAsia="Arial" w:hAnsi="Arial" w:cs="Arial"/>
          <w:sz w:val="22"/>
          <w:szCs w:val="22"/>
        </w:rPr>
        <w:pPrChange w:id="1620" w:author="Dunn, Julia (NIH/NIMH) [F]" w:date="2020-04-09T16:54:00Z">
          <w:pPr>
            <w:numPr>
              <w:ilvl w:val="1"/>
              <w:numId w:val="10"/>
            </w:numPr>
            <w:ind w:left="1440" w:hanging="360"/>
          </w:pPr>
        </w:pPrChange>
      </w:pPr>
      <w:ins w:id="1621" w:author="Dunn, Julia (NIH/NIMH) [F]" w:date="2020-04-07T18:06:00Z">
        <w:r w:rsidRPr="00355E6B">
          <w:rPr>
            <w:rFonts w:ascii="Arial" w:eastAsia="Arial" w:hAnsi="Arial" w:cs="Arial"/>
            <w:sz w:val="22"/>
            <w:szCs w:val="22"/>
          </w:rPr>
          <w:t>Once a month</w:t>
        </w:r>
      </w:ins>
    </w:p>
    <w:p w14:paraId="7F8EC616" w14:textId="77777777" w:rsidR="005E25CE" w:rsidRPr="00355E6B" w:rsidRDefault="005E25CE" w:rsidP="00DE6A20">
      <w:pPr>
        <w:numPr>
          <w:ilvl w:val="1"/>
          <w:numId w:val="75"/>
        </w:numPr>
        <w:rPr>
          <w:ins w:id="1622" w:author="Dunn, Julia (NIH/NIMH) [F]" w:date="2020-04-07T18:06:00Z"/>
          <w:rFonts w:ascii="Arial" w:eastAsia="Arial" w:hAnsi="Arial" w:cs="Arial"/>
          <w:sz w:val="22"/>
          <w:szCs w:val="22"/>
        </w:rPr>
        <w:pPrChange w:id="1623" w:author="Dunn, Julia (NIH/NIMH) [F]" w:date="2020-04-09T16:54:00Z">
          <w:pPr>
            <w:numPr>
              <w:ilvl w:val="1"/>
              <w:numId w:val="10"/>
            </w:numPr>
            <w:ind w:left="1440" w:hanging="360"/>
          </w:pPr>
        </w:pPrChange>
      </w:pPr>
      <w:ins w:id="1624" w:author="Dunn, Julia (NIH/NIMH) [F]" w:date="2020-04-07T18:06:00Z">
        <w:r w:rsidRPr="00355E6B">
          <w:rPr>
            <w:rFonts w:ascii="Arial" w:eastAsia="Arial" w:hAnsi="Arial" w:cs="Arial"/>
            <w:sz w:val="22"/>
            <w:szCs w:val="22"/>
          </w:rPr>
          <w:t>Several times a month</w:t>
        </w:r>
      </w:ins>
    </w:p>
    <w:p w14:paraId="23522A29" w14:textId="77777777" w:rsidR="005E25CE" w:rsidRPr="00355E6B" w:rsidRDefault="005E25CE" w:rsidP="00DE6A20">
      <w:pPr>
        <w:numPr>
          <w:ilvl w:val="1"/>
          <w:numId w:val="75"/>
        </w:numPr>
        <w:rPr>
          <w:ins w:id="1625" w:author="Dunn, Julia (NIH/NIMH) [F]" w:date="2020-04-07T18:06:00Z"/>
          <w:rFonts w:ascii="Arial" w:eastAsia="Arial" w:hAnsi="Arial" w:cs="Arial"/>
          <w:sz w:val="22"/>
          <w:szCs w:val="22"/>
        </w:rPr>
        <w:pPrChange w:id="1626" w:author="Dunn, Julia (NIH/NIMH) [F]" w:date="2020-04-09T16:54:00Z">
          <w:pPr>
            <w:numPr>
              <w:ilvl w:val="1"/>
              <w:numId w:val="10"/>
            </w:numPr>
            <w:ind w:left="1440" w:hanging="360"/>
          </w:pPr>
        </w:pPrChange>
      </w:pPr>
      <w:ins w:id="1627" w:author="Dunn, Julia (NIH/NIMH) [F]" w:date="2020-04-07T18:06:00Z">
        <w:r w:rsidRPr="00355E6B">
          <w:rPr>
            <w:rFonts w:ascii="Arial" w:eastAsia="Arial" w:hAnsi="Arial" w:cs="Arial"/>
            <w:sz w:val="22"/>
            <w:szCs w:val="22"/>
          </w:rPr>
          <w:t>Once a week</w:t>
        </w:r>
      </w:ins>
    </w:p>
    <w:p w14:paraId="22283D97" w14:textId="77777777" w:rsidR="005E25CE" w:rsidRPr="00355E6B" w:rsidRDefault="005E25CE" w:rsidP="00DE6A20">
      <w:pPr>
        <w:numPr>
          <w:ilvl w:val="1"/>
          <w:numId w:val="75"/>
        </w:numPr>
        <w:rPr>
          <w:ins w:id="1628" w:author="Dunn, Julia (NIH/NIMH) [F]" w:date="2020-04-07T18:06:00Z"/>
          <w:rFonts w:ascii="Arial" w:eastAsia="Arial" w:hAnsi="Arial" w:cs="Arial"/>
          <w:sz w:val="22"/>
          <w:szCs w:val="22"/>
        </w:rPr>
        <w:pPrChange w:id="1629" w:author="Dunn, Julia (NIH/NIMH) [F]" w:date="2020-04-09T16:54:00Z">
          <w:pPr>
            <w:numPr>
              <w:ilvl w:val="1"/>
              <w:numId w:val="10"/>
            </w:numPr>
            <w:ind w:left="1440" w:hanging="360"/>
          </w:pPr>
        </w:pPrChange>
      </w:pPr>
      <w:ins w:id="1630" w:author="Dunn, Julia (NIH/NIMH) [F]" w:date="2020-04-07T18:06:00Z">
        <w:r w:rsidRPr="00355E6B">
          <w:rPr>
            <w:rFonts w:ascii="Arial" w:eastAsia="Arial" w:hAnsi="Arial" w:cs="Arial"/>
            <w:sz w:val="22"/>
            <w:szCs w:val="22"/>
          </w:rPr>
          <w:t>Several times a week</w:t>
        </w:r>
      </w:ins>
    </w:p>
    <w:p w14:paraId="7CCF8366" w14:textId="77777777" w:rsidR="005E25CE" w:rsidRPr="00355E6B" w:rsidRDefault="005E25CE" w:rsidP="00DE6A20">
      <w:pPr>
        <w:numPr>
          <w:ilvl w:val="1"/>
          <w:numId w:val="75"/>
        </w:numPr>
        <w:rPr>
          <w:ins w:id="1631" w:author="Dunn, Julia (NIH/NIMH) [F]" w:date="2020-04-07T18:06:00Z"/>
          <w:rFonts w:ascii="Arial" w:eastAsia="Arial" w:hAnsi="Arial" w:cs="Arial"/>
          <w:sz w:val="22"/>
          <w:szCs w:val="22"/>
        </w:rPr>
        <w:pPrChange w:id="1632" w:author="Dunn, Julia (NIH/NIMH) [F]" w:date="2020-04-09T16:54:00Z">
          <w:pPr>
            <w:numPr>
              <w:ilvl w:val="1"/>
              <w:numId w:val="10"/>
            </w:numPr>
            <w:ind w:left="1440" w:hanging="360"/>
          </w:pPr>
        </w:pPrChange>
      </w:pPr>
      <w:ins w:id="1633" w:author="Dunn, Julia (NIH/NIMH) [F]" w:date="2020-04-07T18:06:00Z">
        <w:r w:rsidRPr="00355E6B">
          <w:rPr>
            <w:rFonts w:ascii="Arial" w:eastAsia="Arial" w:hAnsi="Arial" w:cs="Arial"/>
            <w:sz w:val="22"/>
            <w:szCs w:val="22"/>
          </w:rPr>
          <w:t>Once a day</w:t>
        </w:r>
      </w:ins>
    </w:p>
    <w:p w14:paraId="3FF0CD13" w14:textId="77777777" w:rsidR="005E25CE" w:rsidRPr="00355E6B" w:rsidRDefault="005E25CE" w:rsidP="00DE6A20">
      <w:pPr>
        <w:numPr>
          <w:ilvl w:val="1"/>
          <w:numId w:val="75"/>
        </w:numPr>
        <w:rPr>
          <w:ins w:id="1634" w:author="Dunn, Julia (NIH/NIMH) [F]" w:date="2020-04-07T18:06:00Z"/>
          <w:rFonts w:ascii="Arial" w:eastAsia="Arial" w:hAnsi="Arial" w:cs="Arial"/>
          <w:sz w:val="22"/>
          <w:szCs w:val="22"/>
        </w:rPr>
        <w:pPrChange w:id="1635" w:author="Dunn, Julia (NIH/NIMH) [F]" w:date="2020-04-09T16:54:00Z">
          <w:pPr>
            <w:numPr>
              <w:ilvl w:val="1"/>
              <w:numId w:val="10"/>
            </w:numPr>
            <w:ind w:left="1440" w:hanging="360"/>
          </w:pPr>
        </w:pPrChange>
      </w:pPr>
      <w:ins w:id="1636" w:author="Dunn, Julia (NIH/NIMH) [F]" w:date="2020-04-07T18:06:00Z">
        <w:r w:rsidRPr="00355E6B">
          <w:rPr>
            <w:rFonts w:ascii="Arial" w:eastAsia="Arial" w:hAnsi="Arial" w:cs="Arial"/>
            <w:sz w:val="22"/>
            <w:szCs w:val="22"/>
          </w:rPr>
          <w:t>More than once a day</w:t>
        </w:r>
      </w:ins>
    </w:p>
    <w:p w14:paraId="6D5B6B06" w14:textId="321B80F1" w:rsidR="001C0452" w:rsidDel="005E25CE" w:rsidRDefault="001C0452">
      <w:pPr>
        <w:pStyle w:val="Heading2"/>
        <w:rPr>
          <w:del w:id="1637" w:author="Dunn, Julia (NIH/NIMH) [F]" w:date="2020-04-06T17:37:00Z"/>
          <w:rFonts w:eastAsia="Arial" w:cs="Arial"/>
          <w:sz w:val="22"/>
          <w:szCs w:val="22"/>
        </w:rPr>
      </w:pPr>
      <w:del w:id="1638" w:author="Dunn, Julia (NIH/NIMH) [F]" w:date="2020-04-06T17:37:00Z">
        <w:r w:rsidRPr="7213FF42" w:rsidDel="001976D2">
          <w:rPr>
            <w:rFonts w:eastAsia="Arial" w:cs="Arial"/>
            <w:sz w:val="22"/>
            <w:szCs w:val="22"/>
          </w:rPr>
          <w:delText>Not at all</w:delText>
        </w:r>
      </w:del>
    </w:p>
    <w:p w14:paraId="642E61F5" w14:textId="77777777" w:rsidR="005E25CE" w:rsidRPr="005E25CE" w:rsidRDefault="005E25CE">
      <w:pPr>
        <w:rPr>
          <w:ins w:id="1639" w:author="Dunn, Julia (NIH/NIMH) [F]" w:date="2020-04-07T18:06:00Z"/>
          <w:rFonts w:ascii="Calibri" w:eastAsia="Calibri" w:hAnsi="Calibri" w:cs="Calibri"/>
          <w:rPrChange w:id="1640" w:author="Dunn, Julia (NIH/NIMH) [F]" w:date="2020-04-07T18:06:00Z">
            <w:rPr>
              <w:ins w:id="1641" w:author="Dunn, Julia (NIH/NIMH) [F]" w:date="2020-04-07T18:06:00Z"/>
              <w:rFonts w:ascii="Arial" w:eastAsia="Arial" w:hAnsi="Arial" w:cs="Arial"/>
              <w:sz w:val="22"/>
              <w:szCs w:val="22"/>
            </w:rPr>
          </w:rPrChange>
        </w:rPr>
        <w:pPrChange w:id="1642" w:author="Dunn, Julia (NIH/NIMH) [F]" w:date="2020-04-07T18:06:00Z">
          <w:pPr>
            <w:numPr>
              <w:ilvl w:val="1"/>
              <w:numId w:val="10"/>
            </w:numPr>
            <w:ind w:left="1440" w:hanging="360"/>
          </w:pPr>
        </w:pPrChange>
      </w:pPr>
    </w:p>
    <w:p w14:paraId="6725C920" w14:textId="73B20260" w:rsidR="001C0452" w:rsidDel="001976D2" w:rsidRDefault="001C0452" w:rsidP="00DC6D44">
      <w:pPr>
        <w:numPr>
          <w:ilvl w:val="1"/>
          <w:numId w:val="10"/>
        </w:numPr>
        <w:rPr>
          <w:del w:id="1643" w:author="Dunn, Julia (NIH/NIMH) [F]" w:date="2020-04-06T17:37:00Z"/>
          <w:rFonts w:ascii="Arial" w:eastAsia="Arial" w:hAnsi="Arial" w:cs="Arial"/>
          <w:sz w:val="22"/>
          <w:szCs w:val="22"/>
        </w:rPr>
      </w:pPr>
      <w:del w:id="1644" w:author="Dunn, Julia (NIH/NIMH) [F]" w:date="2020-04-06T17:37:00Z">
        <w:r w:rsidRPr="7213FF42" w:rsidDel="001976D2">
          <w:rPr>
            <w:rFonts w:ascii="Arial" w:eastAsia="Arial" w:hAnsi="Arial" w:cs="Arial"/>
            <w:sz w:val="22"/>
            <w:szCs w:val="22"/>
          </w:rPr>
          <w:delText>Rarely</w:delText>
        </w:r>
      </w:del>
    </w:p>
    <w:p w14:paraId="2FA1CBE2" w14:textId="4376EB15" w:rsidR="001C0452" w:rsidDel="001976D2" w:rsidRDefault="001C0452" w:rsidP="00DC6D44">
      <w:pPr>
        <w:numPr>
          <w:ilvl w:val="1"/>
          <w:numId w:val="10"/>
        </w:numPr>
        <w:rPr>
          <w:del w:id="1645" w:author="Dunn, Julia (NIH/NIMH) [F]" w:date="2020-04-06T17:37:00Z"/>
          <w:rFonts w:ascii="Arial" w:eastAsia="Arial" w:hAnsi="Arial" w:cs="Arial"/>
          <w:sz w:val="22"/>
          <w:szCs w:val="22"/>
        </w:rPr>
      </w:pPr>
      <w:del w:id="1646" w:author="Dunn, Julia (NIH/NIMH) [F]" w:date="2020-04-06T17:37:00Z">
        <w:r w:rsidRPr="7213FF42" w:rsidDel="001976D2">
          <w:rPr>
            <w:rFonts w:ascii="Arial" w:eastAsia="Arial" w:hAnsi="Arial" w:cs="Arial"/>
            <w:sz w:val="22"/>
            <w:szCs w:val="22"/>
          </w:rPr>
          <w:delText>Occasionally</w:delText>
        </w:r>
      </w:del>
    </w:p>
    <w:p w14:paraId="6D176F38" w14:textId="6AA87C1D" w:rsidR="001C0452" w:rsidDel="001976D2" w:rsidRDefault="001C0452" w:rsidP="00DC6D44">
      <w:pPr>
        <w:numPr>
          <w:ilvl w:val="1"/>
          <w:numId w:val="10"/>
        </w:numPr>
        <w:rPr>
          <w:del w:id="1647" w:author="Dunn, Julia (NIH/NIMH) [F]" w:date="2020-04-06T17:37:00Z"/>
          <w:rFonts w:ascii="Arial" w:eastAsia="Arial" w:hAnsi="Arial" w:cs="Arial"/>
          <w:sz w:val="22"/>
          <w:szCs w:val="22"/>
        </w:rPr>
      </w:pPr>
      <w:del w:id="1648" w:author="Dunn, Julia (NIH/NIMH) [F]" w:date="2020-04-06T17:37:00Z">
        <w:r w:rsidRPr="7213FF42" w:rsidDel="001976D2">
          <w:rPr>
            <w:rFonts w:ascii="Arial" w:eastAsia="Arial" w:hAnsi="Arial" w:cs="Arial"/>
            <w:sz w:val="22"/>
            <w:szCs w:val="22"/>
          </w:rPr>
          <w:delText>Often</w:delText>
        </w:r>
      </w:del>
    </w:p>
    <w:p w14:paraId="3C3DFD3E" w14:textId="27F9E83E" w:rsidR="001C0452" w:rsidDel="001976D2" w:rsidRDefault="001C0452" w:rsidP="001A11C5">
      <w:pPr>
        <w:numPr>
          <w:ilvl w:val="1"/>
          <w:numId w:val="10"/>
        </w:numPr>
        <w:spacing w:after="240"/>
        <w:rPr>
          <w:del w:id="1649" w:author="Dunn, Julia (NIH/NIMH) [F]" w:date="2020-04-06T17:37:00Z"/>
        </w:rPr>
      </w:pPr>
      <w:del w:id="1650" w:author="Dunn, Julia (NIH/NIMH) [F]" w:date="2020-04-06T17:37:00Z">
        <w:r w:rsidRPr="7213FF42" w:rsidDel="001976D2">
          <w:rPr>
            <w:rFonts w:ascii="Arial" w:eastAsia="Arial" w:hAnsi="Arial" w:cs="Arial"/>
            <w:sz w:val="22"/>
            <w:szCs w:val="22"/>
          </w:rPr>
          <w:delText>Regularly</w:delText>
        </w:r>
      </w:del>
    </w:p>
    <w:p w14:paraId="00000278" w14:textId="026372F6" w:rsidR="00067B04" w:rsidRPr="00FB3DD3" w:rsidRDefault="007C6F70">
      <w:pPr>
        <w:pStyle w:val="Heading2"/>
        <w:rPr>
          <w:b w:val="0"/>
          <w:sz w:val="28"/>
          <w:szCs w:val="28"/>
        </w:rPr>
      </w:pPr>
      <w:r w:rsidRPr="00FB3DD3">
        <w:rPr>
          <w:sz w:val="28"/>
          <w:szCs w:val="28"/>
        </w:rPr>
        <w:t>SUPPORTS</w:t>
      </w:r>
    </w:p>
    <w:p w14:paraId="00000279" w14:textId="77777777" w:rsidR="00067B04" w:rsidRDefault="00067B04"/>
    <w:p w14:paraId="0000027A" w14:textId="44464CB5" w:rsidR="00067B04" w:rsidRDefault="007C6F70" w:rsidP="00DE6A20">
      <w:pPr>
        <w:numPr>
          <w:ilvl w:val="0"/>
          <w:numId w:val="75"/>
        </w:numPr>
        <w:tabs>
          <w:tab w:val="clear" w:pos="720"/>
          <w:tab w:val="num" w:pos="810"/>
        </w:tabs>
        <w:rPr>
          <w:sz w:val="22"/>
          <w:szCs w:val="22"/>
        </w:rPr>
        <w:pPrChange w:id="1651" w:author="Dunn, Julia (NIH/NIMH) [F]" w:date="2020-04-09T16:56:00Z">
          <w:pPr>
            <w:numPr>
              <w:numId w:val="10"/>
            </w:numPr>
            <w:ind w:left="720" w:hanging="360"/>
          </w:pPr>
        </w:pPrChange>
      </w:pPr>
      <w:r w:rsidRPr="7213FF42">
        <w:rPr>
          <w:rFonts w:ascii="Arial" w:eastAsia="Arial" w:hAnsi="Arial" w:cs="Arial"/>
          <w:b/>
          <w:bCs/>
          <w:sz w:val="22"/>
          <w:szCs w:val="22"/>
        </w:rPr>
        <w:t xml:space="preserve">Which of the following supports for your child were in place before the Coronavirus/COVID-19 crisis </w:t>
      </w:r>
      <w:r w:rsidR="00FB3DD3" w:rsidRPr="7213FF42">
        <w:rPr>
          <w:rFonts w:ascii="Arial" w:eastAsia="Arial" w:hAnsi="Arial" w:cs="Arial"/>
          <w:b/>
          <w:bCs/>
          <w:sz w:val="22"/>
          <w:szCs w:val="22"/>
        </w:rPr>
        <w:t xml:space="preserve">in your area </w:t>
      </w:r>
      <w:r w:rsidRPr="7213FF42">
        <w:rPr>
          <w:rFonts w:ascii="Arial" w:eastAsia="Arial" w:hAnsi="Arial" w:cs="Arial"/>
          <w:b/>
          <w:bCs/>
          <w:sz w:val="22"/>
          <w:szCs w:val="22"/>
        </w:rPr>
        <w:t xml:space="preserve">and have been disrupted over the </w:t>
      </w:r>
      <w:r w:rsidRPr="7213FF42">
        <w:rPr>
          <w:rFonts w:ascii="Arial" w:eastAsia="Arial" w:hAnsi="Arial" w:cs="Arial"/>
          <w:b/>
          <w:bCs/>
          <w:sz w:val="22"/>
          <w:szCs w:val="22"/>
          <w:u w:val="single"/>
        </w:rPr>
        <w:t>PAST TWO WEEKS</w:t>
      </w:r>
      <w:r w:rsidRPr="7213FF42">
        <w:rPr>
          <w:rFonts w:ascii="Arial" w:eastAsia="Arial" w:hAnsi="Arial" w:cs="Arial"/>
          <w:b/>
          <w:bCs/>
          <w:sz w:val="22"/>
          <w:szCs w:val="22"/>
        </w:rPr>
        <w:t>?</w:t>
      </w:r>
      <w:r w:rsidR="00DA6B98" w:rsidRPr="7213FF42">
        <w:rPr>
          <w:rFonts w:ascii="Arial" w:eastAsia="Arial" w:hAnsi="Arial" w:cs="Arial"/>
          <w:b/>
          <w:bCs/>
          <w:sz w:val="22"/>
          <w:szCs w:val="22"/>
        </w:rPr>
        <w:t xml:space="preserve"> (check all that apply)</w:t>
      </w:r>
    </w:p>
    <w:p w14:paraId="0000027B" w14:textId="77777777" w:rsidR="00067B04" w:rsidRDefault="007C6F70" w:rsidP="00DE6A20">
      <w:pPr>
        <w:numPr>
          <w:ilvl w:val="1"/>
          <w:numId w:val="75"/>
        </w:numPr>
        <w:rPr>
          <w:rFonts w:ascii="Arial" w:eastAsia="Arial" w:hAnsi="Arial" w:cs="Arial"/>
          <w:sz w:val="22"/>
          <w:szCs w:val="22"/>
        </w:rPr>
        <w:pPrChange w:id="1652" w:author="Dunn, Julia (NIH/NIMH) [F]" w:date="2020-04-09T16:54:00Z">
          <w:pPr>
            <w:numPr>
              <w:ilvl w:val="1"/>
              <w:numId w:val="10"/>
            </w:numPr>
            <w:ind w:left="1440" w:hanging="360"/>
          </w:pPr>
        </w:pPrChange>
      </w:pPr>
      <w:r w:rsidRPr="7213FF42">
        <w:rPr>
          <w:rFonts w:ascii="Arial" w:eastAsia="Arial" w:hAnsi="Arial" w:cs="Arial"/>
          <w:sz w:val="22"/>
          <w:szCs w:val="22"/>
        </w:rPr>
        <w:t>Resource room</w:t>
      </w:r>
    </w:p>
    <w:p w14:paraId="0000027C" w14:textId="77777777" w:rsidR="00067B04" w:rsidRDefault="007C6F70" w:rsidP="00DE6A20">
      <w:pPr>
        <w:numPr>
          <w:ilvl w:val="1"/>
          <w:numId w:val="75"/>
        </w:numPr>
        <w:rPr>
          <w:rFonts w:ascii="Arial" w:eastAsia="Arial" w:hAnsi="Arial" w:cs="Arial"/>
          <w:sz w:val="22"/>
          <w:szCs w:val="22"/>
        </w:rPr>
        <w:pPrChange w:id="1653" w:author="Dunn, Julia (NIH/NIMH) [F]" w:date="2020-04-09T16:54:00Z">
          <w:pPr>
            <w:numPr>
              <w:ilvl w:val="1"/>
              <w:numId w:val="10"/>
            </w:numPr>
            <w:ind w:left="1440" w:hanging="360"/>
          </w:pPr>
        </w:pPrChange>
      </w:pPr>
      <w:r w:rsidRPr="7213FF42">
        <w:rPr>
          <w:rFonts w:ascii="Arial" w:eastAsia="Arial" w:hAnsi="Arial" w:cs="Arial"/>
          <w:sz w:val="22"/>
          <w:szCs w:val="22"/>
        </w:rPr>
        <w:t>Tutoring</w:t>
      </w:r>
    </w:p>
    <w:p w14:paraId="0000027D" w14:textId="77777777" w:rsidR="00067B04" w:rsidRDefault="007C6F70" w:rsidP="00DE6A20">
      <w:pPr>
        <w:numPr>
          <w:ilvl w:val="1"/>
          <w:numId w:val="75"/>
        </w:numPr>
        <w:rPr>
          <w:rFonts w:ascii="Arial" w:eastAsia="Arial" w:hAnsi="Arial" w:cs="Arial"/>
          <w:sz w:val="22"/>
          <w:szCs w:val="22"/>
        </w:rPr>
        <w:pPrChange w:id="1654" w:author="Dunn, Julia (NIH/NIMH) [F]" w:date="2020-04-09T16:54:00Z">
          <w:pPr>
            <w:numPr>
              <w:ilvl w:val="1"/>
              <w:numId w:val="10"/>
            </w:numPr>
            <w:ind w:left="1440" w:hanging="360"/>
          </w:pPr>
        </w:pPrChange>
      </w:pPr>
      <w:r w:rsidRPr="7213FF42">
        <w:rPr>
          <w:rFonts w:ascii="Arial" w:eastAsia="Arial" w:hAnsi="Arial" w:cs="Arial"/>
          <w:sz w:val="22"/>
          <w:szCs w:val="22"/>
        </w:rPr>
        <w:t>Mentoring programs</w:t>
      </w:r>
    </w:p>
    <w:p w14:paraId="0000027E" w14:textId="77777777" w:rsidR="00067B04" w:rsidRDefault="007C6F70" w:rsidP="00DE6A20">
      <w:pPr>
        <w:numPr>
          <w:ilvl w:val="1"/>
          <w:numId w:val="75"/>
        </w:numPr>
        <w:rPr>
          <w:rFonts w:ascii="Arial" w:eastAsia="Arial" w:hAnsi="Arial" w:cs="Arial"/>
          <w:sz w:val="22"/>
          <w:szCs w:val="22"/>
        </w:rPr>
        <w:pPrChange w:id="1655" w:author="Dunn, Julia (NIH/NIMH) [F]" w:date="2020-04-09T16:54:00Z">
          <w:pPr>
            <w:numPr>
              <w:ilvl w:val="1"/>
              <w:numId w:val="10"/>
            </w:numPr>
            <w:ind w:left="1440" w:hanging="360"/>
          </w:pPr>
        </w:pPrChange>
      </w:pPr>
      <w:r w:rsidRPr="7213FF42">
        <w:rPr>
          <w:rFonts w:ascii="Arial" w:eastAsia="Arial" w:hAnsi="Arial" w:cs="Arial"/>
          <w:sz w:val="22"/>
          <w:szCs w:val="22"/>
        </w:rPr>
        <w:t>After school activity programs</w:t>
      </w:r>
    </w:p>
    <w:p w14:paraId="0000027F" w14:textId="77777777" w:rsidR="00067B04" w:rsidRDefault="007C6F70" w:rsidP="00DE6A20">
      <w:pPr>
        <w:numPr>
          <w:ilvl w:val="1"/>
          <w:numId w:val="75"/>
        </w:numPr>
        <w:rPr>
          <w:rFonts w:ascii="Arial" w:eastAsia="Arial" w:hAnsi="Arial" w:cs="Arial"/>
          <w:sz w:val="22"/>
          <w:szCs w:val="22"/>
        </w:rPr>
        <w:pPrChange w:id="1656" w:author="Dunn, Julia (NIH/NIMH) [F]" w:date="2020-04-09T16:54:00Z">
          <w:pPr>
            <w:numPr>
              <w:ilvl w:val="1"/>
              <w:numId w:val="10"/>
            </w:numPr>
            <w:ind w:left="1440" w:hanging="360"/>
          </w:pPr>
        </w:pPrChange>
      </w:pPr>
      <w:r w:rsidRPr="7213FF42">
        <w:rPr>
          <w:rFonts w:ascii="Arial" w:eastAsia="Arial" w:hAnsi="Arial" w:cs="Arial"/>
          <w:sz w:val="22"/>
          <w:szCs w:val="22"/>
        </w:rPr>
        <w:t>Volunteer programs</w:t>
      </w:r>
    </w:p>
    <w:p w14:paraId="00000280" w14:textId="77777777" w:rsidR="00067B04" w:rsidRDefault="007C6F70" w:rsidP="00DE6A20">
      <w:pPr>
        <w:numPr>
          <w:ilvl w:val="1"/>
          <w:numId w:val="75"/>
        </w:numPr>
        <w:rPr>
          <w:rFonts w:ascii="Arial" w:eastAsia="Arial" w:hAnsi="Arial" w:cs="Arial"/>
          <w:sz w:val="22"/>
          <w:szCs w:val="22"/>
        </w:rPr>
        <w:pPrChange w:id="1657" w:author="Dunn, Julia (NIH/NIMH) [F]" w:date="2020-04-09T16:54:00Z">
          <w:pPr>
            <w:numPr>
              <w:ilvl w:val="1"/>
              <w:numId w:val="10"/>
            </w:numPr>
            <w:ind w:left="1440" w:hanging="360"/>
          </w:pPr>
        </w:pPrChange>
      </w:pPr>
      <w:r w:rsidRPr="7213FF42">
        <w:rPr>
          <w:rFonts w:ascii="Arial" w:eastAsia="Arial" w:hAnsi="Arial" w:cs="Arial"/>
          <w:sz w:val="22"/>
          <w:szCs w:val="22"/>
        </w:rPr>
        <w:t>Psychotherapy</w:t>
      </w:r>
    </w:p>
    <w:p w14:paraId="00000281" w14:textId="77777777" w:rsidR="00067B04" w:rsidRDefault="007C6F70" w:rsidP="00DE6A20">
      <w:pPr>
        <w:numPr>
          <w:ilvl w:val="1"/>
          <w:numId w:val="75"/>
        </w:numPr>
        <w:rPr>
          <w:rFonts w:ascii="Arial" w:eastAsia="Arial" w:hAnsi="Arial" w:cs="Arial"/>
          <w:sz w:val="22"/>
          <w:szCs w:val="22"/>
        </w:rPr>
        <w:pPrChange w:id="1658" w:author="Dunn, Julia (NIH/NIMH) [F]" w:date="2020-04-09T16:54:00Z">
          <w:pPr>
            <w:numPr>
              <w:ilvl w:val="1"/>
              <w:numId w:val="10"/>
            </w:numPr>
            <w:ind w:left="1440" w:hanging="360"/>
          </w:pPr>
        </w:pPrChange>
      </w:pPr>
      <w:r w:rsidRPr="7213FF42">
        <w:rPr>
          <w:rFonts w:ascii="Arial" w:eastAsia="Arial" w:hAnsi="Arial" w:cs="Arial"/>
          <w:sz w:val="22"/>
          <w:szCs w:val="22"/>
        </w:rPr>
        <w:t>Psychiatric care</w:t>
      </w:r>
    </w:p>
    <w:p w14:paraId="00000282" w14:textId="77777777" w:rsidR="00067B04" w:rsidRDefault="007C6F70" w:rsidP="00DE6A20">
      <w:pPr>
        <w:numPr>
          <w:ilvl w:val="1"/>
          <w:numId w:val="75"/>
        </w:numPr>
        <w:rPr>
          <w:rFonts w:ascii="Arial" w:eastAsia="Arial" w:hAnsi="Arial" w:cs="Arial"/>
          <w:sz w:val="22"/>
          <w:szCs w:val="22"/>
        </w:rPr>
        <w:pPrChange w:id="1659" w:author="Dunn, Julia (NIH/NIMH) [F]" w:date="2020-04-09T16:54:00Z">
          <w:pPr>
            <w:numPr>
              <w:ilvl w:val="1"/>
              <w:numId w:val="10"/>
            </w:numPr>
            <w:ind w:left="1440" w:hanging="360"/>
          </w:pPr>
        </w:pPrChange>
      </w:pPr>
      <w:r w:rsidRPr="7213FF42">
        <w:rPr>
          <w:rFonts w:ascii="Arial" w:eastAsia="Arial" w:hAnsi="Arial" w:cs="Arial"/>
          <w:sz w:val="22"/>
          <w:szCs w:val="22"/>
        </w:rPr>
        <w:t>Occupational therapy</w:t>
      </w:r>
    </w:p>
    <w:p w14:paraId="00000283" w14:textId="77777777" w:rsidR="00067B04" w:rsidRDefault="007C6F70" w:rsidP="00DE6A20">
      <w:pPr>
        <w:numPr>
          <w:ilvl w:val="1"/>
          <w:numId w:val="75"/>
        </w:numPr>
        <w:rPr>
          <w:rFonts w:ascii="Arial" w:eastAsia="Arial" w:hAnsi="Arial" w:cs="Arial"/>
          <w:sz w:val="22"/>
          <w:szCs w:val="22"/>
        </w:rPr>
        <w:pPrChange w:id="1660" w:author="Dunn, Julia (NIH/NIMH) [F]" w:date="2020-04-09T16:54:00Z">
          <w:pPr>
            <w:numPr>
              <w:ilvl w:val="1"/>
              <w:numId w:val="10"/>
            </w:numPr>
            <w:ind w:left="1440" w:hanging="360"/>
          </w:pPr>
        </w:pPrChange>
      </w:pPr>
      <w:r w:rsidRPr="7213FF42">
        <w:rPr>
          <w:rFonts w:ascii="Arial" w:eastAsia="Arial" w:hAnsi="Arial" w:cs="Arial"/>
          <w:sz w:val="22"/>
          <w:szCs w:val="22"/>
        </w:rPr>
        <w:t>Physical therapy</w:t>
      </w:r>
    </w:p>
    <w:p w14:paraId="00000284" w14:textId="77777777" w:rsidR="00067B04" w:rsidRDefault="007C6F70" w:rsidP="00DE6A20">
      <w:pPr>
        <w:numPr>
          <w:ilvl w:val="1"/>
          <w:numId w:val="75"/>
        </w:numPr>
        <w:rPr>
          <w:rFonts w:ascii="Arial" w:eastAsia="Arial" w:hAnsi="Arial" w:cs="Arial"/>
          <w:sz w:val="22"/>
          <w:szCs w:val="22"/>
        </w:rPr>
        <w:pPrChange w:id="1661" w:author="Dunn, Julia (NIH/NIMH) [F]" w:date="2020-04-09T16:54:00Z">
          <w:pPr>
            <w:numPr>
              <w:ilvl w:val="1"/>
              <w:numId w:val="10"/>
            </w:numPr>
            <w:ind w:left="1440" w:hanging="360"/>
          </w:pPr>
        </w:pPrChange>
      </w:pPr>
      <w:r w:rsidRPr="7213FF42">
        <w:rPr>
          <w:rFonts w:ascii="Arial" w:eastAsia="Arial" w:hAnsi="Arial" w:cs="Arial"/>
          <w:sz w:val="22"/>
          <w:szCs w:val="22"/>
        </w:rPr>
        <w:t>Speech/language therapy</w:t>
      </w:r>
    </w:p>
    <w:p w14:paraId="00000285" w14:textId="77777777" w:rsidR="00067B04" w:rsidRDefault="007C6F70" w:rsidP="00DE6A20">
      <w:pPr>
        <w:numPr>
          <w:ilvl w:val="1"/>
          <w:numId w:val="75"/>
        </w:numPr>
        <w:rPr>
          <w:rFonts w:ascii="Arial" w:eastAsia="Arial" w:hAnsi="Arial" w:cs="Arial"/>
          <w:sz w:val="22"/>
          <w:szCs w:val="22"/>
        </w:rPr>
        <w:pPrChange w:id="1662" w:author="Dunn, Julia (NIH/NIMH) [F]" w:date="2020-04-09T16:54:00Z">
          <w:pPr>
            <w:numPr>
              <w:ilvl w:val="1"/>
              <w:numId w:val="10"/>
            </w:numPr>
            <w:ind w:left="1440" w:hanging="360"/>
          </w:pPr>
        </w:pPrChange>
      </w:pPr>
      <w:r w:rsidRPr="7213FF42">
        <w:rPr>
          <w:rFonts w:ascii="Arial" w:eastAsia="Arial" w:hAnsi="Arial" w:cs="Arial"/>
          <w:sz w:val="22"/>
          <w:szCs w:val="22"/>
        </w:rPr>
        <w:t>Sporting activities</w:t>
      </w:r>
    </w:p>
    <w:p w14:paraId="00000286" w14:textId="77777777" w:rsidR="00067B04" w:rsidRDefault="007C6F70" w:rsidP="00DE6A20">
      <w:pPr>
        <w:numPr>
          <w:ilvl w:val="1"/>
          <w:numId w:val="75"/>
        </w:numPr>
        <w:rPr>
          <w:rFonts w:ascii="Arial" w:eastAsia="Arial" w:hAnsi="Arial" w:cs="Arial"/>
          <w:sz w:val="22"/>
          <w:szCs w:val="22"/>
        </w:rPr>
        <w:pPrChange w:id="1663" w:author="Dunn, Julia (NIH/NIMH) [F]" w:date="2020-04-09T16:54:00Z">
          <w:pPr>
            <w:numPr>
              <w:ilvl w:val="1"/>
              <w:numId w:val="10"/>
            </w:numPr>
            <w:ind w:left="1440" w:hanging="360"/>
          </w:pPr>
        </w:pPrChange>
      </w:pPr>
      <w:r w:rsidRPr="7213FF42">
        <w:rPr>
          <w:rFonts w:ascii="Arial" w:eastAsia="Arial" w:hAnsi="Arial" w:cs="Arial"/>
          <w:sz w:val="22"/>
          <w:szCs w:val="22"/>
        </w:rPr>
        <w:t>Medical care for chronic illnesses</w:t>
      </w:r>
    </w:p>
    <w:p w14:paraId="48692EEA" w14:textId="28926625" w:rsidR="002D02A9" w:rsidRDefault="007C6F70" w:rsidP="00DE6A20">
      <w:pPr>
        <w:numPr>
          <w:ilvl w:val="1"/>
          <w:numId w:val="75"/>
        </w:numPr>
        <w:rPr>
          <w:rFonts w:ascii="Arial" w:eastAsia="Arial" w:hAnsi="Arial" w:cs="Arial"/>
          <w:sz w:val="22"/>
          <w:szCs w:val="22"/>
        </w:rPr>
        <w:pPrChange w:id="1664" w:author="Dunn, Julia (NIH/NIMH) [F]" w:date="2020-04-09T16:54:00Z">
          <w:pPr>
            <w:numPr>
              <w:ilvl w:val="1"/>
              <w:numId w:val="10"/>
            </w:numPr>
            <w:ind w:left="1440" w:hanging="360"/>
          </w:pPr>
        </w:pPrChange>
      </w:pPr>
      <w:r w:rsidRPr="7213FF42">
        <w:rPr>
          <w:rFonts w:ascii="Arial" w:eastAsia="Arial" w:hAnsi="Arial" w:cs="Arial"/>
          <w:sz w:val="22"/>
          <w:szCs w:val="22"/>
        </w:rPr>
        <w:t>Other: Specify ______</w:t>
      </w:r>
    </w:p>
    <w:p w14:paraId="719EAFFC" w14:textId="77777777" w:rsidR="002D02A9" w:rsidDel="005E25CE" w:rsidRDefault="002D02A9">
      <w:pPr>
        <w:rPr>
          <w:del w:id="1665" w:author="Dunn, Julia (NIH/NIMH) [F]" w:date="2020-04-07T18:06:00Z"/>
          <w:rFonts w:ascii="Arial" w:eastAsia="Arial" w:hAnsi="Arial" w:cs="Arial"/>
          <w:sz w:val="22"/>
          <w:szCs w:val="22"/>
        </w:rPr>
      </w:pPr>
    </w:p>
    <w:p w14:paraId="534B3311" w14:textId="6270EDFC" w:rsidR="009376B8" w:rsidRDefault="009376B8">
      <w:pPr>
        <w:rPr>
          <w:rFonts w:ascii="Arial" w:eastAsiaTheme="majorEastAsia" w:hAnsi="Arial" w:cstheme="majorBidi"/>
          <w:b/>
          <w:sz w:val="26"/>
          <w:szCs w:val="26"/>
        </w:rPr>
      </w:pPr>
      <w:del w:id="1666" w:author="Dunn, Julia (NIH/NIMH) [F]" w:date="2020-04-07T18:06:00Z">
        <w:r w:rsidDel="005E25CE">
          <w:br w:type="page"/>
        </w:r>
      </w:del>
    </w:p>
    <w:p w14:paraId="0000028A" w14:textId="53A74692"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9" w:author="Dunn, Julia (NIH/NIMH) [F]" w:date="2020-04-06T16:58:00Z" w:initials="DJ([">
    <w:p w14:paraId="4371DB70" w14:textId="7B98EE76" w:rsidR="008D2E3B" w:rsidRDefault="008D2E3B">
      <w:pPr>
        <w:pStyle w:val="CommentText"/>
      </w:pPr>
      <w:r>
        <w:rPr>
          <w:rStyle w:val="CommentReference"/>
        </w:rPr>
        <w:annotationRef/>
      </w:r>
      <w:r>
        <w:t>Has to be adapted in the youth form as well.</w:t>
      </w:r>
    </w:p>
  </w:comment>
  <w:comment w:id="801" w:author="Foote, Beth (NIH/NIMH) [F]" w:date="2020-04-09T15:39:00Z" w:initials="FB([">
    <w:p w14:paraId="59C03D0E" w14:textId="5DF2E633" w:rsidR="00D00566" w:rsidRDefault="00D00566">
      <w:pPr>
        <w:pStyle w:val="CommentText"/>
      </w:pPr>
      <w:r>
        <w:rPr>
          <w:rStyle w:val="CommentReference"/>
        </w:rPr>
        <w:annotationRef/>
      </w:r>
      <w:r>
        <w:t>On redcap says how much had your child but it should be changed to what is written here</w:t>
      </w:r>
    </w:p>
  </w:comment>
  <w:comment w:id="962" w:author="Foote, Beth (NIH/NIMH) [F]" w:date="2020-04-09T15:43:00Z" w:initials="FB([">
    <w:p w14:paraId="1FBEE059" w14:textId="78B1757E" w:rsidR="00516998" w:rsidRDefault="00516998">
      <w:pPr>
        <w:pStyle w:val="CommentText"/>
      </w:pPr>
      <w:r>
        <w:rPr>
          <w:rStyle w:val="CommentReference"/>
        </w:rPr>
        <w:annotationRef/>
      </w:r>
    </w:p>
  </w:comment>
  <w:comment w:id="963" w:author="Foote, Beth (NIH/NIMH) [F]" w:date="2020-04-09T15:43:00Z" w:initials="FB([">
    <w:p w14:paraId="4397FA7F" w14:textId="5CF709A3" w:rsidR="00516998" w:rsidRDefault="00516998">
      <w:pPr>
        <w:pStyle w:val="CommentText"/>
      </w:pPr>
      <w:r>
        <w:rPr>
          <w:rStyle w:val="CommentReference"/>
        </w:rPr>
        <w:annotationRef/>
      </w:r>
      <w:r>
        <w:t>Need to add products</w:t>
      </w:r>
      <w:r w:rsidR="00F67FE0">
        <w:t xml:space="preserve"> to this on redcap</w:t>
      </w:r>
    </w:p>
  </w:comment>
  <w:comment w:id="1186" w:author="Dunn, Julia (NIH/NIMH) [F]" w:date="2020-04-06T16:58:00Z" w:initials="DJ([">
    <w:p w14:paraId="4BD449AE" w14:textId="77777777" w:rsidR="00CD14E8" w:rsidRDefault="00CD14E8" w:rsidP="00CD14E8">
      <w:pPr>
        <w:pStyle w:val="CommentText"/>
      </w:pPr>
      <w:r>
        <w:rPr>
          <w:rStyle w:val="CommentReference"/>
        </w:rPr>
        <w:annotationRef/>
      </w:r>
      <w:r>
        <w:t>Has to be adapted in the youth form as well.</w:t>
      </w:r>
    </w:p>
  </w:comment>
  <w:comment w:id="1302" w:author="Foote, Beth (NIH/NIMH) [F]" w:date="2020-04-09T15:39:00Z" w:initials="FB([">
    <w:p w14:paraId="23D91135" w14:textId="77777777" w:rsidR="00E337E1" w:rsidRDefault="00E337E1" w:rsidP="00E337E1">
      <w:pPr>
        <w:pStyle w:val="CommentText"/>
      </w:pPr>
      <w:r>
        <w:rPr>
          <w:rStyle w:val="CommentReference"/>
        </w:rPr>
        <w:annotationRef/>
      </w:r>
      <w:r>
        <w:t>On redcap says how much had your child but it should be changed to what is written here</w:t>
      </w:r>
    </w:p>
  </w:comment>
  <w:comment w:id="1303" w:author="Foote, Beth (NIH/NIMH) [F]" w:date="2020-04-09T15:49:00Z" w:initials="FB([">
    <w:p w14:paraId="5975ED61" w14:textId="09C7382F" w:rsidR="00E337E1" w:rsidRDefault="00E337E1">
      <w:pPr>
        <w:pStyle w:val="CommentText"/>
      </w:pPr>
      <w:r>
        <w:rPr>
          <w:rStyle w:val="CommentReference"/>
        </w:rPr>
        <w:annotationRef/>
      </w:r>
      <w:r>
        <w:t>Redcap needs to be changed to this</w:t>
      </w:r>
    </w:p>
  </w:comment>
  <w:comment w:id="1315" w:author="Foote, Beth (NIH/NIMH) [F]" w:date="2020-04-09T15:51:00Z" w:initials="FB([">
    <w:p w14:paraId="2754DC20" w14:textId="7D8D7463" w:rsidR="00C154BD" w:rsidRDefault="00C154BD">
      <w:pPr>
        <w:pStyle w:val="CommentText"/>
      </w:pPr>
      <w:r>
        <w:rPr>
          <w:rStyle w:val="CommentReference"/>
        </w:rPr>
        <w:annotationRef/>
      </w:r>
    </w:p>
  </w:comment>
  <w:comment w:id="1316" w:author="Foote, Beth (NIH/NIMH) [F]" w:date="2020-04-09T15:51:00Z" w:initials="FB([">
    <w:p w14:paraId="36B70615" w14:textId="0449A51E" w:rsidR="00C154BD" w:rsidRDefault="00C154BD">
      <w:pPr>
        <w:pStyle w:val="CommentText"/>
      </w:pPr>
      <w:r>
        <w:rPr>
          <w:rStyle w:val="CommentReference"/>
        </w:rPr>
        <w:annotationRef/>
      </w:r>
      <w:r>
        <w:t>This needs to be changed in reccap</w:t>
      </w:r>
    </w:p>
  </w:comment>
  <w:comment w:id="1319" w:author="Foote, Beth (NIH/NIMH) [F]" w:date="2020-04-09T15:51:00Z" w:initials="FB([">
    <w:p w14:paraId="09E7E8B4" w14:textId="29F34033" w:rsidR="00B25977" w:rsidRDefault="00B25977">
      <w:pPr>
        <w:pStyle w:val="CommentText"/>
      </w:pPr>
      <w:r>
        <w:rPr>
          <w:rStyle w:val="CommentReference"/>
        </w:rPr>
        <w:annotationRef/>
      </w:r>
      <w:r>
        <w:t>This needs to be changed in redcap</w:t>
      </w:r>
    </w:p>
  </w:comment>
  <w:comment w:id="1332" w:author="Foote, Beth (NIH/NIMH) [F]" w:date="2020-04-09T15:53:00Z" w:initials="FB([">
    <w:p w14:paraId="73E6A987" w14:textId="55DB7A89" w:rsidR="004A682B" w:rsidRDefault="004A682B">
      <w:pPr>
        <w:pStyle w:val="CommentText"/>
      </w:pPr>
      <w:r>
        <w:rPr>
          <w:rStyle w:val="CommentReference"/>
        </w:rPr>
        <w:annotationRef/>
      </w:r>
      <w:r>
        <w:t>Needs to be changed in redcap</w:t>
      </w:r>
    </w:p>
  </w:comment>
  <w:comment w:id="1443" w:author="Foote, Beth (NIH/NIMH) [F]" w:date="2020-04-09T15:56:00Z" w:initials="FB([">
    <w:p w14:paraId="42492DF5" w14:textId="39B842ED" w:rsidR="00BA0BEF" w:rsidRDefault="00BA0BEF">
      <w:pPr>
        <w:pStyle w:val="CommentText"/>
      </w:pPr>
      <w:r>
        <w:rPr>
          <w:rStyle w:val="CommentReference"/>
        </w:rPr>
        <w:annotationRef/>
      </w:r>
      <w:r>
        <w:t>Needs to be added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1DB70" w15:done="0"/>
  <w15:commentEx w15:paraId="59C03D0E" w15:done="0"/>
  <w15:commentEx w15:paraId="1FBEE059" w15:done="0"/>
  <w15:commentEx w15:paraId="4397FA7F" w15:paraIdParent="1FBEE059" w15:done="0"/>
  <w15:commentEx w15:paraId="4BD449AE" w15:done="0"/>
  <w15:commentEx w15:paraId="23D91135" w15:done="0"/>
  <w15:commentEx w15:paraId="5975ED61" w15:done="0"/>
  <w15:commentEx w15:paraId="2754DC20" w15:done="0"/>
  <w15:commentEx w15:paraId="36B70615" w15:paraIdParent="2754DC20" w15:done="0"/>
  <w15:commentEx w15:paraId="09E7E8B4" w15:done="0"/>
  <w15:commentEx w15:paraId="73E6A987" w15:done="0"/>
  <w15:commentEx w15:paraId="42492D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1DB70" w16cid:durableId="2235DE25"/>
  <w16cid:commentId w16cid:paraId="59C03D0E" w16cid:durableId="2239C03C"/>
  <w16cid:commentId w16cid:paraId="1FBEE059" w16cid:durableId="2239C12A"/>
  <w16cid:commentId w16cid:paraId="4397FA7F" w16cid:durableId="2239C12D"/>
  <w16cid:commentId w16cid:paraId="4BD449AE" w16cid:durableId="2235E711"/>
  <w16cid:commentId w16cid:paraId="23D91135" w16cid:durableId="2239C27A"/>
  <w16cid:commentId w16cid:paraId="5975ED61" w16cid:durableId="2239C27E"/>
  <w16cid:commentId w16cid:paraId="2754DC20" w16cid:durableId="2239C2EE"/>
  <w16cid:commentId w16cid:paraId="36B70615" w16cid:durableId="2239C2F1"/>
  <w16cid:commentId w16cid:paraId="09E7E8B4" w16cid:durableId="2239C31E"/>
  <w16cid:commentId w16cid:paraId="73E6A987" w16cid:durableId="2239C391"/>
  <w16cid:commentId w16cid:paraId="42492DF5" w16cid:durableId="2239C4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7847F" w14:textId="77777777" w:rsidR="008100E8" w:rsidRDefault="008100E8">
      <w:r>
        <w:separator/>
      </w:r>
    </w:p>
  </w:endnote>
  <w:endnote w:type="continuationSeparator" w:id="0">
    <w:p w14:paraId="3D469A2E" w14:textId="77777777" w:rsidR="008100E8" w:rsidRDefault="008100E8">
      <w:r>
        <w:continuationSeparator/>
      </w:r>
    </w:p>
  </w:endnote>
  <w:endnote w:type="continuationNotice" w:id="1">
    <w:p w14:paraId="013887AF" w14:textId="77777777" w:rsidR="008100E8" w:rsidRDefault="00810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BF937" w14:textId="77777777" w:rsidR="008100E8" w:rsidRDefault="008100E8">
      <w:r>
        <w:separator/>
      </w:r>
    </w:p>
  </w:footnote>
  <w:footnote w:type="continuationSeparator" w:id="0">
    <w:p w14:paraId="626E6B94" w14:textId="77777777" w:rsidR="008100E8" w:rsidRDefault="008100E8">
      <w:r>
        <w:continuationSeparator/>
      </w:r>
    </w:p>
  </w:footnote>
  <w:footnote w:type="continuationNotice" w:id="1">
    <w:p w14:paraId="5022113E" w14:textId="77777777" w:rsidR="008100E8" w:rsidRDefault="00810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5" w14:textId="4FE7D19C"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ins w:id="1667" w:author="Dunn, Julia (NIH/NIMH) [F]" w:date="2020-04-06T17:27:00Z">
      <w:r w:rsidR="00A31D96">
        <w:rPr>
          <w:rFonts w:ascii="Arial" w:eastAsia="Arial" w:hAnsi="Arial" w:cs="Arial"/>
          <w:color w:val="0000FF"/>
          <w:sz w:val="22"/>
          <w:szCs w:val="22"/>
        </w:rPr>
        <w:t>3</w:t>
      </w:r>
    </w:ins>
    <w:del w:id="1668" w:author="Dunn, Julia (NIH/NIMH) [F]" w:date="2020-04-06T17:27:00Z">
      <w:r w:rsidR="00E63682" w:rsidDel="00A31D96">
        <w:rPr>
          <w:rFonts w:ascii="Arial" w:eastAsia="Arial" w:hAnsi="Arial" w:cs="Arial"/>
          <w:color w:val="0000FF"/>
          <w:sz w:val="22"/>
          <w:szCs w:val="22"/>
        </w:rPr>
        <w:delText>2</w:delText>
      </w:r>
    </w:del>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4F28"/>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172630"/>
    <w:multiLevelType w:val="multilevel"/>
    <w:tmpl w:val="0654485C"/>
    <w:lvl w:ilvl="0">
      <w:start w:val="1"/>
      <w:numFmt w:val="decimal"/>
      <w:lvlText w:val="%1)"/>
      <w:lvlJc w:val="left"/>
      <w:pPr>
        <w:ind w:left="360" w:hanging="360"/>
      </w:pPr>
      <w:rPr>
        <w:rFonts w:ascii="Arial" w:hAnsi="Arial" w:cs="Arial"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6"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7" w15:restartNumberingAfterBreak="0">
    <w:nsid w:val="0A103830"/>
    <w:multiLevelType w:val="multilevel"/>
    <w:tmpl w:val="C86448CA"/>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0CE302F0"/>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1"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51C78E5"/>
    <w:multiLevelType w:val="multilevel"/>
    <w:tmpl w:val="5FFCA11A"/>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18E657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136687"/>
    <w:multiLevelType w:val="hybridMultilevel"/>
    <w:tmpl w:val="321E1F7C"/>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793926"/>
    <w:multiLevelType w:val="multilevel"/>
    <w:tmpl w:val="69F422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BD863CB"/>
    <w:multiLevelType w:val="multilevel"/>
    <w:tmpl w:val="39AA9E8C"/>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823D27"/>
    <w:multiLevelType w:val="multilevel"/>
    <w:tmpl w:val="84B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F0D7690"/>
    <w:multiLevelType w:val="multilevel"/>
    <w:tmpl w:val="A6C2E7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20AC10EB"/>
    <w:multiLevelType w:val="multilevel"/>
    <w:tmpl w:val="85B4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D35CFA"/>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904F31"/>
    <w:multiLevelType w:val="hybridMultilevel"/>
    <w:tmpl w:val="B3E4B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7"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901A7B"/>
    <w:multiLevelType w:val="multilevel"/>
    <w:tmpl w:val="4C469D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1D5640B"/>
    <w:multiLevelType w:val="multilevel"/>
    <w:tmpl w:val="99C6BF54"/>
    <w:lvl w:ilvl="0">
      <w:start w:val="1"/>
      <w:numFmt w:val="decimal"/>
      <w:lvlText w:val="%1."/>
      <w:lvlJc w:val="left"/>
      <w:pPr>
        <w:ind w:left="720" w:hanging="360"/>
      </w:pPr>
      <w:rPr>
        <w:rFonts w:ascii="Arial" w:hAnsi="Arial" w:cs="Arial" w:hint="default"/>
        <w:b/>
      </w:rPr>
    </w:lvl>
    <w:lvl w:ilvl="1">
      <w:start w:val="1"/>
      <w:numFmt w:val="decimal"/>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7771C69"/>
    <w:multiLevelType w:val="multilevel"/>
    <w:tmpl w:val="60C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418A1F95"/>
    <w:multiLevelType w:val="multilevel"/>
    <w:tmpl w:val="85580F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3056A30"/>
    <w:multiLevelType w:val="multilevel"/>
    <w:tmpl w:val="E0721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5B62D52"/>
    <w:multiLevelType w:val="multilevel"/>
    <w:tmpl w:val="98AEB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48D60FF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EC05464"/>
    <w:multiLevelType w:val="multilevel"/>
    <w:tmpl w:val="A6127F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52072D84"/>
    <w:multiLevelType w:val="multilevel"/>
    <w:tmpl w:val="BC36D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473D38"/>
    <w:multiLevelType w:val="multilevel"/>
    <w:tmpl w:val="9D5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15:restartNumberingAfterBreak="0">
    <w:nsid w:val="577E5854"/>
    <w:multiLevelType w:val="multilevel"/>
    <w:tmpl w:val="9160B7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D30721"/>
    <w:multiLevelType w:val="multilevel"/>
    <w:tmpl w:val="6D7C988E"/>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5AB46D32"/>
    <w:multiLevelType w:val="multilevel"/>
    <w:tmpl w:val="DD408C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E73240F"/>
    <w:multiLevelType w:val="multilevel"/>
    <w:tmpl w:val="685290E4"/>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0"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5AC4172"/>
    <w:multiLevelType w:val="multilevel"/>
    <w:tmpl w:val="36106328"/>
    <w:lvl w:ilvl="0">
      <w:start w:val="11"/>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253365"/>
    <w:multiLevelType w:val="multilevel"/>
    <w:tmpl w:val="C8A060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15:restartNumberingAfterBreak="0">
    <w:nsid w:val="6A1D224D"/>
    <w:multiLevelType w:val="multilevel"/>
    <w:tmpl w:val="3EE8C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FDD47E4"/>
    <w:multiLevelType w:val="hybridMultilevel"/>
    <w:tmpl w:val="72C0970C"/>
    <w:lvl w:ilvl="0" w:tplc="0C78946E">
      <w:start w:val="1"/>
      <w:numFmt w:val="lowerLetter"/>
      <w:lvlText w:val="%1."/>
      <w:lvlJc w:val="left"/>
      <w:pPr>
        <w:ind w:left="720" w:hanging="360"/>
      </w:pPr>
    </w:lvl>
    <w:lvl w:ilvl="1" w:tplc="E1448518">
      <w:start w:val="1"/>
      <w:numFmt w:val="lowerLetter"/>
      <w:lvlText w:val="%2."/>
      <w:lvlJc w:val="left"/>
      <w:pPr>
        <w:ind w:left="1440" w:hanging="360"/>
      </w:pPr>
    </w:lvl>
    <w:lvl w:ilvl="2" w:tplc="84D0ADA4">
      <w:start w:val="1"/>
      <w:numFmt w:val="lowerRoman"/>
      <w:lvlText w:val="%3."/>
      <w:lvlJc w:val="right"/>
      <w:pPr>
        <w:ind w:left="2160" w:hanging="180"/>
      </w:pPr>
    </w:lvl>
    <w:lvl w:ilvl="3" w:tplc="FE2440DA">
      <w:start w:val="1"/>
      <w:numFmt w:val="decimal"/>
      <w:lvlText w:val="%4."/>
      <w:lvlJc w:val="left"/>
      <w:pPr>
        <w:ind w:left="2880" w:hanging="360"/>
      </w:pPr>
    </w:lvl>
    <w:lvl w:ilvl="4" w:tplc="4662A93A">
      <w:start w:val="1"/>
      <w:numFmt w:val="lowerLetter"/>
      <w:lvlText w:val="%5."/>
      <w:lvlJc w:val="left"/>
      <w:pPr>
        <w:ind w:left="3600" w:hanging="360"/>
      </w:pPr>
    </w:lvl>
    <w:lvl w:ilvl="5" w:tplc="B6BCE97C">
      <w:start w:val="1"/>
      <w:numFmt w:val="lowerRoman"/>
      <w:lvlText w:val="%6."/>
      <w:lvlJc w:val="right"/>
      <w:pPr>
        <w:ind w:left="4320" w:hanging="180"/>
      </w:pPr>
    </w:lvl>
    <w:lvl w:ilvl="6" w:tplc="DD4AEFB6">
      <w:start w:val="1"/>
      <w:numFmt w:val="decimal"/>
      <w:lvlText w:val="%7."/>
      <w:lvlJc w:val="left"/>
      <w:pPr>
        <w:ind w:left="5040" w:hanging="360"/>
      </w:pPr>
    </w:lvl>
    <w:lvl w:ilvl="7" w:tplc="97563C0A">
      <w:start w:val="1"/>
      <w:numFmt w:val="lowerLetter"/>
      <w:lvlText w:val="%8."/>
      <w:lvlJc w:val="left"/>
      <w:pPr>
        <w:ind w:left="5760" w:hanging="360"/>
      </w:pPr>
    </w:lvl>
    <w:lvl w:ilvl="8" w:tplc="C1FA4D00">
      <w:start w:val="1"/>
      <w:numFmt w:val="lowerRoman"/>
      <w:lvlText w:val="%9."/>
      <w:lvlJc w:val="right"/>
      <w:pPr>
        <w:ind w:left="6480" w:hanging="180"/>
      </w:pPr>
    </w:lvl>
  </w:abstractNum>
  <w:abstractNum w:abstractNumId="69"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1" w15:restartNumberingAfterBreak="0">
    <w:nsid w:val="752A1AA7"/>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F1727E"/>
    <w:multiLevelType w:val="multilevel"/>
    <w:tmpl w:val="4FAC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74"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5"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6" w15:restartNumberingAfterBreak="0">
    <w:nsid w:val="7BF546D5"/>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68"/>
  </w:num>
  <w:num w:numId="3">
    <w:abstractNumId w:val="4"/>
  </w:num>
  <w:num w:numId="4">
    <w:abstractNumId w:val="77"/>
  </w:num>
  <w:num w:numId="5">
    <w:abstractNumId w:val="29"/>
  </w:num>
  <w:num w:numId="6">
    <w:abstractNumId w:val="75"/>
  </w:num>
  <w:num w:numId="7">
    <w:abstractNumId w:val="11"/>
  </w:num>
  <w:num w:numId="8">
    <w:abstractNumId w:val="33"/>
  </w:num>
  <w:num w:numId="9">
    <w:abstractNumId w:val="36"/>
  </w:num>
  <w:num w:numId="10">
    <w:abstractNumId w:val="41"/>
  </w:num>
  <w:num w:numId="11">
    <w:abstractNumId w:val="13"/>
  </w:num>
  <w:num w:numId="12">
    <w:abstractNumId w:val="44"/>
  </w:num>
  <w:num w:numId="13">
    <w:abstractNumId w:val="48"/>
  </w:num>
  <w:num w:numId="14">
    <w:abstractNumId w:val="64"/>
  </w:num>
  <w:num w:numId="15">
    <w:abstractNumId w:val="14"/>
  </w:num>
  <w:num w:numId="16">
    <w:abstractNumId w:val="7"/>
  </w:num>
  <w:num w:numId="17">
    <w:abstractNumId w:val="51"/>
  </w:num>
  <w:num w:numId="18">
    <w:abstractNumId w:val="22"/>
  </w:num>
  <w:num w:numId="19">
    <w:abstractNumId w:val="35"/>
  </w:num>
  <w:num w:numId="20">
    <w:abstractNumId w:val="74"/>
  </w:num>
  <w:num w:numId="21">
    <w:abstractNumId w:val="66"/>
  </w:num>
  <w:num w:numId="22">
    <w:abstractNumId w:val="8"/>
  </w:num>
  <w:num w:numId="23">
    <w:abstractNumId w:val="54"/>
  </w:num>
  <w:num w:numId="24">
    <w:abstractNumId w:val="59"/>
  </w:num>
  <w:num w:numId="25">
    <w:abstractNumId w:val="39"/>
  </w:num>
  <w:num w:numId="26">
    <w:abstractNumId w:val="32"/>
  </w:num>
  <w:num w:numId="27">
    <w:abstractNumId w:val="45"/>
  </w:num>
  <w:num w:numId="28">
    <w:abstractNumId w:val="30"/>
  </w:num>
  <w:num w:numId="29">
    <w:abstractNumId w:val="56"/>
  </w:num>
  <w:num w:numId="30">
    <w:abstractNumId w:val="3"/>
  </w:num>
  <w:num w:numId="31">
    <w:abstractNumId w:val="42"/>
  </w:num>
  <w:num w:numId="32">
    <w:abstractNumId w:val="27"/>
  </w:num>
  <w:num w:numId="33">
    <w:abstractNumId w:val="58"/>
  </w:num>
  <w:num w:numId="34">
    <w:abstractNumId w:val="73"/>
  </w:num>
  <w:num w:numId="35">
    <w:abstractNumId w:val="26"/>
  </w:num>
  <w:num w:numId="36">
    <w:abstractNumId w:val="2"/>
  </w:num>
  <w:num w:numId="37">
    <w:abstractNumId w:val="25"/>
  </w:num>
  <w:num w:numId="38">
    <w:abstractNumId w:val="5"/>
  </w:num>
  <w:num w:numId="39">
    <w:abstractNumId w:val="70"/>
  </w:num>
  <w:num w:numId="40">
    <w:abstractNumId w:val="12"/>
  </w:num>
  <w:num w:numId="41">
    <w:abstractNumId w:val="78"/>
  </w:num>
  <w:num w:numId="42">
    <w:abstractNumId w:val="31"/>
  </w:num>
  <w:num w:numId="43">
    <w:abstractNumId w:val="16"/>
  </w:num>
  <w:num w:numId="44">
    <w:abstractNumId w:val="46"/>
  </w:num>
  <w:num w:numId="45">
    <w:abstractNumId w:val="9"/>
  </w:num>
  <w:num w:numId="46">
    <w:abstractNumId w:val="76"/>
  </w:num>
  <w:num w:numId="47">
    <w:abstractNumId w:val="71"/>
  </w:num>
  <w:num w:numId="48">
    <w:abstractNumId w:val="62"/>
  </w:num>
  <w:num w:numId="49">
    <w:abstractNumId w:val="38"/>
  </w:num>
  <w:num w:numId="50">
    <w:abstractNumId w:val="34"/>
  </w:num>
  <w:num w:numId="51">
    <w:abstractNumId w:val="72"/>
  </w:num>
  <w:num w:numId="52">
    <w:abstractNumId w:val="47"/>
  </w:num>
  <w:num w:numId="53">
    <w:abstractNumId w:val="49"/>
  </w:num>
  <w:num w:numId="54">
    <w:abstractNumId w:val="19"/>
  </w:num>
  <w:num w:numId="55">
    <w:abstractNumId w:val="37"/>
  </w:num>
  <w:num w:numId="56">
    <w:abstractNumId w:val="21"/>
  </w:num>
  <w:num w:numId="57">
    <w:abstractNumId w:val="52"/>
  </w:num>
  <w:num w:numId="58">
    <w:abstractNumId w:val="28"/>
  </w:num>
  <w:num w:numId="59">
    <w:abstractNumId w:val="50"/>
  </w:num>
  <w:num w:numId="60">
    <w:abstractNumId w:val="65"/>
  </w:num>
  <w:num w:numId="61">
    <w:abstractNumId w:val="40"/>
  </w:num>
  <w:num w:numId="62">
    <w:abstractNumId w:val="23"/>
  </w:num>
  <w:num w:numId="63">
    <w:abstractNumId w:val="17"/>
  </w:num>
  <w:num w:numId="64">
    <w:abstractNumId w:val="55"/>
  </w:num>
  <w:num w:numId="65">
    <w:abstractNumId w:val="53"/>
  </w:num>
  <w:num w:numId="66">
    <w:abstractNumId w:val="69"/>
  </w:num>
  <w:num w:numId="67">
    <w:abstractNumId w:val="10"/>
  </w:num>
  <w:num w:numId="68">
    <w:abstractNumId w:val="20"/>
  </w:num>
  <w:num w:numId="69">
    <w:abstractNumId w:val="18"/>
  </w:num>
  <w:num w:numId="70">
    <w:abstractNumId w:val="1"/>
  </w:num>
  <w:num w:numId="71">
    <w:abstractNumId w:val="60"/>
  </w:num>
  <w:num w:numId="72">
    <w:abstractNumId w:val="63"/>
  </w:num>
  <w:num w:numId="73">
    <w:abstractNumId w:val="24"/>
  </w:num>
  <w:num w:numId="74">
    <w:abstractNumId w:val="67"/>
  </w:num>
  <w:num w:numId="75">
    <w:abstractNumId w:val="57"/>
  </w:num>
  <w:num w:numId="76">
    <w:abstractNumId w:val="15"/>
  </w:num>
  <w:num w:numId="77">
    <w:abstractNumId w:val="43"/>
  </w:num>
  <w:num w:numId="78">
    <w:abstractNumId w:val="61"/>
  </w:num>
  <w:num w:numId="79">
    <w:abstractNumId w:val="0"/>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n, Julia (NIH/NIMH) [F]">
    <w15:presenceInfo w15:providerId="AD" w15:userId="S::dunnja@nih.gov::479cf93b-8208-41f2-84d1-c3d8e7c04dc5"/>
  </w15:person>
  <w15:person w15:author="Foote, Beth (NIH/NIMH) [F]">
    <w15:presenceInfo w15:providerId="AD" w15:userId="S::footebm@nih.gov::8447b691-8fb8-4404-89f9-c8882c68f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revisionView w:markup="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129A9"/>
    <w:rsid w:val="000472AF"/>
    <w:rsid w:val="000531D0"/>
    <w:rsid w:val="00067B04"/>
    <w:rsid w:val="00082A1E"/>
    <w:rsid w:val="00084ACE"/>
    <w:rsid w:val="00090D3D"/>
    <w:rsid w:val="000A5A50"/>
    <w:rsid w:val="000A6210"/>
    <w:rsid w:val="000B020C"/>
    <w:rsid w:val="000F5E07"/>
    <w:rsid w:val="000F6DEC"/>
    <w:rsid w:val="00107670"/>
    <w:rsid w:val="00111BF7"/>
    <w:rsid w:val="00125707"/>
    <w:rsid w:val="00131E32"/>
    <w:rsid w:val="001411CC"/>
    <w:rsid w:val="001600FB"/>
    <w:rsid w:val="00160551"/>
    <w:rsid w:val="001638B8"/>
    <w:rsid w:val="00171DBE"/>
    <w:rsid w:val="00175235"/>
    <w:rsid w:val="00186083"/>
    <w:rsid w:val="00186B41"/>
    <w:rsid w:val="00194E08"/>
    <w:rsid w:val="00196A16"/>
    <w:rsid w:val="001976D2"/>
    <w:rsid w:val="001A11C5"/>
    <w:rsid w:val="001B208B"/>
    <w:rsid w:val="001B2A57"/>
    <w:rsid w:val="001C0452"/>
    <w:rsid w:val="001C15CF"/>
    <w:rsid w:val="001D6D89"/>
    <w:rsid w:val="001F5C00"/>
    <w:rsid w:val="001F74EF"/>
    <w:rsid w:val="001F769D"/>
    <w:rsid w:val="00203C1C"/>
    <w:rsid w:val="002067DC"/>
    <w:rsid w:val="00206817"/>
    <w:rsid w:val="00206DE1"/>
    <w:rsid w:val="00210459"/>
    <w:rsid w:val="00213A5C"/>
    <w:rsid w:val="00214E3F"/>
    <w:rsid w:val="002205B9"/>
    <w:rsid w:val="00223BAF"/>
    <w:rsid w:val="00236C7D"/>
    <w:rsid w:val="00237135"/>
    <w:rsid w:val="0024258B"/>
    <w:rsid w:val="00242F73"/>
    <w:rsid w:val="00246603"/>
    <w:rsid w:val="00250255"/>
    <w:rsid w:val="00253A32"/>
    <w:rsid w:val="0025431B"/>
    <w:rsid w:val="00254BDE"/>
    <w:rsid w:val="00262F19"/>
    <w:rsid w:val="00276914"/>
    <w:rsid w:val="00281951"/>
    <w:rsid w:val="002837B7"/>
    <w:rsid w:val="0029256D"/>
    <w:rsid w:val="00297082"/>
    <w:rsid w:val="002A628D"/>
    <w:rsid w:val="002B2385"/>
    <w:rsid w:val="002B2D62"/>
    <w:rsid w:val="002B433E"/>
    <w:rsid w:val="002B63DD"/>
    <w:rsid w:val="002C0A9A"/>
    <w:rsid w:val="002C6813"/>
    <w:rsid w:val="002C7A96"/>
    <w:rsid w:val="002D02A9"/>
    <w:rsid w:val="002E7A89"/>
    <w:rsid w:val="00301724"/>
    <w:rsid w:val="00310C4E"/>
    <w:rsid w:val="00314EB6"/>
    <w:rsid w:val="00315BE3"/>
    <w:rsid w:val="00321CE1"/>
    <w:rsid w:val="00332E0F"/>
    <w:rsid w:val="00334CCC"/>
    <w:rsid w:val="00344981"/>
    <w:rsid w:val="00346F45"/>
    <w:rsid w:val="00352EFD"/>
    <w:rsid w:val="0035579A"/>
    <w:rsid w:val="00364772"/>
    <w:rsid w:val="00370CBD"/>
    <w:rsid w:val="0037721D"/>
    <w:rsid w:val="003835A9"/>
    <w:rsid w:val="003B0188"/>
    <w:rsid w:val="003C5BBB"/>
    <w:rsid w:val="003D0E37"/>
    <w:rsid w:val="003D7460"/>
    <w:rsid w:val="003E5874"/>
    <w:rsid w:val="003F4C5F"/>
    <w:rsid w:val="004019C5"/>
    <w:rsid w:val="00404269"/>
    <w:rsid w:val="004054D6"/>
    <w:rsid w:val="0040731A"/>
    <w:rsid w:val="00414A39"/>
    <w:rsid w:val="0043058B"/>
    <w:rsid w:val="00430DF6"/>
    <w:rsid w:val="00437D37"/>
    <w:rsid w:val="00440843"/>
    <w:rsid w:val="00455284"/>
    <w:rsid w:val="004810C7"/>
    <w:rsid w:val="004A04E1"/>
    <w:rsid w:val="004A682B"/>
    <w:rsid w:val="004D0276"/>
    <w:rsid w:val="004D738B"/>
    <w:rsid w:val="004E3EC8"/>
    <w:rsid w:val="004E6A1A"/>
    <w:rsid w:val="004F0C4F"/>
    <w:rsid w:val="004F6C8C"/>
    <w:rsid w:val="00516998"/>
    <w:rsid w:val="00526482"/>
    <w:rsid w:val="005267AA"/>
    <w:rsid w:val="00526882"/>
    <w:rsid w:val="005435D8"/>
    <w:rsid w:val="005439A0"/>
    <w:rsid w:val="00561A66"/>
    <w:rsid w:val="00570C12"/>
    <w:rsid w:val="00576002"/>
    <w:rsid w:val="00597B6B"/>
    <w:rsid w:val="005C0CCD"/>
    <w:rsid w:val="005D00AD"/>
    <w:rsid w:val="005D5AB3"/>
    <w:rsid w:val="005E25CE"/>
    <w:rsid w:val="006141F3"/>
    <w:rsid w:val="00620678"/>
    <w:rsid w:val="00622FFC"/>
    <w:rsid w:val="0062441E"/>
    <w:rsid w:val="0065217B"/>
    <w:rsid w:val="00675039"/>
    <w:rsid w:val="00676FA0"/>
    <w:rsid w:val="0067748D"/>
    <w:rsid w:val="00680DE5"/>
    <w:rsid w:val="0068275E"/>
    <w:rsid w:val="00691758"/>
    <w:rsid w:val="006A0760"/>
    <w:rsid w:val="006A54D9"/>
    <w:rsid w:val="006A6A43"/>
    <w:rsid w:val="006B6934"/>
    <w:rsid w:val="006D1073"/>
    <w:rsid w:val="006E6D55"/>
    <w:rsid w:val="00704865"/>
    <w:rsid w:val="007072BD"/>
    <w:rsid w:val="0072391D"/>
    <w:rsid w:val="00741CE1"/>
    <w:rsid w:val="00771EB1"/>
    <w:rsid w:val="007A1C31"/>
    <w:rsid w:val="007A6F95"/>
    <w:rsid w:val="007B59C9"/>
    <w:rsid w:val="007C4F9B"/>
    <w:rsid w:val="007C6F70"/>
    <w:rsid w:val="007D3CA4"/>
    <w:rsid w:val="007E6AC1"/>
    <w:rsid w:val="007F3F76"/>
    <w:rsid w:val="007F7582"/>
    <w:rsid w:val="00805BBF"/>
    <w:rsid w:val="008100E8"/>
    <w:rsid w:val="00810D30"/>
    <w:rsid w:val="00814CDD"/>
    <w:rsid w:val="00827293"/>
    <w:rsid w:val="00827333"/>
    <w:rsid w:val="00835462"/>
    <w:rsid w:val="00851248"/>
    <w:rsid w:val="0086012A"/>
    <w:rsid w:val="00880EE8"/>
    <w:rsid w:val="00892725"/>
    <w:rsid w:val="008954A3"/>
    <w:rsid w:val="008A32A2"/>
    <w:rsid w:val="008A4916"/>
    <w:rsid w:val="008A73C6"/>
    <w:rsid w:val="008B4545"/>
    <w:rsid w:val="008C3DBF"/>
    <w:rsid w:val="008D2E3B"/>
    <w:rsid w:val="008D7B9B"/>
    <w:rsid w:val="008E7574"/>
    <w:rsid w:val="00904C58"/>
    <w:rsid w:val="00912454"/>
    <w:rsid w:val="00915E94"/>
    <w:rsid w:val="00920835"/>
    <w:rsid w:val="00933620"/>
    <w:rsid w:val="009376B8"/>
    <w:rsid w:val="00941A8E"/>
    <w:rsid w:val="00945EB8"/>
    <w:rsid w:val="00945F97"/>
    <w:rsid w:val="00946655"/>
    <w:rsid w:val="00994F80"/>
    <w:rsid w:val="009A4750"/>
    <w:rsid w:val="009A6977"/>
    <w:rsid w:val="009B7401"/>
    <w:rsid w:val="009C2C50"/>
    <w:rsid w:val="00A208C1"/>
    <w:rsid w:val="00A31D96"/>
    <w:rsid w:val="00A34C4D"/>
    <w:rsid w:val="00A47C5F"/>
    <w:rsid w:val="00A55E05"/>
    <w:rsid w:val="00A63976"/>
    <w:rsid w:val="00A666EB"/>
    <w:rsid w:val="00A72FB0"/>
    <w:rsid w:val="00A773A4"/>
    <w:rsid w:val="00A8458F"/>
    <w:rsid w:val="00A97387"/>
    <w:rsid w:val="00AE2B56"/>
    <w:rsid w:val="00AF7BB5"/>
    <w:rsid w:val="00B00E5C"/>
    <w:rsid w:val="00B100DE"/>
    <w:rsid w:val="00B162A5"/>
    <w:rsid w:val="00B178C1"/>
    <w:rsid w:val="00B25977"/>
    <w:rsid w:val="00B27E70"/>
    <w:rsid w:val="00B30DD9"/>
    <w:rsid w:val="00B34B6A"/>
    <w:rsid w:val="00B55CC8"/>
    <w:rsid w:val="00B608E4"/>
    <w:rsid w:val="00B64BCC"/>
    <w:rsid w:val="00B65BD3"/>
    <w:rsid w:val="00B66A50"/>
    <w:rsid w:val="00B866DD"/>
    <w:rsid w:val="00B954E9"/>
    <w:rsid w:val="00BA0BEF"/>
    <w:rsid w:val="00BA177D"/>
    <w:rsid w:val="00BB3239"/>
    <w:rsid w:val="00BB37E6"/>
    <w:rsid w:val="00BB6D5B"/>
    <w:rsid w:val="00BC1A12"/>
    <w:rsid w:val="00BE05B1"/>
    <w:rsid w:val="00BE2AB7"/>
    <w:rsid w:val="00BF0FB2"/>
    <w:rsid w:val="00C03207"/>
    <w:rsid w:val="00C03E6F"/>
    <w:rsid w:val="00C11EBB"/>
    <w:rsid w:val="00C153DE"/>
    <w:rsid w:val="00C154BD"/>
    <w:rsid w:val="00C200CB"/>
    <w:rsid w:val="00C44381"/>
    <w:rsid w:val="00C601D5"/>
    <w:rsid w:val="00C77B07"/>
    <w:rsid w:val="00C87BE8"/>
    <w:rsid w:val="00CA45FF"/>
    <w:rsid w:val="00CA5935"/>
    <w:rsid w:val="00CB6875"/>
    <w:rsid w:val="00CC6E62"/>
    <w:rsid w:val="00CD14E8"/>
    <w:rsid w:val="00CD564C"/>
    <w:rsid w:val="00CD731C"/>
    <w:rsid w:val="00CE2FC9"/>
    <w:rsid w:val="00CE5F96"/>
    <w:rsid w:val="00D00566"/>
    <w:rsid w:val="00D05A62"/>
    <w:rsid w:val="00D07E0F"/>
    <w:rsid w:val="00D27813"/>
    <w:rsid w:val="00D34BF8"/>
    <w:rsid w:val="00D37265"/>
    <w:rsid w:val="00D81113"/>
    <w:rsid w:val="00D97806"/>
    <w:rsid w:val="00D97FAC"/>
    <w:rsid w:val="00DA2AD5"/>
    <w:rsid w:val="00DA6B98"/>
    <w:rsid w:val="00DA7014"/>
    <w:rsid w:val="00DA7E85"/>
    <w:rsid w:val="00DB627A"/>
    <w:rsid w:val="00DC6D44"/>
    <w:rsid w:val="00DD1837"/>
    <w:rsid w:val="00DD28CE"/>
    <w:rsid w:val="00DD2C14"/>
    <w:rsid w:val="00DE632E"/>
    <w:rsid w:val="00DE6A20"/>
    <w:rsid w:val="00E11041"/>
    <w:rsid w:val="00E15986"/>
    <w:rsid w:val="00E209C5"/>
    <w:rsid w:val="00E26B03"/>
    <w:rsid w:val="00E27109"/>
    <w:rsid w:val="00E337E1"/>
    <w:rsid w:val="00E3672C"/>
    <w:rsid w:val="00E55728"/>
    <w:rsid w:val="00E56638"/>
    <w:rsid w:val="00E63682"/>
    <w:rsid w:val="00E669A4"/>
    <w:rsid w:val="00E9399E"/>
    <w:rsid w:val="00E96FB9"/>
    <w:rsid w:val="00EA0871"/>
    <w:rsid w:val="00EA2820"/>
    <w:rsid w:val="00EA6DDB"/>
    <w:rsid w:val="00EB7472"/>
    <w:rsid w:val="00EB7922"/>
    <w:rsid w:val="00EC2DE3"/>
    <w:rsid w:val="00EC3107"/>
    <w:rsid w:val="00ED77AA"/>
    <w:rsid w:val="00F0116C"/>
    <w:rsid w:val="00F235C1"/>
    <w:rsid w:val="00F42117"/>
    <w:rsid w:val="00F46378"/>
    <w:rsid w:val="00F50716"/>
    <w:rsid w:val="00F67FE0"/>
    <w:rsid w:val="00F748E6"/>
    <w:rsid w:val="00F76016"/>
    <w:rsid w:val="00F77545"/>
    <w:rsid w:val="00F93F55"/>
    <w:rsid w:val="00F95AA9"/>
    <w:rsid w:val="00F975E2"/>
    <w:rsid w:val="00FA059A"/>
    <w:rsid w:val="00FA6305"/>
    <w:rsid w:val="00FB3DD3"/>
    <w:rsid w:val="00FC3888"/>
    <w:rsid w:val="00FD06F4"/>
    <w:rsid w:val="00FD06F6"/>
    <w:rsid w:val="00FD5B74"/>
    <w:rsid w:val="00FD7FB0"/>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371D47"/>
  <w15:docId w15:val="{3F85DAFA-001F-48D6-8FF6-4E45BED0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F6D072-0DA0-418A-98D9-602A2426DA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826132-AFE1-4038-913B-3B27E0B57290}">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3880034e-1ec0-45ee-9dc7-129937ff75a7"/>
    <ds:schemaRef ds:uri="http://www.w3.org/XML/1998/namespace"/>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679B96-0158-4055-8477-3306299B14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3330</Words>
  <Characters>18981</Characters>
  <Application>Microsoft Office Word</Application>
  <DocSecurity>4</DocSecurity>
  <Lines>158</Lines>
  <Paragraphs>44</Paragraphs>
  <ScaleCrop>false</ScaleCrop>
  <Company/>
  <LinksUpToDate>false</LinksUpToDate>
  <CharactersWithSpaces>22267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Dunn, Julia (NIH/NIMH) [F]</cp:lastModifiedBy>
  <cp:revision>152</cp:revision>
  <dcterms:created xsi:type="dcterms:W3CDTF">2020-04-02T11:54:00Z</dcterms:created>
  <dcterms:modified xsi:type="dcterms:W3CDTF">2020-04-10T00:00:00Z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