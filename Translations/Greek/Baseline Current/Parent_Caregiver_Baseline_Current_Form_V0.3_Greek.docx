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4C94A" w14:textId="141010A9" w:rsidR="00AD5A6B" w:rsidRPr="00F53D2C" w:rsidRDefault="00C467D8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ΑΡΧΙΚΟ 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ΜΕΛΕΤΗ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ΕΠΙΠΤΩΣΕΩΝ ΑΠΟ ΤΗΝ ΠΑΝΔΗΜΙΑ ΤΟΥ </w:t>
      </w:r>
      <w:proofErr w:type="spellStart"/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ΚΟΡΩΝΟ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Ϊ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ΟΥ</w:t>
      </w:r>
      <w:proofErr w:type="spellEnd"/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proofErr w:type="spellStart"/>
      <w:r w:rsidR="00AD5A6B" w:rsidRPr="00F53D2C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proofErr w:type="spellEnd"/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6A9ACE15" w14:textId="444DC079" w:rsidR="00AD5A6B" w:rsidRPr="0084152B" w:rsidRDefault="00AD5A6B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84152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84152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ΓΟΝΕΙΣ</w:t>
      </w:r>
      <w:r w:rsidRPr="0084152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ΦΡΟΝΤΙΣΤΕΣ</w:t>
      </w:r>
      <w:r w:rsidRPr="0084152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</w:t>
      </w:r>
    </w:p>
    <w:p w14:paraId="75DDCA41" w14:textId="0980D52A" w:rsidR="00BF3FE3" w:rsidRPr="0084152B" w:rsidRDefault="0084152B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ΤΡΕΧΟΥΣΑ</w:t>
      </w:r>
      <w:r w:rsidR="00BF3FE3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ΕΚΔΟ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ΣΗ</w:t>
      </w:r>
    </w:p>
    <w:p w14:paraId="75204F41" w14:textId="77777777" w:rsidR="00AD5A6B" w:rsidRPr="0084152B" w:rsidRDefault="00AD5A6B" w:rsidP="0024258B">
      <w:pPr>
        <w:jc w:val="center"/>
        <w:rPr>
          <w:rFonts w:ascii="Arial" w:eastAsia="Arial" w:hAnsi="Arial" w:cs="Arial"/>
          <w:color w:val="0000FF"/>
          <w:sz w:val="36"/>
          <w:szCs w:val="36"/>
          <w:lang w:val="el-GR"/>
        </w:rPr>
      </w:pPr>
    </w:p>
    <w:p w14:paraId="00000004" w14:textId="3812CCF6" w:rsidR="00067B04" w:rsidRDefault="007C6F70" w:rsidP="0024258B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5658BA" w:rsidRPr="005658BA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Parent/Caregiver</w:t>
      </w:r>
      <w:r w:rsidR="00DC6D44">
        <w:rPr>
          <w:rFonts w:ascii="Arial" w:eastAsia="Arial" w:hAnsi="Arial" w:cs="Arial"/>
          <w:i/>
          <w:sz w:val="36"/>
          <w:szCs w:val="36"/>
        </w:rPr>
        <w:t xml:space="preserve"> </w:t>
      </w:r>
      <w:proofErr w:type="spellStart"/>
      <w:proofErr w:type="gramStart"/>
      <w:r w:rsidR="00DC6D44">
        <w:rPr>
          <w:rFonts w:ascii="Arial" w:eastAsia="Arial" w:hAnsi="Arial" w:cs="Arial"/>
          <w:i/>
          <w:sz w:val="36"/>
          <w:szCs w:val="36"/>
        </w:rPr>
        <w:t>Baseline</w:t>
      </w:r>
      <w:r w:rsidR="00BF3FE3">
        <w:rPr>
          <w:rFonts w:ascii="Arial" w:eastAsia="Arial" w:hAnsi="Arial" w:cs="Arial"/>
          <w:i/>
          <w:sz w:val="36"/>
          <w:szCs w:val="36"/>
        </w:rPr>
        <w:t>:Current</w:t>
      </w:r>
      <w:proofErr w:type="spellEnd"/>
      <w:proofErr w:type="gramEnd"/>
      <w:r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00000005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6731C103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proofErr w:type="spellEnd"/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7AC680DB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2C4A3990" w14:textId="06E69CEA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 w:rsidR="005D3C55">
        <w:rPr>
          <w:rFonts w:ascii="Arial" w:eastAsia="Arial" w:hAnsi="Arial" w:cs="Arial"/>
          <w:sz w:val="22"/>
          <w:szCs w:val="22"/>
          <w:lang w:val="el-GR"/>
        </w:rPr>
        <w:t>συνεργασίας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Argyris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5D3C55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5D462A">
        <w:rPr>
          <w:rFonts w:ascii="Arial" w:eastAsia="Arial" w:hAnsi="Arial" w:cs="Arial"/>
          <w:sz w:val="22"/>
          <w:szCs w:val="22"/>
          <w:lang w:val="el-GR"/>
        </w:rPr>
        <w:t>(</w:t>
      </w:r>
      <w:r>
        <w:rPr>
          <w:rFonts w:ascii="Arial" w:eastAsia="Arial" w:hAnsi="Arial" w:cs="Arial"/>
          <w:sz w:val="22"/>
          <w:szCs w:val="22"/>
        </w:rPr>
        <w:t>National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Mental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Health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Intramural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Research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Mood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Spectrum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Collaboration</w:t>
      </w:r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  <w:r w:rsidR="0093001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της ομάδας του </w:t>
      </w:r>
      <w:r>
        <w:rPr>
          <w:rFonts w:ascii="Arial" w:eastAsia="Arial" w:hAnsi="Arial" w:cs="Arial"/>
          <w:sz w:val="22"/>
          <w:szCs w:val="22"/>
        </w:rPr>
        <w:t>Michael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στο </w:t>
      </w:r>
      <w:r>
        <w:rPr>
          <w:rFonts w:ascii="Arial" w:eastAsia="Arial" w:hAnsi="Arial" w:cs="Arial"/>
          <w:sz w:val="22"/>
          <w:szCs w:val="22"/>
        </w:rPr>
        <w:t>Child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</w:t>
      </w:r>
      <w:r w:rsidRPr="005D3C55">
        <w:rPr>
          <w:rFonts w:ascii="Arial" w:eastAsia="Arial" w:hAnsi="Arial" w:cs="Arial"/>
          <w:sz w:val="22"/>
          <w:szCs w:val="22"/>
          <w:lang w:val="el-GR"/>
        </w:rPr>
        <w:t xml:space="preserve">του </w:t>
      </w:r>
      <w:proofErr w:type="spellStart"/>
      <w:r w:rsidRPr="005D3C55">
        <w:rPr>
          <w:rFonts w:ascii="Arial" w:eastAsia="Arial" w:hAnsi="Arial" w:cs="Arial"/>
          <w:sz w:val="22"/>
          <w:szCs w:val="22"/>
        </w:rPr>
        <w:t>NYS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 Ινστιτούτο Ψυχιατρικής Έρευνας.</w:t>
      </w:r>
    </w:p>
    <w:p w14:paraId="368F0149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7311B4C" w14:textId="77777777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Georgiadis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21F0FAEB" w14:textId="77777777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34D6C7B6" w14:textId="77777777" w:rsidR="00F63CB2" w:rsidRPr="00BF3FE3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BF3FE3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BF3FE3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2EB86FC1" w14:textId="77777777" w:rsidR="00F63CB2" w:rsidRPr="00BF3FE3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74A40265" w14:textId="77777777" w:rsidR="00F63CB2" w:rsidRPr="00BF3FE3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BF3FE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BF3FE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BF3FE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 w:rsidRPr="00BF3FE3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Irene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Beth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Foote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Georgia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’ </w:t>
      </w:r>
      <w:r>
        <w:rPr>
          <w:rFonts w:ascii="Arial" w:eastAsia="Arial" w:hAnsi="Arial" w:cs="Arial"/>
          <w:sz w:val="22"/>
          <w:szCs w:val="22"/>
        </w:rPr>
        <w:t>Callaghan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Judith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Courtney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Quick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Kayla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Sirois</w:t>
      </w: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2FCE13D" w14:textId="77777777" w:rsidR="00F63CB2" w:rsidRPr="00BF3FE3" w:rsidRDefault="00F63CB2" w:rsidP="00F63CB2">
      <w:pPr>
        <w:rPr>
          <w:rFonts w:ascii="Arial" w:eastAsia="Arial" w:hAnsi="Arial" w:cs="Arial"/>
          <w:sz w:val="22"/>
          <w:szCs w:val="22"/>
          <w:lang w:val="el-GR"/>
        </w:rPr>
      </w:pPr>
      <w:r w:rsidRPr="00BF3FE3">
        <w:rPr>
          <w:rFonts w:ascii="Arial" w:eastAsia="Arial" w:hAnsi="Arial" w:cs="Arial"/>
          <w:sz w:val="22"/>
          <w:szCs w:val="22"/>
          <w:lang w:val="el-GR"/>
        </w:rPr>
        <w:t xml:space="preserve">    </w:t>
      </w:r>
    </w:p>
    <w:p w14:paraId="4A59C770" w14:textId="38FC509D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056B5A">
        <w:rPr>
          <w:rFonts w:ascii="Arial" w:eastAsia="Arial" w:hAnsi="Arial" w:cs="Arial"/>
          <w:sz w:val="22"/>
          <w:szCs w:val="22"/>
          <w:lang w:val="el-GR"/>
        </w:rPr>
        <w:t xml:space="preserve">ενθαρρύνει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606A3F">
        <w:rPr>
          <w:rFonts w:ascii="Arial" w:eastAsia="Arial" w:hAnsi="Arial" w:cs="Arial"/>
          <w:sz w:val="22"/>
          <w:szCs w:val="22"/>
          <w:lang w:val="el-GR"/>
        </w:rPr>
        <w:t>,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r>
        <w:rPr>
          <w:rFonts w:ascii="Arial" w:eastAsia="Arial" w:hAnsi="Arial" w:cs="Arial"/>
          <w:sz w:val="22"/>
          <w:szCs w:val="22"/>
        </w:rPr>
        <w:t>gov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2881E456" w14:textId="77777777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υπό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144EB33" w14:textId="7C0009B8" w:rsidR="00F63CB2" w:rsidRPr="000575E6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 w:rsidRPr="000575E6">
        <w:rPr>
          <w:rFonts w:ascii="Arial" w:eastAsia="Arial" w:hAnsi="Arial" w:cs="Arial"/>
          <w:sz w:val="22"/>
          <w:szCs w:val="22"/>
          <w:lang w:val="el-GR"/>
        </w:rPr>
        <w:t>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5A18CD36" w14:textId="77777777" w:rsidR="00F63CB2" w:rsidRPr="00187316" w:rsidRDefault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A9CA7CE" w14:textId="77777777" w:rsidR="00C467D8" w:rsidRPr="00C467D8" w:rsidRDefault="00C467D8" w:rsidP="00C467D8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b/>
          <w:bCs/>
          <w:color w:val="222222"/>
          <w:sz w:val="22"/>
          <w:szCs w:val="22"/>
          <w:lang w:val="el-GR"/>
        </w:rPr>
        <w:t>Μετάφραση και Επιμέλεια της Ελληνικής Έκδοσης:</w:t>
      </w:r>
    </w:p>
    <w:p w14:paraId="66DE8624" w14:textId="77777777" w:rsidR="00C467D8" w:rsidRPr="00C467D8" w:rsidRDefault="00C467D8" w:rsidP="00C467D8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Ηλίας Βλάχος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Ιωάννα Δούκα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, </w:t>
      </w:r>
      <w:proofErr w:type="spellStart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Νένη</w:t>
      </w:r>
      <w:proofErr w:type="spellEnd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 Περβανίδου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Αργύρης Στριγγάρης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</w:p>
    <w:p w14:paraId="01CCFA1C" w14:textId="77777777" w:rsidR="00C467D8" w:rsidRPr="00C467D8" w:rsidRDefault="00C467D8" w:rsidP="00C467D8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1.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  <w:lang w:val="el-GR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Ιατρική Σχολή Εθνικού και Καποδιστριακού Πανεπιστημίου Αθηνών</w:t>
      </w:r>
    </w:p>
    <w:p w14:paraId="2FA3AE48" w14:textId="77777777" w:rsidR="00C467D8" w:rsidRPr="00C467D8" w:rsidRDefault="00C467D8" w:rsidP="00C467D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</w:rPr>
        <w:t>National Institutes of Health</w:t>
      </w:r>
    </w:p>
    <w:p w14:paraId="3561DD25" w14:textId="77777777" w:rsidR="00C467D8" w:rsidRPr="00C467D8" w:rsidRDefault="00C467D8" w:rsidP="00C467D8">
      <w:pPr>
        <w:rPr>
          <w:rFonts w:ascii="Times New Roman" w:eastAsia="Times New Roman" w:hAnsi="Times New Roman" w:cs="Times New Roman"/>
        </w:rPr>
      </w:pPr>
    </w:p>
    <w:p w14:paraId="2829E9A4" w14:textId="77777777" w:rsidR="00932777" w:rsidRPr="00390187" w:rsidRDefault="00932777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042B6ADA" w14:textId="066DAEE2" w:rsidR="008C6653" w:rsidRPr="00390187" w:rsidRDefault="008C6653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38DAD0CB" w14:textId="3D88DA88" w:rsidR="00C467D8" w:rsidRPr="00390187" w:rsidRDefault="00C467D8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463464A1" w14:textId="77777777" w:rsidR="00C467D8" w:rsidRPr="00390187" w:rsidRDefault="00C467D8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728C92A7" w14:textId="77777777" w:rsidR="00F63CB2" w:rsidRPr="0084152B" w:rsidRDefault="00F63CB2" w:rsidP="00F63CB2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Αριθμός</w:t>
      </w:r>
      <w:r w:rsidRPr="0084152B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Αναγνώρισης</w:t>
      </w:r>
      <w:r w:rsidRPr="0084152B">
        <w:rPr>
          <w:rFonts w:ascii="Arial" w:eastAsia="Arial" w:hAnsi="Arial" w:cs="Arial"/>
          <w:b/>
          <w:sz w:val="22"/>
          <w:szCs w:val="22"/>
        </w:rPr>
        <w:t xml:space="preserve">: </w:t>
      </w:r>
    </w:p>
    <w:p w14:paraId="15E30722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Χώρα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</w:p>
    <w:p w14:paraId="41955D92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 w:rsidRPr="00C04ECB">
        <w:rPr>
          <w:rFonts w:ascii="Arial" w:eastAsia="Arial" w:hAnsi="Arial" w:cs="Arial"/>
          <w:b/>
          <w:sz w:val="22"/>
          <w:szCs w:val="22"/>
          <w:lang w:val="el-GR"/>
        </w:rPr>
        <w:t>Περιφέρεια/Νομός/Περιοχή/Πόλη: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1A33890D" w14:textId="77777777" w:rsidR="00F63CB2" w:rsidRPr="009B133A" w:rsidRDefault="00F63CB2" w:rsidP="00F63CB2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 ηλικία σας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έτη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):  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ab/>
        <w:t xml:space="preserve">         </w:t>
      </w:r>
    </w:p>
    <w:p w14:paraId="461D777D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 ηλικία του παιδιού σας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έτη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):  </w:t>
      </w:r>
    </w:p>
    <w:p w14:paraId="00000018" w14:textId="77777777" w:rsidR="00067B04" w:rsidRPr="00F63CB2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  <w:lang w:val="el-GR"/>
        </w:rPr>
      </w:pPr>
    </w:p>
    <w:p w14:paraId="1E1A1BD4" w14:textId="77777777" w:rsidR="004B60FF" w:rsidRPr="00DE49A4" w:rsidRDefault="004B60FF" w:rsidP="004B60FF">
      <w:pPr>
        <w:pStyle w:val="2"/>
        <w:rPr>
          <w:b w:val="0"/>
          <w:highlight w:val="green"/>
          <w:lang w:val="el-GR"/>
        </w:rPr>
      </w:pPr>
      <w:r>
        <w:rPr>
          <w:lang w:val="el-GR"/>
        </w:rPr>
        <w:t>ΒΑΣΙΚΕΣ ΠΛΗΡΟΦΟΡΙΕΣ</w:t>
      </w:r>
      <w:r w:rsidRPr="00DE49A4">
        <w:rPr>
          <w:lang w:val="el-GR"/>
        </w:rPr>
        <w:t>:</w:t>
      </w:r>
    </w:p>
    <w:p w14:paraId="6AAA54AD" w14:textId="2089AFC8" w:rsidR="004B60FF" w:rsidRDefault="004B60FF" w:rsidP="004B60FF">
      <w:p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AE403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Αρχικά, πριν ξεκινήσουμε με τις κυρίως ερωτήσεις, θα θέλαμε κάποιες βασικές πληροφορίες για το παιδί σας: </w:t>
      </w:r>
    </w:p>
    <w:p w14:paraId="5D294FC4" w14:textId="3B73496B" w:rsidR="005658BA" w:rsidRPr="007C5CC3" w:rsidRDefault="005658BA" w:rsidP="005658BA">
      <w:pPr>
        <w:pStyle w:val="a4"/>
        <w:numPr>
          <w:ilvl w:val="0"/>
          <w:numId w:val="1"/>
        </w:numPr>
        <w:spacing w:before="164"/>
        <w:ind w:right="604"/>
        <w:rPr>
          <w:rFonts w:ascii="Arial" w:eastAsia="Times New Roman" w:hAnsi="Arial" w:cs="Arial"/>
          <w:b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Ποια είναι η σχέση σας </w:t>
      </w:r>
      <w:r w:rsidR="004A61B5">
        <w:rPr>
          <w:rFonts w:ascii="Arial" w:eastAsia="Times New Roman" w:hAnsi="Arial" w:cs="Arial"/>
          <w:b/>
          <w:bCs/>
          <w:sz w:val="22"/>
          <w:szCs w:val="22"/>
          <w:lang w:val="el-GR"/>
        </w:rPr>
        <w:t>με</w:t>
      </w:r>
      <w:r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 το παιδί;</w:t>
      </w:r>
    </w:p>
    <w:p w14:paraId="3E2B1330" w14:textId="56AD5ED5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Μητέρα</w:t>
      </w:r>
    </w:p>
    <w:p w14:paraId="055E3A93" w14:textId="541BF02A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Πατέρας</w:t>
      </w:r>
    </w:p>
    <w:p w14:paraId="0F3ECF82" w14:textId="4ED94C7B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Γιαγιά/Παππούς</w:t>
      </w:r>
    </w:p>
    <w:p w14:paraId="7E7557C3" w14:textId="0157E0A1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Θεία/Θείος</w:t>
      </w:r>
    </w:p>
    <w:p w14:paraId="5881806F" w14:textId="23514114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>Ανάδοχος Γονέας</w:t>
      </w:r>
    </w:p>
    <w:p w14:paraId="75FEFAA0" w14:textId="7F3A65C5" w:rsidR="005658BA" w:rsidRPr="007C5CC3" w:rsidRDefault="005658BA" w:rsidP="00E75D38">
      <w:pPr>
        <w:pStyle w:val="a4"/>
        <w:numPr>
          <w:ilvl w:val="1"/>
          <w:numId w:val="93"/>
        </w:numPr>
        <w:spacing w:before="164"/>
        <w:ind w:right="604"/>
        <w:rPr>
          <w:rFonts w:ascii="Arial" w:eastAsia="Times New Roman" w:hAnsi="Arial" w:cs="Arial"/>
          <w:bCs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bCs/>
          <w:sz w:val="22"/>
          <w:szCs w:val="22"/>
          <w:lang w:val="el-GR"/>
        </w:rPr>
        <w:t xml:space="preserve"> Άλλος: προσδιορίστε ___________________</w:t>
      </w:r>
    </w:p>
    <w:p w14:paraId="0572AC31" w14:textId="77777777" w:rsidR="004B60FF" w:rsidRPr="00AE4039" w:rsidRDefault="004B60FF" w:rsidP="00C1056F">
      <w:pPr>
        <w:numPr>
          <w:ilvl w:val="0"/>
          <w:numId w:val="1"/>
        </w:numPr>
        <w:spacing w:before="240"/>
        <w:rPr>
          <w:rFonts w:ascii="Arial" w:hAnsi="Arial" w:cs="Arial"/>
          <w:sz w:val="22"/>
          <w:szCs w:val="22"/>
          <w:lang w:val="el-GR"/>
        </w:rPr>
      </w:pPr>
      <w:r w:rsidRPr="00AE4039">
        <w:rPr>
          <w:rFonts w:ascii="Arial" w:eastAsia="Arial" w:hAnsi="Arial" w:cs="Arial"/>
          <w:b/>
          <w:sz w:val="22"/>
          <w:szCs w:val="22"/>
          <w:lang w:val="el-GR"/>
        </w:rPr>
        <w:t xml:space="preserve">Παρακαλώ, προσδιορίστε το φύλο του παιδιού σας: </w:t>
      </w:r>
    </w:p>
    <w:p w14:paraId="1B447EBD" w14:textId="77777777" w:rsidR="004B60FF" w:rsidRPr="00AE4039" w:rsidRDefault="004B60FF" w:rsidP="00C1056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 w:rsidRPr="00AE4039">
        <w:rPr>
          <w:rFonts w:ascii="Arial" w:eastAsia="Arial" w:hAnsi="Arial" w:cs="Arial"/>
          <w:sz w:val="22"/>
          <w:szCs w:val="22"/>
          <w:lang w:val="el-GR"/>
        </w:rPr>
        <w:t xml:space="preserve">Αγόρι </w:t>
      </w:r>
    </w:p>
    <w:p w14:paraId="2DBECF36" w14:textId="77777777" w:rsidR="004B60FF" w:rsidRPr="00AE4039" w:rsidRDefault="004B60FF" w:rsidP="00C1056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 w:rsidRPr="00AE4039">
        <w:rPr>
          <w:rFonts w:ascii="Arial" w:eastAsia="Arial" w:hAnsi="Arial" w:cs="Arial"/>
          <w:sz w:val="22"/>
          <w:szCs w:val="22"/>
          <w:lang w:val="el-GR"/>
        </w:rPr>
        <w:t>Κορίτσι</w:t>
      </w:r>
    </w:p>
    <w:p w14:paraId="0C200716" w14:textId="77777777" w:rsidR="004B60FF" w:rsidRPr="00AE4039" w:rsidRDefault="004B60FF" w:rsidP="00C1056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 w:rsidRPr="00AE4039">
        <w:rPr>
          <w:rFonts w:ascii="Arial" w:eastAsia="Arial" w:hAnsi="Arial" w:cs="Arial"/>
          <w:sz w:val="22"/>
          <w:szCs w:val="22"/>
          <w:lang w:val="el-GR"/>
        </w:rPr>
        <w:t>Άλλο</w:t>
      </w:r>
      <w:r w:rsidRPr="00AE4039">
        <w:rPr>
          <w:rFonts w:ascii="Arial" w:eastAsia="Arial" w:hAnsi="Arial" w:cs="Arial"/>
          <w:sz w:val="22"/>
          <w:szCs w:val="22"/>
        </w:rPr>
        <w:t xml:space="preserve"> ____</w:t>
      </w:r>
    </w:p>
    <w:p w14:paraId="0000001F" w14:textId="77777777" w:rsidR="00067B04" w:rsidRPr="004952CB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l-GR"/>
        </w:rPr>
      </w:pPr>
    </w:p>
    <w:p w14:paraId="78EC879D" w14:textId="24C52509" w:rsidR="005D3C55" w:rsidRPr="007C5CC3" w:rsidRDefault="004952CB" w:rsidP="00547B5D">
      <w:pPr>
        <w:pStyle w:val="a4"/>
        <w:numPr>
          <w:ilvl w:val="0"/>
          <w:numId w:val="1"/>
        </w:numPr>
        <w:rPr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Από αυτά που γνωρίζετε για το οικογενειακό ιστορικό </w:t>
      </w:r>
      <w:r w:rsidR="005658BA" w:rsidRPr="007C5CC3">
        <w:rPr>
          <w:rFonts w:ascii="Arial" w:eastAsia="Arial" w:hAnsi="Arial" w:cs="Arial"/>
          <w:b/>
          <w:sz w:val="22"/>
          <w:szCs w:val="22"/>
          <w:lang w:val="el-GR"/>
        </w:rPr>
        <w:t>του παιδιού</w:t>
      </w:r>
      <w:r w:rsidR="00447670"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proofErr w:type="spellStart"/>
      <w:r w:rsidR="00447670" w:rsidRPr="007C5CC3">
        <w:rPr>
          <w:rFonts w:ascii="Arial" w:eastAsia="Arial" w:hAnsi="Arial" w:cs="Arial"/>
          <w:b/>
          <w:sz w:val="22"/>
          <w:szCs w:val="22"/>
          <w:lang w:val="el-GR"/>
        </w:rPr>
        <w:t>ποιό</w:t>
      </w:r>
      <w:proofErr w:type="spellEnd"/>
      <w:r w:rsidR="00447670"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από τα ακόλουθα περιγράφει καλύτερα  τη γεωγραφική περιοχή από την οποία προέρχονται οι πρόγονο</w:t>
      </w:r>
      <w:r w:rsidR="00DF5743" w:rsidRPr="007C5CC3">
        <w:rPr>
          <w:rFonts w:ascii="Arial" w:eastAsia="Arial" w:hAnsi="Arial" w:cs="Arial"/>
          <w:b/>
          <w:sz w:val="22"/>
          <w:szCs w:val="22"/>
          <w:lang w:val="el-GR"/>
        </w:rPr>
        <w:t>ι του</w:t>
      </w:r>
      <w:r w:rsidR="00447670"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658BA" w:rsidRPr="007C5CC3"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="00447670"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(π.χ. οι προ-, προ- πα</w:t>
      </w:r>
      <w:r w:rsidR="00606A3F" w:rsidRPr="007C5CC3">
        <w:rPr>
          <w:rFonts w:ascii="Arial" w:eastAsia="Arial" w:hAnsi="Arial" w:cs="Arial"/>
          <w:b/>
          <w:sz w:val="22"/>
          <w:szCs w:val="22"/>
          <w:lang w:val="el-GR"/>
        </w:rPr>
        <w:t>π</w:t>
      </w:r>
      <w:r w:rsidR="00447670"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πούδες </w:t>
      </w:r>
      <w:r w:rsidR="005658BA" w:rsidRPr="007C5CC3"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="00447670"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); Μπορείτε να σημειώσετε όσες επιλογές χρειάζονται.  </w:t>
      </w:r>
    </w:p>
    <w:p w14:paraId="04574F26" w14:textId="77777777" w:rsidR="005D3C55" w:rsidRDefault="005D3C55" w:rsidP="005D3C55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 xml:space="preserve">Νότια Ευρώπη, περιλαμβάνοντας την Ιταλία, την Ελλάδα, την Ισπανία, την </w:t>
      </w:r>
      <w:r>
        <w:rPr>
          <w:rFonts w:ascii="Arial" w:eastAsia="Arial" w:hAnsi="Arial" w:cs="Arial"/>
          <w:sz w:val="22"/>
          <w:szCs w:val="22"/>
          <w:lang w:val="el-GR"/>
        </w:rPr>
        <w:t>Πορτογαλία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1E02DCE7" w14:textId="77777777" w:rsidR="005D3C55" w:rsidRPr="00B11568" w:rsidRDefault="005D3C55" w:rsidP="005D3C55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Βόρεια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Ευρώπη,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Σουηδία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 Νορβηγία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 Φινλανδία και τις γύρω χώρες 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EE1566B" w14:textId="77777777" w:rsidR="005D3C55" w:rsidRPr="007A5D61" w:rsidRDefault="005D3C55" w:rsidP="005D3C55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Δυτική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Γαλλία, τη Γερμανία, την Ολλανδία και τις γύρω χώρες</w:t>
      </w:r>
    </w:p>
    <w:p w14:paraId="55BD322B" w14:textId="77777777" w:rsidR="005D3C55" w:rsidRPr="00491EF7" w:rsidRDefault="005D3C55" w:rsidP="005D3C55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 Ευρώπη, περιλαμβάνοντας τη Ρωσία, την Πολωνία, την Ουγγαρία και τις γύρω χώρες</w:t>
      </w:r>
    </w:p>
    <w:p w14:paraId="4979A678" w14:textId="3C098A9E" w:rsidR="00C601D5" w:rsidRPr="00447670" w:rsidRDefault="00447670" w:rsidP="00C1056F">
      <w:pPr>
        <w:pStyle w:val="a4"/>
        <w:numPr>
          <w:ilvl w:val="1"/>
          <w:numId w:val="23"/>
        </w:numPr>
        <w:rPr>
          <w:sz w:val="22"/>
          <w:szCs w:val="22"/>
          <w:lang w:val="el-GR"/>
        </w:rPr>
      </w:pPr>
      <w:r>
        <w:rPr>
          <w:lang w:val="el-GR"/>
        </w:rPr>
        <w:t>Αγγλία</w:t>
      </w:r>
      <w:r w:rsidRPr="00447670">
        <w:rPr>
          <w:lang w:val="el-GR"/>
        </w:rPr>
        <w:t xml:space="preserve">, </w:t>
      </w:r>
      <w:r>
        <w:rPr>
          <w:lang w:val="el-GR"/>
        </w:rPr>
        <w:t>Ιρλανδία</w:t>
      </w:r>
      <w:r w:rsidRPr="00447670">
        <w:rPr>
          <w:lang w:val="el-GR"/>
        </w:rPr>
        <w:t xml:space="preserve">, </w:t>
      </w:r>
      <w:r>
        <w:rPr>
          <w:lang w:val="el-GR"/>
        </w:rPr>
        <w:t>Σκωτία</w:t>
      </w:r>
      <w:r w:rsidRPr="00447670">
        <w:rPr>
          <w:lang w:val="el-GR"/>
        </w:rPr>
        <w:t xml:space="preserve"> </w:t>
      </w:r>
      <w:r>
        <w:rPr>
          <w:lang w:val="el-GR"/>
        </w:rPr>
        <w:t>ή</w:t>
      </w:r>
      <w:r w:rsidRPr="00447670">
        <w:rPr>
          <w:lang w:val="el-GR"/>
        </w:rPr>
        <w:t xml:space="preserve"> </w:t>
      </w:r>
      <w:r>
        <w:rPr>
          <w:lang w:val="el-GR"/>
        </w:rPr>
        <w:t>Ουαλία</w:t>
      </w:r>
      <w:r w:rsidRPr="00447670">
        <w:rPr>
          <w:lang w:val="el-GR"/>
        </w:rPr>
        <w:t xml:space="preserve"> </w:t>
      </w:r>
    </w:p>
    <w:p w14:paraId="5AF430EB" w14:textId="45889111" w:rsidR="00C601D5" w:rsidRPr="00AF2700" w:rsidRDefault="00447670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="00C601D5"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Αβορίγ</w:t>
      </w:r>
      <w:r w:rsidR="00AF2700">
        <w:rPr>
          <w:rFonts w:ascii="Arial" w:eastAsia="Arial" w:hAnsi="Arial" w:cs="Arial"/>
          <w:sz w:val="22"/>
          <w:szCs w:val="22"/>
          <w:lang w:val="el-GR"/>
        </w:rPr>
        <w:t>ι</w:t>
      </w:r>
      <w:r>
        <w:rPr>
          <w:rFonts w:ascii="Arial" w:eastAsia="Arial" w:hAnsi="Arial" w:cs="Arial"/>
          <w:sz w:val="22"/>
          <w:szCs w:val="22"/>
          <w:lang w:val="el-GR"/>
        </w:rPr>
        <w:t>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ιθαγενείς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AF2700">
        <w:rPr>
          <w:rFonts w:ascii="Arial" w:eastAsia="Arial" w:hAnsi="Arial" w:cs="Arial"/>
          <w:sz w:val="22"/>
          <w:szCs w:val="22"/>
          <w:lang w:val="el-GR"/>
        </w:rPr>
        <w:t>από</w:t>
      </w:r>
      <w:r w:rsidR="00AF2700"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AF2700">
        <w:rPr>
          <w:rFonts w:ascii="Arial" w:eastAsia="Arial" w:hAnsi="Arial" w:cs="Arial"/>
          <w:sz w:val="22"/>
          <w:szCs w:val="22"/>
          <w:lang w:val="el-GR"/>
        </w:rPr>
        <w:t>τα</w:t>
      </w:r>
      <w:r w:rsidR="00AF2700"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AF2700">
        <w:rPr>
          <w:rFonts w:ascii="Arial" w:eastAsia="Arial" w:hAnsi="Arial" w:cs="Arial"/>
          <w:sz w:val="22"/>
          <w:szCs w:val="22"/>
          <w:lang w:val="el-GR"/>
        </w:rPr>
        <w:t>νησιά</w:t>
      </w:r>
      <w:r w:rsidR="00AF2700"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AF2700">
        <w:rPr>
          <w:rFonts w:ascii="Arial" w:eastAsia="Arial" w:hAnsi="Arial" w:cs="Arial"/>
          <w:sz w:val="22"/>
          <w:szCs w:val="22"/>
          <w:lang w:val="el-GR"/>
        </w:rPr>
        <w:t xml:space="preserve">του πορθμού </w:t>
      </w:r>
      <w:proofErr w:type="spellStart"/>
      <w:r w:rsidR="00AF2700"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  <w:r w:rsid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50593B7" w14:textId="0E20963F" w:rsidR="00C601D5" w:rsidRPr="00AF2700" w:rsidRDefault="00AF2700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="00C601D5"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με καταγωγή από τα νησιά του πορθμού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</w:p>
    <w:p w14:paraId="2200C659" w14:textId="49BD69A9" w:rsidR="00C601D5" w:rsidRPr="00F079C3" w:rsidRDefault="00AF2700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 w:rsidR="00C601D5" w:rsidRPr="00F079C3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 w:rsidR="00F079C3">
        <w:rPr>
          <w:rFonts w:ascii="Arial" w:eastAsia="Arial" w:hAnsi="Arial" w:cs="Arial"/>
          <w:sz w:val="22"/>
          <w:szCs w:val="22"/>
          <w:lang w:val="el-GR"/>
        </w:rPr>
        <w:t>όχι καταγωγής Μαορί</w:t>
      </w:r>
    </w:p>
    <w:p w14:paraId="12C60945" w14:textId="2CBE27EB" w:rsidR="00C601D5" w:rsidRPr="009F0893" w:rsidRDefault="00F079C3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</w:rPr>
        <w:t xml:space="preserve"> </w:t>
      </w:r>
      <w:r w:rsidR="00491EF7">
        <w:rPr>
          <w:rFonts w:ascii="Arial" w:eastAsia="Arial" w:hAnsi="Arial" w:cs="Arial"/>
          <w:sz w:val="22"/>
          <w:szCs w:val="22"/>
          <w:lang w:val="el-GR"/>
        </w:rPr>
        <w:t>Ζ</w:t>
      </w:r>
      <w:r>
        <w:rPr>
          <w:rFonts w:ascii="Arial" w:eastAsia="Arial" w:hAnsi="Arial" w:cs="Arial"/>
          <w:sz w:val="22"/>
          <w:szCs w:val="22"/>
          <w:lang w:val="el-GR"/>
        </w:rPr>
        <w:t>ηλανδία</w:t>
      </w:r>
      <w:r w:rsidR="00C601D5">
        <w:rPr>
          <w:rFonts w:ascii="Arial" w:eastAsia="Arial" w:hAnsi="Arial" w:cs="Arial"/>
          <w:sz w:val="22"/>
          <w:szCs w:val="22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καταγωγή</w:t>
      </w:r>
      <w:r w:rsidR="00B11568">
        <w:rPr>
          <w:rFonts w:ascii="Arial" w:eastAsia="Arial" w:hAnsi="Arial" w:cs="Arial"/>
          <w:sz w:val="22"/>
          <w:szCs w:val="22"/>
          <w:lang w:val="el-GR"/>
        </w:rPr>
        <w:t>ς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Μαορί</w:t>
      </w:r>
    </w:p>
    <w:p w14:paraId="6C6BECAB" w14:textId="217A1FF1" w:rsidR="00C601D5" w:rsidRPr="00491EF7" w:rsidRDefault="00491EF7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Μέση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Ανατολή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Λίβανο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την Τουρκία και τις </w:t>
      </w:r>
      <w:r w:rsidR="00C601D5"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γύρω χώρες</w:t>
      </w:r>
    </w:p>
    <w:p w14:paraId="036348D9" w14:textId="5C946120" w:rsidR="00C601D5" w:rsidRPr="00491EF7" w:rsidRDefault="00491EF7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>Ανατολική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="009B55E3">
        <w:rPr>
          <w:rFonts w:ascii="Arial" w:eastAsia="Arial" w:hAnsi="Arial" w:cs="Arial"/>
          <w:sz w:val="22"/>
          <w:szCs w:val="22"/>
          <w:lang w:val="el-GR"/>
        </w:rPr>
        <w:t>,</w:t>
      </w:r>
      <w:r w:rsidR="00C601D5"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την Κίνα, την Ιαπωνία, τη Νότια Κορέα, την Ταιβάν</w:t>
      </w:r>
      <w:r w:rsidR="00C601D5"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το Χόνγκ Κόνγκ</w:t>
      </w:r>
    </w:p>
    <w:p w14:paraId="12EE4F87" w14:textId="636595A6" w:rsidR="00C601D5" w:rsidRPr="00452D47" w:rsidRDefault="009B55E3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Νοτιοανατολική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Ταϋλάνδη</w:t>
      </w:r>
      <w:proofErr w:type="spellEnd"/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Μαλαισία, την Ινδονησία, τη Σιγκαπούρη και τις γύρω χώρες</w:t>
      </w:r>
      <w:r w:rsidR="00C601D5" w:rsidRPr="00452D4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B6DA557" w14:textId="0E1C83FC" w:rsidR="00C601D5" w:rsidRPr="009B55E3" w:rsidRDefault="009B55E3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Ινδία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Πακιστάν, τη Σρι-Λάνκα και τις γύρω χώρες</w:t>
      </w:r>
    </w:p>
    <w:p w14:paraId="186CD665" w14:textId="770007BA" w:rsidR="00C601D5" w:rsidRPr="002F0720" w:rsidRDefault="002F0720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Πολυνησία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Μικρονησία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Μελανησία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04ECB">
        <w:rPr>
          <w:rFonts w:ascii="Arial" w:eastAsia="Arial" w:hAnsi="Arial" w:cs="Arial"/>
          <w:sz w:val="22"/>
          <w:szCs w:val="22"/>
          <w:lang w:val="el-GR"/>
        </w:rPr>
        <w:t>τα νησιά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Τόνγκα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 w:rsidR="00C601D5"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04ECB">
        <w:rPr>
          <w:rFonts w:ascii="Arial" w:eastAsia="Arial" w:hAnsi="Arial" w:cs="Arial"/>
          <w:sz w:val="22"/>
          <w:szCs w:val="22"/>
          <w:lang w:val="el-GR"/>
        </w:rPr>
        <w:t>Φίτζι, Παπούα-Νέα Γουινέα</w:t>
      </w:r>
      <w:r w:rsidR="00C601D5"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04ECB"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1531152C" w14:textId="1705FAB3" w:rsidR="00DD72D8" w:rsidRDefault="00C04ECB" w:rsidP="00DD72D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Αφρική</w:t>
      </w:r>
    </w:p>
    <w:p w14:paraId="7B9A57B3" w14:textId="1EB4B283" w:rsidR="00B375BE" w:rsidRPr="00DD72D8" w:rsidRDefault="00C04ECB" w:rsidP="00DD72D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DD72D8">
        <w:rPr>
          <w:rFonts w:ascii="Arial" w:eastAsia="Arial" w:hAnsi="Arial" w:cs="Arial"/>
          <w:sz w:val="22"/>
          <w:szCs w:val="22"/>
          <w:lang w:val="el-GR"/>
        </w:rPr>
        <w:t>Βόρεια Αμερική</w:t>
      </w:r>
      <w:r w:rsidR="00C601D5" w:rsidRPr="00DD72D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DD72D8">
        <w:rPr>
          <w:rFonts w:ascii="Arial" w:eastAsia="Arial" w:hAnsi="Arial" w:cs="Arial"/>
          <w:sz w:val="22"/>
          <w:szCs w:val="22"/>
          <w:lang w:val="el-GR"/>
        </w:rPr>
        <w:t>–</w:t>
      </w:r>
      <w:r w:rsidR="00C601D5" w:rsidRPr="00DD72D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DD72D8">
        <w:rPr>
          <w:rFonts w:ascii="Arial" w:eastAsia="Arial" w:hAnsi="Arial" w:cs="Arial"/>
          <w:sz w:val="22"/>
          <w:szCs w:val="22"/>
          <w:lang w:val="el-GR"/>
        </w:rPr>
        <w:t xml:space="preserve">όχι των πρώτων Εθνών, Ιθαγενείς Αμερικανοί ή απόγονοι των </w:t>
      </w:r>
      <w:proofErr w:type="spellStart"/>
      <w:r w:rsidRPr="00DD72D8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DD72D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DD72D8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DD72D8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DD72D8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  <w:r w:rsidRPr="00DD72D8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E55B7EE" w14:textId="573558B7" w:rsidR="00C04ECB" w:rsidRDefault="00C04ECB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Βόρεια Αμερική</w:t>
      </w:r>
      <w:r w:rsidR="00C601D5" w:rsidRPr="00B375BE">
        <w:rPr>
          <w:rFonts w:ascii="Arial" w:eastAsia="Arial" w:hAnsi="Arial" w:cs="Arial"/>
          <w:sz w:val="22"/>
          <w:szCs w:val="22"/>
          <w:lang w:val="el-GR"/>
        </w:rPr>
        <w:t xml:space="preserve"> - </w:t>
      </w:r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των πρώτων Εθνών, Ιθαγενείς Αμερικανοί ή απόγονοι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4993EEC" w14:textId="19B08AE5" w:rsidR="00452D47" w:rsidRPr="005D3C55" w:rsidRDefault="00452D47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D3C55">
        <w:rPr>
          <w:rFonts w:ascii="Arial" w:eastAsia="Arial" w:hAnsi="Arial" w:cs="Arial"/>
          <w:sz w:val="22"/>
          <w:szCs w:val="22"/>
          <w:lang w:val="el-GR"/>
        </w:rPr>
        <w:t xml:space="preserve">Κεντρική και </w:t>
      </w:r>
      <w:proofErr w:type="spellStart"/>
      <w:r w:rsidRPr="005D3C55">
        <w:rPr>
          <w:rFonts w:ascii="Arial" w:eastAsia="Arial" w:hAnsi="Arial" w:cs="Arial"/>
          <w:sz w:val="22"/>
          <w:szCs w:val="22"/>
          <w:lang w:val="el-GR"/>
        </w:rPr>
        <w:t>Νοτια</w:t>
      </w:r>
      <w:proofErr w:type="spellEnd"/>
      <w:r w:rsidRPr="005D3C55">
        <w:rPr>
          <w:rFonts w:ascii="Arial" w:eastAsia="Arial" w:hAnsi="Arial" w:cs="Arial"/>
          <w:sz w:val="22"/>
          <w:szCs w:val="22"/>
          <w:lang w:val="el-GR"/>
        </w:rPr>
        <w:t xml:space="preserve"> Αμερική, περιλαμβάνοντας το Μεξικό, το Πουέρτο Ρίκο, την Κούβα και τις γύρω χώρες </w:t>
      </w:r>
    </w:p>
    <w:p w14:paraId="7E3D7D5C" w14:textId="1973FF13" w:rsidR="00C601D5" w:rsidRDefault="00C04ECB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Δεν γνωρίζω</w:t>
      </w:r>
    </w:p>
    <w:p w14:paraId="17FF261D" w14:textId="76BB03EC" w:rsidR="00C601D5" w:rsidRPr="00B375BE" w:rsidRDefault="00C04ECB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Άλλη</w:t>
      </w:r>
    </w:p>
    <w:p w14:paraId="11C6AE4B" w14:textId="792573E3" w:rsidR="00C04ECB" w:rsidRDefault="00C04ECB">
      <w:pPr>
        <w:rPr>
          <w:rFonts w:ascii="Arial" w:eastAsia="Arial" w:hAnsi="Arial" w:cs="Arial"/>
          <w:b/>
          <w:sz w:val="22"/>
          <w:szCs w:val="22"/>
        </w:rPr>
      </w:pPr>
    </w:p>
    <w:p w14:paraId="3347377C" w14:textId="08E59A15" w:rsidR="00365012" w:rsidRPr="008C6653" w:rsidRDefault="00365012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8C6653">
        <w:rPr>
          <w:rFonts w:ascii="Arial" w:eastAsia="Arial" w:hAnsi="Arial" w:cs="Arial"/>
          <w:b/>
          <w:sz w:val="22"/>
          <w:szCs w:val="22"/>
          <w:lang w:val="el-GR"/>
        </w:rPr>
        <w:t xml:space="preserve">Το παιδί σας είναι </w:t>
      </w:r>
      <w:r w:rsidR="003550E1" w:rsidRPr="008C6653">
        <w:rPr>
          <w:rFonts w:ascii="Arial" w:eastAsia="Arial" w:hAnsi="Arial" w:cs="Arial"/>
          <w:b/>
          <w:sz w:val="22"/>
          <w:szCs w:val="22"/>
          <w:lang w:val="el-GR"/>
        </w:rPr>
        <w:t>Ελληνικής Κ</w:t>
      </w:r>
      <w:r w:rsidRPr="008C6653">
        <w:rPr>
          <w:rFonts w:ascii="Arial" w:eastAsia="Arial" w:hAnsi="Arial" w:cs="Arial"/>
          <w:b/>
          <w:sz w:val="22"/>
          <w:szCs w:val="22"/>
          <w:lang w:val="el-GR"/>
        </w:rPr>
        <w:t>αταγωγής</w:t>
      </w:r>
      <w:r w:rsidR="003550E1" w:rsidRPr="008C665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4E286EE8" w14:textId="77777777" w:rsidR="00365012" w:rsidRPr="000D1936" w:rsidRDefault="00365012" w:rsidP="00C105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0033927A" w14:textId="77777777" w:rsidR="00365012" w:rsidRDefault="00365012" w:rsidP="00C105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‘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Οχι</w:t>
      </w:r>
      <w:proofErr w:type="spellEnd"/>
    </w:p>
    <w:p w14:paraId="0000002B" w14:textId="77777777" w:rsidR="00067B04" w:rsidRPr="007975C2" w:rsidRDefault="00067B0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  <w:lang w:val="el-GR"/>
        </w:rPr>
      </w:pPr>
    </w:p>
    <w:p w14:paraId="366C3984" w14:textId="00FB4995" w:rsidR="008F57EE" w:rsidRPr="009561BF" w:rsidRDefault="008F57EE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9561B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9561B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9561B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έχει γραφτεί και παρακολουθεί σχολείο την τρέχουσα σχολική χρονιά; </w:t>
      </w:r>
    </w:p>
    <w:p w14:paraId="70E75D29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Δεν είναι σε σχολείο</w:t>
      </w:r>
    </w:p>
    <w:p w14:paraId="76EDD06C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Παιδικός Σταθμός</w:t>
      </w:r>
    </w:p>
    <w:p w14:paraId="1C61BA0B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Νηπιαγωγείο</w:t>
      </w:r>
    </w:p>
    <w:p w14:paraId="6C2B06BE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Δημοτικό</w:t>
      </w:r>
    </w:p>
    <w:p w14:paraId="49AEA38E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Γυμνάσιο</w:t>
      </w:r>
    </w:p>
    <w:p w14:paraId="4BC5543B" w14:textId="77777777" w:rsidR="008F57EE" w:rsidRPr="009561BF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Λύκειο</w:t>
      </w:r>
    </w:p>
    <w:p w14:paraId="0000003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68AF6E3" w14:textId="52F34F6C" w:rsidR="008F57EE" w:rsidRPr="007C5CC3" w:rsidRDefault="008F57EE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sz w:val="22"/>
          <w:szCs w:val="22"/>
          <w:lang w:val="el-GR"/>
        </w:rPr>
        <w:t>Η περιοχή στην οποία διαμέν</w:t>
      </w:r>
      <w:r w:rsidR="005658BA" w:rsidRPr="007C5CC3">
        <w:rPr>
          <w:rFonts w:ascii="Arial" w:eastAsia="Arial" w:hAnsi="Arial" w:cs="Arial"/>
          <w:b/>
          <w:sz w:val="22"/>
          <w:szCs w:val="22"/>
          <w:lang w:val="el-GR"/>
        </w:rPr>
        <w:t>ει το παιδί σας</w:t>
      </w: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βρίσκεται σε:</w:t>
      </w:r>
    </w:p>
    <w:p w14:paraId="2C2E37CF" w14:textId="77777777" w:rsidR="008F57EE" w:rsidRPr="007C5CC3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Μεγάλη πόλη</w:t>
      </w:r>
    </w:p>
    <w:p w14:paraId="041FD5C5" w14:textId="77777777" w:rsidR="008F57EE" w:rsidRPr="007C5CC3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Προάστια μεγάλης πόλης</w:t>
      </w:r>
    </w:p>
    <w:p w14:paraId="5458AAAD" w14:textId="0B7F62D5" w:rsidR="008F57EE" w:rsidRPr="007C5CC3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Μικρή πόλη</w:t>
      </w:r>
    </w:p>
    <w:p w14:paraId="68988CF5" w14:textId="77777777" w:rsidR="008F57EE" w:rsidRPr="007C5CC3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Κωμόπολη/χωριό</w:t>
      </w:r>
    </w:p>
    <w:p w14:paraId="3F64723D" w14:textId="30FF4299" w:rsidR="008F57EE" w:rsidRPr="007C5CC3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Αγροτική περιοχή</w:t>
      </w:r>
    </w:p>
    <w:p w14:paraId="53D85D80" w14:textId="283CE538" w:rsidR="005658BA" w:rsidRPr="007C5CC3" w:rsidRDefault="008F57EE" w:rsidP="00DF036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Νησί</w:t>
      </w:r>
    </w:p>
    <w:p w14:paraId="6C4ED9E8" w14:textId="0C58FB14" w:rsidR="00DF036B" w:rsidRPr="007C5CC3" w:rsidRDefault="00DF036B" w:rsidP="00DF036B">
      <w:pPr>
        <w:pStyle w:val="a4"/>
        <w:numPr>
          <w:ilvl w:val="0"/>
          <w:numId w:val="1"/>
        </w:numPr>
        <w:spacing w:before="164"/>
        <w:ind w:right="604"/>
        <w:rPr>
          <w:rFonts w:ascii="Arial" w:eastAsia="Times New Roman" w:hAnsi="Arial" w:cs="Arial"/>
          <w:sz w:val="20"/>
          <w:szCs w:val="20"/>
          <w:lang w:val="el-GR"/>
        </w:rPr>
      </w:pPr>
      <w:r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Ποιο είναι το υψηλότερο επίπεδο εκπαίδευσης που </w:t>
      </w:r>
      <w:r w:rsidR="00DF5743"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>ΕΣΕΙΣ</w:t>
      </w:r>
      <w:r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 έχετε         ολοκληρώσει;</w:t>
      </w:r>
    </w:p>
    <w:p w14:paraId="1103DA1A" w14:textId="73AD6BE5" w:rsidR="00E75D38" w:rsidRPr="007C5CC3" w:rsidRDefault="00DF036B" w:rsidP="00E75D38">
      <w:pPr>
        <w:pStyle w:val="a4"/>
        <w:numPr>
          <w:ilvl w:val="0"/>
          <w:numId w:val="94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Δημοτικό Σχολείο</w:t>
      </w:r>
    </w:p>
    <w:p w14:paraId="16EFBB8B" w14:textId="77777777" w:rsidR="00E75D38" w:rsidRPr="007C5CC3" w:rsidRDefault="00DF036B" w:rsidP="00E75D38">
      <w:pPr>
        <w:pStyle w:val="a4"/>
        <w:numPr>
          <w:ilvl w:val="0"/>
          <w:numId w:val="94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Γυμνάσιο</w:t>
      </w:r>
    </w:p>
    <w:p w14:paraId="6A13C5A7" w14:textId="05FA7028" w:rsidR="00DF036B" w:rsidRPr="007C5CC3" w:rsidRDefault="00DF036B" w:rsidP="00E75D38">
      <w:pPr>
        <w:pStyle w:val="a4"/>
        <w:numPr>
          <w:ilvl w:val="0"/>
          <w:numId w:val="94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Απολυτήριο Λυκείου</w:t>
      </w:r>
    </w:p>
    <w:p w14:paraId="139284D7" w14:textId="5F112753" w:rsidR="00DF036B" w:rsidRPr="007C5CC3" w:rsidRDefault="00DF036B" w:rsidP="00E75D38">
      <w:pPr>
        <w:pStyle w:val="a4"/>
        <w:numPr>
          <w:ilvl w:val="0"/>
          <w:numId w:val="94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Διετές ΙΕΚ</w:t>
      </w:r>
    </w:p>
    <w:p w14:paraId="76FEF888" w14:textId="301E942A" w:rsidR="00DF036B" w:rsidRPr="007C5CC3" w:rsidRDefault="00DF036B" w:rsidP="00E75D38">
      <w:pPr>
        <w:pStyle w:val="a4"/>
        <w:numPr>
          <w:ilvl w:val="0"/>
          <w:numId w:val="94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Πτυχίο ΑΕΙ/ΤΕΙ</w:t>
      </w:r>
    </w:p>
    <w:p w14:paraId="2E915DBD" w14:textId="2026D026" w:rsidR="00DF036B" w:rsidRPr="007C5CC3" w:rsidRDefault="00DF036B" w:rsidP="00E75D38">
      <w:pPr>
        <w:pStyle w:val="a4"/>
        <w:numPr>
          <w:ilvl w:val="0"/>
          <w:numId w:val="94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Κάτοχος Μεταπτυχιακού Τίτλου</w:t>
      </w:r>
    </w:p>
    <w:p w14:paraId="19C5D788" w14:textId="0C0C00D3" w:rsidR="00DF036B" w:rsidRPr="007C5CC3" w:rsidRDefault="00DF036B" w:rsidP="00E75D38">
      <w:pPr>
        <w:pStyle w:val="a4"/>
        <w:numPr>
          <w:ilvl w:val="0"/>
          <w:numId w:val="94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Κάτοχος Διδακτορικού Τίτλου</w:t>
      </w:r>
    </w:p>
    <w:p w14:paraId="55EA34E7" w14:textId="77777777" w:rsidR="00DF036B" w:rsidRPr="007C5CC3" w:rsidRDefault="00DF036B" w:rsidP="00E75D38">
      <w:pPr>
        <w:spacing w:before="164"/>
        <w:ind w:left="1440" w:right="604" w:hanging="360"/>
        <w:rPr>
          <w:rFonts w:ascii="Arial" w:eastAsia="Times New Roman" w:hAnsi="Arial" w:cs="Arial"/>
          <w:b/>
          <w:bCs/>
          <w:sz w:val="20"/>
          <w:szCs w:val="20"/>
          <w:lang w:val="el-GR"/>
        </w:rPr>
      </w:pPr>
    </w:p>
    <w:p w14:paraId="11DFD419" w14:textId="3158E71D" w:rsidR="00DF036B" w:rsidRPr="007C5CC3" w:rsidRDefault="00DF036B" w:rsidP="00DF036B">
      <w:pPr>
        <w:pStyle w:val="a4"/>
        <w:numPr>
          <w:ilvl w:val="0"/>
          <w:numId w:val="1"/>
        </w:numPr>
        <w:spacing w:before="164"/>
        <w:ind w:right="604"/>
        <w:rPr>
          <w:rFonts w:ascii="Arial" w:eastAsia="Times New Roman" w:hAnsi="Arial" w:cs="Arial"/>
          <w:sz w:val="20"/>
          <w:szCs w:val="20"/>
          <w:lang w:val="el-GR"/>
        </w:rPr>
      </w:pPr>
      <w:r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>Ποιο είναι το υψηλότερο επίπεδο εκπαίδευσης που έχει ολοκληρώσει ο άλλος γονέας/</w:t>
      </w:r>
      <w:r w:rsidR="009043F6"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>φροντιστής</w:t>
      </w:r>
      <w:r w:rsidRPr="007C5CC3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 του παιδιού σας; </w:t>
      </w:r>
    </w:p>
    <w:p w14:paraId="7A41D363" w14:textId="719E5D1A" w:rsidR="00E75D38" w:rsidRPr="007C5CC3" w:rsidRDefault="00DF036B" w:rsidP="00E75D38">
      <w:pPr>
        <w:pStyle w:val="a4"/>
        <w:numPr>
          <w:ilvl w:val="0"/>
          <w:numId w:val="95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Δημοτικό Σχολείο</w:t>
      </w:r>
    </w:p>
    <w:p w14:paraId="4581C659" w14:textId="77777777" w:rsidR="00E75D38" w:rsidRPr="007C5CC3" w:rsidRDefault="00DF036B" w:rsidP="00E75D38">
      <w:pPr>
        <w:pStyle w:val="a4"/>
        <w:numPr>
          <w:ilvl w:val="0"/>
          <w:numId w:val="95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Γυμνάσιο</w:t>
      </w:r>
    </w:p>
    <w:p w14:paraId="08ECECE2" w14:textId="1EA31662" w:rsidR="00DF036B" w:rsidRPr="007C5CC3" w:rsidRDefault="00DF036B" w:rsidP="00E75D38">
      <w:pPr>
        <w:pStyle w:val="a4"/>
        <w:numPr>
          <w:ilvl w:val="0"/>
          <w:numId w:val="95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Απολυτήριο Λυκείου</w:t>
      </w:r>
    </w:p>
    <w:p w14:paraId="04485560" w14:textId="6366B4CA" w:rsidR="00DF036B" w:rsidRPr="007C5CC3" w:rsidRDefault="00DF036B" w:rsidP="00E75D38">
      <w:pPr>
        <w:pStyle w:val="a4"/>
        <w:numPr>
          <w:ilvl w:val="0"/>
          <w:numId w:val="95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Διετές ΙΕΚ</w:t>
      </w:r>
    </w:p>
    <w:p w14:paraId="65FFEAFC" w14:textId="76329D72" w:rsidR="00DF036B" w:rsidRPr="007C5CC3" w:rsidRDefault="00DF036B" w:rsidP="00E75D38">
      <w:pPr>
        <w:pStyle w:val="a4"/>
        <w:numPr>
          <w:ilvl w:val="0"/>
          <w:numId w:val="95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Πτυχίο ΑΕΙ/ΤΕΙ</w:t>
      </w:r>
    </w:p>
    <w:p w14:paraId="25E6BEB5" w14:textId="0ECF061E" w:rsidR="00DF036B" w:rsidRPr="007C5CC3" w:rsidRDefault="00DF036B" w:rsidP="00E75D38">
      <w:pPr>
        <w:pStyle w:val="a4"/>
        <w:numPr>
          <w:ilvl w:val="0"/>
          <w:numId w:val="95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Κάτοχος Μεταπτυχιακού Τίτλου</w:t>
      </w:r>
    </w:p>
    <w:p w14:paraId="4469AEE7" w14:textId="054F8CB4" w:rsidR="00DF036B" w:rsidRPr="007C5CC3" w:rsidRDefault="00DF036B" w:rsidP="00E75D38">
      <w:pPr>
        <w:pStyle w:val="a4"/>
        <w:numPr>
          <w:ilvl w:val="0"/>
          <w:numId w:val="95"/>
        </w:numPr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Κάτοχος Διδακτορικού Τίτλου</w:t>
      </w:r>
    </w:p>
    <w:p w14:paraId="57D58651" w14:textId="77777777" w:rsidR="00E75D38" w:rsidRPr="007C5CC3" w:rsidRDefault="00E75D38" w:rsidP="00E75D38">
      <w:pPr>
        <w:pStyle w:val="a4"/>
        <w:tabs>
          <w:tab w:val="left" w:pos="900"/>
        </w:tabs>
        <w:ind w:left="1440" w:right="607"/>
        <w:rPr>
          <w:rFonts w:ascii="Arial" w:eastAsia="Times New Roman" w:hAnsi="Arial" w:cs="Arial"/>
          <w:sz w:val="22"/>
          <w:szCs w:val="22"/>
          <w:lang w:val="el-GR"/>
        </w:rPr>
      </w:pPr>
    </w:p>
    <w:p w14:paraId="34C046AC" w14:textId="77777777" w:rsidR="008F57EE" w:rsidRPr="007C5CC3" w:rsidRDefault="008F57EE" w:rsidP="00DF036B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Πόσοι άνθρωποι μένουν αυτή τη στιγμή στο σπίτι του παιδιού σας (χωρίς το παιδί σας); </w:t>
      </w:r>
      <w:r w:rsidRPr="007C5CC3">
        <w:rPr>
          <w:rFonts w:ascii="Arial" w:eastAsia="Arial" w:hAnsi="Arial" w:cs="Arial"/>
          <w:sz w:val="22"/>
          <w:szCs w:val="22"/>
          <w:lang w:val="el-GR"/>
        </w:rPr>
        <w:t>___</w:t>
      </w:r>
    </w:p>
    <w:p w14:paraId="0000003C" w14:textId="77777777" w:rsidR="00067B04" w:rsidRPr="007C5CC3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l-GR"/>
        </w:rPr>
      </w:pPr>
    </w:p>
    <w:p w14:paraId="61D8E33D" w14:textId="77777777" w:rsidR="00DF036B" w:rsidRPr="007C5CC3" w:rsidRDefault="00DF036B" w:rsidP="00DF036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32FFC4C0" w14:textId="707FFE73" w:rsidR="00DF036B" w:rsidRPr="007C5CC3" w:rsidRDefault="007C5CC3" w:rsidP="00DF036B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Ανήκει </w:t>
      </w:r>
      <w:r w:rsidR="00DF036B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κ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άποιος από τους ενήλικες που ζουν στο σπίτι στις παρακάτω επαγγελματικές κατηγορίες που συνεχίζουν να εργάζονται στη διάρκεια της κρίσης του </w:t>
      </w:r>
      <w:proofErr w:type="spellStart"/>
      <w:r>
        <w:rPr>
          <w:rFonts w:ascii="Arial" w:eastAsia="Arial" w:hAnsi="Arial" w:cs="Arial"/>
          <w:b/>
          <w:bCs/>
          <w:sz w:val="22"/>
          <w:szCs w:val="22"/>
          <w:lang w:val="el-GR"/>
        </w:rPr>
        <w:t>κορωνοιού</w:t>
      </w:r>
      <w:proofErr w:type="spellEnd"/>
      <w:r>
        <w:rPr>
          <w:rFonts w:ascii="Arial" w:eastAsia="Arial" w:hAnsi="Arial" w:cs="Arial"/>
          <w:b/>
          <w:bCs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COVID</w:t>
      </w:r>
      <w:proofErr w:type="spellEnd"/>
      <w:r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-19 : </w:t>
      </w:r>
      <w:r w:rsidR="006435FF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υγειονομικό προσωπικό</w:t>
      </w:r>
      <w:r w:rsidR="00C16D56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, εργαζόμενος σε </w:t>
      </w:r>
      <w:r w:rsidR="00DF5743" w:rsidRPr="007C5CC3">
        <w:rPr>
          <w:rFonts w:ascii="Arial" w:eastAsia="Arial" w:hAnsi="Arial" w:cs="Arial"/>
          <w:b/>
          <w:bCs/>
          <w:sz w:val="22"/>
          <w:szCs w:val="22"/>
        </w:rPr>
        <w:t>delivery</w:t>
      </w:r>
      <w:r w:rsidR="00C16D56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, σε 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>κατάστημα τροφίμων (</w:t>
      </w:r>
      <w:proofErr w:type="spellStart"/>
      <w:r w:rsidR="00DF5743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σουπερ</w:t>
      </w:r>
      <w:proofErr w:type="spellEnd"/>
      <w:r w:rsidR="00DF5743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proofErr w:type="spellStart"/>
      <w:r w:rsidR="00DF5743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μάρκετ</w:t>
      </w:r>
      <w:proofErr w:type="spellEnd"/>
      <w:r>
        <w:rPr>
          <w:rFonts w:ascii="Arial" w:eastAsia="Arial" w:hAnsi="Arial" w:cs="Arial"/>
          <w:b/>
          <w:bCs/>
          <w:sz w:val="22"/>
          <w:szCs w:val="22"/>
          <w:lang w:val="el-GR"/>
        </w:rPr>
        <w:t>)</w:t>
      </w:r>
      <w:r w:rsidR="00DF5743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/φαρμακείο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>, σε σώματα ασφαλείας, στην καθαριότητα, άλλη</w:t>
      </w:r>
      <w:r w:rsidR="00C16D56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); Ν/Ο</w:t>
      </w:r>
    </w:p>
    <w:p w14:paraId="1EF198AE" w14:textId="77777777" w:rsidR="00E75D38" w:rsidRPr="007C5CC3" w:rsidRDefault="00E75D38" w:rsidP="00E75D38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4E1812F" w14:textId="57D4205F" w:rsidR="00C16D56" w:rsidRPr="007C5CC3" w:rsidRDefault="00C16D56" w:rsidP="00C16D56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α. Αν ναι,</w:t>
      </w:r>
    </w:p>
    <w:p w14:paraId="7FEAC9D4" w14:textId="4300FEFA" w:rsidR="00C16D56" w:rsidRPr="007C5CC3" w:rsidRDefault="007C5CC3" w:rsidP="002D0A71">
      <w:pPr>
        <w:pStyle w:val="a4"/>
        <w:numPr>
          <w:ilvl w:val="3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Επιστρέφ</w:t>
      </w:r>
      <w:r w:rsidR="004A61B5">
        <w:rPr>
          <w:rFonts w:ascii="Arial" w:eastAsia="Arial" w:hAnsi="Arial" w:cs="Arial"/>
          <w:b/>
          <w:bCs/>
          <w:sz w:val="22"/>
          <w:szCs w:val="22"/>
          <w:lang w:val="el-GR"/>
        </w:rPr>
        <w:t>ει</w:t>
      </w:r>
      <w:r w:rsidR="00C16D56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στο σπίτι κάθε μέρα;</w:t>
      </w:r>
    </w:p>
    <w:p w14:paraId="0799784B" w14:textId="77896CFF" w:rsidR="00C16D56" w:rsidRPr="007C5CC3" w:rsidRDefault="00C16D56" w:rsidP="00E75D38">
      <w:pPr>
        <w:pStyle w:val="a4"/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7AC17829" w14:textId="288B4884" w:rsidR="00C16D56" w:rsidRPr="007C5CC3" w:rsidRDefault="007C5CC3" w:rsidP="00E75D38">
      <w:pPr>
        <w:pStyle w:val="a4"/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Όχι, έχει απομακρυνθεί από το σπίτι,</w:t>
      </w:r>
      <w:r w:rsidR="00C16D56" w:rsidRPr="007C5CC3">
        <w:rPr>
          <w:rFonts w:ascii="Arial" w:eastAsia="Arial" w:hAnsi="Arial" w:cs="Arial"/>
          <w:sz w:val="22"/>
          <w:szCs w:val="22"/>
          <w:lang w:val="el-GR"/>
        </w:rPr>
        <w:t xml:space="preserve"> λόγω του </w:t>
      </w:r>
      <w:proofErr w:type="spellStart"/>
      <w:r w:rsidR="00C16D56" w:rsidRPr="007C5CC3">
        <w:rPr>
          <w:rFonts w:ascii="Arial" w:eastAsia="Arial" w:hAnsi="Arial" w:cs="Arial"/>
          <w:sz w:val="22"/>
          <w:szCs w:val="22"/>
        </w:rPr>
        <w:t>COVID</w:t>
      </w:r>
      <w:proofErr w:type="spellEnd"/>
      <w:r w:rsidR="00C16D56" w:rsidRPr="007C5CC3">
        <w:rPr>
          <w:rFonts w:ascii="Arial" w:eastAsia="Arial" w:hAnsi="Arial" w:cs="Arial"/>
          <w:sz w:val="22"/>
          <w:szCs w:val="22"/>
          <w:lang w:val="el-GR"/>
        </w:rPr>
        <w:t>-19</w:t>
      </w:r>
    </w:p>
    <w:p w14:paraId="3B235E33" w14:textId="43A06F3B" w:rsidR="006435FF" w:rsidRPr="007C5CC3" w:rsidRDefault="007C5CC3" w:rsidP="00E75D38">
      <w:pPr>
        <w:pStyle w:val="a4"/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Όχι, έχει απομακρυνθεί από το σπίτι,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λογω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άλλης αιτίας</w:t>
      </w:r>
    </w:p>
    <w:p w14:paraId="3AF332D3" w14:textId="77777777" w:rsidR="00E75D38" w:rsidRPr="007C5CC3" w:rsidRDefault="00E75D38" w:rsidP="006435FF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5046309A" w14:textId="73DD088F" w:rsidR="00C16D56" w:rsidRPr="007C5CC3" w:rsidRDefault="007C5CC3" w:rsidP="00E75D38">
      <w:pPr>
        <w:pStyle w:val="a4"/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Εργάζεται</w:t>
      </w:r>
      <w:r w:rsidR="00C16D56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στ</w:t>
      </w:r>
      <w:r w:rsidR="006435FF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ην ΠΡΩΤΗ 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>ΓΡΑΜΜΗ</w:t>
      </w:r>
      <w:r w:rsidR="00DF5743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ως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ΕΠΑΓΓΕΛΜΑΤΙΑΣ ΥΓΕΙΑΣ</w:t>
      </w:r>
      <w:r w:rsidR="00DF5743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ή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ως</w:t>
      </w:r>
      <w:r w:rsidR="00DF5743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="006435FF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Α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ΛΛΟΣ ΕΡΓΑΖΟΜΕΝΟΣ σε ΚΕΝΤΡΟ </w:t>
      </w:r>
      <w:r w:rsidR="006435FF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που αντιμετωπίζει τον </w:t>
      </w:r>
      <w:proofErr w:type="spellStart"/>
      <w:r>
        <w:rPr>
          <w:rFonts w:ascii="Arial" w:eastAsia="Arial" w:hAnsi="Arial" w:cs="Arial"/>
          <w:b/>
          <w:bCs/>
          <w:sz w:val="22"/>
          <w:szCs w:val="22"/>
          <w:lang w:val="el-GR"/>
        </w:rPr>
        <w:t>κορωνοιό</w:t>
      </w:r>
      <w:proofErr w:type="spellEnd"/>
      <w:r>
        <w:rPr>
          <w:rFonts w:ascii="Arial" w:eastAsia="Arial" w:hAnsi="Arial" w:cs="Arial"/>
          <w:b/>
          <w:bCs/>
          <w:sz w:val="22"/>
          <w:szCs w:val="22"/>
          <w:lang w:val="el-GR"/>
        </w:rPr>
        <w:t>/</w:t>
      </w:r>
      <w:proofErr w:type="spellStart"/>
      <w:r w:rsidR="006435FF" w:rsidRPr="007C5CC3">
        <w:rPr>
          <w:rFonts w:ascii="Arial" w:eastAsia="Arial" w:hAnsi="Arial" w:cs="Arial"/>
          <w:b/>
          <w:bCs/>
          <w:sz w:val="22"/>
          <w:szCs w:val="22"/>
        </w:rPr>
        <w:t>COVID</w:t>
      </w:r>
      <w:proofErr w:type="spellEnd"/>
      <w:r w:rsidR="006435FF"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>-19; Ν/Ο</w:t>
      </w:r>
    </w:p>
    <w:p w14:paraId="1D111FB5" w14:textId="637C16F1" w:rsidR="00C16D56" w:rsidRPr="007C5CC3" w:rsidRDefault="00C16D56" w:rsidP="00E75D38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</w:t>
      </w:r>
    </w:p>
    <w:p w14:paraId="49669C2C" w14:textId="70BACBCD" w:rsidR="008F57EE" w:rsidRPr="007C5CC3" w:rsidRDefault="008F57EE" w:rsidP="00C1056F">
      <w:pPr>
        <w:numPr>
          <w:ilvl w:val="0"/>
          <w:numId w:val="1"/>
        </w:numPr>
        <w:rPr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Πόσα δωμάτια </w:t>
      </w:r>
      <w:r w:rsidR="009804DC" w:rsidRPr="007C5CC3">
        <w:rPr>
          <w:rFonts w:ascii="Arial" w:eastAsia="Arial" w:hAnsi="Arial" w:cs="Arial"/>
          <w:b/>
          <w:sz w:val="22"/>
          <w:szCs w:val="22"/>
          <w:lang w:val="el-GR"/>
        </w:rPr>
        <w:t>(</w:t>
      </w:r>
      <w:r w:rsidRPr="007C5CC3">
        <w:rPr>
          <w:rFonts w:ascii="Arial" w:eastAsia="Arial" w:hAnsi="Arial" w:cs="Arial"/>
          <w:b/>
          <w:sz w:val="22"/>
          <w:szCs w:val="22"/>
          <w:lang w:val="el-GR"/>
        </w:rPr>
        <w:t>συνολικά</w:t>
      </w:r>
      <w:r w:rsidR="009804DC" w:rsidRPr="007C5CC3">
        <w:rPr>
          <w:rFonts w:ascii="Arial" w:eastAsia="Arial" w:hAnsi="Arial" w:cs="Arial"/>
          <w:b/>
          <w:sz w:val="22"/>
          <w:szCs w:val="22"/>
          <w:lang w:val="el-GR"/>
        </w:rPr>
        <w:t>)</w:t>
      </w: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έχει το σπίτι που μένει το παιδί σας;  </w:t>
      </w:r>
      <w:r w:rsidRPr="007C5CC3">
        <w:rPr>
          <w:rFonts w:ascii="Arial" w:eastAsia="Arial" w:hAnsi="Arial" w:cs="Arial"/>
          <w:sz w:val="22"/>
          <w:szCs w:val="22"/>
          <w:lang w:val="el-GR"/>
        </w:rPr>
        <w:t>___</w:t>
      </w:r>
    </w:p>
    <w:p w14:paraId="557B4D53" w14:textId="77777777" w:rsidR="00283E8D" w:rsidRPr="007C5CC3" w:rsidRDefault="00283E8D" w:rsidP="00547B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AA01176" w14:textId="45956D53" w:rsidR="009E5AD4" w:rsidRPr="007C5CC3" w:rsidRDefault="006435FF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sz w:val="22"/>
          <w:szCs w:val="22"/>
          <w:lang w:val="el-GR"/>
        </w:rPr>
        <w:t>Καλύπτετ</w:t>
      </w:r>
      <w:r w:rsidR="00DF5743" w:rsidRPr="007C5CC3">
        <w:rPr>
          <w:rFonts w:ascii="Arial" w:eastAsia="Arial" w:hAnsi="Arial" w:cs="Arial"/>
          <w:b/>
          <w:sz w:val="22"/>
          <w:szCs w:val="22"/>
          <w:lang w:val="el-GR"/>
        </w:rPr>
        <w:t>αι</w:t>
      </w: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από ασφάλεια υγείας</w:t>
      </w:r>
      <w:r w:rsidR="009E5AD4"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το παιδί σας; </w:t>
      </w:r>
    </w:p>
    <w:p w14:paraId="59CA95EF" w14:textId="77777777" w:rsidR="009E5AD4" w:rsidRPr="007C5CC3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Ναι, στρατού</w:t>
      </w:r>
    </w:p>
    <w:p w14:paraId="4BE6E942" w14:textId="77777777" w:rsidR="009E5AD4" w:rsidRPr="007C5CC3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 xml:space="preserve">Ναι, </w:t>
      </w:r>
      <w:proofErr w:type="spellStart"/>
      <w:r w:rsidRPr="007C5CC3">
        <w:rPr>
          <w:rFonts w:ascii="Arial" w:eastAsia="Arial" w:hAnsi="Arial" w:cs="Arial"/>
          <w:sz w:val="22"/>
          <w:szCs w:val="22"/>
          <w:lang w:val="el-GR"/>
        </w:rPr>
        <w:t>ΕΟΠΥΥ</w:t>
      </w:r>
      <w:proofErr w:type="spellEnd"/>
    </w:p>
    <w:p w14:paraId="748F7758" w14:textId="77777777" w:rsidR="009E5AD4" w:rsidRPr="007C5CC3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Ναι, ιδιωτική</w:t>
      </w:r>
    </w:p>
    <w:p w14:paraId="3EE25A2A" w14:textId="77777777" w:rsidR="009E5AD4" w:rsidRPr="007C5CC3" w:rsidRDefault="009E5AD4" w:rsidP="00E75D3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Ναι, άλλη _</w:t>
      </w:r>
    </w:p>
    <w:p w14:paraId="0CA9C604" w14:textId="77777777" w:rsidR="009E5AD4" w:rsidRPr="007C5CC3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7C5CC3">
        <w:rPr>
          <w:rFonts w:ascii="Arial" w:eastAsia="Arial" w:hAnsi="Arial" w:cs="Arial"/>
          <w:sz w:val="22"/>
          <w:szCs w:val="22"/>
          <w:lang w:val="el-GR"/>
        </w:rPr>
        <w:t>Όχι ___</w:t>
      </w:r>
    </w:p>
    <w:p w14:paraId="00000050" w14:textId="77777777" w:rsidR="00067B04" w:rsidRPr="007C5CC3" w:rsidRDefault="00067B04">
      <w:pPr>
        <w:rPr>
          <w:rFonts w:ascii="Arial" w:eastAsia="Arial" w:hAnsi="Arial" w:cs="Arial"/>
          <w:sz w:val="22"/>
          <w:szCs w:val="22"/>
        </w:rPr>
      </w:pPr>
    </w:p>
    <w:p w14:paraId="71960527" w14:textId="656AD6B1" w:rsidR="009E5AD4" w:rsidRDefault="009E5AD4">
      <w:pPr>
        <w:rPr>
          <w:rFonts w:ascii="Arial" w:eastAsia="Arial" w:hAnsi="Arial" w:cs="Arial"/>
          <w:b/>
          <w:sz w:val="22"/>
          <w:szCs w:val="22"/>
        </w:rPr>
      </w:pPr>
    </w:p>
    <w:p w14:paraId="2298FE69" w14:textId="77777777" w:rsidR="009E5AD4" w:rsidRPr="00524032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Πώς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αξιολογούσατε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συνολική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σωματική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του παιδιού σας; </w:t>
      </w:r>
    </w:p>
    <w:p w14:paraId="6264BB77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Εξαιρετική</w:t>
      </w:r>
    </w:p>
    <w:p w14:paraId="4D789C58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καλή</w:t>
      </w:r>
    </w:p>
    <w:p w14:paraId="2712CD30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Καλή </w:t>
      </w:r>
    </w:p>
    <w:p w14:paraId="17566F86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Ικανοποιητική </w:t>
      </w:r>
    </w:p>
    <w:p w14:paraId="6A012D49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Φτωχή</w:t>
      </w:r>
    </w:p>
    <w:p w14:paraId="7B4993BC" w14:textId="77777777" w:rsidR="00BB37E6" w:rsidRDefault="00BB37E6" w:rsidP="001A11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21EEEC8" w14:textId="4687A60C" w:rsidR="009E5AD4" w:rsidRPr="007C5CC3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7C5CC3">
        <w:rPr>
          <w:rFonts w:ascii="Arial" w:eastAsia="Arial" w:hAnsi="Arial" w:cs="Arial"/>
          <w:b/>
          <w:sz w:val="22"/>
          <w:szCs w:val="22"/>
          <w:lang w:val="el-GR"/>
        </w:rPr>
        <w:t>Σας έχει πει ποτέ κάποιος επαγγελματίας υγείας</w:t>
      </w:r>
      <w:r w:rsidR="006435FF"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ή εκπαίδευσης</w:t>
      </w: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ότι το παιδί σας έχει ή είχε κάποια από τα παρακάτω προβλήματα υγείας</w:t>
      </w:r>
      <w:r w:rsidR="009804DC" w:rsidRPr="007C5CC3">
        <w:rPr>
          <w:rFonts w:ascii="Arial" w:eastAsia="Arial" w:hAnsi="Arial" w:cs="Arial"/>
          <w:b/>
          <w:sz w:val="22"/>
          <w:szCs w:val="22"/>
          <w:lang w:val="el-GR"/>
        </w:rPr>
        <w:t>;</w:t>
      </w:r>
      <w:r w:rsidRPr="007C5CC3">
        <w:rPr>
          <w:rFonts w:ascii="Arial" w:eastAsia="Arial" w:hAnsi="Arial" w:cs="Arial"/>
          <w:b/>
          <w:sz w:val="22"/>
          <w:szCs w:val="22"/>
          <w:lang w:val="el-GR"/>
        </w:rPr>
        <w:t xml:space="preserve"> (σημειώστε όλα όσα ταιριάζουν)</w:t>
      </w:r>
    </w:p>
    <w:p w14:paraId="37BB3577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Εποχιακές αλλεργίες</w:t>
      </w:r>
    </w:p>
    <w:p w14:paraId="23FEE2A9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 xml:space="preserve">Άσθμα-Αναπνευστικά προβλήματα </w:t>
      </w:r>
    </w:p>
    <w:p w14:paraId="044A2B5D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Καρδιακά προβλήματα</w:t>
      </w:r>
    </w:p>
    <w:p w14:paraId="2C6E4A94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Νεφρικά προβλήματα</w:t>
      </w:r>
    </w:p>
    <w:p w14:paraId="1E2FE7A9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 xml:space="preserve">Διαταραχές του Ανοσοποιητικού </w:t>
      </w:r>
    </w:p>
    <w:p w14:paraId="2ED6F458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Διαβήτη-Υπεργλυκαιμία</w:t>
      </w:r>
    </w:p>
    <w:p w14:paraId="0768A56B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Καρκίνο</w:t>
      </w:r>
    </w:p>
    <w:p w14:paraId="549EBE5B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Αρθρίτιδα</w:t>
      </w:r>
    </w:p>
    <w:p w14:paraId="68F983A5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Συχνές ή έντονες κεφαλαλγίες</w:t>
      </w:r>
    </w:p>
    <w:p w14:paraId="473C41EF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Επιληψία/σπασμούς</w:t>
      </w:r>
    </w:p>
    <w:p w14:paraId="6DBA445D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Σοβαρά γαστρεντερικά προβλήματα</w:t>
      </w:r>
    </w:p>
    <w:p w14:paraId="1DDD9C1F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Σοβαρή ακμή ή δερματολογικά προβλήματα</w:t>
      </w:r>
    </w:p>
    <w:p w14:paraId="59BB204F" w14:textId="77777777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 xml:space="preserve">Συναισθηματικά ή ψυχικά προβλήματα όπως κατάθλιψη ή άγχος </w:t>
      </w:r>
    </w:p>
    <w:p w14:paraId="7AD368BD" w14:textId="5CF9EBCE" w:rsidR="009E5AD4" w:rsidRPr="007C5CC3" w:rsidRDefault="009E5AD4" w:rsidP="00C1056F">
      <w:pPr>
        <w:pStyle w:val="a4"/>
        <w:numPr>
          <w:ilvl w:val="2"/>
          <w:numId w:val="11"/>
        </w:numPr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Προβλήματα σχετικά με  χρήση αλκοόλ-ουσιών</w:t>
      </w:r>
    </w:p>
    <w:p w14:paraId="7AD828AE" w14:textId="4FC12A9E" w:rsidR="006435FF" w:rsidRPr="007C5CC3" w:rsidRDefault="006435FF" w:rsidP="006435FF">
      <w:pPr>
        <w:ind w:left="1080"/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proofErr w:type="spellStart"/>
      <w:r w:rsidRPr="007C5CC3">
        <w:rPr>
          <w:rFonts w:ascii="Arial" w:eastAsia="Times New Roman" w:hAnsi="Arial" w:cs="Arial"/>
          <w:sz w:val="22"/>
          <w:szCs w:val="22"/>
          <w:lang w:val="el-GR"/>
        </w:rPr>
        <w:t>ιε</w:t>
      </w:r>
      <w:proofErr w:type="spellEnd"/>
      <w:r w:rsidRPr="007C5CC3">
        <w:rPr>
          <w:rFonts w:ascii="Arial" w:eastAsia="Times New Roman" w:hAnsi="Arial" w:cs="Arial"/>
          <w:sz w:val="22"/>
          <w:szCs w:val="22"/>
          <w:lang w:val="el-GR"/>
        </w:rPr>
        <w:t xml:space="preserve">.   Νοητική </w:t>
      </w:r>
      <w:r w:rsidR="00CD4750" w:rsidRPr="007C5CC3">
        <w:rPr>
          <w:rFonts w:ascii="Arial" w:eastAsia="Times New Roman" w:hAnsi="Arial" w:cs="Arial"/>
          <w:sz w:val="22"/>
          <w:szCs w:val="22"/>
          <w:lang w:val="el-GR"/>
        </w:rPr>
        <w:t>διαταραχή</w:t>
      </w:r>
    </w:p>
    <w:p w14:paraId="5452E6C9" w14:textId="640E1BEA" w:rsidR="006435FF" w:rsidRPr="007C5CC3" w:rsidRDefault="006435FF" w:rsidP="006435FF">
      <w:pPr>
        <w:ind w:left="1080"/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r w:rsidRPr="007C5CC3">
        <w:rPr>
          <w:rFonts w:ascii="Arial" w:eastAsia="Times New Roman" w:hAnsi="Arial" w:cs="Arial"/>
          <w:sz w:val="22"/>
          <w:szCs w:val="22"/>
          <w:lang w:val="el-GR"/>
        </w:rPr>
        <w:t>ιστ. Διαταραχή Αυτιστικού Φάσματος</w:t>
      </w:r>
    </w:p>
    <w:p w14:paraId="0C51C131" w14:textId="35B6E9C3" w:rsidR="006435FF" w:rsidRPr="007C5CC3" w:rsidRDefault="00CD4750" w:rsidP="006435FF">
      <w:pPr>
        <w:ind w:left="1080"/>
        <w:textAlignment w:val="baseline"/>
        <w:rPr>
          <w:rFonts w:ascii="Arial" w:eastAsia="Times New Roman" w:hAnsi="Arial" w:cs="Arial"/>
          <w:sz w:val="22"/>
          <w:szCs w:val="22"/>
          <w:lang w:val="el-GR"/>
        </w:rPr>
      </w:pPr>
      <w:proofErr w:type="spellStart"/>
      <w:r w:rsidRPr="007C5CC3">
        <w:rPr>
          <w:rFonts w:ascii="Arial" w:eastAsia="Times New Roman" w:hAnsi="Arial" w:cs="Arial"/>
          <w:sz w:val="22"/>
          <w:szCs w:val="22"/>
          <w:lang w:val="el-GR"/>
        </w:rPr>
        <w:t>ιζ</w:t>
      </w:r>
      <w:proofErr w:type="spellEnd"/>
      <w:r w:rsidRPr="007C5CC3">
        <w:rPr>
          <w:rFonts w:ascii="Arial" w:eastAsia="Times New Roman" w:hAnsi="Arial" w:cs="Arial"/>
          <w:sz w:val="22"/>
          <w:szCs w:val="22"/>
          <w:lang w:val="el-GR"/>
        </w:rPr>
        <w:t>.   Μαθησιακή δ</w:t>
      </w:r>
      <w:r w:rsidR="00DF5743" w:rsidRPr="007C5CC3">
        <w:rPr>
          <w:rFonts w:ascii="Arial" w:eastAsia="Times New Roman" w:hAnsi="Arial" w:cs="Arial"/>
          <w:sz w:val="22"/>
          <w:szCs w:val="22"/>
          <w:lang w:val="el-GR"/>
        </w:rPr>
        <w:t>υσκολία</w:t>
      </w:r>
    </w:p>
    <w:p w14:paraId="664197BE" w14:textId="77777777" w:rsidR="009E5AD4" w:rsidRPr="00341A88" w:rsidRDefault="009E5AD4" w:rsidP="009E5AD4">
      <w:pPr>
        <w:rPr>
          <w:rFonts w:ascii="Arial" w:eastAsia="Arial" w:hAnsi="Arial" w:cs="Arial"/>
          <w:sz w:val="22"/>
          <w:szCs w:val="22"/>
          <w:lang w:val="el-GR"/>
        </w:rPr>
      </w:pPr>
    </w:p>
    <w:p w14:paraId="0264AEAC" w14:textId="77777777" w:rsidR="009E5AD4" w:rsidRPr="00AA72A0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Πώς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αξιολογούσατε τη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συνολική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ψυχική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συναισθηματική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σας πριν την επιδημία του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AA72A0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χώρα;</w:t>
      </w:r>
      <w:r>
        <w:rPr>
          <w:rFonts w:ascii="Arial" w:eastAsia="Arial" w:hAnsi="Arial" w:cs="Arial"/>
          <w:b/>
          <w:sz w:val="22"/>
          <w:szCs w:val="22"/>
        </w:rPr>
        <w:t> </w:t>
      </w:r>
    </w:p>
    <w:p w14:paraId="6B8DB8B9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Εξαιρετική</w:t>
      </w:r>
    </w:p>
    <w:p w14:paraId="36F492E9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καλή </w:t>
      </w:r>
    </w:p>
    <w:p w14:paraId="5FB4CF3B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Καλή </w:t>
      </w:r>
    </w:p>
    <w:p w14:paraId="367EFB6D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Ικανοποιητική </w:t>
      </w:r>
    </w:p>
    <w:p w14:paraId="40805B24" w14:textId="77777777" w:rsidR="009E5AD4" w:rsidRPr="007478C7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Φτωχή</w:t>
      </w:r>
    </w:p>
    <w:p w14:paraId="633133DB" w14:textId="77777777" w:rsidR="007478C7" w:rsidRDefault="007478C7" w:rsidP="007478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19F382A" w14:textId="77777777" w:rsidR="007478C7" w:rsidRDefault="007478C7" w:rsidP="007478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043A9AC6" w14:textId="77777777" w:rsidR="007478C7" w:rsidRDefault="007478C7" w:rsidP="007478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5750469D" w14:textId="77777777" w:rsidR="007478C7" w:rsidRDefault="007478C7" w:rsidP="007478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F0DAC1E" w14:textId="77777777" w:rsidR="0096723F" w:rsidRDefault="0096723F">
      <w:pPr>
        <w:rPr>
          <w:rFonts w:ascii="Arial" w:eastAsia="Arial" w:hAnsi="Arial" w:cs="Arial"/>
          <w:sz w:val="22"/>
          <w:szCs w:val="22"/>
        </w:rPr>
      </w:pPr>
    </w:p>
    <w:p w14:paraId="71CD2F9F" w14:textId="77777777" w:rsidR="009E5AD4" w:rsidRPr="00365653" w:rsidRDefault="009E5AD4" w:rsidP="009E5AD4">
      <w:pPr>
        <w:pStyle w:val="2"/>
        <w:rPr>
          <w:b w:val="0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ΚΑΤΑΣΤΑΣΗ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ΥΓΕΙΑΣ</w:t>
      </w:r>
      <w:r w:rsidRPr="00341A88">
        <w:rPr>
          <w:sz w:val="28"/>
          <w:szCs w:val="28"/>
          <w:lang w:val="el-GR"/>
        </w:rPr>
        <w:t xml:space="preserve"> / </w:t>
      </w:r>
      <w:r>
        <w:rPr>
          <w:sz w:val="28"/>
          <w:szCs w:val="28"/>
          <w:lang w:val="el-GR"/>
        </w:rPr>
        <w:t>ΕΚΘΕΣΗΣ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ΣΤΟΝ</w:t>
      </w:r>
      <w:r w:rsidRPr="00341A88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ΚΟΡΩΝΟΪΟ</w:t>
      </w:r>
      <w:proofErr w:type="spellEnd"/>
      <w:r w:rsidRPr="00341A88">
        <w:rPr>
          <w:sz w:val="28"/>
          <w:szCs w:val="28"/>
          <w:lang w:val="el-GR"/>
        </w:rPr>
        <w:t>/</w:t>
      </w:r>
      <w:proofErr w:type="spellStart"/>
      <w:r w:rsidRPr="009A4750">
        <w:rPr>
          <w:sz w:val="28"/>
          <w:szCs w:val="28"/>
        </w:rPr>
        <w:t>COVID</w:t>
      </w:r>
      <w:proofErr w:type="spellEnd"/>
      <w:r w:rsidRPr="00341A88">
        <w:rPr>
          <w:sz w:val="28"/>
          <w:szCs w:val="28"/>
          <w:lang w:val="el-GR"/>
        </w:rPr>
        <w:t xml:space="preserve">-19 </w:t>
      </w:r>
    </w:p>
    <w:p w14:paraId="00000078" w14:textId="77777777" w:rsidR="00067B04" w:rsidRPr="009E5AD4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6C5AC967" w14:textId="77777777" w:rsidR="00994A1D" w:rsidRPr="00FC1324" w:rsidRDefault="00994A1D" w:rsidP="00994A1D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FC1324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</w:p>
    <w:p w14:paraId="4E5B84E3" w14:textId="77777777" w:rsidR="00994A1D" w:rsidRPr="00FC1324" w:rsidRDefault="00994A1D" w:rsidP="00994A1D">
      <w:pPr>
        <w:rPr>
          <w:rFonts w:ascii="Arial" w:eastAsia="Arial" w:hAnsi="Arial" w:cs="Arial"/>
          <w:sz w:val="22"/>
          <w:szCs w:val="22"/>
          <w:lang w:val="el-GR"/>
        </w:rPr>
      </w:pPr>
    </w:p>
    <w:p w14:paraId="2805D561" w14:textId="2DBD4A10" w:rsidR="00994A1D" w:rsidRPr="00552562" w:rsidRDefault="00994A1D" w:rsidP="00C1056F">
      <w:pPr>
        <w:pStyle w:val="a4"/>
        <w:numPr>
          <w:ilvl w:val="0"/>
          <w:numId w:val="1"/>
        </w:numPr>
        <w:ind w:left="757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 w:rsidR="009804DC"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το παιδί σας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ε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κτέθηκε ή ήρθε σε επαφή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με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κάποιον πιθανό να έχει 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 (σημειώστε όλα όσα ταιριάζουν)</w:t>
      </w:r>
    </w:p>
    <w:p w14:paraId="02D7A6B6" w14:textId="77777777" w:rsidR="00994A1D" w:rsidRPr="00552562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Ναι, κάποιον με θετικό τεστ </w:t>
      </w:r>
      <w:r w:rsidRPr="00552562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262337A3" w14:textId="77777777" w:rsidR="00994A1D" w:rsidRPr="00341A88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κάποιον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αλλά όχι τεστ </w:t>
      </w:r>
    </w:p>
    <w:p w14:paraId="301A1F71" w14:textId="77777777" w:rsidR="00994A1D" w:rsidRPr="00341A88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κάποιον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πιθανά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7534F782" w14:textId="11009336" w:rsidR="00994A1D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  <w:r w:rsidR="0051435E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 w:rsidR="0051435E" w:rsidRPr="008F2A7E">
        <w:rPr>
          <w:rFonts w:ascii="Arial" w:eastAsia="Arial" w:hAnsi="Arial" w:cs="Arial"/>
          <w:sz w:val="22"/>
          <w:szCs w:val="22"/>
          <w:lang w:val="el-GR"/>
        </w:rPr>
        <w:t>από όσο γνωρίζω</w:t>
      </w:r>
    </w:p>
    <w:p w14:paraId="4893BF41" w14:textId="5C53F63C" w:rsidR="00994A1D" w:rsidRDefault="00994A1D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51D3BBB0" w14:textId="77777777" w:rsidR="00994A1D" w:rsidRPr="00552562" w:rsidRDefault="00994A1D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ήταν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παιδί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ύποπτο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κρούσμα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λοίμωξης από 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</w:p>
    <w:p w14:paraId="42D4270E" w14:textId="77777777" w:rsidR="00994A1D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έχει θετικό τεστ</w:t>
      </w:r>
    </w:p>
    <w:p w14:paraId="5FEB0EF0" w14:textId="77777777" w:rsidR="00994A1D" w:rsidRPr="00341A88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έχει 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τεστ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7A8F8A2" w14:textId="77777777" w:rsidR="00994A1D" w:rsidRPr="00341A88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έχει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μερικά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πιθανά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08574AD4" w14:textId="77777777" w:rsidR="00994A1D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Χωρίς συμπτώματα ή σημεία</w:t>
      </w:r>
    </w:p>
    <w:p w14:paraId="565C3102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7FB54A34" w14:textId="77777777" w:rsidR="00994A1D" w:rsidRPr="009520A9" w:rsidRDefault="00994A1D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έχει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παρουσιάσει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παιδί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κάποια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από τα ακόλουθα συμπτώματα;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68ECB256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5B827A69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379F00EF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</w:p>
    <w:p w14:paraId="69F3B527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45797B53" w14:textId="77777777" w:rsidR="00994A1D" w:rsidRPr="00113EFB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607CF70B" w14:textId="2688871A" w:rsidR="00994A1D" w:rsidRPr="007723FF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Απώλεια γεύσης ή όσφρησης</w:t>
      </w:r>
    </w:p>
    <w:p w14:paraId="5EB3B90D" w14:textId="3F7290DA" w:rsidR="007723FF" w:rsidRPr="008F2A7E" w:rsidRDefault="007723FF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Μόλυνση του ματιού</w:t>
      </w:r>
    </w:p>
    <w:p w14:paraId="351E3D4F" w14:textId="77777777" w:rsidR="00994A1D" w:rsidRPr="009F2E69" w:rsidRDefault="00994A1D" w:rsidP="00C1056F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626F6C3D" w14:textId="77777777" w:rsidR="00994A1D" w:rsidRPr="005C5353" w:rsidRDefault="00994A1D" w:rsidP="00994A1D">
      <w:pPr>
        <w:ind w:left="360"/>
        <w:rPr>
          <w:rFonts w:ascii="Arial" w:eastAsia="Arial" w:hAnsi="Arial" w:cs="Arial"/>
          <w:sz w:val="22"/>
          <w:szCs w:val="22"/>
          <w:lang w:val="el-GR"/>
        </w:rPr>
      </w:pPr>
    </w:p>
    <w:p w14:paraId="6798556C" w14:textId="071E43B0" w:rsidR="00994A1D" w:rsidRPr="009F2E69" w:rsidRDefault="00994A1D" w:rsidP="00C1056F">
      <w:pPr>
        <w:pStyle w:val="a4"/>
        <w:numPr>
          <w:ilvl w:val="0"/>
          <w:numId w:val="1"/>
        </w:numPr>
        <w:ind w:left="700"/>
        <w:rPr>
          <w:rFonts w:ascii="Arial" w:eastAsia="Times New Roman" w:hAnsi="Arial" w:cs="Arial"/>
          <w:sz w:val="22"/>
          <w:szCs w:val="22"/>
          <w:lang w:val="el-GR"/>
        </w:rPr>
      </w:pP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χει κάποιος από την οικογένεια του παιδιού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σας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διαγνωστεί με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382DBA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(σημειώστε όλα όσα ταιριάζουν)</w:t>
      </w:r>
    </w:p>
    <w:p w14:paraId="5A11F456" w14:textId="77777777" w:rsidR="00994A1D" w:rsidRPr="009F2E69" w:rsidRDefault="00994A1D" w:rsidP="00C1056F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7DD77ADA" w14:textId="77777777" w:rsidR="00994A1D" w:rsidRPr="009F2E69" w:rsidRDefault="00994A1D" w:rsidP="00C1056F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4E9107D0" w14:textId="77777777" w:rsidR="00994A1D" w:rsidRPr="009F2E69" w:rsidRDefault="00994A1D" w:rsidP="00C1056F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2536D05" w14:textId="77777777" w:rsidR="00175235" w:rsidRDefault="00175235">
      <w:pPr>
        <w:rPr>
          <w:rFonts w:ascii="Arial" w:eastAsia="Arial" w:hAnsi="Arial" w:cs="Arial"/>
          <w:sz w:val="22"/>
          <w:szCs w:val="22"/>
        </w:rPr>
      </w:pPr>
    </w:p>
    <w:p w14:paraId="6D234929" w14:textId="149018A7" w:rsidR="00590776" w:rsidRPr="005C5353" w:rsidRDefault="000A6210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 w:rsidRP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…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έχει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συμβεί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κάτι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από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τα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ακόλουθα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σε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μέλη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της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οικογένειας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παιδού</w:t>
      </w:r>
      <w:proofErr w:type="spellEnd"/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</w:p>
    <w:p w14:paraId="7DBAAD77" w14:textId="47B16B08" w:rsidR="00590776" w:rsidRPr="005C5353" w:rsidRDefault="00590776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 w:rsidR="005C2EF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7D9DACEE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25002CA9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12BE0F29" w14:textId="638A4293" w:rsidR="00590776" w:rsidRPr="00964CD8" w:rsidRDefault="00387705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2058617A" w14:textId="758D6487" w:rsidR="00590776" w:rsidRPr="005C5353" w:rsidRDefault="00387705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χωρίς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(</w:t>
      </w:r>
      <w:proofErr w:type="spellStart"/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π.χ.λόγω</w:t>
      </w:r>
      <w:proofErr w:type="spellEnd"/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πιθανής έκθεσης)</w:t>
      </w:r>
    </w:p>
    <w:p w14:paraId="79A04707" w14:textId="2DE1562B" w:rsidR="00590776" w:rsidRPr="008F2A7E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  <w:r w:rsidR="007723FF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7723FF"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ή απ</w:t>
      </w:r>
      <w:r w:rsidR="00DF5743"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όλυση</w:t>
      </w:r>
      <w:r w:rsidR="007723FF"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από την εργασία</w:t>
      </w:r>
    </w:p>
    <w:p w14:paraId="14D1E336" w14:textId="77777777" w:rsidR="00590776" w:rsidRPr="00D5364C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53065845" w14:textId="77777777" w:rsidR="00590776" w:rsidRPr="00113EFB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Θάνατος</w:t>
      </w:r>
    </w:p>
    <w:p w14:paraId="35753E1C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Τίποτα από τα παραπάνω</w:t>
      </w:r>
    </w:p>
    <w:p w14:paraId="0000009C" w14:textId="55C12131" w:rsidR="00067B04" w:rsidRDefault="00067B04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3DB1E714" w14:textId="77777777" w:rsidR="007478C7" w:rsidDel="00DE3D2B" w:rsidRDefault="007478C7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del w:id="0" w:author="Apostolos" w:date="2020-04-13T22:37:00Z"/>
          <w:rFonts w:ascii="Arial" w:eastAsia="Arial" w:hAnsi="Arial" w:cs="Arial"/>
          <w:sz w:val="22"/>
          <w:szCs w:val="22"/>
        </w:rPr>
      </w:pPr>
    </w:p>
    <w:p w14:paraId="6CFAAF46" w14:textId="77777777" w:rsidR="007478C7" w:rsidRDefault="007478C7" w:rsidP="008F2A7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822F56E" w14:textId="77777777" w:rsidR="007478C7" w:rsidRDefault="007478C7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41B4B8F0" w14:textId="77777777" w:rsidR="00590776" w:rsidRPr="00590776" w:rsidRDefault="00590776" w:rsidP="005907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590776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590776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590776">
        <w:rPr>
          <w:rFonts w:ascii="Arial" w:eastAsia="Arial" w:hAnsi="Arial" w:cs="Arial"/>
          <w:b/>
          <w:sz w:val="22"/>
          <w:szCs w:val="22"/>
          <w:lang w:val="el-GR"/>
        </w:rPr>
        <w:t xml:space="preserve"> πόσο ανησυχούσε το παιδί σας σχετικά με το:  </w:t>
      </w:r>
    </w:p>
    <w:p w14:paraId="480B477C" w14:textId="77777777" w:rsidR="00590776" w:rsidRPr="00964CD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9"/>
        <w:ind w:left="644"/>
        <w:rPr>
          <w:sz w:val="22"/>
          <w:szCs w:val="22"/>
          <w:lang w:val="el-GR"/>
        </w:rPr>
      </w:pPr>
      <w:r w:rsidRPr="00964CD8">
        <w:rPr>
          <w:rFonts w:ascii="Arial" w:eastAsia="Arial" w:hAnsi="Arial" w:cs="Arial"/>
          <w:b/>
          <w:sz w:val="22"/>
          <w:szCs w:val="22"/>
          <w:lang w:val="el-GR"/>
        </w:rPr>
        <w:t xml:space="preserve">….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 θα μολυνθεί το ίδιο;</w:t>
      </w:r>
    </w:p>
    <w:p w14:paraId="73C243A0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EA93A52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D2F5CE4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D0B6F78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1AC023DD" w14:textId="77777777" w:rsidR="00590776" w:rsidRPr="005C2F15" w:rsidRDefault="00590776" w:rsidP="00C1056F">
      <w:pPr>
        <w:pStyle w:val="a4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00000A4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73F18B33" w14:textId="40247907" w:rsidR="00590776" w:rsidRPr="00964CD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…αν θα μολυ</w:t>
      </w:r>
      <w:r w:rsidR="00C458B1">
        <w:rPr>
          <w:rFonts w:ascii="Arial" w:eastAsia="Arial" w:hAnsi="Arial" w:cs="Arial"/>
          <w:b/>
          <w:sz w:val="22"/>
          <w:szCs w:val="22"/>
          <w:lang w:val="el-GR"/>
        </w:rPr>
        <w:t>ν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θούν </w:t>
      </w:r>
      <w:r w:rsidR="001F74CF">
        <w:rPr>
          <w:rFonts w:ascii="Arial" w:eastAsia="Arial" w:hAnsi="Arial" w:cs="Arial"/>
          <w:b/>
          <w:sz w:val="22"/>
          <w:szCs w:val="22"/>
          <w:lang w:val="el-GR"/>
        </w:rPr>
        <w:t xml:space="preserve">φίλοι ή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μέλη της οικογένειας;</w:t>
      </w:r>
    </w:p>
    <w:p w14:paraId="14761891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994207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F86C7BB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lastRenderedPageBreak/>
        <w:t>Μέτρια</w:t>
      </w:r>
    </w:p>
    <w:p w14:paraId="30A92BD3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502FDCA" w14:textId="77777777" w:rsidR="00590776" w:rsidRPr="005C2F15" w:rsidRDefault="00590776" w:rsidP="00C1056F">
      <w:pPr>
        <w:pStyle w:val="a4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F634F1A" w14:textId="4DE2909B" w:rsidR="00590776" w:rsidRDefault="00590776">
      <w:pPr>
        <w:rPr>
          <w:rFonts w:ascii="Arial" w:eastAsia="Arial" w:hAnsi="Arial" w:cs="Arial"/>
          <w:b/>
          <w:sz w:val="22"/>
          <w:szCs w:val="22"/>
        </w:rPr>
      </w:pPr>
    </w:p>
    <w:p w14:paraId="07D25D08" w14:textId="474DA7C3" w:rsidR="00590776" w:rsidRPr="005C2F15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...αν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723FF">
        <w:rPr>
          <w:rFonts w:ascii="Arial" w:eastAsia="Arial" w:hAnsi="Arial" w:cs="Arial"/>
          <w:b/>
          <w:sz w:val="22"/>
          <w:szCs w:val="22"/>
          <w:lang w:val="el-GR"/>
        </w:rPr>
        <w:t>Σ</w:t>
      </w:r>
      <w:r>
        <w:rPr>
          <w:rFonts w:ascii="Arial" w:eastAsia="Arial" w:hAnsi="Arial" w:cs="Arial"/>
          <w:b/>
          <w:sz w:val="22"/>
          <w:szCs w:val="22"/>
          <w:lang w:val="el-GR"/>
        </w:rPr>
        <w:t>ωματική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επηρεαστεί από τον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2C47C3C4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82DF118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75871D14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B736FAA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68FC012" w14:textId="77777777" w:rsidR="00590776" w:rsidRPr="005C2F15" w:rsidRDefault="00590776" w:rsidP="00C1056F">
      <w:pPr>
        <w:pStyle w:val="a4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7A516BF1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7663EBC" w14:textId="52FD7417" w:rsidR="00590776" w:rsidRPr="005C2F15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723FF">
        <w:rPr>
          <w:rFonts w:ascii="Arial" w:eastAsia="Arial" w:hAnsi="Arial" w:cs="Arial"/>
          <w:b/>
          <w:sz w:val="22"/>
          <w:szCs w:val="22"/>
          <w:lang w:val="el-GR"/>
        </w:rPr>
        <w:t>Ψ</w:t>
      </w:r>
      <w:r>
        <w:rPr>
          <w:rFonts w:ascii="Arial" w:eastAsia="Arial" w:hAnsi="Arial" w:cs="Arial"/>
          <w:b/>
          <w:sz w:val="22"/>
          <w:szCs w:val="22"/>
          <w:lang w:val="el-GR"/>
        </w:rPr>
        <w:t>υχική/</w:t>
      </w:r>
      <w:r w:rsidR="007723FF">
        <w:rPr>
          <w:rFonts w:ascii="Arial" w:eastAsia="Arial" w:hAnsi="Arial" w:cs="Arial"/>
          <w:b/>
          <w:sz w:val="22"/>
          <w:szCs w:val="22"/>
          <w:lang w:val="el-GR"/>
        </w:rPr>
        <w:t>Σ</w:t>
      </w:r>
      <w:r>
        <w:rPr>
          <w:rFonts w:ascii="Arial" w:eastAsia="Arial" w:hAnsi="Arial" w:cs="Arial"/>
          <w:b/>
          <w:sz w:val="22"/>
          <w:szCs w:val="22"/>
          <w:lang w:val="el-GR"/>
        </w:rPr>
        <w:t>υναισθηματική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DE3D2B">
        <w:rPr>
          <w:rFonts w:ascii="Arial" w:eastAsia="Arial" w:hAnsi="Arial" w:cs="Arial"/>
          <w:b/>
          <w:sz w:val="22"/>
          <w:szCs w:val="22"/>
          <w:lang w:val="el-GR"/>
        </w:rPr>
        <w:t>Υ</w:t>
      </w:r>
      <w:r>
        <w:rPr>
          <w:rFonts w:ascii="Arial" w:eastAsia="Arial" w:hAnsi="Arial" w:cs="Arial"/>
          <w:b/>
          <w:sz w:val="22"/>
          <w:szCs w:val="22"/>
          <w:lang w:val="el-GR"/>
        </w:rPr>
        <w:t>γεία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επηρεαστεί από τον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0881943B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205E6B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6AD3178B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F3B2642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B378811" w14:textId="77777777" w:rsidR="00590776" w:rsidRPr="005C2F15" w:rsidRDefault="00590776" w:rsidP="00C1056F">
      <w:pPr>
        <w:pStyle w:val="a4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00000B9" w14:textId="77777777" w:rsidR="00067B04" w:rsidRDefault="00067B04">
      <w:pPr>
        <w:ind w:left="720" w:hanging="720"/>
      </w:pPr>
    </w:p>
    <w:p w14:paraId="5EAD4822" w14:textId="43510800" w:rsidR="00590776" w:rsidRPr="00580282" w:rsidRDefault="005D3C55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 συχνά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 xml:space="preserve"> το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κάνει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ερωτήσεις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διαβάζει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μιλάει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 xml:space="preserve">τον </w:t>
      </w:r>
      <w:proofErr w:type="spellStart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="005907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2D8F5DF1" w14:textId="77777777" w:rsid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70139FDE" w14:textId="77777777" w:rsid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3BE90621" w14:textId="77777777" w:rsid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759CEAD7" w14:textId="77777777" w:rsid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1FEA258E" w14:textId="3E134887" w:rsidR="00590776" w:rsidRPr="00590776" w:rsidRDefault="00590776" w:rsidP="002D0A71">
      <w:pPr>
        <w:numPr>
          <w:ilvl w:val="1"/>
          <w:numId w:val="8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04D22E6D" w14:textId="77777777" w:rsidR="00590776" w:rsidRDefault="00590776" w:rsidP="0059077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2FE01194" w14:textId="77777777" w:rsidR="00590776" w:rsidRPr="00341A8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proofErr w:type="spellEnd"/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χώρα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έχει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οδηγήσει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σε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του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παιδιού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420F30E5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5BD3A661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61A2D005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000000C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9615F6D" w14:textId="5C74FDEE" w:rsidR="00590776" w:rsidRPr="005E6CA2" w:rsidRDefault="00590776" w:rsidP="005907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              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7723F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30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παρακαλώ προσδιορίστε: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____</w:t>
      </w:r>
    </w:p>
    <w:p w14:paraId="15011D03" w14:textId="77777777" w:rsidR="0096723F" w:rsidRPr="001C1615" w:rsidRDefault="0096723F" w:rsidP="0096723F">
      <w:pPr>
        <w:rPr>
          <w:lang w:val="el-GR"/>
        </w:rPr>
      </w:pPr>
    </w:p>
    <w:p w14:paraId="7EF05B4D" w14:textId="77777777" w:rsidR="00B375BE" w:rsidRPr="00E83F37" w:rsidRDefault="00B375BE" w:rsidP="00B375BE">
      <w:pPr>
        <w:pStyle w:val="2"/>
        <w:rPr>
          <w:lang w:val="el-GR"/>
        </w:rPr>
      </w:pPr>
      <w:r>
        <w:rPr>
          <w:lang w:val="el-GR"/>
        </w:rPr>
        <w:t>ΑΛΛΑΓΕΣ</w:t>
      </w:r>
      <w:r w:rsidRPr="00E83F37">
        <w:rPr>
          <w:lang w:val="el-GR"/>
        </w:rPr>
        <w:t xml:space="preserve"> </w:t>
      </w:r>
      <w:r>
        <w:rPr>
          <w:lang w:val="el-GR"/>
        </w:rPr>
        <w:t>ΣΤΗ</w:t>
      </w:r>
      <w:r w:rsidRPr="00E83F37">
        <w:rPr>
          <w:lang w:val="el-GR"/>
        </w:rPr>
        <w:t xml:space="preserve"> </w:t>
      </w:r>
      <w:r>
        <w:rPr>
          <w:lang w:val="el-GR"/>
        </w:rPr>
        <w:t>ΖΩΗ</w:t>
      </w:r>
      <w:r w:rsidRPr="00E83F37">
        <w:rPr>
          <w:lang w:val="el-GR"/>
        </w:rPr>
        <w:t xml:space="preserve"> </w:t>
      </w:r>
      <w:r>
        <w:rPr>
          <w:lang w:val="el-GR"/>
        </w:rPr>
        <w:t>ΛΟΓΩ</w:t>
      </w:r>
      <w:r w:rsidRPr="00E83F37">
        <w:rPr>
          <w:lang w:val="el-GR"/>
        </w:rPr>
        <w:t xml:space="preserve"> </w:t>
      </w:r>
      <w:r>
        <w:rPr>
          <w:lang w:val="el-GR"/>
        </w:rPr>
        <w:t>ΤΗΣ</w:t>
      </w:r>
      <w:r w:rsidRPr="00E83F37">
        <w:rPr>
          <w:lang w:val="el-GR"/>
        </w:rPr>
        <w:t xml:space="preserve"> </w:t>
      </w:r>
      <w:r>
        <w:rPr>
          <w:lang w:val="el-GR"/>
        </w:rPr>
        <w:t>ΚΡΙΣΗΣ</w:t>
      </w:r>
      <w:r w:rsidRPr="00E83F37">
        <w:rPr>
          <w:lang w:val="el-GR"/>
        </w:rPr>
        <w:t xml:space="preserve"> </w:t>
      </w:r>
      <w:r>
        <w:rPr>
          <w:lang w:val="el-GR"/>
        </w:rPr>
        <w:t>ΤΟΥ</w:t>
      </w:r>
      <w:r w:rsidRPr="00E83F37">
        <w:rPr>
          <w:lang w:val="el-GR"/>
        </w:rPr>
        <w:t xml:space="preserve"> </w:t>
      </w:r>
      <w:proofErr w:type="spellStart"/>
      <w:r>
        <w:rPr>
          <w:lang w:val="el-GR"/>
        </w:rPr>
        <w:t>ΚΟΡΩΝΟΪΟΥ</w:t>
      </w:r>
      <w:proofErr w:type="spellEnd"/>
      <w:r w:rsidRPr="00E83F37">
        <w:rPr>
          <w:lang w:val="el-GR"/>
        </w:rPr>
        <w:t>/</w:t>
      </w:r>
      <w:proofErr w:type="spellStart"/>
      <w:r>
        <w:t>COVID</w:t>
      </w:r>
      <w:proofErr w:type="spellEnd"/>
      <w:r w:rsidRPr="00E83F37">
        <w:rPr>
          <w:lang w:val="el-GR"/>
        </w:rPr>
        <w:t xml:space="preserve">-19 </w:t>
      </w:r>
      <w:r>
        <w:rPr>
          <w:lang w:val="el-GR"/>
        </w:rPr>
        <w:t>ΤΙΣ ΤΕΛΕΥΤΑΙΕΣ ΔΥΟ ΕΒΔΟΜΑΔΕΣ</w:t>
      </w:r>
      <w:r w:rsidRPr="00E83F37">
        <w:rPr>
          <w:lang w:val="el-GR"/>
        </w:rPr>
        <w:t>:</w:t>
      </w:r>
    </w:p>
    <w:p w14:paraId="000000C9" w14:textId="77777777" w:rsidR="00067B04" w:rsidRPr="00B375B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1A51C5D2" w14:textId="77777777" w:rsidR="00B375BE" w:rsidRPr="00E83F37" w:rsidRDefault="00B375BE" w:rsidP="00B375BE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ΚΑΤΑ ΤΗ ΔΙΑΡΚΕΙΑ ΤΩΝ </w:t>
      </w:r>
      <w:r w:rsidRPr="00E83F37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>ΩΝ</w:t>
      </w:r>
      <w:r w:rsidRPr="00E83F37">
        <w:rPr>
          <w:rFonts w:ascii="Arial" w:eastAsia="Arial" w:hAnsi="Arial" w:cs="Arial"/>
          <w:b/>
          <w:sz w:val="22"/>
          <w:szCs w:val="22"/>
          <w:u w:val="single"/>
          <w:lang w:val="el-GR"/>
        </w:rPr>
        <w:t xml:space="preserve"> ΔΥΟ ΕΒΔΟΜΑΔ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>ΩΝ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</w:p>
    <w:p w14:paraId="000000CB" w14:textId="77777777" w:rsidR="00067B04" w:rsidRPr="00B375B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469654F2" w14:textId="551CA802" w:rsidR="00DE3D2B" w:rsidRDefault="00B375BE" w:rsidP="00DE3D2B">
      <w:pPr>
        <w:numPr>
          <w:ilvl w:val="0"/>
          <w:numId w:val="1"/>
        </w:numPr>
        <w:ind w:left="644"/>
        <w:rPr>
          <w:sz w:val="22"/>
          <w:szCs w:val="22"/>
        </w:rPr>
      </w:pP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έκλεισε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σχολείο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σας; Ν/Ο</w:t>
      </w:r>
      <w:r w:rsidR="007723FF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8F2A7E">
        <w:rPr>
          <w:rFonts w:ascii="Arial" w:eastAsia="Arial" w:hAnsi="Arial" w:cs="Arial"/>
          <w:b/>
          <w:sz w:val="22"/>
          <w:szCs w:val="22"/>
          <w:lang w:val="el-GR"/>
        </w:rPr>
        <w:t>Δεν ισχύει</w:t>
      </w:r>
      <w:r w:rsidR="007723FF">
        <w:rPr>
          <w:rFonts w:ascii="Arial" w:eastAsia="Arial" w:hAnsi="Arial" w:cs="Arial"/>
          <w:bCs/>
          <w:color w:val="00B050"/>
          <w:sz w:val="22"/>
          <w:szCs w:val="22"/>
          <w:lang w:val="el-GR"/>
        </w:rPr>
        <w:t xml:space="preserve"> </w:t>
      </w:r>
    </w:p>
    <w:p w14:paraId="1C2A7943" w14:textId="77777777" w:rsidR="00B375BE" w:rsidRDefault="00B375BE" w:rsidP="00B375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Αν όχι</w:t>
      </w:r>
      <w:r>
        <w:rPr>
          <w:rFonts w:ascii="Arial" w:eastAsia="Arial" w:hAnsi="Arial" w:cs="Arial"/>
          <w:b/>
          <w:sz w:val="22"/>
          <w:szCs w:val="22"/>
        </w:rPr>
        <w:t>,</w:t>
      </w:r>
    </w:p>
    <w:p w14:paraId="247ABE0F" w14:textId="292EBFEB" w:rsidR="00B375BE" w:rsidRPr="00B72C8A" w:rsidRDefault="00B375BE" w:rsidP="00C1056F">
      <w:pPr>
        <w:pStyle w:val="a4"/>
        <w:numPr>
          <w:ilvl w:val="0"/>
          <w:numId w:val="2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B72C8A">
        <w:rPr>
          <w:rFonts w:ascii="Arial" w:eastAsia="Arial" w:hAnsi="Arial" w:cs="Arial"/>
          <w:sz w:val="22"/>
          <w:szCs w:val="22"/>
          <w:lang w:val="el-GR"/>
        </w:rPr>
        <w:t>Γίνονται τα μαθήματα;  Ν/Ο</w:t>
      </w:r>
    </w:p>
    <w:p w14:paraId="2C604B93" w14:textId="6EB2651D" w:rsidR="00B375BE" w:rsidRPr="00547B5D" w:rsidRDefault="00B375BE" w:rsidP="00547B5D">
      <w:pPr>
        <w:pStyle w:val="a4"/>
        <w:numPr>
          <w:ilvl w:val="0"/>
          <w:numId w:val="2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0E463B">
        <w:rPr>
          <w:rFonts w:ascii="Arial" w:eastAsia="Arial" w:hAnsi="Arial" w:cs="Arial"/>
          <w:sz w:val="22"/>
          <w:szCs w:val="22"/>
          <w:lang w:val="el-GR"/>
        </w:rPr>
        <w:t>Παρακολουθεί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E463B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 w:rsidR="001F74CF">
        <w:rPr>
          <w:rFonts w:ascii="Arial" w:eastAsia="Arial" w:hAnsi="Arial" w:cs="Arial"/>
          <w:sz w:val="22"/>
          <w:szCs w:val="22"/>
          <w:lang w:val="el-GR"/>
        </w:rPr>
        <w:t xml:space="preserve">από κοντά; </w:t>
      </w:r>
      <w:r w:rsidRPr="000E463B">
        <w:rPr>
          <w:rFonts w:ascii="Arial" w:eastAsia="Arial" w:hAnsi="Arial" w:cs="Arial"/>
          <w:sz w:val="22"/>
          <w:szCs w:val="22"/>
          <w:lang w:val="el-GR"/>
        </w:rPr>
        <w:t xml:space="preserve"> Ν/Ο</w:t>
      </w:r>
      <w:r w:rsidRPr="00B72C8A">
        <w:rPr>
          <w:rFonts w:ascii="Arial" w:eastAsia="Arial" w:hAnsi="Arial" w:cs="Arial"/>
          <w:sz w:val="22"/>
          <w:szCs w:val="22"/>
          <w:lang w:val="el-GR"/>
        </w:rPr>
        <w:t xml:space="preserve">  </w:t>
      </w:r>
    </w:p>
    <w:p w14:paraId="0540001A" w14:textId="77777777" w:rsidR="00B375BE" w:rsidRDefault="00B375BE" w:rsidP="00B375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Αν ναι,</w:t>
      </w:r>
    </w:p>
    <w:p w14:paraId="035093AE" w14:textId="77777777" w:rsidR="00B375BE" w:rsidRPr="00DE6EE3" w:rsidRDefault="00B375BE" w:rsidP="00C1056F">
      <w:pPr>
        <w:pStyle w:val="a4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Γϊνονται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διαδικτυακά μαθήματα;</w:t>
      </w:r>
      <w:r w:rsidRPr="00DE6EE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453E3076" w14:textId="77777777" w:rsidR="00B375BE" w:rsidRPr="00DE6EE3" w:rsidRDefault="00B375BE" w:rsidP="00C1056F">
      <w:pPr>
        <w:pStyle w:val="a4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r w:rsidRPr="000E463B">
        <w:rPr>
          <w:rFonts w:ascii="Arial" w:eastAsia="Arial" w:hAnsi="Arial" w:cs="Arial"/>
          <w:sz w:val="22"/>
          <w:szCs w:val="22"/>
          <w:lang w:val="el-GR"/>
        </w:rPr>
        <w:t>Έχει το παιδί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σας εύκολη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πρόσβαση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διαδίκτυο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σε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υπολογιστή; Ν/Ο</w:t>
      </w:r>
    </w:p>
    <w:p w14:paraId="7DD5E5D3" w14:textId="77777777" w:rsidR="00B375BE" w:rsidRDefault="00B375BE" w:rsidP="00C1056F">
      <w:pPr>
        <w:pStyle w:val="a4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r w:rsidRPr="000C5F84">
        <w:rPr>
          <w:rFonts w:ascii="Arial" w:eastAsia="Arial" w:hAnsi="Arial" w:cs="Arial"/>
          <w:sz w:val="22"/>
          <w:szCs w:val="22"/>
          <w:lang w:val="el-GR"/>
        </w:rPr>
        <w:lastRenderedPageBreak/>
        <w:t>Του έχουν ανατεθεί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εργασίες να ολοκληρώσει;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72EE4528" w14:textId="604D64AC" w:rsidR="00B72C8A" w:rsidRPr="00B72C8A" w:rsidRDefault="00B72C8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AC8B80D" w14:textId="2552BA75" w:rsidR="00B72C8A" w:rsidRPr="005040FF" w:rsidRDefault="00B72C8A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πόσα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άτομα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είχε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προσωπική, από κοντά συνομιλία;</w:t>
      </w:r>
      <w:r w:rsidRPr="005040FF">
        <w:rPr>
          <w:rFonts w:ascii="Arial" w:eastAsia="Arial" w:hAnsi="Arial" w:cs="Arial"/>
          <w:b/>
          <w:sz w:val="22"/>
          <w:szCs w:val="22"/>
          <w:lang w:val="el-GR"/>
        </w:rPr>
        <w:t>____</w:t>
      </w:r>
    </w:p>
    <w:p w14:paraId="3FBFDAEE" w14:textId="77777777" w:rsidR="00067B04" w:rsidRPr="00B72C8A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3AC35F64" w14:textId="0A88F74B" w:rsidR="00B72C8A" w:rsidRPr="005C3B95" w:rsidRDefault="00B72C8A" w:rsidP="00C1056F">
      <w:pPr>
        <w:pStyle w:val="a4"/>
        <w:numPr>
          <w:ilvl w:val="0"/>
          <w:numId w:val="1"/>
        </w:numPr>
        <w:ind w:left="70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5C3B9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π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όσο χρόνο </w:t>
      </w:r>
      <w:r w:rsidR="00015644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αφιέρωνε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το παιδί σας στο να βγαίνει εκτός σπιτιού (π.χ. </w:t>
      </w:r>
      <w:r w:rsidR="003F183C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να πηγαίνει 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σε καταστήματα, πάρκα κ.τ.λ.);</w:t>
      </w:r>
    </w:p>
    <w:p w14:paraId="000000DD" w14:textId="4383A102" w:rsidR="00067B04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  <w:r w:rsidR="003F183C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168CECEF" w14:textId="30B2A1F8" w:rsidR="002B433E" w:rsidRDefault="002B433E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1-2 </w:t>
      </w:r>
      <w:r w:rsidR="00B72C8A">
        <w:rPr>
          <w:rFonts w:ascii="Arial" w:eastAsia="Arial" w:hAnsi="Arial" w:cs="Arial"/>
          <w:sz w:val="22"/>
          <w:szCs w:val="22"/>
          <w:lang w:val="el-GR"/>
        </w:rPr>
        <w:t>μέρες την εβδομάδα</w:t>
      </w:r>
    </w:p>
    <w:p w14:paraId="1977AB2F" w14:textId="4FFC6BA7" w:rsid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Λίγες μέρες την εβδομάδα</w:t>
      </w:r>
    </w:p>
    <w:p w14:paraId="11480F3A" w14:textId="21BAC73A" w:rsid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 μέρες την εβδομάδα</w:t>
      </w:r>
    </w:p>
    <w:p w14:paraId="53B75132" w14:textId="2295525D" w:rsidR="002B433E" w:rsidRP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Κάθε μέρα</w:t>
      </w:r>
    </w:p>
    <w:p w14:paraId="000000D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2BD7C81" w14:textId="77777777" w:rsidR="003F183C" w:rsidRPr="005D462A" w:rsidRDefault="003F183C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περιορισμοί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κυκλοφορίας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0A5E1338" w14:textId="77777777" w:rsidR="003F183C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56140137" w14:textId="77777777" w:rsidR="003F183C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587F8BD2" w14:textId="77777777" w:rsidR="003F183C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3023E642" w14:textId="77777777" w:rsidR="003F183C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00000E5" w14:textId="0A80D014" w:rsidR="00067B04" w:rsidRPr="007478C7" w:rsidRDefault="003F183C" w:rsidP="002D0A71">
      <w:pPr>
        <w:numPr>
          <w:ilvl w:val="1"/>
          <w:numId w:val="8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207D811" w14:textId="77777777" w:rsidR="001179F7" w:rsidRPr="003A1F35" w:rsidRDefault="001179F7" w:rsidP="00C1056F">
      <w:pPr>
        <w:numPr>
          <w:ilvl w:val="0"/>
          <w:numId w:val="1"/>
        </w:numPr>
        <w:spacing w:before="120"/>
        <w:ind w:left="700" w:right="1094"/>
        <w:rPr>
          <w:sz w:val="22"/>
          <w:szCs w:val="22"/>
          <w:lang w:val="el-GR"/>
        </w:rPr>
      </w:pP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έχουν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κόσμο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 περίοδο πριν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χώρα;</w:t>
      </w:r>
    </w:p>
    <w:p w14:paraId="01F8BACD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3E230DE9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61D98066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701FBCAB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0C95D061" w14:textId="77777777" w:rsidR="001179F7" w:rsidRPr="00283E8D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000000E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74336EE6" w14:textId="77777777" w:rsidR="00F1345E" w:rsidRPr="005D462A" w:rsidRDefault="00F1345E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πόση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δυσκολία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είχε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ακολουθήσει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συστάσεις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μένει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μακρυά</w:t>
      </w:r>
      <w:proofErr w:type="spellEnd"/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CA439F8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7350E344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Λίγη</w:t>
      </w:r>
    </w:p>
    <w:p w14:paraId="012B916E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F76E7D2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FA872B5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000000F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E27D98B" w14:textId="77777777" w:rsidR="006B711D" w:rsidRPr="005D462A" w:rsidRDefault="006B711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ποιότητα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σχέσεων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μέλη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οικογένειάς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9D17E63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74EA9472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664DDC9D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54154EF9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50837B6D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000000F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4C563FA3" w14:textId="77777777" w:rsidR="006B711D" w:rsidRPr="005D462A" w:rsidRDefault="006B711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 παιδί σας αυτές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αλλαγές στις οικογενειακές επαφές;  </w:t>
      </w:r>
    </w:p>
    <w:p w14:paraId="23D43B5D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FF62EE3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>‘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Ηπιο</w:t>
      </w:r>
      <w:proofErr w:type="spellEnd"/>
    </w:p>
    <w:p w14:paraId="4271749C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15935CB7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20A36B7A" w14:textId="08339157" w:rsidR="00444E04" w:rsidRPr="00DE3D2B" w:rsidRDefault="006B711D" w:rsidP="008F2A7E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30EFD5B5" w14:textId="77777777" w:rsidR="00444E04" w:rsidRPr="00FE029E" w:rsidRDefault="00444E04" w:rsidP="00C1056F">
      <w:pPr>
        <w:numPr>
          <w:ilvl w:val="0"/>
          <w:numId w:val="1"/>
        </w:numPr>
        <w:spacing w:before="149"/>
        <w:ind w:left="700"/>
        <w:rPr>
          <w:sz w:val="22"/>
          <w:szCs w:val="22"/>
          <w:lang w:val="el-GR"/>
        </w:rPr>
      </w:pP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ποιότητα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των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σχέσεων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τους/τις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φίλους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του/της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BE64922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4C908906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5FE585C4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0349A133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3AB9D1B5" w14:textId="77777777" w:rsidR="00444E04" w:rsidRPr="00FE029E" w:rsidRDefault="00444E04" w:rsidP="00C1056F">
      <w:pPr>
        <w:pStyle w:val="a4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0000010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0EB0255" w14:textId="77777777" w:rsidR="00C62C8B" w:rsidRPr="005D462A" w:rsidRDefault="00C62C8B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αλλαγές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αυτές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στις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κοινωνικές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2C527CE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094FB21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3E72ED0A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59FC807B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6D9E572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000010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66C2AFA3" w14:textId="11D261D6" w:rsidR="0096723F" w:rsidRPr="00D800C3" w:rsidRDefault="00D10AA1" w:rsidP="00D800C3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δύσκολη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ακύρωση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σημαντικών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γεγονότων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της ζωής του 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  <w:lang w:val="el-GR"/>
        </w:rPr>
        <w:t>όπως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837C2">
        <w:rPr>
          <w:rFonts w:ascii="Arial" w:eastAsia="Arial" w:hAnsi="Arial" w:cs="Arial"/>
          <w:b/>
          <w:sz w:val="22"/>
          <w:szCs w:val="22"/>
          <w:lang w:val="el-GR"/>
        </w:rPr>
        <w:t xml:space="preserve">το Πάσχα,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>οι σχολικές εκδρομές,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>οι εορτασμοί,</w:t>
      </w:r>
      <w:r w:rsidR="007837C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 xml:space="preserve">τα </w:t>
      </w:r>
      <w:proofErr w:type="spellStart"/>
      <w:r w:rsidR="0059580B">
        <w:rPr>
          <w:rFonts w:ascii="Arial" w:eastAsia="Arial" w:hAnsi="Arial" w:cs="Arial"/>
          <w:b/>
          <w:sz w:val="22"/>
          <w:szCs w:val="22"/>
          <w:lang w:val="el-GR"/>
        </w:rPr>
        <w:t>πάρτυ</w:t>
      </w:r>
      <w:proofErr w:type="spellEnd"/>
      <w:r w:rsidR="0059580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50A63E48" w14:textId="77777777" w:rsid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4B0237B" w14:textId="77777777" w:rsid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444DD88F" w14:textId="77777777" w:rsid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979CC99" w14:textId="77777777" w:rsid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50AB03F0" w14:textId="77777777" w:rsidR="00D800C3" w:rsidRPr="00D800C3" w:rsidRDefault="00D800C3" w:rsidP="002D0A71">
      <w:pPr>
        <w:numPr>
          <w:ilvl w:val="1"/>
          <w:numId w:val="8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331E28E8" w14:textId="79DE2F5F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4551B6B7" w14:textId="77777777" w:rsidR="00C62C8B" w:rsidRPr="005B79EB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αλλαγές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σχετίζονται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B79EB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στη χώρα προκάλεσαν οικονομικά προβλήματα στην οικογένειά σας; </w:t>
      </w:r>
    </w:p>
    <w:p w14:paraId="6ADB6EA8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F311D9C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A49F02C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18F7D43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Πολύ </w:t>
      </w:r>
    </w:p>
    <w:p w14:paraId="18C52C70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748C6BF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183164A8" w14:textId="77777777" w:rsidR="00C62C8B" w:rsidRPr="005D462A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ανησυχεί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σταθερότητα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κατάσταση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διαβίωσής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39EF4298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ADA9896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F1C8464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40FB843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A1CA435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000012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37C9751" w14:textId="2FD7C33A" w:rsidR="00C62C8B" w:rsidRPr="00C62C8B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211670"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το παιδί σας 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>ανησυχ</w:t>
      </w:r>
      <w:r w:rsidR="00211670">
        <w:rPr>
          <w:rFonts w:ascii="Arial" w:eastAsia="Arial" w:hAnsi="Arial" w:cs="Arial"/>
          <w:b/>
          <w:sz w:val="22"/>
          <w:szCs w:val="22"/>
          <w:lang w:val="el-GR"/>
        </w:rPr>
        <w:t>ούσε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 μήπως δεν έχετε να φάτε λόγω έλλειψης χρημάτων;</w:t>
      </w:r>
      <w:r w:rsidRPr="00C62C8B">
        <w:rPr>
          <w:rFonts w:ascii="Arial" w:eastAsia="Arial" w:hAnsi="Arial" w:cs="Arial"/>
          <w:b/>
          <w:sz w:val="22"/>
          <w:szCs w:val="22"/>
        </w:rPr>
        <w:t> </w:t>
      </w:r>
    </w:p>
    <w:p w14:paraId="2DC5A7CA" w14:textId="77777777" w:rsidR="00C62C8B" w:rsidRDefault="00C62C8B" w:rsidP="00C1056F">
      <w:pPr>
        <w:numPr>
          <w:ilvl w:val="1"/>
          <w:numId w:val="3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12C2AE0D" w14:textId="77777777" w:rsidR="00C62C8B" w:rsidRDefault="00C62C8B" w:rsidP="00C1056F">
      <w:pPr>
        <w:numPr>
          <w:ilvl w:val="1"/>
          <w:numId w:val="3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20220E8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31EC7CC7" w14:textId="77777777" w:rsidR="00C62C8B" w:rsidRPr="00101A08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αισιόδοξο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είναι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ότι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</w:t>
      </w:r>
      <w:proofErr w:type="spellEnd"/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 θα τελειώσει σύντομα;</w:t>
      </w:r>
    </w:p>
    <w:p w14:paraId="587BBEA6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E4DD6C6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B35360F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367A5E8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2A54818F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35158F72" w14:textId="77777777" w:rsidR="00BB37E6" w:rsidRPr="00BB37E6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4A205449" w14:textId="264C94A0" w:rsidR="00E42F49" w:rsidRPr="008F2A7E" w:rsidRDefault="00E42F49" w:rsidP="005D65B1">
      <w:pPr>
        <w:rPr>
          <w:rFonts w:ascii="Arial" w:eastAsiaTheme="majorEastAsia" w:hAnsi="Arial" w:cstheme="majorBidi"/>
          <w:b/>
          <w:sz w:val="28"/>
          <w:szCs w:val="26"/>
          <w:lang w:val="el-GR"/>
        </w:rPr>
      </w:pPr>
      <w:r w:rsidRPr="008F2A7E">
        <w:rPr>
          <w:b/>
          <w:sz w:val="28"/>
          <w:lang w:val="el-GR"/>
        </w:rPr>
        <w:t>ΚΑΘΗΜΕΡΙΝΕΣ ΣΥΜΠΕΡΙΦΟΡΕΣ</w:t>
      </w:r>
      <w:r w:rsidRPr="008F2A7E">
        <w:rPr>
          <w:b/>
          <w:lang w:val="el-GR"/>
        </w:rPr>
        <w:t xml:space="preserve"> </w:t>
      </w:r>
      <w:r w:rsidRPr="008F2A7E">
        <w:rPr>
          <w:b/>
          <w:sz w:val="28"/>
          <w:szCs w:val="28"/>
          <w:lang w:val="el-GR"/>
        </w:rPr>
        <w:t>(ΤΕΛΕΥΤΑΙΕΣ ΔΥΟ ΕΒΔΟΜΑΔΕΣ)</w:t>
      </w:r>
    </w:p>
    <w:p w14:paraId="413E780E" w14:textId="77777777" w:rsidR="001C0452" w:rsidRPr="008F2A7E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4FC7B7E6" w14:textId="33B42F3F" w:rsidR="00FA036D" w:rsidRPr="008F2A7E" w:rsidRDefault="00FA036D" w:rsidP="00FA036D">
      <w:pPr>
        <w:rPr>
          <w:rFonts w:ascii="Arial" w:eastAsia="Arial" w:hAnsi="Arial" w:cs="Arial"/>
          <w:b/>
          <w:sz w:val="22"/>
          <w:szCs w:val="22"/>
          <w:u w:val="single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</w:p>
    <w:p w14:paraId="22855603" w14:textId="7041678F" w:rsidR="007067C8" w:rsidRPr="008F2A7E" w:rsidRDefault="007067C8" w:rsidP="00FA036D">
      <w:pPr>
        <w:rPr>
          <w:rFonts w:ascii="Arial" w:eastAsia="Arial" w:hAnsi="Arial" w:cs="Arial"/>
          <w:b/>
          <w:sz w:val="22"/>
          <w:szCs w:val="22"/>
          <w:u w:val="single"/>
          <w:lang w:val="el-GR"/>
        </w:rPr>
      </w:pPr>
    </w:p>
    <w:p w14:paraId="589B1B7F" w14:textId="51CACF73" w:rsidR="007067C8" w:rsidRPr="00923CF1" w:rsidRDefault="00923CF1" w:rsidP="00923CF1">
      <w:pPr>
        <w:spacing w:before="240" w:after="240"/>
        <w:ind w:left="360"/>
        <w:rPr>
          <w:rFonts w:ascii="Arial" w:hAnsi="Arial" w:cs="Arial"/>
          <w:sz w:val="22"/>
          <w:szCs w:val="22"/>
          <w:lang w:val="el-GR"/>
        </w:rPr>
      </w:pPr>
      <w:r w:rsidRPr="00923CF1">
        <w:rPr>
          <w:rFonts w:ascii="Arial" w:hAnsi="Arial" w:cs="Arial"/>
          <w:b/>
          <w:bCs/>
          <w:sz w:val="22"/>
          <w:szCs w:val="22"/>
          <w:lang w:val="el-GR"/>
        </w:rPr>
        <w:t>42</w:t>
      </w:r>
      <w:r w:rsidR="008F2A7E" w:rsidRPr="00923CF1">
        <w:rPr>
          <w:rFonts w:ascii="Arial" w:hAnsi="Arial" w:cs="Arial"/>
          <w:b/>
          <w:bCs/>
          <w:sz w:val="22"/>
          <w:szCs w:val="22"/>
          <w:lang w:val="el-GR"/>
        </w:rPr>
        <w:t>…περίπου, τι</w:t>
      </w:r>
      <w:r w:rsidR="007067C8" w:rsidRPr="00923CF1">
        <w:rPr>
          <w:rFonts w:ascii="Arial" w:hAnsi="Arial" w:cs="Arial"/>
          <w:b/>
          <w:bCs/>
          <w:sz w:val="22"/>
          <w:szCs w:val="22"/>
          <w:lang w:val="el-GR"/>
        </w:rPr>
        <w:t xml:space="preserve"> ώρα πήγαινε το παιδί σας για ύπνο τις  ΚΑΘΗΜΕΡΙΝΕΣ</w:t>
      </w:r>
      <w:r w:rsidR="007067C8" w:rsidRPr="00923CF1">
        <w:rPr>
          <w:rFonts w:ascii="Arial" w:hAnsi="Arial" w:cs="Arial"/>
          <w:sz w:val="22"/>
          <w:szCs w:val="22"/>
          <w:lang w:val="el-GR"/>
        </w:rPr>
        <w:t>;</w:t>
      </w:r>
    </w:p>
    <w:p w14:paraId="517AC249" w14:textId="2B3B5172" w:rsidR="007067C8" w:rsidRPr="008F2A7E" w:rsidRDefault="007067C8" w:rsidP="00DE3D2B">
      <w:pPr>
        <w:pStyle w:val="a4"/>
        <w:numPr>
          <w:ilvl w:val="0"/>
          <w:numId w:val="10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6D7C3A9E" w14:textId="1DB03D16" w:rsidR="007067C8" w:rsidRPr="008F2A7E" w:rsidRDefault="007067C8" w:rsidP="00DE3D2B">
      <w:pPr>
        <w:pStyle w:val="a4"/>
        <w:numPr>
          <w:ilvl w:val="0"/>
          <w:numId w:val="10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51E19FE8" w14:textId="0D243117" w:rsidR="007067C8" w:rsidRPr="008F2A7E" w:rsidRDefault="007067C8" w:rsidP="00DE3D2B">
      <w:pPr>
        <w:pStyle w:val="a4"/>
        <w:numPr>
          <w:ilvl w:val="0"/>
          <w:numId w:val="10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0A15B70A" w14:textId="52319693" w:rsidR="007067C8" w:rsidRPr="008F2A7E" w:rsidRDefault="007067C8" w:rsidP="00DE3D2B">
      <w:pPr>
        <w:pStyle w:val="a4"/>
        <w:numPr>
          <w:ilvl w:val="0"/>
          <w:numId w:val="100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μετά τα μεσάνυχτα</w:t>
      </w:r>
    </w:p>
    <w:p w14:paraId="7E1BC3D6" w14:textId="0A4DE0C1" w:rsidR="007067C8" w:rsidRPr="008F2A7E" w:rsidRDefault="007067C8" w:rsidP="007067C8">
      <w:p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b/>
          <w:bCs/>
          <w:lang w:val="el-GR"/>
        </w:rPr>
        <w:t xml:space="preserve">         </w:t>
      </w:r>
      <w:r w:rsidR="00923CF1" w:rsidRPr="00923CF1">
        <w:rPr>
          <w:b/>
          <w:bCs/>
          <w:lang w:val="el-GR"/>
        </w:rPr>
        <w:t>4</w:t>
      </w:r>
      <w:r w:rsidRPr="008F2A7E">
        <w:rPr>
          <w:b/>
          <w:bCs/>
          <w:lang w:val="el-GR"/>
        </w:rPr>
        <w:t>3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 xml:space="preserve">.  </w:t>
      </w:r>
      <w:r w:rsidR="008F2A7E">
        <w:rPr>
          <w:rFonts w:ascii="Arial" w:hAnsi="Arial" w:cs="Arial"/>
          <w:b/>
          <w:bCs/>
          <w:sz w:val="22"/>
          <w:szCs w:val="22"/>
          <w:lang w:val="el-GR"/>
        </w:rPr>
        <w:t>…περίπου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>,</w:t>
      </w:r>
      <w:r w:rsidR="008F2A7E">
        <w:rPr>
          <w:rFonts w:ascii="Arial" w:hAnsi="Arial" w:cs="Arial"/>
          <w:b/>
          <w:bCs/>
          <w:sz w:val="22"/>
          <w:szCs w:val="22"/>
          <w:lang w:val="el-GR"/>
        </w:rPr>
        <w:t xml:space="preserve"> τι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 xml:space="preserve"> ώρα πήγαινε το παιδί σας για ύπνο τα</w:t>
      </w:r>
      <w:r w:rsidRPr="008F2A7E">
        <w:rPr>
          <w:rFonts w:ascii="Arial" w:hAnsi="Arial" w:cs="Arial"/>
          <w:sz w:val="22"/>
          <w:szCs w:val="22"/>
          <w:lang w:val="el-GR"/>
        </w:rPr>
        <w:t xml:space="preserve"> </w:t>
      </w:r>
      <w:r w:rsidRPr="008F2A7E">
        <w:rPr>
          <w:rFonts w:ascii="Arial" w:hAnsi="Arial" w:cs="Arial"/>
          <w:b/>
          <w:bCs/>
          <w:sz w:val="22"/>
          <w:szCs w:val="22"/>
          <w:lang w:val="el-GR"/>
        </w:rPr>
        <w:t>ΣΑΒΒΑΤΟΚΥΡΙΑΚΑ</w:t>
      </w:r>
      <w:r w:rsidRPr="008F2A7E">
        <w:rPr>
          <w:rFonts w:ascii="Arial" w:hAnsi="Arial" w:cs="Arial"/>
          <w:sz w:val="22"/>
          <w:szCs w:val="22"/>
          <w:lang w:val="el-GR"/>
        </w:rPr>
        <w:t>;</w:t>
      </w:r>
    </w:p>
    <w:p w14:paraId="0A34D458" w14:textId="1273FFF5" w:rsidR="007067C8" w:rsidRPr="008F2A7E" w:rsidRDefault="007067C8" w:rsidP="00DE3D2B">
      <w:pPr>
        <w:pStyle w:val="a4"/>
        <w:numPr>
          <w:ilvl w:val="0"/>
          <w:numId w:val="10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πριν τις 8 μ.μ.</w:t>
      </w:r>
    </w:p>
    <w:p w14:paraId="27C2E127" w14:textId="072F1FC4" w:rsidR="007067C8" w:rsidRPr="008F2A7E" w:rsidRDefault="007067C8" w:rsidP="00DE3D2B">
      <w:pPr>
        <w:pStyle w:val="a4"/>
        <w:numPr>
          <w:ilvl w:val="0"/>
          <w:numId w:val="10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8-10 μ.μ.</w:t>
      </w:r>
    </w:p>
    <w:p w14:paraId="7A445CF2" w14:textId="35E259CD" w:rsidR="007067C8" w:rsidRPr="008F2A7E" w:rsidRDefault="007067C8" w:rsidP="00DE3D2B">
      <w:pPr>
        <w:pStyle w:val="a4"/>
        <w:numPr>
          <w:ilvl w:val="0"/>
          <w:numId w:val="10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μεταξύ 10-12 μ.μ.</w:t>
      </w:r>
    </w:p>
    <w:p w14:paraId="67B87FDE" w14:textId="5516A674" w:rsidR="007067C8" w:rsidRPr="008F2A7E" w:rsidRDefault="007067C8" w:rsidP="00DE3D2B">
      <w:pPr>
        <w:pStyle w:val="a4"/>
        <w:numPr>
          <w:ilvl w:val="0"/>
          <w:numId w:val="101"/>
        </w:numPr>
        <w:spacing w:before="240" w:after="240"/>
        <w:rPr>
          <w:rFonts w:ascii="Arial" w:hAnsi="Arial" w:cs="Arial"/>
          <w:sz w:val="22"/>
          <w:szCs w:val="22"/>
          <w:lang w:val="el-GR"/>
        </w:rPr>
      </w:pPr>
      <w:r w:rsidRPr="008F2A7E">
        <w:rPr>
          <w:rFonts w:ascii="Arial" w:hAnsi="Arial" w:cs="Arial"/>
          <w:sz w:val="22"/>
          <w:szCs w:val="22"/>
          <w:lang w:val="el-GR"/>
        </w:rPr>
        <w:t>μετά τα μεσάνυχτα</w:t>
      </w:r>
    </w:p>
    <w:p w14:paraId="2C0E55A5" w14:textId="34D1C360" w:rsidR="007067C8" w:rsidRPr="008F2A7E" w:rsidRDefault="007067C8" w:rsidP="007067C8">
      <w:pPr>
        <w:spacing w:before="24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       </w:t>
      </w:r>
      <w:r w:rsidR="00923CF1" w:rsidRPr="00923CF1">
        <w:rPr>
          <w:rFonts w:ascii="Arial" w:eastAsia="Arial" w:hAnsi="Arial" w:cs="Arial"/>
          <w:b/>
          <w:sz w:val="22"/>
          <w:szCs w:val="22"/>
          <w:lang w:val="el-GR"/>
        </w:rPr>
        <w:t>4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4. </w:t>
      </w:r>
      <w:r w:rsidR="00156282" w:rsidRPr="008F2A7E">
        <w:rPr>
          <w:rFonts w:ascii="Arial" w:eastAsia="Arial" w:hAnsi="Arial" w:cs="Arial"/>
          <w:b/>
          <w:sz w:val="22"/>
          <w:szCs w:val="22"/>
          <w:lang w:val="el-GR"/>
        </w:rPr>
        <w:t>.κ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ατά μέσο όρο πόσες ώρες τη νύχτα κοιμόταν το παιδί σας τις ΚΑΘΗΜΕΡΙΝΕΣ ; </w:t>
      </w:r>
    </w:p>
    <w:p w14:paraId="3CF8674B" w14:textId="77777777" w:rsidR="007067C8" w:rsidRPr="008F2A7E" w:rsidRDefault="007067C8" w:rsidP="005F6408">
      <w:pPr>
        <w:numPr>
          <w:ilvl w:val="1"/>
          <w:numId w:val="102"/>
        </w:numPr>
        <w:ind w:left="1530" w:hanging="450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&lt;6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09F859C" w14:textId="77777777" w:rsidR="007067C8" w:rsidRPr="008F2A7E" w:rsidRDefault="007067C8" w:rsidP="00DE3D2B">
      <w:pPr>
        <w:numPr>
          <w:ilvl w:val="1"/>
          <w:numId w:val="10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6-8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2D57196" w14:textId="77777777" w:rsidR="007067C8" w:rsidRPr="008F2A7E" w:rsidRDefault="007067C8" w:rsidP="00DE3D2B">
      <w:pPr>
        <w:numPr>
          <w:ilvl w:val="1"/>
          <w:numId w:val="10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8-10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1735F01" w14:textId="77777777" w:rsidR="007067C8" w:rsidRPr="008F2A7E" w:rsidRDefault="007067C8" w:rsidP="00DE3D2B">
      <w:pPr>
        <w:numPr>
          <w:ilvl w:val="1"/>
          <w:numId w:val="10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&gt;10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210AF8F" w14:textId="77777777" w:rsidR="007067C8" w:rsidRPr="008F2A7E" w:rsidRDefault="007067C8" w:rsidP="007067C8">
      <w:pPr>
        <w:ind w:left="1437"/>
        <w:rPr>
          <w:rFonts w:ascii="Arial" w:eastAsia="Arial" w:hAnsi="Arial" w:cs="Arial"/>
          <w:sz w:val="22"/>
          <w:szCs w:val="22"/>
        </w:rPr>
      </w:pPr>
    </w:p>
    <w:p w14:paraId="64F44CA8" w14:textId="77777777" w:rsidR="005F6408" w:rsidRPr="008F2A7E" w:rsidRDefault="005F6408" w:rsidP="007067C8">
      <w:pPr>
        <w:ind w:left="1437"/>
        <w:rPr>
          <w:rFonts w:ascii="Arial" w:eastAsia="Arial" w:hAnsi="Arial" w:cs="Arial"/>
          <w:sz w:val="22"/>
          <w:szCs w:val="22"/>
        </w:rPr>
      </w:pPr>
    </w:p>
    <w:p w14:paraId="0B2DAEA3" w14:textId="77777777" w:rsidR="005F6408" w:rsidRPr="008F2A7E" w:rsidRDefault="005F6408" w:rsidP="007067C8">
      <w:pPr>
        <w:ind w:left="1437"/>
        <w:rPr>
          <w:rFonts w:ascii="Arial" w:eastAsia="Arial" w:hAnsi="Arial" w:cs="Arial"/>
          <w:sz w:val="22"/>
          <w:szCs w:val="22"/>
        </w:rPr>
      </w:pPr>
    </w:p>
    <w:p w14:paraId="1013D012" w14:textId="77777777" w:rsidR="00923CF1" w:rsidRDefault="007067C8" w:rsidP="007067C8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         </w:t>
      </w:r>
      <w:r w:rsidR="00923CF1" w:rsidRPr="00923CF1">
        <w:rPr>
          <w:rFonts w:ascii="Arial" w:eastAsia="Arial" w:hAnsi="Arial" w:cs="Arial"/>
          <w:b/>
          <w:bCs/>
          <w:sz w:val="22"/>
          <w:szCs w:val="22"/>
          <w:lang w:val="el-GR"/>
        </w:rPr>
        <w:t>4</w:t>
      </w:r>
      <w:r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5. </w:t>
      </w:r>
      <w:r w:rsidR="008F2A7E"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>..</w:t>
      </w:r>
      <w:r w:rsidR="00156282" w:rsidRPr="008F2A7E">
        <w:rPr>
          <w:rFonts w:ascii="Arial" w:eastAsia="Arial" w:hAnsi="Arial" w:cs="Arial"/>
          <w:b/>
          <w:sz w:val="22"/>
          <w:szCs w:val="22"/>
          <w:lang w:val="el-GR"/>
        </w:rPr>
        <w:t>.κ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ατά μέσο όρο πόσες ώρες τη νύχτα κοιμόταν το παιδί σας τα</w:t>
      </w:r>
      <w:r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</w:p>
    <w:p w14:paraId="052BE715" w14:textId="2ABC8FE1" w:rsidR="007067C8" w:rsidRPr="008F2A7E" w:rsidRDefault="00923CF1" w:rsidP="007067C8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84152B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       </w:t>
      </w:r>
      <w:r w:rsidR="007067C8"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>ΣΑΒΒΑΤΟΚΥΡΙΑΚΑ;</w:t>
      </w:r>
    </w:p>
    <w:p w14:paraId="004CB3ED" w14:textId="01102CE4" w:rsidR="007067C8" w:rsidRPr="008F2A7E" w:rsidRDefault="007067C8" w:rsidP="005F6408">
      <w:pPr>
        <w:pStyle w:val="a4"/>
        <w:numPr>
          <w:ilvl w:val="0"/>
          <w:numId w:val="103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&lt;6 ώρες</w:t>
      </w:r>
    </w:p>
    <w:p w14:paraId="199F2D6B" w14:textId="6496D8CE" w:rsidR="007067C8" w:rsidRPr="008F2A7E" w:rsidRDefault="007067C8" w:rsidP="005F6408">
      <w:pPr>
        <w:pStyle w:val="a4"/>
        <w:numPr>
          <w:ilvl w:val="0"/>
          <w:numId w:val="103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6-8 ώρες</w:t>
      </w:r>
    </w:p>
    <w:p w14:paraId="0A9E1CB2" w14:textId="0A083699" w:rsidR="007067C8" w:rsidRPr="008F2A7E" w:rsidRDefault="007067C8" w:rsidP="005F6408">
      <w:pPr>
        <w:pStyle w:val="a4"/>
        <w:numPr>
          <w:ilvl w:val="0"/>
          <w:numId w:val="103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8-10 ώρες</w:t>
      </w:r>
    </w:p>
    <w:p w14:paraId="6EBF8AB2" w14:textId="78234FC4" w:rsidR="007067C8" w:rsidRPr="008F2A7E" w:rsidRDefault="007067C8" w:rsidP="005F6408">
      <w:pPr>
        <w:pStyle w:val="a4"/>
        <w:numPr>
          <w:ilvl w:val="0"/>
          <w:numId w:val="103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&gt;10 ώρες</w:t>
      </w:r>
    </w:p>
    <w:p w14:paraId="0F51CEDD" w14:textId="77777777" w:rsidR="00283E8D" w:rsidRPr="008F2A7E" w:rsidRDefault="00283E8D" w:rsidP="007837C2">
      <w:pPr>
        <w:rPr>
          <w:rFonts w:ascii="Arial" w:eastAsia="Arial" w:hAnsi="Arial" w:cs="Arial"/>
          <w:sz w:val="22"/>
          <w:szCs w:val="22"/>
        </w:rPr>
      </w:pPr>
    </w:p>
    <w:p w14:paraId="24C1128D" w14:textId="0456C5B9" w:rsidR="00FA036D" w:rsidRPr="00923CF1" w:rsidRDefault="00923CF1" w:rsidP="00923CF1">
      <w:pPr>
        <w:spacing w:before="5"/>
        <w:ind w:left="360"/>
        <w:rPr>
          <w:sz w:val="22"/>
          <w:szCs w:val="22"/>
          <w:lang w:val="el-GR"/>
        </w:rPr>
      </w:pPr>
      <w:r w:rsidRPr="00923CF1">
        <w:rPr>
          <w:rFonts w:ascii="Arial" w:eastAsia="Arial" w:hAnsi="Arial" w:cs="Arial"/>
          <w:b/>
          <w:sz w:val="22"/>
          <w:szCs w:val="22"/>
          <w:lang w:val="el-GR"/>
        </w:rPr>
        <w:t>46</w:t>
      </w:r>
      <w:r w:rsidR="00FA036D" w:rsidRPr="00923CF1">
        <w:rPr>
          <w:rFonts w:ascii="Arial" w:eastAsia="Arial" w:hAnsi="Arial" w:cs="Arial"/>
          <w:b/>
          <w:sz w:val="22"/>
          <w:szCs w:val="22"/>
          <w:lang w:val="el-GR"/>
        </w:rPr>
        <w:t xml:space="preserve">… πόσες ημέρες την εβδομάδα έκανε άσκηση το παιδί σας </w:t>
      </w:r>
      <w:r w:rsidR="00FA036D" w:rsidRPr="00923CF1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(π.χ. </w:t>
      </w:r>
      <w:r w:rsidR="005B5E53" w:rsidRPr="00923CF1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ώστε να χτυπάει πιο γρήγορα η καρδιά του ή να ανασαίνει πιο γρήγορα</w:t>
      </w:r>
      <w:r w:rsidR="00FA036D" w:rsidRPr="00923CF1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) για τουλάχιστον 30 λεπτά;</w:t>
      </w:r>
    </w:p>
    <w:p w14:paraId="1DF16452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50A26100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0701439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lastRenderedPageBreak/>
        <w:t xml:space="preserve">3-4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6C46C4D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187BBC83" w14:textId="77777777" w:rsidR="00FA036D" w:rsidRPr="008F2A7E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Καθημερινα</w:t>
      </w:r>
      <w:proofErr w:type="spellEnd"/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4442BE94" w14:textId="77777777" w:rsidR="00281951" w:rsidRPr="008F2A7E" w:rsidRDefault="00281951" w:rsidP="00283E8D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48AB1E63" w14:textId="7CA093D1" w:rsidR="00FA036D" w:rsidRPr="00923CF1" w:rsidRDefault="00FA036D" w:rsidP="00923CF1">
      <w:pPr>
        <w:pStyle w:val="a4"/>
        <w:numPr>
          <w:ilvl w:val="0"/>
          <w:numId w:val="111"/>
        </w:numPr>
        <w:rPr>
          <w:sz w:val="22"/>
          <w:szCs w:val="22"/>
          <w:lang w:val="el-GR"/>
        </w:rPr>
      </w:pPr>
      <w:r w:rsidRPr="00923CF1">
        <w:rPr>
          <w:rFonts w:ascii="Arial" w:eastAsia="Arial" w:hAnsi="Arial" w:cs="Arial"/>
          <w:b/>
          <w:sz w:val="22"/>
          <w:szCs w:val="22"/>
          <w:lang w:val="el-GR"/>
        </w:rPr>
        <w:t xml:space="preserve">πόσες </w:t>
      </w:r>
      <w:r w:rsidR="00977BC9" w:rsidRPr="00923CF1"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923CF1">
        <w:rPr>
          <w:rFonts w:ascii="Arial" w:eastAsia="Arial" w:hAnsi="Arial" w:cs="Arial"/>
          <w:b/>
          <w:sz w:val="22"/>
          <w:szCs w:val="22"/>
          <w:lang w:val="el-GR"/>
        </w:rPr>
        <w:t>μέρες την εβδομάδα περνούσε το παιδί σας εκτός σπιτιού</w:t>
      </w:r>
      <w:r w:rsidR="008F2A7E" w:rsidRPr="00923CF1">
        <w:rPr>
          <w:rFonts w:ascii="Arial" w:eastAsia="Arial" w:hAnsi="Arial" w:cs="Arial"/>
          <w:b/>
          <w:sz w:val="22"/>
          <w:szCs w:val="22"/>
          <w:lang w:val="el-GR"/>
        </w:rPr>
        <w:t>( σε πάρκα, πλατείες, εξωτερικούς χώρους)</w:t>
      </w:r>
      <w:r w:rsidRPr="00923CF1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67B9A53D" w14:textId="77777777" w:rsidR="00FA036D" w:rsidRPr="008F2A7E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5804F6DE" w14:textId="77777777" w:rsidR="00FA036D" w:rsidRPr="008F2A7E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17F7718" w14:textId="77777777" w:rsidR="00FA036D" w:rsidRPr="008F2A7E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2208A265" w14:textId="77777777" w:rsidR="00FA036D" w:rsidRPr="008F2A7E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404ACBE4" w14:textId="4D687B57" w:rsidR="00FA036D" w:rsidRPr="008F2A7E" w:rsidRDefault="00977BC9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Κ</w:t>
      </w:r>
      <w:r w:rsidR="00FA036D" w:rsidRPr="008F2A7E">
        <w:rPr>
          <w:rFonts w:ascii="Arial" w:eastAsia="Arial" w:hAnsi="Arial" w:cs="Arial"/>
          <w:sz w:val="22"/>
          <w:szCs w:val="22"/>
          <w:highlight w:val="white"/>
          <w:lang w:val="el-GR"/>
        </w:rPr>
        <w:t>αθημερινά</w:t>
      </w:r>
    </w:p>
    <w:p w14:paraId="384DE25D" w14:textId="77777777" w:rsidR="00FB3DD3" w:rsidRPr="008F2A7E" w:rsidRDefault="00FB3DD3" w:rsidP="007C6F70"/>
    <w:p w14:paraId="6A53A92D" w14:textId="77777777" w:rsidR="001733B4" w:rsidRPr="008F2A7E" w:rsidRDefault="001733B4" w:rsidP="001733B4">
      <w:pPr>
        <w:pStyle w:val="2"/>
        <w:rPr>
          <w:sz w:val="28"/>
          <w:szCs w:val="28"/>
          <w:lang w:val="el-GR"/>
        </w:rPr>
      </w:pPr>
      <w:bookmarkStart w:id="1" w:name="_heading=h.61snut8df3qb" w:colFirst="0" w:colLast="0"/>
      <w:bookmarkEnd w:id="1"/>
      <w:r w:rsidRPr="008F2A7E">
        <w:rPr>
          <w:sz w:val="28"/>
          <w:szCs w:val="28"/>
          <w:lang w:val="el-GR"/>
        </w:rPr>
        <w:t>ΣΥΝΑΙΣΘΗΜΑΤΑ/ΑΝΗΣΥΧΙΕΣ (ΤΕΛΕΥΤΑΙΕΣ ΔΥΟ ΕΒΔΟΜΑΔΕΣ)</w:t>
      </w:r>
    </w:p>
    <w:p w14:paraId="00000218" w14:textId="77777777" w:rsidR="00067B04" w:rsidRPr="008F2A7E" w:rsidRDefault="00067B04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1C95A01" w14:textId="77777777" w:rsidR="001733B4" w:rsidRPr="008F2A7E" w:rsidRDefault="001733B4" w:rsidP="001733B4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000021A" w14:textId="77777777" w:rsidR="00067B04" w:rsidRPr="008F2A7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6D431404" w14:textId="79BD2650" w:rsidR="00BC62FA" w:rsidRPr="00923CF1" w:rsidRDefault="00BC62FA" w:rsidP="00923CF1">
      <w:pPr>
        <w:pStyle w:val="a4"/>
        <w:numPr>
          <w:ilvl w:val="0"/>
          <w:numId w:val="111"/>
        </w:numPr>
        <w:rPr>
          <w:sz w:val="22"/>
          <w:szCs w:val="22"/>
          <w:lang w:val="el-GR"/>
        </w:rPr>
      </w:pPr>
      <w:r w:rsidRPr="00923CF1">
        <w:rPr>
          <w:rFonts w:ascii="Arial" w:eastAsia="Arial" w:hAnsi="Arial" w:cs="Arial"/>
          <w:b/>
          <w:sz w:val="22"/>
          <w:szCs w:val="22"/>
          <w:lang w:val="el-GR"/>
        </w:rPr>
        <w:t>… σε τι βαθμό το παιδί σας ανησυχούσε  γενικά;</w:t>
      </w:r>
    </w:p>
    <w:p w14:paraId="4163D1F8" w14:textId="26511B0F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2D7ADBF4" w14:textId="77777777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5D54F6B5" w14:textId="77777777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895A25" w14:textId="77777777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353EF7E" w14:textId="77777777" w:rsidR="00BC62FA" w:rsidRPr="008F2A7E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172244B7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487A6DC8" w14:textId="0B72DDED" w:rsidR="00F20CF1" w:rsidRPr="008F2A7E" w:rsidRDefault="00F20CF1" w:rsidP="00923CF1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5B5E53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λυπημένο ή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χαρούμεν</w:t>
      </w:r>
      <w:r w:rsidR="005B5E53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ο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</w:p>
    <w:p w14:paraId="1BD2705E" w14:textId="4D800207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λυπημένο</w:t>
      </w:r>
    </w:p>
    <w:p w14:paraId="732D9066" w14:textId="57A6A884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λυπημένο</w:t>
      </w:r>
    </w:p>
    <w:p w14:paraId="3609997C" w14:textId="77777777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2951EA69" w14:textId="2F9BA9F1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χαρούμενο</w:t>
      </w:r>
    </w:p>
    <w:p w14:paraId="469A991B" w14:textId="01D3622A" w:rsidR="00F20CF1" w:rsidRPr="008F2A7E" w:rsidRDefault="00F20CF1" w:rsidP="00C1056F">
      <w:pPr>
        <w:pStyle w:val="a4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χαρούμενο</w:t>
      </w:r>
    </w:p>
    <w:p w14:paraId="00000228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41AC6B1A" w14:textId="390D9D96" w:rsidR="003C1A0D" w:rsidRPr="008F2A7E" w:rsidRDefault="003C1A0D" w:rsidP="00923CF1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πόσο χαλαρό </w:t>
      </w:r>
      <w:r w:rsidR="005D65B1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ή 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αγχ</w:t>
      </w:r>
      <w:r w:rsidR="005D65B1" w:rsidRPr="008F2A7E">
        <w:rPr>
          <w:rFonts w:ascii="Arial" w:eastAsia="Arial" w:hAnsi="Arial" w:cs="Arial"/>
          <w:b/>
          <w:sz w:val="22"/>
          <w:szCs w:val="22"/>
          <w:lang w:val="el-GR"/>
        </w:rPr>
        <w:t>ωμένο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ήταν το παιδί σας;</w:t>
      </w:r>
    </w:p>
    <w:p w14:paraId="0E958FE7" w14:textId="5A6362BA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χαλαρό</w:t>
      </w:r>
    </w:p>
    <w:p w14:paraId="1ABE4106" w14:textId="31CF4E3E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χαλαρό</w:t>
      </w:r>
    </w:p>
    <w:p w14:paraId="0FD14E30" w14:textId="77777777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6BB13418" w14:textId="6DB5F1A2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5D65B1" w:rsidRPr="008F2A7E">
        <w:rPr>
          <w:rFonts w:ascii="Arial" w:eastAsia="Arial" w:hAnsi="Arial" w:cs="Arial"/>
          <w:sz w:val="22"/>
          <w:szCs w:val="22"/>
          <w:lang w:val="el-GR"/>
        </w:rPr>
        <w:t>αγχωμένο</w:t>
      </w:r>
    </w:p>
    <w:p w14:paraId="08286074" w14:textId="77900447" w:rsidR="003C1A0D" w:rsidRPr="008F2A7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5D65B1" w:rsidRPr="008F2A7E">
        <w:rPr>
          <w:rFonts w:ascii="Arial" w:eastAsia="Arial" w:hAnsi="Arial" w:cs="Arial"/>
          <w:sz w:val="22"/>
          <w:szCs w:val="22"/>
          <w:lang w:val="el-GR"/>
        </w:rPr>
        <w:t>αγχωμένο</w:t>
      </w:r>
    </w:p>
    <w:p w14:paraId="00000236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751E403E" w14:textId="13BA2CD1" w:rsidR="003C1A0D" w:rsidRPr="008F2A7E" w:rsidRDefault="003C1A0D" w:rsidP="00923CF1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νευρικό</w:t>
      </w:r>
      <w:r w:rsidR="000C00F6" w:rsidRPr="008F2A7E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ανήσυχο ήταν το παιδί σας;  </w:t>
      </w:r>
    </w:p>
    <w:p w14:paraId="249376DF" w14:textId="77777777" w:rsidR="003C1A0D" w:rsidRPr="008F2A7E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 νευρικό/ανήσυχο</w:t>
      </w:r>
    </w:p>
    <w:p w14:paraId="484415AA" w14:textId="77777777" w:rsidR="003C1A0D" w:rsidRPr="008F2A7E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Λίγο νευρικό/ανήσυχο</w:t>
      </w:r>
    </w:p>
    <w:p w14:paraId="76FFEDA0" w14:textId="77777777" w:rsidR="003C1A0D" w:rsidRPr="008F2A7E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Pr="008F2A7E">
        <w:rPr>
          <w:rFonts w:ascii="Arial" w:eastAsia="Arial" w:hAnsi="Arial" w:cs="Arial"/>
          <w:sz w:val="22"/>
          <w:szCs w:val="22"/>
        </w:rPr>
        <w:t xml:space="preserve">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534C0F48" w14:textId="77777777" w:rsidR="003C1A0D" w:rsidRPr="008F2A7E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</w:t>
      </w:r>
      <w:r w:rsidRPr="008F2A7E">
        <w:rPr>
          <w:rFonts w:ascii="Arial" w:eastAsia="Arial" w:hAnsi="Arial" w:cs="Arial"/>
          <w:sz w:val="22"/>
          <w:szCs w:val="22"/>
        </w:rPr>
        <w:t xml:space="preserve">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00506A0E" w14:textId="2D5AEAAB" w:rsidR="00D804A7" w:rsidRPr="008F2A7E" w:rsidRDefault="003C1A0D" w:rsidP="00D804A7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Πάρα πολύ</w:t>
      </w:r>
      <w:r w:rsidRPr="008F2A7E">
        <w:rPr>
          <w:rFonts w:ascii="Arial" w:eastAsia="Arial" w:hAnsi="Arial" w:cs="Arial"/>
          <w:sz w:val="22"/>
          <w:szCs w:val="22"/>
        </w:rPr>
        <w:t xml:space="preserve">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0000023D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78CC071B" w14:textId="77777777" w:rsidR="00EC1186" w:rsidRPr="008F2A7E" w:rsidRDefault="00EC1186" w:rsidP="00923CF1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κουρασμένο/εξουθενωμένο ήταν το παιδί σας;</w:t>
      </w:r>
    </w:p>
    <w:p w14:paraId="46398BEC" w14:textId="11A4A39A" w:rsidR="00EC1186" w:rsidRPr="008F2A7E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28B9B2FB" w14:textId="5C7A13D5" w:rsidR="00EC1186" w:rsidRPr="008F2A7E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7713FD47" w14:textId="5257B3A3" w:rsidR="00EC1186" w:rsidRPr="008F2A7E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lastRenderedPageBreak/>
        <w:t xml:space="preserve">Μέτρια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54E8928A" w14:textId="09934537" w:rsidR="00EC1186" w:rsidRPr="008F2A7E" w:rsidRDefault="00EC1186" w:rsidP="00C1056F">
      <w:pPr>
        <w:pStyle w:val="a4"/>
        <w:numPr>
          <w:ilvl w:val="0"/>
          <w:numId w:val="66"/>
        </w:numPr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794A9ACF" w14:textId="71D31004" w:rsidR="00EC1186" w:rsidRPr="008F2A7E" w:rsidRDefault="00EC1186" w:rsidP="00C1056F">
      <w:pPr>
        <w:pStyle w:val="a4"/>
        <w:numPr>
          <w:ilvl w:val="0"/>
          <w:numId w:val="66"/>
        </w:numPr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3E3FFE" w:rsidRPr="008F2A7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18220A0B" w14:textId="77777777" w:rsidR="007478C7" w:rsidRPr="008F2A7E" w:rsidRDefault="007478C7" w:rsidP="007478C7">
      <w:pPr>
        <w:rPr>
          <w:rFonts w:ascii="Arial" w:eastAsia="Arial" w:hAnsi="Arial" w:cs="Arial"/>
          <w:sz w:val="22"/>
          <w:szCs w:val="22"/>
          <w:lang w:val="el-GR"/>
        </w:rPr>
      </w:pPr>
    </w:p>
    <w:p w14:paraId="68353980" w14:textId="77777777" w:rsidR="00FA6305" w:rsidRPr="008F2A7E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351A1CA6" w14:textId="77777777" w:rsidR="00EC1186" w:rsidRPr="008F2A7E" w:rsidRDefault="00EC1186" w:rsidP="00923CF1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ικανό ήταν το παιδί σας να συγκεντρώνεται/εστιάζει την προσοχή του</w:t>
      </w:r>
    </w:p>
    <w:p w14:paraId="45C9E65E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εστιασμένο/προσεκτικό </w:t>
      </w:r>
    </w:p>
    <w:p w14:paraId="6D978AB9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εστιασμένο/προσεκτικό</w:t>
      </w:r>
    </w:p>
    <w:p w14:paraId="69B1CE98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654F92EE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Μέτρια απρόσεκτο/διασπασμένο</w:t>
      </w:r>
    </w:p>
    <w:p w14:paraId="38C49C03" w14:textId="77777777" w:rsidR="00EC1186" w:rsidRPr="008F2A7E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Πολύ απρόσεκτο/διασπασμένο</w:t>
      </w:r>
    </w:p>
    <w:p w14:paraId="0000024B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558C39B2" w14:textId="155E2A06" w:rsidR="00977BC9" w:rsidRPr="008F2A7E" w:rsidRDefault="007C6F70" w:rsidP="00923CF1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977BC9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πόσο </w:t>
      </w:r>
      <w:r w:rsidR="003B1B55" w:rsidRPr="008F2A7E">
        <w:rPr>
          <w:rFonts w:ascii="Arial" w:eastAsia="Arial" w:hAnsi="Arial" w:cs="Arial"/>
          <w:b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b/>
          <w:sz w:val="22"/>
          <w:szCs w:val="22"/>
          <w:lang w:val="el-GR"/>
        </w:rPr>
        <w:t>/τσαντισμένο</w:t>
      </w:r>
      <w:r w:rsidR="003B1B55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</w:p>
    <w:p w14:paraId="7F8E3A3A" w14:textId="4F215010" w:rsidR="00977BC9" w:rsidRPr="008F2A7E" w:rsidRDefault="00D804A7" w:rsidP="00C1056F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Pr="008F2A7E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0E5CB7BD" w14:textId="060A010E" w:rsidR="00977BC9" w:rsidRPr="008F2A7E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sz w:val="22"/>
          <w:szCs w:val="22"/>
          <w:lang w:val="el-GR"/>
        </w:rPr>
        <w:t>/τσαντισμένο</w:t>
      </w:r>
      <w:r w:rsidR="003B1B55"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16017A18" w14:textId="07FB7711" w:rsidR="00977BC9" w:rsidRPr="008F2A7E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D804A7" w:rsidRPr="008F2A7E">
        <w:rPr>
          <w:rFonts w:ascii="Arial" w:eastAsia="Arial" w:hAnsi="Arial" w:cs="Arial"/>
          <w:sz w:val="22"/>
          <w:szCs w:val="22"/>
          <w:lang w:val="el-GR"/>
        </w:rPr>
        <w:t>τσαντισμένο</w:t>
      </w:r>
    </w:p>
    <w:p w14:paraId="51B5B98B" w14:textId="6A1E0A44" w:rsidR="00977BC9" w:rsidRPr="008F2A7E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309E419C" w14:textId="55D56D50" w:rsidR="003B1B55" w:rsidRPr="008F2A7E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3B1B55" w:rsidRPr="008F2A7E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 w:rsidRPr="008F2A7E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246D42AB" w14:textId="55346179" w:rsidR="00067B04" w:rsidRPr="008F2A7E" w:rsidRDefault="00067B04" w:rsidP="003B1B55">
      <w:pPr>
        <w:ind w:left="1437"/>
        <w:rPr>
          <w:rFonts w:ascii="Arial" w:eastAsia="Arial" w:hAnsi="Arial" w:cs="Arial"/>
          <w:sz w:val="22"/>
          <w:szCs w:val="22"/>
        </w:rPr>
      </w:pPr>
    </w:p>
    <w:p w14:paraId="46D97FF8" w14:textId="587EF5F4" w:rsidR="00977BC9" w:rsidRPr="008F2A7E" w:rsidRDefault="00977BC9" w:rsidP="00923CF1">
      <w:pPr>
        <w:numPr>
          <w:ilvl w:val="0"/>
          <w:numId w:val="111"/>
        </w:numPr>
        <w:ind w:left="700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>… πόσο νομίζετε ότι ένιωθε μοναξιά/ήταν μοναχικό το παιδί σας;</w:t>
      </w:r>
    </w:p>
    <w:p w14:paraId="210F1CD2" w14:textId="74EA35CF" w:rsidR="00977BC9" w:rsidRPr="008F2A7E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5BD161F4" w14:textId="3F44D88D" w:rsidR="00977BC9" w:rsidRPr="008F2A7E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</w:p>
    <w:p w14:paraId="0AA7BA4A" w14:textId="153755C5" w:rsidR="00977BC9" w:rsidRPr="008F2A7E" w:rsidRDefault="00977BC9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</w:p>
    <w:p w14:paraId="5FA26AE5" w14:textId="09CF53EA" w:rsidR="00977BC9" w:rsidRPr="008F2A7E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</w:p>
    <w:p w14:paraId="74EBAE00" w14:textId="460DA9C9" w:rsidR="00977BC9" w:rsidRPr="008F2A7E" w:rsidRDefault="00977BC9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Υπε</w:t>
      </w:r>
      <w:r w:rsidR="00497CF3" w:rsidRPr="008F2A7E">
        <w:rPr>
          <w:rFonts w:ascii="Arial" w:eastAsia="Arial" w:hAnsi="Arial" w:cs="Arial"/>
          <w:sz w:val="22"/>
          <w:szCs w:val="22"/>
          <w:lang w:val="el-GR"/>
        </w:rPr>
        <w:t>ρ</w:t>
      </w:r>
      <w:r w:rsidR="005F3963" w:rsidRPr="008F2A7E">
        <w:rPr>
          <w:rFonts w:ascii="Arial" w:eastAsia="Arial" w:hAnsi="Arial" w:cs="Arial"/>
          <w:sz w:val="22"/>
          <w:szCs w:val="22"/>
          <w:lang w:val="el-GR"/>
        </w:rPr>
        <w:t xml:space="preserve">βολικά </w:t>
      </w: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0000259" w14:textId="77777777" w:rsidR="00067B04" w:rsidRPr="008F2A7E" w:rsidRDefault="00067B04">
      <w:pPr>
        <w:rPr>
          <w:rFonts w:ascii="Arial" w:eastAsia="Arial" w:hAnsi="Arial" w:cs="Arial"/>
          <w:sz w:val="22"/>
          <w:szCs w:val="22"/>
        </w:rPr>
      </w:pPr>
    </w:p>
    <w:p w14:paraId="3EB44258" w14:textId="77777777" w:rsidR="00283E8D" w:rsidRPr="008F2A7E" w:rsidRDefault="00283E8D" w:rsidP="00283E8D">
      <w:pPr>
        <w:rPr>
          <w:rFonts w:ascii="Arial" w:eastAsia="Arial" w:hAnsi="Arial" w:cs="Arial"/>
          <w:sz w:val="22"/>
          <w:szCs w:val="22"/>
          <w:lang w:val="el-GR"/>
        </w:rPr>
      </w:pPr>
    </w:p>
    <w:p w14:paraId="0D141DFB" w14:textId="77777777" w:rsidR="00FA6305" w:rsidRPr="008F2A7E" w:rsidRDefault="00FA6305">
      <w:pPr>
        <w:rPr>
          <w:rFonts w:ascii="Arial" w:eastAsia="Arial" w:hAnsi="Arial" w:cs="Arial"/>
          <w:sz w:val="22"/>
          <w:szCs w:val="22"/>
        </w:rPr>
      </w:pPr>
    </w:p>
    <w:p w14:paraId="1BE4C04C" w14:textId="77777777" w:rsidR="00B2573D" w:rsidRPr="008F2A7E" w:rsidRDefault="00B2573D" w:rsidP="00B2573D">
      <w:pPr>
        <w:pStyle w:val="2"/>
        <w:rPr>
          <w:sz w:val="28"/>
          <w:szCs w:val="28"/>
          <w:lang w:val="el-GR"/>
        </w:rPr>
      </w:pPr>
      <w:r w:rsidRPr="008F2A7E">
        <w:rPr>
          <w:sz w:val="28"/>
          <w:szCs w:val="28"/>
          <w:lang w:val="el-GR"/>
        </w:rPr>
        <w:t>ΧΡΗΣΗ ΨΗΦΙΑΚΩΝ ΜΕΣΩΝ</w:t>
      </w:r>
      <w:r w:rsidRPr="008F2A7E">
        <w:rPr>
          <w:sz w:val="28"/>
          <w:szCs w:val="28"/>
        </w:rPr>
        <w:t> </w:t>
      </w:r>
      <w:r w:rsidRPr="008F2A7E">
        <w:rPr>
          <w:sz w:val="28"/>
          <w:szCs w:val="28"/>
          <w:lang w:val="el-GR"/>
        </w:rPr>
        <w:t>(ΤΕΛΕΥΤΑΙΕΣ ΔΥΟ ΕΒΔΟΜΑΔΕΣ)</w:t>
      </w:r>
    </w:p>
    <w:p w14:paraId="4749EB57" w14:textId="77777777" w:rsidR="001C0452" w:rsidRPr="008F2A7E" w:rsidRDefault="001C0452" w:rsidP="001C0452">
      <w:pPr>
        <w:rPr>
          <w:lang w:val="el-GR"/>
        </w:rPr>
      </w:pPr>
    </w:p>
    <w:p w14:paraId="403A79C1" w14:textId="68F1ED4D" w:rsidR="00B2573D" w:rsidRPr="008F2A7E" w:rsidRDefault="00B2573D" w:rsidP="00B2573D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πόσο χρόνο την ημέρα αφιέρωνε το πα</w:t>
      </w:r>
      <w:r w:rsidR="00F738AC" w:rsidRPr="008F2A7E">
        <w:rPr>
          <w:rFonts w:ascii="Arial" w:eastAsia="Arial" w:hAnsi="Arial" w:cs="Arial"/>
          <w:b/>
          <w:sz w:val="22"/>
          <w:szCs w:val="22"/>
          <w:lang w:val="el-GR"/>
        </w:rPr>
        <w:t>ι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δί σας: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 xml:space="preserve"> </w:t>
      </w:r>
    </w:p>
    <w:p w14:paraId="2B724494" w14:textId="77777777" w:rsidR="001C0452" w:rsidRPr="008F2A7E" w:rsidRDefault="001C0452" w:rsidP="001C0452">
      <w:pPr>
        <w:rPr>
          <w:rFonts w:ascii="Arial" w:eastAsia="Arial" w:hAnsi="Arial" w:cs="Arial"/>
          <w:sz w:val="22"/>
          <w:szCs w:val="22"/>
          <w:lang w:val="el-GR"/>
        </w:rPr>
      </w:pPr>
    </w:p>
    <w:p w14:paraId="2EF2B6D8" w14:textId="77777777" w:rsidR="00125BFC" w:rsidRPr="008F2A7E" w:rsidRDefault="00125BFC" w:rsidP="00923CF1">
      <w:pPr>
        <w:numPr>
          <w:ilvl w:val="0"/>
          <w:numId w:val="111"/>
        </w:numPr>
        <w:ind w:left="644"/>
        <w:rPr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…να παρακολουθεί τηλεόραση ή ψηφιακά μέσα (π.χ., </w:t>
      </w:r>
      <w:r w:rsidRPr="008F2A7E">
        <w:rPr>
          <w:rFonts w:ascii="Arial" w:eastAsia="Arial" w:hAnsi="Arial" w:cs="Arial"/>
          <w:b/>
          <w:sz w:val="22"/>
          <w:szCs w:val="22"/>
        </w:rPr>
        <w:t>Netflix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Pr="008F2A7E">
        <w:rPr>
          <w:rFonts w:ascii="Arial" w:eastAsia="Arial" w:hAnsi="Arial" w:cs="Arial"/>
          <w:b/>
          <w:sz w:val="22"/>
          <w:szCs w:val="22"/>
        </w:rPr>
        <w:t>YouTube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>, ή να σερφάρει στο διαδίκτυο);</w:t>
      </w:r>
    </w:p>
    <w:p w14:paraId="305D4FB7" w14:textId="64A8501A" w:rsidR="00125BFC" w:rsidRPr="008F2A7E" w:rsidRDefault="00125BFC" w:rsidP="00C1056F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 τηλεόραση</w:t>
      </w:r>
      <w:r w:rsidR="000215C4" w:rsidRPr="008F2A7E">
        <w:rPr>
          <w:rFonts w:ascii="Arial" w:eastAsia="Arial" w:hAnsi="Arial" w:cs="Arial"/>
          <w:sz w:val="22"/>
          <w:szCs w:val="22"/>
          <w:lang w:val="el-GR"/>
        </w:rPr>
        <w:t xml:space="preserve"> ή ψηφιακά μέσα</w:t>
      </w:r>
    </w:p>
    <w:p w14:paraId="06C7F1C1" w14:textId="77777777" w:rsidR="00125BFC" w:rsidRPr="008F2A7E" w:rsidRDefault="00125BFC" w:rsidP="00C1056F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3F923D86" w14:textId="77777777" w:rsidR="00125BFC" w:rsidRPr="008F2A7E" w:rsidRDefault="00125BFC" w:rsidP="00C1056F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1-3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84F114C" w14:textId="77777777" w:rsidR="00125BFC" w:rsidRPr="008F2A7E" w:rsidRDefault="00125BFC" w:rsidP="00C1056F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4-6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4C07F92" w14:textId="3527BDC5" w:rsidR="007478C7" w:rsidRPr="008F2A7E" w:rsidRDefault="00125BFC" w:rsidP="007478C7">
      <w:pPr>
        <w:pStyle w:val="a4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6C8219B" w14:textId="77777777" w:rsidR="001C0452" w:rsidRPr="008F2A7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57123826" w14:textId="77777777" w:rsidR="007A6B85" w:rsidRPr="008F2A7E" w:rsidRDefault="007A6B85" w:rsidP="00923CF1">
      <w:pPr>
        <w:numPr>
          <w:ilvl w:val="0"/>
          <w:numId w:val="111"/>
        </w:numPr>
        <w:ind w:left="700"/>
        <w:rPr>
          <w:sz w:val="22"/>
          <w:szCs w:val="22"/>
        </w:rPr>
      </w:pP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...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χρησιμοποιεί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 (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. Facetime, Facebook, Instagram, Snapchat, Twitter, </w:t>
      </w:r>
      <w:proofErr w:type="spellStart"/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>);</w:t>
      </w:r>
    </w:p>
    <w:p w14:paraId="7101006A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4E79D0F4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3251F097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1-3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C87A36E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4-6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A956CE1" w14:textId="77777777" w:rsidR="007A6B85" w:rsidRPr="008F2A7E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lang w:val="el-GR"/>
        </w:rPr>
        <w:lastRenderedPageBreak/>
        <w:t>Περισότερο</w:t>
      </w:r>
      <w:proofErr w:type="spellEnd"/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από 6 ώρες</w:t>
      </w:r>
    </w:p>
    <w:p w14:paraId="060AE5F2" w14:textId="77777777" w:rsidR="00FA6305" w:rsidRPr="008F2A7E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72123BFA" w14:textId="77777777" w:rsidR="007A6B85" w:rsidRPr="008F2A7E" w:rsidRDefault="007A6B85" w:rsidP="00923CF1">
      <w:pPr>
        <w:numPr>
          <w:ilvl w:val="0"/>
          <w:numId w:val="111"/>
        </w:numPr>
        <w:ind w:left="700"/>
        <w:rPr>
          <w:sz w:val="22"/>
          <w:szCs w:val="22"/>
        </w:rPr>
      </w:pPr>
      <w:bookmarkStart w:id="2" w:name="_heading=h.79mx5hq6u7hg" w:colFirst="0" w:colLast="0"/>
      <w:bookmarkEnd w:id="2"/>
      <w:r w:rsidRPr="008F2A7E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Pr="008F2A7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παίζει βιντεοπαιχνίδια</w:t>
      </w:r>
    </w:p>
    <w:p w14:paraId="4093E37A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proofErr w:type="spellStart"/>
      <w:r w:rsidRPr="008F2A7E">
        <w:rPr>
          <w:rFonts w:ascii="Arial" w:eastAsia="Arial" w:hAnsi="Arial" w:cs="Arial"/>
          <w:sz w:val="22"/>
          <w:szCs w:val="22"/>
          <w:lang w:val="el-GR"/>
        </w:rPr>
        <w:t>Καθολου</w:t>
      </w:r>
      <w:proofErr w:type="spellEnd"/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βιντεοπαιχνίδια</w:t>
      </w:r>
    </w:p>
    <w:p w14:paraId="048A8A54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51E9652C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1-3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1DB2CB8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</w:rPr>
        <w:t xml:space="preserve">4-6 </w:t>
      </w:r>
      <w:r w:rsidRPr="008F2A7E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04F3941" w14:textId="77777777" w:rsidR="007A6B85" w:rsidRPr="008F2A7E" w:rsidRDefault="007A6B85" w:rsidP="00C1056F">
      <w:pPr>
        <w:pStyle w:val="a4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F68F074" w14:textId="5850336D" w:rsidR="00BB37E6" w:rsidRPr="008F2A7E" w:rsidRDefault="00BB37E6">
      <w:pPr>
        <w:rPr>
          <w:rFonts w:ascii="Arial" w:eastAsiaTheme="majorEastAsia" w:hAnsi="Arial" w:cstheme="majorBidi"/>
          <w:b/>
          <w:sz w:val="28"/>
          <w:szCs w:val="28"/>
        </w:rPr>
      </w:pPr>
    </w:p>
    <w:p w14:paraId="3A4A6626" w14:textId="77777777" w:rsidR="00C41737" w:rsidRPr="008F2A7E" w:rsidRDefault="00C41737" w:rsidP="00C41737">
      <w:pPr>
        <w:pStyle w:val="2"/>
        <w:rPr>
          <w:rFonts w:eastAsia="Arial" w:cs="Arial"/>
          <w:sz w:val="28"/>
          <w:szCs w:val="28"/>
          <w:highlight w:val="white"/>
          <w:lang w:val="el-GR"/>
        </w:rPr>
      </w:pPr>
      <w:r w:rsidRPr="008F2A7E">
        <w:rPr>
          <w:sz w:val="28"/>
          <w:szCs w:val="28"/>
          <w:lang w:val="el-GR"/>
        </w:rPr>
        <w:t>ΧΡΗΣΗ ΟΥΣΙΩΝ (ΤΕΛΕΥΤΑΙΕΣ ΔΥΟ ΕΒΔΟΜΑΔΕΣ)</w:t>
      </w:r>
    </w:p>
    <w:p w14:paraId="7E9DB0B4" w14:textId="62984474" w:rsidR="00C41737" w:rsidRPr="008F2A7E" w:rsidRDefault="00C41737" w:rsidP="00C41737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F2A7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συχνά το </w:t>
      </w:r>
      <w:proofErr w:type="spellStart"/>
      <w:r w:rsidRPr="008F2A7E">
        <w:rPr>
          <w:rFonts w:ascii="Arial" w:eastAsia="Arial" w:hAnsi="Arial" w:cs="Arial"/>
          <w:b/>
          <w:sz w:val="22"/>
          <w:szCs w:val="22"/>
          <w:lang w:val="el-GR"/>
        </w:rPr>
        <w:t>παίδί</w:t>
      </w:r>
      <w:proofErr w:type="spellEnd"/>
      <w:r w:rsidRPr="008F2A7E">
        <w:rPr>
          <w:rFonts w:ascii="Arial" w:eastAsia="Arial" w:hAnsi="Arial" w:cs="Arial"/>
          <w:b/>
          <w:sz w:val="22"/>
          <w:szCs w:val="22"/>
          <w:lang w:val="el-GR"/>
        </w:rPr>
        <w:t xml:space="preserve"> σας έκανε χρήση: </w:t>
      </w:r>
    </w:p>
    <w:p w14:paraId="29464BBF" w14:textId="3AA569BA" w:rsidR="007067C8" w:rsidRPr="00283218" w:rsidRDefault="00283218" w:rsidP="00283218">
      <w:pPr>
        <w:pStyle w:val="a4"/>
        <w:numPr>
          <w:ilvl w:val="0"/>
          <w:numId w:val="111"/>
        </w:numPr>
        <w:spacing w:before="240"/>
        <w:rPr>
          <w:sz w:val="22"/>
          <w:szCs w:val="22"/>
          <w:lang w:val="el-GR"/>
        </w:rPr>
      </w:pPr>
      <w:r w:rsidRPr="0084152B">
        <w:rPr>
          <w:rFonts w:ascii="Arial" w:eastAsia="Arial" w:hAnsi="Arial" w:cs="Arial"/>
          <w:b/>
          <w:sz w:val="22"/>
          <w:szCs w:val="22"/>
          <w:lang w:val="el-GR"/>
        </w:rPr>
        <w:t xml:space="preserve">   </w:t>
      </w:r>
      <w:r w:rsidR="00B139B5" w:rsidRPr="00283218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7067C8" w:rsidRPr="00283218">
        <w:rPr>
          <w:rFonts w:ascii="Arial" w:eastAsia="Arial" w:hAnsi="Arial" w:cs="Arial"/>
          <w:b/>
          <w:sz w:val="22"/>
          <w:szCs w:val="22"/>
          <w:lang w:val="el-GR"/>
        </w:rPr>
        <w:t>... αλκοόλ;</w:t>
      </w:r>
    </w:p>
    <w:p w14:paraId="7C017776" w14:textId="07AB7D52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DCAD869" w14:textId="58F36BCF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E94A501" w14:textId="0D7BC6CF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Μία φορά τον μήνα</w:t>
      </w:r>
    </w:p>
    <w:p w14:paraId="378AFC38" w14:textId="6086A82C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9FAB68D" w14:textId="2992E909" w:rsidR="007067C8" w:rsidRPr="008F2A7E" w:rsidRDefault="00B139B5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523A20A1" w14:textId="0402D052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1B029F6D" w14:textId="7AFE894A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4EAAD165" w14:textId="11E5E23B" w:rsidR="007067C8" w:rsidRPr="008F2A7E" w:rsidRDefault="007067C8" w:rsidP="005F6408">
      <w:pPr>
        <w:pStyle w:val="a4"/>
        <w:numPr>
          <w:ilvl w:val="0"/>
          <w:numId w:val="104"/>
        </w:numPr>
        <w:tabs>
          <w:tab w:val="left" w:pos="1440"/>
        </w:tabs>
        <w:spacing w:after="200"/>
        <w:ind w:left="1530" w:hanging="45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4A42E5B3" w14:textId="77777777" w:rsidR="005F6408" w:rsidRPr="008F2A7E" w:rsidRDefault="005F6408" w:rsidP="005F6408">
      <w:pPr>
        <w:tabs>
          <w:tab w:val="left" w:pos="1440"/>
        </w:tabs>
        <w:spacing w:after="200"/>
        <w:rPr>
          <w:rFonts w:ascii="Arial" w:eastAsia="Arial" w:hAnsi="Arial" w:cs="Arial"/>
          <w:sz w:val="22"/>
          <w:szCs w:val="22"/>
          <w:lang w:val="el-GR"/>
        </w:rPr>
      </w:pPr>
    </w:p>
    <w:p w14:paraId="0A2FDD65" w14:textId="17A36001" w:rsidR="007067C8" w:rsidRPr="00283218" w:rsidRDefault="00B139B5" w:rsidP="00283218">
      <w:pPr>
        <w:pStyle w:val="a4"/>
        <w:numPr>
          <w:ilvl w:val="0"/>
          <w:numId w:val="111"/>
        </w:numPr>
        <w:spacing w:before="200"/>
        <w:rPr>
          <w:sz w:val="22"/>
          <w:szCs w:val="22"/>
          <w:lang w:val="el-GR"/>
        </w:rPr>
      </w:pPr>
      <w:r w:rsidRPr="00283218"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7067C8" w:rsidRPr="00283218">
        <w:rPr>
          <w:rFonts w:ascii="Arial" w:eastAsia="Arial" w:hAnsi="Arial" w:cs="Arial"/>
          <w:b/>
          <w:sz w:val="22"/>
          <w:szCs w:val="22"/>
          <w:lang w:val="el-GR"/>
        </w:rPr>
        <w:t xml:space="preserve">  … </w:t>
      </w:r>
      <w:r w:rsidR="00DE538D" w:rsidRPr="00283218">
        <w:rPr>
          <w:rFonts w:ascii="Arial" w:eastAsia="Arial" w:hAnsi="Arial" w:cs="Arial"/>
          <w:b/>
          <w:sz w:val="22"/>
          <w:szCs w:val="22"/>
          <w:lang w:val="el-GR"/>
        </w:rPr>
        <w:t xml:space="preserve">προϊόντων </w:t>
      </w:r>
      <w:proofErr w:type="spellStart"/>
      <w:r w:rsidR="007067C8" w:rsidRPr="00283218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="007067C8" w:rsidRPr="0028321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694D2D07" w14:textId="3BDB3EB5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0C54E5E" w14:textId="650187D5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DC3564B" w14:textId="06C4EDAB" w:rsidR="00B139B5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3B9F64F4" w14:textId="4BDE7331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CF0B111" w14:textId="2FF5EFE0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Μία φορά την εβδομάδα </w:t>
      </w:r>
    </w:p>
    <w:p w14:paraId="68C5BD81" w14:textId="09002C63" w:rsidR="007067C8" w:rsidRPr="008F2A7E" w:rsidRDefault="00B139B5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0503E019" w14:textId="66B3746E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00B8D795" w14:textId="0D868F15" w:rsidR="007067C8" w:rsidRPr="008F2A7E" w:rsidRDefault="007067C8" w:rsidP="005F6408">
      <w:pPr>
        <w:pStyle w:val="a4"/>
        <w:numPr>
          <w:ilvl w:val="0"/>
          <w:numId w:val="105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μία φορά την ημέρα</w:t>
      </w:r>
    </w:p>
    <w:p w14:paraId="4E3320F5" w14:textId="64E7212B" w:rsidR="007067C8" w:rsidRPr="00283218" w:rsidRDefault="007067C8" w:rsidP="00283218">
      <w:pPr>
        <w:pStyle w:val="a4"/>
        <w:numPr>
          <w:ilvl w:val="0"/>
          <w:numId w:val="111"/>
        </w:numPr>
        <w:spacing w:before="240"/>
        <w:rPr>
          <w:sz w:val="22"/>
          <w:szCs w:val="22"/>
          <w:lang w:val="el-GR"/>
        </w:rPr>
      </w:pPr>
      <w:r w:rsidRPr="00283218">
        <w:rPr>
          <w:rFonts w:ascii="Arial" w:eastAsia="Arial" w:hAnsi="Arial" w:cs="Arial"/>
          <w:b/>
          <w:sz w:val="22"/>
          <w:szCs w:val="22"/>
          <w:lang w:val="el-GR"/>
        </w:rPr>
        <w:t xml:space="preserve"> προϊόντ</w:t>
      </w:r>
      <w:r w:rsidR="00DE538D" w:rsidRPr="00283218">
        <w:rPr>
          <w:rFonts w:ascii="Arial" w:eastAsia="Arial" w:hAnsi="Arial" w:cs="Arial"/>
          <w:b/>
          <w:sz w:val="22"/>
          <w:szCs w:val="22"/>
          <w:lang w:val="el-GR"/>
        </w:rPr>
        <w:t>ων</w:t>
      </w:r>
      <w:r w:rsidRPr="00283218">
        <w:rPr>
          <w:rFonts w:ascii="Arial" w:eastAsia="Arial" w:hAnsi="Arial" w:cs="Arial"/>
          <w:b/>
          <w:sz w:val="22"/>
          <w:szCs w:val="22"/>
          <w:lang w:val="el-GR"/>
        </w:rPr>
        <w:t xml:space="preserve"> καπνού/τσιγάρων;</w:t>
      </w:r>
    </w:p>
    <w:p w14:paraId="1A8428D4" w14:textId="13F0B531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B1F1971" w14:textId="1463E4DB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31FE861" w14:textId="574F670B" w:rsidR="007067C8" w:rsidRPr="008F2A7E" w:rsidRDefault="00B139B5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0A22B366" w14:textId="1C3107C3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70490194" w14:textId="2003737F" w:rsidR="007067C8" w:rsidRPr="008F2A7E" w:rsidRDefault="00B139B5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3BCE8D71" w14:textId="3F7296B2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7E14F97F" w14:textId="2A0BF00D" w:rsidR="007067C8" w:rsidRPr="008F2A7E" w:rsidRDefault="007067C8" w:rsidP="005F6408">
      <w:pPr>
        <w:pStyle w:val="a4"/>
        <w:numPr>
          <w:ilvl w:val="0"/>
          <w:numId w:val="106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05B467FD" w14:textId="2704DDD8" w:rsidR="007067C8" w:rsidRPr="008F2A7E" w:rsidRDefault="007067C8" w:rsidP="005F6408">
      <w:pPr>
        <w:pStyle w:val="a4"/>
        <w:numPr>
          <w:ilvl w:val="0"/>
          <w:numId w:val="106"/>
        </w:numPr>
        <w:spacing w:after="200"/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75060948" w14:textId="7DD95563" w:rsidR="007067C8" w:rsidRPr="00283218" w:rsidRDefault="007067C8" w:rsidP="00283218">
      <w:pPr>
        <w:pStyle w:val="a4"/>
        <w:numPr>
          <w:ilvl w:val="0"/>
          <w:numId w:val="111"/>
        </w:numPr>
        <w:spacing w:before="200"/>
        <w:rPr>
          <w:sz w:val="22"/>
          <w:szCs w:val="22"/>
          <w:lang w:val="el-GR"/>
        </w:rPr>
      </w:pPr>
      <w:r w:rsidRPr="00283218">
        <w:rPr>
          <w:rFonts w:ascii="Arial" w:eastAsia="Arial" w:hAnsi="Arial" w:cs="Arial"/>
          <w:b/>
          <w:sz w:val="22"/>
          <w:szCs w:val="22"/>
          <w:lang w:val="el-GR"/>
        </w:rPr>
        <w:t xml:space="preserve">... μαριχουάνας/κάνναβης (στριφτό, </w:t>
      </w:r>
      <w:proofErr w:type="spellStart"/>
      <w:r w:rsidRPr="00283218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proofErr w:type="spellEnd"/>
      <w:r w:rsidRPr="00283218">
        <w:rPr>
          <w:rFonts w:ascii="Arial" w:eastAsia="Arial" w:hAnsi="Arial" w:cs="Arial"/>
          <w:b/>
          <w:sz w:val="22"/>
          <w:szCs w:val="22"/>
          <w:lang w:val="el-GR"/>
        </w:rPr>
        <w:t xml:space="preserve">, χόρτο, </w:t>
      </w:r>
      <w:proofErr w:type="spellStart"/>
      <w:r w:rsidRPr="00283218">
        <w:rPr>
          <w:rFonts w:ascii="Arial" w:eastAsia="Arial" w:hAnsi="Arial" w:cs="Arial"/>
          <w:b/>
          <w:sz w:val="22"/>
          <w:szCs w:val="22"/>
          <w:lang w:val="el-GR"/>
        </w:rPr>
        <w:t>μπονγκ</w:t>
      </w:r>
      <w:proofErr w:type="spellEnd"/>
      <w:r w:rsidRPr="00283218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039F0E17" w14:textId="6CCFDEAA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7EC3072" w14:textId="7D9E05E2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0B0B3FB6" w14:textId="32549F1F" w:rsidR="007067C8" w:rsidRPr="008F2A7E" w:rsidRDefault="00B139B5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lastRenderedPageBreak/>
        <w:t xml:space="preserve"> </w:t>
      </w:r>
      <w:r w:rsidR="007067C8"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4997E8BB" w14:textId="73693104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63C82FF0" w14:textId="258A4E9B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</w:t>
      </w:r>
      <w:r w:rsidR="00156282" w:rsidRPr="008F2A7E">
        <w:rPr>
          <w:rFonts w:ascii="Arial" w:eastAsia="Arial" w:hAnsi="Arial" w:cs="Arial"/>
          <w:sz w:val="22"/>
          <w:szCs w:val="22"/>
          <w:lang w:val="el-GR"/>
        </w:rPr>
        <w:t>ά</w:t>
      </w:r>
      <w:r w:rsidRPr="008F2A7E"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11E3FA82" w14:textId="45F6565E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720E0B6A" w14:textId="165C279F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5CF924A4" w14:textId="74601B17" w:rsidR="007067C8" w:rsidRPr="008F2A7E" w:rsidRDefault="007067C8" w:rsidP="005F6408">
      <w:pPr>
        <w:pStyle w:val="a4"/>
        <w:numPr>
          <w:ilvl w:val="0"/>
          <w:numId w:val="107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25FC3340" w14:textId="77777777" w:rsidR="005F6408" w:rsidRPr="008F2A7E" w:rsidRDefault="005F6408" w:rsidP="005F6408">
      <w:pPr>
        <w:pStyle w:val="a4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5CFF8BFB" w14:textId="2AFE50A5" w:rsidR="007067C8" w:rsidRPr="00283218" w:rsidRDefault="00283218" w:rsidP="00283218">
      <w:pPr>
        <w:spacing w:before="200"/>
        <w:ind w:left="360"/>
        <w:rPr>
          <w:sz w:val="22"/>
          <w:szCs w:val="22"/>
          <w:lang w:val="el-GR"/>
        </w:rPr>
      </w:pPr>
      <w:r w:rsidRPr="00283218">
        <w:rPr>
          <w:rFonts w:ascii="Arial" w:eastAsia="Arial" w:hAnsi="Arial" w:cs="Arial"/>
          <w:b/>
          <w:sz w:val="22"/>
          <w:szCs w:val="22"/>
          <w:lang w:val="el-GR"/>
        </w:rPr>
        <w:t>63.</w:t>
      </w:r>
      <w:r w:rsidR="00683786" w:rsidRPr="00283218">
        <w:rPr>
          <w:rFonts w:ascii="Arial" w:eastAsia="Arial" w:hAnsi="Arial" w:cs="Arial"/>
          <w:b/>
          <w:sz w:val="22"/>
          <w:szCs w:val="22"/>
          <w:lang w:val="el-GR"/>
        </w:rPr>
        <w:t xml:space="preserve">   </w:t>
      </w:r>
      <w:r w:rsidR="007067C8" w:rsidRPr="00283218">
        <w:rPr>
          <w:rFonts w:ascii="Arial" w:eastAsia="Arial" w:hAnsi="Arial" w:cs="Arial"/>
          <w:b/>
          <w:sz w:val="22"/>
          <w:szCs w:val="22"/>
          <w:lang w:val="el-GR"/>
        </w:rPr>
        <w:t>... οπιούχων, ηρωίνης, ναρκωτικών</w:t>
      </w:r>
      <w:r w:rsidRPr="0028321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proofErr w:type="spellStart"/>
      <w:r w:rsidRPr="00283218">
        <w:rPr>
          <w:rFonts w:ascii="Arial" w:eastAsia="Arial" w:hAnsi="Arial" w:cs="Arial"/>
          <w:b/>
          <w:sz w:val="22"/>
          <w:szCs w:val="22"/>
          <w:lang w:val="el-GR"/>
        </w:rPr>
        <w:t>κοκαϊνης</w:t>
      </w:r>
      <w:proofErr w:type="spellEnd"/>
      <w:r w:rsidRPr="00283218">
        <w:rPr>
          <w:rFonts w:ascii="Arial" w:eastAsia="Arial" w:hAnsi="Arial" w:cs="Arial"/>
          <w:b/>
          <w:sz w:val="22"/>
          <w:szCs w:val="22"/>
          <w:lang w:val="el-GR"/>
        </w:rPr>
        <w:t xml:space="preserve">, κρακ, αμφεταμίνης, </w:t>
      </w:r>
      <w:proofErr w:type="spellStart"/>
      <w:r w:rsidRPr="00283218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Pr="00283218">
        <w:rPr>
          <w:rFonts w:ascii="Arial" w:eastAsia="Arial" w:hAnsi="Arial" w:cs="Arial"/>
          <w:b/>
          <w:sz w:val="22"/>
          <w:szCs w:val="22"/>
          <w:lang w:val="el-GR"/>
        </w:rPr>
        <w:t>, παραισθησιογόνων ή έκσταση;</w:t>
      </w:r>
    </w:p>
    <w:p w14:paraId="52AA054F" w14:textId="1E45FAD9" w:rsidR="007067C8" w:rsidRPr="00283218" w:rsidRDefault="007067C8" w:rsidP="0028321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</w:rPr>
      </w:pPr>
      <w:r w:rsidRPr="00283218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F9A7B78" w14:textId="7DE393CE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447F8748" w14:textId="1EAA4A9C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τον μήνα</w:t>
      </w:r>
    </w:p>
    <w:p w14:paraId="6B75A314" w14:textId="05FD176B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τον μήνα</w:t>
      </w:r>
    </w:p>
    <w:p w14:paraId="1AFE32E0" w14:textId="5978280E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εβδομάδα</w:t>
      </w:r>
    </w:p>
    <w:p w14:paraId="24F2718D" w14:textId="71A58629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Αρκετές φορές την εβδομάδα</w:t>
      </w:r>
    </w:p>
    <w:p w14:paraId="03FAEE37" w14:textId="7618D45E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Μια φορά την ημέρα</w:t>
      </w:r>
    </w:p>
    <w:p w14:paraId="4C916C1A" w14:textId="3198158E" w:rsidR="007067C8" w:rsidRPr="008F2A7E" w:rsidRDefault="007067C8" w:rsidP="005F6408">
      <w:pPr>
        <w:pStyle w:val="a4"/>
        <w:numPr>
          <w:ilvl w:val="0"/>
          <w:numId w:val="108"/>
        </w:numPr>
        <w:ind w:left="144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>Πάνω από μια φορά την ημέρα</w:t>
      </w:r>
    </w:p>
    <w:p w14:paraId="01ECFD29" w14:textId="77777777" w:rsidR="007067C8" w:rsidRPr="008F2A7E" w:rsidRDefault="007067C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  <w:r w:rsidRPr="008F2A7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DD3CC71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0156E1F9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7D27B58A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776C7627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16FDA7B0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1C16C59C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30A7ADC4" w14:textId="77777777" w:rsidR="005F6408" w:rsidRPr="008F2A7E" w:rsidRDefault="005F6408" w:rsidP="005F6408">
      <w:pPr>
        <w:ind w:left="1440" w:hanging="360"/>
        <w:rPr>
          <w:rFonts w:ascii="Arial" w:eastAsia="Arial" w:hAnsi="Arial" w:cs="Arial"/>
          <w:sz w:val="22"/>
          <w:szCs w:val="22"/>
          <w:lang w:val="el-GR"/>
        </w:rPr>
      </w:pPr>
    </w:p>
    <w:p w14:paraId="55066C80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727D3CB2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498E5C78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757E3F55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0750949F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39624B3D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0AED34D6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4910A8C5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1F275BCB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43F94680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4D12687A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563EF134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47B82C69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7F8C8DC9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4E284976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7A970E01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100129E9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17B198B4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133BE8B1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7C5A83B9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377C3D9A" w14:textId="77777777" w:rsidR="005F6408" w:rsidRPr="008F2A7E" w:rsidRDefault="005F6408" w:rsidP="005F6408">
      <w:pPr>
        <w:rPr>
          <w:rFonts w:ascii="Arial" w:eastAsia="Arial" w:hAnsi="Arial" w:cs="Arial"/>
          <w:sz w:val="22"/>
          <w:szCs w:val="22"/>
          <w:lang w:val="el-GR"/>
        </w:rPr>
      </w:pPr>
    </w:p>
    <w:p w14:paraId="34541E47" w14:textId="77777777" w:rsidR="005F6408" w:rsidRDefault="005F6408" w:rsidP="005F6408">
      <w:pPr>
        <w:rPr>
          <w:rFonts w:ascii="Arial" w:eastAsia="Arial" w:hAnsi="Arial" w:cs="Arial"/>
          <w:color w:val="00B050"/>
          <w:sz w:val="22"/>
          <w:szCs w:val="22"/>
          <w:lang w:val="el-GR"/>
        </w:rPr>
      </w:pPr>
    </w:p>
    <w:p w14:paraId="1A1A61C3" w14:textId="77777777" w:rsidR="005F6408" w:rsidRDefault="005F6408" w:rsidP="005F6408">
      <w:pPr>
        <w:rPr>
          <w:rFonts w:ascii="Arial" w:eastAsia="Arial" w:hAnsi="Arial" w:cs="Arial"/>
          <w:color w:val="00B050"/>
          <w:sz w:val="22"/>
          <w:szCs w:val="22"/>
          <w:lang w:val="el-GR"/>
        </w:rPr>
      </w:pPr>
    </w:p>
    <w:p w14:paraId="012532C3" w14:textId="77777777" w:rsidR="005F6408" w:rsidRDefault="005F6408" w:rsidP="005F6408">
      <w:pPr>
        <w:rPr>
          <w:rFonts w:ascii="Arial" w:eastAsia="Arial" w:hAnsi="Arial" w:cs="Arial"/>
          <w:color w:val="00B050"/>
          <w:sz w:val="22"/>
          <w:szCs w:val="22"/>
          <w:lang w:val="el-GR"/>
        </w:rPr>
      </w:pPr>
    </w:p>
    <w:p w14:paraId="0B1909CE" w14:textId="77777777" w:rsidR="005F6408" w:rsidRPr="005F6408" w:rsidRDefault="005F6408" w:rsidP="005F6408">
      <w:pPr>
        <w:rPr>
          <w:rFonts w:ascii="Arial" w:eastAsia="Arial" w:hAnsi="Arial" w:cs="Arial"/>
          <w:color w:val="00B050"/>
          <w:sz w:val="22"/>
          <w:szCs w:val="22"/>
          <w:lang w:val="el-GR"/>
        </w:rPr>
      </w:pPr>
    </w:p>
    <w:p w14:paraId="0000028B" w14:textId="77777777" w:rsidR="00067B04" w:rsidRPr="00497CF3" w:rsidRDefault="00067B04">
      <w:pPr>
        <w:rPr>
          <w:lang w:val="el-GR"/>
        </w:rPr>
      </w:pPr>
    </w:p>
    <w:p w14:paraId="664A2B4E" w14:textId="77777777" w:rsidR="00497CF3" w:rsidRPr="00513044" w:rsidRDefault="00497CF3" w:rsidP="00497CF3">
      <w:pPr>
        <w:pStyle w:val="2"/>
        <w:rPr>
          <w:b w:val="0"/>
          <w:lang w:val="el-GR"/>
        </w:rPr>
      </w:pPr>
      <w:r>
        <w:rPr>
          <w:lang w:val="el-GR"/>
        </w:rPr>
        <w:t>ΕΠΙΠΡΟΣΘΕΤΕΣ ΑΝΗΣΥΧΙΕΣ ΚΑΙ ΣΧΟΛΙΑ</w:t>
      </w:r>
    </w:p>
    <w:p w14:paraId="466C4978" w14:textId="77777777" w:rsidR="00497CF3" w:rsidRPr="00497CF3" w:rsidRDefault="00497CF3" w:rsidP="00497CF3">
      <w:pPr>
        <w:rPr>
          <w:lang w:val="el-GR"/>
        </w:rPr>
      </w:pPr>
    </w:p>
    <w:p w14:paraId="434B5D48" w14:textId="7F7FC472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COVID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 παιδί σας</w:t>
      </w:r>
    </w:p>
    <w:p w14:paraId="0740BEF2" w14:textId="63A04FC2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820B98B" w14:textId="3A7ACAD6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3C43635" w14:textId="3D340893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006B9" wp14:editId="2164185D">
                <wp:simplePos x="0" y="0"/>
                <wp:positionH relativeFrom="column">
                  <wp:posOffset>136800</wp:posOffset>
                </wp:positionH>
                <wp:positionV relativeFrom="paragraph">
                  <wp:posOffset>86805</wp:posOffset>
                </wp:positionV>
                <wp:extent cx="4824000" cy="1202430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00" cy="120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C4E33" w14:textId="77777777" w:rsidR="00923CF1" w:rsidRDefault="00923C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006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.75pt;margin-top:6.85pt;width:379.85pt;height:9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" fillcolor="white [3201]" strokeweight=".5pt">
                <v:textbox>
                  <w:txbxContent>
                    <w:p w14:paraId="4CEC4E33" w14:textId="77777777" w:rsidR="00923CF1" w:rsidRDefault="00923CF1"/>
                  </w:txbxContent>
                </v:textbox>
              </v:shape>
            </w:pict>
          </mc:Fallback>
        </mc:AlternateContent>
      </w:r>
    </w:p>
    <w:p w14:paraId="2D9669FA" w14:textId="352E16B0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FE81D38" w14:textId="7F3F4306" w:rsidR="00497CF3" w:rsidRPr="00513044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D466115" w14:textId="1405CA71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2295B7B" w14:textId="27A72F83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3D68669" w14:textId="67EF5178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31554F0" w14:textId="44686E0D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52D404" w14:textId="059CA1DB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4FA0089" w14:textId="65F36787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5D78520" w14:textId="781B09B8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050C3AA" w14:textId="77777777" w:rsidR="00497CF3" w:rsidRPr="00513044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01D9F79" w14:textId="77777777" w:rsidR="00497CF3" w:rsidRPr="005D462A" w:rsidRDefault="00497CF3" w:rsidP="00497CF3">
      <w:pPr>
        <w:rPr>
          <w:rFonts w:ascii="Arial" w:eastAsia="Arial" w:hAnsi="Arial" w:cs="Arial"/>
          <w:sz w:val="22"/>
          <w:szCs w:val="22"/>
          <w:lang w:val="el-GR"/>
        </w:rPr>
      </w:pPr>
    </w:p>
    <w:p w14:paraId="4B7BC457" w14:textId="77777777" w:rsidR="00497CF3" w:rsidRPr="005D462A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0000293" w14:textId="3BBA3EC6" w:rsidR="00067B04" w:rsidRDefault="00497CF3" w:rsidP="00497CF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70001" wp14:editId="6E922E8C">
                <wp:simplePos x="0" y="0"/>
                <wp:positionH relativeFrom="column">
                  <wp:posOffset>268014</wp:posOffset>
                </wp:positionH>
                <wp:positionV relativeFrom="paragraph">
                  <wp:posOffset>531386</wp:posOffset>
                </wp:positionV>
                <wp:extent cx="4759891" cy="1497724"/>
                <wp:effectExtent l="0" t="0" r="158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9891" cy="1497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C11DA" w14:textId="77777777" w:rsidR="00923CF1" w:rsidRDefault="00923CF1" w:rsidP="00497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70001" id="Text Box 2" o:spid="_x0000_s1027" type="#_x0000_t202" style="position:absolute;margin-left:21.1pt;margin-top:41.85pt;width:374.8pt;height:1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" fillcolor="white [3201]" strokeweight=".5pt">
                <v:textbox>
                  <w:txbxContent>
                    <w:p w14:paraId="70FC11DA" w14:textId="77777777" w:rsidR="00923CF1" w:rsidRDefault="00923CF1" w:rsidP="00497CF3"/>
                  </w:txbxContent>
                </v:textbox>
              </v:shape>
            </w:pict>
          </mc:Fallback>
        </mc:AlternateContent>
      </w:r>
    </w:p>
    <w:sectPr w:rsidR="00067B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7E740" w14:textId="77777777" w:rsidR="00EB6B31" w:rsidRDefault="00EB6B31">
      <w:r>
        <w:separator/>
      </w:r>
    </w:p>
  </w:endnote>
  <w:endnote w:type="continuationSeparator" w:id="0">
    <w:p w14:paraId="4D050F53" w14:textId="77777777" w:rsidR="00EB6B31" w:rsidRDefault="00EB6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4" w14:textId="0DE79C62" w:rsidR="00923CF1" w:rsidRDefault="00923CF1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7D687" w14:textId="77777777" w:rsidR="00EB6B31" w:rsidRDefault="00EB6B31">
      <w:r>
        <w:separator/>
      </w:r>
    </w:p>
  </w:footnote>
  <w:footnote w:type="continuationSeparator" w:id="0">
    <w:p w14:paraId="61812431" w14:textId="77777777" w:rsidR="00EB6B31" w:rsidRDefault="00EB6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49EA4" w14:textId="746AA5EA" w:rsidR="00923CF1" w:rsidRPr="00547B5D" w:rsidRDefault="00923CF1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ΑΡΧΙΚΟ </w:t>
    </w: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ΕΡΩΤΗΜΑΤΟΛΟΓΙΟ ΜΕΛΕΤΗΣ ΕΠΙΠΤΩΣΕΩΝ ΑΠΟ ΤΗΝ ΠΑΝΔΗΜΙΑ </w:t>
    </w:r>
  </w:p>
  <w:p w14:paraId="3D56A017" w14:textId="77777777" w:rsidR="00923CF1" w:rsidRPr="005658BA" w:rsidRDefault="00923CF1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>ΤΟΥ</w:t>
    </w:r>
    <w:r w:rsidRPr="005658BA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 </w:t>
    </w: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>ΚΟΡΩΝΟΪΟΥ</w:t>
    </w:r>
    <w:r w:rsidRPr="005658BA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/ </w:t>
    </w:r>
    <w:r w:rsidRPr="00547B5D">
      <w:rPr>
        <w:rFonts w:ascii="Arial" w:eastAsia="Arial" w:hAnsi="Arial" w:cs="Arial"/>
        <w:b/>
        <w:color w:val="0000FF"/>
        <w:sz w:val="22"/>
        <w:szCs w:val="22"/>
      </w:rPr>
      <w:t>COVID</w:t>
    </w:r>
    <w:r w:rsidRPr="005658BA">
      <w:rPr>
        <w:rFonts w:ascii="Arial" w:eastAsia="Arial" w:hAnsi="Arial" w:cs="Arial"/>
        <w:b/>
        <w:color w:val="0000FF"/>
        <w:sz w:val="22"/>
        <w:szCs w:val="22"/>
        <w:lang w:val="el-GR"/>
      </w:rPr>
      <w:t>-19 (</w:t>
    </w:r>
    <w:r w:rsidRPr="00547B5D">
      <w:rPr>
        <w:rFonts w:ascii="Arial" w:eastAsia="Arial" w:hAnsi="Arial" w:cs="Arial"/>
        <w:b/>
        <w:color w:val="0000FF"/>
        <w:sz w:val="22"/>
        <w:szCs w:val="22"/>
      </w:rPr>
      <w:t>CRISIS</w:t>
    </w:r>
    <w:r w:rsidRPr="005658BA">
      <w:rPr>
        <w:rFonts w:ascii="Arial" w:eastAsia="Arial" w:hAnsi="Arial" w:cs="Arial"/>
        <w:b/>
        <w:color w:val="0000FF"/>
        <w:sz w:val="22"/>
        <w:szCs w:val="22"/>
        <w:lang w:val="el-GR"/>
      </w:rPr>
      <w:t>)</w:t>
    </w:r>
  </w:p>
  <w:p w14:paraId="677083C9" w14:textId="627CA776" w:rsidR="00923CF1" w:rsidRPr="007478C7" w:rsidRDefault="00923CF1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>
      <w:rPr>
        <w:rFonts w:ascii="Arial" w:eastAsia="Arial" w:hAnsi="Arial" w:cs="Arial"/>
        <w:b/>
        <w:color w:val="0000FF"/>
        <w:sz w:val="22"/>
        <w:szCs w:val="22"/>
        <w:lang w:val="el-GR"/>
      </w:rPr>
      <w:t>ΕΝΤΥΠΟ ΓΙΑ ΓΟΝΕΙΣ/ΦΡΟΝΤΙΣΤΕΣ</w:t>
    </w:r>
  </w:p>
  <w:p w14:paraId="00000295" w14:textId="65A3CE94" w:rsidR="00923CF1" w:rsidRPr="00DC6D44" w:rsidRDefault="00923CF1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DC6D44">
      <w:rPr>
        <w:rFonts w:ascii="Arial" w:eastAsia="Arial" w:hAnsi="Arial" w:cs="Arial"/>
        <w:color w:val="0000FF"/>
        <w:sz w:val="22"/>
        <w:szCs w:val="22"/>
      </w:rPr>
      <w:t xml:space="preserve">The </w:t>
    </w:r>
    <w:r w:rsidRPr="00DC6D44">
      <w:rPr>
        <w:rFonts w:ascii="Arial" w:eastAsia="Arial" w:hAnsi="Arial" w:cs="Arial"/>
        <w:b/>
        <w:color w:val="0000FF"/>
        <w:sz w:val="22"/>
        <w:szCs w:val="22"/>
      </w:rPr>
      <w:t>C</w:t>
    </w:r>
    <w:r w:rsidRPr="00DC6D44">
      <w:rPr>
        <w:rFonts w:ascii="Arial" w:eastAsia="Arial" w:hAnsi="Arial" w:cs="Arial"/>
        <w:color w:val="0000FF"/>
        <w:sz w:val="22"/>
        <w:szCs w:val="22"/>
      </w:rPr>
      <w:t>o</w:t>
    </w:r>
    <w:r w:rsidRPr="00DC6D44">
      <w:rPr>
        <w:rFonts w:ascii="Arial" w:eastAsia="Arial" w:hAnsi="Arial" w:cs="Arial"/>
        <w:b/>
        <w:color w:val="0000FF"/>
        <w:sz w:val="22"/>
        <w:szCs w:val="22"/>
      </w:rPr>
      <w:t>R</w:t>
    </w:r>
    <w:r w:rsidRPr="00DC6D44">
      <w:rPr>
        <w:rFonts w:ascii="Arial" w:eastAsia="Arial" w:hAnsi="Arial" w:cs="Arial"/>
        <w:color w:val="0000FF"/>
        <w:sz w:val="22"/>
        <w:szCs w:val="22"/>
      </w:rPr>
      <w:t>onav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>ru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>urvey (CRISIS) V0.</w:t>
    </w:r>
    <w:r w:rsidRPr="00CD4750">
      <w:rPr>
        <w:rFonts w:ascii="Arial" w:eastAsia="Arial" w:hAnsi="Arial" w:cs="Arial"/>
        <w:color w:val="0000FF"/>
        <w:sz w:val="22"/>
        <w:szCs w:val="22"/>
      </w:rPr>
      <w:t>3</w:t>
    </w:r>
    <w:r w:rsidRPr="00DC6D44">
      <w:rPr>
        <w:rFonts w:ascii="Arial" w:eastAsia="Arial" w:hAnsi="Arial" w:cs="Arial"/>
        <w:color w:val="0000FF"/>
        <w:sz w:val="22"/>
        <w:szCs w:val="22"/>
      </w:rPr>
      <w:t>: Parent Caregiver Baseline</w:t>
    </w:r>
    <w:r>
      <w:rPr>
        <w:rFonts w:ascii="Arial" w:eastAsia="Arial" w:hAnsi="Arial" w:cs="Arial"/>
        <w:color w:val="0000FF"/>
        <w:sz w:val="22"/>
        <w:szCs w:val="22"/>
      </w:rPr>
      <w:t xml:space="preserve"> Current </w:t>
    </w:r>
    <w:r w:rsidRPr="00DC6D44">
      <w:rPr>
        <w:rFonts w:ascii="Arial" w:eastAsia="Arial" w:hAnsi="Arial" w:cs="Arial"/>
        <w:color w:val="0000FF"/>
        <w:sz w:val="22"/>
        <w:szCs w:val="22"/>
      </w:rPr>
      <w:t>Form</w:t>
    </w:r>
  </w:p>
  <w:p w14:paraId="00000296" w14:textId="77777777" w:rsidR="00923CF1" w:rsidRPr="00DC6D44" w:rsidRDefault="00923CF1">
    <w:pPr>
      <w:jc w:val="center"/>
      <w:rPr>
        <w:rFonts w:ascii="Arial" w:eastAsia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E1F"/>
    <w:multiLevelType w:val="multilevel"/>
    <w:tmpl w:val="71E4BB0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8C1079"/>
    <w:multiLevelType w:val="hybridMultilevel"/>
    <w:tmpl w:val="34DAF93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3ED5184"/>
    <w:multiLevelType w:val="hybridMultilevel"/>
    <w:tmpl w:val="14EE43F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04085767"/>
    <w:multiLevelType w:val="multilevel"/>
    <w:tmpl w:val="C1C406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4E27BE2"/>
    <w:multiLevelType w:val="hybridMultilevel"/>
    <w:tmpl w:val="B38CAD1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2A51AE"/>
    <w:multiLevelType w:val="hybridMultilevel"/>
    <w:tmpl w:val="8D9882A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D915FA"/>
    <w:multiLevelType w:val="hybridMultilevel"/>
    <w:tmpl w:val="BA169100"/>
    <w:lvl w:ilvl="0" w:tplc="74DA6B6E">
      <w:start w:val="5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00BE1"/>
    <w:multiLevelType w:val="hybridMultilevel"/>
    <w:tmpl w:val="D9D0A2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040F91"/>
    <w:multiLevelType w:val="hybridMultilevel"/>
    <w:tmpl w:val="A6049A2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2164EB"/>
    <w:multiLevelType w:val="multilevel"/>
    <w:tmpl w:val="CD3E59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8520B4"/>
    <w:multiLevelType w:val="hybridMultilevel"/>
    <w:tmpl w:val="AC0E00C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BF7DC4"/>
    <w:multiLevelType w:val="multilevel"/>
    <w:tmpl w:val="494083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5C7E45"/>
    <w:multiLevelType w:val="hybridMultilevel"/>
    <w:tmpl w:val="E572F4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2850F3B"/>
    <w:multiLevelType w:val="multilevel"/>
    <w:tmpl w:val="16DA28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801A41"/>
    <w:multiLevelType w:val="multilevel"/>
    <w:tmpl w:val="D18EDA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25A561D1"/>
    <w:multiLevelType w:val="hybridMultilevel"/>
    <w:tmpl w:val="DB42F060"/>
    <w:lvl w:ilvl="0" w:tplc="04090001">
      <w:start w:val="1"/>
      <w:numFmt w:val="bullet"/>
      <w:lvlText w:val=""/>
      <w:lvlJc w:val="left"/>
      <w:pPr>
        <w:ind w:left="2114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2665217A"/>
    <w:multiLevelType w:val="multilevel"/>
    <w:tmpl w:val="03C85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E96A06"/>
    <w:multiLevelType w:val="multilevel"/>
    <w:tmpl w:val="53647C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E828DB"/>
    <w:multiLevelType w:val="multilevel"/>
    <w:tmpl w:val="314EFA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2CCA7A51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2D880095"/>
    <w:multiLevelType w:val="multilevel"/>
    <w:tmpl w:val="F196D2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D90328C"/>
    <w:multiLevelType w:val="hybridMultilevel"/>
    <w:tmpl w:val="DF94CB6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6773C4"/>
    <w:multiLevelType w:val="hybridMultilevel"/>
    <w:tmpl w:val="E0E0AE1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37B2F02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3BF6591"/>
    <w:multiLevelType w:val="hybridMultilevel"/>
    <w:tmpl w:val="5BF0620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3511EF"/>
    <w:multiLevelType w:val="multilevel"/>
    <w:tmpl w:val="843C6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4B3856"/>
    <w:multiLevelType w:val="multilevel"/>
    <w:tmpl w:val="119E5D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361F70F6"/>
    <w:multiLevelType w:val="hybridMultilevel"/>
    <w:tmpl w:val="4692B036"/>
    <w:lvl w:ilvl="0" w:tplc="578CF3AA">
      <w:start w:val="95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75320D5"/>
    <w:multiLevelType w:val="hybridMultilevel"/>
    <w:tmpl w:val="F51018BE"/>
    <w:lvl w:ilvl="0" w:tplc="6F2E8F68">
      <w:start w:val="4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6" w15:restartNumberingAfterBreak="0">
    <w:nsid w:val="3A30735E"/>
    <w:multiLevelType w:val="multilevel"/>
    <w:tmpl w:val="724890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0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4CB5717"/>
    <w:multiLevelType w:val="multilevel"/>
    <w:tmpl w:val="BA9683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7F6199"/>
    <w:multiLevelType w:val="multilevel"/>
    <w:tmpl w:val="B70001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4" w15:restartNumberingAfterBreak="0">
    <w:nsid w:val="48D0261E"/>
    <w:multiLevelType w:val="multilevel"/>
    <w:tmpl w:val="F8FEBFD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5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441711"/>
    <w:multiLevelType w:val="multilevel"/>
    <w:tmpl w:val="1DD4CA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CAD5A1D"/>
    <w:multiLevelType w:val="hybridMultilevel"/>
    <w:tmpl w:val="AFCEEBD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892081"/>
    <w:multiLevelType w:val="multilevel"/>
    <w:tmpl w:val="5D46C6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291530C"/>
    <w:multiLevelType w:val="multilevel"/>
    <w:tmpl w:val="95C06A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57830ED"/>
    <w:multiLevelType w:val="multilevel"/>
    <w:tmpl w:val="6D9C8C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5847BAD"/>
    <w:multiLevelType w:val="multilevel"/>
    <w:tmpl w:val="00B20C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64D182F"/>
    <w:multiLevelType w:val="multilevel"/>
    <w:tmpl w:val="FB22D3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5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EB22C02"/>
    <w:multiLevelType w:val="hybridMultilevel"/>
    <w:tmpl w:val="F458761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5F2F5436"/>
    <w:multiLevelType w:val="hybridMultilevel"/>
    <w:tmpl w:val="8B8CF584"/>
    <w:lvl w:ilvl="0" w:tplc="EBA014CE">
      <w:start w:val="7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60F60CB8"/>
    <w:multiLevelType w:val="hybridMultilevel"/>
    <w:tmpl w:val="34ECA90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4A30D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3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4" w15:restartNumberingAfterBreak="0">
    <w:nsid w:val="65FE1F53"/>
    <w:multiLevelType w:val="hybridMultilevel"/>
    <w:tmpl w:val="D9C873CC"/>
    <w:lvl w:ilvl="0" w:tplc="04090001">
      <w:start w:val="1"/>
      <w:numFmt w:val="bullet"/>
      <w:lvlText w:val=""/>
      <w:lvlJc w:val="left"/>
      <w:pPr>
        <w:ind w:left="2183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cs="Wingdings" w:hint="default"/>
      </w:rPr>
    </w:lvl>
  </w:abstractNum>
  <w:abstractNum w:abstractNumId="85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7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8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AD376AA"/>
    <w:multiLevelType w:val="multilevel"/>
    <w:tmpl w:val="37B8D4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1" w15:restartNumberingAfterBreak="0">
    <w:nsid w:val="6EDA7674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EDD6885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F81AA9"/>
    <w:multiLevelType w:val="hybridMultilevel"/>
    <w:tmpl w:val="08E2052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5" w15:restartNumberingAfterBreak="0">
    <w:nsid w:val="72904E77"/>
    <w:multiLevelType w:val="hybridMultilevel"/>
    <w:tmpl w:val="D9D0C24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3363B30"/>
    <w:multiLevelType w:val="hybridMultilevel"/>
    <w:tmpl w:val="BDF4DAE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9" w15:restartNumberingAfterBreak="0">
    <w:nsid w:val="77A13A61"/>
    <w:multiLevelType w:val="hybridMultilevel"/>
    <w:tmpl w:val="4C221CF0"/>
    <w:lvl w:ilvl="0" w:tplc="C3C0274E">
      <w:start w:val="9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8191E1E"/>
    <w:multiLevelType w:val="hybridMultilevel"/>
    <w:tmpl w:val="2C204D3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78C97991"/>
    <w:multiLevelType w:val="hybridMultilevel"/>
    <w:tmpl w:val="04DA5A8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8E00D60"/>
    <w:multiLevelType w:val="hybridMultilevel"/>
    <w:tmpl w:val="A20AD10A"/>
    <w:lvl w:ilvl="0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4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CA3488E"/>
    <w:multiLevelType w:val="hybridMultilevel"/>
    <w:tmpl w:val="4156FF1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6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8" w15:restartNumberingAfterBreak="0">
    <w:nsid w:val="7EA5674C"/>
    <w:multiLevelType w:val="multilevel"/>
    <w:tmpl w:val="562EA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0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62"/>
  </w:num>
  <w:num w:numId="2">
    <w:abstractNumId w:val="63"/>
  </w:num>
  <w:num w:numId="3">
    <w:abstractNumId w:val="50"/>
  </w:num>
  <w:num w:numId="4">
    <w:abstractNumId w:val="39"/>
  </w:num>
  <w:num w:numId="5">
    <w:abstractNumId w:val="108"/>
  </w:num>
  <w:num w:numId="6">
    <w:abstractNumId w:val="61"/>
  </w:num>
  <w:num w:numId="7">
    <w:abstractNumId w:val="22"/>
  </w:num>
  <w:num w:numId="8">
    <w:abstractNumId w:val="36"/>
  </w:num>
  <w:num w:numId="9">
    <w:abstractNumId w:val="68"/>
  </w:num>
  <w:num w:numId="10">
    <w:abstractNumId w:val="56"/>
  </w:num>
  <w:num w:numId="11">
    <w:abstractNumId w:val="7"/>
  </w:num>
  <w:num w:numId="12">
    <w:abstractNumId w:val="25"/>
  </w:num>
  <w:num w:numId="13">
    <w:abstractNumId w:val="69"/>
  </w:num>
  <w:num w:numId="14">
    <w:abstractNumId w:val="30"/>
  </w:num>
  <w:num w:numId="15">
    <w:abstractNumId w:val="93"/>
  </w:num>
  <w:num w:numId="16">
    <w:abstractNumId w:val="98"/>
  </w:num>
  <w:num w:numId="17">
    <w:abstractNumId w:val="19"/>
  </w:num>
  <w:num w:numId="18">
    <w:abstractNumId w:val="105"/>
  </w:num>
  <w:num w:numId="19">
    <w:abstractNumId w:val="101"/>
  </w:num>
  <w:num w:numId="20">
    <w:abstractNumId w:val="78"/>
  </w:num>
  <w:num w:numId="21">
    <w:abstractNumId w:val="106"/>
  </w:num>
  <w:num w:numId="22">
    <w:abstractNumId w:val="54"/>
  </w:num>
  <w:num w:numId="23">
    <w:abstractNumId w:val="96"/>
  </w:num>
  <w:num w:numId="24">
    <w:abstractNumId w:val="4"/>
  </w:num>
  <w:num w:numId="25">
    <w:abstractNumId w:val="71"/>
  </w:num>
  <w:num w:numId="26">
    <w:abstractNumId w:val="87"/>
  </w:num>
  <w:num w:numId="27">
    <w:abstractNumId w:val="66"/>
  </w:num>
  <w:num w:numId="28">
    <w:abstractNumId w:val="0"/>
  </w:num>
  <w:num w:numId="29">
    <w:abstractNumId w:val="90"/>
  </w:num>
  <w:num w:numId="30">
    <w:abstractNumId w:val="15"/>
  </w:num>
  <w:num w:numId="31">
    <w:abstractNumId w:val="10"/>
  </w:num>
  <w:num w:numId="32">
    <w:abstractNumId w:val="57"/>
  </w:num>
  <w:num w:numId="33">
    <w:abstractNumId w:val="46"/>
  </w:num>
  <w:num w:numId="34">
    <w:abstractNumId w:val="14"/>
  </w:num>
  <w:num w:numId="35">
    <w:abstractNumId w:val="76"/>
  </w:num>
  <w:num w:numId="36">
    <w:abstractNumId w:val="91"/>
  </w:num>
  <w:num w:numId="37">
    <w:abstractNumId w:val="55"/>
  </w:num>
  <w:num w:numId="38">
    <w:abstractNumId w:val="38"/>
  </w:num>
  <w:num w:numId="39">
    <w:abstractNumId w:val="83"/>
  </w:num>
  <w:num w:numId="40">
    <w:abstractNumId w:val="107"/>
  </w:num>
  <w:num w:numId="41">
    <w:abstractNumId w:val="80"/>
  </w:num>
  <w:num w:numId="42">
    <w:abstractNumId w:val="3"/>
  </w:num>
  <w:num w:numId="43">
    <w:abstractNumId w:val="6"/>
  </w:num>
  <w:num w:numId="44">
    <w:abstractNumId w:val="74"/>
  </w:num>
  <w:num w:numId="45">
    <w:abstractNumId w:val="31"/>
  </w:num>
  <w:num w:numId="46">
    <w:abstractNumId w:val="86"/>
  </w:num>
  <w:num w:numId="47">
    <w:abstractNumId w:val="48"/>
  </w:num>
  <w:num w:numId="48">
    <w:abstractNumId w:val="34"/>
  </w:num>
  <w:num w:numId="49">
    <w:abstractNumId w:val="18"/>
  </w:num>
  <w:num w:numId="50">
    <w:abstractNumId w:val="75"/>
  </w:num>
  <w:num w:numId="51">
    <w:abstractNumId w:val="26"/>
  </w:num>
  <w:num w:numId="52">
    <w:abstractNumId w:val="85"/>
  </w:num>
  <w:num w:numId="53">
    <w:abstractNumId w:val="29"/>
  </w:num>
  <w:num w:numId="54">
    <w:abstractNumId w:val="70"/>
  </w:num>
  <w:num w:numId="55">
    <w:abstractNumId w:val="41"/>
  </w:num>
  <w:num w:numId="56">
    <w:abstractNumId w:val="33"/>
  </w:num>
  <w:num w:numId="57">
    <w:abstractNumId w:val="73"/>
  </w:num>
  <w:num w:numId="58">
    <w:abstractNumId w:val="13"/>
  </w:num>
  <w:num w:numId="59">
    <w:abstractNumId w:val="58"/>
  </w:num>
  <w:num w:numId="60">
    <w:abstractNumId w:val="65"/>
  </w:num>
  <w:num w:numId="61">
    <w:abstractNumId w:val="20"/>
  </w:num>
  <w:num w:numId="62">
    <w:abstractNumId w:val="59"/>
  </w:num>
  <w:num w:numId="63">
    <w:abstractNumId w:val="44"/>
  </w:num>
  <w:num w:numId="64">
    <w:abstractNumId w:val="51"/>
  </w:num>
  <w:num w:numId="65">
    <w:abstractNumId w:val="64"/>
  </w:num>
  <w:num w:numId="66">
    <w:abstractNumId w:val="40"/>
  </w:num>
  <w:num w:numId="67">
    <w:abstractNumId w:val="2"/>
  </w:num>
  <w:num w:numId="68">
    <w:abstractNumId w:val="37"/>
  </w:num>
  <w:num w:numId="69">
    <w:abstractNumId w:val="35"/>
  </w:num>
  <w:num w:numId="70">
    <w:abstractNumId w:val="24"/>
  </w:num>
  <w:num w:numId="71">
    <w:abstractNumId w:val="109"/>
  </w:num>
  <w:num w:numId="72">
    <w:abstractNumId w:val="104"/>
  </w:num>
  <w:num w:numId="73">
    <w:abstractNumId w:val="110"/>
  </w:num>
  <w:num w:numId="74">
    <w:abstractNumId w:val="5"/>
  </w:num>
  <w:num w:numId="75">
    <w:abstractNumId w:val="43"/>
  </w:num>
  <w:num w:numId="76">
    <w:abstractNumId w:val="60"/>
  </w:num>
  <w:num w:numId="77">
    <w:abstractNumId w:val="12"/>
  </w:num>
  <w:num w:numId="78">
    <w:abstractNumId w:val="49"/>
  </w:num>
  <w:num w:numId="79">
    <w:abstractNumId w:val="21"/>
  </w:num>
  <w:num w:numId="80">
    <w:abstractNumId w:val="94"/>
  </w:num>
  <w:num w:numId="81">
    <w:abstractNumId w:val="88"/>
  </w:num>
  <w:num w:numId="82">
    <w:abstractNumId w:val="16"/>
  </w:num>
  <w:num w:numId="83">
    <w:abstractNumId w:val="72"/>
  </w:num>
  <w:num w:numId="84">
    <w:abstractNumId w:val="28"/>
  </w:num>
  <w:num w:numId="85">
    <w:abstractNumId w:val="82"/>
  </w:num>
  <w:num w:numId="86">
    <w:abstractNumId w:val="45"/>
  </w:num>
  <w:num w:numId="87">
    <w:abstractNumId w:val="9"/>
  </w:num>
  <w:num w:numId="88">
    <w:abstractNumId w:val="79"/>
  </w:num>
  <w:num w:numId="89">
    <w:abstractNumId w:val="52"/>
  </w:num>
  <w:num w:numId="90">
    <w:abstractNumId w:val="99"/>
  </w:num>
  <w:num w:numId="91">
    <w:abstractNumId w:val="32"/>
  </w:num>
  <w:num w:numId="92">
    <w:abstractNumId w:val="84"/>
  </w:num>
  <w:num w:numId="93">
    <w:abstractNumId w:val="89"/>
  </w:num>
  <w:num w:numId="94">
    <w:abstractNumId w:val="67"/>
  </w:num>
  <w:num w:numId="95">
    <w:abstractNumId w:val="47"/>
  </w:num>
  <w:num w:numId="96">
    <w:abstractNumId w:val="103"/>
  </w:num>
  <w:num w:numId="97">
    <w:abstractNumId w:val="77"/>
  </w:num>
  <w:num w:numId="98">
    <w:abstractNumId w:val="27"/>
  </w:num>
  <w:num w:numId="99">
    <w:abstractNumId w:val="42"/>
  </w:num>
  <w:num w:numId="100">
    <w:abstractNumId w:val="23"/>
  </w:num>
  <w:num w:numId="101">
    <w:abstractNumId w:val="17"/>
  </w:num>
  <w:num w:numId="102">
    <w:abstractNumId w:val="92"/>
  </w:num>
  <w:num w:numId="103">
    <w:abstractNumId w:val="95"/>
  </w:num>
  <w:num w:numId="104">
    <w:abstractNumId w:val="8"/>
  </w:num>
  <w:num w:numId="105">
    <w:abstractNumId w:val="11"/>
  </w:num>
  <w:num w:numId="106">
    <w:abstractNumId w:val="100"/>
  </w:num>
  <w:num w:numId="107">
    <w:abstractNumId w:val="97"/>
  </w:num>
  <w:num w:numId="108">
    <w:abstractNumId w:val="81"/>
  </w:num>
  <w:num w:numId="109">
    <w:abstractNumId w:val="1"/>
  </w:num>
  <w:num w:numId="110">
    <w:abstractNumId w:val="102"/>
  </w:num>
  <w:num w:numId="111">
    <w:abstractNumId w:val="53"/>
  </w:num>
  <w:numIdMacAtCleanup w:val="1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postolos">
    <w15:presenceInfo w15:providerId="None" w15:userId="Apostol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03A06"/>
    <w:rsid w:val="00014022"/>
    <w:rsid w:val="00015644"/>
    <w:rsid w:val="000215C4"/>
    <w:rsid w:val="00047BE6"/>
    <w:rsid w:val="000531D0"/>
    <w:rsid w:val="00056B5A"/>
    <w:rsid w:val="00067B04"/>
    <w:rsid w:val="000A6210"/>
    <w:rsid w:val="000A7DF6"/>
    <w:rsid w:val="000B7891"/>
    <w:rsid w:val="000C00F6"/>
    <w:rsid w:val="000F69E7"/>
    <w:rsid w:val="001070FA"/>
    <w:rsid w:val="00107670"/>
    <w:rsid w:val="001179F7"/>
    <w:rsid w:val="00124E4B"/>
    <w:rsid w:val="00125BFC"/>
    <w:rsid w:val="00156282"/>
    <w:rsid w:val="00160551"/>
    <w:rsid w:val="001638B8"/>
    <w:rsid w:val="001733B4"/>
    <w:rsid w:val="00175235"/>
    <w:rsid w:val="00186B41"/>
    <w:rsid w:val="00187316"/>
    <w:rsid w:val="00194E08"/>
    <w:rsid w:val="001A11C5"/>
    <w:rsid w:val="001C0452"/>
    <w:rsid w:val="001C15CF"/>
    <w:rsid w:val="001C1615"/>
    <w:rsid w:val="001F74CF"/>
    <w:rsid w:val="001F769D"/>
    <w:rsid w:val="00203C1C"/>
    <w:rsid w:val="002067DC"/>
    <w:rsid w:val="00206817"/>
    <w:rsid w:val="00211670"/>
    <w:rsid w:val="00237135"/>
    <w:rsid w:val="0024258B"/>
    <w:rsid w:val="00242F73"/>
    <w:rsid w:val="00250255"/>
    <w:rsid w:val="0026054A"/>
    <w:rsid w:val="002727EC"/>
    <w:rsid w:val="00281951"/>
    <w:rsid w:val="00283218"/>
    <w:rsid w:val="00283E8D"/>
    <w:rsid w:val="00297082"/>
    <w:rsid w:val="00297944"/>
    <w:rsid w:val="002B2385"/>
    <w:rsid w:val="002B433E"/>
    <w:rsid w:val="002C0A9A"/>
    <w:rsid w:val="002D02A9"/>
    <w:rsid w:val="002D0A71"/>
    <w:rsid w:val="002F0720"/>
    <w:rsid w:val="00310C4E"/>
    <w:rsid w:val="00310D65"/>
    <w:rsid w:val="00321CE1"/>
    <w:rsid w:val="00332E0F"/>
    <w:rsid w:val="00334CCC"/>
    <w:rsid w:val="00344981"/>
    <w:rsid w:val="003550E1"/>
    <w:rsid w:val="00365012"/>
    <w:rsid w:val="00382DBA"/>
    <w:rsid w:val="003835A9"/>
    <w:rsid w:val="00387705"/>
    <w:rsid w:val="00390187"/>
    <w:rsid w:val="003B0188"/>
    <w:rsid w:val="003B1B55"/>
    <w:rsid w:val="003C1A0D"/>
    <w:rsid w:val="003C5BBB"/>
    <w:rsid w:val="003D0E37"/>
    <w:rsid w:val="003D31E3"/>
    <w:rsid w:val="003E3FFE"/>
    <w:rsid w:val="003F183C"/>
    <w:rsid w:val="003F5953"/>
    <w:rsid w:val="0043058B"/>
    <w:rsid w:val="00430DF6"/>
    <w:rsid w:val="00437D37"/>
    <w:rsid w:val="004406E1"/>
    <w:rsid w:val="00444E04"/>
    <w:rsid w:val="00447670"/>
    <w:rsid w:val="00452D47"/>
    <w:rsid w:val="00491EF7"/>
    <w:rsid w:val="004952CB"/>
    <w:rsid w:val="00497CF3"/>
    <w:rsid w:val="004A61B5"/>
    <w:rsid w:val="004B60FF"/>
    <w:rsid w:val="004C4216"/>
    <w:rsid w:val="0051435E"/>
    <w:rsid w:val="00526482"/>
    <w:rsid w:val="00526882"/>
    <w:rsid w:val="005439A0"/>
    <w:rsid w:val="00547B5D"/>
    <w:rsid w:val="00561A66"/>
    <w:rsid w:val="005658BA"/>
    <w:rsid w:val="00590776"/>
    <w:rsid w:val="005941CE"/>
    <w:rsid w:val="0059580B"/>
    <w:rsid w:val="005A6EC8"/>
    <w:rsid w:val="005B5E53"/>
    <w:rsid w:val="005C0CCD"/>
    <w:rsid w:val="005C2EF6"/>
    <w:rsid w:val="005D3C55"/>
    <w:rsid w:val="005D5AB3"/>
    <w:rsid w:val="005D65B1"/>
    <w:rsid w:val="005F3963"/>
    <w:rsid w:val="005F6408"/>
    <w:rsid w:val="00606A3F"/>
    <w:rsid w:val="006141F3"/>
    <w:rsid w:val="00614F77"/>
    <w:rsid w:val="00620678"/>
    <w:rsid w:val="00622FFC"/>
    <w:rsid w:val="006435FF"/>
    <w:rsid w:val="006450B3"/>
    <w:rsid w:val="006606A3"/>
    <w:rsid w:val="00671F34"/>
    <w:rsid w:val="00683786"/>
    <w:rsid w:val="00691758"/>
    <w:rsid w:val="006A0760"/>
    <w:rsid w:val="006B711D"/>
    <w:rsid w:val="00700C48"/>
    <w:rsid w:val="00701F8B"/>
    <w:rsid w:val="007067C8"/>
    <w:rsid w:val="0072391D"/>
    <w:rsid w:val="007315BA"/>
    <w:rsid w:val="0074090C"/>
    <w:rsid w:val="00741CE1"/>
    <w:rsid w:val="007478C7"/>
    <w:rsid w:val="007679BF"/>
    <w:rsid w:val="007723FF"/>
    <w:rsid w:val="007837C2"/>
    <w:rsid w:val="007975C2"/>
    <w:rsid w:val="007A5D61"/>
    <w:rsid w:val="007A6B85"/>
    <w:rsid w:val="007A7838"/>
    <w:rsid w:val="007B52EE"/>
    <w:rsid w:val="007C4F9B"/>
    <w:rsid w:val="007C5CC3"/>
    <w:rsid w:val="007C6F70"/>
    <w:rsid w:val="007D4E94"/>
    <w:rsid w:val="007E0DA3"/>
    <w:rsid w:val="00827333"/>
    <w:rsid w:val="00835462"/>
    <w:rsid w:val="0084152B"/>
    <w:rsid w:val="00851248"/>
    <w:rsid w:val="00851737"/>
    <w:rsid w:val="008B4545"/>
    <w:rsid w:val="008C6653"/>
    <w:rsid w:val="008C6E77"/>
    <w:rsid w:val="008D7B9B"/>
    <w:rsid w:val="008E7574"/>
    <w:rsid w:val="008F2A7E"/>
    <w:rsid w:val="008F57EE"/>
    <w:rsid w:val="009043F6"/>
    <w:rsid w:val="00915E94"/>
    <w:rsid w:val="00920835"/>
    <w:rsid w:val="00923CF1"/>
    <w:rsid w:val="00930013"/>
    <w:rsid w:val="00932777"/>
    <w:rsid w:val="00933620"/>
    <w:rsid w:val="009376B8"/>
    <w:rsid w:val="00941A8E"/>
    <w:rsid w:val="00944C0A"/>
    <w:rsid w:val="00945F97"/>
    <w:rsid w:val="0096723F"/>
    <w:rsid w:val="00977BC9"/>
    <w:rsid w:val="009804DC"/>
    <w:rsid w:val="00994A1D"/>
    <w:rsid w:val="009A4750"/>
    <w:rsid w:val="009B55E3"/>
    <w:rsid w:val="009B7401"/>
    <w:rsid w:val="009D5B93"/>
    <w:rsid w:val="009E5AD4"/>
    <w:rsid w:val="00A070D5"/>
    <w:rsid w:val="00A208C1"/>
    <w:rsid w:val="00A25953"/>
    <w:rsid w:val="00A47C5F"/>
    <w:rsid w:val="00AD5A6B"/>
    <w:rsid w:val="00AD5B11"/>
    <w:rsid w:val="00AE2B56"/>
    <w:rsid w:val="00AF2700"/>
    <w:rsid w:val="00B11568"/>
    <w:rsid w:val="00B139B5"/>
    <w:rsid w:val="00B17A3E"/>
    <w:rsid w:val="00B2573D"/>
    <w:rsid w:val="00B375BE"/>
    <w:rsid w:val="00B55CC8"/>
    <w:rsid w:val="00B608E4"/>
    <w:rsid w:val="00B67CE3"/>
    <w:rsid w:val="00B72C8A"/>
    <w:rsid w:val="00B7430A"/>
    <w:rsid w:val="00B75291"/>
    <w:rsid w:val="00B954E9"/>
    <w:rsid w:val="00BB06AF"/>
    <w:rsid w:val="00BB3239"/>
    <w:rsid w:val="00BB37E6"/>
    <w:rsid w:val="00BC62FA"/>
    <w:rsid w:val="00BE2AB7"/>
    <w:rsid w:val="00BF3338"/>
    <w:rsid w:val="00BF3FE3"/>
    <w:rsid w:val="00C04ECB"/>
    <w:rsid w:val="00C1056F"/>
    <w:rsid w:val="00C153DE"/>
    <w:rsid w:val="00C16D56"/>
    <w:rsid w:val="00C200CB"/>
    <w:rsid w:val="00C2730D"/>
    <w:rsid w:val="00C41737"/>
    <w:rsid w:val="00C44381"/>
    <w:rsid w:val="00C458B1"/>
    <w:rsid w:val="00C467D8"/>
    <w:rsid w:val="00C601D5"/>
    <w:rsid w:val="00C62186"/>
    <w:rsid w:val="00C62C8B"/>
    <w:rsid w:val="00CA3F64"/>
    <w:rsid w:val="00CA45FF"/>
    <w:rsid w:val="00CA5935"/>
    <w:rsid w:val="00CD4750"/>
    <w:rsid w:val="00CD731C"/>
    <w:rsid w:val="00CE0C46"/>
    <w:rsid w:val="00D10AA1"/>
    <w:rsid w:val="00D800C3"/>
    <w:rsid w:val="00D804A7"/>
    <w:rsid w:val="00D97806"/>
    <w:rsid w:val="00DA6B98"/>
    <w:rsid w:val="00DC6D44"/>
    <w:rsid w:val="00DD1837"/>
    <w:rsid w:val="00DD72D8"/>
    <w:rsid w:val="00DE3D2B"/>
    <w:rsid w:val="00DE538D"/>
    <w:rsid w:val="00DE7D2D"/>
    <w:rsid w:val="00DF036B"/>
    <w:rsid w:val="00DF5743"/>
    <w:rsid w:val="00E209C5"/>
    <w:rsid w:val="00E31457"/>
    <w:rsid w:val="00E3672C"/>
    <w:rsid w:val="00E42F49"/>
    <w:rsid w:val="00E50311"/>
    <w:rsid w:val="00E63682"/>
    <w:rsid w:val="00E758D5"/>
    <w:rsid w:val="00E75D38"/>
    <w:rsid w:val="00EA06E8"/>
    <w:rsid w:val="00EB6B31"/>
    <w:rsid w:val="00EC1186"/>
    <w:rsid w:val="00ED77AA"/>
    <w:rsid w:val="00EE699F"/>
    <w:rsid w:val="00EE7173"/>
    <w:rsid w:val="00F079C3"/>
    <w:rsid w:val="00F1345E"/>
    <w:rsid w:val="00F20CF1"/>
    <w:rsid w:val="00F57897"/>
    <w:rsid w:val="00F63CB2"/>
    <w:rsid w:val="00F738AC"/>
    <w:rsid w:val="00F748E6"/>
    <w:rsid w:val="00F873AB"/>
    <w:rsid w:val="00F93E75"/>
    <w:rsid w:val="00FA036D"/>
    <w:rsid w:val="00FA059A"/>
    <w:rsid w:val="00FA6305"/>
    <w:rsid w:val="00FB3DD3"/>
    <w:rsid w:val="00FC0169"/>
    <w:rsid w:val="00FD06F6"/>
    <w:rsid w:val="00FD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a0"/>
    <w:rsid w:val="00305484"/>
  </w:style>
  <w:style w:type="paragraph" w:styleId="a4">
    <w:name w:val="List Paragraph"/>
    <w:basedOn w:val="a"/>
    <w:uiPriority w:val="34"/>
    <w:qFormat/>
    <w:rsid w:val="00F6190D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0321F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10321F"/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10321F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0321F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10321F"/>
    <w:rPr>
      <w:b/>
      <w:bCs/>
      <w:sz w:val="20"/>
      <w:szCs w:val="2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link w:val="Char2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Char2">
    <w:name w:val="Κεφαλίδα Char"/>
    <w:basedOn w:val="a0"/>
    <w:link w:val="aa"/>
    <w:uiPriority w:val="99"/>
    <w:rsid w:val="00DC6D44"/>
  </w:style>
  <w:style w:type="paragraph" w:styleId="ab">
    <w:name w:val="footer"/>
    <w:basedOn w:val="a"/>
    <w:link w:val="Char3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Char3">
    <w:name w:val="Υποσέλιδο Char"/>
    <w:basedOn w:val="a0"/>
    <w:link w:val="ab"/>
    <w:uiPriority w:val="99"/>
    <w:rsid w:val="00DC6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76024508-242D-41E9-A22A-5668AD576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2460</Words>
  <Characters>13284</Characters>
  <Application>Microsoft Office Word</Application>
  <DocSecurity>0</DocSecurity>
  <Lines>110</Lines>
  <Paragraphs>31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Hlias V</cp:lastModifiedBy>
  <cp:revision>5</cp:revision>
  <dcterms:created xsi:type="dcterms:W3CDTF">2020-04-15T17:48:00Z</dcterms:created>
  <dcterms:modified xsi:type="dcterms:W3CDTF">2020-04-16T17:27:00Z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