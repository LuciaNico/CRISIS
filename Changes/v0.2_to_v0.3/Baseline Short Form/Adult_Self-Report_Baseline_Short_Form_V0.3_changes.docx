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06436" w:rsidRDefault="00806436">
      <w:pPr>
        <w:rPr>
          <w:rFonts w:ascii="Arial" w:eastAsia="Arial" w:hAnsi="Arial" w:cs="Arial"/>
          <w:sz w:val="28"/>
          <w:szCs w:val="28"/>
        </w:rPr>
      </w:pPr>
    </w:p>
    <w:p w14:paraId="00000004" w14:textId="1B531291" w:rsidR="00806436" w:rsidRDefault="008F424E" w:rsidP="00593905">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Lopez, Diana (NIH/NIMH) [F]" w:date="2020-04-08T09:59:00Z">
        <w:r w:rsidR="00427581">
          <w:rPr>
            <w:rFonts w:ascii="Arial" w:eastAsia="Arial" w:hAnsi="Arial" w:cs="Arial"/>
            <w:color w:val="0000FF"/>
            <w:sz w:val="36"/>
            <w:szCs w:val="36"/>
          </w:rPr>
          <w:t>3</w:t>
        </w:r>
      </w:ins>
      <w:del w:id="1" w:author="Lopez, Diana (NIH/NIMH) [F]" w:date="2020-04-08T09:59:00Z">
        <w:r w:rsidR="002C5BDC" w:rsidDel="00427581">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 xml:space="preserve">Adult Self-Report </w:t>
      </w:r>
      <w:r w:rsidR="0056773C">
        <w:rPr>
          <w:rFonts w:ascii="Arial" w:eastAsia="Arial" w:hAnsi="Arial" w:cs="Arial"/>
          <w:i/>
          <w:sz w:val="36"/>
          <w:szCs w:val="36"/>
        </w:rPr>
        <w:t xml:space="preserve">Baseline </w:t>
      </w:r>
      <w:ins w:id="2" w:author="Dunn, Julia (NIH/NIMH) [F]" w:date="2020-04-09T16:29:00Z">
        <w:r w:rsidR="002E0F5D">
          <w:rPr>
            <w:rFonts w:ascii="Arial" w:eastAsia="Arial" w:hAnsi="Arial" w:cs="Arial"/>
            <w:i/>
            <w:sz w:val="36"/>
            <w:szCs w:val="36"/>
          </w:rPr>
          <w:t xml:space="preserve">Current </w:t>
        </w:r>
      </w:ins>
      <w:r>
        <w:rPr>
          <w:rFonts w:ascii="Arial" w:eastAsia="Arial" w:hAnsi="Arial" w:cs="Arial"/>
          <w:i/>
          <w:sz w:val="36"/>
          <w:szCs w:val="36"/>
        </w:rPr>
        <w:t>Form</w:t>
      </w:r>
      <w:del w:id="3" w:author="Dunn, Julia (NIH/NIMH) [F]" w:date="2020-04-09T16:29:00Z">
        <w:r w:rsidR="00A10459" w:rsidDel="002E0F5D">
          <w:rPr>
            <w:rFonts w:ascii="Arial" w:eastAsia="Arial" w:hAnsi="Arial" w:cs="Arial"/>
            <w:i/>
            <w:sz w:val="36"/>
            <w:szCs w:val="36"/>
          </w:rPr>
          <w:delText>: Short Form</w:delText>
        </w:r>
      </w:del>
    </w:p>
    <w:p w14:paraId="00000005" w14:textId="77777777" w:rsidR="00806436" w:rsidRDefault="00806436">
      <w:pPr>
        <w:rPr>
          <w:rFonts w:ascii="Arial" w:eastAsia="Arial" w:hAnsi="Arial" w:cs="Arial"/>
          <w:sz w:val="28"/>
          <w:szCs w:val="28"/>
        </w:rPr>
      </w:pPr>
    </w:p>
    <w:p w14:paraId="00000006" w14:textId="77777777" w:rsidR="00806436" w:rsidRDefault="00806436">
      <w:pPr>
        <w:rPr>
          <w:rFonts w:ascii="Arial" w:eastAsia="Arial" w:hAnsi="Arial" w:cs="Arial"/>
          <w:sz w:val="28"/>
          <w:szCs w:val="28"/>
        </w:rPr>
      </w:pPr>
    </w:p>
    <w:p w14:paraId="00000007" w14:textId="77777777" w:rsidR="00806436" w:rsidRDefault="008F424E">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806436" w:rsidRDefault="00806436">
      <w:pPr>
        <w:rPr>
          <w:rFonts w:ascii="Arial" w:eastAsia="Arial" w:hAnsi="Arial" w:cs="Arial"/>
          <w:sz w:val="22"/>
          <w:szCs w:val="22"/>
        </w:rPr>
      </w:pPr>
    </w:p>
    <w:p w14:paraId="00000009" w14:textId="77777777" w:rsidR="00806436" w:rsidRDefault="008F424E">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0B" w14:textId="77777777" w:rsidR="00806436" w:rsidRDefault="008F424E">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806436" w:rsidRDefault="00806436">
      <w:pPr>
        <w:rPr>
          <w:rFonts w:ascii="Arial" w:eastAsia="Arial" w:hAnsi="Arial" w:cs="Arial"/>
          <w:sz w:val="22"/>
          <w:szCs w:val="22"/>
        </w:rPr>
      </w:pPr>
    </w:p>
    <w:p w14:paraId="0000000D" w14:textId="77777777" w:rsidR="00806436" w:rsidRDefault="008F424E" w:rsidP="00C65E7C">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806436" w:rsidRDefault="00806436">
      <w:pPr>
        <w:rPr>
          <w:rFonts w:ascii="Arial" w:eastAsia="Arial" w:hAnsi="Arial" w:cs="Arial"/>
          <w:sz w:val="22"/>
          <w:szCs w:val="22"/>
        </w:rPr>
      </w:pPr>
    </w:p>
    <w:p w14:paraId="0000000F" w14:textId="77777777" w:rsidR="00806436" w:rsidRDefault="008F424E">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11" w14:textId="083DD2A6" w:rsidR="00806436" w:rsidRDefault="008F424E">
      <w:pPr>
        <w:rPr>
          <w:rFonts w:ascii="Arial" w:eastAsia="Arial" w:hAnsi="Arial" w:cs="Arial"/>
          <w:sz w:val="22"/>
          <w:szCs w:val="22"/>
        </w:rPr>
      </w:pPr>
      <w:r>
        <w:rPr>
          <w:rFonts w:ascii="Arial" w:eastAsia="Arial" w:hAnsi="Arial" w:cs="Arial"/>
          <w:sz w:val="22"/>
          <w:szCs w:val="22"/>
        </w:rPr>
        <w:t>Our team encourages advance</w:t>
      </w:r>
      <w:r w:rsidR="007E32F8">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806436" w:rsidRDefault="008F424E">
      <w:pPr>
        <w:rPr>
          <w:sz w:val="40"/>
          <w:szCs w:val="40"/>
        </w:rPr>
      </w:pPr>
      <w:r>
        <w:br w:type="page"/>
      </w:r>
    </w:p>
    <w:p w14:paraId="00000013" w14:textId="30BF4934" w:rsidR="00806436" w:rsidRDefault="008F424E" w:rsidP="007E32F8">
      <w:pPr>
        <w:spacing w:before="164"/>
        <w:ind w:right="604"/>
        <w:jc w:val="both"/>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35681F51"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Country: </w:t>
      </w:r>
    </w:p>
    <w:p w14:paraId="00000015" w14:textId="76862E94"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00000016" w14:textId="14B5E0E6" w:rsidR="00806436" w:rsidDel="00515AB9" w:rsidRDefault="008F424E" w:rsidP="007E32F8">
      <w:pPr>
        <w:spacing w:before="240" w:after="240"/>
        <w:jc w:val="both"/>
        <w:rPr>
          <w:del w:id="4" w:author="Lopez, Diana (NIH/NIMH) [F]" w:date="2020-04-08T10:30:00Z"/>
          <w:rFonts w:ascii="Arial" w:eastAsia="Arial" w:hAnsi="Arial" w:cs="Arial"/>
          <w:b/>
          <w:sz w:val="22"/>
          <w:szCs w:val="22"/>
        </w:rPr>
      </w:pPr>
      <w:r>
        <w:rPr>
          <w:rFonts w:ascii="Arial" w:eastAsia="Arial" w:hAnsi="Arial" w:cs="Arial"/>
          <w:b/>
          <w:sz w:val="22"/>
          <w:szCs w:val="22"/>
        </w:rPr>
        <w:t xml:space="preserve">Your age (years):  </w:t>
      </w:r>
      <w:r w:rsidR="007E32F8">
        <w:rPr>
          <w:rFonts w:ascii="Arial" w:eastAsia="Arial" w:hAnsi="Arial" w:cs="Arial"/>
          <w:b/>
          <w:sz w:val="22"/>
          <w:szCs w:val="22"/>
        </w:rPr>
        <w:t xml:space="preserve"> </w:t>
      </w:r>
    </w:p>
    <w:p w14:paraId="00000017" w14:textId="29B53ED9" w:rsidR="00806436" w:rsidRDefault="00806436">
      <w:pPr>
        <w:spacing w:before="240" w:after="240"/>
        <w:jc w:val="both"/>
        <w:rPr>
          <w:rFonts w:ascii="Arial" w:eastAsia="Arial" w:hAnsi="Arial" w:cs="Arial"/>
          <w:sz w:val="22"/>
          <w:szCs w:val="22"/>
        </w:rPr>
        <w:pPrChange w:id="5" w:author="Lopez, Diana (NIH/NIMH) [F]" w:date="2020-04-08T10:30:00Z">
          <w:pPr>
            <w:spacing w:before="164"/>
            <w:ind w:left="309" w:right="604"/>
          </w:pPr>
        </w:pPrChange>
      </w:pPr>
    </w:p>
    <w:p w14:paraId="00000018" w14:textId="7E242868" w:rsidR="00806436" w:rsidRPr="00CF7D7A" w:rsidRDefault="008F424E">
      <w:pPr>
        <w:pStyle w:val="Heading2"/>
        <w:rPr>
          <w:b w:val="0"/>
          <w:sz w:val="28"/>
          <w:szCs w:val="28"/>
          <w:highlight w:val="green"/>
        </w:rPr>
      </w:pPr>
      <w:r w:rsidRPr="00CF7D7A">
        <w:rPr>
          <w:sz w:val="28"/>
          <w:szCs w:val="28"/>
        </w:rPr>
        <w:t>BACKGROUND</w:t>
      </w:r>
    </w:p>
    <w:p w14:paraId="00000019" w14:textId="77777777" w:rsidR="00806436" w:rsidRDefault="008F424E">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w:t>
      </w:r>
    </w:p>
    <w:p w14:paraId="0000001A" w14:textId="77777777" w:rsidR="00806436" w:rsidRDefault="008F424E">
      <w:pPr>
        <w:numPr>
          <w:ilvl w:val="0"/>
          <w:numId w:val="8"/>
        </w:numPr>
        <w:spacing w:before="240"/>
        <w:rPr>
          <w:sz w:val="22"/>
          <w:szCs w:val="22"/>
        </w:rPr>
      </w:pPr>
      <w:r>
        <w:rPr>
          <w:rFonts w:ascii="Arial" w:eastAsia="Arial" w:hAnsi="Arial" w:cs="Arial"/>
          <w:b/>
          <w:sz w:val="22"/>
          <w:szCs w:val="22"/>
        </w:rPr>
        <w:t xml:space="preserve">Please specify your sex: </w:t>
      </w:r>
    </w:p>
    <w:p w14:paraId="0000001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Male</w:t>
      </w:r>
    </w:p>
    <w:p w14:paraId="0000001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Female</w:t>
      </w:r>
    </w:p>
    <w:p w14:paraId="0000001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Other ____</w:t>
      </w:r>
    </w:p>
    <w:p w14:paraId="0000001E" w14:textId="77777777" w:rsidR="00806436" w:rsidRDefault="00806436">
      <w:pPr>
        <w:pBdr>
          <w:top w:val="nil"/>
          <w:left w:val="nil"/>
          <w:bottom w:val="nil"/>
          <w:right w:val="nil"/>
          <w:between w:val="nil"/>
        </w:pBdr>
        <w:ind w:left="720"/>
        <w:rPr>
          <w:rFonts w:ascii="Arial" w:eastAsia="Arial" w:hAnsi="Arial" w:cs="Arial"/>
          <w:sz w:val="22"/>
          <w:szCs w:val="22"/>
        </w:rPr>
      </w:pPr>
    </w:p>
    <w:p w14:paraId="0000001F" w14:textId="2B19CF17" w:rsidR="00806436" w:rsidRPr="00E73747" w:rsidRDefault="00687F4A" w:rsidP="00687F4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 xml:space="preserve">Thinking about what you know of your family history, which of the following best describes the geographic regions </w:t>
      </w:r>
      <w:ins w:id="6" w:author="Dunn, Julia (NIH/NIMH) [F]" w:date="2020-04-08T13:08:00Z">
        <w:r w:rsidR="00791D20">
          <w:rPr>
            <w:rFonts w:ascii="Arial" w:eastAsia="Arial" w:hAnsi="Arial" w:cs="Arial"/>
            <w:b/>
            <w:sz w:val="22"/>
            <w:szCs w:val="22"/>
          </w:rPr>
          <w:t xml:space="preserve">from </w:t>
        </w:r>
      </w:ins>
      <w:r w:rsidRPr="00687F4A">
        <w:rPr>
          <w:rFonts w:ascii="Arial" w:eastAsia="Arial" w:hAnsi="Arial" w:cs="Arial"/>
          <w:b/>
          <w:sz w:val="22"/>
          <w:szCs w:val="22"/>
        </w:rPr>
        <w:t>where your ancestors (i.e. your great-great-grandparents) c</w:t>
      </w:r>
      <w:ins w:id="7" w:author="Dunn, Julia (NIH/NIMH) [F]" w:date="2020-04-08T13:08:00Z">
        <w:r w:rsidR="00791D20">
          <w:rPr>
            <w:rFonts w:ascii="Arial" w:eastAsia="Arial" w:hAnsi="Arial" w:cs="Arial"/>
            <w:b/>
            <w:sz w:val="22"/>
            <w:szCs w:val="22"/>
          </w:rPr>
          <w:t>a</w:t>
        </w:r>
      </w:ins>
      <w:del w:id="8" w:author="Dunn, Julia (NIH/NIMH) [F]" w:date="2020-04-08T13:08:00Z">
        <w:r w:rsidRPr="00687F4A" w:rsidDel="00791D20">
          <w:rPr>
            <w:rFonts w:ascii="Arial" w:eastAsia="Arial" w:hAnsi="Arial" w:cs="Arial"/>
            <w:b/>
            <w:sz w:val="22"/>
            <w:szCs w:val="22"/>
          </w:rPr>
          <w:delText>o</w:delText>
        </w:r>
      </w:del>
      <w:r w:rsidRPr="00687F4A">
        <w:rPr>
          <w:rFonts w:ascii="Arial" w:eastAsia="Arial" w:hAnsi="Arial" w:cs="Arial"/>
          <w:b/>
          <w:sz w:val="22"/>
          <w:szCs w:val="22"/>
        </w:rPr>
        <w:t>me</w:t>
      </w:r>
      <w:del w:id="9" w:author="Dunn, Julia (NIH/NIMH) [F]" w:date="2020-04-08T13:08:00Z">
        <w:r w:rsidRPr="00687F4A" w:rsidDel="00791D20">
          <w:rPr>
            <w:rFonts w:ascii="Arial" w:eastAsia="Arial" w:hAnsi="Arial" w:cs="Arial"/>
            <w:b/>
            <w:sz w:val="22"/>
            <w:szCs w:val="22"/>
          </w:rPr>
          <w:delText xml:space="preserve"> from</w:delText>
        </w:r>
      </w:del>
      <w:r w:rsidRPr="00687F4A">
        <w:rPr>
          <w:rFonts w:ascii="Arial" w:eastAsia="Arial" w:hAnsi="Arial" w:cs="Arial"/>
          <w:b/>
          <w:sz w:val="22"/>
          <w:szCs w:val="22"/>
        </w:rPr>
        <w:t>?</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6339BA03" w14:textId="77777777" w:rsidR="000C3BE2"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59A3D3B0" w14:textId="77777777" w:rsidR="000C3BE2"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58364930" w14:textId="77777777" w:rsidR="00687F4A" w:rsidRDefault="000C3BE2">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w:t>
      </w:r>
      <w:r w:rsidR="00687F4A">
        <w:rPr>
          <w:rFonts w:ascii="Arial" w:eastAsia="Arial" w:hAnsi="Arial" w:cs="Arial"/>
          <w:sz w:val="22"/>
          <w:szCs w:val="22"/>
        </w:rPr>
        <w:t>s Strait Islander descent</w:t>
      </w:r>
    </w:p>
    <w:p w14:paraId="40246A43" w14:textId="1B4841A1"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3E0A78FB" w14:textId="2A45A396" w:rsidR="00B95E09" w:rsidRPr="009F0893" w:rsidRDefault="00B95E09" w:rsidP="009F0893">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3E2C05E9"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0949A112" w14:textId="1907A60F" w:rsidR="00687F4A" w:rsidRDefault="00687F4A">
      <w:pPr>
        <w:numPr>
          <w:ilvl w:val="1"/>
          <w:numId w:val="8"/>
        </w:numPr>
        <w:pBdr>
          <w:top w:val="nil"/>
          <w:left w:val="nil"/>
          <w:bottom w:val="nil"/>
          <w:right w:val="nil"/>
          <w:between w:val="nil"/>
        </w:pBdr>
        <w:rPr>
          <w:ins w:id="10" w:author="Lopez, Diana (NIH/NIMH) [F]" w:date="2020-04-08T10:00:00Z"/>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557A3A68" w14:textId="1C97A1F4" w:rsidR="007A6A41" w:rsidRDefault="007A6A41">
      <w:pPr>
        <w:numPr>
          <w:ilvl w:val="1"/>
          <w:numId w:val="8"/>
        </w:numPr>
        <w:pBdr>
          <w:top w:val="nil"/>
          <w:left w:val="nil"/>
          <w:bottom w:val="nil"/>
          <w:right w:val="nil"/>
          <w:between w:val="nil"/>
        </w:pBdr>
        <w:rPr>
          <w:rFonts w:ascii="Arial" w:eastAsia="Arial" w:hAnsi="Arial" w:cs="Arial"/>
          <w:sz w:val="22"/>
          <w:szCs w:val="22"/>
        </w:rPr>
      </w:pPr>
      <w:ins w:id="11" w:author="Lopez, Diana (NIH/NIMH) [F]" w:date="2020-04-08T10:00:00Z">
        <w:r w:rsidRPr="007A6A41">
          <w:rPr>
            <w:rFonts w:ascii="Arial" w:eastAsia="Arial" w:hAnsi="Arial" w:cs="Arial"/>
            <w:sz w:val="22"/>
            <w:szCs w:val="22"/>
            <w:rPrChange w:id="12" w:author="Lopez, Diana (NIH/NIMH) [F]" w:date="2020-04-08T10:00:00Z">
              <w:rPr/>
            </w:rPrChange>
          </w:rPr>
          <w:t>Eastern Europe, including Russia, Poland, Hungary and surrounding countries</w:t>
        </w:r>
      </w:ins>
    </w:p>
    <w:p w14:paraId="13A5C8EB"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4E2D6857"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77E6E959"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7AD5AA75"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5F26D9F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586B107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0A4F188D"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34B3288D" w14:textId="22A541B0"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7B086B37" w14:textId="47361903" w:rsidR="00687F4A" w:rsidRDefault="00687F4A">
      <w:pPr>
        <w:numPr>
          <w:ilvl w:val="1"/>
          <w:numId w:val="8"/>
        </w:numPr>
        <w:pBdr>
          <w:top w:val="nil"/>
          <w:left w:val="nil"/>
          <w:bottom w:val="nil"/>
          <w:right w:val="nil"/>
          <w:between w:val="nil"/>
        </w:pBdr>
        <w:rPr>
          <w:ins w:id="13" w:author="Lindsay Alexander" w:date="2020-04-14T21:09:00Z"/>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016A5412" w14:textId="4761CFD9" w:rsidR="005B7833" w:rsidRPr="005B7833" w:rsidRDefault="005B7833" w:rsidP="005B7833">
      <w:pPr>
        <w:numPr>
          <w:ilvl w:val="1"/>
          <w:numId w:val="8"/>
        </w:numPr>
        <w:pBdr>
          <w:top w:val="nil"/>
          <w:left w:val="nil"/>
          <w:bottom w:val="nil"/>
          <w:right w:val="nil"/>
          <w:between w:val="nil"/>
        </w:pBdr>
        <w:rPr>
          <w:rFonts w:ascii="Arial" w:eastAsia="Arial" w:hAnsi="Arial" w:cs="Arial"/>
          <w:sz w:val="22"/>
          <w:szCs w:val="22"/>
        </w:rPr>
      </w:pPr>
      <w:ins w:id="14" w:author="Lindsay Alexander" w:date="2020-04-14T21:09:00Z">
        <w:r>
          <w:rPr>
            <w:rFonts w:ascii="Arial" w:eastAsia="Arial" w:hAnsi="Arial" w:cs="Arial"/>
            <w:sz w:val="22"/>
            <w:szCs w:val="22"/>
          </w:rPr>
          <w:t>Central or South America</w:t>
        </w:r>
      </w:ins>
    </w:p>
    <w:p w14:paraId="1BEE8880" w14:textId="77777777"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1766534" w14:textId="2AAB25E6" w:rsidR="00687F4A" w:rsidRDefault="00687F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00000026" w14:textId="77777777" w:rsidR="00806436" w:rsidRDefault="00806436">
      <w:pPr>
        <w:pBdr>
          <w:top w:val="nil"/>
          <w:left w:val="nil"/>
          <w:bottom w:val="nil"/>
          <w:right w:val="nil"/>
          <w:between w:val="nil"/>
        </w:pBdr>
        <w:ind w:left="1440" w:hanging="720"/>
        <w:rPr>
          <w:rFonts w:ascii="Arial" w:eastAsia="Arial" w:hAnsi="Arial" w:cs="Arial"/>
          <w:sz w:val="22"/>
          <w:szCs w:val="22"/>
        </w:rPr>
      </w:pPr>
    </w:p>
    <w:p w14:paraId="72A8FBC7" w14:textId="77777777" w:rsidR="00FE3EC3" w:rsidRDefault="00FE3EC3">
      <w:pPr>
        <w:rPr>
          <w:ins w:id="15" w:author="Dunn, Julia (NIH/NIMH) [F]" w:date="2020-04-09T16:39:00Z"/>
          <w:rFonts w:ascii="Arial" w:eastAsia="Arial" w:hAnsi="Arial" w:cs="Arial"/>
          <w:b/>
          <w:sz w:val="22"/>
          <w:szCs w:val="22"/>
        </w:rPr>
      </w:pPr>
      <w:ins w:id="16" w:author="Dunn, Julia (NIH/NIMH) [F]" w:date="2020-04-09T16:39:00Z">
        <w:r>
          <w:rPr>
            <w:rFonts w:ascii="Arial" w:eastAsia="Arial" w:hAnsi="Arial" w:cs="Arial"/>
            <w:b/>
            <w:sz w:val="22"/>
            <w:szCs w:val="22"/>
          </w:rPr>
          <w:br w:type="page"/>
        </w:r>
      </w:ins>
    </w:p>
    <w:p w14:paraId="00000027" w14:textId="78FF3BE0"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of Hispanic or Latino descent - that is, Mexican, Mexican American, Chicano, Puerto Rican, Cuban, South or Central American or other Spanish culture or origin?</w:t>
      </w:r>
    </w:p>
    <w:p w14:paraId="0000002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714886A6" w14:textId="530D49B2" w:rsidR="00F24D9F" w:rsidRPr="00515AB9" w:rsidRDefault="008F424E" w:rsidP="00515AB9">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AA092BB"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currently working or in school?</w:t>
      </w:r>
    </w:p>
    <w:p w14:paraId="0000002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Working for pay</w:t>
      </w:r>
    </w:p>
    <w:p w14:paraId="0000002D" w14:textId="03654EF7" w:rsidR="00806436" w:rsidRDefault="008F424E">
      <w:pPr>
        <w:numPr>
          <w:ilvl w:val="1"/>
          <w:numId w:val="8"/>
        </w:numPr>
        <w:rPr>
          <w:ins w:id="17" w:author="Dunn, Julia (NIH/NIMH) [F]" w:date="2020-04-08T13:09:00Z"/>
          <w:rFonts w:ascii="Arial" w:eastAsia="Arial" w:hAnsi="Arial" w:cs="Arial"/>
          <w:sz w:val="22"/>
          <w:szCs w:val="22"/>
        </w:rPr>
      </w:pPr>
      <w:r>
        <w:rPr>
          <w:rFonts w:ascii="Arial" w:eastAsia="Arial" w:hAnsi="Arial" w:cs="Arial"/>
          <w:sz w:val="22"/>
          <w:szCs w:val="22"/>
        </w:rPr>
        <w:t>On leave</w:t>
      </w:r>
    </w:p>
    <w:p w14:paraId="60930D81" w14:textId="5590FCCF" w:rsidR="00A17631" w:rsidRDefault="00A17631">
      <w:pPr>
        <w:numPr>
          <w:ilvl w:val="1"/>
          <w:numId w:val="8"/>
        </w:numPr>
        <w:rPr>
          <w:rFonts w:ascii="Arial" w:eastAsia="Arial" w:hAnsi="Arial" w:cs="Arial"/>
          <w:sz w:val="22"/>
          <w:szCs w:val="22"/>
        </w:rPr>
      </w:pPr>
      <w:ins w:id="18" w:author="Dunn, Julia (NIH/NIMH) [F]" w:date="2020-04-08T13:09:00Z">
        <w:r>
          <w:rPr>
            <w:rFonts w:ascii="Arial" w:eastAsia="Arial" w:hAnsi="Arial" w:cs="Arial"/>
            <w:sz w:val="22"/>
            <w:szCs w:val="22"/>
          </w:rPr>
          <w:t>Laid off or lost job</w:t>
        </w:r>
      </w:ins>
    </w:p>
    <w:p w14:paraId="000000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Unemployed and looking for a job</w:t>
      </w:r>
    </w:p>
    <w:p w14:paraId="000000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Retired</w:t>
      </w:r>
    </w:p>
    <w:p w14:paraId="000000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Staying at home / homemaker</w:t>
      </w:r>
    </w:p>
    <w:p w14:paraId="000000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Disabled</w:t>
      </w:r>
    </w:p>
    <w:p w14:paraId="000000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Enrolled in school/college/university  </w:t>
      </w:r>
    </w:p>
    <w:p w14:paraId="00000033" w14:textId="77777777" w:rsidR="00806436" w:rsidRDefault="00806436">
      <w:pPr>
        <w:rPr>
          <w:rFonts w:ascii="Arial" w:eastAsia="Arial" w:hAnsi="Arial" w:cs="Arial"/>
          <w:sz w:val="22"/>
          <w:szCs w:val="22"/>
        </w:rPr>
      </w:pPr>
    </w:p>
    <w:p w14:paraId="00000034" w14:textId="77777777" w:rsidR="00806436" w:rsidRDefault="008F424E">
      <w:pPr>
        <w:numPr>
          <w:ilvl w:val="0"/>
          <w:numId w:val="8"/>
        </w:numPr>
        <w:rPr>
          <w:rFonts w:ascii="Arial" w:eastAsia="Arial" w:hAnsi="Arial" w:cs="Arial"/>
          <w:sz w:val="22"/>
          <w:szCs w:val="22"/>
        </w:rPr>
      </w:pPr>
      <w:r>
        <w:rPr>
          <w:rFonts w:ascii="Arial" w:eastAsia="Arial" w:hAnsi="Arial" w:cs="Arial"/>
          <w:b/>
          <w:sz w:val="22"/>
          <w:szCs w:val="22"/>
        </w:rPr>
        <w:t>What is your occupation? _______</w:t>
      </w:r>
    </w:p>
    <w:p w14:paraId="00000035" w14:textId="77777777" w:rsidR="00806436" w:rsidRDefault="00806436">
      <w:pPr>
        <w:rPr>
          <w:rFonts w:ascii="Arial" w:eastAsia="Arial" w:hAnsi="Arial" w:cs="Arial"/>
          <w:b/>
          <w:sz w:val="22"/>
          <w:szCs w:val="22"/>
        </w:rPr>
      </w:pPr>
    </w:p>
    <w:p w14:paraId="00000036" w14:textId="77777777" w:rsidR="00806436" w:rsidRDefault="008F424E">
      <w:pPr>
        <w:numPr>
          <w:ilvl w:val="0"/>
          <w:numId w:val="8"/>
        </w:numPr>
        <w:rPr>
          <w:rFonts w:ascii="Arial" w:eastAsia="Arial" w:hAnsi="Arial" w:cs="Arial"/>
          <w:b/>
          <w:sz w:val="22"/>
          <w:szCs w:val="22"/>
        </w:rPr>
      </w:pPr>
      <w:r>
        <w:rPr>
          <w:rFonts w:ascii="Arial" w:eastAsia="Arial" w:hAnsi="Arial" w:cs="Arial"/>
          <w:b/>
          <w:sz w:val="22"/>
          <w:szCs w:val="22"/>
        </w:rPr>
        <w:t>Have you served in the military?</w:t>
      </w:r>
    </w:p>
    <w:p w14:paraId="000000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0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5067F176" w14:textId="77777777" w:rsidR="007D5D12" w:rsidRDefault="007D5D12">
      <w:pPr>
        <w:rPr>
          <w:rFonts w:ascii="Arial" w:eastAsia="Arial" w:hAnsi="Arial" w:cs="Arial"/>
          <w:b/>
          <w:sz w:val="22"/>
          <w:szCs w:val="22"/>
        </w:rPr>
      </w:pPr>
    </w:p>
    <w:p w14:paraId="0000003A"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0000003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00000040" w14:textId="77777777" w:rsidR="00806436" w:rsidRDefault="00806436">
      <w:pPr>
        <w:pBdr>
          <w:top w:val="nil"/>
          <w:left w:val="nil"/>
          <w:bottom w:val="nil"/>
          <w:right w:val="nil"/>
          <w:between w:val="nil"/>
        </w:pBdr>
        <w:rPr>
          <w:rFonts w:ascii="Arial" w:eastAsia="Arial" w:hAnsi="Arial" w:cs="Arial"/>
          <w:sz w:val="22"/>
          <w:szCs w:val="22"/>
        </w:rPr>
      </w:pPr>
    </w:p>
    <w:p w14:paraId="00000041" w14:textId="77777777" w:rsidR="00806436" w:rsidRDefault="008F424E">
      <w:pPr>
        <w:numPr>
          <w:ilvl w:val="0"/>
          <w:numId w:val="8"/>
        </w:numPr>
        <w:rPr>
          <w:sz w:val="22"/>
          <w:szCs w:val="22"/>
        </w:rPr>
      </w:pPr>
      <w:r>
        <w:rPr>
          <w:rFonts w:ascii="Arial" w:eastAsia="Arial" w:hAnsi="Arial" w:cs="Arial"/>
          <w:b/>
          <w:sz w:val="22"/>
          <w:szCs w:val="22"/>
        </w:rPr>
        <w:t xml:space="preserve">What is the highest level of education YOU </w:t>
      </w:r>
      <w:r>
        <w:rPr>
          <w:rFonts w:ascii="Arial" w:eastAsia="Arial" w:hAnsi="Arial" w:cs="Arial"/>
          <w:b/>
          <w:sz w:val="22"/>
          <w:szCs w:val="22"/>
          <w:highlight w:val="white"/>
        </w:rPr>
        <w:t>completed</w:t>
      </w:r>
      <w:r>
        <w:rPr>
          <w:rFonts w:ascii="Arial" w:eastAsia="Arial" w:hAnsi="Arial" w:cs="Arial"/>
          <w:b/>
          <w:sz w:val="22"/>
          <w:szCs w:val="22"/>
        </w:rPr>
        <w:t>?</w:t>
      </w:r>
    </w:p>
    <w:p w14:paraId="0000004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grade school</w:t>
      </w:r>
    </w:p>
    <w:p w14:paraId="000000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44" w14:textId="739FFDD5" w:rsidR="00806436" w:rsidRDefault="008F424E">
      <w:pPr>
        <w:numPr>
          <w:ilvl w:val="1"/>
          <w:numId w:val="8"/>
        </w:numPr>
        <w:rPr>
          <w:rFonts w:ascii="Arial" w:eastAsia="Arial" w:hAnsi="Arial" w:cs="Arial"/>
          <w:sz w:val="22"/>
          <w:szCs w:val="22"/>
        </w:rPr>
      </w:pPr>
      <w:r>
        <w:rPr>
          <w:rFonts w:ascii="Arial" w:eastAsia="Arial" w:hAnsi="Arial" w:cs="Arial"/>
          <w:sz w:val="22"/>
          <w:szCs w:val="22"/>
        </w:rPr>
        <w:t>High school diploma or GED</w:t>
      </w:r>
    </w:p>
    <w:p w14:paraId="000000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4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49" w14:textId="77777777" w:rsidR="00806436" w:rsidRDefault="00806436">
      <w:pPr>
        <w:rPr>
          <w:rFonts w:ascii="Arial" w:eastAsia="Arial" w:hAnsi="Arial" w:cs="Arial"/>
          <w:sz w:val="22"/>
          <w:szCs w:val="22"/>
        </w:rPr>
      </w:pPr>
    </w:p>
    <w:p w14:paraId="0000004A" w14:textId="6F83684B" w:rsidR="00806436" w:rsidDel="00080ABE" w:rsidRDefault="008F424E">
      <w:pPr>
        <w:numPr>
          <w:ilvl w:val="0"/>
          <w:numId w:val="8"/>
        </w:numPr>
        <w:rPr>
          <w:del w:id="19" w:author="Dunn, Julia (NIH/NIMH) [F]" w:date="2020-04-09T16:30:00Z"/>
          <w:sz w:val="22"/>
          <w:szCs w:val="22"/>
        </w:rPr>
      </w:pPr>
      <w:del w:id="20" w:author="Dunn, Julia (NIH/NIMH) [F]" w:date="2020-04-09T16:30:00Z">
        <w:r w:rsidDel="00080ABE">
          <w:rPr>
            <w:rFonts w:ascii="Arial" w:eastAsia="Arial" w:hAnsi="Arial" w:cs="Arial"/>
            <w:b/>
            <w:sz w:val="22"/>
            <w:szCs w:val="22"/>
          </w:rPr>
          <w:delText>What is the highest level of education your MOTHER completed?</w:delText>
        </w:r>
      </w:del>
    </w:p>
    <w:p w14:paraId="0000004B" w14:textId="34930E40" w:rsidR="00806436" w:rsidDel="00080ABE" w:rsidRDefault="008F424E">
      <w:pPr>
        <w:numPr>
          <w:ilvl w:val="1"/>
          <w:numId w:val="8"/>
        </w:numPr>
        <w:rPr>
          <w:del w:id="21" w:author="Dunn, Julia (NIH/NIMH) [F]" w:date="2020-04-09T16:30:00Z"/>
          <w:rFonts w:ascii="Arial" w:eastAsia="Arial" w:hAnsi="Arial" w:cs="Arial"/>
          <w:sz w:val="22"/>
          <w:szCs w:val="22"/>
        </w:rPr>
      </w:pPr>
      <w:del w:id="22" w:author="Dunn, Julia (NIH/NIMH) [F]" w:date="2020-04-09T16:30:00Z">
        <w:r w:rsidDel="00080ABE">
          <w:rPr>
            <w:rFonts w:ascii="Arial" w:eastAsia="Arial" w:hAnsi="Arial" w:cs="Arial"/>
            <w:sz w:val="22"/>
            <w:szCs w:val="22"/>
          </w:rPr>
          <w:delText>Some grade school</w:delText>
        </w:r>
      </w:del>
    </w:p>
    <w:p w14:paraId="0000004C" w14:textId="0E0C1A19" w:rsidR="00806436" w:rsidDel="00080ABE" w:rsidRDefault="008F424E">
      <w:pPr>
        <w:numPr>
          <w:ilvl w:val="1"/>
          <w:numId w:val="8"/>
        </w:numPr>
        <w:rPr>
          <w:del w:id="23" w:author="Dunn, Julia (NIH/NIMH) [F]" w:date="2020-04-09T16:30:00Z"/>
          <w:rFonts w:ascii="Arial" w:eastAsia="Arial" w:hAnsi="Arial" w:cs="Arial"/>
          <w:sz w:val="22"/>
          <w:szCs w:val="22"/>
        </w:rPr>
      </w:pPr>
      <w:del w:id="24" w:author="Dunn, Julia (NIH/NIMH) [F]" w:date="2020-04-09T16:30:00Z">
        <w:r w:rsidDel="00080ABE">
          <w:rPr>
            <w:rFonts w:ascii="Arial" w:eastAsia="Arial" w:hAnsi="Arial" w:cs="Arial"/>
            <w:sz w:val="22"/>
            <w:szCs w:val="22"/>
          </w:rPr>
          <w:delText>Some high school</w:delText>
        </w:r>
      </w:del>
    </w:p>
    <w:p w14:paraId="0000004D" w14:textId="3C588387" w:rsidR="00806436" w:rsidDel="00080ABE" w:rsidRDefault="008F424E">
      <w:pPr>
        <w:numPr>
          <w:ilvl w:val="1"/>
          <w:numId w:val="8"/>
        </w:numPr>
        <w:rPr>
          <w:del w:id="25" w:author="Dunn, Julia (NIH/NIMH) [F]" w:date="2020-04-09T16:30:00Z"/>
          <w:rFonts w:ascii="Arial" w:eastAsia="Arial" w:hAnsi="Arial" w:cs="Arial"/>
          <w:sz w:val="22"/>
          <w:szCs w:val="22"/>
        </w:rPr>
      </w:pPr>
      <w:del w:id="26" w:author="Dunn, Julia (NIH/NIMH) [F]" w:date="2020-04-09T16:30:00Z">
        <w:r w:rsidDel="00080ABE">
          <w:rPr>
            <w:rFonts w:ascii="Arial" w:eastAsia="Arial" w:hAnsi="Arial" w:cs="Arial"/>
            <w:sz w:val="22"/>
            <w:szCs w:val="22"/>
          </w:rPr>
          <w:delText>High school diploma or GED</w:delText>
        </w:r>
      </w:del>
    </w:p>
    <w:p w14:paraId="0000004E" w14:textId="5788ECEA" w:rsidR="00806436" w:rsidDel="00080ABE" w:rsidRDefault="008F424E">
      <w:pPr>
        <w:numPr>
          <w:ilvl w:val="1"/>
          <w:numId w:val="8"/>
        </w:numPr>
        <w:rPr>
          <w:del w:id="27" w:author="Dunn, Julia (NIH/NIMH) [F]" w:date="2020-04-09T16:30:00Z"/>
          <w:rFonts w:ascii="Arial" w:eastAsia="Arial" w:hAnsi="Arial" w:cs="Arial"/>
          <w:sz w:val="22"/>
          <w:szCs w:val="22"/>
        </w:rPr>
      </w:pPr>
      <w:del w:id="28" w:author="Dunn, Julia (NIH/NIMH) [F]" w:date="2020-04-09T16:30:00Z">
        <w:r w:rsidDel="00080ABE">
          <w:rPr>
            <w:rFonts w:ascii="Arial" w:eastAsia="Arial" w:hAnsi="Arial" w:cs="Arial"/>
            <w:sz w:val="22"/>
            <w:szCs w:val="22"/>
          </w:rPr>
          <w:delText>Some college or 2-year degree</w:delText>
        </w:r>
      </w:del>
    </w:p>
    <w:p w14:paraId="0000004F" w14:textId="012AB52D" w:rsidR="00806436" w:rsidDel="00080ABE" w:rsidRDefault="008F424E">
      <w:pPr>
        <w:numPr>
          <w:ilvl w:val="1"/>
          <w:numId w:val="8"/>
        </w:numPr>
        <w:rPr>
          <w:del w:id="29" w:author="Dunn, Julia (NIH/NIMH) [F]" w:date="2020-04-09T16:30:00Z"/>
          <w:rFonts w:ascii="Arial" w:eastAsia="Arial" w:hAnsi="Arial" w:cs="Arial"/>
          <w:sz w:val="22"/>
          <w:szCs w:val="22"/>
        </w:rPr>
      </w:pPr>
      <w:del w:id="30" w:author="Dunn, Julia (NIH/NIMH) [F]" w:date="2020-04-09T16:30:00Z">
        <w:r w:rsidDel="00080ABE">
          <w:rPr>
            <w:rFonts w:ascii="Arial" w:eastAsia="Arial" w:hAnsi="Arial" w:cs="Arial"/>
            <w:sz w:val="22"/>
            <w:szCs w:val="22"/>
          </w:rPr>
          <w:delText>4-year college graduate</w:delText>
        </w:r>
      </w:del>
    </w:p>
    <w:p w14:paraId="00000050" w14:textId="4F48B00D" w:rsidR="00806436" w:rsidDel="00080ABE" w:rsidRDefault="008F424E">
      <w:pPr>
        <w:numPr>
          <w:ilvl w:val="1"/>
          <w:numId w:val="8"/>
        </w:numPr>
        <w:rPr>
          <w:del w:id="31" w:author="Dunn, Julia (NIH/NIMH) [F]" w:date="2020-04-09T16:30:00Z"/>
          <w:rFonts w:ascii="Arial" w:eastAsia="Arial" w:hAnsi="Arial" w:cs="Arial"/>
          <w:sz w:val="22"/>
          <w:szCs w:val="22"/>
        </w:rPr>
      </w:pPr>
      <w:del w:id="32" w:author="Dunn, Julia (NIH/NIMH) [F]" w:date="2020-04-09T16:30:00Z">
        <w:r w:rsidDel="00080ABE">
          <w:rPr>
            <w:rFonts w:ascii="Arial" w:eastAsia="Arial" w:hAnsi="Arial" w:cs="Arial"/>
            <w:sz w:val="22"/>
            <w:szCs w:val="22"/>
          </w:rPr>
          <w:delText>Some school beyond college</w:delText>
        </w:r>
      </w:del>
    </w:p>
    <w:p w14:paraId="00000051" w14:textId="5DB83BDE" w:rsidR="00806436" w:rsidDel="00080ABE" w:rsidRDefault="008F424E">
      <w:pPr>
        <w:numPr>
          <w:ilvl w:val="1"/>
          <w:numId w:val="8"/>
        </w:numPr>
        <w:rPr>
          <w:del w:id="33" w:author="Dunn, Julia (NIH/NIMH) [F]" w:date="2020-04-09T16:30:00Z"/>
          <w:rFonts w:ascii="Arial" w:eastAsia="Arial" w:hAnsi="Arial" w:cs="Arial"/>
          <w:sz w:val="22"/>
          <w:szCs w:val="22"/>
        </w:rPr>
      </w:pPr>
      <w:del w:id="34" w:author="Dunn, Julia (NIH/NIMH) [F]" w:date="2020-04-09T16:30:00Z">
        <w:r w:rsidDel="00080ABE">
          <w:rPr>
            <w:rFonts w:ascii="Arial" w:eastAsia="Arial" w:hAnsi="Arial" w:cs="Arial"/>
            <w:sz w:val="22"/>
            <w:szCs w:val="22"/>
          </w:rPr>
          <w:delText>Graduate or professional degree</w:delText>
        </w:r>
      </w:del>
    </w:p>
    <w:p w14:paraId="00000052" w14:textId="7FDDA53C" w:rsidR="00806436" w:rsidDel="00080ABE" w:rsidRDefault="00806436">
      <w:pPr>
        <w:rPr>
          <w:del w:id="35" w:author="Dunn, Julia (NIH/NIMH) [F]" w:date="2020-04-09T16:30:00Z"/>
          <w:rFonts w:ascii="Arial" w:eastAsia="Arial" w:hAnsi="Arial" w:cs="Arial"/>
          <w:sz w:val="22"/>
          <w:szCs w:val="22"/>
        </w:rPr>
      </w:pPr>
    </w:p>
    <w:p w14:paraId="00000053" w14:textId="7B93D743" w:rsidR="00806436" w:rsidDel="00080ABE" w:rsidRDefault="008F424E">
      <w:pPr>
        <w:numPr>
          <w:ilvl w:val="0"/>
          <w:numId w:val="8"/>
        </w:numPr>
        <w:rPr>
          <w:del w:id="36" w:author="Dunn, Julia (NIH/NIMH) [F]" w:date="2020-04-09T16:30:00Z"/>
          <w:sz w:val="22"/>
          <w:szCs w:val="22"/>
        </w:rPr>
      </w:pPr>
      <w:del w:id="37" w:author="Dunn, Julia (NIH/NIMH) [F]" w:date="2020-04-09T16:30:00Z">
        <w:r w:rsidDel="00080ABE">
          <w:rPr>
            <w:rFonts w:ascii="Arial" w:eastAsia="Arial" w:hAnsi="Arial" w:cs="Arial"/>
            <w:b/>
            <w:sz w:val="22"/>
            <w:szCs w:val="22"/>
          </w:rPr>
          <w:delText>What is the highest level of education your FATHER completed?</w:delText>
        </w:r>
      </w:del>
    </w:p>
    <w:p w14:paraId="00000054" w14:textId="7189514F" w:rsidR="00806436" w:rsidDel="00080ABE" w:rsidRDefault="008F424E">
      <w:pPr>
        <w:numPr>
          <w:ilvl w:val="1"/>
          <w:numId w:val="8"/>
        </w:numPr>
        <w:rPr>
          <w:del w:id="38" w:author="Dunn, Julia (NIH/NIMH) [F]" w:date="2020-04-09T16:30:00Z"/>
          <w:rFonts w:ascii="Arial" w:eastAsia="Arial" w:hAnsi="Arial" w:cs="Arial"/>
          <w:sz w:val="22"/>
          <w:szCs w:val="22"/>
        </w:rPr>
      </w:pPr>
      <w:del w:id="39" w:author="Dunn, Julia (NIH/NIMH) [F]" w:date="2020-04-09T16:30:00Z">
        <w:r w:rsidDel="00080ABE">
          <w:rPr>
            <w:rFonts w:ascii="Arial" w:eastAsia="Arial" w:hAnsi="Arial" w:cs="Arial"/>
            <w:sz w:val="22"/>
            <w:szCs w:val="22"/>
          </w:rPr>
          <w:delText>Some grade school</w:delText>
        </w:r>
      </w:del>
    </w:p>
    <w:p w14:paraId="00000055" w14:textId="17464A4A" w:rsidR="00806436" w:rsidDel="00080ABE" w:rsidRDefault="008F424E">
      <w:pPr>
        <w:numPr>
          <w:ilvl w:val="1"/>
          <w:numId w:val="8"/>
        </w:numPr>
        <w:rPr>
          <w:del w:id="40" w:author="Dunn, Julia (NIH/NIMH) [F]" w:date="2020-04-09T16:30:00Z"/>
          <w:rFonts w:ascii="Arial" w:eastAsia="Arial" w:hAnsi="Arial" w:cs="Arial"/>
          <w:sz w:val="22"/>
          <w:szCs w:val="22"/>
        </w:rPr>
      </w:pPr>
      <w:del w:id="41" w:author="Dunn, Julia (NIH/NIMH) [F]" w:date="2020-04-09T16:30:00Z">
        <w:r w:rsidDel="00080ABE">
          <w:rPr>
            <w:rFonts w:ascii="Arial" w:eastAsia="Arial" w:hAnsi="Arial" w:cs="Arial"/>
            <w:sz w:val="22"/>
            <w:szCs w:val="22"/>
          </w:rPr>
          <w:delText>Some high school</w:delText>
        </w:r>
      </w:del>
    </w:p>
    <w:p w14:paraId="00000056" w14:textId="5C92AB53" w:rsidR="00806436" w:rsidDel="00080ABE" w:rsidRDefault="008F424E">
      <w:pPr>
        <w:numPr>
          <w:ilvl w:val="1"/>
          <w:numId w:val="8"/>
        </w:numPr>
        <w:rPr>
          <w:del w:id="42" w:author="Dunn, Julia (NIH/NIMH) [F]" w:date="2020-04-09T16:30:00Z"/>
          <w:rFonts w:ascii="Arial" w:eastAsia="Arial" w:hAnsi="Arial" w:cs="Arial"/>
          <w:sz w:val="22"/>
          <w:szCs w:val="22"/>
        </w:rPr>
      </w:pPr>
      <w:del w:id="43" w:author="Dunn, Julia (NIH/NIMH) [F]" w:date="2020-04-09T16:30:00Z">
        <w:r w:rsidDel="00080ABE">
          <w:rPr>
            <w:rFonts w:ascii="Arial" w:eastAsia="Arial" w:hAnsi="Arial" w:cs="Arial"/>
            <w:sz w:val="22"/>
            <w:szCs w:val="22"/>
          </w:rPr>
          <w:delText>High school diploma or GED</w:delText>
        </w:r>
      </w:del>
    </w:p>
    <w:p w14:paraId="00000057" w14:textId="41DBDBB8" w:rsidR="00806436" w:rsidDel="00080ABE" w:rsidRDefault="008F424E">
      <w:pPr>
        <w:numPr>
          <w:ilvl w:val="1"/>
          <w:numId w:val="8"/>
        </w:numPr>
        <w:rPr>
          <w:del w:id="44" w:author="Dunn, Julia (NIH/NIMH) [F]" w:date="2020-04-09T16:30:00Z"/>
          <w:rFonts w:ascii="Arial" w:eastAsia="Arial" w:hAnsi="Arial" w:cs="Arial"/>
          <w:sz w:val="22"/>
          <w:szCs w:val="22"/>
        </w:rPr>
      </w:pPr>
      <w:del w:id="45" w:author="Dunn, Julia (NIH/NIMH) [F]" w:date="2020-04-09T16:30:00Z">
        <w:r w:rsidDel="00080ABE">
          <w:rPr>
            <w:rFonts w:ascii="Arial" w:eastAsia="Arial" w:hAnsi="Arial" w:cs="Arial"/>
            <w:sz w:val="22"/>
            <w:szCs w:val="22"/>
          </w:rPr>
          <w:delText>Some college or 2-year degree</w:delText>
        </w:r>
      </w:del>
    </w:p>
    <w:p w14:paraId="00000058" w14:textId="652945DE" w:rsidR="00806436" w:rsidDel="00080ABE" w:rsidRDefault="008F424E">
      <w:pPr>
        <w:numPr>
          <w:ilvl w:val="1"/>
          <w:numId w:val="8"/>
        </w:numPr>
        <w:rPr>
          <w:del w:id="46" w:author="Dunn, Julia (NIH/NIMH) [F]" w:date="2020-04-09T16:30:00Z"/>
          <w:rFonts w:ascii="Arial" w:eastAsia="Arial" w:hAnsi="Arial" w:cs="Arial"/>
          <w:sz w:val="22"/>
          <w:szCs w:val="22"/>
        </w:rPr>
      </w:pPr>
      <w:del w:id="47" w:author="Dunn, Julia (NIH/NIMH) [F]" w:date="2020-04-09T16:30:00Z">
        <w:r w:rsidDel="00080ABE">
          <w:rPr>
            <w:rFonts w:ascii="Arial" w:eastAsia="Arial" w:hAnsi="Arial" w:cs="Arial"/>
            <w:sz w:val="22"/>
            <w:szCs w:val="22"/>
          </w:rPr>
          <w:delText>4-year college graduate</w:delText>
        </w:r>
      </w:del>
    </w:p>
    <w:p w14:paraId="00000059" w14:textId="35646C4C" w:rsidR="00806436" w:rsidDel="00080ABE" w:rsidRDefault="008F424E">
      <w:pPr>
        <w:numPr>
          <w:ilvl w:val="1"/>
          <w:numId w:val="8"/>
        </w:numPr>
        <w:rPr>
          <w:del w:id="48" w:author="Dunn, Julia (NIH/NIMH) [F]" w:date="2020-04-09T16:30:00Z"/>
          <w:rFonts w:ascii="Arial" w:eastAsia="Arial" w:hAnsi="Arial" w:cs="Arial"/>
          <w:sz w:val="22"/>
          <w:szCs w:val="22"/>
        </w:rPr>
      </w:pPr>
      <w:del w:id="49" w:author="Dunn, Julia (NIH/NIMH) [F]" w:date="2020-04-09T16:30:00Z">
        <w:r w:rsidDel="00080ABE">
          <w:rPr>
            <w:rFonts w:ascii="Arial" w:eastAsia="Arial" w:hAnsi="Arial" w:cs="Arial"/>
            <w:sz w:val="22"/>
            <w:szCs w:val="22"/>
          </w:rPr>
          <w:delText>Some school beyond college</w:delText>
        </w:r>
      </w:del>
    </w:p>
    <w:p w14:paraId="0000005A" w14:textId="2CFF9FF0" w:rsidR="00806436" w:rsidDel="00080ABE" w:rsidRDefault="008F424E">
      <w:pPr>
        <w:numPr>
          <w:ilvl w:val="1"/>
          <w:numId w:val="8"/>
        </w:numPr>
        <w:rPr>
          <w:del w:id="50" w:author="Dunn, Julia (NIH/NIMH) [F]" w:date="2020-04-09T16:30:00Z"/>
          <w:rFonts w:ascii="Arial" w:eastAsia="Arial" w:hAnsi="Arial" w:cs="Arial"/>
          <w:sz w:val="22"/>
          <w:szCs w:val="22"/>
        </w:rPr>
      </w:pPr>
      <w:del w:id="51" w:author="Dunn, Julia (NIH/NIMH) [F]" w:date="2020-04-09T16:30:00Z">
        <w:r w:rsidDel="00080ABE">
          <w:rPr>
            <w:rFonts w:ascii="Arial" w:eastAsia="Arial" w:hAnsi="Arial" w:cs="Arial"/>
            <w:sz w:val="22"/>
            <w:szCs w:val="22"/>
          </w:rPr>
          <w:delText>Graduate or professional degree</w:delText>
        </w:r>
      </w:del>
    </w:p>
    <w:p w14:paraId="0000005B" w14:textId="77777777" w:rsidR="00806436" w:rsidRDefault="00806436">
      <w:pPr>
        <w:rPr>
          <w:rFonts w:ascii="Arial" w:eastAsia="Arial" w:hAnsi="Arial" w:cs="Arial"/>
          <w:sz w:val="22"/>
          <w:szCs w:val="22"/>
        </w:rPr>
      </w:pPr>
    </w:p>
    <w:p w14:paraId="03EFD771" w14:textId="44835F36" w:rsidR="001D0743" w:rsidRPr="00FE3EC3" w:rsidRDefault="008F424E">
      <w:pPr>
        <w:numPr>
          <w:ilvl w:val="0"/>
          <w:numId w:val="8"/>
        </w:numPr>
        <w:pBdr>
          <w:top w:val="nil"/>
          <w:left w:val="nil"/>
          <w:bottom w:val="nil"/>
          <w:right w:val="nil"/>
          <w:between w:val="nil"/>
        </w:pBdr>
        <w:rPr>
          <w:ins w:id="52" w:author="Dunn, Julia (NIH/NIMH) [F]" w:date="2020-04-08T13:30:00Z"/>
          <w:rFonts w:ascii="Arial" w:hAnsi="Arial" w:cs="Arial"/>
          <w:sz w:val="22"/>
          <w:szCs w:val="22"/>
          <w:rPrChange w:id="53" w:author="Dunn, Julia (NIH/NIMH) [F]" w:date="2020-04-09T16:39:00Z">
            <w:rPr>
              <w:ins w:id="54" w:author="Dunn, Julia (NIH/NIMH) [F]" w:date="2020-04-08T13:30:00Z"/>
              <w:rFonts w:ascii="Arial" w:eastAsia="Arial" w:hAnsi="Arial" w:cs="Arial"/>
              <w:sz w:val="22"/>
              <w:szCs w:val="22"/>
            </w:rPr>
          </w:rPrChange>
        </w:rPr>
      </w:pPr>
      <w:r w:rsidRPr="00FE3EC3">
        <w:rPr>
          <w:rFonts w:ascii="Arial" w:eastAsia="Arial" w:hAnsi="Arial" w:cs="Arial"/>
          <w:b/>
          <w:sz w:val="22"/>
          <w:szCs w:val="22"/>
        </w:rPr>
        <w:t>How many people currently live in your home (excluding yourself)</w:t>
      </w:r>
      <w:r w:rsidRPr="00FE3EC3">
        <w:rPr>
          <w:rFonts w:ascii="Arial" w:eastAsia="Arial" w:hAnsi="Arial" w:cs="Arial"/>
          <w:sz w:val="22"/>
          <w:szCs w:val="22"/>
        </w:rPr>
        <w:t>?  ___</w:t>
      </w:r>
    </w:p>
    <w:p w14:paraId="7EE86864" w14:textId="77777777" w:rsidR="005C53CF" w:rsidRPr="00FE3EC3" w:rsidRDefault="005C53CF">
      <w:pPr>
        <w:pBdr>
          <w:top w:val="nil"/>
          <w:left w:val="nil"/>
          <w:bottom w:val="nil"/>
          <w:right w:val="nil"/>
          <w:between w:val="nil"/>
        </w:pBdr>
        <w:rPr>
          <w:ins w:id="55" w:author="Lopez, Diana (NIH/NIMH) [F]" w:date="2020-04-08T10:05:00Z"/>
          <w:rFonts w:ascii="Arial" w:hAnsi="Arial" w:cs="Arial"/>
          <w:sz w:val="22"/>
          <w:szCs w:val="22"/>
          <w:rPrChange w:id="56" w:author="Dunn, Julia (NIH/NIMH) [F]" w:date="2020-04-09T16:39:00Z">
            <w:rPr>
              <w:ins w:id="57" w:author="Lopez, Diana (NIH/NIMH) [F]" w:date="2020-04-08T10:05:00Z"/>
              <w:rFonts w:ascii="Arial" w:eastAsia="Arial" w:hAnsi="Arial" w:cs="Arial"/>
              <w:sz w:val="22"/>
              <w:szCs w:val="22"/>
            </w:rPr>
          </w:rPrChange>
        </w:rPr>
        <w:pPrChange w:id="58" w:author="Dunn, Julia (NIH/NIMH) [F]" w:date="2020-04-08T13:30:00Z">
          <w:pPr>
            <w:numPr>
              <w:numId w:val="8"/>
            </w:numPr>
            <w:pBdr>
              <w:top w:val="nil"/>
              <w:left w:val="nil"/>
              <w:bottom w:val="nil"/>
              <w:right w:val="nil"/>
              <w:between w:val="nil"/>
            </w:pBdr>
            <w:ind w:left="720" w:hanging="360"/>
          </w:pPr>
        </w:pPrChange>
      </w:pPr>
    </w:p>
    <w:p w14:paraId="705CEC6F" w14:textId="77777777" w:rsidR="00EF14CF" w:rsidRPr="005B7833" w:rsidRDefault="00EF14CF" w:rsidP="00EF14CF">
      <w:pPr>
        <w:pStyle w:val="ListParagraph"/>
        <w:numPr>
          <w:ilvl w:val="0"/>
          <w:numId w:val="8"/>
        </w:numPr>
        <w:pBdr>
          <w:top w:val="nil"/>
          <w:left w:val="nil"/>
          <w:bottom w:val="nil"/>
          <w:right w:val="nil"/>
          <w:between w:val="nil"/>
        </w:pBdr>
        <w:rPr>
          <w:ins w:id="59" w:author="Dunn, Julia (NIH/NIMH) [F]" w:date="2020-04-09T16:31:00Z"/>
          <w:rFonts w:ascii="Arial" w:hAnsi="Arial" w:cs="Arial"/>
          <w:b/>
          <w:sz w:val="22"/>
          <w:szCs w:val="22"/>
          <w:rPrChange w:id="60" w:author="Lindsay Alexander" w:date="2020-04-14T21:08:00Z">
            <w:rPr>
              <w:ins w:id="61" w:author="Dunn, Julia (NIH/NIMH) [F]" w:date="2020-04-09T16:31:00Z"/>
              <w:rFonts w:cs="Arial"/>
              <w:b/>
              <w:szCs w:val="22"/>
            </w:rPr>
          </w:rPrChange>
        </w:rPr>
      </w:pPr>
      <w:ins w:id="62" w:author="Dunn, Julia (NIH/NIMH) [F]" w:date="2020-04-09T16:31:00Z">
        <w:r w:rsidRPr="005B7833">
          <w:rPr>
            <w:rFonts w:ascii="Arial" w:hAnsi="Arial" w:cs="Arial"/>
            <w:b/>
            <w:sz w:val="22"/>
            <w:szCs w:val="22"/>
            <w:rPrChange w:id="63" w:author="Lindsay Alexander" w:date="2020-04-14T21:08:00Z">
              <w:rPr>
                <w:rFonts w:cs="Arial"/>
                <w:b/>
                <w:szCs w:val="22"/>
              </w:rPr>
            </w:rPrChange>
          </w:rPr>
          <w:t>Are any adults living in the home an ESSENTIAL WORKER (e.g., healthcare, delivery worker, store worker, security, building maintenance)? Y/N</w:t>
        </w:r>
      </w:ins>
    </w:p>
    <w:p w14:paraId="37E74DAB" w14:textId="77777777" w:rsidR="00EF14CF" w:rsidRPr="005B7833" w:rsidRDefault="00EF14CF" w:rsidP="00EF14CF">
      <w:pPr>
        <w:pStyle w:val="ListParagraph"/>
        <w:numPr>
          <w:ilvl w:val="1"/>
          <w:numId w:val="35"/>
        </w:numPr>
        <w:pBdr>
          <w:top w:val="nil"/>
          <w:left w:val="nil"/>
          <w:bottom w:val="nil"/>
          <w:right w:val="nil"/>
          <w:between w:val="nil"/>
        </w:pBdr>
        <w:rPr>
          <w:ins w:id="64" w:author="Dunn, Julia (NIH/NIMH) [F]" w:date="2020-04-09T16:31:00Z"/>
          <w:rFonts w:ascii="Arial" w:hAnsi="Arial" w:cs="Arial"/>
          <w:b/>
          <w:sz w:val="22"/>
          <w:szCs w:val="22"/>
          <w:rPrChange w:id="65" w:author="Lindsay Alexander" w:date="2020-04-14T21:08:00Z">
            <w:rPr>
              <w:ins w:id="66" w:author="Dunn, Julia (NIH/NIMH) [F]" w:date="2020-04-09T16:31:00Z"/>
              <w:rFonts w:cs="Arial"/>
              <w:bCs/>
              <w:szCs w:val="22"/>
            </w:rPr>
          </w:rPrChange>
        </w:rPr>
      </w:pPr>
      <w:ins w:id="67" w:author="Dunn, Julia (NIH/NIMH) [F]" w:date="2020-04-09T16:31:00Z">
        <w:r w:rsidRPr="005B7833">
          <w:rPr>
            <w:rFonts w:ascii="Arial" w:hAnsi="Arial" w:cs="Arial"/>
            <w:b/>
            <w:sz w:val="22"/>
            <w:szCs w:val="22"/>
            <w:rPrChange w:id="68" w:author="Lindsay Alexander" w:date="2020-04-14T21:08:00Z">
              <w:rPr>
                <w:rFonts w:cs="Arial"/>
                <w:bCs/>
                <w:szCs w:val="22"/>
              </w:rPr>
            </w:rPrChange>
          </w:rPr>
          <w:t>If yes,</w:t>
        </w:r>
      </w:ins>
    </w:p>
    <w:p w14:paraId="3F9B6FF7" w14:textId="77777777" w:rsidR="00EF14CF" w:rsidRPr="005B7833" w:rsidRDefault="00EF14CF" w:rsidP="00EF14CF">
      <w:pPr>
        <w:pStyle w:val="ListParagraph"/>
        <w:numPr>
          <w:ilvl w:val="2"/>
          <w:numId w:val="35"/>
        </w:numPr>
        <w:pBdr>
          <w:top w:val="nil"/>
          <w:left w:val="nil"/>
          <w:bottom w:val="nil"/>
          <w:right w:val="nil"/>
          <w:between w:val="nil"/>
        </w:pBdr>
        <w:rPr>
          <w:ins w:id="69" w:author="Dunn, Julia (NIH/NIMH) [F]" w:date="2020-04-09T16:31:00Z"/>
          <w:rFonts w:ascii="Arial" w:hAnsi="Arial" w:cs="Arial"/>
          <w:b/>
          <w:sz w:val="22"/>
          <w:szCs w:val="22"/>
          <w:rPrChange w:id="70" w:author="Lindsay Alexander" w:date="2020-04-14T21:08:00Z">
            <w:rPr>
              <w:ins w:id="71" w:author="Dunn, Julia (NIH/NIMH) [F]" w:date="2020-04-09T16:31:00Z"/>
              <w:rFonts w:cs="Arial"/>
              <w:bCs/>
              <w:szCs w:val="22"/>
            </w:rPr>
          </w:rPrChange>
        </w:rPr>
      </w:pPr>
      <w:ins w:id="72" w:author="Dunn, Julia (NIH/NIMH) [F]" w:date="2020-04-09T16:31:00Z">
        <w:r w:rsidRPr="005B7833">
          <w:rPr>
            <w:rFonts w:ascii="Arial" w:hAnsi="Arial" w:cs="Arial"/>
            <w:b/>
            <w:sz w:val="22"/>
            <w:szCs w:val="22"/>
            <w:rPrChange w:id="73" w:author="Lindsay Alexander" w:date="2020-04-14T21:08:00Z">
              <w:rPr>
                <w:rFonts w:cs="Arial"/>
                <w:bCs/>
                <w:szCs w:val="22"/>
              </w:rPr>
            </w:rPrChange>
          </w:rPr>
          <w:t xml:space="preserve">Do they come home each day? </w:t>
        </w:r>
      </w:ins>
    </w:p>
    <w:p w14:paraId="49231E36" w14:textId="77777777" w:rsidR="00EF14CF" w:rsidRPr="005B7833" w:rsidRDefault="00EF14CF" w:rsidP="00EF14CF">
      <w:pPr>
        <w:pStyle w:val="ListParagraph"/>
        <w:numPr>
          <w:ilvl w:val="3"/>
          <w:numId w:val="36"/>
        </w:numPr>
        <w:pBdr>
          <w:top w:val="nil"/>
          <w:left w:val="nil"/>
          <w:bottom w:val="nil"/>
          <w:right w:val="nil"/>
          <w:between w:val="nil"/>
        </w:pBdr>
        <w:rPr>
          <w:ins w:id="74" w:author="Dunn, Julia (NIH/NIMH) [F]" w:date="2020-04-09T16:31:00Z"/>
          <w:rFonts w:ascii="Arial" w:hAnsi="Arial" w:cs="Arial"/>
          <w:bCs/>
          <w:sz w:val="22"/>
          <w:szCs w:val="22"/>
          <w:rPrChange w:id="75" w:author="Lindsay Alexander" w:date="2020-04-14T21:08:00Z">
            <w:rPr>
              <w:ins w:id="76" w:author="Dunn, Julia (NIH/NIMH) [F]" w:date="2020-04-09T16:31:00Z"/>
              <w:rFonts w:cs="Arial"/>
              <w:bCs/>
              <w:szCs w:val="22"/>
            </w:rPr>
          </w:rPrChange>
        </w:rPr>
      </w:pPr>
      <w:ins w:id="77" w:author="Dunn, Julia (NIH/NIMH) [F]" w:date="2020-04-09T16:31:00Z">
        <w:r w:rsidRPr="005B7833">
          <w:rPr>
            <w:rFonts w:ascii="Arial" w:hAnsi="Arial" w:cs="Arial"/>
            <w:bCs/>
            <w:sz w:val="22"/>
            <w:szCs w:val="22"/>
            <w:rPrChange w:id="78" w:author="Lindsay Alexander" w:date="2020-04-14T21:08:00Z">
              <w:rPr>
                <w:rFonts w:cs="Arial"/>
                <w:bCs/>
                <w:szCs w:val="22"/>
              </w:rPr>
            </w:rPrChange>
          </w:rPr>
          <w:t>Yes</w:t>
        </w:r>
      </w:ins>
    </w:p>
    <w:p w14:paraId="634AE265" w14:textId="77777777" w:rsidR="00EF14CF" w:rsidRPr="005B7833" w:rsidRDefault="00EF14CF" w:rsidP="00EF14CF">
      <w:pPr>
        <w:pStyle w:val="ListParagraph"/>
        <w:numPr>
          <w:ilvl w:val="3"/>
          <w:numId w:val="36"/>
        </w:numPr>
        <w:pBdr>
          <w:top w:val="nil"/>
          <w:left w:val="nil"/>
          <w:bottom w:val="nil"/>
          <w:right w:val="nil"/>
          <w:between w:val="nil"/>
        </w:pBdr>
        <w:rPr>
          <w:ins w:id="79" w:author="Dunn, Julia (NIH/NIMH) [F]" w:date="2020-04-09T16:31:00Z"/>
          <w:rFonts w:ascii="Arial" w:hAnsi="Arial" w:cs="Arial"/>
          <w:bCs/>
          <w:sz w:val="22"/>
          <w:szCs w:val="22"/>
          <w:rPrChange w:id="80" w:author="Lindsay Alexander" w:date="2020-04-14T21:08:00Z">
            <w:rPr>
              <w:ins w:id="81" w:author="Dunn, Julia (NIH/NIMH) [F]" w:date="2020-04-09T16:31:00Z"/>
              <w:rFonts w:cs="Arial"/>
              <w:bCs/>
              <w:szCs w:val="22"/>
            </w:rPr>
          </w:rPrChange>
        </w:rPr>
      </w:pPr>
      <w:ins w:id="82" w:author="Dunn, Julia (NIH/NIMH) [F]" w:date="2020-04-09T16:31:00Z">
        <w:r w:rsidRPr="005B7833">
          <w:rPr>
            <w:rFonts w:ascii="Arial" w:hAnsi="Arial" w:cs="Arial"/>
            <w:bCs/>
            <w:sz w:val="22"/>
            <w:szCs w:val="22"/>
            <w:rPrChange w:id="83" w:author="Lindsay Alexander" w:date="2020-04-14T21:08:00Z">
              <w:rPr>
                <w:rFonts w:cs="Arial"/>
                <w:bCs/>
                <w:szCs w:val="22"/>
              </w:rPr>
            </w:rPrChange>
          </w:rPr>
          <w:t>No, separated due to COVID-19</w:t>
        </w:r>
      </w:ins>
    </w:p>
    <w:p w14:paraId="4ADC224B" w14:textId="77777777" w:rsidR="00EF14CF" w:rsidRPr="005B7833" w:rsidRDefault="00EF14CF" w:rsidP="00EF14CF">
      <w:pPr>
        <w:pStyle w:val="ListParagraph"/>
        <w:numPr>
          <w:ilvl w:val="3"/>
          <w:numId w:val="36"/>
        </w:numPr>
        <w:pBdr>
          <w:top w:val="nil"/>
          <w:left w:val="nil"/>
          <w:bottom w:val="nil"/>
          <w:right w:val="nil"/>
          <w:between w:val="nil"/>
        </w:pBdr>
        <w:rPr>
          <w:ins w:id="84" w:author="Dunn, Julia (NIH/NIMH) [F]" w:date="2020-04-09T16:31:00Z"/>
          <w:rFonts w:ascii="Arial" w:hAnsi="Arial" w:cs="Arial"/>
          <w:bCs/>
          <w:sz w:val="22"/>
          <w:szCs w:val="22"/>
          <w:rPrChange w:id="85" w:author="Lindsay Alexander" w:date="2020-04-14T21:08:00Z">
            <w:rPr>
              <w:ins w:id="86" w:author="Dunn, Julia (NIH/NIMH) [F]" w:date="2020-04-09T16:31:00Z"/>
              <w:rFonts w:cs="Arial"/>
              <w:bCs/>
              <w:szCs w:val="22"/>
            </w:rPr>
          </w:rPrChange>
        </w:rPr>
      </w:pPr>
      <w:ins w:id="87" w:author="Dunn, Julia (NIH/NIMH) [F]" w:date="2020-04-09T16:31:00Z">
        <w:r w:rsidRPr="005B7833">
          <w:rPr>
            <w:rFonts w:ascii="Arial" w:hAnsi="Arial" w:cs="Arial"/>
            <w:bCs/>
            <w:sz w:val="22"/>
            <w:szCs w:val="22"/>
            <w:rPrChange w:id="88" w:author="Lindsay Alexander" w:date="2020-04-14T21:08:00Z">
              <w:rPr>
                <w:rFonts w:cs="Arial"/>
                <w:bCs/>
                <w:szCs w:val="22"/>
              </w:rPr>
            </w:rPrChange>
          </w:rPr>
          <w:t>No separated due to other reasons</w:t>
        </w:r>
      </w:ins>
    </w:p>
    <w:p w14:paraId="675C8D00" w14:textId="221DE992" w:rsidR="00EF14CF" w:rsidRPr="005B7833" w:rsidRDefault="00EF14CF">
      <w:pPr>
        <w:pStyle w:val="ListParagraph"/>
        <w:numPr>
          <w:ilvl w:val="2"/>
          <w:numId w:val="35"/>
        </w:numPr>
        <w:pBdr>
          <w:top w:val="nil"/>
          <w:left w:val="nil"/>
          <w:bottom w:val="nil"/>
          <w:right w:val="nil"/>
          <w:between w:val="nil"/>
        </w:pBdr>
        <w:rPr>
          <w:ins w:id="89" w:author="Dunn, Julia (NIH/NIMH) [F]" w:date="2020-04-09T16:31:00Z"/>
          <w:rFonts w:ascii="Arial" w:hAnsi="Arial" w:cs="Arial"/>
          <w:b/>
          <w:sz w:val="22"/>
          <w:szCs w:val="22"/>
          <w:rPrChange w:id="90" w:author="Lindsay Alexander" w:date="2020-04-14T21:08:00Z">
            <w:rPr>
              <w:ins w:id="91" w:author="Dunn, Julia (NIH/NIMH) [F]" w:date="2020-04-09T16:31:00Z"/>
            </w:rPr>
          </w:rPrChange>
        </w:rPr>
      </w:pPr>
      <w:ins w:id="92" w:author="Dunn, Julia (NIH/NIMH) [F]" w:date="2020-04-09T16:31:00Z">
        <w:r w:rsidRPr="005B7833">
          <w:rPr>
            <w:rFonts w:ascii="Arial" w:hAnsi="Arial" w:cs="Arial"/>
            <w:b/>
            <w:sz w:val="22"/>
            <w:szCs w:val="22"/>
            <w:rPrChange w:id="93" w:author="Lindsay Alexander" w:date="2020-04-14T21:08:00Z">
              <w:rPr>
                <w:rFonts w:cs="Arial"/>
                <w:bCs/>
                <w:szCs w:val="22"/>
              </w:rPr>
            </w:rPrChange>
          </w:rPr>
          <w:t>Are they a FIRST RESPONDER, HEALTHCARE PROVIDER or OTHER WORKER in a facility treating COVID-19? Y/N</w:t>
        </w:r>
      </w:ins>
    </w:p>
    <w:p w14:paraId="53FF6824" w14:textId="4432CCD5" w:rsidR="001D0743" w:rsidRPr="00151E02" w:rsidDel="00EF14CF" w:rsidRDefault="001D0743">
      <w:pPr>
        <w:numPr>
          <w:ilvl w:val="0"/>
          <w:numId w:val="8"/>
        </w:numPr>
        <w:rPr>
          <w:ins w:id="94" w:author="Lopez, Diana (NIH/NIMH) [F]" w:date="2020-04-08T10:05:00Z"/>
          <w:del w:id="95" w:author="Dunn, Julia (NIH/NIMH) [F]" w:date="2020-04-09T16:31:00Z"/>
          <w:rFonts w:ascii="Arial" w:eastAsia="Arial" w:hAnsi="Arial" w:cs="Arial"/>
          <w:b/>
          <w:sz w:val="22"/>
          <w:szCs w:val="22"/>
        </w:rPr>
        <w:pPrChange w:id="96" w:author="Lopez, Diana (NIH/NIMH) [F]" w:date="2020-04-08T10:05:00Z">
          <w:pPr>
            <w:numPr>
              <w:numId w:val="1"/>
            </w:numPr>
            <w:ind w:left="1440" w:hanging="360"/>
          </w:pPr>
        </w:pPrChange>
      </w:pPr>
      <w:ins w:id="97" w:author="Lopez, Diana (NIH/NIMH) [F]" w:date="2020-04-08T10:05:00Z">
        <w:del w:id="98" w:author="Dunn, Julia (NIH/NIMH) [F]" w:date="2020-04-09T16:31:00Z">
          <w:r w:rsidRPr="00151E02" w:rsidDel="00EF14CF">
            <w:rPr>
              <w:rFonts w:ascii="Arial" w:eastAsia="Arial" w:hAnsi="Arial" w:cs="Arial"/>
              <w:b/>
              <w:sz w:val="22"/>
              <w:szCs w:val="22"/>
            </w:rPr>
            <w:lastRenderedPageBreak/>
            <w:delText>Are any adults typically living in the home (check all that apply):</w:delText>
          </w:r>
        </w:del>
      </w:ins>
    </w:p>
    <w:p w14:paraId="084B0AAB" w14:textId="5F1DBE23" w:rsidR="001D0743" w:rsidRPr="00151E02" w:rsidDel="00EF14CF" w:rsidRDefault="001D0743">
      <w:pPr>
        <w:numPr>
          <w:ilvl w:val="1"/>
          <w:numId w:val="8"/>
        </w:numPr>
        <w:rPr>
          <w:ins w:id="99" w:author="Lopez, Diana (NIH/NIMH) [F]" w:date="2020-04-08T10:05:00Z"/>
          <w:del w:id="100" w:author="Dunn, Julia (NIH/NIMH) [F]" w:date="2020-04-09T16:31:00Z"/>
          <w:rFonts w:ascii="Arial" w:eastAsia="Arial" w:hAnsi="Arial" w:cs="Arial"/>
          <w:bCs/>
          <w:sz w:val="22"/>
          <w:szCs w:val="22"/>
        </w:rPr>
        <w:pPrChange w:id="101" w:author="Lopez, Diana (NIH/NIMH) [F]" w:date="2020-04-08T10:05:00Z">
          <w:pPr>
            <w:numPr>
              <w:ilvl w:val="1"/>
              <w:numId w:val="1"/>
            </w:numPr>
            <w:ind w:left="2160" w:hanging="360"/>
          </w:pPr>
        </w:pPrChange>
      </w:pPr>
      <w:ins w:id="102" w:author="Lopez, Diana (NIH/NIMH) [F]" w:date="2020-04-08T10:05:00Z">
        <w:del w:id="103" w:author="Dunn, Julia (NIH/NIMH) [F]" w:date="2020-04-09T16:31:00Z">
          <w:r w:rsidRPr="00151E02" w:rsidDel="00EF14CF">
            <w:rPr>
              <w:rFonts w:ascii="Arial" w:eastAsia="Arial" w:hAnsi="Arial" w:cs="Arial"/>
              <w:bCs/>
              <w:sz w:val="22"/>
              <w:szCs w:val="22"/>
            </w:rPr>
            <w:delText>A healthcare provider or staff currently working at a facility treating COVID-19 patients, who is COMING HOME EACH DAY?</w:delText>
          </w:r>
        </w:del>
      </w:ins>
    </w:p>
    <w:p w14:paraId="41E4F094" w14:textId="35095BAF" w:rsidR="001D0743" w:rsidRPr="00151E02" w:rsidDel="00EF14CF" w:rsidRDefault="001D0743">
      <w:pPr>
        <w:numPr>
          <w:ilvl w:val="1"/>
          <w:numId w:val="8"/>
        </w:numPr>
        <w:rPr>
          <w:ins w:id="104" w:author="Lopez, Diana (NIH/NIMH) [F]" w:date="2020-04-08T10:05:00Z"/>
          <w:del w:id="105" w:author="Dunn, Julia (NIH/NIMH) [F]" w:date="2020-04-09T16:31:00Z"/>
          <w:rFonts w:ascii="Arial" w:eastAsia="Arial" w:hAnsi="Arial" w:cs="Arial"/>
          <w:bCs/>
          <w:sz w:val="22"/>
          <w:szCs w:val="22"/>
        </w:rPr>
        <w:pPrChange w:id="106" w:author="Lopez, Diana (NIH/NIMH) [F]" w:date="2020-04-08T10:05:00Z">
          <w:pPr>
            <w:numPr>
              <w:ilvl w:val="1"/>
              <w:numId w:val="1"/>
            </w:numPr>
            <w:ind w:left="2160" w:hanging="360"/>
          </w:pPr>
        </w:pPrChange>
      </w:pPr>
      <w:ins w:id="107" w:author="Lopez, Diana (NIH/NIMH) [F]" w:date="2020-04-08T10:05:00Z">
        <w:del w:id="108" w:author="Dunn, Julia (NIH/NIMH) [F]" w:date="2020-04-09T16:31:00Z">
          <w:r w:rsidRPr="00151E02" w:rsidDel="00EF14CF">
            <w:rPr>
              <w:rFonts w:ascii="Arial" w:eastAsia="Arial" w:hAnsi="Arial" w:cs="Arial"/>
              <w:bCs/>
              <w:sz w:val="22"/>
              <w:szCs w:val="22"/>
            </w:rPr>
            <w:delText>A healthcare worker or staff currently working at a facility treating COVID-19 patients NOT living at home due to COVID-19 precautions?</w:delText>
          </w:r>
        </w:del>
      </w:ins>
    </w:p>
    <w:p w14:paraId="06EE28EC" w14:textId="35ADF96F" w:rsidR="001D0743" w:rsidRPr="00151E02" w:rsidDel="00EF14CF" w:rsidRDefault="001D0743">
      <w:pPr>
        <w:numPr>
          <w:ilvl w:val="1"/>
          <w:numId w:val="8"/>
        </w:numPr>
        <w:rPr>
          <w:ins w:id="109" w:author="Lopez, Diana (NIH/NIMH) [F]" w:date="2020-04-08T10:05:00Z"/>
          <w:del w:id="110" w:author="Dunn, Julia (NIH/NIMH) [F]" w:date="2020-04-09T16:31:00Z"/>
          <w:rFonts w:ascii="Arial" w:eastAsia="Arial" w:hAnsi="Arial" w:cs="Arial"/>
          <w:bCs/>
          <w:sz w:val="22"/>
          <w:szCs w:val="22"/>
        </w:rPr>
        <w:pPrChange w:id="111" w:author="Lopez, Diana (NIH/NIMH) [F]" w:date="2020-04-08T10:05:00Z">
          <w:pPr>
            <w:numPr>
              <w:ilvl w:val="1"/>
              <w:numId w:val="1"/>
            </w:numPr>
            <w:ind w:left="2160" w:hanging="360"/>
          </w:pPr>
        </w:pPrChange>
      </w:pPr>
      <w:ins w:id="112" w:author="Lopez, Diana (NIH/NIMH) [F]" w:date="2020-04-08T10:05:00Z">
        <w:del w:id="113" w:author="Dunn, Julia (NIH/NIMH) [F]" w:date="2020-04-09T16:31:00Z">
          <w:r w:rsidRPr="00151E02" w:rsidDel="00EF14CF">
            <w:rPr>
              <w:rFonts w:ascii="Arial" w:eastAsia="Arial" w:hAnsi="Arial" w:cs="Arial"/>
              <w:bCs/>
              <w:sz w:val="22"/>
              <w:szCs w:val="22"/>
            </w:rPr>
            <w:delText>A healthcare provider or staff currently working at a facility that does NOT treat COVID-19 patients, who is coming home each day?</w:delText>
          </w:r>
        </w:del>
      </w:ins>
    </w:p>
    <w:p w14:paraId="79A4A053" w14:textId="281EDC36" w:rsidR="001D0743" w:rsidRPr="00151E02" w:rsidDel="00EF14CF" w:rsidRDefault="001D0743">
      <w:pPr>
        <w:numPr>
          <w:ilvl w:val="1"/>
          <w:numId w:val="8"/>
        </w:numPr>
        <w:rPr>
          <w:ins w:id="114" w:author="Lopez, Diana (NIH/NIMH) [F]" w:date="2020-04-08T10:05:00Z"/>
          <w:del w:id="115" w:author="Dunn, Julia (NIH/NIMH) [F]" w:date="2020-04-09T16:31:00Z"/>
          <w:rFonts w:ascii="Arial" w:eastAsia="Arial" w:hAnsi="Arial" w:cs="Arial"/>
          <w:bCs/>
          <w:sz w:val="22"/>
          <w:szCs w:val="22"/>
        </w:rPr>
        <w:pPrChange w:id="116" w:author="Lopez, Diana (NIH/NIMH) [F]" w:date="2020-04-08T10:05:00Z">
          <w:pPr>
            <w:numPr>
              <w:ilvl w:val="1"/>
              <w:numId w:val="1"/>
            </w:numPr>
            <w:ind w:left="2160" w:hanging="360"/>
          </w:pPr>
        </w:pPrChange>
      </w:pPr>
      <w:ins w:id="117" w:author="Lopez, Diana (NIH/NIMH) [F]" w:date="2020-04-08T10:05:00Z">
        <w:del w:id="118" w:author="Dunn, Julia (NIH/NIMH) [F]" w:date="2020-04-09T16:31:00Z">
          <w:r w:rsidRPr="00151E02" w:rsidDel="00EF14CF">
            <w:rPr>
              <w:rFonts w:ascii="Arial" w:eastAsia="Arial" w:hAnsi="Arial" w:cs="Arial"/>
              <w:bCs/>
              <w:sz w:val="22"/>
              <w:szCs w:val="22"/>
            </w:rPr>
            <w:delText>A healthcare worker or staff currently working at a facility that does not treat COVID-19 patients NOT living at home due to COVID-19 precautions?</w:delText>
          </w:r>
        </w:del>
      </w:ins>
    </w:p>
    <w:p w14:paraId="3BA79201" w14:textId="778EA10C" w:rsidR="001D0743" w:rsidRPr="00151E02" w:rsidDel="00EF14CF" w:rsidRDefault="001D0743">
      <w:pPr>
        <w:numPr>
          <w:ilvl w:val="1"/>
          <w:numId w:val="8"/>
        </w:numPr>
        <w:rPr>
          <w:ins w:id="119" w:author="Lopez, Diana (NIH/NIMH) [F]" w:date="2020-04-08T10:05:00Z"/>
          <w:del w:id="120" w:author="Dunn, Julia (NIH/NIMH) [F]" w:date="2020-04-09T16:31:00Z"/>
          <w:rFonts w:ascii="Arial" w:eastAsia="Arial" w:hAnsi="Arial" w:cs="Arial"/>
          <w:bCs/>
          <w:sz w:val="22"/>
          <w:szCs w:val="22"/>
        </w:rPr>
        <w:pPrChange w:id="121" w:author="Lopez, Diana (NIH/NIMH) [F]" w:date="2020-04-08T10:05:00Z">
          <w:pPr>
            <w:numPr>
              <w:ilvl w:val="1"/>
              <w:numId w:val="1"/>
            </w:numPr>
            <w:ind w:left="2160" w:hanging="360"/>
          </w:pPr>
        </w:pPrChange>
      </w:pPr>
      <w:ins w:id="122" w:author="Lopez, Diana (NIH/NIMH) [F]" w:date="2020-04-08T10:05:00Z">
        <w:del w:id="123" w:author="Dunn, Julia (NIH/NIMH) [F]" w:date="2020-04-09T16:31:00Z">
          <w:r w:rsidRPr="00151E02" w:rsidDel="00EF14CF">
            <w:rPr>
              <w:rFonts w:ascii="Arial" w:eastAsia="Arial" w:hAnsi="Arial" w:cs="Arial"/>
              <w:bCs/>
              <w:sz w:val="22"/>
              <w:szCs w:val="22"/>
            </w:rPr>
            <w:delText>A non-healthcare, essential worker still working in the community each day, coming home each day?</w:delText>
          </w:r>
        </w:del>
      </w:ins>
    </w:p>
    <w:p w14:paraId="269901F6" w14:textId="65B897B8" w:rsidR="001D0743" w:rsidRPr="00151E02" w:rsidDel="00EF14CF" w:rsidRDefault="001D0743">
      <w:pPr>
        <w:numPr>
          <w:ilvl w:val="1"/>
          <w:numId w:val="8"/>
        </w:numPr>
        <w:rPr>
          <w:ins w:id="124" w:author="Lopez, Diana (NIH/NIMH) [F]" w:date="2020-04-08T10:05:00Z"/>
          <w:del w:id="125" w:author="Dunn, Julia (NIH/NIMH) [F]" w:date="2020-04-09T16:31:00Z"/>
          <w:rFonts w:ascii="Arial" w:eastAsia="Arial" w:hAnsi="Arial" w:cs="Arial"/>
          <w:bCs/>
          <w:sz w:val="22"/>
          <w:szCs w:val="22"/>
        </w:rPr>
        <w:pPrChange w:id="126" w:author="Lopez, Diana (NIH/NIMH) [F]" w:date="2020-04-08T10:05:00Z">
          <w:pPr>
            <w:numPr>
              <w:ilvl w:val="1"/>
              <w:numId w:val="1"/>
            </w:numPr>
            <w:ind w:left="2160" w:hanging="360"/>
          </w:pPr>
        </w:pPrChange>
      </w:pPr>
      <w:ins w:id="127" w:author="Lopez, Diana (NIH/NIMH) [F]" w:date="2020-04-08T10:05:00Z">
        <w:del w:id="128" w:author="Dunn, Julia (NIH/NIMH) [F]" w:date="2020-04-09T16:31:00Z">
          <w:r w:rsidRPr="00151E02" w:rsidDel="00EF14CF">
            <w:rPr>
              <w:rFonts w:ascii="Arial" w:eastAsia="Arial" w:hAnsi="Arial" w:cs="Arial"/>
              <w:bCs/>
              <w:sz w:val="22"/>
              <w:szCs w:val="22"/>
            </w:rPr>
            <w:delText>A non-healthcare, essential worker still working in the community each day, NOT living at home due to COVID-19 precautions?</w:delText>
          </w:r>
        </w:del>
      </w:ins>
    </w:p>
    <w:p w14:paraId="56ED0CCA" w14:textId="4A27B523" w:rsidR="001D0743" w:rsidRPr="00E375D3" w:rsidDel="00EF14CF" w:rsidRDefault="001D0743">
      <w:pPr>
        <w:numPr>
          <w:ilvl w:val="1"/>
          <w:numId w:val="8"/>
        </w:numPr>
        <w:rPr>
          <w:ins w:id="129" w:author="Lopez, Diana (NIH/NIMH) [F]" w:date="2020-04-08T10:05:00Z"/>
          <w:del w:id="130" w:author="Dunn, Julia (NIH/NIMH) [F]" w:date="2020-04-09T16:31:00Z"/>
          <w:bCs/>
          <w:sz w:val="22"/>
          <w:szCs w:val="22"/>
        </w:rPr>
        <w:pPrChange w:id="131" w:author="Lopez, Diana (NIH/NIMH) [F]" w:date="2020-04-08T10:05:00Z">
          <w:pPr>
            <w:numPr>
              <w:ilvl w:val="1"/>
              <w:numId w:val="1"/>
            </w:numPr>
            <w:ind w:left="2160" w:hanging="360"/>
          </w:pPr>
        </w:pPrChange>
      </w:pPr>
      <w:ins w:id="132" w:author="Lopez, Diana (NIH/NIMH) [F]" w:date="2020-04-08T10:05:00Z">
        <w:del w:id="133" w:author="Dunn, Julia (NIH/NIMH) [F]" w:date="2020-04-09T16:31:00Z">
          <w:r w:rsidRPr="00151E02" w:rsidDel="00EF14CF">
            <w:rPr>
              <w:rFonts w:ascii="Arial" w:eastAsia="Arial" w:hAnsi="Arial" w:cs="Arial"/>
              <w:bCs/>
              <w:sz w:val="22"/>
              <w:szCs w:val="22"/>
            </w:rPr>
            <w:delText>Separated from a child due to COVID-19 infection or social distancing policies?</w:delText>
          </w:r>
        </w:del>
      </w:ins>
    </w:p>
    <w:p w14:paraId="44B44D1F" w14:textId="77777777" w:rsidR="001D0743" w:rsidDel="005C53CF" w:rsidRDefault="001D0743">
      <w:pPr>
        <w:pBdr>
          <w:top w:val="nil"/>
          <w:left w:val="nil"/>
          <w:bottom w:val="nil"/>
          <w:right w:val="nil"/>
          <w:between w:val="nil"/>
        </w:pBdr>
        <w:ind w:left="720"/>
        <w:rPr>
          <w:del w:id="134" w:author="Dunn, Julia (NIH/NIMH) [F]" w:date="2020-04-08T13:30:00Z"/>
          <w:sz w:val="22"/>
          <w:szCs w:val="22"/>
        </w:rPr>
        <w:pPrChange w:id="135" w:author="Lopez, Diana (NIH/NIMH) [F]" w:date="2020-04-08T10:05:00Z">
          <w:pPr>
            <w:numPr>
              <w:numId w:val="8"/>
            </w:numPr>
            <w:pBdr>
              <w:top w:val="nil"/>
              <w:left w:val="nil"/>
              <w:bottom w:val="nil"/>
              <w:right w:val="nil"/>
              <w:between w:val="nil"/>
            </w:pBdr>
            <w:ind w:left="720" w:hanging="360"/>
          </w:pPr>
        </w:pPrChange>
      </w:pPr>
    </w:p>
    <w:p w14:paraId="00000067" w14:textId="22DE904E" w:rsidR="00806436" w:rsidRPr="004F4D4B" w:rsidRDefault="008F424E">
      <w:pPr>
        <w:numPr>
          <w:ilvl w:val="0"/>
          <w:numId w:val="8"/>
        </w:numPr>
        <w:rPr>
          <w:ins w:id="136" w:author="Lopez, Diana (NIH/NIMH) [F]" w:date="2020-04-08T10:03:00Z"/>
          <w:sz w:val="22"/>
          <w:szCs w:val="22"/>
          <w:rPrChange w:id="137" w:author="Lopez, Diana (NIH/NIMH) [F]" w:date="2020-04-08T10:03:00Z">
            <w:rPr>
              <w:ins w:id="138" w:author="Lopez, Diana (NIH/NIMH) [F]" w:date="2020-04-08T10:03:00Z"/>
              <w:rFonts w:ascii="Arial" w:eastAsia="Arial" w:hAnsi="Arial" w:cs="Arial"/>
              <w:sz w:val="22"/>
              <w:szCs w:val="22"/>
            </w:rPr>
          </w:rPrChange>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3A7F69C3" w14:textId="7CD8BE38" w:rsidR="0058397F" w:rsidRPr="00E375D3" w:rsidDel="001D0743" w:rsidRDefault="0058397F">
      <w:pPr>
        <w:numPr>
          <w:ilvl w:val="1"/>
          <w:numId w:val="8"/>
        </w:numPr>
        <w:rPr>
          <w:del w:id="139" w:author="Lopez, Diana (NIH/NIMH) [F]" w:date="2020-04-08T10:05:00Z"/>
          <w:bCs/>
          <w:sz w:val="22"/>
          <w:szCs w:val="22"/>
        </w:rPr>
        <w:pPrChange w:id="140" w:author="Lopez, Diana (NIH/NIMH) [F]" w:date="2020-04-08T10:04:00Z">
          <w:pPr>
            <w:numPr>
              <w:numId w:val="8"/>
            </w:numPr>
            <w:ind w:left="720" w:hanging="360"/>
          </w:pPr>
        </w:pPrChange>
      </w:pPr>
    </w:p>
    <w:p w14:paraId="1B8D49CC" w14:textId="77777777" w:rsidR="007D5D12" w:rsidRDefault="007D5D12" w:rsidP="00E73747">
      <w:pPr>
        <w:pBdr>
          <w:top w:val="nil"/>
          <w:left w:val="nil"/>
          <w:bottom w:val="nil"/>
          <w:right w:val="nil"/>
          <w:between w:val="nil"/>
        </w:pBdr>
        <w:rPr>
          <w:rFonts w:ascii="Arial" w:eastAsia="Arial" w:hAnsi="Arial" w:cs="Arial"/>
          <w:sz w:val="22"/>
          <w:szCs w:val="22"/>
        </w:rPr>
      </w:pPr>
    </w:p>
    <w:p w14:paraId="00000069"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covered by health insurance?</w:t>
      </w:r>
    </w:p>
    <w:p w14:paraId="0000006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6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6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6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6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6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7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75" w14:textId="77777777" w:rsidR="00806436" w:rsidRDefault="00806436">
      <w:pPr>
        <w:rPr>
          <w:rFonts w:ascii="Arial" w:eastAsia="Arial" w:hAnsi="Arial" w:cs="Arial"/>
          <w:sz w:val="22"/>
          <w:szCs w:val="22"/>
        </w:rPr>
      </w:pPr>
    </w:p>
    <w:p w14:paraId="0000007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7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B" w14:textId="3DB04FB6" w:rsidR="00806436" w:rsidRDefault="008F424E">
      <w:pPr>
        <w:numPr>
          <w:ilvl w:val="1"/>
          <w:numId w:val="8"/>
        </w:numPr>
        <w:pBdr>
          <w:top w:val="nil"/>
          <w:left w:val="nil"/>
          <w:bottom w:val="nil"/>
          <w:right w:val="nil"/>
          <w:between w:val="nil"/>
        </w:pBdr>
        <w:rPr>
          <w:ins w:id="141" w:author="Lopez, Diana (NIH/NIMH) [F]" w:date="2020-04-08T10:31:00Z"/>
          <w:rFonts w:ascii="Arial" w:eastAsia="Arial" w:hAnsi="Arial" w:cs="Arial"/>
          <w:sz w:val="22"/>
          <w:szCs w:val="22"/>
        </w:rPr>
      </w:pPr>
      <w:r>
        <w:rPr>
          <w:rFonts w:ascii="Arial" w:eastAsia="Arial" w:hAnsi="Arial" w:cs="Arial"/>
          <w:sz w:val="22"/>
          <w:szCs w:val="22"/>
        </w:rPr>
        <w:t>Poor</w:t>
      </w:r>
    </w:p>
    <w:p w14:paraId="2FEEC2A0" w14:textId="51CCA4B9" w:rsidR="00B73054" w:rsidDel="006E0524" w:rsidRDefault="00B73054" w:rsidP="00B73054">
      <w:pPr>
        <w:pBdr>
          <w:top w:val="nil"/>
          <w:left w:val="nil"/>
          <w:bottom w:val="nil"/>
          <w:right w:val="nil"/>
          <w:between w:val="nil"/>
        </w:pBdr>
        <w:rPr>
          <w:ins w:id="142" w:author="Lopez, Diana (NIH/NIMH) [F]" w:date="2020-04-08T10:31:00Z"/>
          <w:del w:id="143" w:author="Dunn, Julia (NIH/NIMH) [F]" w:date="2020-04-09T16:39:00Z"/>
          <w:rFonts w:ascii="Arial" w:eastAsia="Arial" w:hAnsi="Arial" w:cs="Arial"/>
          <w:sz w:val="22"/>
          <w:szCs w:val="22"/>
        </w:rPr>
      </w:pPr>
    </w:p>
    <w:p w14:paraId="0FEBE413" w14:textId="34F9B300" w:rsidR="00B73054" w:rsidDel="005C53CF" w:rsidRDefault="00B73054" w:rsidP="00B73054">
      <w:pPr>
        <w:pBdr>
          <w:top w:val="nil"/>
          <w:left w:val="nil"/>
          <w:bottom w:val="nil"/>
          <w:right w:val="nil"/>
          <w:between w:val="nil"/>
        </w:pBdr>
        <w:rPr>
          <w:ins w:id="144" w:author="Lopez, Diana (NIH/NIMH) [F]" w:date="2020-04-08T10:31:00Z"/>
          <w:del w:id="145" w:author="Dunn, Julia (NIH/NIMH) [F]" w:date="2020-04-08T13:30:00Z"/>
          <w:rFonts w:ascii="Arial" w:eastAsia="Arial" w:hAnsi="Arial" w:cs="Arial"/>
          <w:sz w:val="22"/>
          <w:szCs w:val="22"/>
        </w:rPr>
      </w:pPr>
    </w:p>
    <w:p w14:paraId="055A9527" w14:textId="6A54C56A" w:rsidR="00B73054" w:rsidDel="005C53CF" w:rsidRDefault="00B73054" w:rsidP="00B73054">
      <w:pPr>
        <w:pBdr>
          <w:top w:val="nil"/>
          <w:left w:val="nil"/>
          <w:bottom w:val="nil"/>
          <w:right w:val="nil"/>
          <w:between w:val="nil"/>
        </w:pBdr>
        <w:rPr>
          <w:ins w:id="146" w:author="Lopez, Diana (NIH/NIMH) [F]" w:date="2020-04-08T10:31:00Z"/>
          <w:del w:id="147" w:author="Dunn, Julia (NIH/NIMH) [F]" w:date="2020-04-08T13:30:00Z"/>
          <w:rFonts w:ascii="Arial" w:eastAsia="Arial" w:hAnsi="Arial" w:cs="Arial"/>
          <w:sz w:val="22"/>
          <w:szCs w:val="22"/>
        </w:rPr>
      </w:pPr>
    </w:p>
    <w:p w14:paraId="6E7660B3" w14:textId="5126591C" w:rsidR="00B73054" w:rsidDel="005C53CF" w:rsidRDefault="00B73054" w:rsidP="00B73054">
      <w:pPr>
        <w:pBdr>
          <w:top w:val="nil"/>
          <w:left w:val="nil"/>
          <w:bottom w:val="nil"/>
          <w:right w:val="nil"/>
          <w:between w:val="nil"/>
        </w:pBdr>
        <w:rPr>
          <w:ins w:id="148" w:author="Lopez, Diana (NIH/NIMH) [F]" w:date="2020-04-08T10:31:00Z"/>
          <w:del w:id="149" w:author="Dunn, Julia (NIH/NIMH) [F]" w:date="2020-04-08T13:30:00Z"/>
          <w:rFonts w:ascii="Arial" w:eastAsia="Arial" w:hAnsi="Arial" w:cs="Arial"/>
          <w:sz w:val="22"/>
          <w:szCs w:val="22"/>
        </w:rPr>
      </w:pPr>
    </w:p>
    <w:p w14:paraId="20B3BB90" w14:textId="47356CB3" w:rsidR="00B73054" w:rsidDel="005C53CF" w:rsidRDefault="00B73054" w:rsidP="00B73054">
      <w:pPr>
        <w:pBdr>
          <w:top w:val="nil"/>
          <w:left w:val="nil"/>
          <w:bottom w:val="nil"/>
          <w:right w:val="nil"/>
          <w:between w:val="nil"/>
        </w:pBdr>
        <w:rPr>
          <w:ins w:id="150" w:author="Lopez, Diana (NIH/NIMH) [F]" w:date="2020-04-08T10:31:00Z"/>
          <w:del w:id="151" w:author="Dunn, Julia (NIH/NIMH) [F]" w:date="2020-04-08T13:30:00Z"/>
          <w:rFonts w:ascii="Arial" w:eastAsia="Arial" w:hAnsi="Arial" w:cs="Arial"/>
          <w:sz w:val="22"/>
          <w:szCs w:val="22"/>
        </w:rPr>
      </w:pPr>
    </w:p>
    <w:p w14:paraId="73EAABCC" w14:textId="6797ED96" w:rsidR="00B73054" w:rsidDel="005C53CF" w:rsidRDefault="00B73054" w:rsidP="00B73054">
      <w:pPr>
        <w:pBdr>
          <w:top w:val="nil"/>
          <w:left w:val="nil"/>
          <w:bottom w:val="nil"/>
          <w:right w:val="nil"/>
          <w:between w:val="nil"/>
        </w:pBdr>
        <w:rPr>
          <w:ins w:id="152" w:author="Lopez, Diana (NIH/NIMH) [F]" w:date="2020-04-08T10:31:00Z"/>
          <w:del w:id="153" w:author="Dunn, Julia (NIH/NIMH) [F]" w:date="2020-04-08T13:30:00Z"/>
          <w:rFonts w:ascii="Arial" w:eastAsia="Arial" w:hAnsi="Arial" w:cs="Arial"/>
          <w:sz w:val="22"/>
          <w:szCs w:val="22"/>
        </w:rPr>
      </w:pPr>
    </w:p>
    <w:p w14:paraId="487D0E3A" w14:textId="4A82762C" w:rsidR="00B73054" w:rsidDel="005C53CF" w:rsidRDefault="00B73054" w:rsidP="00B73054">
      <w:pPr>
        <w:pBdr>
          <w:top w:val="nil"/>
          <w:left w:val="nil"/>
          <w:bottom w:val="nil"/>
          <w:right w:val="nil"/>
          <w:between w:val="nil"/>
        </w:pBdr>
        <w:rPr>
          <w:ins w:id="154" w:author="Lopez, Diana (NIH/NIMH) [F]" w:date="2020-04-08T10:31:00Z"/>
          <w:del w:id="155" w:author="Dunn, Julia (NIH/NIMH) [F]" w:date="2020-04-08T13:30:00Z"/>
          <w:rFonts w:ascii="Arial" w:eastAsia="Arial" w:hAnsi="Arial" w:cs="Arial"/>
          <w:sz w:val="22"/>
          <w:szCs w:val="22"/>
        </w:rPr>
      </w:pPr>
    </w:p>
    <w:p w14:paraId="5607652B" w14:textId="09FC584B" w:rsidR="00B73054" w:rsidDel="005C53CF" w:rsidRDefault="00B73054" w:rsidP="00B73054">
      <w:pPr>
        <w:pBdr>
          <w:top w:val="nil"/>
          <w:left w:val="nil"/>
          <w:bottom w:val="nil"/>
          <w:right w:val="nil"/>
          <w:between w:val="nil"/>
        </w:pBdr>
        <w:rPr>
          <w:ins w:id="156" w:author="Lopez, Diana (NIH/NIMH) [F]" w:date="2020-04-08T10:31:00Z"/>
          <w:del w:id="157" w:author="Dunn, Julia (NIH/NIMH) [F]" w:date="2020-04-08T13:30:00Z"/>
          <w:rFonts w:ascii="Arial" w:eastAsia="Arial" w:hAnsi="Arial" w:cs="Arial"/>
          <w:sz w:val="22"/>
          <w:szCs w:val="22"/>
        </w:rPr>
      </w:pPr>
    </w:p>
    <w:p w14:paraId="294087E9" w14:textId="30D3F4B6" w:rsidR="00B73054" w:rsidDel="005C53CF" w:rsidRDefault="00B73054" w:rsidP="00B73054">
      <w:pPr>
        <w:pBdr>
          <w:top w:val="nil"/>
          <w:left w:val="nil"/>
          <w:bottom w:val="nil"/>
          <w:right w:val="nil"/>
          <w:between w:val="nil"/>
        </w:pBdr>
        <w:rPr>
          <w:ins w:id="158" w:author="Lopez, Diana (NIH/NIMH) [F]" w:date="2020-04-08T10:31:00Z"/>
          <w:del w:id="159" w:author="Dunn, Julia (NIH/NIMH) [F]" w:date="2020-04-08T13:30:00Z"/>
          <w:rFonts w:ascii="Arial" w:eastAsia="Arial" w:hAnsi="Arial" w:cs="Arial"/>
          <w:sz w:val="22"/>
          <w:szCs w:val="22"/>
        </w:rPr>
      </w:pPr>
    </w:p>
    <w:p w14:paraId="52DB1A3C" w14:textId="4E5FBE30" w:rsidR="00B73054" w:rsidDel="005C53CF" w:rsidRDefault="00B73054" w:rsidP="00B73054">
      <w:pPr>
        <w:pBdr>
          <w:top w:val="nil"/>
          <w:left w:val="nil"/>
          <w:bottom w:val="nil"/>
          <w:right w:val="nil"/>
          <w:between w:val="nil"/>
        </w:pBdr>
        <w:rPr>
          <w:ins w:id="160" w:author="Lopez, Diana (NIH/NIMH) [F]" w:date="2020-04-08T10:31:00Z"/>
          <w:del w:id="161" w:author="Dunn, Julia (NIH/NIMH) [F]" w:date="2020-04-08T13:30:00Z"/>
          <w:rFonts w:ascii="Arial" w:eastAsia="Arial" w:hAnsi="Arial" w:cs="Arial"/>
          <w:sz w:val="22"/>
          <w:szCs w:val="22"/>
        </w:rPr>
      </w:pPr>
    </w:p>
    <w:p w14:paraId="689EE835" w14:textId="4A1009A2" w:rsidR="00B73054" w:rsidDel="005C53CF" w:rsidRDefault="00B73054" w:rsidP="00B73054">
      <w:pPr>
        <w:pBdr>
          <w:top w:val="nil"/>
          <w:left w:val="nil"/>
          <w:bottom w:val="nil"/>
          <w:right w:val="nil"/>
          <w:between w:val="nil"/>
        </w:pBdr>
        <w:rPr>
          <w:ins w:id="162" w:author="Lopez, Diana (NIH/NIMH) [F]" w:date="2020-04-08T10:31:00Z"/>
          <w:del w:id="163" w:author="Dunn, Julia (NIH/NIMH) [F]" w:date="2020-04-08T13:30:00Z"/>
          <w:rFonts w:ascii="Arial" w:eastAsia="Arial" w:hAnsi="Arial" w:cs="Arial"/>
          <w:sz w:val="22"/>
          <w:szCs w:val="22"/>
        </w:rPr>
      </w:pPr>
    </w:p>
    <w:p w14:paraId="1B8C0F2E" w14:textId="644E6FA7" w:rsidR="00B73054" w:rsidDel="005C53CF" w:rsidRDefault="00B73054" w:rsidP="00B73054">
      <w:pPr>
        <w:pBdr>
          <w:top w:val="nil"/>
          <w:left w:val="nil"/>
          <w:bottom w:val="nil"/>
          <w:right w:val="nil"/>
          <w:between w:val="nil"/>
        </w:pBdr>
        <w:rPr>
          <w:ins w:id="164" w:author="Lopez, Diana (NIH/NIMH) [F]" w:date="2020-04-08T10:31:00Z"/>
          <w:del w:id="165" w:author="Dunn, Julia (NIH/NIMH) [F]" w:date="2020-04-08T13:30:00Z"/>
          <w:rFonts w:ascii="Arial" w:eastAsia="Arial" w:hAnsi="Arial" w:cs="Arial"/>
          <w:sz w:val="22"/>
          <w:szCs w:val="22"/>
        </w:rPr>
      </w:pPr>
    </w:p>
    <w:p w14:paraId="12BBC2E3" w14:textId="301E57C6" w:rsidR="00B73054" w:rsidDel="005C53CF" w:rsidRDefault="00B73054" w:rsidP="00B73054">
      <w:pPr>
        <w:pBdr>
          <w:top w:val="nil"/>
          <w:left w:val="nil"/>
          <w:bottom w:val="nil"/>
          <w:right w:val="nil"/>
          <w:between w:val="nil"/>
        </w:pBdr>
        <w:rPr>
          <w:ins w:id="166" w:author="Lopez, Diana (NIH/NIMH) [F]" w:date="2020-04-08T10:31:00Z"/>
          <w:del w:id="167" w:author="Dunn, Julia (NIH/NIMH) [F]" w:date="2020-04-08T13:30:00Z"/>
          <w:rFonts w:ascii="Arial" w:eastAsia="Arial" w:hAnsi="Arial" w:cs="Arial"/>
          <w:sz w:val="22"/>
          <w:szCs w:val="22"/>
        </w:rPr>
      </w:pPr>
    </w:p>
    <w:p w14:paraId="7F9C1251" w14:textId="171A154F" w:rsidR="00B73054" w:rsidDel="005C53CF" w:rsidRDefault="00B73054" w:rsidP="00B73054">
      <w:pPr>
        <w:pBdr>
          <w:top w:val="nil"/>
          <w:left w:val="nil"/>
          <w:bottom w:val="nil"/>
          <w:right w:val="nil"/>
          <w:between w:val="nil"/>
        </w:pBdr>
        <w:rPr>
          <w:ins w:id="168" w:author="Lopez, Diana (NIH/NIMH) [F]" w:date="2020-04-08T10:31:00Z"/>
          <w:del w:id="169" w:author="Dunn, Julia (NIH/NIMH) [F]" w:date="2020-04-08T13:30:00Z"/>
          <w:rFonts w:ascii="Arial" w:eastAsia="Arial" w:hAnsi="Arial" w:cs="Arial"/>
          <w:sz w:val="22"/>
          <w:szCs w:val="22"/>
        </w:rPr>
      </w:pPr>
    </w:p>
    <w:p w14:paraId="085AFF15" w14:textId="5EB02B06" w:rsidR="00B73054" w:rsidDel="005C53CF" w:rsidRDefault="00B73054" w:rsidP="00B73054">
      <w:pPr>
        <w:pBdr>
          <w:top w:val="nil"/>
          <w:left w:val="nil"/>
          <w:bottom w:val="nil"/>
          <w:right w:val="nil"/>
          <w:between w:val="nil"/>
        </w:pBdr>
        <w:rPr>
          <w:ins w:id="170" w:author="Lopez, Diana (NIH/NIMH) [F]" w:date="2020-04-08T10:31:00Z"/>
          <w:del w:id="171" w:author="Dunn, Julia (NIH/NIMH) [F]" w:date="2020-04-08T13:30:00Z"/>
          <w:rFonts w:ascii="Arial" w:eastAsia="Arial" w:hAnsi="Arial" w:cs="Arial"/>
          <w:sz w:val="22"/>
          <w:szCs w:val="22"/>
        </w:rPr>
      </w:pPr>
    </w:p>
    <w:p w14:paraId="492844B2" w14:textId="276F6F48" w:rsidR="00B73054" w:rsidDel="005C53CF" w:rsidRDefault="00B73054">
      <w:pPr>
        <w:pBdr>
          <w:top w:val="nil"/>
          <w:left w:val="nil"/>
          <w:bottom w:val="nil"/>
          <w:right w:val="nil"/>
          <w:between w:val="nil"/>
        </w:pBdr>
        <w:rPr>
          <w:del w:id="172" w:author="Dunn, Julia (NIH/NIMH) [F]" w:date="2020-04-08T13:30:00Z"/>
          <w:rFonts w:ascii="Arial" w:eastAsia="Arial" w:hAnsi="Arial" w:cs="Arial"/>
          <w:sz w:val="22"/>
          <w:szCs w:val="22"/>
        </w:rPr>
        <w:pPrChange w:id="173" w:author="Lopez, Diana (NIH/NIMH) [F]" w:date="2020-04-08T10:31:00Z">
          <w:pPr>
            <w:numPr>
              <w:ilvl w:val="1"/>
              <w:numId w:val="8"/>
            </w:numPr>
            <w:pBdr>
              <w:top w:val="nil"/>
              <w:left w:val="nil"/>
              <w:bottom w:val="nil"/>
              <w:right w:val="nil"/>
              <w:between w:val="nil"/>
            </w:pBdr>
            <w:ind w:left="1440" w:hanging="360"/>
          </w:pPr>
        </w:pPrChange>
      </w:pPr>
    </w:p>
    <w:p w14:paraId="2160666F" w14:textId="790CD86C" w:rsidR="00593905" w:rsidDel="005C53CF" w:rsidRDefault="00593905">
      <w:pPr>
        <w:rPr>
          <w:del w:id="174" w:author="Dunn, Julia (NIH/NIMH) [F]" w:date="2020-04-08T13:30:00Z"/>
          <w:rFonts w:ascii="Arial" w:eastAsia="Arial" w:hAnsi="Arial" w:cs="Arial"/>
          <w:b/>
          <w:sz w:val="22"/>
          <w:szCs w:val="22"/>
        </w:rPr>
      </w:pPr>
    </w:p>
    <w:p w14:paraId="6D66077B" w14:textId="709651CA" w:rsidR="00551694" w:rsidRDefault="00551694">
      <w:pPr>
        <w:rPr>
          <w:ins w:id="175" w:author="Dunn, Julia (NIH/NIMH) [F]" w:date="2020-04-08T13:36:00Z"/>
          <w:rFonts w:ascii="Arial" w:eastAsia="Arial" w:hAnsi="Arial" w:cs="Arial"/>
          <w:b/>
          <w:sz w:val="22"/>
          <w:szCs w:val="22"/>
        </w:rPr>
      </w:pPr>
    </w:p>
    <w:p w14:paraId="0000007D" w14:textId="1445B09F"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a health </w:t>
      </w:r>
      <w:ins w:id="176" w:author="Dunn, Julia (NIH/NIMH) [F]" w:date="2020-04-09T16:32:00Z">
        <w:r w:rsidR="002B0A69">
          <w:rPr>
            <w:rFonts w:ascii="Arial" w:eastAsia="Arial" w:hAnsi="Arial" w:cs="Arial"/>
            <w:b/>
            <w:sz w:val="22"/>
            <w:szCs w:val="22"/>
          </w:rPr>
          <w:t xml:space="preserve">or educational </w:t>
        </w:r>
      </w:ins>
      <w:r>
        <w:rPr>
          <w:rFonts w:ascii="Arial" w:eastAsia="Arial" w:hAnsi="Arial" w:cs="Arial"/>
          <w:b/>
          <w:sz w:val="22"/>
          <w:szCs w:val="22"/>
        </w:rPr>
        <w:t>professional ever told you that you had any of the following health conditions (check all that apply)?</w:t>
      </w:r>
      <w:r>
        <w:rPr>
          <w:rFonts w:ascii="Arial" w:eastAsia="Arial" w:hAnsi="Arial" w:cs="Arial"/>
          <w:sz w:val="22"/>
          <w:szCs w:val="22"/>
        </w:rPr>
        <w:t> </w:t>
      </w:r>
    </w:p>
    <w:p w14:paraId="0000007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7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8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8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8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8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8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8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8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8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8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8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8A" w14:textId="36343263" w:rsidR="00806436" w:rsidDel="00C544DA" w:rsidRDefault="008F424E" w:rsidP="00C544DA">
      <w:pPr>
        <w:numPr>
          <w:ilvl w:val="1"/>
          <w:numId w:val="8"/>
        </w:numPr>
        <w:pBdr>
          <w:top w:val="nil"/>
          <w:left w:val="nil"/>
          <w:bottom w:val="nil"/>
          <w:right w:val="nil"/>
          <w:between w:val="nil"/>
        </w:pBdr>
        <w:rPr>
          <w:del w:id="177" w:author="Lopez, Diana (NIH/NIMH) [F]" w:date="2020-04-08T10:09:00Z"/>
          <w:rFonts w:ascii="Arial" w:eastAsia="Arial" w:hAnsi="Arial" w:cs="Arial"/>
          <w:sz w:val="22"/>
          <w:szCs w:val="22"/>
        </w:rPr>
      </w:pPr>
      <w:r>
        <w:rPr>
          <w:rFonts w:ascii="Arial" w:eastAsia="Arial" w:hAnsi="Arial" w:cs="Arial"/>
          <w:sz w:val="22"/>
          <w:szCs w:val="22"/>
        </w:rPr>
        <w:t>Emotional or mental health problems such as Depression or Anxiety</w:t>
      </w:r>
    </w:p>
    <w:p w14:paraId="0B7DCC9F" w14:textId="77777777" w:rsidR="00C544DA" w:rsidRDefault="00C544DA">
      <w:pPr>
        <w:numPr>
          <w:ilvl w:val="1"/>
          <w:numId w:val="8"/>
        </w:numPr>
        <w:pBdr>
          <w:top w:val="nil"/>
          <w:left w:val="nil"/>
          <w:bottom w:val="nil"/>
          <w:right w:val="nil"/>
          <w:between w:val="nil"/>
        </w:pBdr>
        <w:rPr>
          <w:ins w:id="178" w:author="Lopez, Diana (NIH/NIMH) [F]" w:date="2020-04-08T10:09:00Z"/>
          <w:rFonts w:ascii="Arial" w:eastAsia="Arial" w:hAnsi="Arial" w:cs="Arial"/>
          <w:sz w:val="22"/>
          <w:szCs w:val="22"/>
        </w:rPr>
      </w:pPr>
    </w:p>
    <w:p w14:paraId="0000008B" w14:textId="741F9C44" w:rsidR="00806436" w:rsidDel="00C544DA" w:rsidRDefault="008F424E" w:rsidP="00C544DA">
      <w:pPr>
        <w:numPr>
          <w:ilvl w:val="1"/>
          <w:numId w:val="8"/>
        </w:numPr>
        <w:pBdr>
          <w:top w:val="nil"/>
          <w:left w:val="nil"/>
          <w:bottom w:val="nil"/>
          <w:right w:val="nil"/>
          <w:between w:val="nil"/>
        </w:pBdr>
        <w:rPr>
          <w:del w:id="179" w:author="Lopez, Diana (NIH/NIMH) [F]" w:date="2020-04-03T15:18:00Z"/>
          <w:rFonts w:ascii="Arial" w:eastAsia="Arial" w:hAnsi="Arial" w:cs="Arial"/>
          <w:sz w:val="22"/>
          <w:szCs w:val="22"/>
        </w:rPr>
      </w:pPr>
      <w:r w:rsidRPr="00C544DA">
        <w:rPr>
          <w:rFonts w:ascii="Arial" w:eastAsia="Arial" w:hAnsi="Arial" w:cs="Arial"/>
          <w:sz w:val="22"/>
          <w:szCs w:val="22"/>
        </w:rPr>
        <w:t>Problems with alcohol or drugs</w:t>
      </w:r>
    </w:p>
    <w:p w14:paraId="7BBAD8DB" w14:textId="77777777" w:rsidR="00C544DA" w:rsidRPr="00C544DA" w:rsidRDefault="00C544DA">
      <w:pPr>
        <w:numPr>
          <w:ilvl w:val="1"/>
          <w:numId w:val="8"/>
        </w:numPr>
        <w:pBdr>
          <w:top w:val="nil"/>
          <w:left w:val="nil"/>
          <w:bottom w:val="nil"/>
          <w:right w:val="nil"/>
          <w:between w:val="nil"/>
        </w:pBdr>
        <w:rPr>
          <w:ins w:id="180" w:author="Lopez, Diana (NIH/NIMH) [F]" w:date="2020-04-08T10:09:00Z"/>
          <w:rFonts w:ascii="Arial" w:eastAsia="Arial" w:hAnsi="Arial" w:cs="Arial"/>
          <w:sz w:val="22"/>
          <w:szCs w:val="22"/>
        </w:rPr>
      </w:pPr>
    </w:p>
    <w:p w14:paraId="15BB0E29" w14:textId="77777777" w:rsidR="00C544DA" w:rsidRPr="00C544DA" w:rsidRDefault="00C544DA">
      <w:pPr>
        <w:numPr>
          <w:ilvl w:val="1"/>
          <w:numId w:val="8"/>
        </w:numPr>
        <w:pBdr>
          <w:top w:val="nil"/>
          <w:left w:val="nil"/>
          <w:bottom w:val="nil"/>
          <w:right w:val="nil"/>
          <w:between w:val="nil"/>
        </w:pBdr>
        <w:rPr>
          <w:ins w:id="181" w:author="Lopez, Diana (NIH/NIMH) [F]" w:date="2020-04-08T10:09:00Z"/>
          <w:rFonts w:ascii="Arial" w:eastAsia="Arial" w:hAnsi="Arial" w:cs="Arial"/>
          <w:sz w:val="22"/>
          <w:szCs w:val="22"/>
          <w:rPrChange w:id="182" w:author="Lopez, Diana (NIH/NIMH) [F]" w:date="2020-04-08T10:09:00Z">
            <w:rPr>
              <w:ins w:id="183" w:author="Lopez, Diana (NIH/NIMH) [F]" w:date="2020-04-08T10:09:00Z"/>
            </w:rPr>
          </w:rPrChange>
        </w:rPr>
        <w:pPrChange w:id="184" w:author="Lopez, Diana (NIH/NIMH) [F]" w:date="2020-04-08T10:09:00Z">
          <w:pPr/>
        </w:pPrChange>
      </w:pPr>
      <w:ins w:id="185" w:author="Lopez, Diana (NIH/NIMH) [F]" w:date="2020-04-08T10:09:00Z">
        <w:r w:rsidRPr="00C544DA">
          <w:rPr>
            <w:rFonts w:ascii="Arial" w:eastAsia="Arial" w:hAnsi="Arial" w:cs="Arial"/>
            <w:sz w:val="22"/>
            <w:szCs w:val="22"/>
            <w:rPrChange w:id="186" w:author="Lopez, Diana (NIH/NIMH) [F]" w:date="2020-04-08T10:09:00Z">
              <w:rPr/>
            </w:rPrChange>
          </w:rPr>
          <w:t>Intellectual disability</w:t>
        </w:r>
      </w:ins>
    </w:p>
    <w:p w14:paraId="441AED52" w14:textId="16CD5C18" w:rsidR="00C544DA" w:rsidRPr="00C544DA" w:rsidRDefault="00C544DA">
      <w:pPr>
        <w:numPr>
          <w:ilvl w:val="1"/>
          <w:numId w:val="8"/>
        </w:numPr>
        <w:pBdr>
          <w:top w:val="nil"/>
          <w:left w:val="nil"/>
          <w:bottom w:val="nil"/>
          <w:right w:val="nil"/>
          <w:between w:val="nil"/>
        </w:pBdr>
        <w:rPr>
          <w:ins w:id="187" w:author="Lopez, Diana (NIH/NIMH) [F]" w:date="2020-04-08T10:09:00Z"/>
          <w:rFonts w:ascii="Arial" w:eastAsia="Arial" w:hAnsi="Arial" w:cs="Arial"/>
          <w:sz w:val="22"/>
          <w:szCs w:val="22"/>
          <w:rPrChange w:id="188" w:author="Lopez, Diana (NIH/NIMH) [F]" w:date="2020-04-08T10:09:00Z">
            <w:rPr>
              <w:ins w:id="189" w:author="Lopez, Diana (NIH/NIMH) [F]" w:date="2020-04-08T10:09:00Z"/>
            </w:rPr>
          </w:rPrChange>
        </w:rPr>
        <w:pPrChange w:id="190" w:author="Lopez, Diana (NIH/NIMH) [F]" w:date="2020-04-08T10:09:00Z">
          <w:pPr/>
        </w:pPrChange>
      </w:pPr>
      <w:ins w:id="191" w:author="Lopez, Diana (NIH/NIMH) [F]" w:date="2020-04-08T10:09:00Z">
        <w:r w:rsidRPr="00C544DA">
          <w:rPr>
            <w:rFonts w:ascii="Arial" w:eastAsia="Arial" w:hAnsi="Arial" w:cs="Arial"/>
            <w:sz w:val="22"/>
            <w:szCs w:val="22"/>
            <w:rPrChange w:id="192" w:author="Lopez, Diana (NIH/NIMH) [F]" w:date="2020-04-08T10:09:00Z">
              <w:rPr/>
            </w:rPrChange>
          </w:rPr>
          <w:t>Autism Spectrum Disorder</w:t>
        </w:r>
      </w:ins>
    </w:p>
    <w:p w14:paraId="0000008C" w14:textId="1E00A05D" w:rsidR="00806436" w:rsidRPr="009556F3" w:rsidDel="00C41919" w:rsidRDefault="00C544DA">
      <w:pPr>
        <w:numPr>
          <w:ilvl w:val="1"/>
          <w:numId w:val="8"/>
        </w:numPr>
        <w:rPr>
          <w:del w:id="193" w:author="Lopez, Diana (NIH/NIMH) [F]" w:date="2020-04-03T15:18:00Z"/>
          <w:rFonts w:ascii="Arial" w:eastAsia="Arial" w:hAnsi="Arial" w:cs="Arial"/>
          <w:sz w:val="22"/>
          <w:szCs w:val="22"/>
        </w:rPr>
        <w:pPrChange w:id="194" w:author="Lopez, Diana (NIH/NIMH) [F]" w:date="2020-04-08T10:09:00Z">
          <w:pPr/>
        </w:pPrChange>
      </w:pPr>
      <w:ins w:id="195" w:author="Lopez, Diana (NIH/NIMH) [F]" w:date="2020-04-08T10:09:00Z">
        <w:r w:rsidRPr="00C544DA">
          <w:rPr>
            <w:rFonts w:ascii="Arial" w:eastAsia="Arial" w:hAnsi="Arial" w:cs="Arial"/>
            <w:sz w:val="22"/>
            <w:szCs w:val="22"/>
            <w:rPrChange w:id="196" w:author="Lopez, Diana (NIH/NIMH) [F]" w:date="2020-04-08T10:09:00Z">
              <w:rPr/>
            </w:rPrChange>
          </w:rPr>
          <w:t>Learning Disorder</w:t>
        </w:r>
      </w:ins>
    </w:p>
    <w:p w14:paraId="0000008E" w14:textId="77777777" w:rsidR="00806436" w:rsidRPr="00A10459" w:rsidDel="00C41919" w:rsidRDefault="00806436">
      <w:pPr>
        <w:pBdr>
          <w:top w:val="nil"/>
          <w:left w:val="nil"/>
          <w:bottom w:val="nil"/>
          <w:right w:val="nil"/>
          <w:between w:val="nil"/>
        </w:pBdr>
        <w:rPr>
          <w:del w:id="197" w:author="Lopez, Diana (NIH/NIMH) [F]" w:date="2020-04-03T15:18:00Z"/>
          <w:rFonts w:ascii="Arial" w:eastAsia="Arial" w:hAnsi="Arial" w:cs="Arial"/>
          <w:sz w:val="22"/>
          <w:szCs w:val="22"/>
        </w:rPr>
        <w:pPrChange w:id="198" w:author="Lopez, Diana (NIH/NIMH) [F]" w:date="2020-04-08T10:09:00Z">
          <w:pPr>
            <w:pBdr>
              <w:top w:val="nil"/>
              <w:left w:val="nil"/>
              <w:bottom w:val="nil"/>
              <w:right w:val="nil"/>
              <w:between w:val="nil"/>
            </w:pBdr>
            <w:ind w:left="720"/>
          </w:pPr>
        </w:pPrChange>
      </w:pPr>
    </w:p>
    <w:p w14:paraId="1C119684" w14:textId="77777777" w:rsidR="007D5D12" w:rsidRDefault="007D5D12">
      <w:pPr>
        <w:numPr>
          <w:ilvl w:val="1"/>
          <w:numId w:val="8"/>
        </w:numPr>
        <w:pBdr>
          <w:top w:val="nil"/>
          <w:left w:val="nil"/>
          <w:bottom w:val="nil"/>
          <w:right w:val="nil"/>
          <w:between w:val="nil"/>
        </w:pBdr>
        <w:rPr>
          <w:sz w:val="22"/>
          <w:szCs w:val="22"/>
        </w:rPr>
        <w:pPrChange w:id="199" w:author="Lopez, Diana (NIH/NIMH) [F]" w:date="2020-04-08T10:09:00Z">
          <w:pPr>
            <w:pBdr>
              <w:top w:val="nil"/>
              <w:left w:val="nil"/>
              <w:bottom w:val="nil"/>
              <w:right w:val="nil"/>
              <w:between w:val="nil"/>
            </w:pBdr>
            <w:ind w:left="720"/>
          </w:pPr>
        </w:pPrChange>
      </w:pPr>
    </w:p>
    <w:p w14:paraId="00000090" w14:textId="77777777" w:rsidR="00806436" w:rsidRDefault="00806436">
      <w:pPr>
        <w:rPr>
          <w:rFonts w:ascii="Arial" w:eastAsia="Arial" w:hAnsi="Arial" w:cs="Arial"/>
          <w:sz w:val="22"/>
          <w:szCs w:val="22"/>
        </w:rPr>
      </w:pPr>
    </w:p>
    <w:p w14:paraId="00000091" w14:textId="556FCE18"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1F48F0">
        <w:rPr>
          <w:rFonts w:ascii="Arial" w:eastAsia="Arial" w:hAnsi="Arial" w:cs="Arial"/>
          <w:b/>
          <w:sz w:val="22"/>
          <w:szCs w:val="22"/>
        </w:rPr>
        <w:t>the Coronavirus/COVID-19 crisis in your area</w:t>
      </w:r>
      <w:r>
        <w:rPr>
          <w:rFonts w:ascii="Arial" w:eastAsia="Arial" w:hAnsi="Arial" w:cs="Arial"/>
          <w:b/>
          <w:sz w:val="22"/>
          <w:szCs w:val="22"/>
        </w:rPr>
        <w:t>? </w:t>
      </w:r>
    </w:p>
    <w:p w14:paraId="0000009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9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9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9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9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97" w14:textId="78A373DB" w:rsidR="00806436" w:rsidDel="00961B8C" w:rsidRDefault="00806436">
      <w:pPr>
        <w:rPr>
          <w:del w:id="200" w:author="Lopez, Diana (NIH/NIMH) [F]" w:date="2020-04-08T10:09:00Z"/>
          <w:rFonts w:ascii="Arial" w:eastAsia="Arial" w:hAnsi="Arial" w:cs="Arial"/>
          <w:sz w:val="22"/>
          <w:szCs w:val="22"/>
        </w:rPr>
      </w:pPr>
    </w:p>
    <w:p w14:paraId="31A0A13B" w14:textId="77777777" w:rsidR="004F0FDB" w:rsidDel="00961B8C" w:rsidRDefault="004F0FDB">
      <w:pPr>
        <w:rPr>
          <w:del w:id="201" w:author="Lopez, Diana (NIH/NIMH) [F]" w:date="2020-04-08T10:09:00Z"/>
          <w:rFonts w:ascii="Arial" w:eastAsia="Arial" w:hAnsi="Arial" w:cs="Arial"/>
          <w:sz w:val="22"/>
          <w:szCs w:val="22"/>
        </w:rPr>
      </w:pPr>
    </w:p>
    <w:p w14:paraId="2BB586BA" w14:textId="77777777" w:rsidR="004F0FDB" w:rsidDel="00A21B02" w:rsidRDefault="004F0FDB">
      <w:pPr>
        <w:rPr>
          <w:del w:id="202" w:author="Dunn, Julia (NIH/NIMH) [F]" w:date="2020-04-09T17:03:00Z"/>
          <w:rFonts w:ascii="Arial" w:eastAsiaTheme="majorEastAsia" w:hAnsi="Arial" w:cstheme="majorBidi"/>
          <w:b/>
          <w:sz w:val="28"/>
          <w:szCs w:val="28"/>
        </w:rPr>
      </w:pPr>
      <w:del w:id="203" w:author="Lopez, Diana (NIH/NIMH) [F]" w:date="2020-04-08T10:09:00Z">
        <w:r w:rsidDel="00961B8C">
          <w:rPr>
            <w:sz w:val="28"/>
            <w:szCs w:val="28"/>
          </w:rPr>
          <w:br w:type="page"/>
        </w:r>
      </w:del>
    </w:p>
    <w:p w14:paraId="2A72BC9E" w14:textId="77777777" w:rsidR="006E0524" w:rsidRDefault="006E0524">
      <w:pPr>
        <w:rPr>
          <w:ins w:id="204" w:author="Dunn, Julia (NIH/NIMH) [F]" w:date="2020-04-09T16:39:00Z"/>
          <w:rFonts w:ascii="Arial" w:eastAsiaTheme="majorEastAsia" w:hAnsi="Arial" w:cstheme="majorBidi"/>
          <w:b/>
          <w:sz w:val="28"/>
          <w:szCs w:val="28"/>
        </w:rPr>
      </w:pPr>
      <w:ins w:id="205" w:author="Dunn, Julia (NIH/NIMH) [F]" w:date="2020-04-09T16:39:00Z">
        <w:r>
          <w:rPr>
            <w:sz w:val="28"/>
            <w:szCs w:val="28"/>
          </w:rPr>
          <w:br w:type="page"/>
        </w:r>
      </w:ins>
    </w:p>
    <w:p w14:paraId="00000098" w14:textId="32D82E3E" w:rsidR="00806436" w:rsidRPr="00CF7D7A" w:rsidRDefault="008F424E">
      <w:pPr>
        <w:pStyle w:val="Heading2"/>
        <w:rPr>
          <w:rFonts w:eastAsia="Arial" w:cs="Arial"/>
          <w:b w:val="0"/>
          <w:color w:val="000000"/>
          <w:sz w:val="28"/>
          <w:szCs w:val="28"/>
        </w:rPr>
      </w:pPr>
      <w:r w:rsidRPr="00CF7D7A">
        <w:rPr>
          <w:sz w:val="28"/>
          <w:szCs w:val="28"/>
        </w:rPr>
        <w:lastRenderedPageBreak/>
        <w:t>CORONAVIRUS/COVID-19 HEALTH/EXPOSURE STATUS</w:t>
      </w:r>
    </w:p>
    <w:p w14:paraId="00000099" w14:textId="77777777" w:rsidR="00806436" w:rsidRDefault="00806436">
      <w:pPr>
        <w:rPr>
          <w:rFonts w:ascii="Arial" w:eastAsia="Arial" w:hAnsi="Arial" w:cs="Arial"/>
          <w:sz w:val="22"/>
          <w:szCs w:val="22"/>
        </w:rPr>
      </w:pPr>
    </w:p>
    <w:p w14:paraId="0000009A" w14:textId="77777777" w:rsidR="00806436" w:rsidRDefault="008F424E">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B" w14:textId="77777777" w:rsidR="00806436" w:rsidRDefault="00806436">
      <w:pPr>
        <w:rPr>
          <w:rFonts w:ascii="Arial" w:eastAsia="Arial" w:hAnsi="Arial" w:cs="Arial"/>
          <w:sz w:val="22"/>
          <w:szCs w:val="22"/>
        </w:rPr>
      </w:pPr>
    </w:p>
    <w:p w14:paraId="0000009C" w14:textId="2B640B80"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exposed to someone likely to have Coronavirus/COVID-19?</w:t>
      </w:r>
      <w:r w:rsidR="00E92E0C" w:rsidRPr="00E92E0C">
        <w:rPr>
          <w:rFonts w:ascii="Arial" w:eastAsia="Arial" w:hAnsi="Arial" w:cs="Arial"/>
          <w:b/>
          <w:sz w:val="22"/>
          <w:szCs w:val="22"/>
          <w:highlight w:val="white"/>
        </w:rPr>
        <w:t xml:space="preserve"> </w:t>
      </w:r>
      <w:r w:rsidR="00CE2BD1">
        <w:rPr>
          <w:rFonts w:ascii="Arial" w:eastAsia="Arial" w:hAnsi="Arial" w:cs="Arial"/>
          <w:b/>
          <w:sz w:val="22"/>
          <w:szCs w:val="22"/>
        </w:rPr>
        <w:t>(check all that apply)</w:t>
      </w:r>
    </w:p>
    <w:p w14:paraId="0000009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9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9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A0" w14:textId="74A03901"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ins w:id="206" w:author="Lopez, Diana (NIH/NIMH) [F]" w:date="2020-04-08T10:10:00Z">
        <w:r w:rsidR="000D6115">
          <w:rPr>
            <w:rFonts w:ascii="Arial" w:eastAsia="Arial" w:hAnsi="Arial" w:cs="Arial"/>
            <w:sz w:val="22"/>
            <w:szCs w:val="22"/>
          </w:rPr>
          <w:t>, not to my knowledge</w:t>
        </w:r>
      </w:ins>
    </w:p>
    <w:p w14:paraId="000000A1" w14:textId="77777777" w:rsidR="00806436" w:rsidRDefault="00806436">
      <w:pPr>
        <w:rPr>
          <w:rFonts w:ascii="Arial" w:eastAsia="Arial" w:hAnsi="Arial" w:cs="Arial"/>
          <w:sz w:val="22"/>
          <w:szCs w:val="22"/>
        </w:rPr>
      </w:pPr>
    </w:p>
    <w:p w14:paraId="000000A2"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suspected of having Coronavirus/COVID-19 infection?</w:t>
      </w:r>
    </w:p>
    <w:p w14:paraId="000000A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A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A5" w14:textId="7323FAC3"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w:t>
      </w:r>
      <w:r w:rsidR="0002712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A6" w14:textId="77777777" w:rsidR="00806436" w:rsidDel="000D6115" w:rsidRDefault="008F424E">
      <w:pPr>
        <w:numPr>
          <w:ilvl w:val="1"/>
          <w:numId w:val="8"/>
        </w:numPr>
        <w:rPr>
          <w:del w:id="207" w:author="Lopez, Diana (NIH/NIMH) [F]" w:date="2020-04-08T10:10:00Z"/>
          <w:rFonts w:ascii="Arial" w:eastAsia="Arial" w:hAnsi="Arial" w:cs="Arial"/>
          <w:sz w:val="22"/>
          <w:szCs w:val="22"/>
        </w:rPr>
      </w:pPr>
      <w:r>
        <w:rPr>
          <w:rFonts w:ascii="Arial" w:eastAsia="Arial" w:hAnsi="Arial" w:cs="Arial"/>
          <w:sz w:val="22"/>
          <w:szCs w:val="22"/>
          <w:highlight w:val="white"/>
        </w:rPr>
        <w:t xml:space="preserve">No symptoms or signs </w:t>
      </w:r>
    </w:p>
    <w:p w14:paraId="000000A7" w14:textId="77777777" w:rsidR="00806436" w:rsidRPr="000D6115" w:rsidRDefault="00806436">
      <w:pPr>
        <w:numPr>
          <w:ilvl w:val="1"/>
          <w:numId w:val="8"/>
        </w:numPr>
        <w:rPr>
          <w:rFonts w:ascii="Arial" w:eastAsia="Arial" w:hAnsi="Arial" w:cs="Arial"/>
          <w:sz w:val="22"/>
          <w:szCs w:val="22"/>
        </w:rPr>
        <w:pPrChange w:id="208" w:author="Lopez, Diana (NIH/NIMH) [F]" w:date="2020-04-08T10:10:00Z">
          <w:pPr/>
        </w:pPrChange>
      </w:pPr>
    </w:p>
    <w:p w14:paraId="4E23EAF5" w14:textId="0EBAC6CD" w:rsidR="00593905" w:rsidDel="006E0524" w:rsidRDefault="00593905">
      <w:pPr>
        <w:rPr>
          <w:ins w:id="209" w:author="Lopez, Diana (NIH/NIMH) [F]" w:date="2020-04-08T10:31:00Z"/>
          <w:del w:id="210" w:author="Dunn, Julia (NIH/NIMH) [F]" w:date="2020-04-09T16:39:00Z"/>
          <w:rFonts w:ascii="Arial" w:eastAsia="Arial" w:hAnsi="Arial" w:cs="Arial"/>
          <w:b/>
          <w:sz w:val="22"/>
          <w:szCs w:val="22"/>
          <w:highlight w:val="white"/>
        </w:rPr>
      </w:pPr>
    </w:p>
    <w:p w14:paraId="3D4557A1" w14:textId="2E69724D" w:rsidR="00B73054" w:rsidDel="006E0524" w:rsidRDefault="00B73054">
      <w:pPr>
        <w:rPr>
          <w:ins w:id="211" w:author="Lopez, Diana (NIH/NIMH) [F]" w:date="2020-04-08T10:31:00Z"/>
          <w:del w:id="212" w:author="Dunn, Julia (NIH/NIMH) [F]" w:date="2020-04-09T16:39:00Z"/>
          <w:rFonts w:ascii="Arial" w:eastAsia="Arial" w:hAnsi="Arial" w:cs="Arial"/>
          <w:b/>
          <w:sz w:val="22"/>
          <w:szCs w:val="22"/>
          <w:highlight w:val="white"/>
        </w:rPr>
      </w:pPr>
    </w:p>
    <w:p w14:paraId="2BAC598A" w14:textId="1E52C6EC" w:rsidR="00B73054" w:rsidDel="006E0524" w:rsidRDefault="00B73054">
      <w:pPr>
        <w:rPr>
          <w:ins w:id="213" w:author="Lopez, Diana (NIH/NIMH) [F]" w:date="2020-04-08T10:31:00Z"/>
          <w:del w:id="214" w:author="Dunn, Julia (NIH/NIMH) [F]" w:date="2020-04-09T16:39:00Z"/>
          <w:rFonts w:ascii="Arial" w:eastAsia="Arial" w:hAnsi="Arial" w:cs="Arial"/>
          <w:b/>
          <w:sz w:val="22"/>
          <w:szCs w:val="22"/>
          <w:highlight w:val="white"/>
        </w:rPr>
      </w:pPr>
    </w:p>
    <w:p w14:paraId="5F62AEC6" w14:textId="68A60221" w:rsidR="00B73054" w:rsidDel="006E0524" w:rsidRDefault="00B73054">
      <w:pPr>
        <w:rPr>
          <w:ins w:id="215" w:author="Lopez, Diana (NIH/NIMH) [F]" w:date="2020-04-08T10:31:00Z"/>
          <w:del w:id="216" w:author="Dunn, Julia (NIH/NIMH) [F]" w:date="2020-04-09T16:39:00Z"/>
          <w:rFonts w:ascii="Arial" w:eastAsia="Arial" w:hAnsi="Arial" w:cs="Arial"/>
          <w:b/>
          <w:sz w:val="22"/>
          <w:szCs w:val="22"/>
          <w:highlight w:val="white"/>
        </w:rPr>
      </w:pPr>
    </w:p>
    <w:p w14:paraId="5D508373" w14:textId="43ACA73F" w:rsidR="00B73054" w:rsidDel="006E0524" w:rsidRDefault="00B73054">
      <w:pPr>
        <w:rPr>
          <w:ins w:id="217" w:author="Lopez, Diana (NIH/NIMH) [F]" w:date="2020-04-08T10:31:00Z"/>
          <w:del w:id="218" w:author="Dunn, Julia (NIH/NIMH) [F]" w:date="2020-04-09T16:39:00Z"/>
          <w:rFonts w:ascii="Arial" w:eastAsia="Arial" w:hAnsi="Arial" w:cs="Arial"/>
          <w:b/>
          <w:sz w:val="22"/>
          <w:szCs w:val="22"/>
          <w:highlight w:val="white"/>
        </w:rPr>
      </w:pPr>
    </w:p>
    <w:p w14:paraId="5EA514FE" w14:textId="77777777" w:rsidR="00B73054" w:rsidRDefault="00B73054">
      <w:pPr>
        <w:rPr>
          <w:rFonts w:ascii="Arial" w:eastAsia="Arial" w:hAnsi="Arial" w:cs="Arial"/>
          <w:b/>
          <w:sz w:val="22"/>
          <w:szCs w:val="22"/>
          <w:highlight w:val="white"/>
        </w:rPr>
      </w:pPr>
    </w:p>
    <w:p w14:paraId="000000A8" w14:textId="0A468333"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1F48F0">
        <w:rPr>
          <w:rFonts w:ascii="Arial" w:eastAsia="Arial" w:hAnsi="Arial" w:cs="Arial"/>
          <w:b/>
          <w:sz w:val="22"/>
          <w:szCs w:val="22"/>
        </w:rPr>
        <w:t>(check all that apply)</w:t>
      </w:r>
    </w:p>
    <w:p w14:paraId="000000A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A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AB"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A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AD" w14:textId="265CE95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556FA8C8" w14:textId="635A6D1A" w:rsidR="002F1526" w:rsidRDefault="002F1526">
      <w:pPr>
        <w:numPr>
          <w:ilvl w:val="1"/>
          <w:numId w:val="8"/>
        </w:numPr>
        <w:pBdr>
          <w:top w:val="nil"/>
          <w:left w:val="nil"/>
          <w:bottom w:val="nil"/>
          <w:right w:val="nil"/>
          <w:between w:val="nil"/>
        </w:pBdr>
        <w:rPr>
          <w:ins w:id="219" w:author="Lopez, Diana (NIH/NIMH) [F]" w:date="2020-04-08T10:31:00Z"/>
          <w:rFonts w:ascii="Arial" w:eastAsia="Arial" w:hAnsi="Arial" w:cs="Arial"/>
          <w:sz w:val="22"/>
          <w:szCs w:val="22"/>
        </w:rPr>
      </w:pPr>
      <w:r>
        <w:rPr>
          <w:rFonts w:ascii="Arial" w:eastAsia="Arial" w:hAnsi="Arial" w:cs="Arial"/>
          <w:sz w:val="22"/>
          <w:szCs w:val="22"/>
        </w:rPr>
        <w:t>Loss of taste or smell</w:t>
      </w:r>
    </w:p>
    <w:p w14:paraId="1F18643D" w14:textId="1861F2D2" w:rsidR="007C1D18" w:rsidRDefault="007C1D18">
      <w:pPr>
        <w:numPr>
          <w:ilvl w:val="1"/>
          <w:numId w:val="8"/>
        </w:numPr>
        <w:pBdr>
          <w:top w:val="nil"/>
          <w:left w:val="nil"/>
          <w:bottom w:val="nil"/>
          <w:right w:val="nil"/>
          <w:between w:val="nil"/>
        </w:pBdr>
        <w:rPr>
          <w:rFonts w:ascii="Arial" w:eastAsia="Arial" w:hAnsi="Arial" w:cs="Arial"/>
          <w:sz w:val="22"/>
          <w:szCs w:val="22"/>
        </w:rPr>
      </w:pPr>
      <w:ins w:id="220" w:author="Lopez, Diana (NIH/NIMH) [F]" w:date="2020-04-08T10:31:00Z">
        <w:r>
          <w:rPr>
            <w:rFonts w:ascii="Arial" w:eastAsia="Arial" w:hAnsi="Arial" w:cs="Arial"/>
            <w:sz w:val="22"/>
            <w:szCs w:val="22"/>
          </w:rPr>
          <w:t>Eye infection</w:t>
        </w:r>
      </w:ins>
    </w:p>
    <w:p w14:paraId="000000AE"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Other ____</w:t>
      </w:r>
    </w:p>
    <w:p w14:paraId="000000AF" w14:textId="77777777" w:rsidR="00806436" w:rsidRDefault="00806436">
      <w:pPr>
        <w:ind w:left="360"/>
        <w:rPr>
          <w:rFonts w:ascii="Arial" w:eastAsia="Arial" w:hAnsi="Arial" w:cs="Arial"/>
          <w:sz w:val="22"/>
          <w:szCs w:val="22"/>
        </w:rPr>
      </w:pPr>
    </w:p>
    <w:p w14:paraId="000000B0" w14:textId="3A6779D9" w:rsidR="00806436" w:rsidRPr="00027126" w:rsidRDefault="008F424E" w:rsidP="00E73747">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1F48F0">
        <w:rPr>
          <w:rFonts w:ascii="Arial" w:eastAsia="Arial" w:hAnsi="Arial" w:cs="Arial"/>
          <w:b/>
          <w:sz w:val="22"/>
          <w:szCs w:val="22"/>
        </w:rPr>
        <w:t xml:space="preserve"> </w:t>
      </w:r>
      <w:r w:rsidR="001F48F0">
        <w:rPr>
          <w:rFonts w:ascii="Arial" w:eastAsia="Arial" w:hAnsi="Arial" w:cs="Arial"/>
          <w:b/>
          <w:sz w:val="22"/>
          <w:szCs w:val="22"/>
        </w:rPr>
        <w:tab/>
      </w:r>
      <w:r w:rsidR="001F48F0">
        <w:rPr>
          <w:rFonts w:ascii="Arial" w:eastAsia="Arial" w:hAnsi="Arial" w:cs="Arial"/>
          <w:b/>
          <w:sz w:val="22"/>
          <w:szCs w:val="22"/>
        </w:rPr>
        <w:tab/>
        <w:t>(check all that apply)</w:t>
      </w:r>
    </w:p>
    <w:p w14:paraId="000000B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B2"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000000B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B4" w14:textId="77777777" w:rsidR="00806436" w:rsidRDefault="00806436">
      <w:pPr>
        <w:rPr>
          <w:rFonts w:ascii="Arial" w:eastAsia="Arial" w:hAnsi="Arial" w:cs="Arial"/>
          <w:sz w:val="22"/>
          <w:szCs w:val="22"/>
        </w:rPr>
      </w:pPr>
    </w:p>
    <w:p w14:paraId="000000B5" w14:textId="2EBA4A02" w:rsidR="00806436" w:rsidRPr="001F48F0" w:rsidRDefault="0092009A" w:rsidP="001F48F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8F424E">
        <w:rPr>
          <w:rFonts w:ascii="Arial" w:eastAsia="Arial" w:hAnsi="Arial" w:cs="Arial"/>
          <w:b/>
          <w:sz w:val="22"/>
          <w:szCs w:val="22"/>
          <w:highlight w:val="white"/>
        </w:rPr>
        <w:t xml:space="preserve"> have any of the following happened to your family members because of Coronavirus/COVID-19</w:t>
      </w:r>
      <w:r w:rsidR="00027126">
        <w:rPr>
          <w:rFonts w:ascii="Arial" w:eastAsia="Arial" w:hAnsi="Arial" w:cs="Arial"/>
          <w:b/>
          <w:sz w:val="22"/>
          <w:szCs w:val="22"/>
          <w:highlight w:val="white"/>
        </w:rPr>
        <w:t>?</w:t>
      </w:r>
      <w:r w:rsidR="008F424E">
        <w:rPr>
          <w:rFonts w:ascii="Arial" w:eastAsia="Arial" w:hAnsi="Arial" w:cs="Arial"/>
          <w:b/>
          <w:sz w:val="22"/>
          <w:szCs w:val="22"/>
          <w:highlight w:val="white"/>
        </w:rPr>
        <w:t xml:space="preserve"> </w:t>
      </w:r>
      <w:r w:rsidR="001F48F0">
        <w:rPr>
          <w:rFonts w:ascii="Arial" w:eastAsia="Arial" w:hAnsi="Arial" w:cs="Arial"/>
          <w:b/>
          <w:sz w:val="22"/>
          <w:szCs w:val="22"/>
        </w:rPr>
        <w:t>(check all that apply)</w:t>
      </w:r>
      <w:r w:rsidR="001F48F0">
        <w:rPr>
          <w:rFonts w:ascii="Arial" w:eastAsia="Arial" w:hAnsi="Arial" w:cs="Arial"/>
          <w:sz w:val="22"/>
          <w:szCs w:val="22"/>
        </w:rPr>
        <w:t> </w:t>
      </w:r>
    </w:p>
    <w:p w14:paraId="000000B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B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B8" w14:textId="3466DC19"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 symptoms</w:t>
      </w:r>
    </w:p>
    <w:p w14:paraId="000000B9" w14:textId="1D979EB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without symptoms (e.g., due to possible exposure)</w:t>
      </w:r>
    </w:p>
    <w:p w14:paraId="000000BA" w14:textId="4CC9F2A5"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 xml:space="preserve">Lost </w:t>
      </w:r>
      <w:ins w:id="221" w:author="Lopez, Diana (NIH/NIMH) [F]" w:date="2020-04-08T10:10:00Z">
        <w:r w:rsidR="00073DAE">
          <w:rPr>
            <w:rFonts w:ascii="Arial" w:eastAsia="Arial" w:hAnsi="Arial" w:cs="Arial"/>
            <w:sz w:val="22"/>
            <w:szCs w:val="22"/>
            <w:highlight w:val="white"/>
          </w:rPr>
          <w:t xml:space="preserve">or been laid off from </w:t>
        </w:r>
      </w:ins>
      <w:r>
        <w:rPr>
          <w:rFonts w:ascii="Arial" w:eastAsia="Arial" w:hAnsi="Arial" w:cs="Arial"/>
          <w:sz w:val="22"/>
          <w:szCs w:val="22"/>
          <w:highlight w:val="white"/>
        </w:rPr>
        <w:t>job</w:t>
      </w:r>
    </w:p>
    <w:p w14:paraId="000000B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44E417CD" w14:textId="469483C9" w:rsidR="007D5D12" w:rsidRDefault="008F424E"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4A9093C1" w14:textId="006198C5" w:rsidR="00743E40" w:rsidRPr="0065431D" w:rsidRDefault="00743E40"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1539F84A" w14:textId="77777777" w:rsidR="007D5D12" w:rsidDel="00073DAE" w:rsidRDefault="007D5D12" w:rsidP="007D5D12">
      <w:pPr>
        <w:pBdr>
          <w:top w:val="nil"/>
          <w:left w:val="nil"/>
          <w:bottom w:val="nil"/>
          <w:right w:val="nil"/>
          <w:between w:val="nil"/>
        </w:pBdr>
        <w:rPr>
          <w:del w:id="222" w:author="Lopez, Diana (NIH/NIMH) [F]" w:date="2020-04-08T10:10:00Z"/>
          <w:rFonts w:ascii="Arial" w:eastAsia="Arial" w:hAnsi="Arial" w:cs="Arial"/>
          <w:sz w:val="22"/>
          <w:szCs w:val="22"/>
          <w:highlight w:val="white"/>
        </w:rPr>
      </w:pPr>
    </w:p>
    <w:p w14:paraId="000000BD" w14:textId="6DFE63E3" w:rsidR="004F0FDB" w:rsidRDefault="004F0FDB">
      <w:pPr>
        <w:rPr>
          <w:rFonts w:ascii="Arial" w:eastAsia="Arial" w:hAnsi="Arial" w:cs="Arial"/>
          <w:b/>
          <w:sz w:val="22"/>
          <w:szCs w:val="22"/>
        </w:rPr>
      </w:pPr>
      <w:del w:id="223" w:author="Lopez, Diana (NIH/NIMH) [F]" w:date="2020-04-08T10:10:00Z">
        <w:r w:rsidDel="00073DAE">
          <w:rPr>
            <w:rFonts w:ascii="Arial" w:eastAsia="Arial" w:hAnsi="Arial" w:cs="Arial"/>
            <w:b/>
            <w:sz w:val="22"/>
            <w:szCs w:val="22"/>
          </w:rPr>
          <w:br w:type="page"/>
        </w:r>
      </w:del>
    </w:p>
    <w:p w14:paraId="72EF9F8F" w14:textId="77777777" w:rsidR="006E0524" w:rsidRDefault="006E0524">
      <w:pPr>
        <w:rPr>
          <w:ins w:id="224" w:author="Dunn, Julia (NIH/NIMH) [F]" w:date="2020-04-09T16:39:00Z"/>
          <w:rFonts w:ascii="Arial" w:eastAsia="Arial" w:hAnsi="Arial" w:cs="Arial"/>
          <w:b/>
          <w:sz w:val="22"/>
          <w:szCs w:val="22"/>
        </w:rPr>
      </w:pPr>
      <w:ins w:id="225" w:author="Dunn, Julia (NIH/NIMH) [F]" w:date="2020-04-09T16:39:00Z">
        <w:r>
          <w:rPr>
            <w:rFonts w:ascii="Arial" w:eastAsia="Arial" w:hAnsi="Arial" w:cs="Arial"/>
            <w:b/>
            <w:sz w:val="22"/>
            <w:szCs w:val="22"/>
          </w:rPr>
          <w:br w:type="page"/>
        </w:r>
      </w:ins>
    </w:p>
    <w:p w14:paraId="000000BE" w14:textId="5198EE02" w:rsidR="00806436" w:rsidRDefault="008F424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lastRenderedPageBreak/>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BF" w14:textId="77777777" w:rsidR="00806436" w:rsidRDefault="008F424E">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C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C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5"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0C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C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C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C" w14:textId="77777777" w:rsidR="00806436" w:rsidRDefault="00806436">
      <w:pPr>
        <w:rPr>
          <w:rFonts w:ascii="Arial" w:eastAsia="Arial" w:hAnsi="Arial" w:cs="Arial"/>
          <w:sz w:val="22"/>
          <w:szCs w:val="22"/>
        </w:rPr>
      </w:pPr>
    </w:p>
    <w:p w14:paraId="000000CD" w14:textId="7A6E90F5"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ins w:id="226" w:author="Lopez, Diana (NIH/NIMH) [F]" w:date="2020-04-08T10:11:00Z">
        <w:r w:rsidR="00073DAE">
          <w:rPr>
            <w:rFonts w:ascii="Arial" w:eastAsia="Arial" w:hAnsi="Arial" w:cs="Arial"/>
            <w:b/>
            <w:i/>
            <w:sz w:val="22"/>
            <w:szCs w:val="22"/>
          </w:rPr>
          <w:t>P</w:t>
        </w:r>
      </w:ins>
      <w:del w:id="227" w:author="Lopez, Diana (NIH/NIMH) [F]" w:date="2020-04-08T10:11:00Z">
        <w:r w:rsidDel="00073DAE">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C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3" w14:textId="77777777" w:rsidR="00806436" w:rsidDel="00281407" w:rsidRDefault="00806436">
      <w:pPr>
        <w:rPr>
          <w:del w:id="228" w:author="Lopez, Diana (NIH/NIMH) [F]" w:date="2020-04-08T10:11:00Z"/>
          <w:rFonts w:ascii="Arial" w:eastAsia="Arial" w:hAnsi="Arial" w:cs="Arial"/>
          <w:sz w:val="22"/>
          <w:szCs w:val="22"/>
        </w:rPr>
      </w:pPr>
    </w:p>
    <w:p w14:paraId="4B639B90" w14:textId="6DC9332C" w:rsidR="00593905" w:rsidDel="006E0524" w:rsidRDefault="00593905">
      <w:pPr>
        <w:rPr>
          <w:ins w:id="229" w:author="Lopez, Diana (NIH/NIMH) [F]" w:date="2020-04-08T10:32:00Z"/>
          <w:del w:id="230" w:author="Dunn, Julia (NIH/NIMH) [F]" w:date="2020-04-09T16:40:00Z"/>
          <w:rFonts w:ascii="Arial" w:eastAsia="Arial" w:hAnsi="Arial" w:cs="Arial"/>
          <w:b/>
          <w:sz w:val="22"/>
          <w:szCs w:val="22"/>
        </w:rPr>
      </w:pPr>
    </w:p>
    <w:p w14:paraId="303F2719" w14:textId="77777777" w:rsidR="009A6704" w:rsidRDefault="009A6704">
      <w:pPr>
        <w:rPr>
          <w:rFonts w:ascii="Arial" w:eastAsia="Arial" w:hAnsi="Arial" w:cs="Arial"/>
          <w:b/>
          <w:sz w:val="22"/>
          <w:szCs w:val="22"/>
        </w:rPr>
      </w:pPr>
    </w:p>
    <w:p w14:paraId="000000D4" w14:textId="52F99205"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D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D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A" w14:textId="77777777" w:rsidR="00806436" w:rsidRDefault="00806436">
      <w:pPr>
        <w:ind w:left="720" w:hanging="720"/>
      </w:pPr>
    </w:p>
    <w:p w14:paraId="000000DB" w14:textId="77777777" w:rsidR="00806436" w:rsidRDefault="008F424E">
      <w:pPr>
        <w:numPr>
          <w:ilvl w:val="0"/>
          <w:numId w:val="8"/>
        </w:numPr>
        <w:pBdr>
          <w:top w:val="nil"/>
          <w:left w:val="nil"/>
          <w:bottom w:val="nil"/>
          <w:right w:val="nil"/>
          <w:between w:val="nil"/>
        </w:pBdr>
        <w:rPr>
          <w:sz w:val="22"/>
          <w:szCs w:val="22"/>
        </w:rPr>
      </w:pPr>
      <w:r w:rsidRPr="69BF1FE5">
        <w:rPr>
          <w:rFonts w:ascii="Arial" w:eastAsia="Arial" w:hAnsi="Arial" w:cs="Arial"/>
          <w:b/>
          <w:bCs/>
          <w:sz w:val="22"/>
          <w:szCs w:val="22"/>
        </w:rPr>
        <w:t>How much are you reading</w:t>
      </w:r>
      <w:del w:id="231" w:author="Quick, Courtney (NIH/NIMH) [F]" w:date="2020-04-08T18:44:00Z">
        <w:r w:rsidRPr="69BF1FE5" w:rsidDel="008F424E">
          <w:rPr>
            <w:rFonts w:ascii="Arial" w:eastAsia="Arial" w:hAnsi="Arial" w:cs="Arial"/>
            <w:b/>
            <w:bCs/>
            <w:sz w:val="22"/>
            <w:szCs w:val="22"/>
          </w:rPr>
          <w:delText>,</w:delText>
        </w:r>
      </w:del>
      <w:r w:rsidRPr="69BF1FE5">
        <w:rPr>
          <w:rFonts w:ascii="Arial" w:eastAsia="Arial" w:hAnsi="Arial" w:cs="Arial"/>
          <w:b/>
          <w:bCs/>
          <w:sz w:val="22"/>
          <w:szCs w:val="22"/>
        </w:rPr>
        <w:t xml:space="preserve"> or talking about Coronavirus/COVID-19?</w:t>
      </w:r>
    </w:p>
    <w:p w14:paraId="000000D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D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D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D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00000E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000000E1" w14:textId="4DBEDF06" w:rsidR="00806436" w:rsidRDefault="008F424E">
      <w:pPr>
        <w:pBdr>
          <w:top w:val="nil"/>
          <w:left w:val="nil"/>
          <w:bottom w:val="nil"/>
          <w:right w:val="nil"/>
          <w:between w:val="nil"/>
        </w:pBdr>
        <w:ind w:left="720" w:hanging="720"/>
        <w:rPr>
          <w:rFonts w:ascii="Arial" w:eastAsia="Arial" w:hAnsi="Arial" w:cs="Arial"/>
          <w:sz w:val="22"/>
          <w:szCs w:val="22"/>
        </w:rPr>
      </w:pPr>
      <w:r>
        <w:rPr>
          <w:rFonts w:ascii="Arial" w:eastAsia="Arial" w:hAnsi="Arial" w:cs="Arial"/>
          <w:sz w:val="22"/>
          <w:szCs w:val="22"/>
        </w:rPr>
        <w:t xml:space="preserve"> </w:t>
      </w:r>
    </w:p>
    <w:p w14:paraId="000000E2" w14:textId="33F92736"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w:t>
      </w:r>
      <w:r w:rsidR="001F48F0">
        <w:rPr>
          <w:rFonts w:ascii="Arial" w:eastAsia="Arial" w:hAnsi="Arial" w:cs="Arial"/>
          <w:b/>
          <w:sz w:val="22"/>
          <w:szCs w:val="22"/>
        </w:rPr>
        <w:t xml:space="preserve">Coronavirus/COVID-19 crisis in your area </w:t>
      </w:r>
      <w:r>
        <w:rPr>
          <w:rFonts w:ascii="Arial" w:eastAsia="Arial" w:hAnsi="Arial" w:cs="Arial"/>
          <w:b/>
          <w:sz w:val="22"/>
          <w:szCs w:val="22"/>
        </w:rPr>
        <w:t>led to any positive changes in your life?</w:t>
      </w:r>
    </w:p>
    <w:p w14:paraId="000000E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E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E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E6" w14:textId="77777777" w:rsidR="00806436" w:rsidRDefault="00806436">
      <w:pPr>
        <w:pBdr>
          <w:top w:val="nil"/>
          <w:left w:val="nil"/>
          <w:bottom w:val="nil"/>
          <w:right w:val="nil"/>
          <w:between w:val="nil"/>
        </w:pBdr>
        <w:ind w:left="1440"/>
        <w:rPr>
          <w:rFonts w:ascii="Arial" w:eastAsia="Arial" w:hAnsi="Arial" w:cs="Arial"/>
          <w:sz w:val="22"/>
          <w:szCs w:val="22"/>
          <w:highlight w:val="white"/>
        </w:rPr>
      </w:pPr>
    </w:p>
    <w:p w14:paraId="000000E7" w14:textId="1A09633C" w:rsidR="00806436" w:rsidRPr="00E73747" w:rsidRDefault="008F424E" w:rsidP="00E73747">
      <w:pPr>
        <w:pStyle w:val="ListParagraph"/>
        <w:numPr>
          <w:ilvl w:val="0"/>
          <w:numId w:val="33"/>
        </w:numPr>
        <w:pBdr>
          <w:top w:val="nil"/>
          <w:left w:val="nil"/>
          <w:bottom w:val="nil"/>
          <w:right w:val="nil"/>
          <w:between w:val="nil"/>
        </w:pBdr>
        <w:rPr>
          <w:sz w:val="22"/>
          <w:szCs w:val="22"/>
        </w:rPr>
      </w:pPr>
      <w:r w:rsidRPr="00E73747">
        <w:rPr>
          <w:rFonts w:ascii="Arial" w:eastAsia="Arial" w:hAnsi="Arial" w:cs="Arial"/>
          <w:b/>
          <w:sz w:val="22"/>
          <w:szCs w:val="22"/>
          <w:highlight w:val="white"/>
        </w:rPr>
        <w:t xml:space="preserve">If answered b or c to question </w:t>
      </w:r>
      <w:r w:rsidR="00663E5C">
        <w:rPr>
          <w:rFonts w:ascii="Arial" w:eastAsia="Arial" w:hAnsi="Arial" w:cs="Arial"/>
          <w:b/>
          <w:sz w:val="22"/>
          <w:szCs w:val="22"/>
          <w:highlight w:val="white"/>
        </w:rPr>
        <w:t>2</w:t>
      </w:r>
      <w:ins w:id="232" w:author="Dunn, Julia (NIH/NIMH) [F]" w:date="2020-04-09T16:33:00Z">
        <w:r w:rsidR="00B505D3">
          <w:rPr>
            <w:rFonts w:ascii="Arial" w:eastAsia="Arial" w:hAnsi="Arial" w:cs="Arial"/>
            <w:b/>
            <w:sz w:val="22"/>
            <w:szCs w:val="22"/>
            <w:highlight w:val="white"/>
          </w:rPr>
          <w:t>6</w:t>
        </w:r>
      </w:ins>
      <w:ins w:id="233" w:author="Lopez, Diana (NIH/NIMH) [F]" w:date="2020-04-08T10:11:00Z">
        <w:del w:id="234" w:author="Dunn, Julia (NIH/NIMH) [F]" w:date="2020-04-09T16:33:00Z">
          <w:r w:rsidR="00281407" w:rsidDel="00B505D3">
            <w:rPr>
              <w:rFonts w:ascii="Arial" w:eastAsia="Arial" w:hAnsi="Arial" w:cs="Arial"/>
              <w:b/>
              <w:sz w:val="22"/>
              <w:szCs w:val="22"/>
              <w:highlight w:val="white"/>
            </w:rPr>
            <w:delText>8</w:delText>
          </w:r>
        </w:del>
      </w:ins>
      <w:del w:id="235" w:author="Lopez, Diana (NIH/NIMH) [F]" w:date="2020-04-08T10:11:00Z">
        <w:r w:rsidR="00663E5C" w:rsidDel="00281407">
          <w:rPr>
            <w:rFonts w:ascii="Arial" w:eastAsia="Arial" w:hAnsi="Arial" w:cs="Arial"/>
            <w:b/>
            <w:sz w:val="22"/>
            <w:szCs w:val="22"/>
            <w:highlight w:val="white"/>
          </w:rPr>
          <w:delText>7</w:delText>
        </w:r>
      </w:del>
      <w:r w:rsidRPr="00E73747">
        <w:rPr>
          <w:rFonts w:ascii="Arial" w:eastAsia="Arial" w:hAnsi="Arial" w:cs="Arial"/>
          <w:b/>
          <w:sz w:val="22"/>
          <w:szCs w:val="22"/>
          <w:highlight w:val="white"/>
        </w:rPr>
        <w:t>, please specify: ____</w:t>
      </w:r>
    </w:p>
    <w:p w14:paraId="008D984A" w14:textId="77777777" w:rsidR="007D5D12" w:rsidRPr="007D5D12" w:rsidDel="00281407" w:rsidRDefault="007D5D12" w:rsidP="007D5D12">
      <w:pPr>
        <w:rPr>
          <w:del w:id="236" w:author="Lopez, Diana (NIH/NIMH) [F]" w:date="2020-04-08T10:11:00Z"/>
        </w:rPr>
      </w:pPr>
    </w:p>
    <w:p w14:paraId="497A6EFE" w14:textId="77777777" w:rsidR="004F0FDB" w:rsidRDefault="004F0FDB">
      <w:pPr>
        <w:rPr>
          <w:rFonts w:ascii="Arial" w:eastAsiaTheme="majorEastAsia" w:hAnsi="Arial" w:cstheme="majorBidi"/>
          <w:b/>
          <w:sz w:val="28"/>
          <w:szCs w:val="28"/>
        </w:rPr>
      </w:pPr>
      <w:del w:id="237" w:author="Lopez, Diana (NIH/NIMH) [F]" w:date="2020-04-08T10:11:00Z">
        <w:r w:rsidDel="00281407">
          <w:rPr>
            <w:sz w:val="28"/>
            <w:szCs w:val="28"/>
          </w:rPr>
          <w:br w:type="page"/>
        </w:r>
      </w:del>
    </w:p>
    <w:p w14:paraId="22A1DA5C" w14:textId="77777777" w:rsidR="006E0524" w:rsidRDefault="006E0524">
      <w:pPr>
        <w:rPr>
          <w:ins w:id="238" w:author="Dunn, Julia (NIH/NIMH) [F]" w:date="2020-04-09T16:40:00Z"/>
          <w:rFonts w:ascii="Arial" w:eastAsiaTheme="majorEastAsia" w:hAnsi="Arial" w:cstheme="majorBidi"/>
          <w:b/>
          <w:sz w:val="28"/>
          <w:szCs w:val="28"/>
        </w:rPr>
      </w:pPr>
      <w:ins w:id="239" w:author="Dunn, Julia (NIH/NIMH) [F]" w:date="2020-04-09T16:40:00Z">
        <w:r>
          <w:rPr>
            <w:sz w:val="28"/>
            <w:szCs w:val="28"/>
          </w:rPr>
          <w:br w:type="page"/>
        </w:r>
      </w:ins>
    </w:p>
    <w:p w14:paraId="000000EA" w14:textId="5ABD137F" w:rsidR="00806436" w:rsidRPr="00CF7D7A" w:rsidRDefault="008F424E" w:rsidP="007D5D12">
      <w:pPr>
        <w:pStyle w:val="Heading2"/>
        <w:rPr>
          <w:sz w:val="28"/>
          <w:szCs w:val="28"/>
        </w:rPr>
      </w:pPr>
      <w:r w:rsidRPr="00CF7D7A">
        <w:rPr>
          <w:sz w:val="28"/>
          <w:szCs w:val="28"/>
        </w:rPr>
        <w:lastRenderedPageBreak/>
        <w:t xml:space="preserve">LIFE CHANGES DUE TO </w:t>
      </w:r>
      <w:r w:rsidR="00916868" w:rsidRPr="00CF7D7A">
        <w:rPr>
          <w:rFonts w:eastAsia="Arial" w:cs="Arial"/>
          <w:bCs/>
          <w:sz w:val="28"/>
          <w:szCs w:val="28"/>
        </w:rPr>
        <w:t>CORONAVIRUS/COVID-19 CRISIS</w:t>
      </w:r>
      <w:r w:rsidR="00916868" w:rsidRPr="00CF7D7A">
        <w:rPr>
          <w:rFonts w:eastAsia="Arial" w:cs="Arial"/>
          <w:b w:val="0"/>
          <w:sz w:val="28"/>
          <w:szCs w:val="28"/>
        </w:rPr>
        <w:t xml:space="preserve"> </w:t>
      </w:r>
      <w:r w:rsidRPr="00CF7D7A">
        <w:rPr>
          <w:sz w:val="28"/>
          <w:szCs w:val="28"/>
        </w:rPr>
        <w:t>IN THE LAST TWO WEEKS</w:t>
      </w:r>
    </w:p>
    <w:p w14:paraId="5080091D" w14:textId="77777777" w:rsidR="007D5D12" w:rsidRPr="007D5D12" w:rsidRDefault="007D5D12" w:rsidP="007D5D12"/>
    <w:p w14:paraId="000000EB" w14:textId="77777777" w:rsidR="00806436" w:rsidRDefault="008F424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EC" w14:textId="77777777" w:rsidR="00806436" w:rsidRDefault="00806436">
      <w:pPr>
        <w:rPr>
          <w:rFonts w:ascii="Arial" w:eastAsia="Arial" w:hAnsi="Arial" w:cs="Arial"/>
          <w:sz w:val="22"/>
          <w:szCs w:val="22"/>
        </w:rPr>
      </w:pPr>
    </w:p>
    <w:p w14:paraId="000000ED" w14:textId="5B066FCB" w:rsidR="00806436" w:rsidRDefault="008F424E">
      <w:pPr>
        <w:numPr>
          <w:ilvl w:val="0"/>
          <w:numId w:val="8"/>
        </w:numPr>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ins w:id="240" w:author="Dunn, Julia (NIH/NIMH) [F]" w:date="2020-04-09T16:33:00Z">
        <w:r w:rsidR="00082B76">
          <w:rPr>
            <w:rFonts w:ascii="Arial" w:eastAsia="Arial" w:hAnsi="Arial" w:cs="Arial"/>
            <w:b/>
            <w:sz w:val="22"/>
            <w:szCs w:val="22"/>
          </w:rPr>
          <w:t>/N</w:t>
        </w:r>
      </w:ins>
      <w:ins w:id="241" w:author="Lindsay Alexander" w:date="2020-04-14T08:07:00Z">
        <w:r w:rsidR="0051308B">
          <w:rPr>
            <w:rFonts w:ascii="Arial" w:eastAsia="Arial" w:hAnsi="Arial" w:cs="Arial"/>
            <w:b/>
            <w:sz w:val="22"/>
            <w:szCs w:val="22"/>
          </w:rPr>
          <w:t>ot Applicable</w:t>
        </w:r>
      </w:ins>
      <w:ins w:id="242" w:author="Dunn, Julia (NIH/NIMH) [F]" w:date="2020-04-09T16:33:00Z">
        <w:del w:id="243" w:author="Lindsay Alexander" w:date="2020-04-14T08:07:00Z">
          <w:r w:rsidR="00082B76" w:rsidDel="0051308B">
            <w:rPr>
              <w:rFonts w:ascii="Arial" w:eastAsia="Arial" w:hAnsi="Arial" w:cs="Arial"/>
              <w:b/>
              <w:sz w:val="22"/>
              <w:szCs w:val="22"/>
            </w:rPr>
            <w:delText>A</w:delText>
          </w:r>
        </w:del>
      </w:ins>
    </w:p>
    <w:p w14:paraId="5C50AAFA"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no,</w:t>
      </w:r>
    </w:p>
    <w:p w14:paraId="1DBC337B" w14:textId="77777777" w:rsidR="008A6105" w:rsidRDefault="008A6105" w:rsidP="008A6105">
      <w:pPr>
        <w:pStyle w:val="ListParagraph"/>
        <w:numPr>
          <w:ilvl w:val="2"/>
          <w:numId w:val="29"/>
        </w:numPr>
        <w:rPr>
          <w:rFonts w:ascii="Arial" w:eastAsia="Arial" w:hAnsi="Arial" w:cs="Arial"/>
          <w:sz w:val="22"/>
          <w:szCs w:val="22"/>
        </w:rPr>
      </w:pPr>
      <w:r w:rsidRPr="00370AAB">
        <w:rPr>
          <w:rFonts w:ascii="Arial" w:eastAsia="Arial" w:hAnsi="Arial" w:cs="Arial"/>
          <w:sz w:val="22"/>
          <w:szCs w:val="22"/>
        </w:rPr>
        <w:t>Are classes in session? Y/N</w:t>
      </w:r>
    </w:p>
    <w:p w14:paraId="580FB66C" w14:textId="77777777" w:rsidR="008A6105" w:rsidRDefault="008A6105" w:rsidP="008A6105">
      <w:pPr>
        <w:pStyle w:val="ListParagraph"/>
        <w:numPr>
          <w:ilvl w:val="2"/>
          <w:numId w:val="29"/>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6DD624AC" w14:textId="77777777" w:rsidR="008A6105" w:rsidRPr="00DE6EE3" w:rsidRDefault="008A6105" w:rsidP="008A6105">
      <w:pPr>
        <w:pStyle w:val="ListParagraph"/>
        <w:ind w:left="2160"/>
        <w:rPr>
          <w:rFonts w:ascii="Arial" w:eastAsia="Arial" w:hAnsi="Arial" w:cs="Arial"/>
          <w:sz w:val="22"/>
          <w:szCs w:val="22"/>
        </w:rPr>
      </w:pPr>
    </w:p>
    <w:p w14:paraId="4B49D9B6"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yes,</w:t>
      </w:r>
    </w:p>
    <w:p w14:paraId="6B32057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9079039"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234C256" w14:textId="77777777" w:rsidR="008A6105"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2D1018D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F6" w14:textId="77777777" w:rsidR="00806436" w:rsidRDefault="00806436">
      <w:pPr>
        <w:pBdr>
          <w:top w:val="nil"/>
          <w:left w:val="nil"/>
          <w:bottom w:val="nil"/>
          <w:right w:val="nil"/>
          <w:between w:val="nil"/>
        </w:pBdr>
        <w:rPr>
          <w:rFonts w:ascii="Arial" w:eastAsia="Arial" w:hAnsi="Arial" w:cs="Arial"/>
          <w:sz w:val="22"/>
          <w:szCs w:val="22"/>
        </w:rPr>
      </w:pPr>
    </w:p>
    <w:p w14:paraId="000000F7" w14:textId="0B882C4C" w:rsidR="00806436" w:rsidDel="00112F59" w:rsidRDefault="008F424E">
      <w:pPr>
        <w:numPr>
          <w:ilvl w:val="0"/>
          <w:numId w:val="8"/>
        </w:numPr>
        <w:pBdr>
          <w:top w:val="nil"/>
          <w:left w:val="nil"/>
          <w:bottom w:val="nil"/>
          <w:right w:val="nil"/>
          <w:between w:val="nil"/>
        </w:pBdr>
        <w:rPr>
          <w:del w:id="244" w:author="Lopez, Diana (NIH/NIMH) [F]" w:date="2020-04-08T10:15:00Z"/>
          <w:rFonts w:ascii="Arial" w:eastAsia="Arial" w:hAnsi="Arial" w:cs="Arial"/>
          <w:sz w:val="22"/>
          <w:szCs w:val="22"/>
        </w:rPr>
      </w:pPr>
      <w:r>
        <w:rPr>
          <w:rFonts w:ascii="Arial" w:eastAsia="Arial" w:hAnsi="Arial" w:cs="Arial"/>
          <w:sz w:val="22"/>
          <w:szCs w:val="22"/>
        </w:rPr>
        <w:t xml:space="preserve">… </w:t>
      </w:r>
      <w:del w:id="245" w:author="Lopez, Diana (NIH/NIMH) [F]" w:date="2020-04-08T10:15:00Z">
        <w:r w:rsidDel="00112F59">
          <w:rPr>
            <w:rFonts w:ascii="Arial" w:eastAsia="Arial" w:hAnsi="Arial" w:cs="Arial"/>
            <w:b/>
            <w:sz w:val="22"/>
            <w:szCs w:val="22"/>
          </w:rPr>
          <w:delText>if you are working, has your workplace closed? Y/N</w:delText>
        </w:r>
      </w:del>
    </w:p>
    <w:p w14:paraId="000000F8" w14:textId="09AE9739" w:rsidR="00806436" w:rsidDel="00112F59" w:rsidRDefault="00806436">
      <w:pPr>
        <w:numPr>
          <w:ilvl w:val="0"/>
          <w:numId w:val="8"/>
        </w:numPr>
        <w:pBdr>
          <w:top w:val="nil"/>
          <w:left w:val="nil"/>
          <w:bottom w:val="nil"/>
          <w:right w:val="nil"/>
          <w:between w:val="nil"/>
        </w:pBdr>
        <w:rPr>
          <w:del w:id="246" w:author="Lopez, Diana (NIH/NIMH) [F]" w:date="2020-04-08T10:15:00Z"/>
          <w:rFonts w:ascii="Arial" w:eastAsia="Arial" w:hAnsi="Arial" w:cs="Arial"/>
          <w:b/>
          <w:sz w:val="22"/>
          <w:szCs w:val="22"/>
        </w:rPr>
        <w:pPrChange w:id="247" w:author="Lopez, Diana (NIH/NIMH) [F]" w:date="2020-04-08T10:15:00Z">
          <w:pPr>
            <w:pBdr>
              <w:top w:val="nil"/>
              <w:left w:val="nil"/>
              <w:bottom w:val="nil"/>
              <w:right w:val="nil"/>
              <w:between w:val="nil"/>
            </w:pBdr>
          </w:pPr>
        </w:pPrChange>
      </w:pPr>
    </w:p>
    <w:p w14:paraId="000000F9" w14:textId="7273E155" w:rsidR="00806436" w:rsidDel="00112F59" w:rsidRDefault="008F424E">
      <w:pPr>
        <w:numPr>
          <w:ilvl w:val="0"/>
          <w:numId w:val="8"/>
        </w:numPr>
        <w:pBdr>
          <w:top w:val="nil"/>
          <w:left w:val="nil"/>
          <w:bottom w:val="nil"/>
          <w:right w:val="nil"/>
          <w:between w:val="nil"/>
        </w:pBdr>
        <w:rPr>
          <w:del w:id="248" w:author="Lopez, Diana (NIH/NIMH) [F]" w:date="2020-04-08T10:15:00Z"/>
          <w:rFonts w:ascii="Arial" w:eastAsia="Arial" w:hAnsi="Arial" w:cs="Arial"/>
          <w:b/>
          <w:sz w:val="22"/>
          <w:szCs w:val="22"/>
        </w:rPr>
      </w:pPr>
      <w:del w:id="249" w:author="Lopez, Diana (NIH/NIMH) [F]" w:date="2020-04-08T10:15:00Z">
        <w:r w:rsidDel="00112F59">
          <w:rPr>
            <w:rFonts w:ascii="Arial" w:eastAsia="Arial" w:hAnsi="Arial" w:cs="Arial"/>
            <w:b/>
            <w:sz w:val="22"/>
            <w:szCs w:val="22"/>
          </w:rPr>
          <w:delText>… if you are working, have you been able to telework</w:delText>
        </w:r>
        <w:r w:rsidR="00027126" w:rsidDel="00112F59">
          <w:rPr>
            <w:rFonts w:ascii="Arial" w:eastAsia="Arial" w:hAnsi="Arial" w:cs="Arial"/>
            <w:b/>
            <w:sz w:val="22"/>
            <w:szCs w:val="22"/>
          </w:rPr>
          <w:delText xml:space="preserve"> or work from home</w:delText>
        </w:r>
        <w:r w:rsidDel="00112F59">
          <w:rPr>
            <w:rFonts w:ascii="Arial" w:eastAsia="Arial" w:hAnsi="Arial" w:cs="Arial"/>
            <w:b/>
            <w:sz w:val="22"/>
            <w:szCs w:val="22"/>
          </w:rPr>
          <w:delText>? Y/N</w:delText>
        </w:r>
      </w:del>
    </w:p>
    <w:p w14:paraId="000000FA" w14:textId="6C56633E" w:rsidR="00806436" w:rsidRPr="005618BE" w:rsidRDefault="005618BE" w:rsidP="00112F59">
      <w:pPr>
        <w:numPr>
          <w:ilvl w:val="0"/>
          <w:numId w:val="8"/>
        </w:numPr>
        <w:pBdr>
          <w:top w:val="nil"/>
          <w:left w:val="nil"/>
          <w:bottom w:val="nil"/>
          <w:right w:val="nil"/>
          <w:between w:val="nil"/>
        </w:pBdr>
        <w:rPr>
          <w:ins w:id="250" w:author="Lopez, Diana (NIH/NIMH) [F]" w:date="2020-04-08T10:16:00Z"/>
          <w:rFonts w:ascii="Arial" w:eastAsia="Arial" w:hAnsi="Arial" w:cs="Arial"/>
          <w:sz w:val="22"/>
          <w:szCs w:val="22"/>
          <w:rPrChange w:id="251" w:author="Lopez, Diana (NIH/NIMH) [F]" w:date="2020-04-08T10:16:00Z">
            <w:rPr>
              <w:ins w:id="252" w:author="Lopez, Diana (NIH/NIMH) [F]" w:date="2020-04-08T10:16:00Z"/>
              <w:rFonts w:ascii="Arial" w:eastAsia="Arial" w:hAnsi="Arial" w:cs="Arial"/>
              <w:b/>
              <w:bCs/>
              <w:sz w:val="22"/>
              <w:szCs w:val="22"/>
            </w:rPr>
          </w:rPrChange>
        </w:rPr>
      </w:pPr>
      <w:ins w:id="253" w:author="Lopez, Diana (NIH/NIMH) [F]" w:date="2020-04-08T10:16:00Z">
        <w:r>
          <w:rPr>
            <w:rFonts w:ascii="Arial" w:eastAsia="Arial" w:hAnsi="Arial" w:cs="Arial"/>
            <w:b/>
            <w:bCs/>
            <w:sz w:val="22"/>
            <w:szCs w:val="22"/>
          </w:rPr>
          <w:t>if you had a job prior to Coronavirus/COVID-19, are you still working</w:t>
        </w:r>
      </w:ins>
      <w:ins w:id="254" w:author="Dunn, Julia (NIH/NIMH) [F]" w:date="2020-04-09T16:35:00Z">
        <w:r w:rsidR="00F31D18">
          <w:rPr>
            <w:rFonts w:ascii="Arial" w:eastAsia="Arial" w:hAnsi="Arial" w:cs="Arial"/>
            <w:b/>
            <w:bCs/>
            <w:sz w:val="22"/>
            <w:szCs w:val="22"/>
          </w:rPr>
          <w:t>? Y/N/N</w:t>
        </w:r>
      </w:ins>
      <w:ins w:id="255" w:author="Lindsay Alexander" w:date="2020-04-14T08:07:00Z">
        <w:r w:rsidR="0051308B">
          <w:rPr>
            <w:rFonts w:ascii="Arial" w:eastAsia="Arial" w:hAnsi="Arial" w:cs="Arial"/>
            <w:b/>
            <w:bCs/>
            <w:sz w:val="22"/>
            <w:szCs w:val="22"/>
          </w:rPr>
          <w:t>ot Ap</w:t>
        </w:r>
      </w:ins>
      <w:ins w:id="256" w:author="Lindsay Alexander" w:date="2020-04-14T08:08:00Z">
        <w:r w:rsidR="0051308B">
          <w:rPr>
            <w:rFonts w:ascii="Arial" w:eastAsia="Arial" w:hAnsi="Arial" w:cs="Arial"/>
            <w:b/>
            <w:bCs/>
            <w:sz w:val="22"/>
            <w:szCs w:val="22"/>
          </w:rPr>
          <w:t>plicable</w:t>
        </w:r>
      </w:ins>
      <w:ins w:id="257" w:author="Dunn, Julia (NIH/NIMH) [F]" w:date="2020-04-09T16:35:00Z">
        <w:del w:id="258" w:author="Lindsay Alexander" w:date="2020-04-14T08:07:00Z">
          <w:r w:rsidR="00F31D18" w:rsidDel="0051308B">
            <w:rPr>
              <w:rFonts w:ascii="Arial" w:eastAsia="Arial" w:hAnsi="Arial" w:cs="Arial"/>
              <w:b/>
              <w:bCs/>
              <w:sz w:val="22"/>
              <w:szCs w:val="22"/>
            </w:rPr>
            <w:delText>A</w:delText>
          </w:r>
        </w:del>
      </w:ins>
    </w:p>
    <w:p w14:paraId="1292A4E3" w14:textId="7A6E23B5" w:rsidR="000D4E06" w:rsidRPr="006E0524" w:rsidRDefault="000D4E06">
      <w:pPr>
        <w:pStyle w:val="ListParagraph"/>
        <w:numPr>
          <w:ilvl w:val="1"/>
          <w:numId w:val="8"/>
        </w:numPr>
        <w:pBdr>
          <w:top w:val="nil"/>
          <w:left w:val="nil"/>
          <w:bottom w:val="nil"/>
          <w:right w:val="nil"/>
          <w:between w:val="nil"/>
        </w:pBdr>
        <w:rPr>
          <w:ins w:id="259" w:author="Lopez, Diana (NIH/NIMH) [F]" w:date="2020-04-08T10:17:00Z"/>
          <w:b/>
          <w:bCs/>
          <w:sz w:val="22"/>
          <w:szCs w:val="22"/>
          <w:rPrChange w:id="260" w:author="Dunn, Julia (NIH/NIMH) [F]" w:date="2020-04-09T16:40:00Z">
            <w:rPr>
              <w:ins w:id="261" w:author="Lopez, Diana (NIH/NIMH) [F]" w:date="2020-04-08T10:17:00Z"/>
              <w:sz w:val="22"/>
              <w:szCs w:val="22"/>
            </w:rPr>
          </w:rPrChange>
        </w:rPr>
        <w:pPrChange w:id="262" w:author="Lopez, Diana (NIH/NIMH) [F]" w:date="2020-04-08T10:18:00Z">
          <w:pPr>
            <w:numPr>
              <w:ilvl w:val="1"/>
              <w:numId w:val="1"/>
            </w:numPr>
            <w:pBdr>
              <w:top w:val="nil"/>
              <w:left w:val="nil"/>
              <w:bottom w:val="nil"/>
              <w:right w:val="nil"/>
              <w:between w:val="nil"/>
            </w:pBdr>
            <w:ind w:left="2160" w:hanging="360"/>
          </w:pPr>
        </w:pPrChange>
      </w:pPr>
      <w:ins w:id="263" w:author="Lopez, Diana (NIH/NIMH) [F]" w:date="2020-04-08T10:16:00Z">
        <w:r w:rsidRPr="006E0524">
          <w:rPr>
            <w:rFonts w:ascii="Arial" w:eastAsia="Arial" w:hAnsi="Arial" w:cs="Arial"/>
            <w:b/>
            <w:bCs/>
            <w:sz w:val="22"/>
            <w:szCs w:val="22"/>
            <w:rPrChange w:id="264" w:author="Dunn, Julia (NIH/NIMH) [F]" w:date="2020-04-09T16:40:00Z">
              <w:rPr>
                <w:bCs/>
              </w:rPr>
            </w:rPrChange>
          </w:rPr>
          <w:t xml:space="preserve">If </w:t>
        </w:r>
      </w:ins>
      <w:ins w:id="265" w:author="Lopez, Diana (NIH/NIMH) [F]" w:date="2020-04-08T10:17:00Z">
        <w:r w:rsidR="00101E77" w:rsidRPr="006E0524">
          <w:rPr>
            <w:rFonts w:ascii="Arial" w:eastAsia="Arial" w:hAnsi="Arial" w:cs="Arial"/>
            <w:b/>
            <w:bCs/>
            <w:sz w:val="22"/>
            <w:szCs w:val="22"/>
            <w:rPrChange w:id="266" w:author="Dunn, Julia (NIH/NIMH) [F]" w:date="2020-04-09T16:40:00Z">
              <w:rPr/>
            </w:rPrChange>
          </w:rPr>
          <w:t>yes</w:t>
        </w:r>
        <w:r w:rsidRPr="00A21B02">
          <w:rPr>
            <w:rFonts w:ascii="Arial" w:eastAsia="Arial" w:hAnsi="Arial" w:cs="Arial"/>
            <w:b/>
            <w:bCs/>
            <w:sz w:val="22"/>
            <w:szCs w:val="22"/>
          </w:rPr>
          <w:t>,</w:t>
        </w:r>
      </w:ins>
    </w:p>
    <w:p w14:paraId="1ECC5F46" w14:textId="43EA5AD8" w:rsidR="000D4E06" w:rsidRPr="000D4E06" w:rsidRDefault="000D4E06">
      <w:pPr>
        <w:numPr>
          <w:ilvl w:val="2"/>
          <w:numId w:val="29"/>
        </w:numPr>
        <w:contextualSpacing/>
        <w:rPr>
          <w:ins w:id="267" w:author="Lopez, Diana (NIH/NIMH) [F]" w:date="2020-04-08T10:17:00Z"/>
          <w:rFonts w:ascii="Arial" w:eastAsia="Arial" w:hAnsi="Arial" w:cs="Arial"/>
          <w:sz w:val="22"/>
          <w:szCs w:val="22"/>
          <w:rPrChange w:id="268" w:author="Lopez, Diana (NIH/NIMH) [F]" w:date="2020-04-08T10:17:00Z">
            <w:rPr>
              <w:ins w:id="269" w:author="Lopez, Diana (NIH/NIMH) [F]" w:date="2020-04-08T10:17:00Z"/>
            </w:rPr>
          </w:rPrChange>
        </w:rPr>
        <w:pPrChange w:id="270" w:author="Lopez, Diana (NIH/NIMH) [F]" w:date="2020-04-08T10:17:00Z">
          <w:pPr>
            <w:pStyle w:val="ListParagraph"/>
            <w:numPr>
              <w:ilvl w:val="2"/>
              <w:numId w:val="2"/>
            </w:numPr>
            <w:ind w:left="2880" w:hanging="360"/>
          </w:pPr>
        </w:pPrChange>
      </w:pPr>
      <w:ins w:id="271" w:author="Lopez, Diana (NIH/NIMH) [F]" w:date="2020-04-08T10:17:00Z">
        <w:r w:rsidRPr="000D4E06">
          <w:rPr>
            <w:rFonts w:ascii="Arial" w:eastAsia="Arial" w:hAnsi="Arial" w:cs="Arial"/>
            <w:sz w:val="22"/>
            <w:szCs w:val="22"/>
            <w:rPrChange w:id="272" w:author="Lopez, Diana (NIH/NIMH) [F]" w:date="2020-04-08T10:17:00Z">
              <w:rPr/>
            </w:rPrChange>
          </w:rPr>
          <w:t xml:space="preserve">Are </w:t>
        </w:r>
      </w:ins>
      <w:ins w:id="273" w:author="Lopez, Diana (NIH/NIMH) [F]" w:date="2020-04-08T10:18:00Z">
        <w:r w:rsidR="00396DF0">
          <w:rPr>
            <w:rFonts w:ascii="Arial" w:eastAsia="Arial" w:hAnsi="Arial" w:cs="Arial"/>
            <w:sz w:val="22"/>
            <w:szCs w:val="22"/>
          </w:rPr>
          <w:t>you still going to your workplace</w:t>
        </w:r>
      </w:ins>
      <w:ins w:id="274" w:author="Lopez, Diana (NIH/NIMH) [F]" w:date="2020-04-08T10:17:00Z">
        <w:r w:rsidRPr="000D4E06">
          <w:rPr>
            <w:rFonts w:ascii="Arial" w:eastAsia="Arial" w:hAnsi="Arial" w:cs="Arial"/>
            <w:sz w:val="22"/>
            <w:szCs w:val="22"/>
            <w:rPrChange w:id="275" w:author="Lopez, Diana (NIH/NIMH) [F]" w:date="2020-04-08T10:17:00Z">
              <w:rPr/>
            </w:rPrChange>
          </w:rPr>
          <w:t>? Y/N</w:t>
        </w:r>
      </w:ins>
    </w:p>
    <w:p w14:paraId="5912D1E3" w14:textId="76F7B7A4" w:rsidR="000D4E06" w:rsidRPr="00101E77" w:rsidRDefault="000D4E06">
      <w:pPr>
        <w:numPr>
          <w:ilvl w:val="2"/>
          <w:numId w:val="29"/>
        </w:numPr>
        <w:contextualSpacing/>
        <w:rPr>
          <w:ins w:id="276" w:author="Lopez, Diana (NIH/NIMH) [F]" w:date="2020-04-08T10:17:00Z"/>
          <w:rFonts w:ascii="Arial" w:eastAsia="Arial" w:hAnsi="Arial" w:cs="Arial"/>
          <w:sz w:val="22"/>
          <w:szCs w:val="22"/>
          <w:rPrChange w:id="277" w:author="Lopez, Diana (NIH/NIMH) [F]" w:date="2020-04-08T10:17:00Z">
            <w:rPr>
              <w:ins w:id="278" w:author="Lopez, Diana (NIH/NIMH) [F]" w:date="2020-04-08T10:17:00Z"/>
            </w:rPr>
          </w:rPrChange>
        </w:rPr>
        <w:pPrChange w:id="279" w:author="Lopez, Diana (NIH/NIMH) [F]" w:date="2020-04-08T10:17:00Z">
          <w:pPr>
            <w:pStyle w:val="ListParagraph"/>
            <w:ind w:left="2160"/>
          </w:pPr>
        </w:pPrChange>
      </w:pPr>
      <w:ins w:id="280" w:author="Lopez, Diana (NIH/NIMH) [F]" w:date="2020-04-08T10:17:00Z">
        <w:r w:rsidRPr="000D4E06">
          <w:rPr>
            <w:rFonts w:ascii="Arial" w:eastAsia="Arial" w:hAnsi="Arial" w:cs="Arial"/>
            <w:sz w:val="22"/>
            <w:szCs w:val="22"/>
            <w:rPrChange w:id="281" w:author="Lopez, Diana (NIH/NIMH) [F]" w:date="2020-04-08T10:17:00Z">
              <w:rPr/>
            </w:rPrChange>
          </w:rPr>
          <w:t xml:space="preserve">Are you </w:t>
        </w:r>
      </w:ins>
      <w:ins w:id="282" w:author="Lopez, Diana (NIH/NIMH) [F]" w:date="2020-04-08T10:18:00Z">
        <w:r w:rsidR="00396DF0">
          <w:rPr>
            <w:rFonts w:ascii="Arial" w:eastAsia="Arial" w:hAnsi="Arial" w:cs="Arial"/>
            <w:sz w:val="22"/>
            <w:szCs w:val="22"/>
          </w:rPr>
          <w:t>teleworking or working from home</w:t>
        </w:r>
      </w:ins>
      <w:ins w:id="283" w:author="Lopez, Diana (NIH/NIMH) [F]" w:date="2020-04-08T10:17:00Z">
        <w:r w:rsidRPr="000D4E06">
          <w:rPr>
            <w:rFonts w:ascii="Arial" w:eastAsia="Arial" w:hAnsi="Arial" w:cs="Arial"/>
            <w:sz w:val="22"/>
            <w:szCs w:val="22"/>
            <w:rPrChange w:id="284" w:author="Lopez, Diana (NIH/NIMH) [F]" w:date="2020-04-08T10:17:00Z">
              <w:rPr/>
            </w:rPrChange>
          </w:rPr>
          <w:t xml:space="preserve">? Y/N  </w:t>
        </w:r>
      </w:ins>
    </w:p>
    <w:p w14:paraId="420AD39F" w14:textId="5053B0B9" w:rsidR="000D4E06" w:rsidRPr="000D4E06" w:rsidRDefault="000D4E06">
      <w:pPr>
        <w:numPr>
          <w:ilvl w:val="1"/>
          <w:numId w:val="8"/>
        </w:numPr>
        <w:pBdr>
          <w:top w:val="nil"/>
          <w:left w:val="nil"/>
          <w:bottom w:val="nil"/>
          <w:right w:val="nil"/>
          <w:between w:val="nil"/>
        </w:pBdr>
        <w:rPr>
          <w:ins w:id="285" w:author="Lopez, Diana (NIH/NIMH) [F]" w:date="2020-04-08T10:17:00Z"/>
          <w:sz w:val="22"/>
          <w:szCs w:val="22"/>
          <w:rPrChange w:id="286" w:author="Lopez, Diana (NIH/NIMH) [F]" w:date="2020-04-08T10:17:00Z">
            <w:rPr>
              <w:ins w:id="287" w:author="Lopez, Diana (NIH/NIMH) [F]" w:date="2020-04-08T10:17:00Z"/>
            </w:rPr>
          </w:rPrChange>
        </w:rPr>
        <w:pPrChange w:id="288" w:author="Lopez, Diana (NIH/NIMH) [F]" w:date="2020-04-08T10:18:00Z">
          <w:pPr>
            <w:numPr>
              <w:ilvl w:val="1"/>
              <w:numId w:val="1"/>
            </w:numPr>
            <w:pBdr>
              <w:top w:val="nil"/>
              <w:left w:val="nil"/>
              <w:bottom w:val="nil"/>
              <w:right w:val="nil"/>
              <w:between w:val="nil"/>
            </w:pBdr>
            <w:ind w:left="2160" w:hanging="360"/>
          </w:pPr>
        </w:pPrChange>
      </w:pPr>
      <w:ins w:id="289" w:author="Lopez, Diana (NIH/NIMH) [F]" w:date="2020-04-08T10:17:00Z">
        <w:r w:rsidRPr="000D4E06">
          <w:rPr>
            <w:rFonts w:ascii="Arial" w:eastAsia="Arial" w:hAnsi="Arial" w:cs="Arial"/>
            <w:b/>
            <w:sz w:val="22"/>
            <w:szCs w:val="22"/>
            <w:rPrChange w:id="290" w:author="Lopez, Diana (NIH/NIMH) [F]" w:date="2020-04-08T10:17:00Z">
              <w:rPr/>
            </w:rPrChange>
          </w:rPr>
          <w:t xml:space="preserve">If </w:t>
        </w:r>
        <w:r w:rsidR="00101E77">
          <w:rPr>
            <w:rFonts w:ascii="Arial" w:eastAsia="Arial" w:hAnsi="Arial" w:cs="Arial"/>
            <w:b/>
            <w:sz w:val="22"/>
            <w:szCs w:val="22"/>
          </w:rPr>
          <w:t>no</w:t>
        </w:r>
        <w:r w:rsidRPr="000D4E06">
          <w:rPr>
            <w:rFonts w:ascii="Arial" w:eastAsia="Arial" w:hAnsi="Arial" w:cs="Arial"/>
            <w:b/>
            <w:sz w:val="22"/>
            <w:szCs w:val="22"/>
            <w:rPrChange w:id="291" w:author="Lopez, Diana (NIH/NIMH) [F]" w:date="2020-04-08T10:17:00Z">
              <w:rPr/>
            </w:rPrChange>
          </w:rPr>
          <w:t>,</w:t>
        </w:r>
      </w:ins>
    </w:p>
    <w:p w14:paraId="346552A7" w14:textId="127117DF" w:rsidR="000D4E06" w:rsidRPr="000D4E06" w:rsidRDefault="00396DF0">
      <w:pPr>
        <w:numPr>
          <w:ilvl w:val="2"/>
          <w:numId w:val="30"/>
        </w:numPr>
        <w:pBdr>
          <w:top w:val="nil"/>
          <w:left w:val="nil"/>
          <w:bottom w:val="nil"/>
          <w:right w:val="nil"/>
          <w:between w:val="nil"/>
        </w:pBdr>
        <w:contextualSpacing/>
        <w:rPr>
          <w:ins w:id="292" w:author="Lopez, Diana (NIH/NIMH) [F]" w:date="2020-04-08T10:17:00Z"/>
          <w:rFonts w:ascii="Arial" w:eastAsia="Arial" w:hAnsi="Arial" w:cs="Arial"/>
          <w:sz w:val="22"/>
          <w:szCs w:val="22"/>
          <w:rPrChange w:id="293" w:author="Lopez, Diana (NIH/NIMH) [F]" w:date="2020-04-08T10:17:00Z">
            <w:rPr>
              <w:ins w:id="294" w:author="Lopez, Diana (NIH/NIMH) [F]" w:date="2020-04-08T10:17:00Z"/>
            </w:rPr>
          </w:rPrChange>
        </w:rPr>
        <w:pPrChange w:id="295" w:author="Lopez, Diana (NIH/NIMH) [F]" w:date="2020-04-08T10:17:00Z">
          <w:pPr>
            <w:pStyle w:val="ListParagraph"/>
            <w:numPr>
              <w:ilvl w:val="2"/>
              <w:numId w:val="3"/>
            </w:numPr>
            <w:pBdr>
              <w:top w:val="nil"/>
              <w:left w:val="nil"/>
              <w:bottom w:val="nil"/>
              <w:right w:val="nil"/>
              <w:between w:val="nil"/>
            </w:pBdr>
            <w:ind w:left="2880" w:hanging="360"/>
          </w:pPr>
        </w:pPrChange>
      </w:pPr>
      <w:ins w:id="296" w:author="Lopez, Diana (NIH/NIMH) [F]" w:date="2020-04-08T10:18:00Z">
        <w:r>
          <w:rPr>
            <w:rFonts w:ascii="Arial" w:eastAsia="Arial" w:hAnsi="Arial" w:cs="Arial"/>
            <w:sz w:val="22"/>
            <w:szCs w:val="22"/>
          </w:rPr>
          <w:t>Were you laid off from your job</w:t>
        </w:r>
      </w:ins>
      <w:ins w:id="297" w:author="Lopez, Diana (NIH/NIMH) [F]" w:date="2020-04-08T10:17:00Z">
        <w:r w:rsidR="000D4E06" w:rsidRPr="000D4E06">
          <w:rPr>
            <w:rFonts w:ascii="Arial" w:eastAsia="Arial" w:hAnsi="Arial" w:cs="Arial"/>
            <w:sz w:val="22"/>
            <w:szCs w:val="22"/>
            <w:rPrChange w:id="298" w:author="Lopez, Diana (NIH/NIMH) [F]" w:date="2020-04-08T10:17:00Z">
              <w:rPr/>
            </w:rPrChange>
          </w:rPr>
          <w:t>? Y/N</w:t>
        </w:r>
      </w:ins>
    </w:p>
    <w:p w14:paraId="2E20ACFB" w14:textId="45741C5E" w:rsidR="000D4E06" w:rsidRPr="000D4E06" w:rsidRDefault="000D4E06">
      <w:pPr>
        <w:numPr>
          <w:ilvl w:val="2"/>
          <w:numId w:val="30"/>
        </w:numPr>
        <w:pBdr>
          <w:top w:val="nil"/>
          <w:left w:val="nil"/>
          <w:bottom w:val="nil"/>
          <w:right w:val="nil"/>
          <w:between w:val="nil"/>
        </w:pBdr>
        <w:contextualSpacing/>
        <w:rPr>
          <w:ins w:id="299" w:author="Lopez, Diana (NIH/NIMH) [F]" w:date="2020-04-08T10:17:00Z"/>
          <w:rFonts w:ascii="Arial" w:eastAsia="Arial" w:hAnsi="Arial" w:cs="Arial"/>
          <w:sz w:val="22"/>
          <w:szCs w:val="22"/>
          <w:rPrChange w:id="300" w:author="Lopez, Diana (NIH/NIMH) [F]" w:date="2020-04-08T10:17:00Z">
            <w:rPr>
              <w:ins w:id="301" w:author="Lopez, Diana (NIH/NIMH) [F]" w:date="2020-04-08T10:17:00Z"/>
            </w:rPr>
          </w:rPrChange>
        </w:rPr>
        <w:pPrChange w:id="302" w:author="Lopez, Diana (NIH/NIMH) [F]" w:date="2020-04-08T10:17:00Z">
          <w:pPr>
            <w:pStyle w:val="ListParagraph"/>
            <w:numPr>
              <w:ilvl w:val="2"/>
              <w:numId w:val="3"/>
            </w:numPr>
            <w:pBdr>
              <w:top w:val="nil"/>
              <w:left w:val="nil"/>
              <w:bottom w:val="nil"/>
              <w:right w:val="nil"/>
              <w:between w:val="nil"/>
            </w:pBdr>
            <w:ind w:left="2880" w:hanging="360"/>
          </w:pPr>
        </w:pPrChange>
      </w:pPr>
      <w:ins w:id="303" w:author="Lopez, Diana (NIH/NIMH) [F]" w:date="2020-04-08T10:17:00Z">
        <w:r w:rsidRPr="000D4E06">
          <w:rPr>
            <w:rFonts w:ascii="Arial" w:eastAsia="Arial" w:hAnsi="Arial" w:cs="Arial"/>
            <w:sz w:val="22"/>
            <w:szCs w:val="22"/>
            <w:rPrChange w:id="304" w:author="Lopez, Diana (NIH/NIMH) [F]" w:date="2020-04-08T10:17:00Z">
              <w:rPr/>
            </w:rPrChange>
          </w:rPr>
          <w:t xml:space="preserve">Do you </w:t>
        </w:r>
      </w:ins>
      <w:ins w:id="305" w:author="Lopez, Diana (NIH/NIMH) [F]" w:date="2020-04-08T10:19:00Z">
        <w:r w:rsidR="00396DF0">
          <w:rPr>
            <w:rFonts w:ascii="Arial" w:eastAsia="Arial" w:hAnsi="Arial" w:cs="Arial"/>
            <w:sz w:val="22"/>
            <w:szCs w:val="22"/>
          </w:rPr>
          <w:t>lose your job</w:t>
        </w:r>
      </w:ins>
      <w:ins w:id="306" w:author="Lopez, Diana (NIH/NIMH) [F]" w:date="2020-04-08T10:17:00Z">
        <w:r w:rsidRPr="000D4E06">
          <w:rPr>
            <w:rFonts w:ascii="Arial" w:eastAsia="Arial" w:hAnsi="Arial" w:cs="Arial"/>
            <w:sz w:val="22"/>
            <w:szCs w:val="22"/>
            <w:rPrChange w:id="307" w:author="Lopez, Diana (NIH/NIMH) [F]" w:date="2020-04-08T10:17:00Z">
              <w:rPr/>
            </w:rPrChange>
          </w:rPr>
          <w:t>? Y/N</w:t>
        </w:r>
      </w:ins>
    </w:p>
    <w:p w14:paraId="08334488" w14:textId="3698EAA2" w:rsidR="000D4E06" w:rsidRPr="000D4E06" w:rsidRDefault="000D4E06">
      <w:pPr>
        <w:pBdr>
          <w:top w:val="nil"/>
          <w:left w:val="nil"/>
          <w:bottom w:val="nil"/>
          <w:right w:val="nil"/>
          <w:between w:val="nil"/>
        </w:pBdr>
        <w:ind w:left="1440"/>
        <w:rPr>
          <w:rFonts w:ascii="Arial" w:eastAsia="Arial" w:hAnsi="Arial" w:cs="Arial"/>
          <w:sz w:val="22"/>
          <w:szCs w:val="22"/>
        </w:rPr>
        <w:pPrChange w:id="308" w:author="Lopez, Diana (NIH/NIMH) [F]" w:date="2020-04-08T10:17:00Z">
          <w:pPr/>
        </w:pPrChange>
      </w:pPr>
    </w:p>
    <w:p w14:paraId="73866796" w14:textId="135CBD4F" w:rsidR="00593905" w:rsidDel="00611CB6" w:rsidRDefault="008F424E" w:rsidP="00611CB6">
      <w:pPr>
        <w:numPr>
          <w:ilvl w:val="0"/>
          <w:numId w:val="8"/>
        </w:numPr>
        <w:rPr>
          <w:del w:id="309" w:author="Lopez, Diana (NIH/NIMH) [F]" w:date="2020-04-08T10:12:00Z"/>
          <w:rFonts w:ascii="Arial" w:eastAsia="Arial" w:hAnsi="Arial" w:cs="Arial"/>
          <w:b/>
          <w:sz w:val="22"/>
          <w:szCs w:val="22"/>
        </w:rPr>
      </w:pPr>
      <w:r>
        <w:rPr>
          <w:rFonts w:ascii="Arial" w:eastAsia="Arial" w:hAnsi="Arial" w:cs="Arial"/>
          <w:b/>
          <w:sz w:val="22"/>
          <w:szCs w:val="22"/>
        </w:rPr>
        <w:t>… how many people, from outside of your household, have you had an in-person conversation with? ___</w:t>
      </w:r>
      <w:ins w:id="310" w:author="Lopez, Diana (NIH/NIMH) [F]" w:date="2020-04-08T10:12:00Z">
        <w:r w:rsidR="00611CB6">
          <w:rPr>
            <w:rFonts w:ascii="Arial" w:eastAsia="Arial" w:hAnsi="Arial" w:cs="Arial"/>
            <w:b/>
            <w:sz w:val="22"/>
            <w:szCs w:val="22"/>
          </w:rPr>
          <w:t>_</w:t>
        </w:r>
      </w:ins>
      <w:del w:id="311" w:author="Lopez, Diana (NIH/NIMH) [F]" w:date="2020-04-08T10:12:00Z">
        <w:r w:rsidDel="00611CB6">
          <w:rPr>
            <w:rFonts w:ascii="Arial" w:eastAsia="Arial" w:hAnsi="Arial" w:cs="Arial"/>
            <w:b/>
            <w:sz w:val="22"/>
            <w:szCs w:val="22"/>
          </w:rPr>
          <w:delText>_</w:delText>
        </w:r>
        <w:r w:rsidR="00593905" w:rsidDel="00611CB6">
          <w:rPr>
            <w:rFonts w:ascii="Arial" w:eastAsia="Arial" w:hAnsi="Arial" w:cs="Arial"/>
            <w:b/>
            <w:sz w:val="22"/>
            <w:szCs w:val="22"/>
          </w:rPr>
          <w:br w:type="page"/>
        </w:r>
      </w:del>
    </w:p>
    <w:p w14:paraId="67D7411C" w14:textId="77777777" w:rsidR="00611CB6" w:rsidRDefault="00611CB6" w:rsidP="00E73747">
      <w:pPr>
        <w:numPr>
          <w:ilvl w:val="0"/>
          <w:numId w:val="8"/>
        </w:numPr>
        <w:rPr>
          <w:ins w:id="312" w:author="Lopez, Diana (NIH/NIMH) [F]" w:date="2020-04-08T10:12:00Z"/>
          <w:rFonts w:ascii="Arial" w:eastAsia="Arial" w:hAnsi="Arial" w:cs="Arial"/>
          <w:b/>
          <w:sz w:val="22"/>
          <w:szCs w:val="22"/>
        </w:rPr>
      </w:pPr>
    </w:p>
    <w:p w14:paraId="25BE58F5" w14:textId="77777777" w:rsidR="00B73037" w:rsidRPr="00B73037" w:rsidRDefault="00B73037">
      <w:pPr>
        <w:ind w:left="720"/>
        <w:rPr>
          <w:ins w:id="313" w:author="Lopez, Diana (NIH/NIMH) [F]" w:date="2020-04-08T10:13:00Z"/>
          <w:sz w:val="22"/>
          <w:szCs w:val="22"/>
          <w:rPrChange w:id="314" w:author="Lopez, Diana (NIH/NIMH) [F]" w:date="2020-04-08T10:13:00Z">
            <w:rPr>
              <w:ins w:id="315" w:author="Lopez, Diana (NIH/NIMH) [F]" w:date="2020-04-08T10:13:00Z"/>
              <w:rFonts w:ascii="Arial" w:eastAsia="Arial" w:hAnsi="Arial" w:cs="Arial"/>
              <w:b/>
              <w:sz w:val="22"/>
              <w:szCs w:val="22"/>
            </w:rPr>
          </w:rPrChange>
        </w:rPr>
        <w:pPrChange w:id="316" w:author="Lopez, Diana (NIH/NIMH) [F]" w:date="2020-04-08T10:13:00Z">
          <w:pPr>
            <w:numPr>
              <w:numId w:val="8"/>
            </w:numPr>
            <w:ind w:left="720" w:hanging="360"/>
          </w:pPr>
        </w:pPrChange>
      </w:pPr>
    </w:p>
    <w:p w14:paraId="000000FD" w14:textId="2135BDC8" w:rsidR="00806436" w:rsidRPr="00611CB6" w:rsidRDefault="008F424E">
      <w:pPr>
        <w:numPr>
          <w:ilvl w:val="0"/>
          <w:numId w:val="8"/>
        </w:numPr>
        <w:rPr>
          <w:sz w:val="22"/>
          <w:szCs w:val="22"/>
        </w:rPr>
      </w:pPr>
      <w:r w:rsidRPr="00611CB6">
        <w:rPr>
          <w:rFonts w:ascii="Arial" w:eastAsia="Arial" w:hAnsi="Arial" w:cs="Arial"/>
          <w:b/>
          <w:sz w:val="22"/>
          <w:szCs w:val="22"/>
        </w:rPr>
        <w:t xml:space="preserve">… how </w:t>
      </w:r>
      <w:r w:rsidR="00575B34" w:rsidRPr="00611CB6">
        <w:rPr>
          <w:rFonts w:ascii="Arial" w:eastAsia="Arial" w:hAnsi="Arial" w:cs="Arial"/>
          <w:b/>
          <w:sz w:val="22"/>
          <w:szCs w:val="22"/>
        </w:rPr>
        <w:t>much time</w:t>
      </w:r>
      <w:r w:rsidRPr="00611CB6">
        <w:rPr>
          <w:rFonts w:ascii="Arial" w:eastAsia="Arial" w:hAnsi="Arial" w:cs="Arial"/>
          <w:b/>
          <w:sz w:val="22"/>
          <w:szCs w:val="22"/>
        </w:rPr>
        <w:t xml:space="preserve"> </w:t>
      </w:r>
      <w:r w:rsidR="00BA7F82" w:rsidRPr="00611CB6">
        <w:rPr>
          <w:rFonts w:ascii="Arial" w:eastAsia="Arial" w:hAnsi="Arial" w:cs="Arial"/>
          <w:b/>
          <w:sz w:val="22"/>
          <w:szCs w:val="22"/>
        </w:rPr>
        <w:t>have you spent</w:t>
      </w:r>
      <w:r w:rsidRPr="00611CB6">
        <w:rPr>
          <w:rFonts w:ascii="Arial" w:eastAsia="Arial" w:hAnsi="Arial" w:cs="Arial"/>
          <w:b/>
          <w:sz w:val="22"/>
          <w:szCs w:val="22"/>
        </w:rPr>
        <w:t xml:space="preserve"> going outside of the home (e.g., going to stores, parks, etc.)?</w:t>
      </w:r>
    </w:p>
    <w:p w14:paraId="00000102" w14:textId="1754535B" w:rsidR="00806436" w:rsidRDefault="000F1E30">
      <w:pPr>
        <w:numPr>
          <w:ilvl w:val="1"/>
          <w:numId w:val="8"/>
        </w:numPr>
        <w:rPr>
          <w:rFonts w:ascii="Arial" w:eastAsia="Arial" w:hAnsi="Arial" w:cs="Arial"/>
          <w:sz w:val="22"/>
          <w:szCs w:val="22"/>
        </w:rPr>
      </w:pPr>
      <w:r>
        <w:rPr>
          <w:rFonts w:ascii="Arial" w:eastAsia="Arial" w:hAnsi="Arial" w:cs="Arial"/>
          <w:sz w:val="22"/>
          <w:szCs w:val="22"/>
        </w:rPr>
        <w:t>Not at all</w:t>
      </w:r>
    </w:p>
    <w:p w14:paraId="743F054B"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1-2 days per week</w:t>
      </w:r>
    </w:p>
    <w:p w14:paraId="2E55D257"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A few days per week</w:t>
      </w:r>
    </w:p>
    <w:p w14:paraId="5A6C70ED" w14:textId="77777777" w:rsidR="00BC45D3" w:rsidRDefault="00BC45D3" w:rsidP="00BC45D3">
      <w:pPr>
        <w:numPr>
          <w:ilvl w:val="1"/>
          <w:numId w:val="8"/>
        </w:numPr>
        <w:rPr>
          <w:rFonts w:ascii="Arial" w:eastAsia="Arial" w:hAnsi="Arial" w:cs="Arial"/>
          <w:sz w:val="22"/>
          <w:szCs w:val="22"/>
        </w:rPr>
      </w:pPr>
      <w:r>
        <w:rPr>
          <w:rFonts w:ascii="Arial" w:eastAsia="Arial" w:hAnsi="Arial" w:cs="Arial"/>
          <w:sz w:val="22"/>
          <w:szCs w:val="22"/>
        </w:rPr>
        <w:t>Several days per week</w:t>
      </w:r>
    </w:p>
    <w:p w14:paraId="23642A3E" w14:textId="5F7E14DB" w:rsidR="008A1063" w:rsidRPr="00BC45D3" w:rsidRDefault="00BC45D3">
      <w:pPr>
        <w:numPr>
          <w:ilvl w:val="1"/>
          <w:numId w:val="8"/>
        </w:numPr>
        <w:rPr>
          <w:rFonts w:ascii="Arial" w:eastAsia="Arial" w:hAnsi="Arial" w:cs="Arial"/>
          <w:sz w:val="22"/>
          <w:szCs w:val="22"/>
        </w:rPr>
      </w:pPr>
      <w:r>
        <w:rPr>
          <w:rFonts w:ascii="Arial" w:eastAsia="Arial" w:hAnsi="Arial" w:cs="Arial"/>
          <w:sz w:val="22"/>
          <w:szCs w:val="22"/>
        </w:rPr>
        <w:t>Every day</w:t>
      </w:r>
    </w:p>
    <w:p w14:paraId="00000103" w14:textId="77777777" w:rsidR="00806436" w:rsidRDefault="00806436">
      <w:pPr>
        <w:rPr>
          <w:rFonts w:ascii="Arial" w:eastAsia="Arial" w:hAnsi="Arial" w:cs="Arial"/>
          <w:sz w:val="22"/>
          <w:szCs w:val="22"/>
        </w:rPr>
      </w:pPr>
    </w:p>
    <w:p w14:paraId="00000104" w14:textId="77777777" w:rsidR="00806436" w:rsidRDefault="008F424E">
      <w:pPr>
        <w:numPr>
          <w:ilvl w:val="0"/>
          <w:numId w:val="8"/>
        </w:numPr>
        <w:rPr>
          <w:sz w:val="22"/>
          <w:szCs w:val="22"/>
        </w:rPr>
      </w:pPr>
      <w:r>
        <w:rPr>
          <w:rFonts w:ascii="Arial" w:eastAsia="Arial" w:hAnsi="Arial" w:cs="Arial"/>
          <w:b/>
          <w:sz w:val="22"/>
          <w:szCs w:val="22"/>
        </w:rPr>
        <w:t>… how stressful have the restrictions on leaving home been for you?</w:t>
      </w:r>
    </w:p>
    <w:p w14:paraId="0000010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9" w14:textId="77777777" w:rsidR="00806436" w:rsidDel="0061201A" w:rsidRDefault="008F424E">
      <w:pPr>
        <w:numPr>
          <w:ilvl w:val="1"/>
          <w:numId w:val="8"/>
        </w:numPr>
        <w:rPr>
          <w:del w:id="317" w:author="Lopez, Diana (NIH/NIMH) [F]" w:date="2020-04-08T10:32:00Z"/>
          <w:rFonts w:ascii="Arial" w:eastAsia="Arial" w:hAnsi="Arial" w:cs="Arial"/>
          <w:sz w:val="22"/>
          <w:szCs w:val="22"/>
        </w:rPr>
      </w:pPr>
      <w:r>
        <w:rPr>
          <w:rFonts w:ascii="Arial" w:eastAsia="Arial" w:hAnsi="Arial" w:cs="Arial"/>
          <w:sz w:val="22"/>
          <w:szCs w:val="22"/>
          <w:highlight w:val="white"/>
        </w:rPr>
        <w:t>Extremely</w:t>
      </w:r>
    </w:p>
    <w:p w14:paraId="0000010A" w14:textId="77777777" w:rsidR="00806436" w:rsidRPr="0061201A" w:rsidRDefault="00806436">
      <w:pPr>
        <w:numPr>
          <w:ilvl w:val="1"/>
          <w:numId w:val="8"/>
        </w:numPr>
        <w:rPr>
          <w:rFonts w:ascii="Arial" w:eastAsia="Arial" w:hAnsi="Arial" w:cs="Arial"/>
          <w:sz w:val="22"/>
          <w:szCs w:val="22"/>
        </w:rPr>
        <w:pPrChange w:id="318" w:author="Lopez, Diana (NIH/NIMH) [F]" w:date="2020-04-08T10:32:00Z">
          <w:pPr>
            <w:pBdr>
              <w:top w:val="nil"/>
              <w:left w:val="nil"/>
              <w:bottom w:val="nil"/>
              <w:right w:val="nil"/>
              <w:between w:val="nil"/>
            </w:pBdr>
            <w:ind w:left="720" w:hanging="720"/>
          </w:pPr>
        </w:pPrChange>
      </w:pPr>
    </w:p>
    <w:p w14:paraId="3C91E1CC" w14:textId="77777777" w:rsidR="006E0524" w:rsidRDefault="006E0524">
      <w:pPr>
        <w:rPr>
          <w:ins w:id="319" w:author="Dunn, Julia (NIH/NIMH) [F]" w:date="2020-04-09T16:40:00Z"/>
          <w:rFonts w:ascii="Arial" w:eastAsia="Arial" w:hAnsi="Arial" w:cs="Arial"/>
          <w:b/>
          <w:sz w:val="22"/>
          <w:szCs w:val="22"/>
        </w:rPr>
      </w:pPr>
      <w:ins w:id="320" w:author="Dunn, Julia (NIH/NIMH) [F]" w:date="2020-04-09T16:40:00Z">
        <w:r>
          <w:rPr>
            <w:rFonts w:ascii="Arial" w:eastAsia="Arial" w:hAnsi="Arial" w:cs="Arial"/>
            <w:b/>
            <w:sz w:val="22"/>
            <w:szCs w:val="22"/>
          </w:rPr>
          <w:br w:type="page"/>
        </w:r>
      </w:ins>
    </w:p>
    <w:p w14:paraId="0000010B" w14:textId="3642D27D" w:rsidR="00806436" w:rsidRDefault="008F424E">
      <w:pPr>
        <w:numPr>
          <w:ilvl w:val="0"/>
          <w:numId w:val="8"/>
        </w:numPr>
        <w:spacing w:before="120"/>
        <w:ind w:right="1094"/>
        <w:rPr>
          <w:sz w:val="22"/>
          <w:szCs w:val="22"/>
        </w:rPr>
      </w:pPr>
      <w:r>
        <w:rPr>
          <w:rFonts w:ascii="Arial" w:eastAsia="Arial" w:hAnsi="Arial" w:cs="Arial"/>
          <w:b/>
          <w:sz w:val="22"/>
          <w:szCs w:val="22"/>
        </w:rPr>
        <w:lastRenderedPageBreak/>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w:t>
      </w:r>
      <w:r w:rsidR="00766DF3">
        <w:rPr>
          <w:rFonts w:ascii="Arial" w:eastAsia="Arial" w:hAnsi="Arial" w:cs="Arial"/>
          <w:b/>
          <w:sz w:val="22"/>
          <w:szCs w:val="22"/>
        </w:rPr>
        <w:t>Coronavirus/COVID-19 crisis in your area</w:t>
      </w:r>
      <w:r>
        <w:rPr>
          <w:rFonts w:ascii="Arial" w:eastAsia="Arial" w:hAnsi="Arial" w:cs="Arial"/>
          <w:b/>
          <w:sz w:val="22"/>
          <w:szCs w:val="22"/>
        </w:rPr>
        <w:t>?</w:t>
      </w:r>
    </w:p>
    <w:p w14:paraId="0000010C"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10D"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10E"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10F"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110"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more</w:t>
      </w:r>
    </w:p>
    <w:p w14:paraId="79C6689A" w14:textId="77777777" w:rsidR="007D5D12" w:rsidRDefault="007D5D12">
      <w:pPr>
        <w:rPr>
          <w:rFonts w:ascii="Arial" w:eastAsia="Arial" w:hAnsi="Arial" w:cs="Arial"/>
          <w:sz w:val="22"/>
          <w:szCs w:val="22"/>
        </w:rPr>
      </w:pPr>
    </w:p>
    <w:p w14:paraId="00000112" w14:textId="77777777" w:rsidR="00806436" w:rsidRDefault="008F424E">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11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11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11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11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11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118" w14:textId="77777777" w:rsidR="00806436" w:rsidRDefault="00806436">
      <w:pPr>
        <w:rPr>
          <w:rFonts w:ascii="Arial" w:eastAsia="Arial" w:hAnsi="Arial" w:cs="Arial"/>
          <w:sz w:val="22"/>
          <w:szCs w:val="22"/>
        </w:rPr>
      </w:pPr>
    </w:p>
    <w:p w14:paraId="00000119" w14:textId="77777777" w:rsidR="00806436" w:rsidRDefault="008F424E">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11A"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worse</w:t>
      </w:r>
    </w:p>
    <w:p w14:paraId="0000011B"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worse</w:t>
      </w:r>
    </w:p>
    <w:p w14:paraId="0000011C"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About the same</w:t>
      </w:r>
    </w:p>
    <w:p w14:paraId="0000011D"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better</w:t>
      </w:r>
    </w:p>
    <w:p w14:paraId="0000011E"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better</w:t>
      </w:r>
    </w:p>
    <w:p w14:paraId="0000011F" w14:textId="77777777" w:rsidR="00806436" w:rsidRDefault="00806436">
      <w:pPr>
        <w:rPr>
          <w:rFonts w:ascii="Arial" w:eastAsia="Arial" w:hAnsi="Arial" w:cs="Arial"/>
          <w:sz w:val="22"/>
          <w:szCs w:val="22"/>
        </w:rPr>
      </w:pPr>
    </w:p>
    <w:p w14:paraId="00000120" w14:textId="77777777" w:rsidR="00806436" w:rsidRDefault="008F424E">
      <w:pPr>
        <w:numPr>
          <w:ilvl w:val="0"/>
          <w:numId w:val="8"/>
        </w:numPr>
        <w:rPr>
          <w:sz w:val="22"/>
          <w:szCs w:val="22"/>
        </w:rPr>
      </w:pPr>
      <w:r>
        <w:rPr>
          <w:rFonts w:ascii="Arial" w:eastAsia="Arial" w:hAnsi="Arial" w:cs="Arial"/>
          <w:b/>
          <w:sz w:val="22"/>
          <w:szCs w:val="22"/>
        </w:rPr>
        <w:t>… how stressful have these changes in family contacts been for you?</w:t>
      </w:r>
    </w:p>
    <w:p w14:paraId="0000012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12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12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12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125" w14:textId="77777777" w:rsidR="00806436" w:rsidDel="00242695" w:rsidRDefault="008F424E">
      <w:pPr>
        <w:numPr>
          <w:ilvl w:val="1"/>
          <w:numId w:val="8"/>
        </w:numPr>
        <w:rPr>
          <w:del w:id="321" w:author="Lopez, Diana (NIH/NIMH) [F]" w:date="2020-04-08T10:13:00Z"/>
          <w:rFonts w:ascii="Arial" w:eastAsia="Arial" w:hAnsi="Arial" w:cs="Arial"/>
          <w:sz w:val="22"/>
          <w:szCs w:val="22"/>
        </w:rPr>
      </w:pPr>
      <w:r>
        <w:rPr>
          <w:rFonts w:ascii="Arial" w:eastAsia="Arial" w:hAnsi="Arial" w:cs="Arial"/>
          <w:sz w:val="22"/>
          <w:szCs w:val="22"/>
        </w:rPr>
        <w:t>Extremely</w:t>
      </w:r>
    </w:p>
    <w:p w14:paraId="00AAA702" w14:textId="40892497" w:rsidR="00593905" w:rsidRDefault="00593905">
      <w:pPr>
        <w:numPr>
          <w:ilvl w:val="1"/>
          <w:numId w:val="8"/>
        </w:numPr>
        <w:rPr>
          <w:ins w:id="322" w:author="Lopez, Diana (NIH/NIMH) [F]" w:date="2020-04-08T10:32:00Z"/>
          <w:rFonts w:ascii="Arial" w:eastAsia="Arial" w:hAnsi="Arial" w:cs="Arial"/>
          <w:b/>
          <w:sz w:val="22"/>
          <w:szCs w:val="22"/>
        </w:rPr>
      </w:pPr>
      <w:del w:id="323" w:author="Lopez, Diana (NIH/NIMH) [F]" w:date="2020-04-08T10:13:00Z">
        <w:r w:rsidRPr="00242695" w:rsidDel="00242695">
          <w:rPr>
            <w:rFonts w:ascii="Arial" w:eastAsia="Arial" w:hAnsi="Arial" w:cs="Arial"/>
            <w:b/>
            <w:sz w:val="22"/>
            <w:szCs w:val="22"/>
          </w:rPr>
          <w:br w:type="page"/>
        </w:r>
      </w:del>
    </w:p>
    <w:p w14:paraId="684D810E" w14:textId="43902786" w:rsidR="00EA751A" w:rsidDel="006E0524" w:rsidRDefault="00EA751A" w:rsidP="00EA751A">
      <w:pPr>
        <w:ind w:left="1440"/>
        <w:rPr>
          <w:ins w:id="324" w:author="Lopez, Diana (NIH/NIMH) [F]" w:date="2020-04-08T10:33:00Z"/>
          <w:del w:id="325" w:author="Dunn, Julia (NIH/NIMH) [F]" w:date="2020-04-09T16:40:00Z"/>
          <w:rFonts w:ascii="Arial" w:eastAsia="Arial" w:hAnsi="Arial" w:cs="Arial"/>
          <w:b/>
          <w:sz w:val="22"/>
          <w:szCs w:val="22"/>
        </w:rPr>
      </w:pPr>
    </w:p>
    <w:p w14:paraId="07D1B889" w14:textId="0C492669" w:rsidR="00EA751A" w:rsidDel="006E0524" w:rsidRDefault="00EA751A" w:rsidP="00EA751A">
      <w:pPr>
        <w:ind w:left="1440"/>
        <w:rPr>
          <w:ins w:id="326" w:author="Lopez, Diana (NIH/NIMH) [F]" w:date="2020-04-08T10:33:00Z"/>
          <w:del w:id="327" w:author="Dunn, Julia (NIH/NIMH) [F]" w:date="2020-04-09T16:40:00Z"/>
          <w:rFonts w:ascii="Arial" w:eastAsia="Arial" w:hAnsi="Arial" w:cs="Arial"/>
          <w:b/>
          <w:sz w:val="22"/>
          <w:szCs w:val="22"/>
        </w:rPr>
      </w:pPr>
    </w:p>
    <w:p w14:paraId="24F65D3D" w14:textId="6D533EBE" w:rsidR="00EA751A" w:rsidDel="006E0524" w:rsidRDefault="00EA751A" w:rsidP="00EA751A">
      <w:pPr>
        <w:ind w:left="1440"/>
        <w:rPr>
          <w:ins w:id="328" w:author="Lopez, Diana (NIH/NIMH) [F]" w:date="2020-04-08T10:33:00Z"/>
          <w:del w:id="329" w:author="Dunn, Julia (NIH/NIMH) [F]" w:date="2020-04-09T16:40:00Z"/>
          <w:rFonts w:ascii="Arial" w:eastAsia="Arial" w:hAnsi="Arial" w:cs="Arial"/>
          <w:b/>
          <w:sz w:val="22"/>
          <w:szCs w:val="22"/>
        </w:rPr>
      </w:pPr>
    </w:p>
    <w:p w14:paraId="0016F547" w14:textId="77777777" w:rsidR="00EA751A" w:rsidRPr="00242695" w:rsidRDefault="00EA751A">
      <w:pPr>
        <w:ind w:left="1440"/>
        <w:rPr>
          <w:rFonts w:ascii="Arial" w:eastAsia="Arial" w:hAnsi="Arial" w:cs="Arial"/>
          <w:b/>
          <w:sz w:val="22"/>
          <w:szCs w:val="22"/>
        </w:rPr>
        <w:pPrChange w:id="330" w:author="Lopez, Diana (NIH/NIMH) [F]" w:date="2020-04-08T10:32:00Z">
          <w:pPr/>
        </w:pPrChange>
      </w:pPr>
    </w:p>
    <w:p w14:paraId="00000126" w14:textId="0640D7FD" w:rsidR="00806436" w:rsidRDefault="008F424E">
      <w:pPr>
        <w:numPr>
          <w:ilvl w:val="0"/>
          <w:numId w:val="8"/>
        </w:numPr>
        <w:rPr>
          <w:sz w:val="22"/>
          <w:szCs w:val="22"/>
        </w:rPr>
        <w:pPrChange w:id="331" w:author="Dunn, Julia (NIH/NIMH) [F]" w:date="2020-04-09T16:40:00Z">
          <w:pPr>
            <w:numPr>
              <w:numId w:val="8"/>
            </w:numPr>
            <w:spacing w:before="149"/>
            <w:ind w:left="720" w:hanging="360"/>
          </w:pPr>
        </w:pPrChange>
      </w:pPr>
      <w:r>
        <w:rPr>
          <w:rFonts w:ascii="Arial" w:eastAsia="Arial" w:hAnsi="Arial" w:cs="Arial"/>
          <w:b/>
          <w:sz w:val="22"/>
          <w:szCs w:val="22"/>
        </w:rPr>
        <w:t>… has the quality of your relationships with your friends changed?</w:t>
      </w:r>
      <w:r>
        <w:rPr>
          <w:rFonts w:ascii="Arial" w:eastAsia="Arial" w:hAnsi="Arial" w:cs="Arial"/>
          <w:b/>
          <w:sz w:val="22"/>
          <w:szCs w:val="22"/>
        </w:rPr>
        <w:tab/>
      </w:r>
    </w:p>
    <w:p w14:paraId="00000127"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worse</w:t>
      </w:r>
    </w:p>
    <w:p w14:paraId="00000128"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129"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About the same</w:t>
      </w:r>
    </w:p>
    <w:p w14:paraId="0000012A"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12B"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better</w:t>
      </w:r>
    </w:p>
    <w:p w14:paraId="0000012C" w14:textId="77777777" w:rsidR="00806436" w:rsidRDefault="00806436">
      <w:pPr>
        <w:rPr>
          <w:rFonts w:ascii="Arial" w:eastAsia="Arial" w:hAnsi="Arial" w:cs="Arial"/>
          <w:sz w:val="22"/>
          <w:szCs w:val="22"/>
        </w:rPr>
      </w:pPr>
    </w:p>
    <w:p w14:paraId="0000012D" w14:textId="77777777" w:rsidR="00806436" w:rsidRDefault="008F424E">
      <w:pPr>
        <w:numPr>
          <w:ilvl w:val="0"/>
          <w:numId w:val="8"/>
        </w:numPr>
        <w:rPr>
          <w:sz w:val="22"/>
          <w:szCs w:val="22"/>
        </w:rPr>
      </w:pPr>
      <w:r>
        <w:rPr>
          <w:rFonts w:ascii="Arial" w:eastAsia="Arial" w:hAnsi="Arial" w:cs="Arial"/>
          <w:b/>
          <w:sz w:val="22"/>
          <w:szCs w:val="22"/>
        </w:rPr>
        <w:t>… how stressful have these changes in social contacts been for you?</w:t>
      </w:r>
    </w:p>
    <w:p w14:paraId="000001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33" w14:textId="77777777" w:rsidR="00806436" w:rsidRDefault="00806436">
      <w:pPr>
        <w:rPr>
          <w:rFonts w:ascii="Arial" w:eastAsia="Arial" w:hAnsi="Arial" w:cs="Arial"/>
          <w:sz w:val="22"/>
          <w:szCs w:val="22"/>
        </w:rPr>
      </w:pPr>
    </w:p>
    <w:p w14:paraId="4542F7D1" w14:textId="77777777" w:rsidR="00A37E7F" w:rsidRDefault="00A37E7F">
      <w:pPr>
        <w:rPr>
          <w:ins w:id="332" w:author="Dunn, Julia (NIH/NIMH) [F]" w:date="2020-04-09T16:40:00Z"/>
          <w:rFonts w:ascii="Arial" w:eastAsia="Arial" w:hAnsi="Arial" w:cs="Arial"/>
          <w:b/>
          <w:sz w:val="22"/>
          <w:szCs w:val="22"/>
        </w:rPr>
      </w:pPr>
      <w:ins w:id="333" w:author="Dunn, Julia (NIH/NIMH) [F]" w:date="2020-04-09T16:40:00Z">
        <w:r>
          <w:rPr>
            <w:rFonts w:ascii="Arial" w:eastAsia="Arial" w:hAnsi="Arial" w:cs="Arial"/>
            <w:b/>
            <w:sz w:val="22"/>
            <w:szCs w:val="22"/>
          </w:rPr>
          <w:br w:type="page"/>
        </w:r>
      </w:ins>
    </w:p>
    <w:p w14:paraId="00000134" w14:textId="40C79F9C" w:rsidR="00806436" w:rsidRDefault="008F424E">
      <w:pPr>
        <w:numPr>
          <w:ilvl w:val="0"/>
          <w:numId w:val="8"/>
        </w:numPr>
        <w:rPr>
          <w:sz w:val="22"/>
          <w:szCs w:val="22"/>
        </w:rPr>
      </w:pPr>
      <w:r>
        <w:rPr>
          <w:rFonts w:ascii="Arial" w:eastAsia="Arial" w:hAnsi="Arial" w:cs="Arial"/>
          <w:b/>
          <w:sz w:val="22"/>
          <w:szCs w:val="22"/>
        </w:rPr>
        <w:lastRenderedPageBreak/>
        <w:t>… how much has cancellation of important events (such as graduation, prom, vacation, etc.) in your life been difficult for you?</w:t>
      </w:r>
    </w:p>
    <w:p w14:paraId="0000013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48984442" w14:textId="53F25372" w:rsidR="00E92E0C" w:rsidRDefault="008F424E" w:rsidP="00E73747">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4D068570" w14:textId="77777777" w:rsidR="007D5D12" w:rsidRDefault="007D5D12">
      <w:pPr>
        <w:rPr>
          <w:rFonts w:ascii="Arial" w:eastAsia="Arial" w:hAnsi="Arial" w:cs="Arial"/>
          <w:sz w:val="22"/>
          <w:szCs w:val="22"/>
        </w:rPr>
      </w:pPr>
    </w:p>
    <w:p w14:paraId="0000013B" w14:textId="17458E7D" w:rsidR="00806436" w:rsidRDefault="008F424E">
      <w:pPr>
        <w:numPr>
          <w:ilvl w:val="0"/>
          <w:numId w:val="8"/>
        </w:numPr>
        <w:rPr>
          <w:sz w:val="22"/>
          <w:szCs w:val="22"/>
        </w:rPr>
      </w:pPr>
      <w:r>
        <w:rPr>
          <w:rFonts w:ascii="Arial" w:eastAsia="Arial" w:hAnsi="Arial" w:cs="Arial"/>
          <w:b/>
          <w:sz w:val="22"/>
          <w:szCs w:val="22"/>
        </w:rPr>
        <w:t xml:space="preserve">… to what degree have changes related to </w:t>
      </w:r>
      <w:r w:rsidR="00766DF3">
        <w:rPr>
          <w:rFonts w:ascii="Arial" w:eastAsia="Arial" w:hAnsi="Arial" w:cs="Arial"/>
          <w:b/>
          <w:sz w:val="22"/>
          <w:szCs w:val="22"/>
        </w:rPr>
        <w:t xml:space="preserve">the Coronavirus/COVID-19 crisis in your area </w:t>
      </w:r>
      <w:r>
        <w:rPr>
          <w:rFonts w:ascii="Arial" w:eastAsia="Arial" w:hAnsi="Arial" w:cs="Arial"/>
          <w:b/>
          <w:sz w:val="22"/>
          <w:szCs w:val="22"/>
        </w:rPr>
        <w:t>created financial problems for you or your family?</w:t>
      </w:r>
    </w:p>
    <w:p w14:paraId="0000013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1" w14:textId="77777777" w:rsidR="00806436" w:rsidRDefault="00806436">
      <w:pPr>
        <w:rPr>
          <w:rFonts w:ascii="Arial" w:eastAsia="Arial" w:hAnsi="Arial" w:cs="Arial"/>
          <w:sz w:val="22"/>
          <w:szCs w:val="22"/>
        </w:rPr>
      </w:pPr>
    </w:p>
    <w:p w14:paraId="00000142" w14:textId="77777777" w:rsidR="00806436" w:rsidRDefault="008F424E">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1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8" w14:textId="77777777" w:rsidR="00806436" w:rsidRDefault="00806436">
      <w:pPr>
        <w:rPr>
          <w:rFonts w:ascii="Arial" w:eastAsia="Arial" w:hAnsi="Arial" w:cs="Arial"/>
          <w:sz w:val="22"/>
          <w:szCs w:val="22"/>
        </w:rPr>
      </w:pPr>
    </w:p>
    <w:p w14:paraId="00000149" w14:textId="77777777" w:rsidR="00806436" w:rsidRDefault="008F424E">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14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1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0000014C" w14:textId="77777777" w:rsidR="00806436" w:rsidRDefault="00806436">
      <w:pPr>
        <w:rPr>
          <w:rFonts w:ascii="Arial" w:eastAsia="Arial" w:hAnsi="Arial" w:cs="Arial"/>
          <w:sz w:val="22"/>
          <w:szCs w:val="22"/>
        </w:rPr>
      </w:pPr>
    </w:p>
    <w:p w14:paraId="0000014D" w14:textId="12781B34" w:rsidR="00806436" w:rsidRDefault="00457F30">
      <w:pPr>
        <w:numPr>
          <w:ilvl w:val="0"/>
          <w:numId w:val="8"/>
        </w:numPr>
        <w:rPr>
          <w:sz w:val="22"/>
          <w:szCs w:val="22"/>
        </w:rPr>
      </w:pPr>
      <w:r>
        <w:rPr>
          <w:rFonts w:ascii="Arial" w:eastAsia="Arial" w:hAnsi="Arial" w:cs="Arial"/>
          <w:b/>
          <w:sz w:val="22"/>
          <w:szCs w:val="22"/>
        </w:rPr>
        <w:t>H</w:t>
      </w:r>
      <w:r w:rsidR="008F424E">
        <w:rPr>
          <w:rFonts w:ascii="Arial" w:eastAsia="Arial" w:hAnsi="Arial" w:cs="Arial"/>
          <w:b/>
          <w:sz w:val="22"/>
          <w:szCs w:val="22"/>
        </w:rPr>
        <w:t xml:space="preserve">ow hopeful are you that the </w:t>
      </w:r>
      <w:r w:rsidR="00766DF3">
        <w:rPr>
          <w:rFonts w:ascii="Arial" w:eastAsia="Arial" w:hAnsi="Arial" w:cs="Arial"/>
          <w:b/>
          <w:sz w:val="22"/>
          <w:szCs w:val="22"/>
        </w:rPr>
        <w:t xml:space="preserve">Coronavirus/COVID-19 crisis in your area </w:t>
      </w:r>
      <w:r w:rsidR="008F424E">
        <w:rPr>
          <w:rFonts w:ascii="Arial" w:eastAsia="Arial" w:hAnsi="Arial" w:cs="Arial"/>
          <w:b/>
          <w:sz w:val="22"/>
          <w:szCs w:val="22"/>
        </w:rPr>
        <w:t>will end soon?</w:t>
      </w:r>
    </w:p>
    <w:p w14:paraId="000001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1914C10D" w14:textId="42F22B3F" w:rsidR="00766DF3" w:rsidRPr="000957F9" w:rsidRDefault="008F424E" w:rsidP="00E73747">
      <w:pPr>
        <w:numPr>
          <w:ilvl w:val="1"/>
          <w:numId w:val="8"/>
        </w:numPr>
        <w:rPr>
          <w:ins w:id="334" w:author="Lopez, Diana (NIH/NIMH) [F]" w:date="2020-04-08T10:14:00Z"/>
          <w:rPrChange w:id="335" w:author="Lopez, Diana (NIH/NIMH) [F]" w:date="2020-04-08T10:14:00Z">
            <w:rPr>
              <w:ins w:id="336" w:author="Lopez, Diana (NIH/NIMH) [F]" w:date="2020-04-08T10:14:00Z"/>
              <w:rFonts w:ascii="Arial" w:eastAsia="Arial" w:hAnsi="Arial" w:cs="Arial"/>
              <w:sz w:val="22"/>
              <w:szCs w:val="22"/>
            </w:rPr>
          </w:rPrChange>
        </w:rPr>
      </w:pPr>
      <w:r>
        <w:rPr>
          <w:rFonts w:ascii="Arial" w:eastAsia="Arial" w:hAnsi="Arial" w:cs="Arial"/>
          <w:sz w:val="22"/>
          <w:szCs w:val="22"/>
          <w:highlight w:val="white"/>
        </w:rPr>
        <w:t>Extremely</w:t>
      </w:r>
    </w:p>
    <w:p w14:paraId="5F71D8CA" w14:textId="77777777" w:rsidR="000957F9" w:rsidRDefault="000957F9">
      <w:pPr>
        <w:ind w:left="1440"/>
        <w:pPrChange w:id="337" w:author="Lopez, Diana (NIH/NIMH) [F]" w:date="2020-04-08T10:14:00Z">
          <w:pPr>
            <w:numPr>
              <w:ilvl w:val="1"/>
              <w:numId w:val="8"/>
            </w:numPr>
            <w:ind w:left="1440" w:hanging="360"/>
          </w:pPr>
        </w:pPrChange>
      </w:pPr>
    </w:p>
    <w:p w14:paraId="09079F7E" w14:textId="0657FD52" w:rsidR="00CF7D7A" w:rsidRPr="00CF7D7A" w:rsidRDefault="00CF7D7A" w:rsidP="00CF7D7A">
      <w:pPr>
        <w:pStyle w:val="Heading2"/>
        <w:rPr>
          <w:b w:val="0"/>
          <w:sz w:val="28"/>
          <w:szCs w:val="28"/>
        </w:rPr>
      </w:pPr>
      <w:bookmarkStart w:id="338" w:name="_heading=h.n9213zgx5apm" w:colFirst="0" w:colLast="0"/>
      <w:bookmarkEnd w:id="338"/>
      <w:r w:rsidRPr="00CF7D7A">
        <w:rPr>
          <w:sz w:val="28"/>
          <w:szCs w:val="28"/>
        </w:rPr>
        <w:t>DAILY BEHAVIORS (PAST TWO WEEKS)</w:t>
      </w:r>
    </w:p>
    <w:p w14:paraId="4615754E" w14:textId="77777777" w:rsidR="00766DF3" w:rsidRDefault="00766DF3" w:rsidP="00766DF3">
      <w:pPr>
        <w:pStyle w:val="Heading2"/>
      </w:pPr>
    </w:p>
    <w:p w14:paraId="5566F5A5" w14:textId="0C2DADBB" w:rsidR="00766DF3" w:rsidRDefault="00766DF3" w:rsidP="00766DF3">
      <w:pPr>
        <w:pStyle w:val="Heading2"/>
        <w:rPr>
          <w:ins w:id="339" w:author="Lopez, Diana (NIH/NIMH) [F]" w:date="2020-04-08T10:27:00Z"/>
          <w:rFonts w:eastAsia="Arial" w:cs="Arial"/>
          <w:b w:val="0"/>
          <w:sz w:val="22"/>
          <w:szCs w:val="22"/>
        </w:rPr>
      </w:pPr>
      <w:r w:rsidRPr="00A37E7F">
        <w:rPr>
          <w:rFonts w:eastAsia="Arial" w:cs="Arial"/>
          <w:bCs/>
          <w:sz w:val="22"/>
          <w:szCs w:val="22"/>
          <w:rPrChange w:id="340" w:author="Dunn, Julia (NIH/NIMH) [F]" w:date="2020-04-09T16:40:00Z">
            <w:rPr>
              <w:rFonts w:eastAsia="Arial" w:cs="Arial"/>
              <w:b w:val="0"/>
              <w:sz w:val="22"/>
              <w:szCs w:val="22"/>
            </w:rPr>
          </w:rPrChange>
        </w:rPr>
        <w:t>During the</w:t>
      </w:r>
      <w:r>
        <w:rPr>
          <w:rFonts w:eastAsia="Arial" w:cs="Arial"/>
          <w:b w:val="0"/>
          <w:sz w:val="22"/>
          <w:szCs w:val="22"/>
        </w:rPr>
        <w:t xml:space="preserve"> </w:t>
      </w:r>
      <w:r w:rsidRPr="00491C50">
        <w:rPr>
          <w:rFonts w:eastAsia="Arial" w:cs="Arial"/>
          <w:bCs/>
          <w:sz w:val="22"/>
          <w:szCs w:val="22"/>
          <w:u w:val="single"/>
        </w:rPr>
        <w:t>PAST TWO WEEKS</w:t>
      </w:r>
      <w:r>
        <w:rPr>
          <w:rFonts w:eastAsia="Arial" w:cs="Arial"/>
          <w:b w:val="0"/>
          <w:sz w:val="22"/>
          <w:szCs w:val="22"/>
        </w:rPr>
        <w:t>:</w:t>
      </w:r>
    </w:p>
    <w:p w14:paraId="4F6E9B66" w14:textId="77777777" w:rsidR="00351FAC" w:rsidRPr="00351FAC" w:rsidRDefault="00351FAC">
      <w:pPr>
        <w:pPrChange w:id="341" w:author="Lopez, Diana (NIH/NIMH) [F]" w:date="2020-04-08T10:27:00Z">
          <w:pPr>
            <w:pStyle w:val="Heading2"/>
          </w:pPr>
        </w:pPrChange>
      </w:pPr>
    </w:p>
    <w:p w14:paraId="5CC98954" w14:textId="79116375" w:rsidR="00EC6F54" w:rsidRPr="00351FAC" w:rsidRDefault="00EC6F54">
      <w:pPr>
        <w:pStyle w:val="ListParagraph"/>
        <w:numPr>
          <w:ilvl w:val="0"/>
          <w:numId w:val="8"/>
        </w:numPr>
        <w:spacing w:line="276" w:lineRule="auto"/>
        <w:rPr>
          <w:ins w:id="342" w:author="Lopez, Diana (NIH/NIMH) [F]" w:date="2020-04-08T10:26:00Z"/>
          <w:rFonts w:ascii="Arial" w:hAnsi="Arial" w:cs="Arial"/>
          <w:b/>
          <w:bCs/>
          <w:sz w:val="22"/>
          <w:szCs w:val="22"/>
          <w:rPrChange w:id="343" w:author="Lopez, Diana (NIH/NIMH) [F]" w:date="2020-04-08T10:27:00Z">
            <w:rPr>
              <w:ins w:id="344" w:author="Lopez, Diana (NIH/NIMH) [F]" w:date="2020-04-08T10:26:00Z"/>
            </w:rPr>
          </w:rPrChange>
        </w:rPr>
        <w:pPrChange w:id="345" w:author="Lopez, Diana (NIH/NIMH) [F]" w:date="2020-04-08T10:27:00Z">
          <w:pPr>
            <w:pStyle w:val="ListParagraph"/>
            <w:numPr>
              <w:numId w:val="1"/>
            </w:numPr>
            <w:spacing w:line="276" w:lineRule="auto"/>
            <w:ind w:left="1440" w:hanging="360"/>
          </w:pPr>
        </w:pPrChange>
      </w:pPr>
      <w:ins w:id="346" w:author="Lopez, Diana (NIH/NIMH) [F]" w:date="2020-04-08T10:26:00Z">
        <w:r w:rsidRPr="00351FAC">
          <w:rPr>
            <w:rFonts w:ascii="Arial" w:hAnsi="Arial" w:cs="Arial"/>
            <w:b/>
            <w:bCs/>
            <w:sz w:val="22"/>
            <w:szCs w:val="22"/>
            <w:rPrChange w:id="347" w:author="Lopez, Diana (NIH/NIMH) [F]" w:date="2020-04-08T10:27:00Z">
              <w:rPr/>
            </w:rPrChange>
          </w:rPr>
          <w:t>... on average, what time did you go to bed on WEEKDAYS?</w:t>
        </w:r>
      </w:ins>
    </w:p>
    <w:p w14:paraId="3AA64E75" w14:textId="77777777" w:rsidR="00EC6F54" w:rsidRPr="00EC6F54" w:rsidRDefault="00EC6F54">
      <w:pPr>
        <w:numPr>
          <w:ilvl w:val="1"/>
          <w:numId w:val="8"/>
        </w:numPr>
        <w:rPr>
          <w:ins w:id="348" w:author="Lopez, Diana (NIH/NIMH) [F]" w:date="2020-04-08T10:26:00Z"/>
          <w:rFonts w:ascii="Arial" w:hAnsi="Arial" w:cs="Arial"/>
          <w:sz w:val="22"/>
          <w:szCs w:val="22"/>
          <w:rPrChange w:id="349" w:author="Lopez, Diana (NIH/NIMH) [F]" w:date="2020-04-08T10:26:00Z">
            <w:rPr>
              <w:ins w:id="350" w:author="Lopez, Diana (NIH/NIMH) [F]" w:date="2020-04-08T10:26:00Z"/>
            </w:rPr>
          </w:rPrChange>
        </w:rPr>
        <w:pPrChange w:id="351" w:author="Lopez, Diana (NIH/NIMH) [F]" w:date="2020-04-08T10:27:00Z">
          <w:pPr>
            <w:numPr>
              <w:ilvl w:val="1"/>
              <w:numId w:val="1"/>
            </w:numPr>
            <w:ind w:left="2160" w:hanging="360"/>
          </w:pPr>
        </w:pPrChange>
      </w:pPr>
      <w:ins w:id="352" w:author="Lopez, Diana (NIH/NIMH) [F]" w:date="2020-04-08T10:26:00Z">
        <w:r w:rsidRPr="00EC6F54">
          <w:rPr>
            <w:rFonts w:ascii="Arial" w:hAnsi="Arial" w:cs="Arial"/>
            <w:sz w:val="22"/>
            <w:szCs w:val="22"/>
            <w:rPrChange w:id="353" w:author="Lopez, Diana (NIH/NIMH) [F]" w:date="2020-04-08T10:26:00Z">
              <w:rPr/>
            </w:rPrChange>
          </w:rPr>
          <w:t>Before 9 pm</w:t>
        </w:r>
      </w:ins>
    </w:p>
    <w:p w14:paraId="191CAA69" w14:textId="77777777" w:rsidR="00EC6F54" w:rsidRPr="00EC6F54" w:rsidRDefault="00EC6F54">
      <w:pPr>
        <w:numPr>
          <w:ilvl w:val="1"/>
          <w:numId w:val="8"/>
        </w:numPr>
        <w:rPr>
          <w:ins w:id="354" w:author="Lopez, Diana (NIH/NIMH) [F]" w:date="2020-04-08T10:26:00Z"/>
          <w:rFonts w:ascii="Arial" w:hAnsi="Arial" w:cs="Arial"/>
          <w:sz w:val="22"/>
          <w:szCs w:val="22"/>
          <w:rPrChange w:id="355" w:author="Lopez, Diana (NIH/NIMH) [F]" w:date="2020-04-08T10:26:00Z">
            <w:rPr>
              <w:ins w:id="356" w:author="Lopez, Diana (NIH/NIMH) [F]" w:date="2020-04-08T10:26:00Z"/>
            </w:rPr>
          </w:rPrChange>
        </w:rPr>
        <w:pPrChange w:id="357" w:author="Lopez, Diana (NIH/NIMH) [F]" w:date="2020-04-08T10:27:00Z">
          <w:pPr>
            <w:numPr>
              <w:ilvl w:val="1"/>
              <w:numId w:val="1"/>
            </w:numPr>
            <w:ind w:left="2160" w:hanging="360"/>
          </w:pPr>
        </w:pPrChange>
      </w:pPr>
      <w:ins w:id="358" w:author="Lopez, Diana (NIH/NIMH) [F]" w:date="2020-04-08T10:26:00Z">
        <w:r w:rsidRPr="00EC6F54">
          <w:rPr>
            <w:rFonts w:ascii="Arial" w:hAnsi="Arial" w:cs="Arial"/>
            <w:sz w:val="22"/>
            <w:szCs w:val="22"/>
            <w:rPrChange w:id="359" w:author="Lopez, Diana (NIH/NIMH) [F]" w:date="2020-04-08T10:26:00Z">
              <w:rPr/>
            </w:rPrChange>
          </w:rPr>
          <w:t>9 pm-11 pm</w:t>
        </w:r>
      </w:ins>
    </w:p>
    <w:p w14:paraId="7BC231B1" w14:textId="77777777" w:rsidR="00EC6F54" w:rsidRPr="00EC6F54" w:rsidRDefault="00EC6F54">
      <w:pPr>
        <w:numPr>
          <w:ilvl w:val="1"/>
          <w:numId w:val="8"/>
        </w:numPr>
        <w:rPr>
          <w:ins w:id="360" w:author="Lopez, Diana (NIH/NIMH) [F]" w:date="2020-04-08T10:26:00Z"/>
          <w:rFonts w:ascii="Arial" w:hAnsi="Arial" w:cs="Arial"/>
          <w:sz w:val="22"/>
          <w:szCs w:val="22"/>
          <w:rPrChange w:id="361" w:author="Lopez, Diana (NIH/NIMH) [F]" w:date="2020-04-08T10:26:00Z">
            <w:rPr>
              <w:ins w:id="362" w:author="Lopez, Diana (NIH/NIMH) [F]" w:date="2020-04-08T10:26:00Z"/>
            </w:rPr>
          </w:rPrChange>
        </w:rPr>
        <w:pPrChange w:id="363" w:author="Lopez, Diana (NIH/NIMH) [F]" w:date="2020-04-08T10:27:00Z">
          <w:pPr>
            <w:numPr>
              <w:ilvl w:val="1"/>
              <w:numId w:val="1"/>
            </w:numPr>
            <w:ind w:left="2160" w:hanging="360"/>
          </w:pPr>
        </w:pPrChange>
      </w:pPr>
      <w:ins w:id="364" w:author="Lopez, Diana (NIH/NIMH) [F]" w:date="2020-04-08T10:26:00Z">
        <w:r w:rsidRPr="00EC6F54">
          <w:rPr>
            <w:rFonts w:ascii="Arial" w:hAnsi="Arial" w:cs="Arial"/>
            <w:sz w:val="22"/>
            <w:szCs w:val="22"/>
            <w:rPrChange w:id="365" w:author="Lopez, Diana (NIH/NIMH) [F]" w:date="2020-04-08T10:26:00Z">
              <w:rPr/>
            </w:rPrChange>
          </w:rPr>
          <w:t>11 pm-1 am</w:t>
        </w:r>
      </w:ins>
    </w:p>
    <w:p w14:paraId="63F9524D" w14:textId="77777777" w:rsidR="00EC6F54" w:rsidRPr="00EC6F54" w:rsidRDefault="00EC6F54">
      <w:pPr>
        <w:numPr>
          <w:ilvl w:val="1"/>
          <w:numId w:val="8"/>
        </w:numPr>
        <w:rPr>
          <w:ins w:id="366" w:author="Lopez, Diana (NIH/NIMH) [F]" w:date="2020-04-08T10:26:00Z"/>
          <w:rFonts w:ascii="Arial" w:hAnsi="Arial" w:cs="Arial"/>
          <w:sz w:val="22"/>
          <w:szCs w:val="22"/>
          <w:rPrChange w:id="367" w:author="Lopez, Diana (NIH/NIMH) [F]" w:date="2020-04-08T10:26:00Z">
            <w:rPr>
              <w:ins w:id="368" w:author="Lopez, Diana (NIH/NIMH) [F]" w:date="2020-04-08T10:26:00Z"/>
            </w:rPr>
          </w:rPrChange>
        </w:rPr>
        <w:pPrChange w:id="369" w:author="Lopez, Diana (NIH/NIMH) [F]" w:date="2020-04-08T10:27:00Z">
          <w:pPr>
            <w:numPr>
              <w:ilvl w:val="1"/>
              <w:numId w:val="1"/>
            </w:numPr>
            <w:ind w:left="2160" w:hanging="360"/>
          </w:pPr>
        </w:pPrChange>
      </w:pPr>
      <w:ins w:id="370" w:author="Lopez, Diana (NIH/NIMH) [F]" w:date="2020-04-08T10:26:00Z">
        <w:r w:rsidRPr="00EC6F54">
          <w:rPr>
            <w:rFonts w:ascii="Arial" w:hAnsi="Arial" w:cs="Arial"/>
            <w:sz w:val="22"/>
            <w:szCs w:val="22"/>
            <w:rPrChange w:id="371" w:author="Lopez, Diana (NIH/NIMH) [F]" w:date="2020-04-08T10:26:00Z">
              <w:rPr/>
            </w:rPrChange>
          </w:rPr>
          <w:t>After 1 am</w:t>
        </w:r>
      </w:ins>
    </w:p>
    <w:p w14:paraId="6ED74FAD" w14:textId="77777777" w:rsidR="00EC6F54" w:rsidRPr="00EC6F54" w:rsidRDefault="00EC6F54">
      <w:pPr>
        <w:ind w:left="1440"/>
        <w:rPr>
          <w:ins w:id="372" w:author="Lopez, Diana (NIH/NIMH) [F]" w:date="2020-04-08T10:26:00Z"/>
          <w:rFonts w:ascii="Arial" w:hAnsi="Arial" w:cs="Arial"/>
          <w:sz w:val="22"/>
          <w:szCs w:val="22"/>
          <w:rPrChange w:id="373" w:author="Lopez, Diana (NIH/NIMH) [F]" w:date="2020-04-08T10:26:00Z">
            <w:rPr>
              <w:ins w:id="374" w:author="Lopez, Diana (NIH/NIMH) [F]" w:date="2020-04-08T10:26:00Z"/>
            </w:rPr>
          </w:rPrChange>
        </w:rPr>
      </w:pPr>
    </w:p>
    <w:p w14:paraId="236CE00A" w14:textId="77777777" w:rsidR="00A37E7F" w:rsidRDefault="00A37E7F">
      <w:pPr>
        <w:rPr>
          <w:ins w:id="375" w:author="Dunn, Julia (NIH/NIMH) [F]" w:date="2020-04-09T16:40:00Z"/>
          <w:rFonts w:ascii="Arial" w:hAnsi="Arial" w:cs="Arial"/>
          <w:b/>
          <w:bCs/>
          <w:sz w:val="22"/>
          <w:szCs w:val="22"/>
        </w:rPr>
      </w:pPr>
      <w:ins w:id="376" w:author="Dunn, Julia (NIH/NIMH) [F]" w:date="2020-04-09T16:40:00Z">
        <w:r>
          <w:rPr>
            <w:rFonts w:ascii="Arial" w:hAnsi="Arial" w:cs="Arial"/>
            <w:b/>
            <w:bCs/>
            <w:sz w:val="22"/>
            <w:szCs w:val="22"/>
          </w:rPr>
          <w:br w:type="page"/>
        </w:r>
      </w:ins>
    </w:p>
    <w:p w14:paraId="55189BC7" w14:textId="3529E617" w:rsidR="00EC6F54" w:rsidRPr="00EC6F54" w:rsidRDefault="00EC6F54">
      <w:pPr>
        <w:numPr>
          <w:ilvl w:val="0"/>
          <w:numId w:val="8"/>
        </w:numPr>
        <w:spacing w:line="276" w:lineRule="auto"/>
        <w:rPr>
          <w:ins w:id="377" w:author="Lopez, Diana (NIH/NIMH) [F]" w:date="2020-04-08T10:26:00Z"/>
          <w:rFonts w:ascii="Arial" w:hAnsi="Arial" w:cs="Arial"/>
          <w:b/>
          <w:bCs/>
          <w:sz w:val="22"/>
          <w:szCs w:val="22"/>
          <w:rPrChange w:id="378" w:author="Lopez, Diana (NIH/NIMH) [F]" w:date="2020-04-08T10:26:00Z">
            <w:rPr>
              <w:ins w:id="379" w:author="Lopez, Diana (NIH/NIMH) [F]" w:date="2020-04-08T10:26:00Z"/>
            </w:rPr>
          </w:rPrChange>
        </w:rPr>
        <w:pPrChange w:id="380" w:author="Lopez, Diana (NIH/NIMH) [F]" w:date="2020-04-08T10:27:00Z">
          <w:pPr>
            <w:numPr>
              <w:numId w:val="1"/>
            </w:numPr>
            <w:spacing w:line="276" w:lineRule="auto"/>
            <w:ind w:left="1440" w:hanging="360"/>
          </w:pPr>
        </w:pPrChange>
      </w:pPr>
      <w:ins w:id="381" w:author="Lopez, Diana (NIH/NIMH) [F]" w:date="2020-04-08T10:26:00Z">
        <w:r w:rsidRPr="00EC6F54">
          <w:rPr>
            <w:rFonts w:ascii="Arial" w:hAnsi="Arial" w:cs="Arial"/>
            <w:b/>
            <w:bCs/>
            <w:sz w:val="22"/>
            <w:szCs w:val="22"/>
            <w:rPrChange w:id="382" w:author="Lopez, Diana (NIH/NIMH) [F]" w:date="2020-04-08T10:26:00Z">
              <w:rPr/>
            </w:rPrChange>
          </w:rPr>
          <w:lastRenderedPageBreak/>
          <w:t>... on average, what time did you go to bed on WEEKENDS?</w:t>
        </w:r>
      </w:ins>
    </w:p>
    <w:p w14:paraId="2C1D0BEB" w14:textId="77777777" w:rsidR="00EC6F54" w:rsidRPr="00EC6F54" w:rsidRDefault="00EC6F54">
      <w:pPr>
        <w:numPr>
          <w:ilvl w:val="1"/>
          <w:numId w:val="8"/>
        </w:numPr>
        <w:rPr>
          <w:ins w:id="383" w:author="Lopez, Diana (NIH/NIMH) [F]" w:date="2020-04-08T10:26:00Z"/>
          <w:rFonts w:ascii="Arial" w:hAnsi="Arial" w:cs="Arial"/>
          <w:sz w:val="22"/>
          <w:szCs w:val="22"/>
          <w:rPrChange w:id="384" w:author="Lopez, Diana (NIH/NIMH) [F]" w:date="2020-04-08T10:26:00Z">
            <w:rPr>
              <w:ins w:id="385" w:author="Lopez, Diana (NIH/NIMH) [F]" w:date="2020-04-08T10:26:00Z"/>
            </w:rPr>
          </w:rPrChange>
        </w:rPr>
        <w:pPrChange w:id="386" w:author="Lopez, Diana (NIH/NIMH) [F]" w:date="2020-04-08T10:27:00Z">
          <w:pPr>
            <w:numPr>
              <w:ilvl w:val="1"/>
              <w:numId w:val="1"/>
            </w:numPr>
            <w:ind w:left="2160" w:hanging="360"/>
          </w:pPr>
        </w:pPrChange>
      </w:pPr>
      <w:ins w:id="387" w:author="Lopez, Diana (NIH/NIMH) [F]" w:date="2020-04-08T10:26:00Z">
        <w:r w:rsidRPr="00EC6F54">
          <w:rPr>
            <w:rFonts w:ascii="Arial" w:hAnsi="Arial" w:cs="Arial"/>
            <w:sz w:val="22"/>
            <w:szCs w:val="22"/>
            <w:rPrChange w:id="388" w:author="Lopez, Diana (NIH/NIMH) [F]" w:date="2020-04-08T10:26:00Z">
              <w:rPr/>
            </w:rPrChange>
          </w:rPr>
          <w:t>Before 9 pm</w:t>
        </w:r>
      </w:ins>
    </w:p>
    <w:p w14:paraId="715EFC0D" w14:textId="77777777" w:rsidR="00EC6F54" w:rsidRPr="00EC6F54" w:rsidRDefault="00EC6F54">
      <w:pPr>
        <w:numPr>
          <w:ilvl w:val="1"/>
          <w:numId w:val="8"/>
        </w:numPr>
        <w:rPr>
          <w:ins w:id="389" w:author="Lopez, Diana (NIH/NIMH) [F]" w:date="2020-04-08T10:26:00Z"/>
          <w:rFonts w:ascii="Arial" w:hAnsi="Arial" w:cs="Arial"/>
          <w:sz w:val="22"/>
          <w:szCs w:val="22"/>
          <w:rPrChange w:id="390" w:author="Lopez, Diana (NIH/NIMH) [F]" w:date="2020-04-08T10:26:00Z">
            <w:rPr>
              <w:ins w:id="391" w:author="Lopez, Diana (NIH/NIMH) [F]" w:date="2020-04-08T10:26:00Z"/>
            </w:rPr>
          </w:rPrChange>
        </w:rPr>
        <w:pPrChange w:id="392" w:author="Lopez, Diana (NIH/NIMH) [F]" w:date="2020-04-08T10:27:00Z">
          <w:pPr>
            <w:numPr>
              <w:ilvl w:val="1"/>
              <w:numId w:val="1"/>
            </w:numPr>
            <w:ind w:left="2160" w:hanging="360"/>
          </w:pPr>
        </w:pPrChange>
      </w:pPr>
      <w:ins w:id="393" w:author="Lopez, Diana (NIH/NIMH) [F]" w:date="2020-04-08T10:26:00Z">
        <w:r w:rsidRPr="00EC6F54">
          <w:rPr>
            <w:rFonts w:ascii="Arial" w:hAnsi="Arial" w:cs="Arial"/>
            <w:sz w:val="22"/>
            <w:szCs w:val="22"/>
            <w:rPrChange w:id="394" w:author="Lopez, Diana (NIH/NIMH) [F]" w:date="2020-04-08T10:26:00Z">
              <w:rPr/>
            </w:rPrChange>
          </w:rPr>
          <w:t>9 pm-11 pm</w:t>
        </w:r>
      </w:ins>
    </w:p>
    <w:p w14:paraId="63F87C13" w14:textId="77777777" w:rsidR="00EC6F54" w:rsidRPr="00EC6F54" w:rsidRDefault="00EC6F54">
      <w:pPr>
        <w:numPr>
          <w:ilvl w:val="1"/>
          <w:numId w:val="8"/>
        </w:numPr>
        <w:rPr>
          <w:ins w:id="395" w:author="Lopez, Diana (NIH/NIMH) [F]" w:date="2020-04-08T10:26:00Z"/>
          <w:rFonts w:ascii="Arial" w:hAnsi="Arial" w:cs="Arial"/>
          <w:sz w:val="22"/>
          <w:szCs w:val="22"/>
          <w:rPrChange w:id="396" w:author="Lopez, Diana (NIH/NIMH) [F]" w:date="2020-04-08T10:26:00Z">
            <w:rPr>
              <w:ins w:id="397" w:author="Lopez, Diana (NIH/NIMH) [F]" w:date="2020-04-08T10:26:00Z"/>
            </w:rPr>
          </w:rPrChange>
        </w:rPr>
        <w:pPrChange w:id="398" w:author="Lopez, Diana (NIH/NIMH) [F]" w:date="2020-04-08T10:27:00Z">
          <w:pPr>
            <w:numPr>
              <w:ilvl w:val="1"/>
              <w:numId w:val="1"/>
            </w:numPr>
            <w:ind w:left="2160" w:hanging="360"/>
          </w:pPr>
        </w:pPrChange>
      </w:pPr>
      <w:ins w:id="399" w:author="Lopez, Diana (NIH/NIMH) [F]" w:date="2020-04-08T10:26:00Z">
        <w:r w:rsidRPr="00EC6F54">
          <w:rPr>
            <w:rFonts w:ascii="Arial" w:hAnsi="Arial" w:cs="Arial"/>
            <w:sz w:val="22"/>
            <w:szCs w:val="22"/>
            <w:rPrChange w:id="400" w:author="Lopez, Diana (NIH/NIMH) [F]" w:date="2020-04-08T10:26:00Z">
              <w:rPr/>
            </w:rPrChange>
          </w:rPr>
          <w:t>11 pm-1 am</w:t>
        </w:r>
      </w:ins>
    </w:p>
    <w:p w14:paraId="4EBCE0C2" w14:textId="77777777" w:rsidR="00EC6F54" w:rsidRPr="00EC6F54" w:rsidRDefault="00EC6F54">
      <w:pPr>
        <w:numPr>
          <w:ilvl w:val="1"/>
          <w:numId w:val="8"/>
        </w:numPr>
        <w:rPr>
          <w:ins w:id="401" w:author="Lopez, Diana (NIH/NIMH) [F]" w:date="2020-04-08T10:26:00Z"/>
          <w:rFonts w:ascii="Arial" w:hAnsi="Arial" w:cs="Arial"/>
          <w:sz w:val="22"/>
          <w:szCs w:val="22"/>
          <w:rPrChange w:id="402" w:author="Lopez, Diana (NIH/NIMH) [F]" w:date="2020-04-08T10:26:00Z">
            <w:rPr>
              <w:ins w:id="403" w:author="Lopez, Diana (NIH/NIMH) [F]" w:date="2020-04-08T10:26:00Z"/>
            </w:rPr>
          </w:rPrChange>
        </w:rPr>
        <w:pPrChange w:id="404" w:author="Lopez, Diana (NIH/NIMH) [F]" w:date="2020-04-08T10:27:00Z">
          <w:pPr>
            <w:numPr>
              <w:ilvl w:val="1"/>
              <w:numId w:val="1"/>
            </w:numPr>
            <w:ind w:left="2160" w:hanging="360"/>
          </w:pPr>
        </w:pPrChange>
      </w:pPr>
      <w:ins w:id="405" w:author="Lopez, Diana (NIH/NIMH) [F]" w:date="2020-04-08T10:26:00Z">
        <w:r w:rsidRPr="00EC6F54">
          <w:rPr>
            <w:rFonts w:ascii="Arial" w:hAnsi="Arial" w:cs="Arial"/>
            <w:sz w:val="22"/>
            <w:szCs w:val="22"/>
            <w:rPrChange w:id="406" w:author="Lopez, Diana (NIH/NIMH) [F]" w:date="2020-04-08T10:26:00Z">
              <w:rPr/>
            </w:rPrChange>
          </w:rPr>
          <w:t>After 1 am</w:t>
        </w:r>
      </w:ins>
    </w:p>
    <w:p w14:paraId="3F0755FB" w14:textId="77777777" w:rsidR="00EC6F54" w:rsidRPr="00EC6F54" w:rsidRDefault="00EC6F54">
      <w:pPr>
        <w:ind w:left="1440"/>
        <w:rPr>
          <w:ins w:id="407" w:author="Lopez, Diana (NIH/NIMH) [F]" w:date="2020-04-08T10:26:00Z"/>
          <w:rFonts w:ascii="Arial" w:hAnsi="Arial" w:cs="Arial"/>
          <w:sz w:val="22"/>
          <w:szCs w:val="22"/>
          <w:rPrChange w:id="408" w:author="Lopez, Diana (NIH/NIMH) [F]" w:date="2020-04-08T10:26:00Z">
            <w:rPr>
              <w:ins w:id="409" w:author="Lopez, Diana (NIH/NIMH) [F]" w:date="2020-04-08T10:26:00Z"/>
            </w:rPr>
          </w:rPrChange>
        </w:rPr>
      </w:pPr>
    </w:p>
    <w:p w14:paraId="177A606B" w14:textId="77777777" w:rsidR="00EC6F54" w:rsidRPr="00EC6F54" w:rsidRDefault="00EC6F54">
      <w:pPr>
        <w:numPr>
          <w:ilvl w:val="0"/>
          <w:numId w:val="8"/>
        </w:numPr>
        <w:spacing w:line="276" w:lineRule="auto"/>
        <w:rPr>
          <w:ins w:id="410" w:author="Lopez, Diana (NIH/NIMH) [F]" w:date="2020-04-08T10:26:00Z"/>
          <w:rFonts w:ascii="Arial" w:hAnsi="Arial" w:cs="Arial"/>
          <w:b/>
          <w:bCs/>
          <w:sz w:val="22"/>
          <w:szCs w:val="22"/>
          <w:rPrChange w:id="411" w:author="Lopez, Diana (NIH/NIMH) [F]" w:date="2020-04-08T10:26:00Z">
            <w:rPr>
              <w:ins w:id="412" w:author="Lopez, Diana (NIH/NIMH) [F]" w:date="2020-04-08T10:26:00Z"/>
            </w:rPr>
          </w:rPrChange>
        </w:rPr>
        <w:pPrChange w:id="413" w:author="Lopez, Diana (NIH/NIMH) [F]" w:date="2020-04-08T10:27:00Z">
          <w:pPr>
            <w:numPr>
              <w:numId w:val="1"/>
            </w:numPr>
            <w:spacing w:line="276" w:lineRule="auto"/>
            <w:ind w:left="1440" w:hanging="360"/>
          </w:pPr>
        </w:pPrChange>
      </w:pPr>
      <w:ins w:id="414" w:author="Lopez, Diana (NIH/NIMH) [F]" w:date="2020-04-08T10:26:00Z">
        <w:r w:rsidRPr="00EC6F54">
          <w:rPr>
            <w:rFonts w:ascii="Arial" w:hAnsi="Arial" w:cs="Arial"/>
            <w:b/>
            <w:bCs/>
            <w:sz w:val="22"/>
            <w:szCs w:val="22"/>
            <w:rPrChange w:id="415" w:author="Lopez, Diana (NIH/NIMH) [F]" w:date="2020-04-08T10:26:00Z">
              <w:rPr/>
            </w:rPrChange>
          </w:rPr>
          <w:t>... on average, how many hours per night did you sleep on WEEKDAYS?</w:t>
        </w:r>
      </w:ins>
    </w:p>
    <w:p w14:paraId="4CD1A15E" w14:textId="77777777" w:rsidR="00EC6F54" w:rsidRPr="00EC6F54" w:rsidRDefault="00EC6F54">
      <w:pPr>
        <w:numPr>
          <w:ilvl w:val="1"/>
          <w:numId w:val="8"/>
        </w:numPr>
        <w:rPr>
          <w:ins w:id="416" w:author="Lopez, Diana (NIH/NIMH) [F]" w:date="2020-04-08T10:26:00Z"/>
          <w:rFonts w:ascii="Arial" w:hAnsi="Arial" w:cs="Arial"/>
          <w:sz w:val="22"/>
          <w:szCs w:val="22"/>
          <w:rPrChange w:id="417" w:author="Lopez, Diana (NIH/NIMH) [F]" w:date="2020-04-08T10:26:00Z">
            <w:rPr>
              <w:ins w:id="418" w:author="Lopez, Diana (NIH/NIMH) [F]" w:date="2020-04-08T10:26:00Z"/>
            </w:rPr>
          </w:rPrChange>
        </w:rPr>
        <w:pPrChange w:id="419" w:author="Lopez, Diana (NIH/NIMH) [F]" w:date="2020-04-08T10:27:00Z">
          <w:pPr>
            <w:numPr>
              <w:ilvl w:val="1"/>
              <w:numId w:val="1"/>
            </w:numPr>
            <w:ind w:left="2160" w:hanging="360"/>
          </w:pPr>
        </w:pPrChange>
      </w:pPr>
      <w:ins w:id="420" w:author="Lopez, Diana (NIH/NIMH) [F]" w:date="2020-04-08T10:26:00Z">
        <w:r w:rsidRPr="00EC6F54">
          <w:rPr>
            <w:rFonts w:ascii="Arial" w:hAnsi="Arial" w:cs="Arial"/>
            <w:sz w:val="22"/>
            <w:szCs w:val="22"/>
            <w:rPrChange w:id="421" w:author="Lopez, Diana (NIH/NIMH) [F]" w:date="2020-04-08T10:26:00Z">
              <w:rPr/>
            </w:rPrChange>
          </w:rPr>
          <w:t xml:space="preserve"> &lt;6 hours</w:t>
        </w:r>
      </w:ins>
    </w:p>
    <w:p w14:paraId="21286B57" w14:textId="77777777" w:rsidR="00EC6F54" w:rsidRPr="00EC6F54" w:rsidRDefault="00EC6F54">
      <w:pPr>
        <w:numPr>
          <w:ilvl w:val="1"/>
          <w:numId w:val="8"/>
        </w:numPr>
        <w:rPr>
          <w:ins w:id="422" w:author="Lopez, Diana (NIH/NIMH) [F]" w:date="2020-04-08T10:26:00Z"/>
          <w:rFonts w:ascii="Arial" w:hAnsi="Arial" w:cs="Arial"/>
          <w:sz w:val="22"/>
          <w:szCs w:val="22"/>
          <w:rPrChange w:id="423" w:author="Lopez, Diana (NIH/NIMH) [F]" w:date="2020-04-08T10:26:00Z">
            <w:rPr>
              <w:ins w:id="424" w:author="Lopez, Diana (NIH/NIMH) [F]" w:date="2020-04-08T10:26:00Z"/>
            </w:rPr>
          </w:rPrChange>
        </w:rPr>
        <w:pPrChange w:id="425" w:author="Lopez, Diana (NIH/NIMH) [F]" w:date="2020-04-08T10:27:00Z">
          <w:pPr>
            <w:numPr>
              <w:ilvl w:val="1"/>
              <w:numId w:val="1"/>
            </w:numPr>
            <w:ind w:left="2160" w:hanging="360"/>
          </w:pPr>
        </w:pPrChange>
      </w:pPr>
      <w:ins w:id="426" w:author="Lopez, Diana (NIH/NIMH) [F]" w:date="2020-04-08T10:26:00Z">
        <w:r w:rsidRPr="00EC6F54">
          <w:rPr>
            <w:rFonts w:ascii="Arial" w:hAnsi="Arial" w:cs="Arial"/>
            <w:sz w:val="22"/>
            <w:szCs w:val="22"/>
            <w:rPrChange w:id="427" w:author="Lopez, Diana (NIH/NIMH) [F]" w:date="2020-04-08T10:26:00Z">
              <w:rPr/>
            </w:rPrChange>
          </w:rPr>
          <w:t>6-8 hours</w:t>
        </w:r>
      </w:ins>
    </w:p>
    <w:p w14:paraId="26AABA6E" w14:textId="77777777" w:rsidR="00EC6F54" w:rsidRPr="00EC6F54" w:rsidRDefault="00EC6F54">
      <w:pPr>
        <w:numPr>
          <w:ilvl w:val="1"/>
          <w:numId w:val="8"/>
        </w:numPr>
        <w:rPr>
          <w:ins w:id="428" w:author="Lopez, Diana (NIH/NIMH) [F]" w:date="2020-04-08T10:26:00Z"/>
          <w:rFonts w:ascii="Arial" w:hAnsi="Arial" w:cs="Arial"/>
          <w:sz w:val="22"/>
          <w:szCs w:val="22"/>
          <w:rPrChange w:id="429" w:author="Lopez, Diana (NIH/NIMH) [F]" w:date="2020-04-08T10:26:00Z">
            <w:rPr>
              <w:ins w:id="430" w:author="Lopez, Diana (NIH/NIMH) [F]" w:date="2020-04-08T10:26:00Z"/>
            </w:rPr>
          </w:rPrChange>
        </w:rPr>
        <w:pPrChange w:id="431" w:author="Lopez, Diana (NIH/NIMH) [F]" w:date="2020-04-08T10:27:00Z">
          <w:pPr>
            <w:numPr>
              <w:ilvl w:val="1"/>
              <w:numId w:val="1"/>
            </w:numPr>
            <w:ind w:left="2160" w:hanging="360"/>
          </w:pPr>
        </w:pPrChange>
      </w:pPr>
      <w:ins w:id="432" w:author="Lopez, Diana (NIH/NIMH) [F]" w:date="2020-04-08T10:26:00Z">
        <w:r w:rsidRPr="00EC6F54">
          <w:rPr>
            <w:rFonts w:ascii="Arial" w:hAnsi="Arial" w:cs="Arial"/>
            <w:sz w:val="22"/>
            <w:szCs w:val="22"/>
            <w:rPrChange w:id="433" w:author="Lopez, Diana (NIH/NIMH) [F]" w:date="2020-04-08T10:26:00Z">
              <w:rPr/>
            </w:rPrChange>
          </w:rPr>
          <w:t>8-10 hours</w:t>
        </w:r>
      </w:ins>
    </w:p>
    <w:p w14:paraId="7EBECEEC" w14:textId="77777777" w:rsidR="00EC6F54" w:rsidRPr="00EC6F54" w:rsidRDefault="00EC6F54">
      <w:pPr>
        <w:numPr>
          <w:ilvl w:val="1"/>
          <w:numId w:val="8"/>
        </w:numPr>
        <w:rPr>
          <w:ins w:id="434" w:author="Lopez, Diana (NIH/NIMH) [F]" w:date="2020-04-08T10:26:00Z"/>
          <w:rFonts w:ascii="Arial" w:hAnsi="Arial" w:cs="Arial"/>
          <w:sz w:val="22"/>
          <w:szCs w:val="22"/>
          <w:rPrChange w:id="435" w:author="Lopez, Diana (NIH/NIMH) [F]" w:date="2020-04-08T10:26:00Z">
            <w:rPr>
              <w:ins w:id="436" w:author="Lopez, Diana (NIH/NIMH) [F]" w:date="2020-04-08T10:26:00Z"/>
            </w:rPr>
          </w:rPrChange>
        </w:rPr>
        <w:pPrChange w:id="437" w:author="Lopez, Diana (NIH/NIMH) [F]" w:date="2020-04-08T10:27:00Z">
          <w:pPr>
            <w:numPr>
              <w:ilvl w:val="1"/>
              <w:numId w:val="1"/>
            </w:numPr>
            <w:ind w:left="2160" w:hanging="360"/>
          </w:pPr>
        </w:pPrChange>
      </w:pPr>
      <w:ins w:id="438" w:author="Lopez, Diana (NIH/NIMH) [F]" w:date="2020-04-08T10:26:00Z">
        <w:r w:rsidRPr="00EC6F54">
          <w:rPr>
            <w:rFonts w:ascii="Arial" w:hAnsi="Arial" w:cs="Arial"/>
            <w:sz w:val="22"/>
            <w:szCs w:val="22"/>
            <w:rPrChange w:id="439" w:author="Lopez, Diana (NIH/NIMH) [F]" w:date="2020-04-08T10:26:00Z">
              <w:rPr/>
            </w:rPrChange>
          </w:rPr>
          <w:t>d. &gt;10 hours</w:t>
        </w:r>
      </w:ins>
    </w:p>
    <w:p w14:paraId="79152014" w14:textId="77777777" w:rsidR="00EC6F54" w:rsidRPr="00EC6F54" w:rsidRDefault="00EC6F54">
      <w:pPr>
        <w:ind w:left="1440"/>
        <w:rPr>
          <w:ins w:id="440" w:author="Lopez, Diana (NIH/NIMH) [F]" w:date="2020-04-08T10:26:00Z"/>
          <w:rFonts w:ascii="Arial" w:hAnsi="Arial" w:cs="Arial"/>
          <w:sz w:val="22"/>
          <w:szCs w:val="22"/>
          <w:rPrChange w:id="441" w:author="Lopez, Diana (NIH/NIMH) [F]" w:date="2020-04-08T10:26:00Z">
            <w:rPr>
              <w:ins w:id="442" w:author="Lopez, Diana (NIH/NIMH) [F]" w:date="2020-04-08T10:26:00Z"/>
            </w:rPr>
          </w:rPrChange>
        </w:rPr>
      </w:pPr>
    </w:p>
    <w:p w14:paraId="3A7C9248" w14:textId="77777777" w:rsidR="00EC6F54" w:rsidRPr="00EC6F54" w:rsidRDefault="00EC6F54">
      <w:pPr>
        <w:numPr>
          <w:ilvl w:val="0"/>
          <w:numId w:val="8"/>
        </w:numPr>
        <w:spacing w:line="276" w:lineRule="auto"/>
        <w:rPr>
          <w:ins w:id="443" w:author="Lopez, Diana (NIH/NIMH) [F]" w:date="2020-04-08T10:26:00Z"/>
          <w:rFonts w:ascii="Arial" w:hAnsi="Arial" w:cs="Arial"/>
          <w:b/>
          <w:bCs/>
          <w:sz w:val="22"/>
          <w:szCs w:val="22"/>
          <w:rPrChange w:id="444" w:author="Lopez, Diana (NIH/NIMH) [F]" w:date="2020-04-08T10:26:00Z">
            <w:rPr>
              <w:ins w:id="445" w:author="Lopez, Diana (NIH/NIMH) [F]" w:date="2020-04-08T10:26:00Z"/>
            </w:rPr>
          </w:rPrChange>
        </w:rPr>
        <w:pPrChange w:id="446" w:author="Lopez, Diana (NIH/NIMH) [F]" w:date="2020-04-08T10:27:00Z">
          <w:pPr>
            <w:numPr>
              <w:numId w:val="1"/>
            </w:numPr>
            <w:spacing w:line="276" w:lineRule="auto"/>
            <w:ind w:left="1440" w:hanging="360"/>
          </w:pPr>
        </w:pPrChange>
      </w:pPr>
      <w:ins w:id="447" w:author="Lopez, Diana (NIH/NIMH) [F]" w:date="2020-04-08T10:26:00Z">
        <w:r w:rsidRPr="00EC6F54">
          <w:rPr>
            <w:rFonts w:ascii="Arial" w:hAnsi="Arial" w:cs="Arial"/>
            <w:b/>
            <w:bCs/>
            <w:sz w:val="22"/>
            <w:szCs w:val="22"/>
            <w:rPrChange w:id="448" w:author="Lopez, Diana (NIH/NIMH) [F]" w:date="2020-04-08T10:26:00Z">
              <w:rPr/>
            </w:rPrChange>
          </w:rPr>
          <w:t>... on average, how many hours per night did you sleep on WEEKENDS?</w:t>
        </w:r>
      </w:ins>
    </w:p>
    <w:p w14:paraId="5804A71A" w14:textId="77777777" w:rsidR="00EC6F54" w:rsidRPr="00EC6F54" w:rsidRDefault="00EC6F54">
      <w:pPr>
        <w:numPr>
          <w:ilvl w:val="1"/>
          <w:numId w:val="8"/>
        </w:numPr>
        <w:rPr>
          <w:ins w:id="449" w:author="Lopez, Diana (NIH/NIMH) [F]" w:date="2020-04-08T10:26:00Z"/>
          <w:rFonts w:ascii="Arial" w:hAnsi="Arial" w:cs="Arial"/>
          <w:sz w:val="22"/>
          <w:szCs w:val="22"/>
          <w:rPrChange w:id="450" w:author="Lopez, Diana (NIH/NIMH) [F]" w:date="2020-04-08T10:26:00Z">
            <w:rPr>
              <w:ins w:id="451" w:author="Lopez, Diana (NIH/NIMH) [F]" w:date="2020-04-08T10:26:00Z"/>
            </w:rPr>
          </w:rPrChange>
        </w:rPr>
        <w:pPrChange w:id="452" w:author="Lopez, Diana (NIH/NIMH) [F]" w:date="2020-04-08T10:27:00Z">
          <w:pPr>
            <w:numPr>
              <w:ilvl w:val="1"/>
              <w:numId w:val="1"/>
            </w:numPr>
            <w:ind w:left="2160" w:hanging="360"/>
          </w:pPr>
        </w:pPrChange>
      </w:pPr>
      <w:ins w:id="453" w:author="Lopez, Diana (NIH/NIMH) [F]" w:date="2020-04-08T10:26:00Z">
        <w:r w:rsidRPr="00EC6F54">
          <w:rPr>
            <w:rFonts w:ascii="Arial" w:hAnsi="Arial" w:cs="Arial"/>
            <w:sz w:val="22"/>
            <w:szCs w:val="22"/>
            <w:rPrChange w:id="454" w:author="Lopez, Diana (NIH/NIMH) [F]" w:date="2020-04-08T10:26:00Z">
              <w:rPr/>
            </w:rPrChange>
          </w:rPr>
          <w:t xml:space="preserve"> &lt;6 hours</w:t>
        </w:r>
      </w:ins>
    </w:p>
    <w:p w14:paraId="458B6D35" w14:textId="77777777" w:rsidR="00EC6F54" w:rsidRPr="00EC6F54" w:rsidRDefault="00EC6F54">
      <w:pPr>
        <w:numPr>
          <w:ilvl w:val="1"/>
          <w:numId w:val="8"/>
        </w:numPr>
        <w:rPr>
          <w:ins w:id="455" w:author="Lopez, Diana (NIH/NIMH) [F]" w:date="2020-04-08T10:26:00Z"/>
          <w:rFonts w:ascii="Arial" w:hAnsi="Arial" w:cs="Arial"/>
          <w:sz w:val="22"/>
          <w:szCs w:val="22"/>
          <w:rPrChange w:id="456" w:author="Lopez, Diana (NIH/NIMH) [F]" w:date="2020-04-08T10:26:00Z">
            <w:rPr>
              <w:ins w:id="457" w:author="Lopez, Diana (NIH/NIMH) [F]" w:date="2020-04-08T10:26:00Z"/>
            </w:rPr>
          </w:rPrChange>
        </w:rPr>
        <w:pPrChange w:id="458" w:author="Lopez, Diana (NIH/NIMH) [F]" w:date="2020-04-08T10:27:00Z">
          <w:pPr>
            <w:numPr>
              <w:ilvl w:val="1"/>
              <w:numId w:val="1"/>
            </w:numPr>
            <w:ind w:left="2160" w:hanging="360"/>
          </w:pPr>
        </w:pPrChange>
      </w:pPr>
      <w:ins w:id="459" w:author="Lopez, Diana (NIH/NIMH) [F]" w:date="2020-04-08T10:26:00Z">
        <w:r w:rsidRPr="00EC6F54">
          <w:rPr>
            <w:rFonts w:ascii="Arial" w:hAnsi="Arial" w:cs="Arial"/>
            <w:sz w:val="22"/>
            <w:szCs w:val="22"/>
            <w:rPrChange w:id="460" w:author="Lopez, Diana (NIH/NIMH) [F]" w:date="2020-04-08T10:26:00Z">
              <w:rPr/>
            </w:rPrChange>
          </w:rPr>
          <w:t>6-8 hours</w:t>
        </w:r>
      </w:ins>
    </w:p>
    <w:p w14:paraId="10E95F27" w14:textId="77777777" w:rsidR="00EC6F54" w:rsidRPr="00EC6F54" w:rsidRDefault="00EC6F54">
      <w:pPr>
        <w:numPr>
          <w:ilvl w:val="1"/>
          <w:numId w:val="8"/>
        </w:numPr>
        <w:rPr>
          <w:ins w:id="461" w:author="Lopez, Diana (NIH/NIMH) [F]" w:date="2020-04-08T10:26:00Z"/>
          <w:rFonts w:ascii="Arial" w:hAnsi="Arial" w:cs="Arial"/>
          <w:sz w:val="22"/>
          <w:szCs w:val="22"/>
          <w:rPrChange w:id="462" w:author="Lopez, Diana (NIH/NIMH) [F]" w:date="2020-04-08T10:26:00Z">
            <w:rPr>
              <w:ins w:id="463" w:author="Lopez, Diana (NIH/NIMH) [F]" w:date="2020-04-08T10:26:00Z"/>
            </w:rPr>
          </w:rPrChange>
        </w:rPr>
        <w:pPrChange w:id="464" w:author="Lopez, Diana (NIH/NIMH) [F]" w:date="2020-04-08T10:27:00Z">
          <w:pPr>
            <w:numPr>
              <w:ilvl w:val="1"/>
              <w:numId w:val="1"/>
            </w:numPr>
            <w:ind w:left="2160" w:hanging="360"/>
          </w:pPr>
        </w:pPrChange>
      </w:pPr>
      <w:ins w:id="465" w:author="Lopez, Diana (NIH/NIMH) [F]" w:date="2020-04-08T10:26:00Z">
        <w:r w:rsidRPr="00EC6F54">
          <w:rPr>
            <w:rFonts w:ascii="Arial" w:hAnsi="Arial" w:cs="Arial"/>
            <w:sz w:val="22"/>
            <w:szCs w:val="22"/>
            <w:rPrChange w:id="466" w:author="Lopez, Diana (NIH/NIMH) [F]" w:date="2020-04-08T10:26:00Z">
              <w:rPr/>
            </w:rPrChange>
          </w:rPr>
          <w:t>8-10 hours</w:t>
        </w:r>
      </w:ins>
    </w:p>
    <w:p w14:paraId="63F406ED" w14:textId="77777777" w:rsidR="00EC6F54" w:rsidRPr="00EC6F54" w:rsidRDefault="00EC6F54">
      <w:pPr>
        <w:numPr>
          <w:ilvl w:val="1"/>
          <w:numId w:val="8"/>
        </w:numPr>
        <w:spacing w:after="160" w:line="259" w:lineRule="auto"/>
        <w:contextualSpacing/>
        <w:rPr>
          <w:ins w:id="467" w:author="Lopez, Diana (NIH/NIMH) [F]" w:date="2020-04-08T10:26:00Z"/>
        </w:rPr>
        <w:pPrChange w:id="468" w:author="Lopez, Diana (NIH/NIMH) [F]" w:date="2020-04-08T10:27:00Z">
          <w:pPr>
            <w:pStyle w:val="ListParagraph"/>
            <w:numPr>
              <w:ilvl w:val="1"/>
              <w:numId w:val="1"/>
            </w:numPr>
            <w:ind w:left="2160" w:hanging="360"/>
          </w:pPr>
        </w:pPrChange>
      </w:pPr>
      <w:ins w:id="469" w:author="Lopez, Diana (NIH/NIMH) [F]" w:date="2020-04-08T10:26:00Z">
        <w:r w:rsidRPr="00EC6F54">
          <w:rPr>
            <w:rFonts w:ascii="Arial" w:hAnsi="Arial" w:cs="Arial"/>
            <w:sz w:val="22"/>
            <w:szCs w:val="22"/>
            <w:rPrChange w:id="470" w:author="Lopez, Diana (NIH/NIMH) [F]" w:date="2020-04-08T10:26:00Z">
              <w:rPr/>
            </w:rPrChange>
          </w:rPr>
          <w:t>&gt;10 hours</w:t>
        </w:r>
      </w:ins>
    </w:p>
    <w:p w14:paraId="69EA93CE" w14:textId="14BE32E4" w:rsidR="00766DF3" w:rsidDel="00EC6F54" w:rsidRDefault="00766DF3">
      <w:pPr>
        <w:spacing w:before="240"/>
        <w:ind w:left="720"/>
        <w:rPr>
          <w:del w:id="471" w:author="Lopez, Diana (NIH/NIMH) [F]" w:date="2020-04-08T10:26:00Z"/>
          <w:sz w:val="22"/>
          <w:szCs w:val="22"/>
        </w:rPr>
        <w:pPrChange w:id="472" w:author="Lopez, Diana (NIH/NIMH) [F]" w:date="2020-04-08T10:26:00Z">
          <w:pPr>
            <w:numPr>
              <w:numId w:val="8"/>
            </w:numPr>
            <w:spacing w:before="240"/>
            <w:ind w:left="720" w:hanging="360"/>
          </w:pPr>
        </w:pPrChange>
      </w:pPr>
      <w:del w:id="473" w:author="Lopez, Diana (NIH/NIMH) [F]" w:date="2020-04-08T10:26:00Z">
        <w:r w:rsidDel="00EC6F54">
          <w:rPr>
            <w:rFonts w:ascii="Arial" w:eastAsia="Arial" w:hAnsi="Arial" w:cs="Arial"/>
            <w:b/>
            <w:sz w:val="22"/>
            <w:szCs w:val="22"/>
          </w:rPr>
          <w:delText>… how many hours per night did you sleep on average?</w:delText>
        </w:r>
      </w:del>
    </w:p>
    <w:p w14:paraId="67353002" w14:textId="2EC51D8E" w:rsidR="00766DF3" w:rsidDel="00EC6F54" w:rsidRDefault="00766DF3">
      <w:pPr>
        <w:spacing w:before="240"/>
        <w:ind w:left="720"/>
        <w:rPr>
          <w:del w:id="474" w:author="Lopez, Diana (NIH/NIMH) [F]" w:date="2020-04-08T10:26:00Z"/>
          <w:rFonts w:ascii="Arial" w:eastAsia="Arial" w:hAnsi="Arial" w:cs="Arial"/>
          <w:sz w:val="22"/>
          <w:szCs w:val="22"/>
        </w:rPr>
        <w:pPrChange w:id="475" w:author="Lopez, Diana (NIH/NIMH) [F]" w:date="2020-04-08T10:26:00Z">
          <w:pPr>
            <w:numPr>
              <w:ilvl w:val="1"/>
              <w:numId w:val="8"/>
            </w:numPr>
            <w:ind w:left="1440" w:hanging="360"/>
          </w:pPr>
        </w:pPrChange>
      </w:pPr>
      <w:del w:id="476" w:author="Lopez, Diana (NIH/NIMH) [F]" w:date="2020-04-08T10:26:00Z">
        <w:r w:rsidDel="00EC6F54">
          <w:rPr>
            <w:rFonts w:ascii="Arial" w:eastAsia="Arial" w:hAnsi="Arial" w:cs="Arial"/>
            <w:sz w:val="22"/>
            <w:szCs w:val="22"/>
          </w:rPr>
          <w:delText>&lt;6 hours</w:delText>
        </w:r>
      </w:del>
    </w:p>
    <w:p w14:paraId="7E7FA553" w14:textId="65AD9646" w:rsidR="00766DF3" w:rsidDel="00EC6F54" w:rsidRDefault="00766DF3">
      <w:pPr>
        <w:spacing w:before="240"/>
        <w:ind w:left="720"/>
        <w:rPr>
          <w:del w:id="477" w:author="Lopez, Diana (NIH/NIMH) [F]" w:date="2020-04-08T10:26:00Z"/>
          <w:rFonts w:ascii="Arial" w:eastAsia="Arial" w:hAnsi="Arial" w:cs="Arial"/>
          <w:sz w:val="22"/>
          <w:szCs w:val="22"/>
        </w:rPr>
        <w:pPrChange w:id="478" w:author="Lopez, Diana (NIH/NIMH) [F]" w:date="2020-04-08T10:26:00Z">
          <w:pPr>
            <w:numPr>
              <w:ilvl w:val="1"/>
              <w:numId w:val="8"/>
            </w:numPr>
            <w:ind w:left="1440" w:hanging="360"/>
          </w:pPr>
        </w:pPrChange>
      </w:pPr>
      <w:del w:id="479" w:author="Lopez, Diana (NIH/NIMH) [F]" w:date="2020-04-08T10:26:00Z">
        <w:r w:rsidDel="00EC6F54">
          <w:rPr>
            <w:rFonts w:ascii="Arial" w:eastAsia="Arial" w:hAnsi="Arial" w:cs="Arial"/>
            <w:sz w:val="22"/>
            <w:szCs w:val="22"/>
          </w:rPr>
          <w:delText>6-8 hours</w:delText>
        </w:r>
      </w:del>
    </w:p>
    <w:p w14:paraId="01F650E0" w14:textId="4F6AE381" w:rsidR="00766DF3" w:rsidDel="008C31F2" w:rsidRDefault="00766DF3">
      <w:pPr>
        <w:spacing w:before="240"/>
        <w:ind w:left="720"/>
        <w:rPr>
          <w:del w:id="480" w:author="Lopez, Diana (NIH/NIMH) [F]" w:date="2020-04-08T10:26:00Z"/>
          <w:rFonts w:ascii="Arial" w:eastAsia="Arial" w:hAnsi="Arial" w:cs="Arial"/>
          <w:sz w:val="22"/>
          <w:szCs w:val="22"/>
        </w:rPr>
        <w:pPrChange w:id="481" w:author="Lopez, Diana (NIH/NIMH) [F]" w:date="2020-04-08T10:26:00Z">
          <w:pPr>
            <w:numPr>
              <w:ilvl w:val="1"/>
              <w:numId w:val="8"/>
            </w:numPr>
            <w:ind w:left="1440" w:hanging="360"/>
          </w:pPr>
        </w:pPrChange>
      </w:pPr>
      <w:del w:id="482" w:author="Lopez, Diana (NIH/NIMH) [F]" w:date="2020-04-08T10:26:00Z">
        <w:r w:rsidDel="00EC6F54">
          <w:rPr>
            <w:rFonts w:ascii="Arial" w:eastAsia="Arial" w:hAnsi="Arial" w:cs="Arial"/>
            <w:sz w:val="22"/>
            <w:szCs w:val="22"/>
          </w:rPr>
          <w:delText>8-10 hours</w:delText>
        </w:r>
      </w:del>
    </w:p>
    <w:p w14:paraId="61894E41" w14:textId="52A6B12A" w:rsidR="00766DF3" w:rsidRPr="008C31F2" w:rsidDel="00EC6F54" w:rsidRDefault="00766DF3">
      <w:pPr>
        <w:spacing w:before="240"/>
        <w:ind w:left="720"/>
        <w:rPr>
          <w:del w:id="483" w:author="Lopez, Diana (NIH/NIMH) [F]" w:date="2020-04-08T10:26:00Z"/>
          <w:rFonts w:ascii="Arial" w:eastAsia="Arial" w:hAnsi="Arial" w:cs="Arial"/>
          <w:sz w:val="22"/>
          <w:szCs w:val="22"/>
        </w:rPr>
        <w:pPrChange w:id="484" w:author="Lopez, Diana (NIH/NIMH) [F]" w:date="2020-04-08T10:26:00Z">
          <w:pPr>
            <w:numPr>
              <w:ilvl w:val="1"/>
              <w:numId w:val="8"/>
            </w:numPr>
            <w:ind w:left="1440" w:hanging="360"/>
          </w:pPr>
        </w:pPrChange>
      </w:pPr>
      <w:del w:id="485" w:author="Lopez, Diana (NIH/NIMH) [F]" w:date="2020-04-08T10:26:00Z">
        <w:r w:rsidRPr="008C31F2" w:rsidDel="008C31F2">
          <w:rPr>
            <w:rFonts w:ascii="Arial" w:eastAsia="Arial" w:hAnsi="Arial" w:cs="Arial"/>
            <w:sz w:val="22"/>
            <w:szCs w:val="22"/>
          </w:rPr>
          <w:delText>&gt;10 hours</w:delText>
        </w:r>
      </w:del>
    </w:p>
    <w:p w14:paraId="6B8C0C3F" w14:textId="77777777" w:rsidR="00766DF3" w:rsidRDefault="00766DF3">
      <w:pPr>
        <w:spacing w:before="240"/>
        <w:ind w:left="720"/>
        <w:rPr>
          <w:rFonts w:ascii="Arial" w:eastAsia="Arial" w:hAnsi="Arial" w:cs="Arial"/>
          <w:sz w:val="22"/>
          <w:szCs w:val="22"/>
        </w:rPr>
        <w:pPrChange w:id="486" w:author="Lopez, Diana (NIH/NIMH) [F]" w:date="2020-04-08T10:26:00Z">
          <w:pPr>
            <w:ind w:left="1440"/>
          </w:pPr>
        </w:pPrChange>
      </w:pPr>
    </w:p>
    <w:p w14:paraId="76BECEA9" w14:textId="77777777" w:rsidR="00766DF3" w:rsidRDefault="00766DF3">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110B1A51"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71FD3EB5"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1B5BA92E"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26761444"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AF44448"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7EC2DE3" w14:textId="77777777" w:rsidR="00766DF3" w:rsidRDefault="00766DF3" w:rsidP="00766DF3">
      <w:pPr>
        <w:ind w:left="1440"/>
        <w:rPr>
          <w:rFonts w:ascii="Arial" w:eastAsia="Arial" w:hAnsi="Arial" w:cs="Arial"/>
          <w:b/>
          <w:sz w:val="22"/>
          <w:szCs w:val="22"/>
          <w:highlight w:val="white"/>
        </w:rPr>
      </w:pPr>
    </w:p>
    <w:p w14:paraId="2AA92BFE" w14:textId="77777777" w:rsidR="00766DF3" w:rsidRDefault="00766DF3">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7097089"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002F19A1"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29F6F182"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019BCEAA"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515407BB" w14:textId="77777777" w:rsidR="00766DF3" w:rsidRDefault="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18634FA" w14:textId="22DBB7C0" w:rsidR="00766DF3" w:rsidDel="00A37E7F" w:rsidRDefault="00766DF3">
      <w:pPr>
        <w:pStyle w:val="Heading2"/>
        <w:rPr>
          <w:ins w:id="487" w:author="Lopez, Diana (NIH/NIMH) [F]" w:date="2020-04-08T10:33:00Z"/>
          <w:del w:id="488" w:author="Dunn, Julia (NIH/NIMH) [F]" w:date="2020-04-09T16:41:00Z"/>
        </w:rPr>
      </w:pPr>
    </w:p>
    <w:p w14:paraId="3745491E" w14:textId="62250B9A" w:rsidR="00EA751A" w:rsidDel="00A37E7F" w:rsidRDefault="00EA751A" w:rsidP="00EA751A">
      <w:pPr>
        <w:rPr>
          <w:ins w:id="489" w:author="Lopez, Diana (NIH/NIMH) [F]" w:date="2020-04-08T10:33:00Z"/>
          <w:del w:id="490" w:author="Dunn, Julia (NIH/NIMH) [F]" w:date="2020-04-09T16:41:00Z"/>
        </w:rPr>
      </w:pPr>
    </w:p>
    <w:p w14:paraId="075AAF2E" w14:textId="423AFE65" w:rsidR="00EA751A" w:rsidDel="00A37E7F" w:rsidRDefault="00EA751A" w:rsidP="00EA751A">
      <w:pPr>
        <w:rPr>
          <w:ins w:id="491" w:author="Lopez, Diana (NIH/NIMH) [F]" w:date="2020-04-08T10:33:00Z"/>
          <w:del w:id="492" w:author="Dunn, Julia (NIH/NIMH) [F]" w:date="2020-04-09T16:41:00Z"/>
        </w:rPr>
      </w:pPr>
    </w:p>
    <w:p w14:paraId="239EA852" w14:textId="77777777" w:rsidR="00EA751A" w:rsidRPr="00EA751A" w:rsidRDefault="00EA751A">
      <w:pPr>
        <w:pPrChange w:id="493" w:author="Lopez, Diana (NIH/NIMH) [F]" w:date="2020-04-08T10:33:00Z">
          <w:pPr>
            <w:pStyle w:val="Heading2"/>
          </w:pPr>
        </w:pPrChange>
      </w:pPr>
    </w:p>
    <w:p w14:paraId="1316A911" w14:textId="77777777" w:rsidR="00CF7D7A" w:rsidRPr="00CF7D7A" w:rsidRDefault="00CF7D7A" w:rsidP="00CF7D7A">
      <w:pPr>
        <w:pStyle w:val="Heading2"/>
        <w:rPr>
          <w:sz w:val="28"/>
          <w:szCs w:val="28"/>
        </w:rPr>
      </w:pPr>
      <w:r w:rsidRPr="00CF7D7A">
        <w:rPr>
          <w:sz w:val="28"/>
          <w:szCs w:val="28"/>
        </w:rPr>
        <w:t>EMOTIONS/WORRIES (PAST TWO WEEKS)</w:t>
      </w:r>
    </w:p>
    <w:p w14:paraId="7CF41A15" w14:textId="77777777" w:rsidR="00766DF3" w:rsidRDefault="00766DF3" w:rsidP="00766DF3">
      <w:pPr>
        <w:spacing w:before="5"/>
        <w:rPr>
          <w:rFonts w:ascii="Arial" w:eastAsia="Arial" w:hAnsi="Arial" w:cs="Arial"/>
          <w:b/>
          <w:sz w:val="22"/>
          <w:szCs w:val="22"/>
        </w:rPr>
      </w:pPr>
    </w:p>
    <w:p w14:paraId="3B998879" w14:textId="77777777" w:rsidR="00766DF3" w:rsidRDefault="00766DF3" w:rsidP="00766DF3">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C1552B7" w14:textId="77777777" w:rsidR="00766DF3" w:rsidRDefault="00766DF3" w:rsidP="00766DF3">
      <w:pPr>
        <w:rPr>
          <w:rFonts w:ascii="Arial" w:eastAsia="Arial" w:hAnsi="Arial" w:cs="Arial"/>
          <w:sz w:val="22"/>
          <w:szCs w:val="22"/>
        </w:rPr>
      </w:pPr>
    </w:p>
    <w:p w14:paraId="2912F845" w14:textId="77777777" w:rsidR="00766DF3" w:rsidRDefault="00766DF3">
      <w:pPr>
        <w:numPr>
          <w:ilvl w:val="0"/>
          <w:numId w:val="8"/>
        </w:numPr>
        <w:rPr>
          <w:sz w:val="22"/>
          <w:szCs w:val="22"/>
        </w:rPr>
      </w:pPr>
      <w:r>
        <w:rPr>
          <w:rFonts w:ascii="Arial" w:eastAsia="Arial" w:hAnsi="Arial" w:cs="Arial"/>
          <w:b/>
          <w:sz w:val="22"/>
          <w:szCs w:val="22"/>
        </w:rPr>
        <w:t>… how worried were you generally?</w:t>
      </w:r>
    </w:p>
    <w:p w14:paraId="57CB34F9"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Not worried at all</w:t>
      </w:r>
    </w:p>
    <w:p w14:paraId="29BC205B"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Slightly worried</w:t>
      </w:r>
    </w:p>
    <w:p w14:paraId="31320C1D"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Moderately worried</w:t>
      </w:r>
    </w:p>
    <w:p w14:paraId="68079232"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Very worried</w:t>
      </w:r>
    </w:p>
    <w:p w14:paraId="058063F5"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Extremely worried</w:t>
      </w:r>
    </w:p>
    <w:p w14:paraId="29874EAD" w14:textId="77777777" w:rsidR="00766DF3" w:rsidRDefault="00766DF3" w:rsidP="00766DF3">
      <w:pPr>
        <w:rPr>
          <w:rFonts w:ascii="Arial" w:eastAsia="Arial" w:hAnsi="Arial" w:cs="Arial"/>
          <w:sz w:val="22"/>
          <w:szCs w:val="22"/>
        </w:rPr>
      </w:pPr>
    </w:p>
    <w:p w14:paraId="28830FFF" w14:textId="77777777" w:rsidR="00A37E7F" w:rsidRDefault="00A37E7F">
      <w:pPr>
        <w:rPr>
          <w:ins w:id="494" w:author="Dunn, Julia (NIH/NIMH) [F]" w:date="2020-04-09T16:41:00Z"/>
          <w:rFonts w:ascii="Arial" w:eastAsia="Arial" w:hAnsi="Arial" w:cs="Arial"/>
          <w:b/>
          <w:sz w:val="22"/>
          <w:szCs w:val="22"/>
        </w:rPr>
      </w:pPr>
      <w:ins w:id="495" w:author="Dunn, Julia (NIH/NIMH) [F]" w:date="2020-04-09T16:41:00Z">
        <w:r>
          <w:rPr>
            <w:rFonts w:ascii="Arial" w:eastAsia="Arial" w:hAnsi="Arial" w:cs="Arial"/>
            <w:b/>
            <w:sz w:val="22"/>
            <w:szCs w:val="22"/>
          </w:rPr>
          <w:br w:type="page"/>
        </w:r>
      </w:ins>
    </w:p>
    <w:p w14:paraId="46E1FDD1" w14:textId="6C3E2E4C" w:rsidR="00766DF3" w:rsidRDefault="00766DF3">
      <w:pPr>
        <w:numPr>
          <w:ilvl w:val="0"/>
          <w:numId w:val="8"/>
        </w:numPr>
        <w:rPr>
          <w:sz w:val="22"/>
          <w:szCs w:val="22"/>
        </w:rPr>
      </w:pPr>
      <w:r>
        <w:rPr>
          <w:rFonts w:ascii="Arial" w:eastAsia="Arial" w:hAnsi="Arial" w:cs="Arial"/>
          <w:b/>
          <w:sz w:val="22"/>
          <w:szCs w:val="22"/>
        </w:rPr>
        <w:lastRenderedPageBreak/>
        <w:t>… how happy versus sad were you?</w:t>
      </w:r>
    </w:p>
    <w:p w14:paraId="66D312E4"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sad/depressed/unhappy</w:t>
      </w:r>
    </w:p>
    <w:p w14:paraId="4A88981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Moderately sad/depressed/unhappy</w:t>
      </w:r>
    </w:p>
    <w:p w14:paraId="7540377F"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Neutral </w:t>
      </w:r>
    </w:p>
    <w:p w14:paraId="3B9DEE5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Moderately happy/cheerful </w:t>
      </w:r>
    </w:p>
    <w:p w14:paraId="34CE1691" w14:textId="2BC4A3EE" w:rsidR="00766DF3" w:rsidRDefault="00766DF3" w:rsidP="00766DF3">
      <w:pPr>
        <w:numPr>
          <w:ilvl w:val="0"/>
          <w:numId w:val="9"/>
        </w:numPr>
        <w:rPr>
          <w:ins w:id="496" w:author="Dunn, Julia (NIH/NIMH) [F]" w:date="2020-04-08T13:21:00Z"/>
          <w:rFonts w:ascii="Arial" w:eastAsia="Arial" w:hAnsi="Arial" w:cs="Arial"/>
          <w:sz w:val="22"/>
          <w:szCs w:val="22"/>
        </w:rPr>
      </w:pPr>
      <w:r>
        <w:rPr>
          <w:rFonts w:ascii="Arial" w:eastAsia="Arial" w:hAnsi="Arial" w:cs="Arial"/>
          <w:sz w:val="22"/>
          <w:szCs w:val="22"/>
        </w:rPr>
        <w:t>Very happy/cheerful</w:t>
      </w:r>
    </w:p>
    <w:p w14:paraId="3A2FFFE5" w14:textId="77777777" w:rsidR="001511C7" w:rsidRDefault="001511C7">
      <w:pPr>
        <w:rPr>
          <w:rFonts w:ascii="Arial" w:eastAsia="Arial" w:hAnsi="Arial" w:cs="Arial"/>
          <w:sz w:val="22"/>
          <w:szCs w:val="22"/>
        </w:rPr>
        <w:pPrChange w:id="497" w:author="Dunn, Julia (NIH/NIMH) [F]" w:date="2020-04-08T13:21:00Z">
          <w:pPr>
            <w:numPr>
              <w:numId w:val="9"/>
            </w:numPr>
            <w:ind w:left="1440" w:hanging="360"/>
          </w:pPr>
        </w:pPrChange>
      </w:pPr>
    </w:p>
    <w:p w14:paraId="0133DED8" w14:textId="77777777" w:rsidR="00766DF3" w:rsidRDefault="00766DF3" w:rsidP="00766DF3">
      <w:pPr>
        <w:rPr>
          <w:rFonts w:ascii="Arial" w:eastAsia="Arial" w:hAnsi="Arial" w:cs="Arial"/>
          <w:sz w:val="22"/>
          <w:szCs w:val="22"/>
        </w:rPr>
      </w:pPr>
    </w:p>
    <w:p w14:paraId="3DF8B147" w14:textId="77777777" w:rsidR="00766DF3" w:rsidRDefault="00766DF3">
      <w:pPr>
        <w:numPr>
          <w:ilvl w:val="0"/>
          <w:numId w:val="8"/>
        </w:numPr>
        <w:rPr>
          <w:sz w:val="22"/>
          <w:szCs w:val="22"/>
        </w:rPr>
      </w:pPr>
      <w:r>
        <w:rPr>
          <w:rFonts w:ascii="Arial" w:eastAsia="Arial" w:hAnsi="Arial" w:cs="Arial"/>
          <w:b/>
          <w:sz w:val="22"/>
          <w:szCs w:val="22"/>
        </w:rPr>
        <w:t>… how relaxed versus anxious were you?</w:t>
      </w:r>
    </w:p>
    <w:p w14:paraId="08B5BC1A"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Very relaxed/calm</w:t>
      </w:r>
    </w:p>
    <w:p w14:paraId="3EFDDF1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Moderately relaxed/calm</w:t>
      </w:r>
    </w:p>
    <w:p w14:paraId="2C63CD7F"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Neutral</w:t>
      </w:r>
    </w:p>
    <w:p w14:paraId="0BCF42B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Moderately nervous/anxious </w:t>
      </w:r>
    </w:p>
    <w:p w14:paraId="17C5D0CA" w14:textId="715D40ED" w:rsidR="00766DF3" w:rsidRDefault="00766DF3" w:rsidP="00766DF3">
      <w:pPr>
        <w:numPr>
          <w:ilvl w:val="0"/>
          <w:numId w:val="18"/>
        </w:numPr>
        <w:rPr>
          <w:ins w:id="498" w:author="Lopez, Diana (NIH/NIMH) [F]" w:date="2020-04-08T10:27:00Z"/>
          <w:rFonts w:ascii="Arial" w:eastAsia="Arial" w:hAnsi="Arial" w:cs="Arial"/>
          <w:sz w:val="22"/>
          <w:szCs w:val="22"/>
        </w:rPr>
      </w:pPr>
      <w:r>
        <w:rPr>
          <w:rFonts w:ascii="Arial" w:eastAsia="Arial" w:hAnsi="Arial" w:cs="Arial"/>
          <w:sz w:val="22"/>
          <w:szCs w:val="22"/>
        </w:rPr>
        <w:t>Very nervous/anxious</w:t>
      </w:r>
      <w:del w:id="499" w:author="Lopez, Diana (NIH/NIMH) [F]" w:date="2020-04-08T10:27:00Z">
        <w:r w:rsidDel="00B03E47">
          <w:rPr>
            <w:rFonts w:ascii="Arial" w:eastAsia="Arial" w:hAnsi="Arial" w:cs="Arial"/>
            <w:sz w:val="22"/>
            <w:szCs w:val="22"/>
          </w:rPr>
          <w:delText xml:space="preserve">  </w:delText>
        </w:r>
      </w:del>
    </w:p>
    <w:p w14:paraId="2190C1AE" w14:textId="77777777" w:rsidR="00B03E47" w:rsidRPr="00766DF3" w:rsidRDefault="00B03E47">
      <w:pPr>
        <w:ind w:left="1440"/>
        <w:rPr>
          <w:rFonts w:ascii="Arial" w:eastAsia="Arial" w:hAnsi="Arial" w:cs="Arial"/>
          <w:sz w:val="22"/>
          <w:szCs w:val="22"/>
        </w:rPr>
        <w:pPrChange w:id="500" w:author="Lopez, Diana (NIH/NIMH) [F]" w:date="2020-04-08T10:27:00Z">
          <w:pPr>
            <w:numPr>
              <w:numId w:val="18"/>
            </w:numPr>
            <w:ind w:left="1440" w:hanging="360"/>
          </w:pPr>
        </w:pPrChange>
      </w:pPr>
    </w:p>
    <w:p w14:paraId="029CD89F" w14:textId="77777777" w:rsidR="00766DF3" w:rsidRDefault="00766DF3">
      <w:pPr>
        <w:numPr>
          <w:ilvl w:val="0"/>
          <w:numId w:val="8"/>
        </w:numPr>
        <w:rPr>
          <w:sz w:val="22"/>
          <w:szCs w:val="22"/>
        </w:rPr>
      </w:pPr>
      <w:r>
        <w:rPr>
          <w:rFonts w:ascii="Arial" w:eastAsia="Arial" w:hAnsi="Arial" w:cs="Arial"/>
          <w:b/>
          <w:sz w:val="22"/>
          <w:szCs w:val="22"/>
        </w:rPr>
        <w:t>… how fidgety or restless were you?</w:t>
      </w:r>
    </w:p>
    <w:p w14:paraId="562EEED4" w14:textId="40B92872"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Not </w:t>
      </w:r>
      <w:r w:rsidR="006E1F04">
        <w:rPr>
          <w:rFonts w:ascii="Arial" w:eastAsia="Arial" w:hAnsi="Arial" w:cs="Arial"/>
          <w:sz w:val="22"/>
          <w:szCs w:val="22"/>
        </w:rPr>
        <w:t>fidgety/</w:t>
      </w:r>
      <w:r>
        <w:rPr>
          <w:rFonts w:ascii="Arial" w:eastAsia="Arial" w:hAnsi="Arial" w:cs="Arial"/>
          <w:sz w:val="22"/>
          <w:szCs w:val="22"/>
        </w:rPr>
        <w:t>restless at all</w:t>
      </w:r>
    </w:p>
    <w:p w14:paraId="618D1528" w14:textId="36FBE420"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Slightly </w:t>
      </w:r>
      <w:r w:rsidR="006E1F04">
        <w:rPr>
          <w:rFonts w:ascii="Arial" w:eastAsia="Arial" w:hAnsi="Arial" w:cs="Arial"/>
          <w:sz w:val="22"/>
          <w:szCs w:val="22"/>
        </w:rPr>
        <w:t>fidgety/</w:t>
      </w:r>
      <w:r>
        <w:rPr>
          <w:rFonts w:ascii="Arial" w:eastAsia="Arial" w:hAnsi="Arial" w:cs="Arial"/>
          <w:sz w:val="22"/>
          <w:szCs w:val="22"/>
        </w:rPr>
        <w:t>restless</w:t>
      </w:r>
    </w:p>
    <w:p w14:paraId="7C717DB6" w14:textId="2018D7FE"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Moderately </w:t>
      </w:r>
      <w:r w:rsidR="006E1F04">
        <w:rPr>
          <w:rFonts w:ascii="Arial" w:eastAsia="Arial" w:hAnsi="Arial" w:cs="Arial"/>
          <w:sz w:val="22"/>
          <w:szCs w:val="22"/>
        </w:rPr>
        <w:t>fidgety/</w:t>
      </w:r>
      <w:r>
        <w:rPr>
          <w:rFonts w:ascii="Arial" w:eastAsia="Arial" w:hAnsi="Arial" w:cs="Arial"/>
          <w:sz w:val="22"/>
          <w:szCs w:val="22"/>
        </w:rPr>
        <w:t xml:space="preserve">restless </w:t>
      </w:r>
    </w:p>
    <w:p w14:paraId="28F0BBAF" w14:textId="4128AE5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Very </w:t>
      </w:r>
      <w:r w:rsidR="006E1F04">
        <w:rPr>
          <w:rFonts w:ascii="Arial" w:eastAsia="Arial" w:hAnsi="Arial" w:cs="Arial"/>
          <w:sz w:val="22"/>
          <w:szCs w:val="22"/>
        </w:rPr>
        <w:t>fidgety/</w:t>
      </w:r>
      <w:r>
        <w:rPr>
          <w:rFonts w:ascii="Arial" w:eastAsia="Arial" w:hAnsi="Arial" w:cs="Arial"/>
          <w:sz w:val="22"/>
          <w:szCs w:val="22"/>
        </w:rPr>
        <w:t xml:space="preserve">restless </w:t>
      </w:r>
    </w:p>
    <w:p w14:paraId="365CF920" w14:textId="2A24F92F"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Extremely </w:t>
      </w:r>
      <w:r w:rsidR="006E1F04">
        <w:rPr>
          <w:rFonts w:ascii="Arial" w:eastAsia="Arial" w:hAnsi="Arial" w:cs="Arial"/>
          <w:sz w:val="22"/>
          <w:szCs w:val="22"/>
        </w:rPr>
        <w:t>fidgety/</w:t>
      </w:r>
      <w:r>
        <w:rPr>
          <w:rFonts w:ascii="Arial" w:eastAsia="Arial" w:hAnsi="Arial" w:cs="Arial"/>
          <w:sz w:val="22"/>
          <w:szCs w:val="22"/>
        </w:rPr>
        <w:t>restless</w:t>
      </w:r>
    </w:p>
    <w:p w14:paraId="27CDFE38" w14:textId="77777777" w:rsidR="00766DF3" w:rsidRDefault="00766DF3" w:rsidP="00766DF3">
      <w:pPr>
        <w:rPr>
          <w:rFonts w:ascii="Arial" w:eastAsia="Arial" w:hAnsi="Arial" w:cs="Arial"/>
          <w:sz w:val="22"/>
          <w:szCs w:val="22"/>
        </w:rPr>
      </w:pPr>
    </w:p>
    <w:p w14:paraId="249E69A9" w14:textId="77777777" w:rsidR="00766DF3" w:rsidRDefault="00766DF3">
      <w:pPr>
        <w:numPr>
          <w:ilvl w:val="0"/>
          <w:numId w:val="8"/>
        </w:numPr>
        <w:rPr>
          <w:sz w:val="22"/>
          <w:szCs w:val="22"/>
        </w:rPr>
      </w:pPr>
      <w:r>
        <w:rPr>
          <w:rFonts w:ascii="Arial" w:eastAsia="Arial" w:hAnsi="Arial" w:cs="Arial"/>
          <w:b/>
          <w:sz w:val="22"/>
          <w:szCs w:val="22"/>
        </w:rPr>
        <w:t>… how fatigued or tired were you?</w:t>
      </w:r>
    </w:p>
    <w:p w14:paraId="6C483E86"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2A939B7C"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7BC0A0CF" w14:textId="3285556A" w:rsidR="00766DF3" w:rsidDel="00A21B02" w:rsidRDefault="00766DF3" w:rsidP="00A21B02">
      <w:pPr>
        <w:numPr>
          <w:ilvl w:val="0"/>
          <w:numId w:val="10"/>
        </w:numPr>
        <w:rPr>
          <w:del w:id="501" w:author="Dunn, Julia (NIH/NIMH) [F]" w:date="2020-04-09T17:04:00Z"/>
          <w:rFonts w:ascii="Arial" w:eastAsia="Arial" w:hAnsi="Arial" w:cs="Arial"/>
          <w:sz w:val="22"/>
          <w:szCs w:val="22"/>
        </w:rPr>
      </w:pPr>
      <w:r>
        <w:rPr>
          <w:rFonts w:ascii="Arial" w:eastAsia="Arial" w:hAnsi="Arial" w:cs="Arial"/>
          <w:sz w:val="22"/>
          <w:szCs w:val="22"/>
        </w:rPr>
        <w:t>Moderately fatigued or tired</w:t>
      </w:r>
    </w:p>
    <w:p w14:paraId="402A8BAA" w14:textId="77777777" w:rsidR="00A21B02" w:rsidRDefault="00A21B02" w:rsidP="00766DF3">
      <w:pPr>
        <w:numPr>
          <w:ilvl w:val="0"/>
          <w:numId w:val="10"/>
        </w:numPr>
        <w:rPr>
          <w:ins w:id="502" w:author="Dunn, Julia (NIH/NIMH) [F]" w:date="2020-04-09T17:04:00Z"/>
          <w:rFonts w:ascii="Arial" w:eastAsia="Arial" w:hAnsi="Arial" w:cs="Arial"/>
          <w:sz w:val="22"/>
          <w:szCs w:val="22"/>
        </w:rPr>
      </w:pPr>
    </w:p>
    <w:p w14:paraId="27E63151" w14:textId="43F0917C" w:rsidR="00766DF3" w:rsidDel="00A21B02" w:rsidRDefault="00766DF3" w:rsidP="00A21B02">
      <w:pPr>
        <w:numPr>
          <w:ilvl w:val="0"/>
          <w:numId w:val="10"/>
        </w:numPr>
        <w:rPr>
          <w:del w:id="503" w:author="Dunn, Julia (NIH/NIMH) [F]" w:date="2020-04-09T17:04:00Z"/>
          <w:rFonts w:ascii="Arial" w:eastAsia="Arial" w:hAnsi="Arial" w:cs="Arial"/>
          <w:sz w:val="22"/>
          <w:szCs w:val="22"/>
        </w:rPr>
      </w:pPr>
      <w:del w:id="504" w:author="Dunn, Julia (NIH/NIMH) [F]" w:date="2020-04-09T17:04:00Z">
        <w:r w:rsidRPr="00A21B02" w:rsidDel="00A21B02">
          <w:rPr>
            <w:rFonts w:ascii="Arial" w:eastAsia="Arial" w:hAnsi="Arial" w:cs="Arial"/>
            <w:sz w:val="22"/>
            <w:szCs w:val="22"/>
          </w:rPr>
          <w:delText xml:space="preserve">   </w:delText>
        </w:r>
      </w:del>
      <w:del w:id="505" w:author="Dunn, Julia (NIH/NIMH) [F]" w:date="2020-04-09T17:03:00Z">
        <w:r w:rsidRPr="00A21B02" w:rsidDel="00A21B02">
          <w:rPr>
            <w:rFonts w:ascii="Arial" w:eastAsia="Arial" w:hAnsi="Arial" w:cs="Arial"/>
            <w:sz w:val="22"/>
            <w:szCs w:val="22"/>
          </w:rPr>
          <w:delText xml:space="preserve">   d. </w:delText>
        </w:r>
      </w:del>
      <w:r w:rsidRPr="00A21B02">
        <w:rPr>
          <w:rFonts w:ascii="Arial" w:eastAsia="Arial" w:hAnsi="Arial" w:cs="Arial"/>
          <w:sz w:val="22"/>
          <w:szCs w:val="22"/>
        </w:rPr>
        <w:t>Very fatigued or tired</w:t>
      </w:r>
    </w:p>
    <w:p w14:paraId="7F0A22DA" w14:textId="77777777" w:rsidR="00A21B02" w:rsidRPr="00A21B02" w:rsidRDefault="00A21B02">
      <w:pPr>
        <w:numPr>
          <w:ilvl w:val="0"/>
          <w:numId w:val="10"/>
        </w:numPr>
        <w:rPr>
          <w:ins w:id="506" w:author="Dunn, Julia (NIH/NIMH) [F]" w:date="2020-04-09T17:04:00Z"/>
          <w:rFonts w:ascii="Arial" w:eastAsia="Arial" w:hAnsi="Arial" w:cs="Arial"/>
          <w:sz w:val="22"/>
          <w:szCs w:val="22"/>
        </w:rPr>
        <w:pPrChange w:id="507" w:author="Dunn, Julia (NIH/NIMH) [F]" w:date="2020-04-09T17:04:00Z">
          <w:pPr>
            <w:ind w:left="720"/>
          </w:pPr>
        </w:pPrChange>
      </w:pPr>
    </w:p>
    <w:p w14:paraId="2D274F95" w14:textId="0F0C8F22" w:rsidR="00B33EFC" w:rsidRPr="00A21B02" w:rsidRDefault="00766DF3">
      <w:pPr>
        <w:numPr>
          <w:ilvl w:val="0"/>
          <w:numId w:val="10"/>
        </w:numPr>
        <w:rPr>
          <w:rFonts w:ascii="Arial" w:eastAsia="Arial" w:hAnsi="Arial" w:cs="Arial"/>
          <w:sz w:val="22"/>
          <w:szCs w:val="22"/>
        </w:rPr>
        <w:pPrChange w:id="508" w:author="Dunn, Julia (NIH/NIMH) [F]" w:date="2020-04-09T17:04:00Z">
          <w:pPr>
            <w:ind w:left="720"/>
          </w:pPr>
        </w:pPrChange>
      </w:pPr>
      <w:del w:id="509" w:author="Dunn, Julia (NIH/NIMH) [F]" w:date="2020-04-09T17:04:00Z">
        <w:r w:rsidRPr="00A21B02" w:rsidDel="00A21B02">
          <w:rPr>
            <w:rFonts w:ascii="Arial" w:eastAsia="Arial" w:hAnsi="Arial" w:cs="Arial"/>
            <w:sz w:val="22"/>
            <w:szCs w:val="22"/>
          </w:rPr>
          <w:delText xml:space="preserve">      e. </w:delText>
        </w:r>
      </w:del>
      <w:r w:rsidRPr="00A21B02">
        <w:rPr>
          <w:rFonts w:ascii="Arial" w:eastAsia="Arial" w:hAnsi="Arial" w:cs="Arial"/>
          <w:sz w:val="22"/>
          <w:szCs w:val="22"/>
        </w:rPr>
        <w:t>Extremely fatigued or tired</w:t>
      </w:r>
    </w:p>
    <w:p w14:paraId="7BBF7A19"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7BBC12A1" w14:textId="6FDBB95B" w:rsidR="00766DF3" w:rsidRDefault="00766DF3">
      <w:pPr>
        <w:numPr>
          <w:ilvl w:val="0"/>
          <w:numId w:val="8"/>
        </w:numPr>
        <w:rPr>
          <w:sz w:val="22"/>
          <w:szCs w:val="22"/>
        </w:rPr>
      </w:pPr>
      <w:r>
        <w:rPr>
          <w:rFonts w:ascii="Arial" w:eastAsia="Arial" w:hAnsi="Arial" w:cs="Arial"/>
          <w:b/>
          <w:sz w:val="22"/>
          <w:szCs w:val="22"/>
        </w:rPr>
        <w:t xml:space="preserve">… how well </w:t>
      </w:r>
      <w:r w:rsidR="006E1F04">
        <w:rPr>
          <w:rFonts w:ascii="Arial" w:eastAsia="Arial" w:hAnsi="Arial" w:cs="Arial"/>
          <w:b/>
          <w:sz w:val="22"/>
          <w:szCs w:val="22"/>
        </w:rPr>
        <w:t>were you</w:t>
      </w:r>
      <w:r>
        <w:rPr>
          <w:rFonts w:ascii="Arial" w:eastAsia="Arial" w:hAnsi="Arial" w:cs="Arial"/>
          <w:b/>
          <w:sz w:val="22"/>
          <w:szCs w:val="22"/>
        </w:rPr>
        <w:t xml:space="preserve"> able to concentrate or focus?</w:t>
      </w:r>
    </w:p>
    <w:p w14:paraId="7923ACEF"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focused/attentive</w:t>
      </w:r>
    </w:p>
    <w:p w14:paraId="68AE562A"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032C8784"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Neutral</w:t>
      </w:r>
    </w:p>
    <w:p w14:paraId="5E5788E6"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F2BD75E"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2FF20CA3" w14:textId="4709832D" w:rsidR="00766DF3" w:rsidDel="00A37E7F" w:rsidRDefault="00766DF3" w:rsidP="00766DF3">
      <w:pPr>
        <w:rPr>
          <w:ins w:id="510" w:author="Lopez, Diana (NIH/NIMH) [F]" w:date="2020-04-08T10:33:00Z"/>
          <w:del w:id="511" w:author="Dunn, Julia (NIH/NIMH) [F]" w:date="2020-04-09T16:41:00Z"/>
          <w:rFonts w:ascii="Arial" w:eastAsia="Arial" w:hAnsi="Arial" w:cs="Arial"/>
          <w:sz w:val="22"/>
          <w:szCs w:val="22"/>
        </w:rPr>
      </w:pPr>
    </w:p>
    <w:p w14:paraId="1B2789CF" w14:textId="52FA3182" w:rsidR="00EA751A" w:rsidDel="00A37E7F" w:rsidRDefault="00EA751A" w:rsidP="00766DF3">
      <w:pPr>
        <w:rPr>
          <w:ins w:id="512" w:author="Lopez, Diana (NIH/NIMH) [F]" w:date="2020-04-08T10:33:00Z"/>
          <w:del w:id="513" w:author="Dunn, Julia (NIH/NIMH) [F]" w:date="2020-04-09T16:41:00Z"/>
          <w:rFonts w:ascii="Arial" w:eastAsia="Arial" w:hAnsi="Arial" w:cs="Arial"/>
          <w:sz w:val="22"/>
          <w:szCs w:val="22"/>
        </w:rPr>
      </w:pPr>
    </w:p>
    <w:p w14:paraId="30C1A4EF" w14:textId="634A3219" w:rsidR="00EA751A" w:rsidDel="00A37E7F" w:rsidRDefault="00EA751A" w:rsidP="00766DF3">
      <w:pPr>
        <w:rPr>
          <w:ins w:id="514" w:author="Lopez, Diana (NIH/NIMH) [F]" w:date="2020-04-08T10:33:00Z"/>
          <w:del w:id="515" w:author="Dunn, Julia (NIH/NIMH) [F]" w:date="2020-04-09T16:41:00Z"/>
          <w:rFonts w:ascii="Arial" w:eastAsia="Arial" w:hAnsi="Arial" w:cs="Arial"/>
          <w:sz w:val="22"/>
          <w:szCs w:val="22"/>
        </w:rPr>
      </w:pPr>
    </w:p>
    <w:p w14:paraId="4E421C09" w14:textId="3070DC2C" w:rsidR="00EA751A" w:rsidDel="00A37E7F" w:rsidRDefault="00EA751A" w:rsidP="00766DF3">
      <w:pPr>
        <w:rPr>
          <w:ins w:id="516" w:author="Lopez, Diana (NIH/NIMH) [F]" w:date="2020-04-08T10:33:00Z"/>
          <w:del w:id="517" w:author="Dunn, Julia (NIH/NIMH) [F]" w:date="2020-04-09T16:41:00Z"/>
          <w:rFonts w:ascii="Arial" w:eastAsia="Arial" w:hAnsi="Arial" w:cs="Arial"/>
          <w:sz w:val="22"/>
          <w:szCs w:val="22"/>
        </w:rPr>
      </w:pPr>
    </w:p>
    <w:p w14:paraId="2E34944C" w14:textId="77777777" w:rsidR="00EA751A" w:rsidRDefault="00EA751A" w:rsidP="00766DF3">
      <w:pPr>
        <w:rPr>
          <w:rFonts w:ascii="Arial" w:eastAsia="Arial" w:hAnsi="Arial" w:cs="Arial"/>
          <w:sz w:val="22"/>
          <w:szCs w:val="22"/>
        </w:rPr>
      </w:pPr>
    </w:p>
    <w:p w14:paraId="73DB9ABC" w14:textId="2509D1E7" w:rsidR="00766DF3" w:rsidRDefault="00766DF3">
      <w:pPr>
        <w:numPr>
          <w:ilvl w:val="0"/>
          <w:numId w:val="8"/>
        </w:numPr>
        <w:rPr>
          <w:sz w:val="22"/>
          <w:szCs w:val="22"/>
        </w:rPr>
      </w:pPr>
      <w:r>
        <w:rPr>
          <w:rFonts w:ascii="Arial" w:eastAsia="Arial" w:hAnsi="Arial" w:cs="Arial"/>
          <w:b/>
          <w:sz w:val="22"/>
          <w:szCs w:val="22"/>
        </w:rPr>
        <w:t xml:space="preserve">… how irritable or easily angered </w:t>
      </w:r>
      <w:del w:id="518" w:author="Dunn, Julia (NIH/NIMH) [F]" w:date="2020-04-09T16:37:00Z">
        <w:r w:rsidDel="00026057">
          <w:rPr>
            <w:rFonts w:ascii="Arial" w:eastAsia="Arial" w:hAnsi="Arial" w:cs="Arial"/>
            <w:b/>
            <w:sz w:val="22"/>
            <w:szCs w:val="22"/>
          </w:rPr>
          <w:delText>have you been</w:delText>
        </w:r>
      </w:del>
      <w:ins w:id="519" w:author="Dunn, Julia (NIH/NIMH) [F]" w:date="2020-04-09T16:37:00Z">
        <w:r w:rsidR="00026057">
          <w:rPr>
            <w:rFonts w:ascii="Arial" w:eastAsia="Arial" w:hAnsi="Arial" w:cs="Arial"/>
            <w:b/>
            <w:sz w:val="22"/>
            <w:szCs w:val="22"/>
          </w:rPr>
          <w:t>were you</w:t>
        </w:r>
      </w:ins>
      <w:r>
        <w:rPr>
          <w:rFonts w:ascii="Arial" w:eastAsia="Arial" w:hAnsi="Arial" w:cs="Arial"/>
          <w:b/>
          <w:sz w:val="22"/>
          <w:szCs w:val="22"/>
        </w:rPr>
        <w:t>?</w:t>
      </w:r>
    </w:p>
    <w:p w14:paraId="4ACC101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1192FF15"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4F50743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5C88170F"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6BE97E8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77A8DAD5"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23E02813" w14:textId="5B62C620" w:rsidR="00766DF3" w:rsidRDefault="00766DF3">
      <w:pPr>
        <w:numPr>
          <w:ilvl w:val="0"/>
          <w:numId w:val="8"/>
        </w:numPr>
        <w:rPr>
          <w:sz w:val="22"/>
          <w:szCs w:val="22"/>
        </w:rPr>
      </w:pPr>
      <w:r>
        <w:rPr>
          <w:rFonts w:ascii="Arial" w:eastAsia="Arial" w:hAnsi="Arial" w:cs="Arial"/>
          <w:b/>
          <w:sz w:val="22"/>
          <w:szCs w:val="22"/>
        </w:rPr>
        <w:t xml:space="preserve">… how lonely </w:t>
      </w:r>
      <w:r w:rsidR="009B30C7">
        <w:rPr>
          <w:rFonts w:ascii="Arial" w:eastAsia="Arial" w:hAnsi="Arial" w:cs="Arial"/>
          <w:b/>
          <w:sz w:val="22"/>
          <w:szCs w:val="22"/>
        </w:rPr>
        <w:t>were you</w:t>
      </w:r>
      <w:r>
        <w:rPr>
          <w:rFonts w:ascii="Arial" w:eastAsia="Arial" w:hAnsi="Arial" w:cs="Arial"/>
          <w:b/>
          <w:sz w:val="22"/>
          <w:szCs w:val="22"/>
        </w:rPr>
        <w:t>?</w:t>
      </w:r>
    </w:p>
    <w:p w14:paraId="696E1CC5"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Not lonely at all</w:t>
      </w:r>
    </w:p>
    <w:p w14:paraId="4052906D"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Slightly lonely</w:t>
      </w:r>
    </w:p>
    <w:p w14:paraId="3A7B7DCA"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Moderately lonely</w:t>
      </w:r>
    </w:p>
    <w:p w14:paraId="2E958035"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Very lonely</w:t>
      </w:r>
    </w:p>
    <w:p w14:paraId="38643238" w14:textId="77777777" w:rsidR="00766DF3" w:rsidDel="00A37E7F" w:rsidRDefault="00766DF3">
      <w:pPr>
        <w:numPr>
          <w:ilvl w:val="1"/>
          <w:numId w:val="8"/>
        </w:numPr>
        <w:rPr>
          <w:del w:id="520" w:author="Dunn, Julia (NIH/NIMH) [F]" w:date="2020-04-09T16:41:00Z"/>
          <w:rFonts w:ascii="Arial" w:eastAsia="Arial" w:hAnsi="Arial" w:cs="Arial"/>
          <w:sz w:val="22"/>
          <w:szCs w:val="22"/>
        </w:rPr>
      </w:pPr>
      <w:r>
        <w:rPr>
          <w:rFonts w:ascii="Arial" w:eastAsia="Arial" w:hAnsi="Arial" w:cs="Arial"/>
          <w:sz w:val="22"/>
          <w:szCs w:val="22"/>
        </w:rPr>
        <w:t>Extremely lonely</w:t>
      </w:r>
    </w:p>
    <w:p w14:paraId="37BE7C8C" w14:textId="77777777" w:rsidR="00766DF3" w:rsidRPr="00A37E7F" w:rsidRDefault="00766DF3">
      <w:pPr>
        <w:numPr>
          <w:ilvl w:val="1"/>
          <w:numId w:val="8"/>
        </w:numPr>
        <w:rPr>
          <w:rFonts w:ascii="Arial" w:eastAsia="Arial" w:hAnsi="Arial" w:cs="Arial"/>
          <w:sz w:val="22"/>
          <w:szCs w:val="22"/>
        </w:rPr>
        <w:pPrChange w:id="521" w:author="Dunn, Julia (NIH/NIMH) [F]" w:date="2020-04-09T16:41:00Z">
          <w:pPr>
            <w:ind w:left="1440"/>
          </w:pPr>
        </w:pPrChange>
      </w:pPr>
    </w:p>
    <w:p w14:paraId="459D38A7" w14:textId="58C1D37D" w:rsidR="00CF7D7A" w:rsidRPr="00CF7D7A" w:rsidRDefault="00CF7D7A" w:rsidP="00CF7D7A">
      <w:pPr>
        <w:pStyle w:val="Heading2"/>
        <w:rPr>
          <w:sz w:val="28"/>
          <w:szCs w:val="28"/>
        </w:rPr>
      </w:pPr>
      <w:r w:rsidRPr="00CF7D7A">
        <w:rPr>
          <w:sz w:val="28"/>
          <w:szCs w:val="28"/>
        </w:rPr>
        <w:lastRenderedPageBreak/>
        <w:t>MEDIA USE (PAST TWO WEEKS) </w:t>
      </w:r>
    </w:p>
    <w:p w14:paraId="1EDB5521" w14:textId="77777777" w:rsidR="00CF7D7A" w:rsidRPr="00CF7D7A" w:rsidRDefault="00CF7D7A" w:rsidP="00CF7D7A"/>
    <w:p w14:paraId="0258F7EB" w14:textId="77777777" w:rsidR="00766DF3" w:rsidRDefault="00766DF3" w:rsidP="00766DF3">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A2B95E4" w14:textId="77777777" w:rsidR="00766DF3" w:rsidRDefault="00766DF3" w:rsidP="00766DF3">
      <w:pPr>
        <w:rPr>
          <w:rFonts w:ascii="Arial" w:eastAsia="Arial" w:hAnsi="Arial" w:cs="Arial"/>
          <w:sz w:val="22"/>
          <w:szCs w:val="22"/>
        </w:rPr>
      </w:pPr>
    </w:p>
    <w:p w14:paraId="6522030D" w14:textId="77777777" w:rsidR="00766DF3" w:rsidRDefault="00766DF3">
      <w:pPr>
        <w:numPr>
          <w:ilvl w:val="0"/>
          <w:numId w:val="8"/>
        </w:numPr>
        <w:rPr>
          <w:sz w:val="22"/>
          <w:szCs w:val="22"/>
        </w:rPr>
      </w:pPr>
      <w:r>
        <w:rPr>
          <w:rFonts w:ascii="Arial" w:eastAsia="Arial" w:hAnsi="Arial" w:cs="Arial"/>
          <w:b/>
          <w:sz w:val="22"/>
          <w:szCs w:val="22"/>
        </w:rPr>
        <w:t>… watching TV or digital media (e.g., Netflix, YouTube, web surfing)? </w:t>
      </w:r>
    </w:p>
    <w:p w14:paraId="64DBF58B" w14:textId="3E36934E" w:rsidR="00766DF3" w:rsidRDefault="00766DF3">
      <w:pPr>
        <w:numPr>
          <w:ilvl w:val="1"/>
          <w:numId w:val="8"/>
        </w:numPr>
        <w:rPr>
          <w:rFonts w:ascii="Arial" w:eastAsia="Arial" w:hAnsi="Arial" w:cs="Arial"/>
          <w:sz w:val="22"/>
          <w:szCs w:val="22"/>
        </w:rPr>
      </w:pPr>
      <w:r>
        <w:rPr>
          <w:rFonts w:ascii="Arial" w:eastAsia="Arial" w:hAnsi="Arial" w:cs="Arial"/>
          <w:sz w:val="22"/>
          <w:szCs w:val="22"/>
        </w:rPr>
        <w:t>No TV</w:t>
      </w:r>
      <w:r w:rsidR="006E1F04">
        <w:rPr>
          <w:rFonts w:ascii="Arial" w:eastAsia="Arial" w:hAnsi="Arial" w:cs="Arial"/>
          <w:sz w:val="22"/>
          <w:szCs w:val="22"/>
        </w:rPr>
        <w:t xml:space="preserve"> or digital media</w:t>
      </w:r>
    </w:p>
    <w:p w14:paraId="6567BDF2"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Under 1 hour</w:t>
      </w:r>
    </w:p>
    <w:p w14:paraId="57EECEB2"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1-3 hours</w:t>
      </w:r>
    </w:p>
    <w:p w14:paraId="7F7C5E13"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4-6 hours</w:t>
      </w:r>
    </w:p>
    <w:p w14:paraId="4BCA21AB" w14:textId="282D3D80" w:rsidR="00766DF3" w:rsidRPr="00491C50" w:rsidRDefault="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247A7B75" w14:textId="77777777" w:rsidR="00766DF3" w:rsidDel="00EA751A" w:rsidRDefault="00766DF3" w:rsidP="00766DF3">
      <w:pPr>
        <w:rPr>
          <w:del w:id="522" w:author="Lopez, Diana (NIH/NIMH) [F]" w:date="2020-04-08T10:33:00Z"/>
          <w:rFonts w:ascii="Arial" w:eastAsia="Arial" w:hAnsi="Arial" w:cs="Arial"/>
          <w:sz w:val="22"/>
          <w:szCs w:val="22"/>
        </w:rPr>
      </w:pPr>
    </w:p>
    <w:p w14:paraId="1F1A73D2" w14:textId="77777777" w:rsidR="004F0FDB" w:rsidRDefault="004F0FDB">
      <w:pPr>
        <w:rPr>
          <w:rFonts w:ascii="Arial" w:eastAsia="Arial" w:hAnsi="Arial" w:cs="Arial"/>
          <w:b/>
          <w:sz w:val="22"/>
          <w:szCs w:val="22"/>
          <w:highlight w:val="white"/>
        </w:rPr>
      </w:pPr>
      <w:del w:id="523" w:author="Lopez, Diana (NIH/NIMH) [F]" w:date="2020-04-08T10:33:00Z">
        <w:r w:rsidDel="00EA751A">
          <w:rPr>
            <w:rFonts w:ascii="Arial" w:eastAsia="Arial" w:hAnsi="Arial" w:cs="Arial"/>
            <w:b/>
            <w:sz w:val="22"/>
            <w:szCs w:val="22"/>
            <w:highlight w:val="white"/>
          </w:rPr>
          <w:br w:type="page"/>
        </w:r>
      </w:del>
    </w:p>
    <w:p w14:paraId="09DF0548" w14:textId="58A077A2" w:rsidR="00766DF3" w:rsidRDefault="00766DF3" w:rsidP="00EA751A">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4BDA6376"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No social media</w:t>
      </w:r>
    </w:p>
    <w:p w14:paraId="14268A93"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Under 1 hour</w:t>
      </w:r>
    </w:p>
    <w:p w14:paraId="259EE1AD"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1-3 hours</w:t>
      </w:r>
    </w:p>
    <w:p w14:paraId="5B446D22" w14:textId="77777777" w:rsidR="00766DF3" w:rsidRDefault="00766DF3">
      <w:pPr>
        <w:numPr>
          <w:ilvl w:val="1"/>
          <w:numId w:val="8"/>
        </w:numPr>
        <w:rPr>
          <w:rFonts w:ascii="Arial" w:eastAsia="Arial" w:hAnsi="Arial" w:cs="Arial"/>
          <w:sz w:val="22"/>
          <w:szCs w:val="22"/>
        </w:rPr>
      </w:pPr>
      <w:r>
        <w:rPr>
          <w:rFonts w:ascii="Arial" w:eastAsia="Arial" w:hAnsi="Arial" w:cs="Arial"/>
          <w:sz w:val="22"/>
          <w:szCs w:val="22"/>
        </w:rPr>
        <w:t>4-6 hours</w:t>
      </w:r>
    </w:p>
    <w:p w14:paraId="40E972A3" w14:textId="08A40077" w:rsidR="00B33EFC" w:rsidRPr="009F0893" w:rsidRDefault="00766DF3">
      <w:pPr>
        <w:numPr>
          <w:ilvl w:val="1"/>
          <w:numId w:val="8"/>
        </w:numPr>
        <w:spacing w:after="200"/>
        <w:rPr>
          <w:rFonts w:ascii="Arial" w:eastAsia="Arial" w:hAnsi="Arial" w:cs="Arial"/>
          <w:sz w:val="22"/>
          <w:szCs w:val="22"/>
        </w:rPr>
      </w:pPr>
      <w:r>
        <w:rPr>
          <w:rFonts w:ascii="Arial" w:eastAsia="Arial" w:hAnsi="Arial" w:cs="Arial"/>
          <w:sz w:val="22"/>
          <w:szCs w:val="22"/>
        </w:rPr>
        <w:t>More than 6 hours</w:t>
      </w:r>
    </w:p>
    <w:p w14:paraId="79C7FDD5" w14:textId="77777777" w:rsidR="00B33EFC" w:rsidRDefault="00B33EFC">
      <w:pPr>
        <w:numPr>
          <w:ilvl w:val="0"/>
          <w:numId w:val="8"/>
        </w:numPr>
        <w:rPr>
          <w:sz w:val="22"/>
          <w:szCs w:val="22"/>
        </w:rPr>
      </w:pPr>
      <w:r>
        <w:rPr>
          <w:rFonts w:ascii="Arial" w:eastAsia="Arial" w:hAnsi="Arial" w:cs="Arial"/>
          <w:b/>
          <w:sz w:val="22"/>
          <w:szCs w:val="22"/>
          <w:highlight w:val="white"/>
        </w:rPr>
        <w:t>… playing video games?</w:t>
      </w:r>
    </w:p>
    <w:p w14:paraId="0861D915"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No video games</w:t>
      </w:r>
    </w:p>
    <w:p w14:paraId="2CD1A21E"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Under 1 hour</w:t>
      </w:r>
    </w:p>
    <w:p w14:paraId="0145282D"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1-3 hours</w:t>
      </w:r>
    </w:p>
    <w:p w14:paraId="55230091"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4-6 hours</w:t>
      </w:r>
    </w:p>
    <w:p w14:paraId="29E4F444" w14:textId="3229E13B" w:rsidR="00B33EFC" w:rsidRDefault="00B33EFC" w:rsidP="00E73747">
      <w:pPr>
        <w:numPr>
          <w:ilvl w:val="0"/>
          <w:numId w:val="14"/>
        </w:numPr>
        <w:rPr>
          <w:ins w:id="524" w:author="Lopez, Diana (NIH/NIMH) [F]" w:date="2020-04-08T10:33:00Z"/>
          <w:rFonts w:ascii="Arial" w:eastAsia="Arial" w:hAnsi="Arial" w:cs="Arial"/>
          <w:sz w:val="22"/>
          <w:szCs w:val="22"/>
        </w:rPr>
      </w:pPr>
      <w:r>
        <w:rPr>
          <w:rFonts w:ascii="Arial" w:eastAsia="Arial" w:hAnsi="Arial" w:cs="Arial"/>
          <w:sz w:val="22"/>
          <w:szCs w:val="22"/>
        </w:rPr>
        <w:t>More than 6 hours</w:t>
      </w:r>
    </w:p>
    <w:p w14:paraId="2DBB63A8" w14:textId="08EB01EC" w:rsidR="00EA751A" w:rsidRDefault="00EA751A" w:rsidP="00EA751A">
      <w:pPr>
        <w:rPr>
          <w:ins w:id="525" w:author="Lopez, Diana (NIH/NIMH) [F]" w:date="2020-04-08T10:33:00Z"/>
          <w:rFonts w:ascii="Arial" w:eastAsia="Arial" w:hAnsi="Arial" w:cs="Arial"/>
          <w:sz w:val="22"/>
          <w:szCs w:val="22"/>
        </w:rPr>
      </w:pPr>
    </w:p>
    <w:p w14:paraId="3AB55EB3" w14:textId="66C1257D" w:rsidR="00EA751A" w:rsidDel="00A37E7F" w:rsidRDefault="00EA751A" w:rsidP="00EA751A">
      <w:pPr>
        <w:rPr>
          <w:ins w:id="526" w:author="Lopez, Diana (NIH/NIMH) [F]" w:date="2020-04-08T10:33:00Z"/>
          <w:del w:id="527" w:author="Dunn, Julia (NIH/NIMH) [F]" w:date="2020-04-09T16:41:00Z"/>
          <w:rFonts w:ascii="Arial" w:eastAsia="Arial" w:hAnsi="Arial" w:cs="Arial"/>
          <w:sz w:val="22"/>
          <w:szCs w:val="22"/>
        </w:rPr>
      </w:pPr>
    </w:p>
    <w:p w14:paraId="7E0053E7" w14:textId="1AC8245F" w:rsidR="00EA751A" w:rsidDel="00A37E7F" w:rsidRDefault="00EA751A" w:rsidP="00EA751A">
      <w:pPr>
        <w:rPr>
          <w:ins w:id="528" w:author="Lopez, Diana (NIH/NIMH) [F]" w:date="2020-04-08T10:33:00Z"/>
          <w:del w:id="529" w:author="Dunn, Julia (NIH/NIMH) [F]" w:date="2020-04-09T16:41:00Z"/>
          <w:rFonts w:ascii="Arial" w:eastAsia="Arial" w:hAnsi="Arial" w:cs="Arial"/>
          <w:sz w:val="22"/>
          <w:szCs w:val="22"/>
        </w:rPr>
      </w:pPr>
    </w:p>
    <w:p w14:paraId="237CDD7B" w14:textId="0B2822F0" w:rsidR="00EA751A" w:rsidDel="00A37E7F" w:rsidRDefault="00EA751A" w:rsidP="00EA751A">
      <w:pPr>
        <w:rPr>
          <w:ins w:id="530" w:author="Lopez, Diana (NIH/NIMH) [F]" w:date="2020-04-08T10:33:00Z"/>
          <w:del w:id="531" w:author="Dunn, Julia (NIH/NIMH) [F]" w:date="2020-04-09T16:41:00Z"/>
          <w:rFonts w:ascii="Arial" w:eastAsia="Arial" w:hAnsi="Arial" w:cs="Arial"/>
          <w:sz w:val="22"/>
          <w:szCs w:val="22"/>
        </w:rPr>
      </w:pPr>
    </w:p>
    <w:p w14:paraId="03A69550" w14:textId="1DD0FD2C" w:rsidR="00EA751A" w:rsidDel="00A37E7F" w:rsidRDefault="00EA751A" w:rsidP="00EA751A">
      <w:pPr>
        <w:rPr>
          <w:ins w:id="532" w:author="Lopez, Diana (NIH/NIMH) [F]" w:date="2020-04-08T10:33:00Z"/>
          <w:del w:id="533" w:author="Dunn, Julia (NIH/NIMH) [F]" w:date="2020-04-09T16:41:00Z"/>
          <w:rFonts w:ascii="Arial" w:eastAsia="Arial" w:hAnsi="Arial" w:cs="Arial"/>
          <w:sz w:val="22"/>
          <w:szCs w:val="22"/>
        </w:rPr>
      </w:pPr>
    </w:p>
    <w:p w14:paraId="20B7FBCF" w14:textId="758D4C5C" w:rsidR="00EA751A" w:rsidDel="00A37E7F" w:rsidRDefault="00EA751A" w:rsidP="00EA751A">
      <w:pPr>
        <w:rPr>
          <w:ins w:id="534" w:author="Lopez, Diana (NIH/NIMH) [F]" w:date="2020-04-08T10:33:00Z"/>
          <w:del w:id="535" w:author="Dunn, Julia (NIH/NIMH) [F]" w:date="2020-04-09T16:41:00Z"/>
          <w:rFonts w:ascii="Arial" w:eastAsia="Arial" w:hAnsi="Arial" w:cs="Arial"/>
          <w:sz w:val="22"/>
          <w:szCs w:val="22"/>
        </w:rPr>
      </w:pPr>
    </w:p>
    <w:p w14:paraId="43B0CBC6" w14:textId="48B75B49" w:rsidR="00EA751A" w:rsidDel="00A37E7F" w:rsidRDefault="00EA751A" w:rsidP="00EA751A">
      <w:pPr>
        <w:rPr>
          <w:ins w:id="536" w:author="Lopez, Diana (NIH/NIMH) [F]" w:date="2020-04-08T10:33:00Z"/>
          <w:del w:id="537" w:author="Dunn, Julia (NIH/NIMH) [F]" w:date="2020-04-09T16:41:00Z"/>
          <w:rFonts w:ascii="Arial" w:eastAsia="Arial" w:hAnsi="Arial" w:cs="Arial"/>
          <w:sz w:val="22"/>
          <w:szCs w:val="22"/>
        </w:rPr>
      </w:pPr>
    </w:p>
    <w:p w14:paraId="6BA6F89D" w14:textId="3D35CEB8" w:rsidR="00EA751A" w:rsidDel="00A37E7F" w:rsidRDefault="00EA751A" w:rsidP="00EA751A">
      <w:pPr>
        <w:rPr>
          <w:ins w:id="538" w:author="Lopez, Diana (NIH/NIMH) [F]" w:date="2020-04-08T10:33:00Z"/>
          <w:del w:id="539" w:author="Dunn, Julia (NIH/NIMH) [F]" w:date="2020-04-09T16:41:00Z"/>
          <w:rFonts w:ascii="Arial" w:eastAsia="Arial" w:hAnsi="Arial" w:cs="Arial"/>
          <w:sz w:val="22"/>
          <w:szCs w:val="22"/>
        </w:rPr>
      </w:pPr>
    </w:p>
    <w:p w14:paraId="33D85877" w14:textId="54484275" w:rsidR="00EA751A" w:rsidDel="00A37E7F" w:rsidRDefault="00EA751A" w:rsidP="00EA751A">
      <w:pPr>
        <w:rPr>
          <w:ins w:id="540" w:author="Lopez, Diana (NIH/NIMH) [F]" w:date="2020-04-08T10:33:00Z"/>
          <w:del w:id="541" w:author="Dunn, Julia (NIH/NIMH) [F]" w:date="2020-04-09T16:41:00Z"/>
          <w:rFonts w:ascii="Arial" w:eastAsia="Arial" w:hAnsi="Arial" w:cs="Arial"/>
          <w:sz w:val="22"/>
          <w:szCs w:val="22"/>
        </w:rPr>
      </w:pPr>
    </w:p>
    <w:p w14:paraId="1577D815" w14:textId="6C058BB2" w:rsidR="00EA751A" w:rsidRPr="00593905" w:rsidDel="00E42D3B" w:rsidRDefault="00EA751A">
      <w:pPr>
        <w:rPr>
          <w:del w:id="542" w:author="Dunn, Julia (NIH/NIMH) [F]" w:date="2020-04-09T16:41:00Z"/>
          <w:rFonts w:ascii="Arial" w:eastAsia="Arial" w:hAnsi="Arial" w:cs="Arial"/>
          <w:sz w:val="22"/>
          <w:szCs w:val="22"/>
        </w:rPr>
        <w:pPrChange w:id="543" w:author="Lopez, Diana (NIH/NIMH) [F]" w:date="2020-04-08T10:33:00Z">
          <w:pPr>
            <w:numPr>
              <w:numId w:val="14"/>
            </w:numPr>
            <w:ind w:left="1440" w:hanging="360"/>
          </w:pPr>
        </w:pPrChange>
      </w:pPr>
    </w:p>
    <w:p w14:paraId="4DE96009" w14:textId="77777777" w:rsidR="00CF7D7A" w:rsidRPr="00CF7D7A" w:rsidRDefault="00CF7D7A">
      <w:pPr>
        <w:spacing w:before="240" w:after="240"/>
        <w:rPr>
          <w:rFonts w:ascii="Arial" w:hAnsi="Arial" w:cs="Arial"/>
          <w:b/>
          <w:bCs/>
          <w:sz w:val="28"/>
          <w:szCs w:val="28"/>
        </w:rPr>
      </w:pPr>
      <w:r w:rsidRPr="00CF7D7A">
        <w:rPr>
          <w:rFonts w:ascii="Arial" w:hAnsi="Arial" w:cs="Arial"/>
          <w:b/>
          <w:bCs/>
          <w:sz w:val="28"/>
          <w:szCs w:val="28"/>
        </w:rPr>
        <w:t>SUBSTANCE USE (PAST TWO WEEKS)</w:t>
      </w:r>
    </w:p>
    <w:p w14:paraId="000001F8" w14:textId="4DC9B31E" w:rsidR="00806436" w:rsidRDefault="008F424E">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000001F9" w14:textId="77777777" w:rsidR="00806436" w:rsidRDefault="008F424E">
      <w:pPr>
        <w:numPr>
          <w:ilvl w:val="0"/>
          <w:numId w:val="8"/>
        </w:numPr>
        <w:spacing w:before="240"/>
        <w:rPr>
          <w:sz w:val="22"/>
          <w:szCs w:val="22"/>
        </w:rPr>
      </w:pPr>
      <w:r>
        <w:rPr>
          <w:rFonts w:ascii="Arial" w:eastAsia="Arial" w:hAnsi="Arial" w:cs="Arial"/>
          <w:b/>
          <w:sz w:val="22"/>
          <w:szCs w:val="22"/>
        </w:rPr>
        <w:t xml:space="preserve"> ... alcohol?</w:t>
      </w:r>
    </w:p>
    <w:p w14:paraId="65F1857C" w14:textId="77777777" w:rsidR="000155A2" w:rsidRPr="000155A2" w:rsidRDefault="000155A2">
      <w:pPr>
        <w:numPr>
          <w:ilvl w:val="1"/>
          <w:numId w:val="8"/>
        </w:numPr>
        <w:rPr>
          <w:ins w:id="544" w:author="Lopez, Diana (NIH/NIMH) [F]" w:date="2020-04-08T10:28:00Z"/>
          <w:rFonts w:ascii="Arial" w:eastAsia="Arial" w:hAnsi="Arial" w:cs="Arial"/>
          <w:sz w:val="22"/>
          <w:szCs w:val="22"/>
          <w:rPrChange w:id="545" w:author="Lopez, Diana (NIH/NIMH) [F]" w:date="2020-04-08T10:28:00Z">
            <w:rPr>
              <w:ins w:id="546" w:author="Lopez, Diana (NIH/NIMH) [F]" w:date="2020-04-08T10:28:00Z"/>
            </w:rPr>
          </w:rPrChange>
        </w:rPr>
        <w:pPrChange w:id="547" w:author="Lopez, Diana (NIH/NIMH) [F]" w:date="2020-04-08T10:28:00Z">
          <w:pPr/>
        </w:pPrChange>
      </w:pPr>
      <w:ins w:id="548" w:author="Lopez, Diana (NIH/NIMH) [F]" w:date="2020-04-08T10:28:00Z">
        <w:r w:rsidRPr="000155A2">
          <w:rPr>
            <w:rFonts w:ascii="Arial" w:eastAsia="Arial" w:hAnsi="Arial" w:cs="Arial"/>
            <w:sz w:val="22"/>
            <w:szCs w:val="22"/>
            <w:rPrChange w:id="549" w:author="Lopez, Diana (NIH/NIMH) [F]" w:date="2020-04-08T10:28:00Z">
              <w:rPr/>
            </w:rPrChange>
          </w:rPr>
          <w:t>Not at all</w:t>
        </w:r>
      </w:ins>
    </w:p>
    <w:p w14:paraId="7D9ACAE6" w14:textId="3A5950C5" w:rsidR="000155A2" w:rsidRPr="000155A2" w:rsidRDefault="000155A2">
      <w:pPr>
        <w:numPr>
          <w:ilvl w:val="1"/>
          <w:numId w:val="8"/>
        </w:numPr>
        <w:rPr>
          <w:ins w:id="550" w:author="Lopez, Diana (NIH/NIMH) [F]" w:date="2020-04-08T10:28:00Z"/>
          <w:rFonts w:ascii="Arial" w:eastAsia="Arial" w:hAnsi="Arial" w:cs="Arial"/>
          <w:sz w:val="22"/>
          <w:szCs w:val="22"/>
          <w:rPrChange w:id="551" w:author="Lopez, Diana (NIH/NIMH) [F]" w:date="2020-04-08T10:28:00Z">
            <w:rPr>
              <w:ins w:id="552" w:author="Lopez, Diana (NIH/NIMH) [F]" w:date="2020-04-08T10:28:00Z"/>
            </w:rPr>
          </w:rPrChange>
        </w:rPr>
        <w:pPrChange w:id="553" w:author="Lopez, Diana (NIH/NIMH) [F]" w:date="2020-04-08T10:28:00Z">
          <w:pPr/>
        </w:pPrChange>
      </w:pPr>
      <w:ins w:id="554" w:author="Lopez, Diana (NIH/NIMH) [F]" w:date="2020-04-08T10:28:00Z">
        <w:r w:rsidRPr="000155A2">
          <w:rPr>
            <w:rFonts w:ascii="Arial" w:eastAsia="Arial" w:hAnsi="Arial" w:cs="Arial"/>
            <w:sz w:val="22"/>
            <w:szCs w:val="22"/>
            <w:rPrChange w:id="555" w:author="Lopez, Diana (NIH/NIMH) [F]" w:date="2020-04-08T10:28:00Z">
              <w:rPr/>
            </w:rPrChange>
          </w:rPr>
          <w:t>Rarely</w:t>
        </w:r>
      </w:ins>
    </w:p>
    <w:p w14:paraId="3666C620" w14:textId="01D640CA" w:rsidR="000155A2" w:rsidRPr="000155A2" w:rsidRDefault="000155A2">
      <w:pPr>
        <w:numPr>
          <w:ilvl w:val="1"/>
          <w:numId w:val="8"/>
        </w:numPr>
        <w:rPr>
          <w:ins w:id="556" w:author="Lopez, Diana (NIH/NIMH) [F]" w:date="2020-04-08T10:28:00Z"/>
          <w:rFonts w:ascii="Arial" w:eastAsia="Arial" w:hAnsi="Arial" w:cs="Arial"/>
          <w:sz w:val="22"/>
          <w:szCs w:val="22"/>
          <w:rPrChange w:id="557" w:author="Lopez, Diana (NIH/NIMH) [F]" w:date="2020-04-08T10:28:00Z">
            <w:rPr>
              <w:ins w:id="558" w:author="Lopez, Diana (NIH/NIMH) [F]" w:date="2020-04-08T10:28:00Z"/>
            </w:rPr>
          </w:rPrChange>
        </w:rPr>
        <w:pPrChange w:id="559" w:author="Lopez, Diana (NIH/NIMH) [F]" w:date="2020-04-08T10:28:00Z">
          <w:pPr/>
        </w:pPrChange>
      </w:pPr>
      <w:ins w:id="560" w:author="Lopez, Diana (NIH/NIMH) [F]" w:date="2020-04-08T10:28:00Z">
        <w:r w:rsidRPr="000155A2">
          <w:rPr>
            <w:rFonts w:ascii="Arial" w:eastAsia="Arial" w:hAnsi="Arial" w:cs="Arial"/>
            <w:sz w:val="22"/>
            <w:szCs w:val="22"/>
            <w:rPrChange w:id="561" w:author="Lopez, Diana (NIH/NIMH) [F]" w:date="2020-04-08T10:28:00Z">
              <w:rPr/>
            </w:rPrChange>
          </w:rPr>
          <w:t>Once a month</w:t>
        </w:r>
      </w:ins>
    </w:p>
    <w:p w14:paraId="1FCB9B1C" w14:textId="61C92FE6" w:rsidR="000155A2" w:rsidRPr="000155A2" w:rsidRDefault="000155A2">
      <w:pPr>
        <w:numPr>
          <w:ilvl w:val="1"/>
          <w:numId w:val="8"/>
        </w:numPr>
        <w:rPr>
          <w:ins w:id="562" w:author="Lopez, Diana (NIH/NIMH) [F]" w:date="2020-04-08T10:28:00Z"/>
          <w:rFonts w:ascii="Arial" w:eastAsia="Arial" w:hAnsi="Arial" w:cs="Arial"/>
          <w:sz w:val="22"/>
          <w:szCs w:val="22"/>
          <w:rPrChange w:id="563" w:author="Lopez, Diana (NIH/NIMH) [F]" w:date="2020-04-08T10:28:00Z">
            <w:rPr>
              <w:ins w:id="564" w:author="Lopez, Diana (NIH/NIMH) [F]" w:date="2020-04-08T10:28:00Z"/>
            </w:rPr>
          </w:rPrChange>
        </w:rPr>
        <w:pPrChange w:id="565" w:author="Lopez, Diana (NIH/NIMH) [F]" w:date="2020-04-08T10:28:00Z">
          <w:pPr/>
        </w:pPrChange>
      </w:pPr>
      <w:ins w:id="566" w:author="Lopez, Diana (NIH/NIMH) [F]" w:date="2020-04-08T10:28:00Z">
        <w:r w:rsidRPr="000155A2">
          <w:rPr>
            <w:rFonts w:ascii="Arial" w:eastAsia="Arial" w:hAnsi="Arial" w:cs="Arial"/>
            <w:sz w:val="22"/>
            <w:szCs w:val="22"/>
            <w:rPrChange w:id="567" w:author="Lopez, Diana (NIH/NIMH) [F]" w:date="2020-04-08T10:28:00Z">
              <w:rPr/>
            </w:rPrChange>
          </w:rPr>
          <w:t>Several times a month</w:t>
        </w:r>
      </w:ins>
    </w:p>
    <w:p w14:paraId="610A40B6" w14:textId="752567C7" w:rsidR="000155A2" w:rsidRPr="000155A2" w:rsidRDefault="000155A2">
      <w:pPr>
        <w:numPr>
          <w:ilvl w:val="1"/>
          <w:numId w:val="8"/>
        </w:numPr>
        <w:rPr>
          <w:ins w:id="568" w:author="Lopez, Diana (NIH/NIMH) [F]" w:date="2020-04-08T10:28:00Z"/>
          <w:rFonts w:ascii="Arial" w:eastAsia="Arial" w:hAnsi="Arial" w:cs="Arial"/>
          <w:sz w:val="22"/>
          <w:szCs w:val="22"/>
          <w:rPrChange w:id="569" w:author="Lopez, Diana (NIH/NIMH) [F]" w:date="2020-04-08T10:28:00Z">
            <w:rPr>
              <w:ins w:id="570" w:author="Lopez, Diana (NIH/NIMH) [F]" w:date="2020-04-08T10:28:00Z"/>
            </w:rPr>
          </w:rPrChange>
        </w:rPr>
        <w:pPrChange w:id="571" w:author="Lopez, Diana (NIH/NIMH) [F]" w:date="2020-04-08T10:28:00Z">
          <w:pPr/>
        </w:pPrChange>
      </w:pPr>
      <w:ins w:id="572" w:author="Lopez, Diana (NIH/NIMH) [F]" w:date="2020-04-08T10:28:00Z">
        <w:r w:rsidRPr="000155A2">
          <w:rPr>
            <w:rFonts w:ascii="Arial" w:eastAsia="Arial" w:hAnsi="Arial" w:cs="Arial"/>
            <w:sz w:val="22"/>
            <w:szCs w:val="22"/>
            <w:rPrChange w:id="573" w:author="Lopez, Diana (NIH/NIMH) [F]" w:date="2020-04-08T10:28:00Z">
              <w:rPr/>
            </w:rPrChange>
          </w:rPr>
          <w:t>Once a week</w:t>
        </w:r>
      </w:ins>
    </w:p>
    <w:p w14:paraId="61616127" w14:textId="660F3440" w:rsidR="000155A2" w:rsidRPr="000155A2" w:rsidRDefault="000155A2">
      <w:pPr>
        <w:numPr>
          <w:ilvl w:val="1"/>
          <w:numId w:val="8"/>
        </w:numPr>
        <w:rPr>
          <w:ins w:id="574" w:author="Lopez, Diana (NIH/NIMH) [F]" w:date="2020-04-08T10:28:00Z"/>
          <w:rFonts w:ascii="Arial" w:eastAsia="Arial" w:hAnsi="Arial" w:cs="Arial"/>
          <w:sz w:val="22"/>
          <w:szCs w:val="22"/>
          <w:rPrChange w:id="575" w:author="Lopez, Diana (NIH/NIMH) [F]" w:date="2020-04-08T10:28:00Z">
            <w:rPr>
              <w:ins w:id="576" w:author="Lopez, Diana (NIH/NIMH) [F]" w:date="2020-04-08T10:28:00Z"/>
            </w:rPr>
          </w:rPrChange>
        </w:rPr>
        <w:pPrChange w:id="577" w:author="Lopez, Diana (NIH/NIMH) [F]" w:date="2020-04-08T10:28:00Z">
          <w:pPr/>
        </w:pPrChange>
      </w:pPr>
      <w:ins w:id="578" w:author="Lopez, Diana (NIH/NIMH) [F]" w:date="2020-04-08T10:28:00Z">
        <w:r w:rsidRPr="000155A2">
          <w:rPr>
            <w:rFonts w:ascii="Arial" w:eastAsia="Arial" w:hAnsi="Arial" w:cs="Arial"/>
            <w:sz w:val="22"/>
            <w:szCs w:val="22"/>
            <w:rPrChange w:id="579" w:author="Lopez, Diana (NIH/NIMH) [F]" w:date="2020-04-08T10:28:00Z">
              <w:rPr/>
            </w:rPrChange>
          </w:rPr>
          <w:t>Several times a week</w:t>
        </w:r>
      </w:ins>
    </w:p>
    <w:p w14:paraId="6FD9099B" w14:textId="0C17CD8B" w:rsidR="000155A2" w:rsidRDefault="000155A2" w:rsidP="000155A2">
      <w:pPr>
        <w:numPr>
          <w:ilvl w:val="1"/>
          <w:numId w:val="8"/>
        </w:numPr>
        <w:rPr>
          <w:ins w:id="580" w:author="Lopez, Diana (NIH/NIMH) [F]" w:date="2020-04-08T10:28:00Z"/>
          <w:rFonts w:ascii="Arial" w:eastAsia="Arial" w:hAnsi="Arial" w:cs="Arial"/>
          <w:sz w:val="22"/>
          <w:szCs w:val="22"/>
        </w:rPr>
      </w:pPr>
      <w:ins w:id="581" w:author="Lopez, Diana (NIH/NIMH) [F]" w:date="2020-04-08T10:28:00Z">
        <w:r w:rsidRPr="000155A2">
          <w:rPr>
            <w:rFonts w:ascii="Arial" w:eastAsia="Arial" w:hAnsi="Arial" w:cs="Arial"/>
            <w:sz w:val="22"/>
            <w:szCs w:val="22"/>
            <w:rPrChange w:id="582" w:author="Lopez, Diana (NIH/NIMH) [F]" w:date="2020-04-08T10:28:00Z">
              <w:rPr/>
            </w:rPrChange>
          </w:rPr>
          <w:t>Once a day</w:t>
        </w:r>
      </w:ins>
    </w:p>
    <w:p w14:paraId="41F15956" w14:textId="00609BE0" w:rsidR="00155D30" w:rsidRPr="000155A2" w:rsidRDefault="00155D30">
      <w:pPr>
        <w:numPr>
          <w:ilvl w:val="1"/>
          <w:numId w:val="8"/>
        </w:numPr>
        <w:rPr>
          <w:ins w:id="583" w:author="Lopez, Diana (NIH/NIMH) [F]" w:date="2020-04-08T10:28:00Z"/>
          <w:rFonts w:ascii="Arial" w:eastAsia="Arial" w:hAnsi="Arial" w:cs="Arial"/>
          <w:sz w:val="22"/>
          <w:szCs w:val="22"/>
          <w:rPrChange w:id="584" w:author="Lopez, Diana (NIH/NIMH) [F]" w:date="2020-04-08T10:28:00Z">
            <w:rPr>
              <w:ins w:id="585" w:author="Lopez, Diana (NIH/NIMH) [F]" w:date="2020-04-08T10:28:00Z"/>
            </w:rPr>
          </w:rPrChange>
        </w:rPr>
        <w:pPrChange w:id="586" w:author="Lopez, Diana (NIH/NIMH) [F]" w:date="2020-04-08T10:28:00Z">
          <w:pPr/>
        </w:pPrChange>
      </w:pPr>
      <w:ins w:id="587" w:author="Lopez, Diana (NIH/NIMH) [F]" w:date="2020-04-08T10:28:00Z">
        <w:r>
          <w:rPr>
            <w:rFonts w:ascii="Arial" w:eastAsia="Arial" w:hAnsi="Arial" w:cs="Arial"/>
            <w:sz w:val="22"/>
            <w:szCs w:val="22"/>
          </w:rPr>
          <w:t>More than once a day</w:t>
        </w:r>
      </w:ins>
    </w:p>
    <w:p w14:paraId="000001FA" w14:textId="7AC8BD92" w:rsidR="00806436" w:rsidDel="000155A2" w:rsidRDefault="008F424E">
      <w:pPr>
        <w:numPr>
          <w:ilvl w:val="1"/>
          <w:numId w:val="8"/>
        </w:numPr>
        <w:rPr>
          <w:del w:id="588" w:author="Lopez, Diana (NIH/NIMH) [F]" w:date="2020-04-08T10:28:00Z"/>
          <w:rFonts w:ascii="Arial" w:eastAsia="Arial" w:hAnsi="Arial" w:cs="Arial"/>
          <w:sz w:val="22"/>
          <w:szCs w:val="22"/>
        </w:rPr>
      </w:pPr>
      <w:del w:id="589" w:author="Lopez, Diana (NIH/NIMH) [F]" w:date="2020-04-08T10:28:00Z">
        <w:r w:rsidDel="000155A2">
          <w:rPr>
            <w:rFonts w:ascii="Arial" w:eastAsia="Arial" w:hAnsi="Arial" w:cs="Arial"/>
            <w:sz w:val="22"/>
            <w:szCs w:val="22"/>
          </w:rPr>
          <w:delText>Not at all</w:delText>
        </w:r>
      </w:del>
    </w:p>
    <w:p w14:paraId="000001FB" w14:textId="386D1F59" w:rsidR="00806436" w:rsidDel="000155A2" w:rsidRDefault="008F424E" w:rsidP="000155A2">
      <w:pPr>
        <w:numPr>
          <w:ilvl w:val="1"/>
          <w:numId w:val="8"/>
        </w:numPr>
        <w:rPr>
          <w:del w:id="590" w:author="Lopez, Diana (NIH/NIMH) [F]" w:date="2020-04-08T10:28:00Z"/>
          <w:rFonts w:ascii="Arial" w:eastAsia="Arial" w:hAnsi="Arial" w:cs="Arial"/>
          <w:sz w:val="22"/>
          <w:szCs w:val="22"/>
        </w:rPr>
      </w:pPr>
      <w:del w:id="591" w:author="Lopez, Diana (NIH/NIMH) [F]" w:date="2020-04-08T10:28:00Z">
        <w:r w:rsidDel="000155A2">
          <w:rPr>
            <w:rFonts w:ascii="Arial" w:eastAsia="Arial" w:hAnsi="Arial" w:cs="Arial"/>
            <w:sz w:val="22"/>
            <w:szCs w:val="22"/>
          </w:rPr>
          <w:delText>Rarely</w:delText>
        </w:r>
      </w:del>
    </w:p>
    <w:p w14:paraId="000001FC" w14:textId="5469DA9D" w:rsidR="00806436" w:rsidDel="000155A2" w:rsidRDefault="008F424E" w:rsidP="000155A2">
      <w:pPr>
        <w:numPr>
          <w:ilvl w:val="1"/>
          <w:numId w:val="8"/>
        </w:numPr>
        <w:rPr>
          <w:del w:id="592" w:author="Lopez, Diana (NIH/NIMH) [F]" w:date="2020-04-08T10:28:00Z"/>
          <w:rFonts w:ascii="Arial" w:eastAsia="Arial" w:hAnsi="Arial" w:cs="Arial"/>
          <w:sz w:val="22"/>
          <w:szCs w:val="22"/>
        </w:rPr>
      </w:pPr>
      <w:del w:id="593" w:author="Lopez, Diana (NIH/NIMH) [F]" w:date="2020-04-08T10:28:00Z">
        <w:r w:rsidDel="000155A2">
          <w:rPr>
            <w:rFonts w:ascii="Arial" w:eastAsia="Arial" w:hAnsi="Arial" w:cs="Arial"/>
            <w:sz w:val="22"/>
            <w:szCs w:val="22"/>
          </w:rPr>
          <w:delText>Occasionally</w:delText>
        </w:r>
      </w:del>
    </w:p>
    <w:p w14:paraId="000001FD" w14:textId="7231BBD8" w:rsidR="00806436" w:rsidDel="000155A2" w:rsidRDefault="008F424E" w:rsidP="000155A2">
      <w:pPr>
        <w:numPr>
          <w:ilvl w:val="1"/>
          <w:numId w:val="8"/>
        </w:numPr>
        <w:rPr>
          <w:del w:id="594" w:author="Lopez, Diana (NIH/NIMH) [F]" w:date="2020-04-08T10:28:00Z"/>
          <w:rFonts w:ascii="Arial" w:eastAsia="Arial" w:hAnsi="Arial" w:cs="Arial"/>
          <w:sz w:val="22"/>
          <w:szCs w:val="22"/>
        </w:rPr>
      </w:pPr>
      <w:del w:id="595" w:author="Lopez, Diana (NIH/NIMH) [F]" w:date="2020-04-08T10:28:00Z">
        <w:r w:rsidDel="000155A2">
          <w:rPr>
            <w:rFonts w:ascii="Arial" w:eastAsia="Arial" w:hAnsi="Arial" w:cs="Arial"/>
            <w:sz w:val="22"/>
            <w:szCs w:val="22"/>
          </w:rPr>
          <w:delText>Often</w:delText>
        </w:r>
      </w:del>
    </w:p>
    <w:p w14:paraId="000001FE" w14:textId="19FBA4E4" w:rsidR="00806436" w:rsidDel="000155A2" w:rsidRDefault="008F424E" w:rsidP="000155A2">
      <w:pPr>
        <w:numPr>
          <w:ilvl w:val="1"/>
          <w:numId w:val="8"/>
        </w:numPr>
        <w:spacing w:after="200"/>
        <w:rPr>
          <w:del w:id="596" w:author="Lopez, Diana (NIH/NIMH) [F]" w:date="2020-04-08T10:28:00Z"/>
          <w:rFonts w:ascii="Arial" w:eastAsia="Arial" w:hAnsi="Arial" w:cs="Arial"/>
          <w:sz w:val="22"/>
          <w:szCs w:val="22"/>
        </w:rPr>
      </w:pPr>
      <w:del w:id="597" w:author="Lopez, Diana (NIH/NIMH) [F]" w:date="2020-04-08T10:28:00Z">
        <w:r w:rsidDel="000155A2">
          <w:rPr>
            <w:rFonts w:ascii="Arial" w:eastAsia="Arial" w:hAnsi="Arial" w:cs="Arial"/>
            <w:sz w:val="22"/>
            <w:szCs w:val="22"/>
          </w:rPr>
          <w:delText>Regularly</w:delText>
        </w:r>
      </w:del>
    </w:p>
    <w:p w14:paraId="7697B228" w14:textId="77777777" w:rsidR="00E42D3B" w:rsidRDefault="008F424E">
      <w:pPr>
        <w:spacing w:before="200"/>
        <w:ind w:left="720"/>
        <w:rPr>
          <w:ins w:id="598" w:author="Dunn, Julia (NIH/NIMH) [F]" w:date="2020-04-09T16:41:00Z"/>
          <w:rFonts w:ascii="Arial" w:eastAsia="Arial" w:hAnsi="Arial" w:cs="Arial"/>
          <w:b/>
          <w:sz w:val="22"/>
          <w:szCs w:val="22"/>
        </w:rPr>
        <w:pPrChange w:id="599" w:author="Dunn, Julia (NIH/NIMH) [F]" w:date="2020-04-09T16:41:00Z">
          <w:pPr>
            <w:numPr>
              <w:numId w:val="8"/>
            </w:numPr>
            <w:spacing w:before="200"/>
            <w:ind w:left="720" w:hanging="360"/>
          </w:pPr>
        </w:pPrChange>
      </w:pPr>
      <w:del w:id="600" w:author="Dunn, Julia (NIH/NIMH) [F]" w:date="2020-04-09T16:41:00Z">
        <w:r w:rsidDel="00E42D3B">
          <w:rPr>
            <w:rFonts w:ascii="Arial" w:eastAsia="Arial" w:hAnsi="Arial" w:cs="Arial"/>
            <w:b/>
            <w:sz w:val="22"/>
            <w:szCs w:val="22"/>
          </w:rPr>
          <w:delText xml:space="preserve"> </w:delText>
        </w:r>
      </w:del>
    </w:p>
    <w:p w14:paraId="2BF4A9DF" w14:textId="77777777" w:rsidR="00E42D3B" w:rsidRDefault="00E42D3B">
      <w:pPr>
        <w:rPr>
          <w:ins w:id="601" w:author="Dunn, Julia (NIH/NIMH) [F]" w:date="2020-04-09T16:41:00Z"/>
          <w:rFonts w:ascii="Arial" w:eastAsia="Arial" w:hAnsi="Arial" w:cs="Arial"/>
          <w:b/>
          <w:sz w:val="22"/>
          <w:szCs w:val="22"/>
        </w:rPr>
      </w:pPr>
      <w:ins w:id="602" w:author="Dunn, Julia (NIH/NIMH) [F]" w:date="2020-04-09T16:41:00Z">
        <w:r>
          <w:rPr>
            <w:rFonts w:ascii="Arial" w:eastAsia="Arial" w:hAnsi="Arial" w:cs="Arial"/>
            <w:b/>
            <w:sz w:val="22"/>
            <w:szCs w:val="22"/>
          </w:rPr>
          <w:br w:type="page"/>
        </w:r>
      </w:ins>
    </w:p>
    <w:p w14:paraId="000001FF" w14:textId="349AA690" w:rsidR="00806436" w:rsidRDefault="008F424E" w:rsidP="008C4939">
      <w:pPr>
        <w:numPr>
          <w:ilvl w:val="0"/>
          <w:numId w:val="8"/>
        </w:numPr>
        <w:spacing w:before="200"/>
        <w:rPr>
          <w:sz w:val="22"/>
          <w:szCs w:val="22"/>
        </w:rPr>
      </w:pPr>
      <w:r>
        <w:rPr>
          <w:rFonts w:ascii="Arial" w:eastAsia="Arial" w:hAnsi="Arial" w:cs="Arial"/>
          <w:b/>
          <w:sz w:val="22"/>
          <w:szCs w:val="22"/>
        </w:rPr>
        <w:lastRenderedPageBreak/>
        <w:t>… vaping</w:t>
      </w:r>
      <w:ins w:id="603" w:author="Lopez, Diana (NIH/NIMH) [F]" w:date="2020-04-08T10:29:00Z">
        <w:r w:rsidR="008C4939">
          <w:rPr>
            <w:rFonts w:ascii="Arial" w:eastAsia="Arial" w:hAnsi="Arial" w:cs="Arial"/>
            <w:b/>
            <w:sz w:val="22"/>
            <w:szCs w:val="22"/>
          </w:rPr>
          <w:t xml:space="preserve"> products</w:t>
        </w:r>
      </w:ins>
      <w:r>
        <w:rPr>
          <w:rFonts w:ascii="Arial" w:eastAsia="Arial" w:hAnsi="Arial" w:cs="Arial"/>
          <w:b/>
          <w:sz w:val="22"/>
          <w:szCs w:val="22"/>
        </w:rPr>
        <w:t>?</w:t>
      </w:r>
    </w:p>
    <w:p w14:paraId="39C0B4FD" w14:textId="77777777" w:rsidR="00D01480" w:rsidRPr="00151E02" w:rsidRDefault="00D01480">
      <w:pPr>
        <w:numPr>
          <w:ilvl w:val="1"/>
          <w:numId w:val="8"/>
        </w:numPr>
        <w:rPr>
          <w:ins w:id="604" w:author="Lopez, Diana (NIH/NIMH) [F]" w:date="2020-04-08T10:29:00Z"/>
          <w:rFonts w:ascii="Arial" w:eastAsia="Arial" w:hAnsi="Arial" w:cs="Arial"/>
          <w:sz w:val="22"/>
          <w:szCs w:val="22"/>
        </w:rPr>
        <w:pPrChange w:id="605" w:author="Lopez, Diana (NIH/NIMH) [F]" w:date="2020-04-08T10:29:00Z">
          <w:pPr>
            <w:numPr>
              <w:ilvl w:val="1"/>
              <w:numId w:val="1"/>
            </w:numPr>
            <w:ind w:left="2160" w:hanging="360"/>
          </w:pPr>
        </w:pPrChange>
      </w:pPr>
      <w:ins w:id="606" w:author="Lopez, Diana (NIH/NIMH) [F]" w:date="2020-04-08T10:29:00Z">
        <w:r w:rsidRPr="00151E02">
          <w:rPr>
            <w:rFonts w:ascii="Arial" w:eastAsia="Arial" w:hAnsi="Arial" w:cs="Arial"/>
            <w:sz w:val="22"/>
            <w:szCs w:val="22"/>
          </w:rPr>
          <w:t>Not at all</w:t>
        </w:r>
      </w:ins>
    </w:p>
    <w:p w14:paraId="30EC243B" w14:textId="77777777" w:rsidR="00D01480" w:rsidRPr="00151E02" w:rsidRDefault="00D01480">
      <w:pPr>
        <w:numPr>
          <w:ilvl w:val="1"/>
          <w:numId w:val="8"/>
        </w:numPr>
        <w:rPr>
          <w:ins w:id="607" w:author="Lopez, Diana (NIH/NIMH) [F]" w:date="2020-04-08T10:29:00Z"/>
          <w:rFonts w:ascii="Arial" w:eastAsia="Arial" w:hAnsi="Arial" w:cs="Arial"/>
          <w:sz w:val="22"/>
          <w:szCs w:val="22"/>
        </w:rPr>
        <w:pPrChange w:id="608" w:author="Lopez, Diana (NIH/NIMH) [F]" w:date="2020-04-08T10:29:00Z">
          <w:pPr>
            <w:numPr>
              <w:ilvl w:val="1"/>
              <w:numId w:val="1"/>
            </w:numPr>
            <w:ind w:left="2160" w:hanging="360"/>
          </w:pPr>
        </w:pPrChange>
      </w:pPr>
      <w:ins w:id="609" w:author="Lopez, Diana (NIH/NIMH) [F]" w:date="2020-04-08T10:29:00Z">
        <w:r w:rsidRPr="00151E02">
          <w:rPr>
            <w:rFonts w:ascii="Arial" w:eastAsia="Arial" w:hAnsi="Arial" w:cs="Arial"/>
            <w:sz w:val="22"/>
            <w:szCs w:val="22"/>
          </w:rPr>
          <w:t>Rarely</w:t>
        </w:r>
      </w:ins>
    </w:p>
    <w:p w14:paraId="6E36A87F" w14:textId="77777777" w:rsidR="00D01480" w:rsidRPr="00151E02" w:rsidRDefault="00D01480">
      <w:pPr>
        <w:numPr>
          <w:ilvl w:val="1"/>
          <w:numId w:val="8"/>
        </w:numPr>
        <w:rPr>
          <w:ins w:id="610" w:author="Lopez, Diana (NIH/NIMH) [F]" w:date="2020-04-08T10:29:00Z"/>
          <w:rFonts w:ascii="Arial" w:eastAsia="Arial" w:hAnsi="Arial" w:cs="Arial"/>
          <w:sz w:val="22"/>
          <w:szCs w:val="22"/>
        </w:rPr>
        <w:pPrChange w:id="611" w:author="Lopez, Diana (NIH/NIMH) [F]" w:date="2020-04-08T10:29:00Z">
          <w:pPr>
            <w:numPr>
              <w:ilvl w:val="1"/>
              <w:numId w:val="1"/>
            </w:numPr>
            <w:ind w:left="2160" w:hanging="360"/>
          </w:pPr>
        </w:pPrChange>
      </w:pPr>
      <w:ins w:id="612" w:author="Lopez, Diana (NIH/NIMH) [F]" w:date="2020-04-08T10:29:00Z">
        <w:r w:rsidRPr="00151E02">
          <w:rPr>
            <w:rFonts w:ascii="Arial" w:eastAsia="Arial" w:hAnsi="Arial" w:cs="Arial"/>
            <w:sz w:val="22"/>
            <w:szCs w:val="22"/>
          </w:rPr>
          <w:t>Once a month</w:t>
        </w:r>
      </w:ins>
    </w:p>
    <w:p w14:paraId="41EB11C3" w14:textId="77777777" w:rsidR="00D01480" w:rsidRPr="00151E02" w:rsidRDefault="00D01480">
      <w:pPr>
        <w:numPr>
          <w:ilvl w:val="1"/>
          <w:numId w:val="8"/>
        </w:numPr>
        <w:rPr>
          <w:ins w:id="613" w:author="Lopez, Diana (NIH/NIMH) [F]" w:date="2020-04-08T10:29:00Z"/>
          <w:rFonts w:ascii="Arial" w:eastAsia="Arial" w:hAnsi="Arial" w:cs="Arial"/>
          <w:sz w:val="22"/>
          <w:szCs w:val="22"/>
        </w:rPr>
        <w:pPrChange w:id="614" w:author="Lopez, Diana (NIH/NIMH) [F]" w:date="2020-04-08T10:29:00Z">
          <w:pPr>
            <w:numPr>
              <w:ilvl w:val="1"/>
              <w:numId w:val="1"/>
            </w:numPr>
            <w:ind w:left="2160" w:hanging="360"/>
          </w:pPr>
        </w:pPrChange>
      </w:pPr>
      <w:ins w:id="615" w:author="Lopez, Diana (NIH/NIMH) [F]" w:date="2020-04-08T10:29:00Z">
        <w:r w:rsidRPr="00151E02">
          <w:rPr>
            <w:rFonts w:ascii="Arial" w:eastAsia="Arial" w:hAnsi="Arial" w:cs="Arial"/>
            <w:sz w:val="22"/>
            <w:szCs w:val="22"/>
          </w:rPr>
          <w:t>Several times a month</w:t>
        </w:r>
      </w:ins>
    </w:p>
    <w:p w14:paraId="721548F8" w14:textId="77777777" w:rsidR="00D01480" w:rsidRPr="00151E02" w:rsidRDefault="00D01480">
      <w:pPr>
        <w:numPr>
          <w:ilvl w:val="1"/>
          <w:numId w:val="8"/>
        </w:numPr>
        <w:rPr>
          <w:ins w:id="616" w:author="Lopez, Diana (NIH/NIMH) [F]" w:date="2020-04-08T10:29:00Z"/>
          <w:rFonts w:ascii="Arial" w:eastAsia="Arial" w:hAnsi="Arial" w:cs="Arial"/>
          <w:sz w:val="22"/>
          <w:szCs w:val="22"/>
        </w:rPr>
        <w:pPrChange w:id="617" w:author="Lopez, Diana (NIH/NIMH) [F]" w:date="2020-04-08T10:29:00Z">
          <w:pPr>
            <w:numPr>
              <w:ilvl w:val="1"/>
              <w:numId w:val="1"/>
            </w:numPr>
            <w:ind w:left="2160" w:hanging="360"/>
          </w:pPr>
        </w:pPrChange>
      </w:pPr>
      <w:ins w:id="618" w:author="Lopez, Diana (NIH/NIMH) [F]" w:date="2020-04-08T10:29:00Z">
        <w:r w:rsidRPr="00151E02">
          <w:rPr>
            <w:rFonts w:ascii="Arial" w:eastAsia="Arial" w:hAnsi="Arial" w:cs="Arial"/>
            <w:sz w:val="22"/>
            <w:szCs w:val="22"/>
          </w:rPr>
          <w:t>Once a week</w:t>
        </w:r>
      </w:ins>
    </w:p>
    <w:p w14:paraId="359D37D9" w14:textId="77777777" w:rsidR="00D01480" w:rsidRPr="00151E02" w:rsidRDefault="00D01480">
      <w:pPr>
        <w:numPr>
          <w:ilvl w:val="1"/>
          <w:numId w:val="8"/>
        </w:numPr>
        <w:rPr>
          <w:ins w:id="619" w:author="Lopez, Diana (NIH/NIMH) [F]" w:date="2020-04-08T10:29:00Z"/>
          <w:rFonts w:ascii="Arial" w:eastAsia="Arial" w:hAnsi="Arial" w:cs="Arial"/>
          <w:sz w:val="22"/>
          <w:szCs w:val="22"/>
        </w:rPr>
        <w:pPrChange w:id="620" w:author="Lopez, Diana (NIH/NIMH) [F]" w:date="2020-04-08T10:29:00Z">
          <w:pPr>
            <w:numPr>
              <w:ilvl w:val="1"/>
              <w:numId w:val="1"/>
            </w:numPr>
            <w:ind w:left="2160" w:hanging="360"/>
          </w:pPr>
        </w:pPrChange>
      </w:pPr>
      <w:ins w:id="621" w:author="Lopez, Diana (NIH/NIMH) [F]" w:date="2020-04-08T10:29:00Z">
        <w:r w:rsidRPr="00151E02">
          <w:rPr>
            <w:rFonts w:ascii="Arial" w:eastAsia="Arial" w:hAnsi="Arial" w:cs="Arial"/>
            <w:sz w:val="22"/>
            <w:szCs w:val="22"/>
          </w:rPr>
          <w:t>Several times a week</w:t>
        </w:r>
      </w:ins>
    </w:p>
    <w:p w14:paraId="6B744D15" w14:textId="77777777" w:rsidR="00D01480" w:rsidRDefault="00D01480">
      <w:pPr>
        <w:numPr>
          <w:ilvl w:val="1"/>
          <w:numId w:val="8"/>
        </w:numPr>
        <w:rPr>
          <w:ins w:id="622" w:author="Lopez, Diana (NIH/NIMH) [F]" w:date="2020-04-08T10:29:00Z"/>
          <w:rFonts w:ascii="Arial" w:eastAsia="Arial" w:hAnsi="Arial" w:cs="Arial"/>
          <w:sz w:val="22"/>
          <w:szCs w:val="22"/>
        </w:rPr>
        <w:pPrChange w:id="623" w:author="Lopez, Diana (NIH/NIMH) [F]" w:date="2020-04-08T10:29:00Z">
          <w:pPr>
            <w:numPr>
              <w:ilvl w:val="1"/>
              <w:numId w:val="1"/>
            </w:numPr>
            <w:ind w:left="2160" w:hanging="360"/>
          </w:pPr>
        </w:pPrChange>
      </w:pPr>
      <w:ins w:id="624" w:author="Lopez, Diana (NIH/NIMH) [F]" w:date="2020-04-08T10:29:00Z">
        <w:r w:rsidRPr="00151E02">
          <w:rPr>
            <w:rFonts w:ascii="Arial" w:eastAsia="Arial" w:hAnsi="Arial" w:cs="Arial"/>
            <w:sz w:val="22"/>
            <w:szCs w:val="22"/>
          </w:rPr>
          <w:t>Once a day</w:t>
        </w:r>
      </w:ins>
    </w:p>
    <w:p w14:paraId="67BE02E2" w14:textId="77777777" w:rsidR="00D01480" w:rsidRPr="00151E02" w:rsidRDefault="00D01480">
      <w:pPr>
        <w:numPr>
          <w:ilvl w:val="1"/>
          <w:numId w:val="8"/>
        </w:numPr>
        <w:rPr>
          <w:ins w:id="625" w:author="Lopez, Diana (NIH/NIMH) [F]" w:date="2020-04-08T10:29:00Z"/>
          <w:rFonts w:ascii="Arial" w:eastAsia="Arial" w:hAnsi="Arial" w:cs="Arial"/>
          <w:sz w:val="22"/>
          <w:szCs w:val="22"/>
        </w:rPr>
        <w:pPrChange w:id="626" w:author="Lopez, Diana (NIH/NIMH) [F]" w:date="2020-04-08T10:29:00Z">
          <w:pPr>
            <w:numPr>
              <w:ilvl w:val="1"/>
              <w:numId w:val="1"/>
            </w:numPr>
            <w:ind w:left="2160" w:hanging="360"/>
          </w:pPr>
        </w:pPrChange>
      </w:pPr>
      <w:ins w:id="627" w:author="Lopez, Diana (NIH/NIMH) [F]" w:date="2020-04-08T10:29:00Z">
        <w:r>
          <w:rPr>
            <w:rFonts w:ascii="Arial" w:eastAsia="Arial" w:hAnsi="Arial" w:cs="Arial"/>
            <w:sz w:val="22"/>
            <w:szCs w:val="22"/>
          </w:rPr>
          <w:t>More than once a day</w:t>
        </w:r>
      </w:ins>
    </w:p>
    <w:p w14:paraId="00000200" w14:textId="0415D52C" w:rsidR="00806436" w:rsidDel="00D01480" w:rsidRDefault="008F424E" w:rsidP="00D01480">
      <w:pPr>
        <w:numPr>
          <w:ilvl w:val="1"/>
          <w:numId w:val="8"/>
        </w:numPr>
        <w:rPr>
          <w:del w:id="628" w:author="Lopez, Diana (NIH/NIMH) [F]" w:date="2020-04-08T10:29:00Z"/>
          <w:rFonts w:ascii="Arial" w:eastAsia="Arial" w:hAnsi="Arial" w:cs="Arial"/>
          <w:sz w:val="22"/>
          <w:szCs w:val="22"/>
        </w:rPr>
      </w:pPr>
      <w:del w:id="629" w:author="Lopez, Diana (NIH/NIMH) [F]" w:date="2020-04-08T10:29:00Z">
        <w:r w:rsidDel="00D01480">
          <w:rPr>
            <w:rFonts w:ascii="Arial" w:eastAsia="Arial" w:hAnsi="Arial" w:cs="Arial"/>
            <w:sz w:val="22"/>
            <w:szCs w:val="22"/>
          </w:rPr>
          <w:delText>Not at all</w:delText>
        </w:r>
      </w:del>
    </w:p>
    <w:p w14:paraId="00000201" w14:textId="0EF821E7" w:rsidR="00806436" w:rsidDel="00D01480" w:rsidRDefault="008F424E" w:rsidP="00D01480">
      <w:pPr>
        <w:numPr>
          <w:ilvl w:val="1"/>
          <w:numId w:val="8"/>
        </w:numPr>
        <w:rPr>
          <w:del w:id="630" w:author="Lopez, Diana (NIH/NIMH) [F]" w:date="2020-04-08T10:29:00Z"/>
          <w:rFonts w:ascii="Arial" w:eastAsia="Arial" w:hAnsi="Arial" w:cs="Arial"/>
          <w:sz w:val="22"/>
          <w:szCs w:val="22"/>
        </w:rPr>
      </w:pPr>
      <w:del w:id="631" w:author="Lopez, Diana (NIH/NIMH) [F]" w:date="2020-04-08T10:29:00Z">
        <w:r w:rsidDel="00D01480">
          <w:rPr>
            <w:rFonts w:ascii="Arial" w:eastAsia="Arial" w:hAnsi="Arial" w:cs="Arial"/>
            <w:sz w:val="22"/>
            <w:szCs w:val="22"/>
          </w:rPr>
          <w:delText>Rarely</w:delText>
        </w:r>
      </w:del>
    </w:p>
    <w:p w14:paraId="00000202" w14:textId="10B253AE" w:rsidR="00806436" w:rsidDel="00D01480" w:rsidRDefault="008F424E" w:rsidP="00D01480">
      <w:pPr>
        <w:numPr>
          <w:ilvl w:val="1"/>
          <w:numId w:val="8"/>
        </w:numPr>
        <w:rPr>
          <w:del w:id="632" w:author="Lopez, Diana (NIH/NIMH) [F]" w:date="2020-04-08T10:29:00Z"/>
          <w:rFonts w:ascii="Arial" w:eastAsia="Arial" w:hAnsi="Arial" w:cs="Arial"/>
          <w:sz w:val="22"/>
          <w:szCs w:val="22"/>
        </w:rPr>
      </w:pPr>
      <w:del w:id="633" w:author="Lopez, Diana (NIH/NIMH) [F]" w:date="2020-04-08T10:29:00Z">
        <w:r w:rsidDel="00D01480">
          <w:rPr>
            <w:rFonts w:ascii="Arial" w:eastAsia="Arial" w:hAnsi="Arial" w:cs="Arial"/>
            <w:sz w:val="22"/>
            <w:szCs w:val="22"/>
          </w:rPr>
          <w:delText>Occasionally</w:delText>
        </w:r>
      </w:del>
    </w:p>
    <w:p w14:paraId="00000203" w14:textId="68531CF9" w:rsidR="00806436" w:rsidDel="00D01480" w:rsidRDefault="008F424E" w:rsidP="00D01480">
      <w:pPr>
        <w:numPr>
          <w:ilvl w:val="1"/>
          <w:numId w:val="8"/>
        </w:numPr>
        <w:rPr>
          <w:del w:id="634" w:author="Lopez, Diana (NIH/NIMH) [F]" w:date="2020-04-08T10:29:00Z"/>
          <w:rFonts w:ascii="Arial" w:eastAsia="Arial" w:hAnsi="Arial" w:cs="Arial"/>
          <w:sz w:val="22"/>
          <w:szCs w:val="22"/>
        </w:rPr>
      </w:pPr>
      <w:del w:id="635" w:author="Lopez, Diana (NIH/NIMH) [F]" w:date="2020-04-08T10:29:00Z">
        <w:r w:rsidDel="00D01480">
          <w:rPr>
            <w:rFonts w:ascii="Arial" w:eastAsia="Arial" w:hAnsi="Arial" w:cs="Arial"/>
            <w:sz w:val="22"/>
            <w:szCs w:val="22"/>
          </w:rPr>
          <w:delText>Often</w:delText>
        </w:r>
      </w:del>
    </w:p>
    <w:p w14:paraId="0F3555DA" w14:textId="18DEE33F" w:rsidR="007D5D12" w:rsidRPr="00766DF3" w:rsidDel="00D01480" w:rsidRDefault="008F424E" w:rsidP="00D01480">
      <w:pPr>
        <w:numPr>
          <w:ilvl w:val="1"/>
          <w:numId w:val="8"/>
        </w:numPr>
        <w:spacing w:after="200"/>
        <w:rPr>
          <w:del w:id="636" w:author="Lopez, Diana (NIH/NIMH) [F]" w:date="2020-04-08T10:29:00Z"/>
          <w:rFonts w:ascii="Arial" w:eastAsia="Arial" w:hAnsi="Arial" w:cs="Arial"/>
          <w:sz w:val="22"/>
          <w:szCs w:val="22"/>
        </w:rPr>
      </w:pPr>
      <w:del w:id="637" w:author="Lopez, Diana (NIH/NIMH) [F]" w:date="2020-04-08T10:29:00Z">
        <w:r w:rsidDel="00D01480">
          <w:rPr>
            <w:rFonts w:ascii="Arial" w:eastAsia="Arial" w:hAnsi="Arial" w:cs="Arial"/>
            <w:sz w:val="22"/>
            <w:szCs w:val="22"/>
          </w:rPr>
          <w:delText>Regularly</w:delText>
        </w:r>
      </w:del>
    </w:p>
    <w:p w14:paraId="00000205" w14:textId="470A48FB" w:rsidR="00806436" w:rsidRDefault="008F424E">
      <w:pPr>
        <w:numPr>
          <w:ilvl w:val="0"/>
          <w:numId w:val="8"/>
        </w:numPr>
        <w:spacing w:before="200"/>
        <w:rPr>
          <w:sz w:val="22"/>
          <w:szCs w:val="22"/>
        </w:rPr>
      </w:pPr>
      <w:r w:rsidRPr="69BF1FE5">
        <w:rPr>
          <w:rFonts w:ascii="Arial" w:eastAsia="Arial" w:hAnsi="Arial" w:cs="Arial"/>
          <w:b/>
          <w:bCs/>
          <w:sz w:val="22"/>
          <w:szCs w:val="22"/>
        </w:rPr>
        <w:t xml:space="preserve"> … cigarettes or other tobacco</w:t>
      </w:r>
      <w:ins w:id="638" w:author="Quick, Courtney (NIH/NIMH) [F]" w:date="2020-04-08T18:16:00Z">
        <w:r w:rsidR="02E332E8" w:rsidRPr="69BF1FE5">
          <w:rPr>
            <w:rFonts w:ascii="Arial" w:eastAsia="Arial" w:hAnsi="Arial" w:cs="Arial"/>
            <w:b/>
            <w:bCs/>
            <w:sz w:val="22"/>
            <w:szCs w:val="22"/>
          </w:rPr>
          <w:t xml:space="preserve"> products</w:t>
        </w:r>
      </w:ins>
      <w:r w:rsidRPr="69BF1FE5">
        <w:rPr>
          <w:rFonts w:ascii="Arial" w:eastAsia="Arial" w:hAnsi="Arial" w:cs="Arial"/>
          <w:b/>
          <w:bCs/>
          <w:sz w:val="22"/>
          <w:szCs w:val="22"/>
        </w:rPr>
        <w:t>?</w:t>
      </w:r>
    </w:p>
    <w:p w14:paraId="779FA6F1" w14:textId="77777777" w:rsidR="00D01480" w:rsidRPr="00151E02" w:rsidRDefault="00D01480">
      <w:pPr>
        <w:numPr>
          <w:ilvl w:val="1"/>
          <w:numId w:val="8"/>
        </w:numPr>
        <w:rPr>
          <w:ins w:id="639" w:author="Lopez, Diana (NIH/NIMH) [F]" w:date="2020-04-08T10:29:00Z"/>
          <w:rFonts w:ascii="Arial" w:eastAsia="Arial" w:hAnsi="Arial" w:cs="Arial"/>
          <w:sz w:val="22"/>
          <w:szCs w:val="22"/>
        </w:rPr>
        <w:pPrChange w:id="640" w:author="Lopez, Diana (NIH/NIMH) [F]" w:date="2020-04-08T10:29:00Z">
          <w:pPr>
            <w:numPr>
              <w:ilvl w:val="1"/>
              <w:numId w:val="1"/>
            </w:numPr>
            <w:ind w:left="2160" w:hanging="360"/>
          </w:pPr>
        </w:pPrChange>
      </w:pPr>
      <w:ins w:id="641" w:author="Lopez, Diana (NIH/NIMH) [F]" w:date="2020-04-08T10:29:00Z">
        <w:r w:rsidRPr="00151E02">
          <w:rPr>
            <w:rFonts w:ascii="Arial" w:eastAsia="Arial" w:hAnsi="Arial" w:cs="Arial"/>
            <w:sz w:val="22"/>
            <w:szCs w:val="22"/>
          </w:rPr>
          <w:t>Not at all</w:t>
        </w:r>
      </w:ins>
    </w:p>
    <w:p w14:paraId="42D47532" w14:textId="77777777" w:rsidR="00D01480" w:rsidRPr="00151E02" w:rsidRDefault="00D01480">
      <w:pPr>
        <w:numPr>
          <w:ilvl w:val="1"/>
          <w:numId w:val="8"/>
        </w:numPr>
        <w:rPr>
          <w:ins w:id="642" w:author="Lopez, Diana (NIH/NIMH) [F]" w:date="2020-04-08T10:29:00Z"/>
          <w:rFonts w:ascii="Arial" w:eastAsia="Arial" w:hAnsi="Arial" w:cs="Arial"/>
          <w:sz w:val="22"/>
          <w:szCs w:val="22"/>
        </w:rPr>
        <w:pPrChange w:id="643" w:author="Lopez, Diana (NIH/NIMH) [F]" w:date="2020-04-08T10:29:00Z">
          <w:pPr>
            <w:numPr>
              <w:ilvl w:val="1"/>
              <w:numId w:val="1"/>
            </w:numPr>
            <w:ind w:left="2160" w:hanging="360"/>
          </w:pPr>
        </w:pPrChange>
      </w:pPr>
      <w:ins w:id="644" w:author="Lopez, Diana (NIH/NIMH) [F]" w:date="2020-04-08T10:29:00Z">
        <w:r w:rsidRPr="00151E02">
          <w:rPr>
            <w:rFonts w:ascii="Arial" w:eastAsia="Arial" w:hAnsi="Arial" w:cs="Arial"/>
            <w:sz w:val="22"/>
            <w:szCs w:val="22"/>
          </w:rPr>
          <w:t>Rarely</w:t>
        </w:r>
      </w:ins>
    </w:p>
    <w:p w14:paraId="6BA0CC90" w14:textId="77777777" w:rsidR="00D01480" w:rsidRPr="00151E02" w:rsidRDefault="00D01480">
      <w:pPr>
        <w:numPr>
          <w:ilvl w:val="1"/>
          <w:numId w:val="8"/>
        </w:numPr>
        <w:rPr>
          <w:ins w:id="645" w:author="Lopez, Diana (NIH/NIMH) [F]" w:date="2020-04-08T10:29:00Z"/>
          <w:rFonts w:ascii="Arial" w:eastAsia="Arial" w:hAnsi="Arial" w:cs="Arial"/>
          <w:sz w:val="22"/>
          <w:szCs w:val="22"/>
        </w:rPr>
        <w:pPrChange w:id="646" w:author="Lopez, Diana (NIH/NIMH) [F]" w:date="2020-04-08T10:29:00Z">
          <w:pPr>
            <w:numPr>
              <w:ilvl w:val="1"/>
              <w:numId w:val="1"/>
            </w:numPr>
            <w:ind w:left="2160" w:hanging="360"/>
          </w:pPr>
        </w:pPrChange>
      </w:pPr>
      <w:ins w:id="647" w:author="Lopez, Diana (NIH/NIMH) [F]" w:date="2020-04-08T10:29:00Z">
        <w:r w:rsidRPr="00151E02">
          <w:rPr>
            <w:rFonts w:ascii="Arial" w:eastAsia="Arial" w:hAnsi="Arial" w:cs="Arial"/>
            <w:sz w:val="22"/>
            <w:szCs w:val="22"/>
          </w:rPr>
          <w:t>Once a month</w:t>
        </w:r>
      </w:ins>
    </w:p>
    <w:p w14:paraId="12D4A282" w14:textId="77777777" w:rsidR="00D01480" w:rsidRPr="00151E02" w:rsidRDefault="00D01480">
      <w:pPr>
        <w:numPr>
          <w:ilvl w:val="1"/>
          <w:numId w:val="8"/>
        </w:numPr>
        <w:rPr>
          <w:ins w:id="648" w:author="Lopez, Diana (NIH/NIMH) [F]" w:date="2020-04-08T10:29:00Z"/>
          <w:rFonts w:ascii="Arial" w:eastAsia="Arial" w:hAnsi="Arial" w:cs="Arial"/>
          <w:sz w:val="22"/>
          <w:szCs w:val="22"/>
        </w:rPr>
        <w:pPrChange w:id="649" w:author="Lopez, Diana (NIH/NIMH) [F]" w:date="2020-04-08T10:29:00Z">
          <w:pPr>
            <w:numPr>
              <w:ilvl w:val="1"/>
              <w:numId w:val="1"/>
            </w:numPr>
            <w:ind w:left="2160" w:hanging="360"/>
          </w:pPr>
        </w:pPrChange>
      </w:pPr>
      <w:ins w:id="650" w:author="Lopez, Diana (NIH/NIMH) [F]" w:date="2020-04-08T10:29:00Z">
        <w:r w:rsidRPr="00151E02">
          <w:rPr>
            <w:rFonts w:ascii="Arial" w:eastAsia="Arial" w:hAnsi="Arial" w:cs="Arial"/>
            <w:sz w:val="22"/>
            <w:szCs w:val="22"/>
          </w:rPr>
          <w:t>Several times a month</w:t>
        </w:r>
      </w:ins>
    </w:p>
    <w:p w14:paraId="026B01D0" w14:textId="77777777" w:rsidR="00D01480" w:rsidRPr="00151E02" w:rsidRDefault="00D01480">
      <w:pPr>
        <w:numPr>
          <w:ilvl w:val="1"/>
          <w:numId w:val="8"/>
        </w:numPr>
        <w:rPr>
          <w:ins w:id="651" w:author="Lopez, Diana (NIH/NIMH) [F]" w:date="2020-04-08T10:29:00Z"/>
          <w:rFonts w:ascii="Arial" w:eastAsia="Arial" w:hAnsi="Arial" w:cs="Arial"/>
          <w:sz w:val="22"/>
          <w:szCs w:val="22"/>
        </w:rPr>
        <w:pPrChange w:id="652" w:author="Lopez, Diana (NIH/NIMH) [F]" w:date="2020-04-08T10:29:00Z">
          <w:pPr>
            <w:numPr>
              <w:ilvl w:val="1"/>
              <w:numId w:val="1"/>
            </w:numPr>
            <w:ind w:left="2160" w:hanging="360"/>
          </w:pPr>
        </w:pPrChange>
      </w:pPr>
      <w:ins w:id="653" w:author="Lopez, Diana (NIH/NIMH) [F]" w:date="2020-04-08T10:29:00Z">
        <w:r w:rsidRPr="00151E02">
          <w:rPr>
            <w:rFonts w:ascii="Arial" w:eastAsia="Arial" w:hAnsi="Arial" w:cs="Arial"/>
            <w:sz w:val="22"/>
            <w:szCs w:val="22"/>
          </w:rPr>
          <w:t>Once a week</w:t>
        </w:r>
      </w:ins>
    </w:p>
    <w:p w14:paraId="5E313EF5" w14:textId="77777777" w:rsidR="00D01480" w:rsidRPr="00151E02" w:rsidRDefault="00D01480">
      <w:pPr>
        <w:numPr>
          <w:ilvl w:val="1"/>
          <w:numId w:val="8"/>
        </w:numPr>
        <w:rPr>
          <w:ins w:id="654" w:author="Lopez, Diana (NIH/NIMH) [F]" w:date="2020-04-08T10:29:00Z"/>
          <w:rFonts w:ascii="Arial" w:eastAsia="Arial" w:hAnsi="Arial" w:cs="Arial"/>
          <w:sz w:val="22"/>
          <w:szCs w:val="22"/>
        </w:rPr>
        <w:pPrChange w:id="655" w:author="Lopez, Diana (NIH/NIMH) [F]" w:date="2020-04-08T10:29:00Z">
          <w:pPr>
            <w:numPr>
              <w:ilvl w:val="1"/>
              <w:numId w:val="1"/>
            </w:numPr>
            <w:ind w:left="2160" w:hanging="360"/>
          </w:pPr>
        </w:pPrChange>
      </w:pPr>
      <w:ins w:id="656" w:author="Lopez, Diana (NIH/NIMH) [F]" w:date="2020-04-08T10:29:00Z">
        <w:r w:rsidRPr="00151E02">
          <w:rPr>
            <w:rFonts w:ascii="Arial" w:eastAsia="Arial" w:hAnsi="Arial" w:cs="Arial"/>
            <w:sz w:val="22"/>
            <w:szCs w:val="22"/>
          </w:rPr>
          <w:t>Several times a week</w:t>
        </w:r>
      </w:ins>
    </w:p>
    <w:p w14:paraId="22493844" w14:textId="77777777" w:rsidR="00D01480" w:rsidRDefault="00D01480">
      <w:pPr>
        <w:numPr>
          <w:ilvl w:val="1"/>
          <w:numId w:val="8"/>
        </w:numPr>
        <w:rPr>
          <w:ins w:id="657" w:author="Lopez, Diana (NIH/NIMH) [F]" w:date="2020-04-08T10:29:00Z"/>
          <w:rFonts w:ascii="Arial" w:eastAsia="Arial" w:hAnsi="Arial" w:cs="Arial"/>
          <w:sz w:val="22"/>
          <w:szCs w:val="22"/>
        </w:rPr>
        <w:pPrChange w:id="658" w:author="Lopez, Diana (NIH/NIMH) [F]" w:date="2020-04-08T10:29:00Z">
          <w:pPr>
            <w:numPr>
              <w:ilvl w:val="1"/>
              <w:numId w:val="1"/>
            </w:numPr>
            <w:ind w:left="2160" w:hanging="360"/>
          </w:pPr>
        </w:pPrChange>
      </w:pPr>
      <w:ins w:id="659" w:author="Lopez, Diana (NIH/NIMH) [F]" w:date="2020-04-08T10:29:00Z">
        <w:r w:rsidRPr="00151E02">
          <w:rPr>
            <w:rFonts w:ascii="Arial" w:eastAsia="Arial" w:hAnsi="Arial" w:cs="Arial"/>
            <w:sz w:val="22"/>
            <w:szCs w:val="22"/>
          </w:rPr>
          <w:t>Once a day</w:t>
        </w:r>
      </w:ins>
    </w:p>
    <w:p w14:paraId="6E004B76" w14:textId="77777777" w:rsidR="00D01480" w:rsidRPr="00151E02" w:rsidRDefault="00D01480">
      <w:pPr>
        <w:numPr>
          <w:ilvl w:val="1"/>
          <w:numId w:val="8"/>
        </w:numPr>
        <w:rPr>
          <w:ins w:id="660" w:author="Lopez, Diana (NIH/NIMH) [F]" w:date="2020-04-08T10:29:00Z"/>
          <w:rFonts w:ascii="Arial" w:eastAsia="Arial" w:hAnsi="Arial" w:cs="Arial"/>
          <w:sz w:val="22"/>
          <w:szCs w:val="22"/>
        </w:rPr>
        <w:pPrChange w:id="661" w:author="Lopez, Diana (NIH/NIMH) [F]" w:date="2020-04-08T10:29:00Z">
          <w:pPr>
            <w:numPr>
              <w:ilvl w:val="1"/>
              <w:numId w:val="1"/>
            </w:numPr>
            <w:ind w:left="2160" w:hanging="360"/>
          </w:pPr>
        </w:pPrChange>
      </w:pPr>
      <w:ins w:id="662" w:author="Lopez, Diana (NIH/NIMH) [F]" w:date="2020-04-08T10:29:00Z">
        <w:r>
          <w:rPr>
            <w:rFonts w:ascii="Arial" w:eastAsia="Arial" w:hAnsi="Arial" w:cs="Arial"/>
            <w:sz w:val="22"/>
            <w:szCs w:val="22"/>
          </w:rPr>
          <w:t>More than once a day</w:t>
        </w:r>
      </w:ins>
    </w:p>
    <w:p w14:paraId="00000206" w14:textId="6C57C11A" w:rsidR="00806436" w:rsidDel="00D01480" w:rsidRDefault="008F424E" w:rsidP="00D01480">
      <w:pPr>
        <w:numPr>
          <w:ilvl w:val="1"/>
          <w:numId w:val="8"/>
        </w:numPr>
        <w:rPr>
          <w:del w:id="663" w:author="Lopez, Diana (NIH/NIMH) [F]" w:date="2020-04-08T10:29:00Z"/>
          <w:rFonts w:ascii="Arial" w:eastAsia="Arial" w:hAnsi="Arial" w:cs="Arial"/>
          <w:sz w:val="22"/>
          <w:szCs w:val="22"/>
        </w:rPr>
      </w:pPr>
      <w:del w:id="664" w:author="Lopez, Diana (NIH/NIMH) [F]" w:date="2020-04-08T10:29:00Z">
        <w:r w:rsidDel="00D01480">
          <w:rPr>
            <w:rFonts w:ascii="Arial" w:eastAsia="Arial" w:hAnsi="Arial" w:cs="Arial"/>
            <w:sz w:val="22"/>
            <w:szCs w:val="22"/>
          </w:rPr>
          <w:delText>Not at all</w:delText>
        </w:r>
      </w:del>
    </w:p>
    <w:p w14:paraId="00000207" w14:textId="494347BA" w:rsidR="00806436" w:rsidDel="00D01480" w:rsidRDefault="008F424E" w:rsidP="00D01480">
      <w:pPr>
        <w:numPr>
          <w:ilvl w:val="1"/>
          <w:numId w:val="8"/>
        </w:numPr>
        <w:rPr>
          <w:del w:id="665" w:author="Lopez, Diana (NIH/NIMH) [F]" w:date="2020-04-08T10:29:00Z"/>
          <w:rFonts w:ascii="Arial" w:eastAsia="Arial" w:hAnsi="Arial" w:cs="Arial"/>
          <w:sz w:val="22"/>
          <w:szCs w:val="22"/>
        </w:rPr>
      </w:pPr>
      <w:del w:id="666" w:author="Lopez, Diana (NIH/NIMH) [F]" w:date="2020-04-08T10:29:00Z">
        <w:r w:rsidDel="00D01480">
          <w:rPr>
            <w:rFonts w:ascii="Arial" w:eastAsia="Arial" w:hAnsi="Arial" w:cs="Arial"/>
            <w:sz w:val="22"/>
            <w:szCs w:val="22"/>
          </w:rPr>
          <w:delText>Rarely</w:delText>
        </w:r>
      </w:del>
    </w:p>
    <w:p w14:paraId="00000208" w14:textId="2F873737" w:rsidR="00806436" w:rsidDel="00D01480" w:rsidRDefault="008F424E" w:rsidP="00D01480">
      <w:pPr>
        <w:numPr>
          <w:ilvl w:val="1"/>
          <w:numId w:val="8"/>
        </w:numPr>
        <w:rPr>
          <w:del w:id="667" w:author="Lopez, Diana (NIH/NIMH) [F]" w:date="2020-04-08T10:29:00Z"/>
          <w:rFonts w:ascii="Arial" w:eastAsia="Arial" w:hAnsi="Arial" w:cs="Arial"/>
          <w:sz w:val="22"/>
          <w:szCs w:val="22"/>
        </w:rPr>
      </w:pPr>
      <w:del w:id="668" w:author="Lopez, Diana (NIH/NIMH) [F]" w:date="2020-04-08T10:29:00Z">
        <w:r w:rsidDel="00D01480">
          <w:rPr>
            <w:rFonts w:ascii="Arial" w:eastAsia="Arial" w:hAnsi="Arial" w:cs="Arial"/>
            <w:sz w:val="22"/>
            <w:szCs w:val="22"/>
          </w:rPr>
          <w:delText>Occasionally</w:delText>
        </w:r>
      </w:del>
    </w:p>
    <w:p w14:paraId="00000209" w14:textId="3C4D8A47" w:rsidR="00806436" w:rsidDel="00D01480" w:rsidRDefault="008F424E" w:rsidP="00D01480">
      <w:pPr>
        <w:numPr>
          <w:ilvl w:val="1"/>
          <w:numId w:val="8"/>
        </w:numPr>
        <w:rPr>
          <w:del w:id="669" w:author="Lopez, Diana (NIH/NIMH) [F]" w:date="2020-04-08T10:29:00Z"/>
          <w:rFonts w:ascii="Arial" w:eastAsia="Arial" w:hAnsi="Arial" w:cs="Arial"/>
          <w:sz w:val="22"/>
          <w:szCs w:val="22"/>
        </w:rPr>
      </w:pPr>
      <w:del w:id="670" w:author="Lopez, Diana (NIH/NIMH) [F]" w:date="2020-04-08T10:29:00Z">
        <w:r w:rsidDel="00D01480">
          <w:rPr>
            <w:rFonts w:ascii="Arial" w:eastAsia="Arial" w:hAnsi="Arial" w:cs="Arial"/>
            <w:sz w:val="22"/>
            <w:szCs w:val="22"/>
          </w:rPr>
          <w:delText>Often</w:delText>
        </w:r>
      </w:del>
    </w:p>
    <w:p w14:paraId="0000020A" w14:textId="7D9FD447" w:rsidR="00806436" w:rsidDel="00D01480" w:rsidRDefault="008F424E" w:rsidP="00D01480">
      <w:pPr>
        <w:numPr>
          <w:ilvl w:val="1"/>
          <w:numId w:val="8"/>
        </w:numPr>
        <w:spacing w:after="200"/>
        <w:rPr>
          <w:del w:id="671" w:author="Lopez, Diana (NIH/NIMH) [F]" w:date="2020-04-08T10:29:00Z"/>
          <w:rFonts w:ascii="Arial" w:eastAsia="Arial" w:hAnsi="Arial" w:cs="Arial"/>
          <w:sz w:val="22"/>
          <w:szCs w:val="22"/>
        </w:rPr>
      </w:pPr>
      <w:del w:id="672" w:author="Lopez, Diana (NIH/NIMH) [F]" w:date="2020-04-08T10:29:00Z">
        <w:r w:rsidDel="00D01480">
          <w:rPr>
            <w:rFonts w:ascii="Arial" w:eastAsia="Arial" w:hAnsi="Arial" w:cs="Arial"/>
            <w:sz w:val="22"/>
            <w:szCs w:val="22"/>
          </w:rPr>
          <w:delText>Regularly</w:delText>
        </w:r>
      </w:del>
    </w:p>
    <w:p w14:paraId="0000020B" w14:textId="77777777" w:rsidR="00806436" w:rsidRDefault="008F424E">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3061F11E" w14:textId="77777777" w:rsidR="00D01480" w:rsidRPr="00151E02" w:rsidRDefault="00D01480">
      <w:pPr>
        <w:numPr>
          <w:ilvl w:val="1"/>
          <w:numId w:val="8"/>
        </w:numPr>
        <w:rPr>
          <w:ins w:id="673" w:author="Lopez, Diana (NIH/NIMH) [F]" w:date="2020-04-08T10:29:00Z"/>
          <w:rFonts w:ascii="Arial" w:eastAsia="Arial" w:hAnsi="Arial" w:cs="Arial"/>
          <w:sz w:val="22"/>
          <w:szCs w:val="22"/>
        </w:rPr>
        <w:pPrChange w:id="674" w:author="Lopez, Diana (NIH/NIMH) [F]" w:date="2020-04-08T10:29:00Z">
          <w:pPr>
            <w:numPr>
              <w:ilvl w:val="1"/>
              <w:numId w:val="1"/>
            </w:numPr>
            <w:ind w:left="2160" w:hanging="360"/>
          </w:pPr>
        </w:pPrChange>
      </w:pPr>
      <w:ins w:id="675" w:author="Lopez, Diana (NIH/NIMH) [F]" w:date="2020-04-08T10:29:00Z">
        <w:r w:rsidRPr="00151E02">
          <w:rPr>
            <w:rFonts w:ascii="Arial" w:eastAsia="Arial" w:hAnsi="Arial" w:cs="Arial"/>
            <w:sz w:val="22"/>
            <w:szCs w:val="22"/>
          </w:rPr>
          <w:t>Not at all</w:t>
        </w:r>
      </w:ins>
    </w:p>
    <w:p w14:paraId="386BD674" w14:textId="77777777" w:rsidR="00D01480" w:rsidRPr="00151E02" w:rsidRDefault="00D01480">
      <w:pPr>
        <w:numPr>
          <w:ilvl w:val="1"/>
          <w:numId w:val="8"/>
        </w:numPr>
        <w:rPr>
          <w:ins w:id="676" w:author="Lopez, Diana (NIH/NIMH) [F]" w:date="2020-04-08T10:29:00Z"/>
          <w:rFonts w:ascii="Arial" w:eastAsia="Arial" w:hAnsi="Arial" w:cs="Arial"/>
          <w:sz w:val="22"/>
          <w:szCs w:val="22"/>
        </w:rPr>
        <w:pPrChange w:id="677" w:author="Lopez, Diana (NIH/NIMH) [F]" w:date="2020-04-08T10:29:00Z">
          <w:pPr>
            <w:numPr>
              <w:ilvl w:val="1"/>
              <w:numId w:val="1"/>
            </w:numPr>
            <w:ind w:left="2160" w:hanging="360"/>
          </w:pPr>
        </w:pPrChange>
      </w:pPr>
      <w:ins w:id="678" w:author="Lopez, Diana (NIH/NIMH) [F]" w:date="2020-04-08T10:29:00Z">
        <w:r w:rsidRPr="00151E02">
          <w:rPr>
            <w:rFonts w:ascii="Arial" w:eastAsia="Arial" w:hAnsi="Arial" w:cs="Arial"/>
            <w:sz w:val="22"/>
            <w:szCs w:val="22"/>
          </w:rPr>
          <w:t>Rarely</w:t>
        </w:r>
      </w:ins>
    </w:p>
    <w:p w14:paraId="1C0EEFB8" w14:textId="77777777" w:rsidR="00D01480" w:rsidRPr="00151E02" w:rsidRDefault="00D01480">
      <w:pPr>
        <w:numPr>
          <w:ilvl w:val="1"/>
          <w:numId w:val="8"/>
        </w:numPr>
        <w:rPr>
          <w:ins w:id="679" w:author="Lopez, Diana (NIH/NIMH) [F]" w:date="2020-04-08T10:29:00Z"/>
          <w:rFonts w:ascii="Arial" w:eastAsia="Arial" w:hAnsi="Arial" w:cs="Arial"/>
          <w:sz w:val="22"/>
          <w:szCs w:val="22"/>
        </w:rPr>
        <w:pPrChange w:id="680" w:author="Lopez, Diana (NIH/NIMH) [F]" w:date="2020-04-08T10:29:00Z">
          <w:pPr>
            <w:numPr>
              <w:ilvl w:val="1"/>
              <w:numId w:val="1"/>
            </w:numPr>
            <w:ind w:left="2160" w:hanging="360"/>
          </w:pPr>
        </w:pPrChange>
      </w:pPr>
      <w:ins w:id="681" w:author="Lopez, Diana (NIH/NIMH) [F]" w:date="2020-04-08T10:29:00Z">
        <w:r w:rsidRPr="00151E02">
          <w:rPr>
            <w:rFonts w:ascii="Arial" w:eastAsia="Arial" w:hAnsi="Arial" w:cs="Arial"/>
            <w:sz w:val="22"/>
            <w:szCs w:val="22"/>
          </w:rPr>
          <w:t>Once a month</w:t>
        </w:r>
      </w:ins>
    </w:p>
    <w:p w14:paraId="040F1594" w14:textId="77777777" w:rsidR="00D01480" w:rsidRPr="00151E02" w:rsidRDefault="00D01480">
      <w:pPr>
        <w:numPr>
          <w:ilvl w:val="1"/>
          <w:numId w:val="8"/>
        </w:numPr>
        <w:rPr>
          <w:ins w:id="682" w:author="Lopez, Diana (NIH/NIMH) [F]" w:date="2020-04-08T10:29:00Z"/>
          <w:rFonts w:ascii="Arial" w:eastAsia="Arial" w:hAnsi="Arial" w:cs="Arial"/>
          <w:sz w:val="22"/>
          <w:szCs w:val="22"/>
        </w:rPr>
        <w:pPrChange w:id="683" w:author="Lopez, Diana (NIH/NIMH) [F]" w:date="2020-04-08T10:29:00Z">
          <w:pPr>
            <w:numPr>
              <w:ilvl w:val="1"/>
              <w:numId w:val="1"/>
            </w:numPr>
            <w:ind w:left="2160" w:hanging="360"/>
          </w:pPr>
        </w:pPrChange>
      </w:pPr>
      <w:ins w:id="684" w:author="Lopez, Diana (NIH/NIMH) [F]" w:date="2020-04-08T10:29:00Z">
        <w:r w:rsidRPr="00151E02">
          <w:rPr>
            <w:rFonts w:ascii="Arial" w:eastAsia="Arial" w:hAnsi="Arial" w:cs="Arial"/>
            <w:sz w:val="22"/>
            <w:szCs w:val="22"/>
          </w:rPr>
          <w:t>Several times a month</w:t>
        </w:r>
      </w:ins>
    </w:p>
    <w:p w14:paraId="51BB76ED" w14:textId="77777777" w:rsidR="00D01480" w:rsidRPr="00151E02" w:rsidRDefault="00D01480">
      <w:pPr>
        <w:numPr>
          <w:ilvl w:val="1"/>
          <w:numId w:val="8"/>
        </w:numPr>
        <w:rPr>
          <w:ins w:id="685" w:author="Lopez, Diana (NIH/NIMH) [F]" w:date="2020-04-08T10:29:00Z"/>
          <w:rFonts w:ascii="Arial" w:eastAsia="Arial" w:hAnsi="Arial" w:cs="Arial"/>
          <w:sz w:val="22"/>
          <w:szCs w:val="22"/>
        </w:rPr>
        <w:pPrChange w:id="686" w:author="Lopez, Diana (NIH/NIMH) [F]" w:date="2020-04-08T10:29:00Z">
          <w:pPr>
            <w:numPr>
              <w:ilvl w:val="1"/>
              <w:numId w:val="1"/>
            </w:numPr>
            <w:ind w:left="2160" w:hanging="360"/>
          </w:pPr>
        </w:pPrChange>
      </w:pPr>
      <w:ins w:id="687" w:author="Lopez, Diana (NIH/NIMH) [F]" w:date="2020-04-08T10:29:00Z">
        <w:r w:rsidRPr="00151E02">
          <w:rPr>
            <w:rFonts w:ascii="Arial" w:eastAsia="Arial" w:hAnsi="Arial" w:cs="Arial"/>
            <w:sz w:val="22"/>
            <w:szCs w:val="22"/>
          </w:rPr>
          <w:t>Once a week</w:t>
        </w:r>
      </w:ins>
    </w:p>
    <w:p w14:paraId="1FCE49BA" w14:textId="77777777" w:rsidR="00D01480" w:rsidRPr="00151E02" w:rsidRDefault="00D01480">
      <w:pPr>
        <w:numPr>
          <w:ilvl w:val="1"/>
          <w:numId w:val="8"/>
        </w:numPr>
        <w:rPr>
          <w:ins w:id="688" w:author="Lopez, Diana (NIH/NIMH) [F]" w:date="2020-04-08T10:29:00Z"/>
          <w:rFonts w:ascii="Arial" w:eastAsia="Arial" w:hAnsi="Arial" w:cs="Arial"/>
          <w:sz w:val="22"/>
          <w:szCs w:val="22"/>
        </w:rPr>
        <w:pPrChange w:id="689" w:author="Lopez, Diana (NIH/NIMH) [F]" w:date="2020-04-08T10:29:00Z">
          <w:pPr>
            <w:numPr>
              <w:ilvl w:val="1"/>
              <w:numId w:val="1"/>
            </w:numPr>
            <w:ind w:left="2160" w:hanging="360"/>
          </w:pPr>
        </w:pPrChange>
      </w:pPr>
      <w:ins w:id="690" w:author="Lopez, Diana (NIH/NIMH) [F]" w:date="2020-04-08T10:29:00Z">
        <w:r w:rsidRPr="00151E02">
          <w:rPr>
            <w:rFonts w:ascii="Arial" w:eastAsia="Arial" w:hAnsi="Arial" w:cs="Arial"/>
            <w:sz w:val="22"/>
            <w:szCs w:val="22"/>
          </w:rPr>
          <w:t>Several times a week</w:t>
        </w:r>
      </w:ins>
    </w:p>
    <w:p w14:paraId="47EF2010" w14:textId="77777777" w:rsidR="00D01480" w:rsidRDefault="00D01480">
      <w:pPr>
        <w:numPr>
          <w:ilvl w:val="1"/>
          <w:numId w:val="8"/>
        </w:numPr>
        <w:rPr>
          <w:ins w:id="691" w:author="Lopez, Diana (NIH/NIMH) [F]" w:date="2020-04-08T10:29:00Z"/>
          <w:rFonts w:ascii="Arial" w:eastAsia="Arial" w:hAnsi="Arial" w:cs="Arial"/>
          <w:sz w:val="22"/>
          <w:szCs w:val="22"/>
        </w:rPr>
        <w:pPrChange w:id="692" w:author="Lopez, Diana (NIH/NIMH) [F]" w:date="2020-04-08T10:29:00Z">
          <w:pPr>
            <w:numPr>
              <w:ilvl w:val="1"/>
              <w:numId w:val="1"/>
            </w:numPr>
            <w:ind w:left="2160" w:hanging="360"/>
          </w:pPr>
        </w:pPrChange>
      </w:pPr>
      <w:ins w:id="693" w:author="Lopez, Diana (NIH/NIMH) [F]" w:date="2020-04-08T10:29:00Z">
        <w:r w:rsidRPr="00151E02">
          <w:rPr>
            <w:rFonts w:ascii="Arial" w:eastAsia="Arial" w:hAnsi="Arial" w:cs="Arial"/>
            <w:sz w:val="22"/>
            <w:szCs w:val="22"/>
          </w:rPr>
          <w:t>Once a day</w:t>
        </w:r>
      </w:ins>
    </w:p>
    <w:p w14:paraId="3BADE832" w14:textId="77777777" w:rsidR="00D01480" w:rsidRPr="00151E02" w:rsidRDefault="00D01480">
      <w:pPr>
        <w:numPr>
          <w:ilvl w:val="1"/>
          <w:numId w:val="8"/>
        </w:numPr>
        <w:rPr>
          <w:ins w:id="694" w:author="Lopez, Diana (NIH/NIMH) [F]" w:date="2020-04-08T10:29:00Z"/>
          <w:rFonts w:ascii="Arial" w:eastAsia="Arial" w:hAnsi="Arial" w:cs="Arial"/>
          <w:sz w:val="22"/>
          <w:szCs w:val="22"/>
        </w:rPr>
        <w:pPrChange w:id="695" w:author="Lopez, Diana (NIH/NIMH) [F]" w:date="2020-04-08T10:29:00Z">
          <w:pPr>
            <w:numPr>
              <w:ilvl w:val="1"/>
              <w:numId w:val="1"/>
            </w:numPr>
            <w:ind w:left="2160" w:hanging="360"/>
          </w:pPr>
        </w:pPrChange>
      </w:pPr>
      <w:ins w:id="696" w:author="Lopez, Diana (NIH/NIMH) [F]" w:date="2020-04-08T10:29:00Z">
        <w:r>
          <w:rPr>
            <w:rFonts w:ascii="Arial" w:eastAsia="Arial" w:hAnsi="Arial" w:cs="Arial"/>
            <w:sz w:val="22"/>
            <w:szCs w:val="22"/>
          </w:rPr>
          <w:t>More than once a day</w:t>
        </w:r>
      </w:ins>
    </w:p>
    <w:p w14:paraId="0000020C" w14:textId="18346550" w:rsidR="00806436" w:rsidDel="00D01480" w:rsidRDefault="008F424E" w:rsidP="00D01480">
      <w:pPr>
        <w:numPr>
          <w:ilvl w:val="1"/>
          <w:numId w:val="8"/>
        </w:numPr>
        <w:rPr>
          <w:del w:id="697" w:author="Lopez, Diana (NIH/NIMH) [F]" w:date="2020-04-08T10:29:00Z"/>
          <w:rFonts w:ascii="Arial" w:eastAsia="Arial" w:hAnsi="Arial" w:cs="Arial"/>
          <w:sz w:val="22"/>
          <w:szCs w:val="22"/>
        </w:rPr>
      </w:pPr>
      <w:del w:id="698" w:author="Lopez, Diana (NIH/NIMH) [F]" w:date="2020-04-08T10:29:00Z">
        <w:r w:rsidDel="00D01480">
          <w:rPr>
            <w:rFonts w:ascii="Arial" w:eastAsia="Arial" w:hAnsi="Arial" w:cs="Arial"/>
            <w:sz w:val="22"/>
            <w:szCs w:val="22"/>
          </w:rPr>
          <w:delText>Not at all</w:delText>
        </w:r>
      </w:del>
    </w:p>
    <w:p w14:paraId="0000020D" w14:textId="286F16FD" w:rsidR="00806436" w:rsidDel="00D01480" w:rsidRDefault="008F424E" w:rsidP="00D01480">
      <w:pPr>
        <w:numPr>
          <w:ilvl w:val="1"/>
          <w:numId w:val="8"/>
        </w:numPr>
        <w:rPr>
          <w:del w:id="699" w:author="Lopez, Diana (NIH/NIMH) [F]" w:date="2020-04-08T10:29:00Z"/>
          <w:rFonts w:ascii="Arial" w:eastAsia="Arial" w:hAnsi="Arial" w:cs="Arial"/>
          <w:sz w:val="22"/>
          <w:szCs w:val="22"/>
        </w:rPr>
      </w:pPr>
      <w:del w:id="700" w:author="Lopez, Diana (NIH/NIMH) [F]" w:date="2020-04-08T10:29:00Z">
        <w:r w:rsidDel="00D01480">
          <w:rPr>
            <w:rFonts w:ascii="Arial" w:eastAsia="Arial" w:hAnsi="Arial" w:cs="Arial"/>
            <w:sz w:val="22"/>
            <w:szCs w:val="22"/>
          </w:rPr>
          <w:delText>Rarely</w:delText>
        </w:r>
      </w:del>
    </w:p>
    <w:p w14:paraId="0000020E" w14:textId="2D260C6C" w:rsidR="00806436" w:rsidDel="00D01480" w:rsidRDefault="008F424E" w:rsidP="00D01480">
      <w:pPr>
        <w:numPr>
          <w:ilvl w:val="1"/>
          <w:numId w:val="8"/>
        </w:numPr>
        <w:rPr>
          <w:del w:id="701" w:author="Lopez, Diana (NIH/NIMH) [F]" w:date="2020-04-08T10:29:00Z"/>
          <w:rFonts w:ascii="Arial" w:eastAsia="Arial" w:hAnsi="Arial" w:cs="Arial"/>
          <w:sz w:val="22"/>
          <w:szCs w:val="22"/>
        </w:rPr>
      </w:pPr>
      <w:del w:id="702" w:author="Lopez, Diana (NIH/NIMH) [F]" w:date="2020-04-08T10:29:00Z">
        <w:r w:rsidDel="00D01480">
          <w:rPr>
            <w:rFonts w:ascii="Arial" w:eastAsia="Arial" w:hAnsi="Arial" w:cs="Arial"/>
            <w:sz w:val="22"/>
            <w:szCs w:val="22"/>
          </w:rPr>
          <w:delText>Occasionally</w:delText>
        </w:r>
      </w:del>
    </w:p>
    <w:p w14:paraId="0000020F" w14:textId="3ED05C8D" w:rsidR="00806436" w:rsidDel="00D01480" w:rsidRDefault="008F424E" w:rsidP="00D01480">
      <w:pPr>
        <w:numPr>
          <w:ilvl w:val="1"/>
          <w:numId w:val="8"/>
        </w:numPr>
        <w:rPr>
          <w:del w:id="703" w:author="Lopez, Diana (NIH/NIMH) [F]" w:date="2020-04-08T10:29:00Z"/>
          <w:rFonts w:ascii="Arial" w:eastAsia="Arial" w:hAnsi="Arial" w:cs="Arial"/>
          <w:sz w:val="22"/>
          <w:szCs w:val="22"/>
        </w:rPr>
      </w:pPr>
      <w:del w:id="704" w:author="Lopez, Diana (NIH/NIMH) [F]" w:date="2020-04-08T10:29:00Z">
        <w:r w:rsidDel="00D01480">
          <w:rPr>
            <w:rFonts w:ascii="Arial" w:eastAsia="Arial" w:hAnsi="Arial" w:cs="Arial"/>
            <w:sz w:val="22"/>
            <w:szCs w:val="22"/>
          </w:rPr>
          <w:delText>Often</w:delText>
        </w:r>
      </w:del>
    </w:p>
    <w:p w14:paraId="00000210" w14:textId="4D5E2944" w:rsidR="00806436" w:rsidDel="00D01480" w:rsidRDefault="008F424E" w:rsidP="00D01480">
      <w:pPr>
        <w:numPr>
          <w:ilvl w:val="1"/>
          <w:numId w:val="8"/>
        </w:numPr>
        <w:spacing w:after="200"/>
        <w:rPr>
          <w:del w:id="705" w:author="Lopez, Diana (NIH/NIMH) [F]" w:date="2020-04-08T10:29:00Z"/>
          <w:rFonts w:ascii="Arial" w:eastAsia="Arial" w:hAnsi="Arial" w:cs="Arial"/>
          <w:sz w:val="22"/>
          <w:szCs w:val="22"/>
        </w:rPr>
      </w:pPr>
      <w:del w:id="706" w:author="Lopez, Diana (NIH/NIMH) [F]" w:date="2020-04-08T10:29:00Z">
        <w:r w:rsidDel="00D01480">
          <w:rPr>
            <w:rFonts w:ascii="Arial" w:eastAsia="Arial" w:hAnsi="Arial" w:cs="Arial"/>
            <w:sz w:val="22"/>
            <w:szCs w:val="22"/>
          </w:rPr>
          <w:delText>Regularly</w:delText>
        </w:r>
      </w:del>
    </w:p>
    <w:p w14:paraId="0E332F5A" w14:textId="64259565" w:rsidR="004F0FDB" w:rsidRDefault="004F0FDB">
      <w:pPr>
        <w:rPr>
          <w:rFonts w:ascii="Arial" w:eastAsia="Arial" w:hAnsi="Arial" w:cs="Arial"/>
          <w:b/>
          <w:sz w:val="22"/>
          <w:szCs w:val="22"/>
        </w:rPr>
      </w:pPr>
      <w:del w:id="707" w:author="Dunn, Julia (NIH/NIMH) [F]" w:date="2020-04-09T16:41:00Z">
        <w:r w:rsidDel="00E42D3B">
          <w:rPr>
            <w:rFonts w:ascii="Arial" w:eastAsia="Arial" w:hAnsi="Arial" w:cs="Arial"/>
            <w:b/>
            <w:sz w:val="22"/>
            <w:szCs w:val="22"/>
          </w:rPr>
          <w:br w:type="page"/>
        </w:r>
      </w:del>
    </w:p>
    <w:p w14:paraId="00000217" w14:textId="5E647FDE" w:rsidR="00806436" w:rsidRDefault="008F424E">
      <w:pPr>
        <w:numPr>
          <w:ilvl w:val="0"/>
          <w:numId w:val="8"/>
        </w:numPr>
        <w:spacing w:before="200"/>
        <w:rPr>
          <w:sz w:val="22"/>
          <w:szCs w:val="22"/>
        </w:rPr>
      </w:pPr>
      <w:r>
        <w:rPr>
          <w:rFonts w:ascii="Arial" w:eastAsia="Arial" w:hAnsi="Arial" w:cs="Arial"/>
          <w:b/>
          <w:sz w:val="22"/>
          <w:szCs w:val="22"/>
        </w:rPr>
        <w:t xml:space="preserve">... </w:t>
      </w:r>
      <w:r w:rsidR="00941DDE">
        <w:rPr>
          <w:rFonts w:ascii="Arial" w:eastAsia="Arial" w:hAnsi="Arial" w:cs="Arial"/>
          <w:b/>
          <w:sz w:val="22"/>
          <w:szCs w:val="22"/>
        </w:rPr>
        <w:t>opiates, heroin,</w:t>
      </w:r>
      <w:r>
        <w:rPr>
          <w:rFonts w:ascii="Arial" w:eastAsia="Arial" w:hAnsi="Arial" w:cs="Arial"/>
          <w:b/>
          <w:sz w:val="22"/>
          <w:szCs w:val="22"/>
        </w:rPr>
        <w:t xml:space="preserve"> cocaine, crack, amphetamine, methamphetamine, hallucinogens, or ecstasy?</w:t>
      </w:r>
    </w:p>
    <w:p w14:paraId="36849468" w14:textId="77777777" w:rsidR="00D01480" w:rsidRPr="00151E02" w:rsidRDefault="00D01480">
      <w:pPr>
        <w:numPr>
          <w:ilvl w:val="1"/>
          <w:numId w:val="8"/>
        </w:numPr>
        <w:rPr>
          <w:ins w:id="708" w:author="Lopez, Diana (NIH/NIMH) [F]" w:date="2020-04-08T10:30:00Z"/>
          <w:rFonts w:ascii="Arial" w:eastAsia="Arial" w:hAnsi="Arial" w:cs="Arial"/>
          <w:sz w:val="22"/>
          <w:szCs w:val="22"/>
        </w:rPr>
        <w:pPrChange w:id="709" w:author="Lopez, Diana (NIH/NIMH) [F]" w:date="2020-04-08T10:30:00Z">
          <w:pPr>
            <w:numPr>
              <w:ilvl w:val="1"/>
              <w:numId w:val="1"/>
            </w:numPr>
            <w:ind w:left="2160" w:hanging="360"/>
          </w:pPr>
        </w:pPrChange>
      </w:pPr>
      <w:ins w:id="710" w:author="Lopez, Diana (NIH/NIMH) [F]" w:date="2020-04-08T10:30:00Z">
        <w:r w:rsidRPr="00151E02">
          <w:rPr>
            <w:rFonts w:ascii="Arial" w:eastAsia="Arial" w:hAnsi="Arial" w:cs="Arial"/>
            <w:sz w:val="22"/>
            <w:szCs w:val="22"/>
          </w:rPr>
          <w:t>Not at all</w:t>
        </w:r>
      </w:ins>
    </w:p>
    <w:p w14:paraId="173E2F5A" w14:textId="77777777" w:rsidR="00D01480" w:rsidRPr="00151E02" w:rsidRDefault="00D01480">
      <w:pPr>
        <w:numPr>
          <w:ilvl w:val="1"/>
          <w:numId w:val="8"/>
        </w:numPr>
        <w:rPr>
          <w:ins w:id="711" w:author="Lopez, Diana (NIH/NIMH) [F]" w:date="2020-04-08T10:30:00Z"/>
          <w:rFonts w:ascii="Arial" w:eastAsia="Arial" w:hAnsi="Arial" w:cs="Arial"/>
          <w:sz w:val="22"/>
          <w:szCs w:val="22"/>
        </w:rPr>
        <w:pPrChange w:id="712" w:author="Lopez, Diana (NIH/NIMH) [F]" w:date="2020-04-08T10:30:00Z">
          <w:pPr>
            <w:numPr>
              <w:ilvl w:val="1"/>
              <w:numId w:val="1"/>
            </w:numPr>
            <w:ind w:left="2160" w:hanging="360"/>
          </w:pPr>
        </w:pPrChange>
      </w:pPr>
      <w:ins w:id="713" w:author="Lopez, Diana (NIH/NIMH) [F]" w:date="2020-04-08T10:30:00Z">
        <w:r w:rsidRPr="00151E02">
          <w:rPr>
            <w:rFonts w:ascii="Arial" w:eastAsia="Arial" w:hAnsi="Arial" w:cs="Arial"/>
            <w:sz w:val="22"/>
            <w:szCs w:val="22"/>
          </w:rPr>
          <w:t>Rarely</w:t>
        </w:r>
      </w:ins>
    </w:p>
    <w:p w14:paraId="47AB53CE" w14:textId="77777777" w:rsidR="00D01480" w:rsidRPr="00151E02" w:rsidRDefault="00D01480">
      <w:pPr>
        <w:numPr>
          <w:ilvl w:val="1"/>
          <w:numId w:val="8"/>
        </w:numPr>
        <w:rPr>
          <w:ins w:id="714" w:author="Lopez, Diana (NIH/NIMH) [F]" w:date="2020-04-08T10:30:00Z"/>
          <w:rFonts w:ascii="Arial" w:eastAsia="Arial" w:hAnsi="Arial" w:cs="Arial"/>
          <w:sz w:val="22"/>
          <w:szCs w:val="22"/>
        </w:rPr>
        <w:pPrChange w:id="715" w:author="Lopez, Diana (NIH/NIMH) [F]" w:date="2020-04-08T10:30:00Z">
          <w:pPr>
            <w:numPr>
              <w:ilvl w:val="1"/>
              <w:numId w:val="1"/>
            </w:numPr>
            <w:ind w:left="2160" w:hanging="360"/>
          </w:pPr>
        </w:pPrChange>
      </w:pPr>
      <w:ins w:id="716" w:author="Lopez, Diana (NIH/NIMH) [F]" w:date="2020-04-08T10:30:00Z">
        <w:r w:rsidRPr="00151E02">
          <w:rPr>
            <w:rFonts w:ascii="Arial" w:eastAsia="Arial" w:hAnsi="Arial" w:cs="Arial"/>
            <w:sz w:val="22"/>
            <w:szCs w:val="22"/>
          </w:rPr>
          <w:t>Once a month</w:t>
        </w:r>
      </w:ins>
    </w:p>
    <w:p w14:paraId="12BAE3F3" w14:textId="77777777" w:rsidR="00D01480" w:rsidRPr="00151E02" w:rsidRDefault="00D01480">
      <w:pPr>
        <w:numPr>
          <w:ilvl w:val="1"/>
          <w:numId w:val="8"/>
        </w:numPr>
        <w:rPr>
          <w:ins w:id="717" w:author="Lopez, Diana (NIH/NIMH) [F]" w:date="2020-04-08T10:30:00Z"/>
          <w:rFonts w:ascii="Arial" w:eastAsia="Arial" w:hAnsi="Arial" w:cs="Arial"/>
          <w:sz w:val="22"/>
          <w:szCs w:val="22"/>
        </w:rPr>
        <w:pPrChange w:id="718" w:author="Lopez, Diana (NIH/NIMH) [F]" w:date="2020-04-08T10:30:00Z">
          <w:pPr>
            <w:numPr>
              <w:ilvl w:val="1"/>
              <w:numId w:val="1"/>
            </w:numPr>
            <w:ind w:left="2160" w:hanging="360"/>
          </w:pPr>
        </w:pPrChange>
      </w:pPr>
      <w:ins w:id="719" w:author="Lopez, Diana (NIH/NIMH) [F]" w:date="2020-04-08T10:30:00Z">
        <w:r w:rsidRPr="00151E02">
          <w:rPr>
            <w:rFonts w:ascii="Arial" w:eastAsia="Arial" w:hAnsi="Arial" w:cs="Arial"/>
            <w:sz w:val="22"/>
            <w:szCs w:val="22"/>
          </w:rPr>
          <w:t>Several times a month</w:t>
        </w:r>
      </w:ins>
    </w:p>
    <w:p w14:paraId="26C79A26" w14:textId="77777777" w:rsidR="00D01480" w:rsidRPr="00151E02" w:rsidRDefault="00D01480">
      <w:pPr>
        <w:numPr>
          <w:ilvl w:val="1"/>
          <w:numId w:val="8"/>
        </w:numPr>
        <w:rPr>
          <w:ins w:id="720" w:author="Lopez, Diana (NIH/NIMH) [F]" w:date="2020-04-08T10:30:00Z"/>
          <w:rFonts w:ascii="Arial" w:eastAsia="Arial" w:hAnsi="Arial" w:cs="Arial"/>
          <w:sz w:val="22"/>
          <w:szCs w:val="22"/>
        </w:rPr>
        <w:pPrChange w:id="721" w:author="Lopez, Diana (NIH/NIMH) [F]" w:date="2020-04-08T10:30:00Z">
          <w:pPr>
            <w:numPr>
              <w:ilvl w:val="1"/>
              <w:numId w:val="1"/>
            </w:numPr>
            <w:ind w:left="2160" w:hanging="360"/>
          </w:pPr>
        </w:pPrChange>
      </w:pPr>
      <w:ins w:id="722" w:author="Lopez, Diana (NIH/NIMH) [F]" w:date="2020-04-08T10:30:00Z">
        <w:r w:rsidRPr="00151E02">
          <w:rPr>
            <w:rFonts w:ascii="Arial" w:eastAsia="Arial" w:hAnsi="Arial" w:cs="Arial"/>
            <w:sz w:val="22"/>
            <w:szCs w:val="22"/>
          </w:rPr>
          <w:t>Once a week</w:t>
        </w:r>
      </w:ins>
    </w:p>
    <w:p w14:paraId="52717879" w14:textId="77777777" w:rsidR="00D01480" w:rsidRPr="00151E02" w:rsidRDefault="00D01480">
      <w:pPr>
        <w:numPr>
          <w:ilvl w:val="1"/>
          <w:numId w:val="8"/>
        </w:numPr>
        <w:rPr>
          <w:ins w:id="723" w:author="Lopez, Diana (NIH/NIMH) [F]" w:date="2020-04-08T10:30:00Z"/>
          <w:rFonts w:ascii="Arial" w:eastAsia="Arial" w:hAnsi="Arial" w:cs="Arial"/>
          <w:sz w:val="22"/>
          <w:szCs w:val="22"/>
        </w:rPr>
        <w:pPrChange w:id="724" w:author="Lopez, Diana (NIH/NIMH) [F]" w:date="2020-04-08T10:30:00Z">
          <w:pPr>
            <w:numPr>
              <w:ilvl w:val="1"/>
              <w:numId w:val="1"/>
            </w:numPr>
            <w:ind w:left="2160" w:hanging="360"/>
          </w:pPr>
        </w:pPrChange>
      </w:pPr>
      <w:ins w:id="725" w:author="Lopez, Diana (NIH/NIMH) [F]" w:date="2020-04-08T10:30:00Z">
        <w:r w:rsidRPr="00151E02">
          <w:rPr>
            <w:rFonts w:ascii="Arial" w:eastAsia="Arial" w:hAnsi="Arial" w:cs="Arial"/>
            <w:sz w:val="22"/>
            <w:szCs w:val="22"/>
          </w:rPr>
          <w:t>Several times a week</w:t>
        </w:r>
      </w:ins>
    </w:p>
    <w:p w14:paraId="66279D89" w14:textId="77777777" w:rsidR="00D01480" w:rsidRDefault="00D01480">
      <w:pPr>
        <w:numPr>
          <w:ilvl w:val="1"/>
          <w:numId w:val="8"/>
        </w:numPr>
        <w:rPr>
          <w:ins w:id="726" w:author="Lopez, Diana (NIH/NIMH) [F]" w:date="2020-04-08T10:30:00Z"/>
          <w:rFonts w:ascii="Arial" w:eastAsia="Arial" w:hAnsi="Arial" w:cs="Arial"/>
          <w:sz w:val="22"/>
          <w:szCs w:val="22"/>
        </w:rPr>
        <w:pPrChange w:id="727" w:author="Lopez, Diana (NIH/NIMH) [F]" w:date="2020-04-08T10:30:00Z">
          <w:pPr>
            <w:numPr>
              <w:ilvl w:val="1"/>
              <w:numId w:val="1"/>
            </w:numPr>
            <w:ind w:left="2160" w:hanging="360"/>
          </w:pPr>
        </w:pPrChange>
      </w:pPr>
      <w:ins w:id="728" w:author="Lopez, Diana (NIH/NIMH) [F]" w:date="2020-04-08T10:30:00Z">
        <w:r w:rsidRPr="00151E02">
          <w:rPr>
            <w:rFonts w:ascii="Arial" w:eastAsia="Arial" w:hAnsi="Arial" w:cs="Arial"/>
            <w:sz w:val="22"/>
            <w:szCs w:val="22"/>
          </w:rPr>
          <w:t>Once a day</w:t>
        </w:r>
      </w:ins>
    </w:p>
    <w:p w14:paraId="18D379F9" w14:textId="50486A37" w:rsidR="00D01480" w:rsidRDefault="00D01480" w:rsidP="00D01480">
      <w:pPr>
        <w:numPr>
          <w:ilvl w:val="1"/>
          <w:numId w:val="8"/>
        </w:numPr>
        <w:rPr>
          <w:ins w:id="729" w:author="Lopez, Diana (NIH/NIMH) [F]" w:date="2020-04-08T10:30:00Z"/>
          <w:rFonts w:ascii="Arial" w:eastAsia="Arial" w:hAnsi="Arial" w:cs="Arial"/>
          <w:sz w:val="22"/>
          <w:szCs w:val="22"/>
        </w:rPr>
      </w:pPr>
      <w:ins w:id="730" w:author="Lopez, Diana (NIH/NIMH) [F]" w:date="2020-04-08T10:30:00Z">
        <w:r>
          <w:rPr>
            <w:rFonts w:ascii="Arial" w:eastAsia="Arial" w:hAnsi="Arial" w:cs="Arial"/>
            <w:sz w:val="22"/>
            <w:szCs w:val="22"/>
          </w:rPr>
          <w:t>More than once a day</w:t>
        </w:r>
      </w:ins>
    </w:p>
    <w:p w14:paraId="051F92B5" w14:textId="77777777" w:rsidR="00D01480" w:rsidRPr="00151E02" w:rsidRDefault="00D01480">
      <w:pPr>
        <w:ind w:left="1440"/>
        <w:rPr>
          <w:ins w:id="731" w:author="Lopez, Diana (NIH/NIMH) [F]" w:date="2020-04-08T10:30:00Z"/>
          <w:rFonts w:ascii="Arial" w:eastAsia="Arial" w:hAnsi="Arial" w:cs="Arial"/>
          <w:sz w:val="22"/>
          <w:szCs w:val="22"/>
        </w:rPr>
        <w:pPrChange w:id="732" w:author="Lopez, Diana (NIH/NIMH) [F]" w:date="2020-04-08T10:30:00Z">
          <w:pPr>
            <w:numPr>
              <w:ilvl w:val="1"/>
              <w:numId w:val="1"/>
            </w:numPr>
            <w:ind w:left="2160" w:hanging="360"/>
          </w:pPr>
        </w:pPrChange>
      </w:pPr>
    </w:p>
    <w:p w14:paraId="285BEEE3" w14:textId="77777777" w:rsidR="00E42D3B" w:rsidRDefault="00E42D3B">
      <w:pPr>
        <w:rPr>
          <w:ins w:id="733" w:author="Dunn, Julia (NIH/NIMH) [F]" w:date="2020-04-09T16:41:00Z"/>
          <w:rFonts w:ascii="Arial" w:eastAsia="Arial" w:hAnsi="Arial" w:cs="Arial"/>
          <w:b/>
          <w:sz w:val="22"/>
          <w:szCs w:val="22"/>
        </w:rPr>
      </w:pPr>
      <w:ins w:id="734" w:author="Dunn, Julia (NIH/NIMH) [F]" w:date="2020-04-09T16:41:00Z">
        <w:r>
          <w:rPr>
            <w:rFonts w:eastAsia="Arial" w:cs="Arial"/>
            <w:sz w:val="22"/>
            <w:szCs w:val="22"/>
          </w:rPr>
          <w:br w:type="page"/>
        </w:r>
      </w:ins>
    </w:p>
    <w:p w14:paraId="00000218" w14:textId="10E1252D" w:rsidR="00806436" w:rsidDel="00D01480" w:rsidRDefault="008F424E" w:rsidP="00D01480">
      <w:pPr>
        <w:numPr>
          <w:ilvl w:val="1"/>
          <w:numId w:val="8"/>
        </w:numPr>
        <w:rPr>
          <w:del w:id="735" w:author="Lopez, Diana (NIH/NIMH) [F]" w:date="2020-04-08T10:30:00Z"/>
          <w:rFonts w:ascii="Arial" w:eastAsia="Arial" w:hAnsi="Arial" w:cs="Arial"/>
          <w:sz w:val="22"/>
          <w:szCs w:val="22"/>
        </w:rPr>
      </w:pPr>
      <w:del w:id="736" w:author="Lopez, Diana (NIH/NIMH) [F]" w:date="2020-04-08T10:30:00Z">
        <w:r w:rsidDel="00D01480">
          <w:rPr>
            <w:rFonts w:ascii="Arial" w:eastAsia="Arial" w:hAnsi="Arial" w:cs="Arial"/>
            <w:sz w:val="22"/>
            <w:szCs w:val="22"/>
          </w:rPr>
          <w:lastRenderedPageBreak/>
          <w:delText>Not at all</w:delText>
        </w:r>
      </w:del>
    </w:p>
    <w:p w14:paraId="00000219" w14:textId="5A890108" w:rsidR="00806436" w:rsidDel="00D01480" w:rsidRDefault="008F424E" w:rsidP="00D01480">
      <w:pPr>
        <w:numPr>
          <w:ilvl w:val="1"/>
          <w:numId w:val="8"/>
        </w:numPr>
        <w:rPr>
          <w:del w:id="737" w:author="Lopez, Diana (NIH/NIMH) [F]" w:date="2020-04-08T10:30:00Z"/>
          <w:rFonts w:ascii="Arial" w:eastAsia="Arial" w:hAnsi="Arial" w:cs="Arial"/>
          <w:sz w:val="22"/>
          <w:szCs w:val="22"/>
        </w:rPr>
      </w:pPr>
      <w:del w:id="738" w:author="Lopez, Diana (NIH/NIMH) [F]" w:date="2020-04-08T10:30:00Z">
        <w:r w:rsidDel="00D01480">
          <w:rPr>
            <w:rFonts w:ascii="Arial" w:eastAsia="Arial" w:hAnsi="Arial" w:cs="Arial"/>
            <w:sz w:val="22"/>
            <w:szCs w:val="22"/>
          </w:rPr>
          <w:delText>Rarely</w:delText>
        </w:r>
      </w:del>
    </w:p>
    <w:p w14:paraId="0000021A" w14:textId="01D2F99C" w:rsidR="00806436" w:rsidDel="00D01480" w:rsidRDefault="008F424E" w:rsidP="00D01480">
      <w:pPr>
        <w:numPr>
          <w:ilvl w:val="1"/>
          <w:numId w:val="8"/>
        </w:numPr>
        <w:rPr>
          <w:del w:id="739" w:author="Lopez, Diana (NIH/NIMH) [F]" w:date="2020-04-08T10:30:00Z"/>
          <w:rFonts w:ascii="Arial" w:eastAsia="Arial" w:hAnsi="Arial" w:cs="Arial"/>
          <w:sz w:val="22"/>
          <w:szCs w:val="22"/>
        </w:rPr>
      </w:pPr>
      <w:del w:id="740" w:author="Lopez, Diana (NIH/NIMH) [F]" w:date="2020-04-08T10:30:00Z">
        <w:r w:rsidDel="00D01480">
          <w:rPr>
            <w:rFonts w:ascii="Arial" w:eastAsia="Arial" w:hAnsi="Arial" w:cs="Arial"/>
            <w:sz w:val="22"/>
            <w:szCs w:val="22"/>
          </w:rPr>
          <w:delText>Occasionally</w:delText>
        </w:r>
      </w:del>
    </w:p>
    <w:p w14:paraId="0000021B" w14:textId="4BAB70F1" w:rsidR="00806436" w:rsidDel="00D01480" w:rsidRDefault="008F424E" w:rsidP="00D01480">
      <w:pPr>
        <w:numPr>
          <w:ilvl w:val="1"/>
          <w:numId w:val="8"/>
        </w:numPr>
        <w:rPr>
          <w:del w:id="741" w:author="Lopez, Diana (NIH/NIMH) [F]" w:date="2020-04-08T10:30:00Z"/>
          <w:rFonts w:ascii="Arial" w:eastAsia="Arial" w:hAnsi="Arial" w:cs="Arial"/>
          <w:sz w:val="22"/>
          <w:szCs w:val="22"/>
        </w:rPr>
      </w:pPr>
      <w:del w:id="742" w:author="Lopez, Diana (NIH/NIMH) [F]" w:date="2020-04-08T10:30:00Z">
        <w:r w:rsidDel="00D01480">
          <w:rPr>
            <w:rFonts w:ascii="Arial" w:eastAsia="Arial" w:hAnsi="Arial" w:cs="Arial"/>
            <w:sz w:val="22"/>
            <w:szCs w:val="22"/>
          </w:rPr>
          <w:delText>Often</w:delText>
        </w:r>
      </w:del>
    </w:p>
    <w:p w14:paraId="74377C1E" w14:textId="469AAA50" w:rsidR="00B33EFC" w:rsidRPr="00FA3730" w:rsidDel="00D01480" w:rsidRDefault="008F424E" w:rsidP="00D01480">
      <w:pPr>
        <w:numPr>
          <w:ilvl w:val="1"/>
          <w:numId w:val="8"/>
        </w:numPr>
        <w:spacing w:after="200"/>
        <w:rPr>
          <w:del w:id="743" w:author="Lopez, Diana (NIH/NIMH) [F]" w:date="2020-04-08T10:30:00Z"/>
          <w:rFonts w:ascii="Arial" w:eastAsia="Arial" w:hAnsi="Arial" w:cs="Arial"/>
          <w:sz w:val="22"/>
          <w:szCs w:val="22"/>
        </w:rPr>
      </w:pPr>
      <w:del w:id="744" w:author="Lopez, Diana (NIH/NIMH) [F]" w:date="2020-04-08T10:30:00Z">
        <w:r w:rsidRPr="00FA3730" w:rsidDel="00D01480">
          <w:rPr>
            <w:rFonts w:ascii="Arial" w:eastAsia="Arial" w:hAnsi="Arial" w:cs="Arial"/>
            <w:sz w:val="22"/>
            <w:szCs w:val="22"/>
          </w:rPr>
          <w:delText>Regula</w:delText>
        </w:r>
        <w:r w:rsidR="00FA3730" w:rsidRPr="00FA3730" w:rsidDel="00D01480">
          <w:rPr>
            <w:rFonts w:ascii="Arial" w:eastAsia="Arial" w:hAnsi="Arial" w:cs="Arial"/>
            <w:sz w:val="22"/>
            <w:szCs w:val="22"/>
          </w:rPr>
          <w:delText>rly</w:delText>
        </w:r>
      </w:del>
    </w:p>
    <w:p w14:paraId="000002AD" w14:textId="09454631" w:rsidR="00806436" w:rsidRPr="00CF7D7A" w:rsidRDefault="008F424E">
      <w:pPr>
        <w:pStyle w:val="Heading2"/>
      </w:pPr>
      <w:bookmarkStart w:id="745" w:name="_heading=h.61snut8df3qb" w:colFirst="0" w:colLast="0"/>
      <w:bookmarkStart w:id="746" w:name="_heading=h.79mx5hq6u7hg" w:colFirst="0" w:colLast="0"/>
      <w:bookmarkEnd w:id="745"/>
      <w:bookmarkEnd w:id="746"/>
      <w:r w:rsidRPr="00CF7D7A">
        <w:t>ADDITIONAL CONCERNS AND COMMENTS</w:t>
      </w:r>
    </w:p>
    <w:p w14:paraId="000002AE" w14:textId="77777777" w:rsidR="00806436" w:rsidRDefault="00806436"/>
    <w:p w14:paraId="000002AF" w14:textId="77777777" w:rsidR="00806436" w:rsidRDefault="008F424E">
      <w:pPr>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00002B0" w14:textId="77777777" w:rsidR="00806436" w:rsidRDefault="00806436">
      <w:pPr>
        <w:rPr>
          <w:rFonts w:ascii="Arial" w:eastAsia="Arial" w:hAnsi="Arial" w:cs="Arial"/>
          <w:b/>
          <w:sz w:val="22"/>
          <w:szCs w:val="22"/>
        </w:rPr>
      </w:pPr>
    </w:p>
    <w:p w14:paraId="000002B1" w14:textId="77777777" w:rsidR="00806436" w:rsidRDefault="008F424E">
      <w:pPr>
        <w:rPr>
          <w:rFonts w:ascii="Arial" w:eastAsia="Arial" w:hAnsi="Arial" w:cs="Arial"/>
          <w:b/>
          <w:sz w:val="22"/>
          <w:szCs w:val="22"/>
        </w:rPr>
      </w:pPr>
      <w:r>
        <w:rPr>
          <w:rFonts w:ascii="Arial" w:eastAsia="Arial" w:hAnsi="Arial" w:cs="Arial"/>
          <w:b/>
          <w:sz w:val="22"/>
          <w:szCs w:val="22"/>
        </w:rPr>
        <w:t>[TEXT BOX]</w:t>
      </w:r>
    </w:p>
    <w:p w14:paraId="000002B2"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2B3" w14:textId="77777777" w:rsidR="00806436" w:rsidRDefault="008F424E">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B4" w14:textId="77777777" w:rsidR="00806436" w:rsidRDefault="00806436">
      <w:pPr>
        <w:rPr>
          <w:rFonts w:ascii="Arial" w:eastAsia="Arial" w:hAnsi="Arial" w:cs="Arial"/>
          <w:b/>
          <w:sz w:val="22"/>
          <w:szCs w:val="22"/>
        </w:rPr>
      </w:pPr>
    </w:p>
    <w:p w14:paraId="000002B5" w14:textId="77777777" w:rsidR="00806436" w:rsidRDefault="008F424E">
      <w:pPr>
        <w:rPr>
          <w:rFonts w:ascii="Arial" w:eastAsia="Arial" w:hAnsi="Arial" w:cs="Arial"/>
          <w:sz w:val="22"/>
          <w:szCs w:val="22"/>
        </w:rPr>
      </w:pPr>
      <w:r>
        <w:rPr>
          <w:rFonts w:ascii="Arial" w:eastAsia="Arial" w:hAnsi="Arial" w:cs="Arial"/>
          <w:b/>
          <w:sz w:val="22"/>
          <w:szCs w:val="22"/>
        </w:rPr>
        <w:t>[TEXT BOX]</w:t>
      </w:r>
    </w:p>
    <w:sectPr w:rsidR="0080643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C2109" w14:textId="77777777" w:rsidR="006C788D" w:rsidRDefault="006C788D">
      <w:r>
        <w:separator/>
      </w:r>
    </w:p>
  </w:endnote>
  <w:endnote w:type="continuationSeparator" w:id="0">
    <w:p w14:paraId="26B9DA46" w14:textId="77777777" w:rsidR="006C788D" w:rsidRDefault="006C788D">
      <w:r>
        <w:continuationSeparator/>
      </w:r>
    </w:p>
  </w:endnote>
  <w:endnote w:type="continuationNotice" w:id="1">
    <w:p w14:paraId="29B527B5" w14:textId="77777777" w:rsidR="006C788D" w:rsidRDefault="006C78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040C" w14:textId="77777777" w:rsidR="00F4178A" w:rsidRDefault="00F417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B" w14:textId="36B2288E" w:rsidR="00457F30" w:rsidRDefault="00457F30">
    <w:pPr>
      <w:jc w:val="right"/>
    </w:pPr>
    <w:r>
      <w:fldChar w:fldCharType="begin"/>
    </w:r>
    <w:r>
      <w:instrText>PAGE</w:instrText>
    </w:r>
    <w:r>
      <w:fldChar w:fldCharType="separate"/>
    </w:r>
    <w:r>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09D15" w14:textId="77777777" w:rsidR="00F4178A" w:rsidRDefault="00F41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885D2" w14:textId="77777777" w:rsidR="006C788D" w:rsidRDefault="006C788D">
      <w:r>
        <w:separator/>
      </w:r>
    </w:p>
  </w:footnote>
  <w:footnote w:type="continuationSeparator" w:id="0">
    <w:p w14:paraId="79D0971C" w14:textId="77777777" w:rsidR="006C788D" w:rsidRDefault="006C788D">
      <w:r>
        <w:continuationSeparator/>
      </w:r>
    </w:p>
  </w:footnote>
  <w:footnote w:type="continuationNotice" w:id="1">
    <w:p w14:paraId="48DA46B6" w14:textId="77777777" w:rsidR="006C788D" w:rsidRDefault="006C78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09B37" w14:textId="77777777" w:rsidR="00F4178A" w:rsidRDefault="00F41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7" w14:textId="12507C75" w:rsidR="00457F30" w:rsidRPr="0056773C" w:rsidRDefault="00457F30">
    <w:pPr>
      <w:jc w:val="center"/>
      <w:rPr>
        <w:rFonts w:ascii="Arial" w:eastAsia="Arial" w:hAnsi="Arial" w:cs="Arial"/>
        <w:color w:val="0000FF"/>
        <w:sz w:val="22"/>
        <w:szCs w:val="22"/>
      </w:rPr>
      <w:pPrChange w:id="747" w:author="Lindsay Alexander" w:date="2020-04-14T09:21:00Z">
        <w:pPr/>
      </w:pPrChange>
    </w:pPr>
    <w:r w:rsidRPr="0056773C">
      <w:rPr>
        <w:rFonts w:ascii="Arial" w:eastAsia="Arial" w:hAnsi="Arial" w:cs="Arial"/>
        <w:color w:val="0000FF"/>
        <w:sz w:val="22"/>
        <w:szCs w:val="22"/>
      </w:rPr>
      <w:t xml:space="preserve">The </w:t>
    </w:r>
    <w:proofErr w:type="spellStart"/>
    <w:r w:rsidRPr="0056773C">
      <w:rPr>
        <w:rFonts w:ascii="Arial" w:eastAsia="Arial" w:hAnsi="Arial" w:cs="Arial"/>
        <w:b/>
        <w:color w:val="0000FF"/>
        <w:sz w:val="22"/>
        <w:szCs w:val="22"/>
      </w:rPr>
      <w:t>C</w:t>
    </w:r>
    <w:r w:rsidRPr="0056773C">
      <w:rPr>
        <w:rFonts w:ascii="Arial" w:eastAsia="Arial" w:hAnsi="Arial" w:cs="Arial"/>
        <w:color w:val="0000FF"/>
        <w:sz w:val="22"/>
        <w:szCs w:val="22"/>
      </w:rPr>
      <w:t>o</w:t>
    </w:r>
    <w:r w:rsidRPr="0056773C">
      <w:rPr>
        <w:rFonts w:ascii="Arial" w:eastAsia="Arial" w:hAnsi="Arial" w:cs="Arial"/>
        <w:b/>
        <w:color w:val="0000FF"/>
        <w:sz w:val="22"/>
        <w:szCs w:val="22"/>
      </w:rPr>
      <w:t>R</w:t>
    </w:r>
    <w:r w:rsidRPr="0056773C">
      <w:rPr>
        <w:rFonts w:ascii="Arial" w:eastAsia="Arial" w:hAnsi="Arial" w:cs="Arial"/>
        <w:color w:val="0000FF"/>
        <w:sz w:val="22"/>
        <w:szCs w:val="22"/>
      </w:rPr>
      <w:t>onav</w:t>
    </w:r>
    <w:r w:rsidRPr="0056773C">
      <w:rPr>
        <w:rFonts w:ascii="Arial" w:eastAsia="Arial" w:hAnsi="Arial" w:cs="Arial"/>
        <w:b/>
        <w:color w:val="0000FF"/>
        <w:sz w:val="22"/>
        <w:szCs w:val="22"/>
      </w:rPr>
      <w:t>I</w:t>
    </w:r>
    <w:r w:rsidRPr="0056773C">
      <w:rPr>
        <w:rFonts w:ascii="Arial" w:eastAsia="Arial" w:hAnsi="Arial" w:cs="Arial"/>
        <w:color w:val="0000FF"/>
        <w:sz w:val="22"/>
        <w:szCs w:val="22"/>
      </w:rPr>
      <w:t>ru</w:t>
    </w:r>
    <w:r w:rsidRPr="0056773C">
      <w:rPr>
        <w:rFonts w:ascii="Arial" w:eastAsia="Arial" w:hAnsi="Arial" w:cs="Arial"/>
        <w:b/>
        <w:color w:val="0000FF"/>
        <w:sz w:val="22"/>
        <w:szCs w:val="22"/>
      </w:rPr>
      <w:t>S</w:t>
    </w:r>
    <w:proofErr w:type="spellEnd"/>
    <w:r w:rsidRPr="0056773C">
      <w:rPr>
        <w:rFonts w:ascii="Arial" w:eastAsia="Arial" w:hAnsi="Arial" w:cs="Arial"/>
        <w:color w:val="0000FF"/>
        <w:sz w:val="22"/>
        <w:szCs w:val="22"/>
      </w:rPr>
      <w:t xml:space="preserve"> Health </w:t>
    </w:r>
    <w:r w:rsidRPr="0056773C">
      <w:rPr>
        <w:rFonts w:ascii="Arial" w:eastAsia="Arial" w:hAnsi="Arial" w:cs="Arial"/>
        <w:b/>
        <w:color w:val="0000FF"/>
        <w:sz w:val="22"/>
        <w:szCs w:val="22"/>
      </w:rPr>
      <w:t>I</w:t>
    </w:r>
    <w:r w:rsidRPr="0056773C">
      <w:rPr>
        <w:rFonts w:ascii="Arial" w:eastAsia="Arial" w:hAnsi="Arial" w:cs="Arial"/>
        <w:color w:val="0000FF"/>
        <w:sz w:val="22"/>
        <w:szCs w:val="22"/>
      </w:rPr>
      <w:t xml:space="preserve">mpact </w:t>
    </w:r>
    <w:r w:rsidRPr="0056773C">
      <w:rPr>
        <w:rFonts w:ascii="Arial" w:eastAsia="Arial" w:hAnsi="Arial" w:cs="Arial"/>
        <w:b/>
        <w:color w:val="0000FF"/>
        <w:sz w:val="22"/>
        <w:szCs w:val="22"/>
      </w:rPr>
      <w:t>S</w:t>
    </w:r>
    <w:r w:rsidRPr="0056773C">
      <w:rPr>
        <w:rFonts w:ascii="Arial" w:eastAsia="Arial" w:hAnsi="Arial" w:cs="Arial"/>
        <w:color w:val="0000FF"/>
        <w:sz w:val="22"/>
        <w:szCs w:val="22"/>
      </w:rPr>
      <w:t>urvey (CRISIS) V0.</w:t>
    </w:r>
    <w:ins w:id="748" w:author="Dunn, Julia (NIH/NIMH) [F]" w:date="2020-04-08T13:07:00Z">
      <w:r w:rsidR="00791D20">
        <w:rPr>
          <w:rFonts w:ascii="Arial" w:eastAsia="Arial" w:hAnsi="Arial" w:cs="Arial"/>
          <w:color w:val="0000FF"/>
          <w:sz w:val="22"/>
          <w:szCs w:val="22"/>
        </w:rPr>
        <w:t>3</w:t>
      </w:r>
    </w:ins>
    <w:del w:id="749" w:author="Dunn, Julia (NIH/NIMH) [F]" w:date="2020-04-08T13:07:00Z">
      <w:r w:rsidR="002C5BDC" w:rsidDel="00791D20">
        <w:rPr>
          <w:rFonts w:ascii="Arial" w:eastAsia="Arial" w:hAnsi="Arial" w:cs="Arial"/>
          <w:color w:val="0000FF"/>
          <w:sz w:val="22"/>
          <w:szCs w:val="22"/>
        </w:rPr>
        <w:delText>2</w:delText>
      </w:r>
    </w:del>
    <w:r w:rsidRPr="0056773C">
      <w:rPr>
        <w:rFonts w:ascii="Arial" w:eastAsia="Arial" w:hAnsi="Arial" w:cs="Arial"/>
        <w:color w:val="0000FF"/>
        <w:sz w:val="22"/>
        <w:szCs w:val="22"/>
      </w:rPr>
      <w:t xml:space="preserve">: Adult Self-Report Baseline </w:t>
    </w:r>
    <w:del w:id="750" w:author="Dunn, Julia (NIH/NIMH) [F]" w:date="2020-04-09T16:29:00Z">
      <w:r w:rsidR="000211FA" w:rsidDel="002E0F5D">
        <w:rPr>
          <w:rFonts w:ascii="Arial" w:eastAsia="Arial" w:hAnsi="Arial" w:cs="Arial"/>
          <w:color w:val="0000FF"/>
          <w:sz w:val="22"/>
          <w:szCs w:val="22"/>
        </w:rPr>
        <w:delText xml:space="preserve">Short </w:delText>
      </w:r>
    </w:del>
    <w:ins w:id="751" w:author="Dunn, Julia (NIH/NIMH) [F]" w:date="2020-04-09T16:29:00Z">
      <w:r w:rsidR="002E0F5D">
        <w:rPr>
          <w:rFonts w:ascii="Arial" w:eastAsia="Arial" w:hAnsi="Arial" w:cs="Arial"/>
          <w:color w:val="0000FF"/>
          <w:sz w:val="22"/>
          <w:szCs w:val="22"/>
        </w:rPr>
        <w:t xml:space="preserve">Current </w:t>
      </w:r>
    </w:ins>
    <w:r w:rsidRPr="0056773C">
      <w:rPr>
        <w:rFonts w:ascii="Arial" w:eastAsia="Arial" w:hAnsi="Arial" w:cs="Arial"/>
        <w:color w:val="0000FF"/>
        <w:sz w:val="22"/>
        <w:szCs w:val="22"/>
      </w:rPr>
      <w:t>Form</w:t>
    </w:r>
  </w:p>
  <w:p w14:paraId="000002B8" w14:textId="77777777" w:rsidR="00457F30" w:rsidRDefault="00457F30">
    <w:pPr>
      <w:jc w:val="center"/>
      <w:rPr>
        <w:rFonts w:ascii="Arial" w:eastAsia="Arial" w:hAnsi="Arial" w:cs="Arial"/>
        <w:color w:val="0000FF"/>
      </w:rPr>
      <w:pPrChange w:id="752" w:author="Lindsay Alexander" w:date="2020-04-14T09:21:00Z">
        <w:pPr/>
      </w:pPrChange>
    </w:pPr>
  </w:p>
  <w:p w14:paraId="000002B9" w14:textId="77777777" w:rsidR="00457F30" w:rsidRDefault="00457F30" w:rsidP="00F4178A">
    <w:pPr>
      <w:jc w:val="center"/>
      <w:rPr>
        <w:rFonts w:ascii="Arial" w:eastAsia="Arial" w:hAnsi="Arial" w:cs="Arial"/>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C8CED" w14:textId="77777777" w:rsidR="00F4178A" w:rsidRDefault="00F41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63E50C0"/>
    <w:multiLevelType w:val="multilevel"/>
    <w:tmpl w:val="914C9A5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F92352C"/>
    <w:multiLevelType w:val="hybridMultilevel"/>
    <w:tmpl w:val="44561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87F6199"/>
    <w:multiLevelType w:val="multilevel"/>
    <w:tmpl w:val="EE245A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6"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DBA75D0"/>
    <w:multiLevelType w:val="hybridMultilevel"/>
    <w:tmpl w:val="E944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3"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6FAC60E1"/>
    <w:multiLevelType w:val="multilevel"/>
    <w:tmpl w:val="914C9A5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22"/>
  </w:num>
  <w:num w:numId="3">
    <w:abstractNumId w:val="12"/>
  </w:num>
  <w:num w:numId="4">
    <w:abstractNumId w:val="0"/>
  </w:num>
  <w:num w:numId="5">
    <w:abstractNumId w:val="19"/>
  </w:num>
  <w:num w:numId="6">
    <w:abstractNumId w:val="26"/>
  </w:num>
  <w:num w:numId="7">
    <w:abstractNumId w:val="1"/>
  </w:num>
  <w:num w:numId="8">
    <w:abstractNumId w:val="13"/>
  </w:num>
  <w:num w:numId="9">
    <w:abstractNumId w:val="35"/>
  </w:num>
  <w:num w:numId="10">
    <w:abstractNumId w:val="29"/>
  </w:num>
  <w:num w:numId="11">
    <w:abstractNumId w:val="8"/>
  </w:num>
  <w:num w:numId="12">
    <w:abstractNumId w:val="30"/>
  </w:num>
  <w:num w:numId="13">
    <w:abstractNumId w:val="14"/>
  </w:num>
  <w:num w:numId="14">
    <w:abstractNumId w:val="17"/>
  </w:num>
  <w:num w:numId="15">
    <w:abstractNumId w:val="15"/>
  </w:num>
  <w:num w:numId="16">
    <w:abstractNumId w:val="36"/>
  </w:num>
  <w:num w:numId="17">
    <w:abstractNumId w:val="23"/>
  </w:num>
  <w:num w:numId="18">
    <w:abstractNumId w:val="7"/>
  </w:num>
  <w:num w:numId="19">
    <w:abstractNumId w:val="24"/>
  </w:num>
  <w:num w:numId="20">
    <w:abstractNumId w:val="4"/>
  </w:num>
  <w:num w:numId="21">
    <w:abstractNumId w:val="31"/>
  </w:num>
  <w:num w:numId="22">
    <w:abstractNumId w:val="33"/>
  </w:num>
  <w:num w:numId="23">
    <w:abstractNumId w:val="3"/>
  </w:num>
  <w:num w:numId="24">
    <w:abstractNumId w:val="10"/>
  </w:num>
  <w:num w:numId="25">
    <w:abstractNumId w:val="11"/>
  </w:num>
  <w:num w:numId="26">
    <w:abstractNumId w:val="18"/>
  </w:num>
  <w:num w:numId="27">
    <w:abstractNumId w:val="9"/>
  </w:num>
  <w:num w:numId="28">
    <w:abstractNumId w:val="27"/>
  </w:num>
  <w:num w:numId="29">
    <w:abstractNumId w:val="2"/>
  </w:num>
  <w:num w:numId="30">
    <w:abstractNumId w:val="21"/>
  </w:num>
  <w:num w:numId="31">
    <w:abstractNumId w:val="16"/>
  </w:num>
  <w:num w:numId="32">
    <w:abstractNumId w:val="28"/>
  </w:num>
  <w:num w:numId="33">
    <w:abstractNumId w:val="6"/>
  </w:num>
  <w:num w:numId="34">
    <w:abstractNumId w:val="34"/>
  </w:num>
  <w:num w:numId="35">
    <w:abstractNumId w:val="32"/>
  </w:num>
  <w:num w:numId="36">
    <w:abstractNumId w:val="25"/>
  </w:num>
  <w:num w:numId="3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rson w15:author="Lindsay Alexander">
    <w15:presenceInfo w15:providerId="AD" w15:userId="S::lindsay.alexander@childmind.org::ee3f048f-12cc-4412-8c83-d0d933b1b7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155A2"/>
    <w:rsid w:val="000211FA"/>
    <w:rsid w:val="00026057"/>
    <w:rsid w:val="00027126"/>
    <w:rsid w:val="0003489F"/>
    <w:rsid w:val="00043F9F"/>
    <w:rsid w:val="00073DAE"/>
    <w:rsid w:val="00080ABE"/>
    <w:rsid w:val="00082B76"/>
    <w:rsid w:val="000957F9"/>
    <w:rsid w:val="000A6933"/>
    <w:rsid w:val="000C3BE2"/>
    <w:rsid w:val="000D4E06"/>
    <w:rsid w:val="000D6115"/>
    <w:rsid w:val="000E4858"/>
    <w:rsid w:val="000F1E30"/>
    <w:rsid w:val="00101E77"/>
    <w:rsid w:val="00112F59"/>
    <w:rsid w:val="00113B94"/>
    <w:rsid w:val="001511C7"/>
    <w:rsid w:val="00155D30"/>
    <w:rsid w:val="001B754C"/>
    <w:rsid w:val="001C24EF"/>
    <w:rsid w:val="001D0743"/>
    <w:rsid w:val="001E0AAA"/>
    <w:rsid w:val="001F48F0"/>
    <w:rsid w:val="00206455"/>
    <w:rsid w:val="00236ECD"/>
    <w:rsid w:val="00242695"/>
    <w:rsid w:val="002429DE"/>
    <w:rsid w:val="00254C4E"/>
    <w:rsid w:val="00281407"/>
    <w:rsid w:val="002B0914"/>
    <w:rsid w:val="002B0A69"/>
    <w:rsid w:val="002C5BDC"/>
    <w:rsid w:val="002E021F"/>
    <w:rsid w:val="002E0F5D"/>
    <w:rsid w:val="002F1526"/>
    <w:rsid w:val="003121C1"/>
    <w:rsid w:val="00351FAC"/>
    <w:rsid w:val="00396DF0"/>
    <w:rsid w:val="00397B83"/>
    <w:rsid w:val="004135E8"/>
    <w:rsid w:val="00427581"/>
    <w:rsid w:val="00457F30"/>
    <w:rsid w:val="00491C50"/>
    <w:rsid w:val="00492DB8"/>
    <w:rsid w:val="004A1811"/>
    <w:rsid w:val="004A67E9"/>
    <w:rsid w:val="004C13A2"/>
    <w:rsid w:val="004E3B71"/>
    <w:rsid w:val="004F0FDB"/>
    <w:rsid w:val="004F4D4B"/>
    <w:rsid w:val="0051308B"/>
    <w:rsid w:val="00515AB9"/>
    <w:rsid w:val="00520B26"/>
    <w:rsid w:val="005361FD"/>
    <w:rsid w:val="00551694"/>
    <w:rsid w:val="0055178C"/>
    <w:rsid w:val="005618BE"/>
    <w:rsid w:val="0056773C"/>
    <w:rsid w:val="00571D5D"/>
    <w:rsid w:val="00573E74"/>
    <w:rsid w:val="00575B34"/>
    <w:rsid w:val="0058397F"/>
    <w:rsid w:val="00593905"/>
    <w:rsid w:val="005B7833"/>
    <w:rsid w:val="005C53CF"/>
    <w:rsid w:val="00611CB6"/>
    <w:rsid w:val="0061201A"/>
    <w:rsid w:val="00647426"/>
    <w:rsid w:val="0065431D"/>
    <w:rsid w:val="00663E5C"/>
    <w:rsid w:val="0066441E"/>
    <w:rsid w:val="00664D9C"/>
    <w:rsid w:val="0066535D"/>
    <w:rsid w:val="00687F4A"/>
    <w:rsid w:val="006A05AA"/>
    <w:rsid w:val="006C788D"/>
    <w:rsid w:val="006E0524"/>
    <w:rsid w:val="006E1F04"/>
    <w:rsid w:val="006F0FAC"/>
    <w:rsid w:val="00743E40"/>
    <w:rsid w:val="00766DF3"/>
    <w:rsid w:val="00791D20"/>
    <w:rsid w:val="00792494"/>
    <w:rsid w:val="007A6A41"/>
    <w:rsid w:val="007B4821"/>
    <w:rsid w:val="007C1D18"/>
    <w:rsid w:val="007D5D12"/>
    <w:rsid w:val="007E1791"/>
    <w:rsid w:val="007E2110"/>
    <w:rsid w:val="007E32F8"/>
    <w:rsid w:val="00806436"/>
    <w:rsid w:val="008075DA"/>
    <w:rsid w:val="008A1063"/>
    <w:rsid w:val="008A6105"/>
    <w:rsid w:val="008C31F2"/>
    <w:rsid w:val="008C4939"/>
    <w:rsid w:val="008D58A1"/>
    <w:rsid w:val="008E3FB3"/>
    <w:rsid w:val="008F424E"/>
    <w:rsid w:val="00902D57"/>
    <w:rsid w:val="00904B7D"/>
    <w:rsid w:val="00912837"/>
    <w:rsid w:val="00916868"/>
    <w:rsid w:val="0092009A"/>
    <w:rsid w:val="009379AD"/>
    <w:rsid w:val="00941DDE"/>
    <w:rsid w:val="009556F3"/>
    <w:rsid w:val="00961B8C"/>
    <w:rsid w:val="00962BD3"/>
    <w:rsid w:val="009A6704"/>
    <w:rsid w:val="009B30C7"/>
    <w:rsid w:val="009D16DA"/>
    <w:rsid w:val="009F0893"/>
    <w:rsid w:val="00A002DE"/>
    <w:rsid w:val="00A10459"/>
    <w:rsid w:val="00A17631"/>
    <w:rsid w:val="00A21B02"/>
    <w:rsid w:val="00A37E7F"/>
    <w:rsid w:val="00A76891"/>
    <w:rsid w:val="00A84974"/>
    <w:rsid w:val="00A93413"/>
    <w:rsid w:val="00B03E47"/>
    <w:rsid w:val="00B20A8A"/>
    <w:rsid w:val="00B33EFC"/>
    <w:rsid w:val="00B40C70"/>
    <w:rsid w:val="00B505D3"/>
    <w:rsid w:val="00B73037"/>
    <w:rsid w:val="00B73054"/>
    <w:rsid w:val="00B75928"/>
    <w:rsid w:val="00B95E09"/>
    <w:rsid w:val="00BA7F82"/>
    <w:rsid w:val="00BC45D3"/>
    <w:rsid w:val="00C41919"/>
    <w:rsid w:val="00C544DA"/>
    <w:rsid w:val="00C65E7C"/>
    <w:rsid w:val="00C67B4C"/>
    <w:rsid w:val="00C9429C"/>
    <w:rsid w:val="00CE2BD1"/>
    <w:rsid w:val="00CF7D7A"/>
    <w:rsid w:val="00D01480"/>
    <w:rsid w:val="00D03754"/>
    <w:rsid w:val="00D125FB"/>
    <w:rsid w:val="00D1354E"/>
    <w:rsid w:val="00DA6658"/>
    <w:rsid w:val="00DC0D8C"/>
    <w:rsid w:val="00DD6315"/>
    <w:rsid w:val="00DF71B3"/>
    <w:rsid w:val="00E375D3"/>
    <w:rsid w:val="00E42D3B"/>
    <w:rsid w:val="00E73747"/>
    <w:rsid w:val="00E92E0C"/>
    <w:rsid w:val="00EA751A"/>
    <w:rsid w:val="00EC6F54"/>
    <w:rsid w:val="00EE0ADF"/>
    <w:rsid w:val="00EF14CF"/>
    <w:rsid w:val="00F14D9D"/>
    <w:rsid w:val="00F20B1F"/>
    <w:rsid w:val="00F24D9F"/>
    <w:rsid w:val="00F31D18"/>
    <w:rsid w:val="00F4178A"/>
    <w:rsid w:val="00F52B43"/>
    <w:rsid w:val="00F90D98"/>
    <w:rsid w:val="00F95649"/>
    <w:rsid w:val="00F966C3"/>
    <w:rsid w:val="00FA3730"/>
    <w:rsid w:val="00FB3249"/>
    <w:rsid w:val="00FC44BB"/>
    <w:rsid w:val="00FD5545"/>
    <w:rsid w:val="00FE3EC3"/>
    <w:rsid w:val="02E332E8"/>
    <w:rsid w:val="5E1F7AD7"/>
    <w:rsid w:val="69BF1F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BE812687-C746-4CF7-B297-2076DBD8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803360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2060590895">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sChild>
    </w:div>
    <w:div w:id="115044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argyris.stringaris@nih.go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Props1.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3.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4</cp:revision>
  <dcterms:created xsi:type="dcterms:W3CDTF">2020-04-14T12:10:00Z</dcterms:created>
  <dcterms:modified xsi:type="dcterms:W3CDTF">2020-04-15T01:09:00Z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