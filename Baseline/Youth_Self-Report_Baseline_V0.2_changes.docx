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E3051" w:rsidDel="003B6BFA" w:rsidRDefault="002E3051">
      <w:pPr>
        <w:jc w:val="center"/>
        <w:rPr>
          <w:del w:id="0" w:author="Dunn, Julia (NIH/NIMH) [F]" w:date="2020-04-01T12:46:00Z"/>
          <w:rFonts w:ascii="Arial" w:eastAsia="Arial" w:hAnsi="Arial" w:cs="Arial"/>
          <w:sz w:val="28"/>
          <w:szCs w:val="28"/>
        </w:rPr>
        <w:pPrChange w:id="1" w:author="Dunn, Julia (NIH/NIMH) [F]" w:date="2020-04-01T12:47:00Z">
          <w:pPr/>
        </w:pPrChange>
      </w:pPr>
    </w:p>
    <w:p w14:paraId="00000002" w14:textId="77777777" w:rsidR="002E3051" w:rsidDel="003B6BFA" w:rsidRDefault="002E3051">
      <w:pPr>
        <w:jc w:val="center"/>
        <w:rPr>
          <w:del w:id="2" w:author="Dunn, Julia (NIH/NIMH) [F]" w:date="2020-04-01T12:46:00Z"/>
          <w:rFonts w:ascii="Arial" w:eastAsia="Arial" w:hAnsi="Arial" w:cs="Arial"/>
          <w:sz w:val="36"/>
          <w:szCs w:val="36"/>
        </w:rPr>
        <w:pPrChange w:id="3" w:author="Dunn, Julia (NIH/NIMH) [F]" w:date="2020-04-01T12:47:00Z">
          <w:pPr/>
        </w:pPrChange>
      </w:pPr>
    </w:p>
    <w:p w14:paraId="00000003" w14:textId="77777777" w:rsidR="002E3051" w:rsidDel="003B6BFA" w:rsidRDefault="002E3051">
      <w:pPr>
        <w:jc w:val="center"/>
        <w:rPr>
          <w:del w:id="4" w:author="Dunn, Julia (NIH/NIMH) [F]" w:date="2020-04-01T12:46:00Z"/>
          <w:rFonts w:ascii="Arial" w:eastAsia="Arial" w:hAnsi="Arial" w:cs="Arial"/>
          <w:sz w:val="36"/>
          <w:szCs w:val="36"/>
        </w:rPr>
        <w:pPrChange w:id="5" w:author="Dunn, Julia (NIH/NIMH) [F]" w:date="2020-04-01T12:47:00Z">
          <w:pPr/>
        </w:pPrChange>
      </w:pPr>
    </w:p>
    <w:p w14:paraId="00000004" w14:textId="21BBB6ED"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6" w:author="Dunn, Julia (NIH/NIMH) [F]" w:date="2020-04-01T13:31:00Z">
        <w:r w:rsidR="00151C3F">
          <w:rPr>
            <w:rFonts w:ascii="Arial" w:eastAsia="Arial" w:hAnsi="Arial" w:cs="Arial"/>
            <w:color w:val="0000FF"/>
            <w:sz w:val="36"/>
            <w:szCs w:val="36"/>
          </w:rPr>
          <w:t>2</w:t>
        </w:r>
      </w:ins>
      <w:del w:id="7" w:author="Dunn, Julia (NIH/NIMH) [F]" w:date="2020-04-01T13:31:00Z">
        <w:r w:rsidDel="00151C3F">
          <w:rPr>
            <w:rFonts w:ascii="Arial" w:eastAsia="Arial" w:hAnsi="Arial" w:cs="Arial"/>
            <w:color w:val="0000FF"/>
            <w:sz w:val="36"/>
            <w:szCs w:val="36"/>
          </w:rPr>
          <w:delText>1</w:delText>
        </w:r>
      </w:del>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pPr>
        <w:rPr>
          <w:rFonts w:ascii="Arial" w:eastAsia="Arial" w:hAnsi="Arial" w:cs="Arial"/>
          <w:sz w:val="22"/>
          <w:szCs w:val="22"/>
        </w:rPr>
        <w:pPrChange w:id="8" w:author="Dunn, Julia (NIH/NIMH) [F]" w:date="2020-04-01T10:51:00Z">
          <w:pPr>
            <w:jc w:val="both"/>
          </w:pPr>
        </w:pPrChange>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commentRangeStart w:id="9"/>
      <w:r>
        <w:rPr>
          <w:rFonts w:ascii="Arial" w:eastAsia="Arial" w:hAnsi="Arial" w:cs="Arial"/>
          <w:b/>
          <w:sz w:val="22"/>
          <w:szCs w:val="22"/>
        </w:rPr>
        <w:t xml:space="preserve">Please specify </w:t>
      </w:r>
      <w:commentRangeStart w:id="10"/>
      <w:r>
        <w:rPr>
          <w:rFonts w:ascii="Arial" w:eastAsia="Arial" w:hAnsi="Arial" w:cs="Arial"/>
          <w:b/>
          <w:sz w:val="22"/>
          <w:szCs w:val="22"/>
        </w:rPr>
        <w:t>your sex</w:t>
      </w:r>
      <w:commentRangeEnd w:id="9"/>
      <w:r w:rsidR="0076174F">
        <w:rPr>
          <w:rStyle w:val="CommentReference"/>
        </w:rPr>
        <w:commentReference w:id="9"/>
      </w:r>
      <w:r>
        <w:rPr>
          <w:rFonts w:ascii="Arial" w:eastAsia="Arial" w:hAnsi="Arial" w:cs="Arial"/>
          <w:b/>
          <w:sz w:val="22"/>
          <w:szCs w:val="22"/>
        </w:rPr>
        <w:t xml:space="preserve">: </w:t>
      </w:r>
      <w:commentRangeEnd w:id="10"/>
      <w:r w:rsidR="0084345C">
        <w:rPr>
          <w:rStyle w:val="CommentReference"/>
        </w:rPr>
        <w:commentReference w:id="10"/>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77777777" w:rsidR="00893D3A" w:rsidRPr="00724B1A" w:rsidRDefault="00893D3A" w:rsidP="00893D3A">
      <w:pPr>
        <w:numPr>
          <w:ilvl w:val="0"/>
          <w:numId w:val="8"/>
        </w:numPr>
        <w:pBdr>
          <w:top w:val="nil"/>
          <w:left w:val="nil"/>
          <w:bottom w:val="nil"/>
          <w:right w:val="nil"/>
          <w:between w:val="nil"/>
        </w:pBdr>
        <w:rPr>
          <w:ins w:id="11" w:author="Dunn, Julia (NIH/NIMH) [F]" w:date="2020-04-01T10:54:00Z"/>
          <w:rFonts w:ascii="Arial" w:eastAsia="Arial" w:hAnsi="Arial" w:cs="Arial"/>
          <w:b/>
          <w:sz w:val="22"/>
          <w:szCs w:val="22"/>
        </w:rPr>
      </w:pPr>
      <w:ins w:id="12" w:author="Dunn, Julia (NIH/NIMH) [F]" w:date="2020-04-01T10:54:00Z">
        <w:r w:rsidRPr="00687F4A">
          <w:rPr>
            <w:rFonts w:ascii="Arial" w:eastAsia="Arial" w:hAnsi="Arial" w:cs="Arial"/>
            <w:b/>
            <w:sz w:val="22"/>
            <w:szCs w:val="22"/>
          </w:rPr>
          <w:t>Thinking about what you know of your family history, which of the following best describes the geographic regions where your ancestors (i.e. your great-great-grandparents) come from?</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ins>
    </w:p>
    <w:p w14:paraId="0830A792" w14:textId="77777777" w:rsidR="00893D3A" w:rsidRDefault="00893D3A" w:rsidP="00893D3A">
      <w:pPr>
        <w:numPr>
          <w:ilvl w:val="1"/>
          <w:numId w:val="8"/>
        </w:numPr>
        <w:pBdr>
          <w:top w:val="nil"/>
          <w:left w:val="nil"/>
          <w:bottom w:val="nil"/>
          <w:right w:val="nil"/>
          <w:between w:val="nil"/>
        </w:pBdr>
        <w:rPr>
          <w:ins w:id="13" w:author="Dunn, Julia (NIH/NIMH) [F]" w:date="2020-04-01T10:54:00Z"/>
          <w:rFonts w:ascii="Arial" w:eastAsia="Arial" w:hAnsi="Arial" w:cs="Arial"/>
          <w:sz w:val="22"/>
          <w:szCs w:val="22"/>
        </w:rPr>
      </w:pPr>
      <w:ins w:id="14" w:author="Dunn, Julia (NIH/NIMH) [F]" w:date="2020-04-01T10:54:00Z">
        <w:r>
          <w:rPr>
            <w:rFonts w:ascii="Arial" w:eastAsia="Arial" w:hAnsi="Arial" w:cs="Arial"/>
            <w:sz w:val="22"/>
            <w:szCs w:val="22"/>
          </w:rPr>
          <w:t>England, Ireland, Scotland or Wales</w:t>
        </w:r>
      </w:ins>
    </w:p>
    <w:p w14:paraId="4D9937A6" w14:textId="77777777" w:rsidR="00893D3A" w:rsidRDefault="00893D3A" w:rsidP="00893D3A">
      <w:pPr>
        <w:numPr>
          <w:ilvl w:val="1"/>
          <w:numId w:val="8"/>
        </w:numPr>
        <w:pBdr>
          <w:top w:val="nil"/>
          <w:left w:val="nil"/>
          <w:bottom w:val="nil"/>
          <w:right w:val="nil"/>
          <w:between w:val="nil"/>
        </w:pBdr>
        <w:rPr>
          <w:ins w:id="15" w:author="Dunn, Julia (NIH/NIMH) [F]" w:date="2020-04-01T10:54:00Z"/>
          <w:rFonts w:ascii="Arial" w:eastAsia="Arial" w:hAnsi="Arial" w:cs="Arial"/>
          <w:sz w:val="22"/>
          <w:szCs w:val="22"/>
        </w:rPr>
      </w:pPr>
      <w:ins w:id="16" w:author="Dunn, Julia (NIH/NIMH) [F]" w:date="2020-04-01T10:54:00Z">
        <w:r>
          <w:rPr>
            <w:rFonts w:ascii="Arial" w:eastAsia="Arial" w:hAnsi="Arial" w:cs="Arial"/>
            <w:sz w:val="22"/>
            <w:szCs w:val="22"/>
          </w:rPr>
          <w:t>Australia – not of Aboriginal or Torres Strait Islander descent</w:t>
        </w:r>
      </w:ins>
    </w:p>
    <w:p w14:paraId="09F8AA35" w14:textId="77777777" w:rsidR="00893D3A" w:rsidRDefault="00893D3A" w:rsidP="00893D3A">
      <w:pPr>
        <w:numPr>
          <w:ilvl w:val="1"/>
          <w:numId w:val="8"/>
        </w:numPr>
        <w:pBdr>
          <w:top w:val="nil"/>
          <w:left w:val="nil"/>
          <w:bottom w:val="nil"/>
          <w:right w:val="nil"/>
          <w:between w:val="nil"/>
        </w:pBdr>
        <w:rPr>
          <w:ins w:id="17" w:author="Dunn, Julia (NIH/NIMH) [F]" w:date="2020-04-01T10:54:00Z"/>
          <w:rFonts w:ascii="Arial" w:eastAsia="Arial" w:hAnsi="Arial" w:cs="Arial"/>
          <w:sz w:val="22"/>
          <w:szCs w:val="22"/>
        </w:rPr>
      </w:pPr>
      <w:ins w:id="18" w:author="Dunn, Julia (NIH/NIMH) [F]" w:date="2020-04-01T10:54:00Z">
        <w:r>
          <w:rPr>
            <w:rFonts w:ascii="Arial" w:eastAsia="Arial" w:hAnsi="Arial" w:cs="Arial"/>
            <w:sz w:val="22"/>
            <w:szCs w:val="22"/>
          </w:rPr>
          <w:t>Australia – of Aboriginal or Torres Strait Islander descent</w:t>
        </w:r>
      </w:ins>
    </w:p>
    <w:p w14:paraId="23A670FF" w14:textId="78DDF181" w:rsidR="00893D3A" w:rsidRDefault="00893D3A" w:rsidP="00893D3A">
      <w:pPr>
        <w:numPr>
          <w:ilvl w:val="1"/>
          <w:numId w:val="8"/>
        </w:numPr>
        <w:pBdr>
          <w:top w:val="nil"/>
          <w:left w:val="nil"/>
          <w:bottom w:val="nil"/>
          <w:right w:val="nil"/>
          <w:between w:val="nil"/>
        </w:pBdr>
        <w:rPr>
          <w:ins w:id="19" w:author="Dunn, Julia (NIH/NIMH) [F]" w:date="2020-04-01T10:55:00Z"/>
          <w:rFonts w:ascii="Arial" w:eastAsia="Arial" w:hAnsi="Arial" w:cs="Arial"/>
          <w:sz w:val="22"/>
          <w:szCs w:val="22"/>
        </w:rPr>
      </w:pPr>
      <w:ins w:id="20" w:author="Dunn, Julia (NIH/NIMH) [F]" w:date="2020-04-01T10:54:00Z">
        <w:r>
          <w:rPr>
            <w:rFonts w:ascii="Arial" w:eastAsia="Arial" w:hAnsi="Arial" w:cs="Arial"/>
            <w:sz w:val="22"/>
            <w:szCs w:val="22"/>
          </w:rPr>
          <w:t>New Zealand – not of Maori descent</w:t>
        </w:r>
      </w:ins>
    </w:p>
    <w:p w14:paraId="7586E9A1" w14:textId="7E05551E" w:rsidR="00F002D4" w:rsidRPr="000D76B1" w:rsidRDefault="00F002D4" w:rsidP="000D76B1">
      <w:pPr>
        <w:numPr>
          <w:ilvl w:val="1"/>
          <w:numId w:val="8"/>
        </w:numPr>
        <w:pBdr>
          <w:top w:val="nil"/>
          <w:left w:val="nil"/>
          <w:bottom w:val="nil"/>
          <w:right w:val="nil"/>
          <w:between w:val="nil"/>
        </w:pBdr>
        <w:rPr>
          <w:ins w:id="21" w:author="Dunn, Julia (NIH/NIMH) [F]" w:date="2020-04-01T10:54:00Z"/>
          <w:rFonts w:ascii="Arial" w:eastAsia="Arial" w:hAnsi="Arial" w:cs="Arial"/>
          <w:sz w:val="22"/>
          <w:szCs w:val="22"/>
        </w:rPr>
      </w:pPr>
      <w:ins w:id="22" w:author="Dunn, Julia (NIH/NIMH) [F]" w:date="2020-04-01T10:55:00Z">
        <w:r>
          <w:rPr>
            <w:rFonts w:ascii="Arial" w:eastAsia="Arial" w:hAnsi="Arial" w:cs="Arial"/>
            <w:sz w:val="22"/>
            <w:szCs w:val="22"/>
          </w:rPr>
          <w:t>New Zealand – of Maori descent</w:t>
        </w:r>
      </w:ins>
    </w:p>
    <w:p w14:paraId="4349B3E3" w14:textId="77777777" w:rsidR="00893D3A" w:rsidRDefault="00893D3A" w:rsidP="00893D3A">
      <w:pPr>
        <w:numPr>
          <w:ilvl w:val="1"/>
          <w:numId w:val="8"/>
        </w:numPr>
        <w:pBdr>
          <w:top w:val="nil"/>
          <w:left w:val="nil"/>
          <w:bottom w:val="nil"/>
          <w:right w:val="nil"/>
          <w:between w:val="nil"/>
        </w:pBdr>
        <w:rPr>
          <w:ins w:id="23" w:author="Dunn, Julia (NIH/NIMH) [F]" w:date="2020-04-01T10:54:00Z"/>
          <w:rFonts w:ascii="Arial" w:eastAsia="Arial" w:hAnsi="Arial" w:cs="Arial"/>
          <w:sz w:val="22"/>
          <w:szCs w:val="22"/>
        </w:rPr>
      </w:pPr>
      <w:ins w:id="24" w:author="Dunn, Julia (NIH/NIMH) [F]" w:date="2020-04-01T10:54:00Z">
        <w:r>
          <w:rPr>
            <w:rFonts w:ascii="Arial" w:eastAsia="Arial" w:hAnsi="Arial" w:cs="Arial"/>
            <w:sz w:val="22"/>
            <w:szCs w:val="22"/>
          </w:rPr>
          <w:t>Northern Europe including Sweden, Norway, Finland and surrounding countries</w:t>
        </w:r>
      </w:ins>
    </w:p>
    <w:p w14:paraId="7D86EFB7" w14:textId="77777777" w:rsidR="00893D3A" w:rsidRDefault="00893D3A" w:rsidP="00893D3A">
      <w:pPr>
        <w:numPr>
          <w:ilvl w:val="1"/>
          <w:numId w:val="8"/>
        </w:numPr>
        <w:pBdr>
          <w:top w:val="nil"/>
          <w:left w:val="nil"/>
          <w:bottom w:val="nil"/>
          <w:right w:val="nil"/>
          <w:between w:val="nil"/>
        </w:pBdr>
        <w:rPr>
          <w:ins w:id="25" w:author="Dunn, Julia (NIH/NIMH) [F]" w:date="2020-04-01T10:54:00Z"/>
          <w:rFonts w:ascii="Arial" w:eastAsia="Arial" w:hAnsi="Arial" w:cs="Arial"/>
          <w:sz w:val="22"/>
          <w:szCs w:val="22"/>
        </w:rPr>
      </w:pPr>
      <w:ins w:id="26" w:author="Dunn, Julia (NIH/NIMH) [F]" w:date="2020-04-01T10:54:00Z">
        <w:r>
          <w:rPr>
            <w:rFonts w:ascii="Arial" w:eastAsia="Arial" w:hAnsi="Arial" w:cs="Arial"/>
            <w:sz w:val="22"/>
            <w:szCs w:val="22"/>
          </w:rPr>
          <w:t>Western Europe including France, Germany, the Netherlands and surrounding countries</w:t>
        </w:r>
      </w:ins>
    </w:p>
    <w:p w14:paraId="3CA74108" w14:textId="77777777" w:rsidR="00893D3A" w:rsidRDefault="00893D3A" w:rsidP="00893D3A">
      <w:pPr>
        <w:numPr>
          <w:ilvl w:val="1"/>
          <w:numId w:val="8"/>
        </w:numPr>
        <w:pBdr>
          <w:top w:val="nil"/>
          <w:left w:val="nil"/>
          <w:bottom w:val="nil"/>
          <w:right w:val="nil"/>
          <w:between w:val="nil"/>
        </w:pBdr>
        <w:rPr>
          <w:ins w:id="27" w:author="Dunn, Julia (NIH/NIMH) [F]" w:date="2020-04-01T10:54:00Z"/>
          <w:rFonts w:ascii="Arial" w:eastAsia="Arial" w:hAnsi="Arial" w:cs="Arial"/>
          <w:sz w:val="22"/>
          <w:szCs w:val="22"/>
        </w:rPr>
      </w:pPr>
      <w:ins w:id="28" w:author="Dunn, Julia (NIH/NIMH) [F]" w:date="2020-04-01T10:54:00Z">
        <w:r>
          <w:rPr>
            <w:rFonts w:ascii="Arial" w:eastAsia="Arial" w:hAnsi="Arial" w:cs="Arial"/>
            <w:sz w:val="22"/>
            <w:szCs w:val="22"/>
          </w:rPr>
          <w:t>Southern Europe including Italy, Greece, Spain, Portugal and surrounding countries</w:t>
        </w:r>
      </w:ins>
    </w:p>
    <w:p w14:paraId="7776ABFD" w14:textId="77777777" w:rsidR="00893D3A" w:rsidRDefault="00893D3A" w:rsidP="00893D3A">
      <w:pPr>
        <w:numPr>
          <w:ilvl w:val="1"/>
          <w:numId w:val="8"/>
        </w:numPr>
        <w:pBdr>
          <w:top w:val="nil"/>
          <w:left w:val="nil"/>
          <w:bottom w:val="nil"/>
          <w:right w:val="nil"/>
          <w:between w:val="nil"/>
        </w:pBdr>
        <w:rPr>
          <w:ins w:id="29" w:author="Dunn, Julia (NIH/NIMH) [F]" w:date="2020-04-01T10:54:00Z"/>
          <w:rFonts w:ascii="Arial" w:eastAsia="Arial" w:hAnsi="Arial" w:cs="Arial"/>
          <w:sz w:val="22"/>
          <w:szCs w:val="22"/>
        </w:rPr>
      </w:pPr>
      <w:ins w:id="30" w:author="Dunn, Julia (NIH/NIMH) [F]" w:date="2020-04-01T10:54:00Z">
        <w:r>
          <w:rPr>
            <w:rFonts w:ascii="Arial" w:eastAsia="Arial" w:hAnsi="Arial" w:cs="Arial"/>
            <w:sz w:val="22"/>
            <w:szCs w:val="22"/>
          </w:rPr>
          <w:t>Middle East including Lebanon, Turkey and surrounding countries</w:t>
        </w:r>
      </w:ins>
    </w:p>
    <w:p w14:paraId="1EB1122E" w14:textId="77777777" w:rsidR="00893D3A" w:rsidRDefault="00893D3A" w:rsidP="00893D3A">
      <w:pPr>
        <w:numPr>
          <w:ilvl w:val="1"/>
          <w:numId w:val="8"/>
        </w:numPr>
        <w:pBdr>
          <w:top w:val="nil"/>
          <w:left w:val="nil"/>
          <w:bottom w:val="nil"/>
          <w:right w:val="nil"/>
          <w:between w:val="nil"/>
        </w:pBdr>
        <w:rPr>
          <w:ins w:id="31" w:author="Dunn, Julia (NIH/NIMH) [F]" w:date="2020-04-01T10:54:00Z"/>
          <w:rFonts w:ascii="Arial" w:eastAsia="Arial" w:hAnsi="Arial" w:cs="Arial"/>
          <w:sz w:val="22"/>
          <w:szCs w:val="22"/>
        </w:rPr>
      </w:pPr>
      <w:ins w:id="32" w:author="Dunn, Julia (NIH/NIMH) [F]" w:date="2020-04-01T10:54:00Z">
        <w:r>
          <w:rPr>
            <w:rFonts w:ascii="Arial" w:eastAsia="Arial" w:hAnsi="Arial" w:cs="Arial"/>
            <w:sz w:val="22"/>
            <w:szCs w:val="22"/>
          </w:rPr>
          <w:t>Eastern Asia including China, Japan, South Korea, North Korea, Taiwan and Hong Kong</w:t>
        </w:r>
      </w:ins>
    </w:p>
    <w:p w14:paraId="0A133F90" w14:textId="77777777" w:rsidR="00893D3A" w:rsidRDefault="00893D3A" w:rsidP="00893D3A">
      <w:pPr>
        <w:numPr>
          <w:ilvl w:val="1"/>
          <w:numId w:val="8"/>
        </w:numPr>
        <w:pBdr>
          <w:top w:val="nil"/>
          <w:left w:val="nil"/>
          <w:bottom w:val="nil"/>
          <w:right w:val="nil"/>
          <w:between w:val="nil"/>
        </w:pBdr>
        <w:rPr>
          <w:ins w:id="33" w:author="Dunn, Julia (NIH/NIMH) [F]" w:date="2020-04-01T10:54:00Z"/>
          <w:rFonts w:ascii="Arial" w:eastAsia="Arial" w:hAnsi="Arial" w:cs="Arial"/>
          <w:sz w:val="22"/>
          <w:szCs w:val="22"/>
        </w:rPr>
      </w:pPr>
      <w:ins w:id="34" w:author="Dunn, Julia (NIH/NIMH) [F]" w:date="2020-04-01T10:54:00Z">
        <w:r>
          <w:rPr>
            <w:rFonts w:ascii="Arial" w:eastAsia="Arial" w:hAnsi="Arial" w:cs="Arial"/>
            <w:sz w:val="22"/>
            <w:szCs w:val="22"/>
          </w:rPr>
          <w:t>South-East Asia including Thailand, Malaysia, Indonesia, Singapore and surrounding countries</w:t>
        </w:r>
      </w:ins>
    </w:p>
    <w:p w14:paraId="1F7A2A6A" w14:textId="77777777" w:rsidR="00893D3A" w:rsidRDefault="00893D3A" w:rsidP="00893D3A">
      <w:pPr>
        <w:numPr>
          <w:ilvl w:val="1"/>
          <w:numId w:val="8"/>
        </w:numPr>
        <w:pBdr>
          <w:top w:val="nil"/>
          <w:left w:val="nil"/>
          <w:bottom w:val="nil"/>
          <w:right w:val="nil"/>
          <w:between w:val="nil"/>
        </w:pBdr>
        <w:rPr>
          <w:ins w:id="35" w:author="Dunn, Julia (NIH/NIMH) [F]" w:date="2020-04-01T10:54:00Z"/>
          <w:rFonts w:ascii="Arial" w:eastAsia="Arial" w:hAnsi="Arial" w:cs="Arial"/>
          <w:sz w:val="22"/>
          <w:szCs w:val="22"/>
        </w:rPr>
      </w:pPr>
      <w:ins w:id="36" w:author="Dunn, Julia (NIH/NIMH) [F]" w:date="2020-04-01T10:54:00Z">
        <w:r>
          <w:rPr>
            <w:rFonts w:ascii="Arial" w:eastAsia="Arial" w:hAnsi="Arial" w:cs="Arial"/>
            <w:sz w:val="22"/>
            <w:szCs w:val="22"/>
          </w:rPr>
          <w:t>South Asia including India, Pakistan, Sri Lanka and surrounding countries</w:t>
        </w:r>
      </w:ins>
    </w:p>
    <w:p w14:paraId="2CB9F9B4" w14:textId="77777777" w:rsidR="00893D3A" w:rsidRDefault="00893D3A" w:rsidP="00893D3A">
      <w:pPr>
        <w:numPr>
          <w:ilvl w:val="1"/>
          <w:numId w:val="8"/>
        </w:numPr>
        <w:pBdr>
          <w:top w:val="nil"/>
          <w:left w:val="nil"/>
          <w:bottom w:val="nil"/>
          <w:right w:val="nil"/>
          <w:between w:val="nil"/>
        </w:pBdr>
        <w:rPr>
          <w:ins w:id="37" w:author="Dunn, Julia (NIH/NIMH) [F]" w:date="2020-04-01T10:54:00Z"/>
          <w:rFonts w:ascii="Arial" w:eastAsia="Arial" w:hAnsi="Arial" w:cs="Arial"/>
          <w:sz w:val="22"/>
          <w:szCs w:val="22"/>
        </w:rPr>
      </w:pPr>
      <w:ins w:id="38" w:author="Dunn, Julia (NIH/NIMH) [F]" w:date="2020-04-01T10:54:00Z">
        <w:r>
          <w:rPr>
            <w:rFonts w:ascii="Arial" w:eastAsia="Arial" w:hAnsi="Arial" w:cs="Arial"/>
            <w:sz w:val="22"/>
            <w:szCs w:val="22"/>
          </w:rPr>
          <w:t>Polynesia, Micronesia or Melanesia including Tonga, Fiji, Papua New Guinea and surrounding countries</w:t>
        </w:r>
      </w:ins>
    </w:p>
    <w:p w14:paraId="75AD3605" w14:textId="77777777" w:rsidR="00893D3A" w:rsidRDefault="00893D3A" w:rsidP="00893D3A">
      <w:pPr>
        <w:numPr>
          <w:ilvl w:val="1"/>
          <w:numId w:val="8"/>
        </w:numPr>
        <w:pBdr>
          <w:top w:val="nil"/>
          <w:left w:val="nil"/>
          <w:bottom w:val="nil"/>
          <w:right w:val="nil"/>
          <w:between w:val="nil"/>
        </w:pBdr>
        <w:rPr>
          <w:ins w:id="39" w:author="Dunn, Julia (NIH/NIMH) [F]" w:date="2020-04-01T10:54:00Z"/>
          <w:rFonts w:ascii="Arial" w:eastAsia="Arial" w:hAnsi="Arial" w:cs="Arial"/>
          <w:sz w:val="22"/>
          <w:szCs w:val="22"/>
        </w:rPr>
      </w:pPr>
      <w:ins w:id="40" w:author="Dunn, Julia (NIH/NIMH) [F]" w:date="2020-04-01T10:54:00Z">
        <w:r>
          <w:rPr>
            <w:rFonts w:ascii="Arial" w:eastAsia="Arial" w:hAnsi="Arial" w:cs="Arial"/>
            <w:sz w:val="22"/>
            <w:szCs w:val="22"/>
          </w:rPr>
          <w:t>Africa</w:t>
        </w:r>
      </w:ins>
    </w:p>
    <w:p w14:paraId="10FE5089" w14:textId="77777777" w:rsidR="00893D3A" w:rsidRDefault="00893D3A" w:rsidP="00893D3A">
      <w:pPr>
        <w:numPr>
          <w:ilvl w:val="1"/>
          <w:numId w:val="8"/>
        </w:numPr>
        <w:pBdr>
          <w:top w:val="nil"/>
          <w:left w:val="nil"/>
          <w:bottom w:val="nil"/>
          <w:right w:val="nil"/>
          <w:between w:val="nil"/>
        </w:pBdr>
        <w:rPr>
          <w:ins w:id="41" w:author="Dunn, Julia (NIH/NIMH) [F]" w:date="2020-04-01T10:54:00Z"/>
          <w:rFonts w:ascii="Arial" w:eastAsia="Arial" w:hAnsi="Arial" w:cs="Arial"/>
          <w:sz w:val="22"/>
          <w:szCs w:val="22"/>
        </w:rPr>
      </w:pPr>
      <w:ins w:id="42" w:author="Dunn, Julia (NIH/NIMH) [F]" w:date="2020-04-01T10:54:00Z">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ins>
    </w:p>
    <w:p w14:paraId="07644ED8" w14:textId="77777777" w:rsidR="00893D3A" w:rsidRDefault="00893D3A" w:rsidP="00893D3A">
      <w:pPr>
        <w:numPr>
          <w:ilvl w:val="1"/>
          <w:numId w:val="8"/>
        </w:numPr>
        <w:pBdr>
          <w:top w:val="nil"/>
          <w:left w:val="nil"/>
          <w:bottom w:val="nil"/>
          <w:right w:val="nil"/>
          <w:between w:val="nil"/>
        </w:pBdr>
        <w:rPr>
          <w:ins w:id="43" w:author="Dunn, Julia (NIH/NIMH) [F]" w:date="2020-04-01T10:54:00Z"/>
          <w:rFonts w:ascii="Arial" w:eastAsia="Arial" w:hAnsi="Arial" w:cs="Arial"/>
          <w:sz w:val="22"/>
          <w:szCs w:val="22"/>
        </w:rPr>
      </w:pPr>
      <w:ins w:id="44" w:author="Dunn, Julia (NIH/NIMH) [F]" w:date="2020-04-01T10:54:00Z">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ins>
    </w:p>
    <w:p w14:paraId="2E317B5A" w14:textId="77777777" w:rsidR="00893D3A" w:rsidRDefault="00893D3A" w:rsidP="00893D3A">
      <w:pPr>
        <w:numPr>
          <w:ilvl w:val="1"/>
          <w:numId w:val="8"/>
        </w:numPr>
        <w:pBdr>
          <w:top w:val="nil"/>
          <w:left w:val="nil"/>
          <w:bottom w:val="nil"/>
          <w:right w:val="nil"/>
          <w:between w:val="nil"/>
        </w:pBdr>
        <w:rPr>
          <w:ins w:id="45" w:author="Dunn, Julia (NIH/NIMH) [F]" w:date="2020-04-01T10:54:00Z"/>
          <w:rFonts w:ascii="Arial" w:eastAsia="Arial" w:hAnsi="Arial" w:cs="Arial"/>
          <w:sz w:val="22"/>
          <w:szCs w:val="22"/>
        </w:rPr>
      </w:pPr>
      <w:ins w:id="46" w:author="Dunn, Julia (NIH/NIMH) [F]" w:date="2020-04-01T10:54:00Z">
        <w:r>
          <w:rPr>
            <w:rFonts w:ascii="Arial" w:eastAsia="Arial" w:hAnsi="Arial" w:cs="Arial"/>
            <w:sz w:val="22"/>
            <w:szCs w:val="22"/>
          </w:rPr>
          <w:t>Don’t know</w:t>
        </w:r>
      </w:ins>
    </w:p>
    <w:p w14:paraId="3B55FF17" w14:textId="77777777" w:rsidR="00893D3A" w:rsidRDefault="00893D3A" w:rsidP="00893D3A">
      <w:pPr>
        <w:numPr>
          <w:ilvl w:val="1"/>
          <w:numId w:val="8"/>
        </w:numPr>
        <w:pBdr>
          <w:top w:val="nil"/>
          <w:left w:val="nil"/>
          <w:bottom w:val="nil"/>
          <w:right w:val="nil"/>
          <w:between w:val="nil"/>
        </w:pBdr>
        <w:rPr>
          <w:ins w:id="47" w:author="Dunn, Julia (NIH/NIMH) [F]" w:date="2020-04-01T10:54:00Z"/>
          <w:rFonts w:ascii="Arial" w:eastAsia="Arial" w:hAnsi="Arial" w:cs="Arial"/>
          <w:sz w:val="22"/>
          <w:szCs w:val="22"/>
        </w:rPr>
      </w:pPr>
      <w:ins w:id="48" w:author="Dunn, Julia (NIH/NIMH) [F]" w:date="2020-04-01T10:54:00Z">
        <w:r>
          <w:rPr>
            <w:rFonts w:ascii="Arial" w:eastAsia="Arial" w:hAnsi="Arial" w:cs="Arial"/>
            <w:sz w:val="22"/>
            <w:szCs w:val="22"/>
          </w:rPr>
          <w:t>Other</w:t>
        </w:r>
        <w:r w:rsidRPr="00687F4A">
          <w:rPr>
            <w:rFonts w:ascii="Arial" w:eastAsia="Arial" w:hAnsi="Arial" w:cs="Arial"/>
            <w:sz w:val="22"/>
            <w:szCs w:val="22"/>
          </w:rPr>
          <w:t xml:space="preserve"> </w:t>
        </w:r>
      </w:ins>
    </w:p>
    <w:p w14:paraId="7E40C44B" w14:textId="79276EF5" w:rsidR="00CE050C" w:rsidDel="00893D3A" w:rsidRDefault="00CE050C" w:rsidP="00CE050C">
      <w:pPr>
        <w:numPr>
          <w:ilvl w:val="0"/>
          <w:numId w:val="8"/>
        </w:numPr>
        <w:pBdr>
          <w:top w:val="nil"/>
          <w:left w:val="nil"/>
          <w:bottom w:val="nil"/>
          <w:right w:val="nil"/>
          <w:between w:val="nil"/>
        </w:pBdr>
        <w:rPr>
          <w:del w:id="49" w:author="Dunn, Julia (NIH/NIMH) [F]" w:date="2020-04-01T10:54:00Z"/>
          <w:sz w:val="22"/>
          <w:szCs w:val="22"/>
        </w:rPr>
      </w:pPr>
      <w:del w:id="50" w:author="Dunn, Julia (NIH/NIMH) [F]" w:date="2020-04-01T10:54:00Z">
        <w:r w:rsidDel="00893D3A">
          <w:rPr>
            <w:rFonts w:ascii="Arial" w:eastAsia="Arial" w:hAnsi="Arial" w:cs="Arial"/>
            <w:b/>
            <w:sz w:val="22"/>
            <w:szCs w:val="22"/>
          </w:rPr>
          <w:delText xml:space="preserve">Please select the following items that best describe your race: </w:delText>
        </w:r>
        <w:r w:rsidDel="00893D3A">
          <w:rPr>
            <w:rFonts w:ascii="Arial" w:eastAsia="Arial" w:hAnsi="Arial" w:cs="Arial"/>
            <w:b/>
            <w:sz w:val="22"/>
            <w:szCs w:val="22"/>
            <w:highlight w:val="white"/>
          </w:rPr>
          <w:delText>(check all that apply)</w:delText>
        </w:r>
      </w:del>
    </w:p>
    <w:p w14:paraId="15B77F2A" w14:textId="48920A2C" w:rsidR="00CE050C" w:rsidDel="00893D3A" w:rsidRDefault="00CE050C" w:rsidP="00CE050C">
      <w:pPr>
        <w:numPr>
          <w:ilvl w:val="1"/>
          <w:numId w:val="8"/>
        </w:numPr>
        <w:pBdr>
          <w:top w:val="nil"/>
          <w:left w:val="nil"/>
          <w:bottom w:val="nil"/>
          <w:right w:val="nil"/>
          <w:between w:val="nil"/>
        </w:pBdr>
        <w:rPr>
          <w:del w:id="51" w:author="Dunn, Julia (NIH/NIMH) [F]" w:date="2020-04-01T10:54:00Z"/>
          <w:rFonts w:ascii="Arial" w:eastAsia="Arial" w:hAnsi="Arial" w:cs="Arial"/>
          <w:sz w:val="22"/>
          <w:szCs w:val="22"/>
        </w:rPr>
      </w:pPr>
      <w:del w:id="52" w:author="Dunn, Julia (NIH/NIMH) [F]" w:date="2020-04-01T10:54:00Z">
        <w:r w:rsidDel="00893D3A">
          <w:rPr>
            <w:rFonts w:ascii="Arial" w:eastAsia="Arial" w:hAnsi="Arial" w:cs="Arial"/>
            <w:sz w:val="22"/>
            <w:szCs w:val="22"/>
          </w:rPr>
          <w:delText>Black/African American</w:delText>
        </w:r>
      </w:del>
    </w:p>
    <w:p w14:paraId="3B9622EF" w14:textId="16B7EFB2" w:rsidR="00CE050C" w:rsidDel="00893D3A" w:rsidRDefault="00CE050C" w:rsidP="00CE050C">
      <w:pPr>
        <w:numPr>
          <w:ilvl w:val="1"/>
          <w:numId w:val="8"/>
        </w:numPr>
        <w:pBdr>
          <w:top w:val="nil"/>
          <w:left w:val="nil"/>
          <w:bottom w:val="nil"/>
          <w:right w:val="nil"/>
          <w:between w:val="nil"/>
        </w:pBdr>
        <w:rPr>
          <w:del w:id="53" w:author="Dunn, Julia (NIH/NIMH) [F]" w:date="2020-04-01T10:54:00Z"/>
          <w:rFonts w:ascii="Arial" w:eastAsia="Arial" w:hAnsi="Arial" w:cs="Arial"/>
          <w:sz w:val="22"/>
          <w:szCs w:val="22"/>
        </w:rPr>
      </w:pPr>
      <w:del w:id="54" w:author="Dunn, Julia (NIH/NIMH) [F]" w:date="2020-04-01T10:54:00Z">
        <w:r w:rsidDel="00893D3A">
          <w:rPr>
            <w:rFonts w:ascii="Arial" w:eastAsia="Arial" w:hAnsi="Arial" w:cs="Arial"/>
            <w:sz w:val="22"/>
            <w:szCs w:val="22"/>
          </w:rPr>
          <w:delText>Asian</w:delText>
        </w:r>
      </w:del>
    </w:p>
    <w:p w14:paraId="09C6F8E7" w14:textId="473AF2AF" w:rsidR="00CE050C" w:rsidDel="00893D3A" w:rsidRDefault="00CE050C" w:rsidP="00CE050C">
      <w:pPr>
        <w:numPr>
          <w:ilvl w:val="1"/>
          <w:numId w:val="8"/>
        </w:numPr>
        <w:pBdr>
          <w:top w:val="nil"/>
          <w:left w:val="nil"/>
          <w:bottom w:val="nil"/>
          <w:right w:val="nil"/>
          <w:between w:val="nil"/>
        </w:pBdr>
        <w:rPr>
          <w:del w:id="55" w:author="Dunn, Julia (NIH/NIMH) [F]" w:date="2020-04-01T10:54:00Z"/>
          <w:rFonts w:ascii="Arial" w:eastAsia="Arial" w:hAnsi="Arial" w:cs="Arial"/>
          <w:sz w:val="22"/>
          <w:szCs w:val="22"/>
        </w:rPr>
      </w:pPr>
      <w:del w:id="56" w:author="Dunn, Julia (NIH/NIMH) [F]" w:date="2020-04-01T10:54:00Z">
        <w:r w:rsidDel="00893D3A">
          <w:rPr>
            <w:rFonts w:ascii="Arial" w:eastAsia="Arial" w:hAnsi="Arial" w:cs="Arial"/>
            <w:sz w:val="22"/>
            <w:szCs w:val="22"/>
          </w:rPr>
          <w:delText>American Indian or Alaska Native</w:delText>
        </w:r>
      </w:del>
    </w:p>
    <w:p w14:paraId="314773BC" w14:textId="4651AED3" w:rsidR="00CE050C" w:rsidDel="00893D3A" w:rsidRDefault="00CE050C" w:rsidP="00CE050C">
      <w:pPr>
        <w:numPr>
          <w:ilvl w:val="1"/>
          <w:numId w:val="8"/>
        </w:numPr>
        <w:pBdr>
          <w:top w:val="nil"/>
          <w:left w:val="nil"/>
          <w:bottom w:val="nil"/>
          <w:right w:val="nil"/>
          <w:between w:val="nil"/>
        </w:pBdr>
        <w:rPr>
          <w:del w:id="57" w:author="Dunn, Julia (NIH/NIMH) [F]" w:date="2020-04-01T10:54:00Z"/>
          <w:rFonts w:ascii="Arial" w:eastAsia="Arial" w:hAnsi="Arial" w:cs="Arial"/>
          <w:sz w:val="22"/>
          <w:szCs w:val="22"/>
        </w:rPr>
      </w:pPr>
      <w:del w:id="58" w:author="Dunn, Julia (NIH/NIMH) [F]" w:date="2020-04-01T10:54:00Z">
        <w:r w:rsidDel="00893D3A">
          <w:rPr>
            <w:rFonts w:ascii="Arial" w:eastAsia="Arial" w:hAnsi="Arial" w:cs="Arial"/>
            <w:sz w:val="22"/>
            <w:szCs w:val="22"/>
          </w:rPr>
          <w:delText>Native Hawaiian or other Pacific Islander</w:delText>
        </w:r>
      </w:del>
    </w:p>
    <w:p w14:paraId="1D2FC785" w14:textId="6A0DC52D" w:rsidR="00CE050C" w:rsidDel="00893D3A" w:rsidRDefault="00CE050C" w:rsidP="00CE050C">
      <w:pPr>
        <w:numPr>
          <w:ilvl w:val="1"/>
          <w:numId w:val="8"/>
        </w:numPr>
        <w:pBdr>
          <w:top w:val="nil"/>
          <w:left w:val="nil"/>
          <w:bottom w:val="nil"/>
          <w:right w:val="nil"/>
          <w:between w:val="nil"/>
        </w:pBdr>
        <w:rPr>
          <w:del w:id="59" w:author="Dunn, Julia (NIH/NIMH) [F]" w:date="2020-04-01T10:54:00Z"/>
          <w:rFonts w:ascii="Arial" w:eastAsia="Arial" w:hAnsi="Arial" w:cs="Arial"/>
          <w:sz w:val="22"/>
          <w:szCs w:val="22"/>
        </w:rPr>
      </w:pPr>
      <w:del w:id="60" w:author="Dunn, Julia (NIH/NIMH) [F]" w:date="2020-04-01T10:54:00Z">
        <w:r w:rsidDel="00893D3A">
          <w:rPr>
            <w:rFonts w:ascii="Arial" w:eastAsia="Arial" w:hAnsi="Arial" w:cs="Arial"/>
            <w:sz w:val="22"/>
            <w:szCs w:val="22"/>
          </w:rPr>
          <w:delText>White/Caucasian</w:delText>
        </w:r>
      </w:del>
    </w:p>
    <w:p w14:paraId="4D05F316" w14:textId="468F6AC1" w:rsidR="00CE050C" w:rsidDel="00893D3A" w:rsidRDefault="00CE050C" w:rsidP="00CE050C">
      <w:pPr>
        <w:numPr>
          <w:ilvl w:val="1"/>
          <w:numId w:val="8"/>
        </w:numPr>
        <w:pBdr>
          <w:top w:val="nil"/>
          <w:left w:val="nil"/>
          <w:bottom w:val="nil"/>
          <w:right w:val="nil"/>
          <w:between w:val="nil"/>
        </w:pBdr>
        <w:rPr>
          <w:del w:id="61" w:author="Dunn, Julia (NIH/NIMH) [F]" w:date="2020-04-01T10:54:00Z"/>
          <w:rFonts w:ascii="Arial" w:eastAsia="Arial" w:hAnsi="Arial" w:cs="Arial"/>
          <w:sz w:val="22"/>
          <w:szCs w:val="22"/>
        </w:rPr>
      </w:pPr>
      <w:del w:id="62" w:author="Dunn, Julia (NIH/NIMH) [F]" w:date="2020-04-01T10:54:00Z">
        <w:r w:rsidDel="00893D3A">
          <w:rPr>
            <w:rFonts w:ascii="Arial" w:eastAsia="Arial" w:hAnsi="Arial" w:cs="Arial"/>
            <w:sz w:val="22"/>
            <w:szCs w:val="22"/>
          </w:rPr>
          <w:delText>Other</w:delText>
        </w:r>
      </w:del>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1819D84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328BAA6F"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198D9014" w14:textId="4FF877D2" w:rsidR="00CE050C" w:rsidDel="00D21443" w:rsidRDefault="00CE050C" w:rsidP="00CE050C">
      <w:pPr>
        <w:numPr>
          <w:ilvl w:val="0"/>
          <w:numId w:val="8"/>
        </w:numPr>
        <w:pBdr>
          <w:top w:val="nil"/>
          <w:left w:val="nil"/>
          <w:bottom w:val="nil"/>
          <w:right w:val="nil"/>
          <w:between w:val="nil"/>
        </w:pBdr>
        <w:rPr>
          <w:del w:id="63" w:author="Dunn, Julia (NIH/NIMH) [F]" w:date="2020-04-01T10:57:00Z"/>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66DD13AC" w14:textId="2B07BDB9" w:rsidR="00CE050C" w:rsidRPr="00560C49" w:rsidRDefault="00CE050C">
      <w:pPr>
        <w:numPr>
          <w:ilvl w:val="0"/>
          <w:numId w:val="8"/>
        </w:numPr>
        <w:pBdr>
          <w:top w:val="nil"/>
          <w:left w:val="nil"/>
          <w:bottom w:val="nil"/>
          <w:right w:val="nil"/>
          <w:between w:val="nil"/>
        </w:pBdr>
        <w:rPr>
          <w:rFonts w:ascii="Arial" w:eastAsia="Arial" w:hAnsi="Arial" w:cs="Arial"/>
          <w:sz w:val="22"/>
          <w:szCs w:val="22"/>
        </w:rPr>
        <w:pPrChange w:id="64" w:author="Dunn, Julia (NIH/NIMH) [F]" w:date="2020-04-01T10:57:00Z">
          <w:pPr>
            <w:pBdr>
              <w:top w:val="nil"/>
              <w:left w:val="nil"/>
              <w:bottom w:val="nil"/>
              <w:right w:val="nil"/>
              <w:between w:val="nil"/>
            </w:pBdr>
            <w:ind w:left="720"/>
          </w:pPr>
        </w:pPrChange>
      </w:pPr>
    </w:p>
    <w:p w14:paraId="63063DC5" w14:textId="77777777" w:rsidR="00370AAB" w:rsidRDefault="00370AAB" w:rsidP="00CE050C">
      <w:pPr>
        <w:pBdr>
          <w:top w:val="nil"/>
          <w:left w:val="nil"/>
          <w:bottom w:val="nil"/>
          <w:right w:val="nil"/>
          <w:between w:val="nil"/>
        </w:pBdr>
        <w:ind w:left="720"/>
        <w:rPr>
          <w:rFonts w:ascii="Arial" w:eastAsia="Arial" w:hAnsi="Arial" w:cs="Arial"/>
          <w:sz w:val="22"/>
          <w:szCs w:val="22"/>
        </w:rPr>
      </w:pPr>
    </w:p>
    <w:p w14:paraId="4A48A778" w14:textId="38096A33"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Please specify </w:t>
      </w:r>
      <w:del w:id="65" w:author="Dunn, Julia (NIH/NIMH) [F]" w:date="2020-04-01T10:58:00Z">
        <w:r w:rsidDel="00D21443">
          <w:rPr>
            <w:rFonts w:ascii="Arial" w:eastAsia="Arial" w:hAnsi="Arial" w:cs="Arial"/>
            <w:b/>
            <w:sz w:val="22"/>
            <w:szCs w:val="22"/>
          </w:rPr>
          <w:delText>each of their relationships to you</w:delText>
        </w:r>
      </w:del>
      <w:ins w:id="66" w:author="Dunn, Julia (NIH/NIMH) [F]" w:date="2020-04-01T10:58:00Z">
        <w:r w:rsidR="00D21443">
          <w:rPr>
            <w:rFonts w:ascii="Arial" w:eastAsia="Arial" w:hAnsi="Arial" w:cs="Arial"/>
            <w:b/>
            <w:sz w:val="22"/>
            <w:szCs w:val="22"/>
          </w:rPr>
          <w:t>your relationship to the people in your home</w:t>
        </w:r>
      </w:ins>
      <w:r>
        <w:rPr>
          <w:rFonts w:ascii="Arial" w:eastAsia="Arial" w:hAnsi="Arial" w:cs="Arial"/>
          <w:b/>
          <w:sz w:val="22"/>
          <w:szCs w:val="22"/>
        </w:rPr>
        <w:t xml:space="preserve"> (check all that apply):</w:t>
      </w:r>
    </w:p>
    <w:p w14:paraId="604D7557"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169B872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679C1F3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6B6617C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46AA4FB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EC0B1B1"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116D8C1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2CB93E3" w14:textId="77777777" w:rsidR="00CE050C" w:rsidDel="00AD5C04" w:rsidRDefault="00CE050C" w:rsidP="00CE050C">
      <w:pPr>
        <w:pBdr>
          <w:top w:val="nil"/>
          <w:left w:val="nil"/>
          <w:bottom w:val="nil"/>
          <w:right w:val="nil"/>
          <w:between w:val="nil"/>
        </w:pBdr>
        <w:ind w:left="720"/>
        <w:rPr>
          <w:del w:id="67" w:author="Dunn, Julia (NIH/NIMH) [F]" w:date="2020-04-01T10:58:00Z"/>
          <w:rFonts w:ascii="Arial" w:eastAsia="Arial" w:hAnsi="Arial" w:cs="Arial"/>
          <w:sz w:val="22"/>
          <w:szCs w:val="22"/>
        </w:rPr>
      </w:pP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0" w14:textId="77777777" w:rsidR="002E3051" w:rsidDel="003B6BFA" w:rsidRDefault="007B17A6">
      <w:pPr>
        <w:numPr>
          <w:ilvl w:val="1"/>
          <w:numId w:val="8"/>
        </w:numPr>
        <w:pBdr>
          <w:top w:val="nil"/>
          <w:left w:val="nil"/>
          <w:bottom w:val="nil"/>
          <w:right w:val="nil"/>
          <w:between w:val="nil"/>
        </w:pBdr>
        <w:rPr>
          <w:del w:id="68" w:author="Dunn, Julia (NIH/NIMH) [F]" w:date="2020-04-01T12:47:00Z"/>
          <w:sz w:val="22"/>
          <w:szCs w:val="22"/>
        </w:rPr>
      </w:pPr>
      <w:r>
        <w:rPr>
          <w:rFonts w:ascii="Arial" w:eastAsia="Arial" w:hAnsi="Arial" w:cs="Arial"/>
          <w:sz w:val="22"/>
          <w:szCs w:val="22"/>
        </w:rPr>
        <w:t>Problems with alcohol or drugs</w:t>
      </w:r>
    </w:p>
    <w:p w14:paraId="00000031" w14:textId="77777777" w:rsidR="002E3051" w:rsidRPr="003B6BFA" w:rsidRDefault="002E3051">
      <w:pPr>
        <w:numPr>
          <w:ilvl w:val="1"/>
          <w:numId w:val="8"/>
        </w:numPr>
        <w:pBdr>
          <w:top w:val="nil"/>
          <w:left w:val="nil"/>
          <w:bottom w:val="nil"/>
          <w:right w:val="nil"/>
          <w:between w:val="nil"/>
        </w:pBdr>
        <w:rPr>
          <w:rFonts w:ascii="Arial" w:eastAsia="Arial" w:hAnsi="Arial" w:cs="Arial"/>
          <w:sz w:val="22"/>
          <w:szCs w:val="22"/>
        </w:rPr>
        <w:pPrChange w:id="69" w:author="Dunn, Julia (NIH/NIMH) [F]" w:date="2020-04-01T12:47:00Z">
          <w:pPr/>
        </w:pPrChange>
      </w:pPr>
    </w:p>
    <w:p w14:paraId="00000032" w14:textId="02A0531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How tall are you? ___ </w:t>
      </w:r>
      <w:commentRangeStart w:id="70"/>
      <w:r w:rsidR="00271A51">
        <w:rPr>
          <w:rFonts w:ascii="Arial" w:eastAsia="Arial" w:hAnsi="Arial" w:cs="Arial"/>
          <w:b/>
          <w:sz w:val="22"/>
          <w:szCs w:val="22"/>
        </w:rPr>
        <w:t>centimeters(</w:t>
      </w:r>
      <w:r>
        <w:rPr>
          <w:rFonts w:ascii="Arial" w:eastAsia="Arial" w:hAnsi="Arial" w:cs="Arial"/>
          <w:b/>
          <w:sz w:val="22"/>
          <w:szCs w:val="22"/>
        </w:rPr>
        <w:t>cm</w:t>
      </w:r>
      <w:commentRangeEnd w:id="70"/>
      <w:r w:rsidR="00B42FFA">
        <w:rPr>
          <w:rStyle w:val="CommentReference"/>
        </w:rPr>
        <w:commentReference w:id="70"/>
      </w:r>
      <w:r w:rsidR="00271A51">
        <w:rPr>
          <w:rFonts w:ascii="Arial" w:eastAsia="Arial" w:hAnsi="Arial" w:cs="Arial"/>
          <w:b/>
          <w:sz w:val="22"/>
          <w:szCs w:val="22"/>
        </w:rPr>
        <w:t>)</w:t>
      </w:r>
      <w:r>
        <w:rPr>
          <w:rFonts w:ascii="Arial" w:eastAsia="Arial" w:hAnsi="Arial" w:cs="Arial"/>
          <w:b/>
          <w:sz w:val="22"/>
          <w:szCs w:val="22"/>
        </w:rPr>
        <w:t>/inches</w:t>
      </w:r>
      <w:r w:rsidR="00271A51">
        <w:rPr>
          <w:rFonts w:ascii="Arial" w:eastAsia="Arial" w:hAnsi="Arial" w:cs="Arial"/>
          <w:b/>
          <w:sz w:val="22"/>
          <w:szCs w:val="22"/>
        </w:rPr>
        <w:t xml:space="preserve"> (in)</w:t>
      </w:r>
    </w:p>
    <w:p w14:paraId="00000033" w14:textId="77777777" w:rsidR="002E3051" w:rsidRDefault="002E3051">
      <w:pPr>
        <w:rPr>
          <w:rFonts w:ascii="Arial" w:eastAsia="Arial" w:hAnsi="Arial" w:cs="Arial"/>
          <w:sz w:val="22"/>
          <w:szCs w:val="22"/>
        </w:rPr>
      </w:pPr>
    </w:p>
    <w:p w14:paraId="00000034" w14:textId="5BA0488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commentRangeStart w:id="71"/>
      <w:r w:rsidR="00271A51">
        <w:rPr>
          <w:rFonts w:ascii="Arial" w:eastAsia="Arial" w:hAnsi="Arial" w:cs="Arial"/>
          <w:b/>
          <w:sz w:val="22"/>
          <w:szCs w:val="22"/>
        </w:rPr>
        <w:t>kilograms(kg)</w:t>
      </w:r>
      <w:commentRangeEnd w:id="71"/>
      <w:r w:rsidR="00B42FFA">
        <w:rPr>
          <w:rStyle w:val="CommentReference"/>
        </w:rPr>
        <w:commentReference w:id="71"/>
      </w:r>
      <w:r>
        <w:rPr>
          <w:rFonts w:ascii="Arial" w:eastAsia="Arial" w:hAnsi="Arial" w:cs="Arial"/>
          <w:b/>
          <w:sz w:val="22"/>
          <w:szCs w:val="22"/>
        </w:rPr>
        <w:t>/pounds</w:t>
      </w:r>
      <w:r w:rsidR="00271A51">
        <w:rPr>
          <w:rFonts w:ascii="Arial" w:eastAsia="Arial" w:hAnsi="Arial" w:cs="Arial"/>
          <w:b/>
          <w:sz w:val="22"/>
          <w:szCs w:val="22"/>
        </w:rPr>
        <w:t>(lb)</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ins w:id="72" w:author="Dunn, Julia (NIH/NIMH) [F]" w:date="2020-04-01T11:00:00Z">
        <w:r w:rsidR="00622EDE">
          <w:rPr>
            <w:rFonts w:ascii="Arial" w:eastAsia="Arial" w:hAnsi="Arial" w:cs="Arial"/>
            <w:b/>
            <w:sz w:val="22"/>
            <w:szCs w:val="22"/>
          </w:rPr>
          <w:t xml:space="preserve"> in your area</w:t>
        </w:r>
      </w:ins>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21C06973" w14:textId="77777777" w:rsidR="00370AAB" w:rsidDel="00D30BDA" w:rsidRDefault="00370AAB" w:rsidP="00370AAB">
      <w:pPr>
        <w:pBdr>
          <w:top w:val="nil"/>
          <w:left w:val="nil"/>
          <w:bottom w:val="nil"/>
          <w:right w:val="nil"/>
          <w:between w:val="nil"/>
        </w:pBdr>
        <w:rPr>
          <w:del w:id="73" w:author="Dunn, Julia (NIH/NIMH) [F]" w:date="2020-04-01T11:00:00Z"/>
          <w:sz w:val="22"/>
          <w:szCs w:val="22"/>
        </w:rPr>
      </w:pP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3F" w14:textId="77777777" w:rsidR="002E3051" w:rsidDel="008E1DE8" w:rsidRDefault="007B17A6">
      <w:pPr>
        <w:spacing w:before="5"/>
        <w:rPr>
          <w:del w:id="74" w:author="Dunn, Julia (NIH/NIMH) [F]" w:date="2020-04-01T11:01:00Z"/>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40" w14:textId="77777777" w:rsidR="002E3051" w:rsidRDefault="002E3051">
      <w:pPr>
        <w:spacing w:before="5"/>
        <w:rPr>
          <w:rFonts w:ascii="Arial" w:eastAsia="Arial" w:hAnsi="Arial" w:cs="Arial"/>
          <w:sz w:val="22"/>
          <w:szCs w:val="22"/>
        </w:rPr>
        <w:pPrChange w:id="75" w:author="Dunn, Julia (NIH/NIMH) [F]" w:date="2020-04-01T11:01:00Z">
          <w:pPr/>
        </w:pPrChange>
      </w:pP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Yes, someone with medical diagnosis, </w:t>
      </w:r>
      <w:commentRangeStart w:id="76"/>
      <w:r>
        <w:rPr>
          <w:rFonts w:ascii="Arial" w:eastAsia="Arial" w:hAnsi="Arial" w:cs="Arial"/>
          <w:sz w:val="22"/>
          <w:szCs w:val="22"/>
          <w:highlight w:val="white"/>
        </w:rPr>
        <w:t>but no test</w:t>
      </w:r>
      <w:commentRangeEnd w:id="76"/>
      <w:r w:rsidR="00E803B5">
        <w:rPr>
          <w:rStyle w:val="CommentReference"/>
        </w:rPr>
        <w:commentReference w:id="76"/>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47CB82FE" w:rsidR="002E3051" w:rsidRDefault="007B17A6">
      <w:pPr>
        <w:numPr>
          <w:ilvl w:val="1"/>
          <w:numId w:val="8"/>
        </w:numPr>
        <w:rPr>
          <w:sz w:val="22"/>
          <w:szCs w:val="22"/>
        </w:rPr>
      </w:pPr>
      <w:r>
        <w:rPr>
          <w:rFonts w:ascii="Arial" w:eastAsia="Arial" w:hAnsi="Arial" w:cs="Arial"/>
          <w:sz w:val="22"/>
          <w:szCs w:val="22"/>
          <w:highlight w:val="white"/>
        </w:rPr>
        <w:t>Yes, ha</w:t>
      </w:r>
      <w:ins w:id="77" w:author="Dunn, Julia (NIH/NIMH) [F]" w:date="2020-04-01T09:23:00Z">
        <w:r w:rsidR="00357416">
          <w:rPr>
            <w:rFonts w:ascii="Arial" w:eastAsia="Arial" w:hAnsi="Arial" w:cs="Arial"/>
            <w:sz w:val="22"/>
            <w:szCs w:val="22"/>
            <w:highlight w:val="white"/>
          </w:rPr>
          <w:t>ve had</w:t>
        </w:r>
      </w:ins>
      <w:del w:id="78" w:author="Dunn, Julia (NIH/NIMH) [F]" w:date="2020-04-01T09:23:00Z">
        <w:r w:rsidDel="00357416">
          <w:rPr>
            <w:rFonts w:ascii="Arial" w:eastAsia="Arial" w:hAnsi="Arial" w:cs="Arial"/>
            <w:sz w:val="22"/>
            <w:szCs w:val="22"/>
            <w:highlight w:val="white"/>
          </w:rPr>
          <w:delText>s</w:delText>
        </w:r>
      </w:del>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1D6084" w:rsidRDefault="007B17A6">
      <w:pPr>
        <w:numPr>
          <w:ilvl w:val="1"/>
          <w:numId w:val="8"/>
        </w:numPr>
        <w:pBdr>
          <w:top w:val="nil"/>
          <w:left w:val="nil"/>
          <w:bottom w:val="nil"/>
          <w:right w:val="nil"/>
          <w:between w:val="nil"/>
        </w:pBdr>
        <w:rPr>
          <w:ins w:id="79" w:author="Dunn, Julia (NIH/NIMH) [F]" w:date="2020-04-01T09:30:00Z"/>
          <w:sz w:val="22"/>
          <w:szCs w:val="22"/>
          <w:rPrChange w:id="80" w:author="Dunn, Julia (NIH/NIMH) [F]" w:date="2020-04-01T09:30:00Z">
            <w:rPr>
              <w:ins w:id="81" w:author="Dunn, Julia (NIH/NIMH) [F]" w:date="2020-04-01T09:30:00Z"/>
              <w:rFonts w:ascii="Arial" w:eastAsia="Arial" w:hAnsi="Arial" w:cs="Arial"/>
              <w:sz w:val="22"/>
              <w:szCs w:val="22"/>
            </w:rPr>
          </w:rPrChange>
        </w:rPr>
      </w:pPr>
      <w:r>
        <w:rPr>
          <w:rFonts w:ascii="Arial" w:eastAsia="Arial" w:hAnsi="Arial" w:cs="Arial"/>
          <w:sz w:val="22"/>
          <w:szCs w:val="22"/>
          <w:highlight w:val="white"/>
        </w:rPr>
        <w:t>Fatigue</w:t>
      </w:r>
    </w:p>
    <w:p w14:paraId="49AC2416" w14:textId="4668DC4E" w:rsidR="001D6084" w:rsidRDefault="001D6084">
      <w:pPr>
        <w:numPr>
          <w:ilvl w:val="1"/>
          <w:numId w:val="8"/>
        </w:numPr>
        <w:pBdr>
          <w:top w:val="nil"/>
          <w:left w:val="nil"/>
          <w:bottom w:val="nil"/>
          <w:right w:val="nil"/>
          <w:between w:val="nil"/>
        </w:pBdr>
        <w:rPr>
          <w:sz w:val="22"/>
          <w:szCs w:val="22"/>
        </w:rPr>
      </w:pPr>
      <w:ins w:id="82" w:author="Dunn, Julia (NIH/NIMH) [F]" w:date="2020-04-01T09:30:00Z">
        <w:r>
          <w:rPr>
            <w:rFonts w:ascii="Arial" w:eastAsia="Arial" w:hAnsi="Arial" w:cs="Arial"/>
            <w:sz w:val="22"/>
            <w:szCs w:val="22"/>
          </w:rPr>
          <w:t>Loss of taste or smell</w:t>
        </w:r>
      </w:ins>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59" w14:textId="77777777" w:rsidR="002E3051" w:rsidRDefault="002E3051">
      <w:pPr>
        <w:rPr>
          <w:rFonts w:ascii="Arial" w:eastAsia="Arial" w:hAnsi="Arial" w:cs="Arial"/>
          <w:sz w:val="22"/>
          <w:szCs w:val="22"/>
        </w:rPr>
      </w:pPr>
    </w:p>
    <w:p w14:paraId="1C7963A4" w14:textId="77777777" w:rsidR="003B6BFA" w:rsidRDefault="003B6BFA">
      <w:pPr>
        <w:rPr>
          <w:ins w:id="83" w:author="Dunn, Julia (NIH/NIMH) [F]" w:date="2020-04-01T12:47:00Z"/>
          <w:rFonts w:ascii="Arial" w:eastAsia="Arial" w:hAnsi="Arial" w:cs="Arial"/>
          <w:b/>
          <w:sz w:val="22"/>
          <w:szCs w:val="22"/>
          <w:highlight w:val="white"/>
        </w:rPr>
      </w:pPr>
      <w:ins w:id="84" w:author="Dunn, Julia (NIH/NIMH) [F]" w:date="2020-04-01T12:47:00Z">
        <w:r>
          <w:rPr>
            <w:rFonts w:ascii="Arial" w:eastAsia="Arial" w:hAnsi="Arial" w:cs="Arial"/>
            <w:b/>
            <w:sz w:val="22"/>
            <w:szCs w:val="22"/>
            <w:highlight w:val="white"/>
          </w:rPr>
          <w:br w:type="page"/>
        </w:r>
      </w:ins>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F2132C" w:rsidRDefault="007B17A6">
      <w:pPr>
        <w:numPr>
          <w:ilvl w:val="1"/>
          <w:numId w:val="8"/>
        </w:numPr>
        <w:pBdr>
          <w:top w:val="nil"/>
          <w:left w:val="nil"/>
          <w:bottom w:val="nil"/>
          <w:right w:val="nil"/>
          <w:between w:val="nil"/>
        </w:pBdr>
        <w:rPr>
          <w:ins w:id="85" w:author="Dunn, Julia (NIH/NIMH) [F]" w:date="2020-04-01T09:36:00Z"/>
          <w:sz w:val="22"/>
          <w:szCs w:val="22"/>
          <w:highlight w:val="white"/>
          <w:rPrChange w:id="86" w:author="Dunn, Julia (NIH/NIMH) [F]" w:date="2020-04-01T09:36:00Z">
            <w:rPr>
              <w:ins w:id="87" w:author="Dunn, Julia (NIH/NIMH) [F]" w:date="2020-04-01T09:36:00Z"/>
              <w:rFonts w:ascii="Arial" w:eastAsia="Arial" w:hAnsi="Arial" w:cs="Arial"/>
              <w:sz w:val="22"/>
              <w:szCs w:val="22"/>
              <w:highlight w:val="white"/>
            </w:rPr>
          </w:rPrChang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ins w:id="88" w:author="Dunn, Julia (NIH/NIMH) [F]" w:date="2020-04-01T09:36:00Z">
        <w:r>
          <w:rPr>
            <w:rFonts w:ascii="Arial" w:eastAsia="Arial" w:hAnsi="Arial" w:cs="Arial"/>
            <w:sz w:val="22"/>
            <w:szCs w:val="22"/>
            <w:highlight w:val="white"/>
          </w:rPr>
          <w:t>None of the above</w:t>
        </w:r>
      </w:ins>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00000069" w14:textId="42A44FF1" w:rsidR="002E3051" w:rsidRPr="00CF0FC2" w:rsidDel="003D001A" w:rsidRDefault="007B17A6">
      <w:pPr>
        <w:numPr>
          <w:ilvl w:val="1"/>
          <w:numId w:val="8"/>
        </w:numPr>
        <w:rPr>
          <w:del w:id="89" w:author="Dunn, Julia (NIH/NIMH) [F]" w:date="2020-04-01T11:03:00Z"/>
          <w:sz w:val="22"/>
          <w:szCs w:val="22"/>
        </w:rPr>
      </w:pPr>
      <w:r>
        <w:rPr>
          <w:rFonts w:ascii="Arial" w:eastAsia="Arial" w:hAnsi="Arial" w:cs="Arial"/>
          <w:sz w:val="22"/>
          <w:szCs w:val="22"/>
        </w:rPr>
        <w:t>Extremely</w:t>
      </w:r>
    </w:p>
    <w:p w14:paraId="349BABF7" w14:textId="5320ED49" w:rsidR="00CF0FC2" w:rsidRPr="00560C49" w:rsidRDefault="00CF0FC2">
      <w:pPr>
        <w:numPr>
          <w:ilvl w:val="1"/>
          <w:numId w:val="8"/>
        </w:numPr>
        <w:rPr>
          <w:rFonts w:ascii="Arial" w:eastAsia="Arial" w:hAnsi="Arial" w:cs="Arial"/>
          <w:sz w:val="22"/>
          <w:szCs w:val="22"/>
        </w:rPr>
        <w:pPrChange w:id="90" w:author="Dunn, Julia (NIH/NIMH) [F]" w:date="2020-04-01T11:03:00Z">
          <w:pPr>
            <w:ind w:left="1440"/>
          </w:pPr>
        </w:pPrChange>
      </w:pP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4E0C283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ins w:id="91" w:author="Dunn, Julia (NIH/NIMH) [F]" w:date="2020-04-01T11:04:00Z">
        <w:r w:rsidR="00560C49">
          <w:rPr>
            <w:rFonts w:ascii="Arial" w:eastAsia="Arial" w:hAnsi="Arial" w:cs="Arial"/>
            <w:b/>
            <w:sz w:val="22"/>
            <w:szCs w:val="22"/>
          </w:rPr>
          <w:t>, or</w:t>
        </w:r>
      </w:ins>
      <w:del w:id="92" w:author="Dunn, Julia (NIH/NIMH) [F]" w:date="2020-04-01T11:04:00Z">
        <w:r w:rsidDel="00560C49">
          <w:rPr>
            <w:rFonts w:ascii="Arial" w:eastAsia="Arial" w:hAnsi="Arial" w:cs="Arial"/>
            <w:b/>
            <w:sz w:val="22"/>
            <w:szCs w:val="22"/>
          </w:rPr>
          <w:delText xml:space="preserve"> and</w:delText>
        </w:r>
      </w:del>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F84770" w14:textId="77777777" w:rsidR="00E172C9" w:rsidRDefault="00E172C9" w:rsidP="00370AAB">
      <w:pPr>
        <w:pBdr>
          <w:top w:val="nil"/>
          <w:left w:val="nil"/>
          <w:bottom w:val="nil"/>
          <w:right w:val="nil"/>
          <w:between w:val="nil"/>
        </w:pBdr>
        <w:ind w:left="1440"/>
        <w:rPr>
          <w:sz w:val="22"/>
          <w:szCs w:val="22"/>
        </w:rPr>
      </w:pPr>
    </w:p>
    <w:p w14:paraId="57472839" w14:textId="77777777" w:rsidR="003B6BFA" w:rsidRDefault="003B6BFA">
      <w:pPr>
        <w:rPr>
          <w:ins w:id="93" w:author="Dunn, Julia (NIH/NIMH) [F]" w:date="2020-04-01T12:47:00Z"/>
          <w:rFonts w:ascii="Arial" w:eastAsia="Arial" w:hAnsi="Arial" w:cs="Arial"/>
          <w:b/>
          <w:sz w:val="22"/>
          <w:szCs w:val="22"/>
        </w:rPr>
      </w:pPr>
      <w:ins w:id="94" w:author="Dunn, Julia (NIH/NIMH) [F]" w:date="2020-04-01T12:47:00Z">
        <w:r>
          <w:rPr>
            <w:rFonts w:ascii="Arial" w:eastAsia="Arial" w:hAnsi="Arial" w:cs="Arial"/>
            <w:b/>
            <w:sz w:val="22"/>
            <w:szCs w:val="22"/>
          </w:rPr>
          <w:br w:type="page"/>
        </w:r>
      </w:ins>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58278818" w:rsidR="002E3051" w:rsidRPr="00C00F6E" w:rsidRDefault="007B17A6">
      <w:pPr>
        <w:pStyle w:val="ListParagraph"/>
        <w:numPr>
          <w:ilvl w:val="0"/>
          <w:numId w:val="36"/>
        </w:numPr>
        <w:pBdr>
          <w:top w:val="nil"/>
          <w:left w:val="nil"/>
          <w:bottom w:val="nil"/>
          <w:right w:val="nil"/>
          <w:between w:val="nil"/>
        </w:pBdr>
        <w:rPr>
          <w:sz w:val="22"/>
          <w:szCs w:val="22"/>
          <w:rPrChange w:id="95" w:author="Dunn, Julia (NIH/NIMH) [F]" w:date="2020-04-01T11:04:00Z">
            <w:rPr/>
          </w:rPrChange>
        </w:rPr>
        <w:pPrChange w:id="96" w:author="Dunn, Julia (NIH/NIMH) [F]" w:date="2020-04-01T11:04:00Z">
          <w:pPr>
            <w:numPr>
              <w:numId w:val="8"/>
            </w:numPr>
            <w:pBdr>
              <w:top w:val="nil"/>
              <w:left w:val="nil"/>
              <w:bottom w:val="nil"/>
              <w:right w:val="nil"/>
              <w:between w:val="nil"/>
            </w:pBdr>
            <w:ind w:left="720" w:hanging="360"/>
          </w:pPr>
        </w:pPrChange>
      </w:pPr>
      <w:commentRangeStart w:id="97"/>
      <w:r w:rsidRPr="00C00F6E">
        <w:rPr>
          <w:rFonts w:ascii="Arial" w:eastAsia="Arial" w:hAnsi="Arial" w:cs="Arial"/>
          <w:b/>
          <w:sz w:val="22"/>
          <w:szCs w:val="22"/>
          <w:highlight w:val="white"/>
          <w:rPrChange w:id="98" w:author="Dunn, Julia (NIH/NIMH) [F]" w:date="2020-04-01T11:04:00Z">
            <w:rPr>
              <w:highlight w:val="white"/>
            </w:rPr>
          </w:rPrChange>
        </w:rPr>
        <w:t>I</w:t>
      </w:r>
      <w:r w:rsidR="00370AAB" w:rsidRPr="00C00F6E">
        <w:rPr>
          <w:rFonts w:ascii="Arial" w:eastAsia="Arial" w:hAnsi="Arial" w:cs="Arial"/>
          <w:b/>
          <w:sz w:val="22"/>
          <w:szCs w:val="22"/>
          <w:highlight w:val="white"/>
          <w:rPrChange w:id="99" w:author="Dunn, Julia (NIH/NIMH) [F]" w:date="2020-04-01T11:04:00Z">
            <w:rPr>
              <w:highlight w:val="white"/>
            </w:rPr>
          </w:rPrChange>
        </w:rPr>
        <w:t xml:space="preserve">f answered </w:t>
      </w:r>
      <w:commentRangeEnd w:id="97"/>
      <w:r w:rsidR="00C00F6E">
        <w:rPr>
          <w:rStyle w:val="CommentReference"/>
        </w:rPr>
        <w:commentReference w:id="97"/>
      </w:r>
      <w:r w:rsidR="00370AAB" w:rsidRPr="00C00F6E">
        <w:rPr>
          <w:rFonts w:ascii="Arial" w:eastAsia="Arial" w:hAnsi="Arial" w:cs="Arial"/>
          <w:b/>
          <w:sz w:val="22"/>
          <w:szCs w:val="22"/>
          <w:highlight w:val="white"/>
          <w:rPrChange w:id="100" w:author="Dunn, Julia (NIH/NIMH) [F]" w:date="2020-04-01T11:04:00Z">
            <w:rPr>
              <w:highlight w:val="white"/>
            </w:rPr>
          </w:rPrChange>
        </w:rPr>
        <w:t>b or c to question 24</w:t>
      </w:r>
      <w:r w:rsidRPr="00C00F6E">
        <w:rPr>
          <w:rFonts w:ascii="Arial" w:eastAsia="Arial" w:hAnsi="Arial" w:cs="Arial"/>
          <w:b/>
          <w:sz w:val="22"/>
          <w:szCs w:val="22"/>
          <w:highlight w:val="white"/>
          <w:rPrChange w:id="101" w:author="Dunn, Julia (NIH/NIMH) [F]" w:date="2020-04-01T11:04:00Z">
            <w:rPr>
              <w:highlight w:val="white"/>
            </w:rPr>
          </w:rPrChange>
        </w:rPr>
        <w:t xml:space="preserve">, please specify: </w:t>
      </w:r>
      <w:r w:rsidR="00E408AF" w:rsidRPr="00C00F6E">
        <w:rPr>
          <w:rFonts w:ascii="Arial" w:eastAsia="Arial" w:hAnsi="Arial" w:cs="Arial"/>
          <w:b/>
          <w:sz w:val="22"/>
          <w:szCs w:val="22"/>
          <w:highlight w:val="white"/>
          <w:rPrChange w:id="102" w:author="Dunn, Julia (NIH/NIMH) [F]" w:date="2020-04-01T11:04:00Z">
            <w:rPr>
              <w:highlight w:val="white"/>
            </w:rPr>
          </w:rPrChange>
        </w:rPr>
        <w:t>____</w:t>
      </w:r>
    </w:p>
    <w:p w14:paraId="3E006F46" w14:textId="77777777" w:rsidR="00E408AF" w:rsidRDefault="00E408AF" w:rsidP="00370AAB">
      <w:pPr>
        <w:pBdr>
          <w:top w:val="nil"/>
          <w:left w:val="nil"/>
          <w:bottom w:val="nil"/>
          <w:right w:val="nil"/>
          <w:between w:val="nil"/>
        </w:pBdr>
        <w:ind w:left="720"/>
        <w:rPr>
          <w:sz w:val="22"/>
          <w:szCs w:val="22"/>
        </w:rPr>
      </w:pPr>
    </w:p>
    <w:p w14:paraId="0000008D" w14:textId="0728B95A" w:rsidR="002E3051" w:rsidDel="00A948A4" w:rsidRDefault="002E3051">
      <w:pPr>
        <w:rPr>
          <w:del w:id="103" w:author="Dunn, Julia (NIH/NIMH) [F]" w:date="2020-04-01T11:05:00Z"/>
          <w:rFonts w:ascii="Arial" w:eastAsia="Arial" w:hAnsi="Arial" w:cs="Arial"/>
          <w:sz w:val="22"/>
          <w:szCs w:val="22"/>
        </w:rPr>
      </w:pPr>
    </w:p>
    <w:p w14:paraId="405B60AD" w14:textId="72FF4953" w:rsidR="00370AAB" w:rsidDel="00A948A4" w:rsidRDefault="00370AAB">
      <w:pPr>
        <w:rPr>
          <w:del w:id="104" w:author="Dunn, Julia (NIH/NIMH) [F]" w:date="2020-04-01T11:05:00Z"/>
          <w:rFonts w:ascii="Arial" w:eastAsia="Arial" w:hAnsi="Arial" w:cs="Arial"/>
          <w:sz w:val="22"/>
          <w:szCs w:val="22"/>
        </w:rPr>
      </w:pPr>
    </w:p>
    <w:p w14:paraId="46ACF49B" w14:textId="3B3EE3B1" w:rsidR="00370AAB" w:rsidDel="00A948A4" w:rsidRDefault="00370AAB">
      <w:pPr>
        <w:rPr>
          <w:del w:id="105" w:author="Dunn, Julia (NIH/NIMH) [F]" w:date="2020-04-01T11:05:00Z"/>
          <w:rFonts w:ascii="Arial" w:eastAsia="Arial" w:hAnsi="Arial" w:cs="Arial"/>
          <w:sz w:val="22"/>
          <w:szCs w:val="22"/>
        </w:rPr>
      </w:pPr>
    </w:p>
    <w:p w14:paraId="76B1C6CD" w14:textId="345C18C8" w:rsidR="00370AAB" w:rsidDel="00A948A4" w:rsidRDefault="00370AAB">
      <w:pPr>
        <w:rPr>
          <w:del w:id="106" w:author="Dunn, Julia (NIH/NIMH) [F]" w:date="2020-04-01T11:05:00Z"/>
          <w:rFonts w:ascii="Arial" w:eastAsia="Arial" w:hAnsi="Arial" w:cs="Arial"/>
          <w:sz w:val="22"/>
          <w:szCs w:val="22"/>
        </w:rPr>
      </w:pPr>
    </w:p>
    <w:p w14:paraId="4C2F8999" w14:textId="032E5A26" w:rsidR="00370AAB" w:rsidDel="00A948A4" w:rsidRDefault="00370AAB">
      <w:pPr>
        <w:rPr>
          <w:del w:id="107" w:author="Dunn, Julia (NIH/NIMH) [F]" w:date="2020-04-01T11:05:00Z"/>
          <w:rFonts w:ascii="Arial" w:eastAsia="Arial" w:hAnsi="Arial" w:cs="Arial"/>
          <w:sz w:val="22"/>
          <w:szCs w:val="22"/>
        </w:rPr>
      </w:pPr>
    </w:p>
    <w:p w14:paraId="24450DFE" w14:textId="465F0EBC" w:rsidR="00370AAB" w:rsidDel="00A948A4" w:rsidRDefault="00370AAB">
      <w:pPr>
        <w:rPr>
          <w:del w:id="108" w:author="Dunn, Julia (NIH/NIMH) [F]" w:date="2020-04-01T11:05:00Z"/>
          <w:rFonts w:ascii="Arial" w:eastAsia="Arial" w:hAnsi="Arial" w:cs="Arial"/>
          <w:sz w:val="22"/>
          <w:szCs w:val="22"/>
        </w:rPr>
      </w:pPr>
    </w:p>
    <w:p w14:paraId="47C511F2" w14:textId="71C5B3FC" w:rsidR="00370AAB" w:rsidDel="00A948A4" w:rsidRDefault="00370AAB">
      <w:pPr>
        <w:rPr>
          <w:del w:id="109" w:author="Dunn, Julia (NIH/NIMH) [F]" w:date="2020-04-01T11:05:00Z"/>
          <w:rFonts w:ascii="Arial" w:eastAsia="Arial" w:hAnsi="Arial" w:cs="Arial"/>
          <w:sz w:val="22"/>
          <w:szCs w:val="22"/>
        </w:rPr>
      </w:pPr>
    </w:p>
    <w:p w14:paraId="4896CFB2" w14:textId="0C4C8F89" w:rsidR="00370AAB" w:rsidDel="00A948A4" w:rsidRDefault="00370AAB">
      <w:pPr>
        <w:rPr>
          <w:del w:id="110" w:author="Dunn, Julia (NIH/NIMH) [F]" w:date="2020-04-01T11:05:00Z"/>
          <w:rFonts w:ascii="Arial" w:eastAsia="Arial" w:hAnsi="Arial" w:cs="Arial"/>
          <w:sz w:val="22"/>
          <w:szCs w:val="22"/>
        </w:rPr>
      </w:pPr>
    </w:p>
    <w:p w14:paraId="702B3822" w14:textId="24B27DF5" w:rsidR="00370AAB" w:rsidDel="00A948A4" w:rsidRDefault="00370AAB">
      <w:pPr>
        <w:rPr>
          <w:del w:id="111" w:author="Dunn, Julia (NIH/NIMH) [F]" w:date="2020-04-01T11:05:00Z"/>
          <w:rFonts w:ascii="Arial" w:eastAsia="Arial" w:hAnsi="Arial" w:cs="Arial"/>
          <w:sz w:val="22"/>
          <w:szCs w:val="22"/>
        </w:rPr>
      </w:pPr>
    </w:p>
    <w:p w14:paraId="6E96F532" w14:textId="1C4E4444" w:rsidR="00370AAB" w:rsidDel="00A948A4" w:rsidRDefault="00370AAB">
      <w:pPr>
        <w:rPr>
          <w:del w:id="112" w:author="Dunn, Julia (NIH/NIMH) [F]" w:date="2020-04-01T11:05:00Z"/>
          <w:rFonts w:ascii="Arial" w:eastAsia="Arial" w:hAnsi="Arial" w:cs="Arial"/>
          <w:sz w:val="22"/>
          <w:szCs w:val="22"/>
        </w:rPr>
      </w:pPr>
    </w:p>
    <w:p w14:paraId="019D9D34" w14:textId="77777777" w:rsidR="00370AAB" w:rsidDel="00A948A4" w:rsidRDefault="00370AAB">
      <w:pPr>
        <w:rPr>
          <w:del w:id="113" w:author="Dunn, Julia (NIH/NIMH) [F]" w:date="2020-04-01T11:05:00Z"/>
          <w:rFonts w:ascii="Arial" w:eastAsia="Arial" w:hAnsi="Arial" w:cs="Arial"/>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77777777" w:rsidR="002E3051" w:rsidRDefault="007B17A6">
      <w:pPr>
        <w:numPr>
          <w:ilvl w:val="0"/>
          <w:numId w:val="8"/>
        </w:numPr>
        <w:rPr>
          <w:sz w:val="22"/>
          <w:szCs w:val="22"/>
        </w:rPr>
      </w:pPr>
      <w:r>
        <w:rPr>
          <w:rFonts w:ascii="Arial" w:eastAsia="Arial" w:hAnsi="Arial" w:cs="Arial"/>
          <w:b/>
          <w:sz w:val="22"/>
          <w:szCs w:val="22"/>
        </w:rPr>
        <w:t>… has your school building been closed? Y/N</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0000095" w14:textId="58B3CA56" w:rsidR="002E3051" w:rsidRDefault="007B17A6" w:rsidP="00DE6EE3">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4663D35" w14:textId="77777777" w:rsidR="00DE6EE3" w:rsidRPr="00DE6EE3" w:rsidRDefault="00DE6EE3" w:rsidP="00DE6EE3">
      <w:pPr>
        <w:pStyle w:val="ListParagraph"/>
        <w:ind w:left="2160"/>
        <w:rPr>
          <w:rFonts w:ascii="Arial" w:eastAsia="Arial" w:hAnsi="Arial" w:cs="Arial"/>
          <w:sz w:val="22"/>
          <w:szCs w:val="22"/>
        </w:rPr>
      </w:pP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E" w14:textId="4BDEB389" w:rsidR="002E3051" w:rsidDel="00944700" w:rsidRDefault="007B17A6">
      <w:pPr>
        <w:numPr>
          <w:ilvl w:val="0"/>
          <w:numId w:val="8"/>
        </w:numPr>
        <w:rPr>
          <w:del w:id="114" w:author="Dunn, Julia (NIH/NIMH) [F]" w:date="2020-04-01T14:59:00Z"/>
          <w:sz w:val="22"/>
          <w:szCs w:val="22"/>
        </w:rPr>
      </w:pPr>
      <w:r>
        <w:rPr>
          <w:rFonts w:ascii="Arial" w:eastAsia="Arial" w:hAnsi="Arial" w:cs="Arial"/>
          <w:b/>
          <w:sz w:val="22"/>
          <w:szCs w:val="22"/>
        </w:rPr>
        <w:t xml:space="preserve">… how </w:t>
      </w:r>
      <w:del w:id="115" w:author="Dunn, Julia (NIH/NIMH) [F]" w:date="2020-04-01T09:48:00Z">
        <w:r w:rsidDel="006C343E">
          <w:rPr>
            <w:rFonts w:ascii="Arial" w:eastAsia="Arial" w:hAnsi="Arial" w:cs="Arial"/>
            <w:b/>
            <w:sz w:val="22"/>
            <w:szCs w:val="22"/>
          </w:rPr>
          <w:delText>much time</w:delText>
        </w:r>
      </w:del>
      <w:ins w:id="116" w:author="Dunn, Julia (NIH/NIMH) [F]" w:date="2020-04-01T09:48:00Z">
        <w:r w:rsidR="006C343E">
          <w:rPr>
            <w:rFonts w:ascii="Arial" w:eastAsia="Arial" w:hAnsi="Arial" w:cs="Arial"/>
            <w:b/>
            <w:sz w:val="22"/>
            <w:szCs w:val="22"/>
          </w:rPr>
          <w:t>m</w:t>
        </w:r>
      </w:ins>
      <w:ins w:id="117" w:author="Dunn, Julia (NIH/NIMH) [F]" w:date="2020-04-01T14:59:00Z">
        <w:r w:rsidR="00944700">
          <w:rPr>
            <w:rFonts w:ascii="Arial" w:eastAsia="Arial" w:hAnsi="Arial" w:cs="Arial"/>
            <w:b/>
            <w:sz w:val="22"/>
            <w:szCs w:val="22"/>
          </w:rPr>
          <w:t>uch time</w:t>
        </w:r>
      </w:ins>
      <w:ins w:id="118" w:author="Dunn, Julia (NIH/NIMH) [F]" w:date="2020-04-01T09:48:00Z">
        <w:r w:rsidR="006C343E">
          <w:rPr>
            <w:rFonts w:ascii="Arial" w:eastAsia="Arial" w:hAnsi="Arial" w:cs="Arial"/>
            <w:b/>
            <w:sz w:val="22"/>
            <w:szCs w:val="22"/>
          </w:rPr>
          <w:t xml:space="preserve"> </w:t>
        </w:r>
      </w:ins>
      <w:del w:id="119" w:author="Dunn, Julia (NIH/NIMH) [F]" w:date="2020-04-01T14:59:00Z">
        <w:r w:rsidDel="00944700">
          <w:rPr>
            <w:rFonts w:ascii="Arial" w:eastAsia="Arial" w:hAnsi="Arial" w:cs="Arial"/>
            <w:b/>
            <w:sz w:val="22"/>
            <w:szCs w:val="22"/>
          </w:rPr>
          <w:delText xml:space="preserve"> </w:delText>
        </w:r>
      </w:del>
      <w:del w:id="120" w:author="Dunn, Julia (NIH/NIMH) [F]" w:date="2020-04-01T09:48:00Z">
        <w:r w:rsidDel="00407742">
          <w:rPr>
            <w:rFonts w:ascii="Arial" w:eastAsia="Arial" w:hAnsi="Arial" w:cs="Arial"/>
            <w:b/>
            <w:sz w:val="22"/>
            <w:szCs w:val="22"/>
          </w:rPr>
          <w:delText xml:space="preserve">have </w:delText>
        </w:r>
      </w:del>
      <w:ins w:id="121" w:author="Dunn, Julia (NIH/NIMH) [F]" w:date="2020-04-01T11:41:00Z">
        <w:r w:rsidR="004944FB">
          <w:rPr>
            <w:rFonts w:ascii="Arial" w:eastAsia="Arial" w:hAnsi="Arial" w:cs="Arial"/>
            <w:b/>
            <w:sz w:val="22"/>
            <w:szCs w:val="22"/>
          </w:rPr>
          <w:t>have you spent</w:t>
        </w:r>
      </w:ins>
      <w:del w:id="122" w:author="Dunn, Julia (NIH/NIMH) [F]" w:date="2020-04-01T11:41:00Z">
        <w:r w:rsidDel="004944FB">
          <w:rPr>
            <w:rFonts w:ascii="Arial" w:eastAsia="Arial" w:hAnsi="Arial" w:cs="Arial"/>
            <w:b/>
            <w:sz w:val="22"/>
            <w:szCs w:val="22"/>
          </w:rPr>
          <w:delText>you spen</w:delText>
        </w:r>
      </w:del>
      <w:del w:id="123" w:author="Dunn, Julia (NIH/NIMH) [F]" w:date="2020-04-01T11:08:00Z">
        <w:r w:rsidDel="00CE12F4">
          <w:rPr>
            <w:rFonts w:ascii="Arial" w:eastAsia="Arial" w:hAnsi="Arial" w:cs="Arial"/>
            <w:b/>
            <w:sz w:val="22"/>
            <w:szCs w:val="22"/>
          </w:rPr>
          <w:delText>t</w:delText>
        </w:r>
      </w:del>
      <w:r>
        <w:rPr>
          <w:rFonts w:ascii="Arial" w:eastAsia="Arial" w:hAnsi="Arial" w:cs="Arial"/>
          <w:b/>
          <w:sz w:val="22"/>
          <w:szCs w:val="22"/>
        </w:rPr>
        <w:t xml:space="preserve"> going outside of the home (e.g., going to stores, parks, etc.)?</w:t>
      </w:r>
    </w:p>
    <w:p w14:paraId="0000009F" w14:textId="7BAA15B4" w:rsidR="002E3051" w:rsidRPr="00944700" w:rsidRDefault="007B17A6">
      <w:pPr>
        <w:numPr>
          <w:ilvl w:val="0"/>
          <w:numId w:val="8"/>
        </w:numPr>
        <w:rPr>
          <w:sz w:val="22"/>
          <w:szCs w:val="22"/>
        </w:rPr>
        <w:pPrChange w:id="124" w:author="Dunn, Julia (NIH/NIMH) [F]" w:date="2020-04-01T14:59:00Z">
          <w:pPr>
            <w:numPr>
              <w:ilvl w:val="1"/>
              <w:numId w:val="8"/>
            </w:numPr>
            <w:ind w:left="1440" w:hanging="360"/>
          </w:pPr>
        </w:pPrChange>
      </w:pPr>
      <w:del w:id="125" w:author="Dunn, Julia (NIH/NIMH) [F]" w:date="2020-04-01T09:46:00Z">
        <w:r w:rsidRPr="00944700" w:rsidDel="0083379D">
          <w:rPr>
            <w:rFonts w:ascii="Arial" w:eastAsia="Arial" w:hAnsi="Arial" w:cs="Arial"/>
            <w:sz w:val="22"/>
            <w:szCs w:val="22"/>
            <w:highlight w:val="white"/>
          </w:rPr>
          <w:delText>No time</w:delText>
        </w:r>
      </w:del>
      <w:commentRangeStart w:id="126"/>
    </w:p>
    <w:p w14:paraId="000000A0" w14:textId="0263A755" w:rsidR="002E3051" w:rsidDel="00944700" w:rsidRDefault="007B17A6">
      <w:pPr>
        <w:numPr>
          <w:ilvl w:val="1"/>
          <w:numId w:val="8"/>
        </w:numPr>
        <w:rPr>
          <w:del w:id="127" w:author="Dunn, Julia (NIH/NIMH) [F]" w:date="2020-04-01T14:59:00Z"/>
          <w:sz w:val="22"/>
          <w:szCs w:val="22"/>
        </w:rPr>
      </w:pPr>
      <w:del w:id="128" w:author="Dunn, Julia (NIH/NIMH) [F]" w:date="2020-04-01T09:46:00Z">
        <w:r w:rsidDel="0083379D">
          <w:rPr>
            <w:rFonts w:ascii="Arial" w:eastAsia="Arial" w:hAnsi="Arial" w:cs="Arial"/>
            <w:sz w:val="22"/>
            <w:szCs w:val="22"/>
            <w:highlight w:val="white"/>
          </w:rPr>
          <w:delText>Rarely</w:delText>
        </w:r>
      </w:del>
    </w:p>
    <w:p w14:paraId="000000A1" w14:textId="23848987" w:rsidR="002E3051" w:rsidDel="00944700" w:rsidRDefault="007B17A6">
      <w:pPr>
        <w:numPr>
          <w:ilvl w:val="1"/>
          <w:numId w:val="8"/>
        </w:numPr>
        <w:rPr>
          <w:del w:id="129" w:author="Dunn, Julia (NIH/NIMH) [F]" w:date="2020-04-01T14:58:00Z"/>
          <w:sz w:val="22"/>
          <w:szCs w:val="22"/>
        </w:rPr>
      </w:pPr>
      <w:del w:id="130" w:author="Dunn, Julia (NIH/NIMH) [F]" w:date="2020-04-01T09:46:00Z">
        <w:r w:rsidDel="0083379D">
          <w:rPr>
            <w:rFonts w:ascii="Arial" w:eastAsia="Arial" w:hAnsi="Arial" w:cs="Arial"/>
            <w:sz w:val="22"/>
            <w:szCs w:val="22"/>
            <w:highlight w:val="white"/>
          </w:rPr>
          <w:delText>Occasionally</w:delText>
        </w:r>
      </w:del>
    </w:p>
    <w:p w14:paraId="000000A2" w14:textId="7C10AD4B" w:rsidR="002E3051" w:rsidDel="00944700" w:rsidRDefault="007B17A6">
      <w:pPr>
        <w:numPr>
          <w:ilvl w:val="1"/>
          <w:numId w:val="8"/>
        </w:numPr>
        <w:rPr>
          <w:del w:id="131" w:author="Dunn, Julia (NIH/NIMH) [F]" w:date="2020-04-01T14:58:00Z"/>
          <w:sz w:val="22"/>
          <w:szCs w:val="22"/>
        </w:rPr>
      </w:pPr>
      <w:del w:id="132" w:author="Dunn, Julia (NIH/NIMH) [F]" w:date="2020-04-01T09:46:00Z">
        <w:r w:rsidDel="0083379D">
          <w:rPr>
            <w:rFonts w:ascii="Arial" w:eastAsia="Arial" w:hAnsi="Arial" w:cs="Arial"/>
            <w:sz w:val="22"/>
            <w:szCs w:val="22"/>
            <w:highlight w:val="white"/>
          </w:rPr>
          <w:delText>Often</w:delText>
        </w:r>
      </w:del>
    </w:p>
    <w:p w14:paraId="000000A3" w14:textId="42151E65" w:rsidR="002E3051" w:rsidRDefault="0083379D">
      <w:pPr>
        <w:numPr>
          <w:ilvl w:val="1"/>
          <w:numId w:val="8"/>
        </w:numPr>
        <w:rPr>
          <w:sz w:val="22"/>
          <w:szCs w:val="22"/>
        </w:rPr>
      </w:pPr>
      <w:ins w:id="133" w:author="Dunn, Julia (NIH/NIMH) [F]" w:date="2020-04-01T09:46:00Z">
        <w:r>
          <w:rPr>
            <w:rFonts w:ascii="Arial" w:eastAsia="Arial" w:hAnsi="Arial" w:cs="Arial"/>
            <w:sz w:val="22"/>
            <w:szCs w:val="22"/>
            <w:highlight w:val="white"/>
          </w:rPr>
          <w:t>Not at all</w:t>
        </w:r>
      </w:ins>
      <w:del w:id="134" w:author="Dunn, Julia (NIH/NIMH) [F]" w:date="2020-04-01T09:46:00Z">
        <w:r w:rsidR="007B17A6" w:rsidDel="0083379D">
          <w:rPr>
            <w:rFonts w:ascii="Arial" w:eastAsia="Arial" w:hAnsi="Arial" w:cs="Arial"/>
            <w:sz w:val="22"/>
            <w:szCs w:val="22"/>
            <w:highlight w:val="white"/>
          </w:rPr>
          <w:delText xml:space="preserve">A </w:delText>
        </w:r>
      </w:del>
      <w:commentRangeEnd w:id="126"/>
      <w:r>
        <w:rPr>
          <w:rStyle w:val="CommentReference"/>
        </w:rPr>
        <w:commentReference w:id="126"/>
      </w:r>
      <w:del w:id="135" w:author="Dunn, Julia (NIH/NIMH) [F]" w:date="2020-04-01T09:46:00Z">
        <w:r w:rsidR="007B17A6" w:rsidDel="0083379D">
          <w:rPr>
            <w:rFonts w:ascii="Arial" w:eastAsia="Arial" w:hAnsi="Arial" w:cs="Arial"/>
            <w:sz w:val="22"/>
            <w:szCs w:val="22"/>
            <w:highlight w:val="white"/>
          </w:rPr>
          <w:delText>lot of the time</w:delText>
        </w:r>
      </w:del>
    </w:p>
    <w:p w14:paraId="5F1608CE" w14:textId="77777777" w:rsidR="00944700" w:rsidRDefault="00944700" w:rsidP="00944700">
      <w:pPr>
        <w:numPr>
          <w:ilvl w:val="1"/>
          <w:numId w:val="8"/>
        </w:numPr>
        <w:rPr>
          <w:ins w:id="136" w:author="Dunn, Julia (NIH/NIMH) [F]" w:date="2020-04-01T14:58:00Z"/>
          <w:sz w:val="22"/>
          <w:szCs w:val="22"/>
        </w:rPr>
      </w:pPr>
      <w:ins w:id="137" w:author="Dunn, Julia (NIH/NIMH) [F]" w:date="2020-04-01T14:58:00Z">
        <w:r>
          <w:rPr>
            <w:rFonts w:ascii="Arial" w:eastAsia="Arial" w:hAnsi="Arial" w:cs="Arial"/>
            <w:sz w:val="22"/>
            <w:szCs w:val="22"/>
            <w:highlight w:val="white"/>
          </w:rPr>
          <w:t>1-2 days per week</w:t>
        </w:r>
      </w:ins>
    </w:p>
    <w:p w14:paraId="3D8B7EAF" w14:textId="77777777" w:rsidR="00944700" w:rsidRDefault="00944700" w:rsidP="00944700">
      <w:pPr>
        <w:numPr>
          <w:ilvl w:val="1"/>
          <w:numId w:val="8"/>
        </w:numPr>
        <w:rPr>
          <w:ins w:id="138" w:author="Dunn, Julia (NIH/NIMH) [F]" w:date="2020-04-01T14:58:00Z"/>
          <w:sz w:val="22"/>
          <w:szCs w:val="22"/>
        </w:rPr>
      </w:pPr>
      <w:ins w:id="139" w:author="Dunn, Julia (NIH/NIMH) [F]" w:date="2020-04-01T14:58:00Z">
        <w:r>
          <w:rPr>
            <w:rFonts w:ascii="Arial" w:eastAsia="Arial" w:hAnsi="Arial" w:cs="Arial"/>
            <w:sz w:val="22"/>
            <w:szCs w:val="22"/>
          </w:rPr>
          <w:t>A few days per week</w:t>
        </w:r>
      </w:ins>
    </w:p>
    <w:p w14:paraId="317A8A8A" w14:textId="77777777" w:rsidR="00944700" w:rsidRDefault="00944700" w:rsidP="00944700">
      <w:pPr>
        <w:numPr>
          <w:ilvl w:val="1"/>
          <w:numId w:val="8"/>
        </w:numPr>
        <w:rPr>
          <w:ins w:id="140" w:author="Dunn, Julia (NIH/NIMH) [F]" w:date="2020-04-01T14:59:00Z"/>
          <w:sz w:val="22"/>
          <w:szCs w:val="22"/>
        </w:rPr>
      </w:pPr>
      <w:ins w:id="141" w:author="Dunn, Julia (NIH/NIMH) [F]" w:date="2020-04-01T14:59:00Z">
        <w:r>
          <w:rPr>
            <w:rFonts w:ascii="Arial" w:eastAsia="Arial" w:hAnsi="Arial" w:cs="Arial"/>
            <w:sz w:val="22"/>
            <w:szCs w:val="22"/>
          </w:rPr>
          <w:t>Several days per week</w:t>
        </w:r>
      </w:ins>
    </w:p>
    <w:p w14:paraId="000000A4" w14:textId="4521A135" w:rsidR="002E3051" w:rsidRPr="00944700" w:rsidRDefault="00944700" w:rsidP="00944700">
      <w:pPr>
        <w:numPr>
          <w:ilvl w:val="1"/>
          <w:numId w:val="8"/>
        </w:numPr>
        <w:rPr>
          <w:ins w:id="142" w:author="Dunn, Julia (NIH/NIMH) [F]" w:date="2020-04-01T14:59:00Z"/>
          <w:sz w:val="22"/>
          <w:szCs w:val="22"/>
          <w:rPrChange w:id="143" w:author="Dunn, Julia (NIH/NIMH) [F]" w:date="2020-04-01T14:59:00Z">
            <w:rPr>
              <w:ins w:id="144" w:author="Dunn, Julia (NIH/NIMH) [F]" w:date="2020-04-01T14:59:00Z"/>
              <w:rFonts w:ascii="Arial" w:eastAsia="Arial" w:hAnsi="Arial" w:cs="Arial"/>
              <w:sz w:val="22"/>
              <w:szCs w:val="22"/>
            </w:rPr>
          </w:rPrChange>
        </w:rPr>
      </w:pPr>
      <w:ins w:id="145" w:author="Dunn, Julia (NIH/NIMH) [F]" w:date="2020-04-01T14:59:00Z">
        <w:r w:rsidRPr="00944700">
          <w:rPr>
            <w:rFonts w:ascii="Arial" w:eastAsia="Arial" w:hAnsi="Arial" w:cs="Arial"/>
            <w:sz w:val="22"/>
            <w:szCs w:val="22"/>
          </w:rPr>
          <w:t>Every day</w:t>
        </w:r>
      </w:ins>
    </w:p>
    <w:p w14:paraId="36323643" w14:textId="77777777" w:rsidR="00944700" w:rsidRPr="00944700" w:rsidRDefault="00944700">
      <w:pPr>
        <w:rPr>
          <w:sz w:val="22"/>
          <w:szCs w:val="22"/>
          <w:rPrChange w:id="146" w:author="Dunn, Julia (NIH/NIMH) [F]" w:date="2020-04-01T14:59:00Z">
            <w:rPr>
              <w:rFonts w:ascii="Arial" w:eastAsia="Arial" w:hAnsi="Arial" w:cs="Arial"/>
              <w:sz w:val="22"/>
              <w:szCs w:val="22"/>
            </w:rPr>
          </w:rPrChange>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1" w14:textId="77777777" w:rsidR="002E3051" w:rsidDel="00AA29D7" w:rsidRDefault="007B17A6">
      <w:pPr>
        <w:numPr>
          <w:ilvl w:val="0"/>
          <w:numId w:val="11"/>
        </w:numPr>
        <w:rPr>
          <w:del w:id="147" w:author="Dunn, Julia (NIH/NIMH) [F]" w:date="2020-04-01T12:47:00Z"/>
          <w:rFonts w:ascii="Arial" w:eastAsia="Arial" w:hAnsi="Arial" w:cs="Arial"/>
          <w:sz w:val="22"/>
          <w:szCs w:val="22"/>
          <w:highlight w:val="white"/>
        </w:rPr>
      </w:pPr>
      <w:r>
        <w:rPr>
          <w:rFonts w:ascii="Arial" w:eastAsia="Arial" w:hAnsi="Arial" w:cs="Arial"/>
          <w:sz w:val="22"/>
          <w:szCs w:val="22"/>
          <w:highlight w:val="white"/>
        </w:rPr>
        <w:t>A lot more</w:t>
      </w:r>
    </w:p>
    <w:p w14:paraId="000000B2" w14:textId="77777777" w:rsidR="002E3051" w:rsidRPr="00AA29D7" w:rsidRDefault="002E3051">
      <w:pPr>
        <w:numPr>
          <w:ilvl w:val="0"/>
          <w:numId w:val="11"/>
        </w:numPr>
        <w:rPr>
          <w:rFonts w:ascii="Arial" w:eastAsia="Arial" w:hAnsi="Arial" w:cs="Arial"/>
          <w:sz w:val="22"/>
          <w:szCs w:val="22"/>
        </w:rPr>
        <w:pPrChange w:id="148" w:author="Dunn, Julia (NIH/NIMH) [F]" w:date="2020-04-01T12:47:00Z">
          <w:pPr/>
        </w:pPrChange>
      </w:pPr>
    </w:p>
    <w:p w14:paraId="000000B3" w14:textId="77777777" w:rsidR="002E3051" w:rsidRDefault="007B17A6">
      <w:pPr>
        <w:numPr>
          <w:ilvl w:val="0"/>
          <w:numId w:val="8"/>
        </w:numPr>
        <w:rPr>
          <w:sz w:val="22"/>
          <w:szCs w:val="22"/>
        </w:rPr>
      </w:pPr>
      <w:r>
        <w:rPr>
          <w:rFonts w:ascii="Arial" w:eastAsia="Arial" w:hAnsi="Arial" w:cs="Arial"/>
          <w:b/>
          <w:sz w:val="22"/>
          <w:szCs w:val="22"/>
        </w:rPr>
        <w:lastRenderedPageBreak/>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000000C6" w14:textId="06F5A09F" w:rsidR="002E3051" w:rsidRPr="00CF0FC2" w:rsidDel="009D7B52" w:rsidRDefault="007B17A6">
      <w:pPr>
        <w:numPr>
          <w:ilvl w:val="1"/>
          <w:numId w:val="8"/>
        </w:numPr>
        <w:rPr>
          <w:del w:id="149" w:author="Dunn, Julia (NIH/NIMH) [F]" w:date="2020-04-01T11:09:00Z"/>
          <w:sz w:val="22"/>
          <w:szCs w:val="22"/>
        </w:rPr>
      </w:pPr>
      <w:r>
        <w:rPr>
          <w:rFonts w:ascii="Arial" w:eastAsia="Arial" w:hAnsi="Arial" w:cs="Arial"/>
          <w:sz w:val="22"/>
          <w:szCs w:val="22"/>
        </w:rPr>
        <w:t>Extremely</w:t>
      </w:r>
    </w:p>
    <w:p w14:paraId="34182712" w14:textId="77777777" w:rsidR="00CF0FC2" w:rsidRPr="00C86C23" w:rsidRDefault="00CF0FC2">
      <w:pPr>
        <w:numPr>
          <w:ilvl w:val="1"/>
          <w:numId w:val="8"/>
        </w:numPr>
        <w:rPr>
          <w:sz w:val="22"/>
          <w:szCs w:val="22"/>
        </w:rPr>
        <w:pPrChange w:id="150" w:author="Dunn, Julia (NIH/NIMH) [F]" w:date="2020-04-01T11:09:00Z">
          <w:pPr/>
        </w:pPrChange>
      </w:pP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ins w:id="151" w:author="Dunn, Julia (NIH/NIMH) [F]" w:date="2020-04-01T11:10:00Z">
        <w:r w:rsidR="00B40B9E">
          <w:rPr>
            <w:rFonts w:ascii="Arial" w:eastAsia="Arial" w:hAnsi="Arial" w:cs="Arial"/>
            <w:b/>
            <w:sz w:val="22"/>
            <w:szCs w:val="22"/>
          </w:rPr>
          <w:t xml:space="preserve">your </w:t>
        </w:r>
      </w:ins>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B" w14:textId="77777777" w:rsidR="002E3051" w:rsidRDefault="002E3051">
      <w:pPr>
        <w:rPr>
          <w:rFonts w:ascii="Arial" w:eastAsia="Arial" w:hAnsi="Arial" w:cs="Arial"/>
          <w:sz w:val="22"/>
          <w:szCs w:val="22"/>
        </w:rPr>
      </w:pPr>
    </w:p>
    <w:p w14:paraId="05E6A9C4" w14:textId="77777777" w:rsidR="00AA29D7" w:rsidRDefault="00AA29D7">
      <w:pPr>
        <w:rPr>
          <w:ins w:id="152" w:author="Dunn, Julia (NIH/NIMH) [F]" w:date="2020-04-01T12:47:00Z"/>
          <w:rFonts w:ascii="Arial" w:eastAsia="Arial" w:hAnsi="Arial" w:cs="Arial"/>
          <w:b/>
          <w:sz w:val="22"/>
          <w:szCs w:val="22"/>
        </w:rPr>
      </w:pPr>
      <w:ins w:id="153" w:author="Dunn, Julia (NIH/NIMH) [F]" w:date="2020-04-01T12:47:00Z">
        <w:r>
          <w:rPr>
            <w:rFonts w:ascii="Arial" w:eastAsia="Arial" w:hAnsi="Arial" w:cs="Arial"/>
            <w:b/>
            <w:sz w:val="22"/>
            <w:szCs w:val="22"/>
          </w:rPr>
          <w:br w:type="page"/>
        </w:r>
      </w:ins>
    </w:p>
    <w:p w14:paraId="000000DC" w14:textId="238379DC" w:rsidR="002E3051" w:rsidRDefault="007B17A6">
      <w:pPr>
        <w:numPr>
          <w:ilvl w:val="0"/>
          <w:numId w:val="8"/>
        </w:numPr>
        <w:rPr>
          <w:sz w:val="22"/>
          <w:szCs w:val="22"/>
        </w:rPr>
      </w:pPr>
      <w:r>
        <w:rPr>
          <w:rFonts w:ascii="Arial" w:eastAsia="Arial" w:hAnsi="Arial" w:cs="Arial"/>
          <w:b/>
          <w:sz w:val="22"/>
          <w:szCs w:val="22"/>
        </w:rPr>
        <w:lastRenderedPageBreak/>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ins w:id="154" w:author="Dunn, Julia (NIH/NIMH) [F]" w:date="2020-04-01T11:11:00Z">
        <w:r w:rsidR="008A2A93">
          <w:rPr>
            <w:rFonts w:ascii="Arial" w:eastAsia="Arial" w:hAnsi="Arial" w:cs="Arial"/>
            <w:b/>
            <w:sz w:val="22"/>
            <w:szCs w:val="22"/>
          </w:rPr>
          <w:t xml:space="preserve"> or your</w:t>
        </w:r>
      </w:ins>
      <w:del w:id="155" w:author="Dunn, Julia (NIH/NIMH) [F]" w:date="2020-04-01T11:11:00Z">
        <w:r w:rsidDel="008A2A93">
          <w:rPr>
            <w:rFonts w:ascii="Arial" w:eastAsia="Arial" w:hAnsi="Arial" w:cs="Arial"/>
            <w:b/>
            <w:sz w:val="22"/>
            <w:szCs w:val="22"/>
          </w:rPr>
          <w:delText>r</w:delText>
        </w:r>
      </w:del>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41AC270" w14:textId="7D0B8A8F" w:rsidR="00370AAB" w:rsidDel="00AA29D7" w:rsidRDefault="00370AAB" w:rsidP="00370AAB">
      <w:pPr>
        <w:rPr>
          <w:del w:id="156" w:author="Dunn, Julia (NIH/NIMH) [F]" w:date="2020-04-01T12:48:00Z"/>
          <w:rFonts w:ascii="Arial" w:eastAsia="Arial" w:hAnsi="Arial" w:cs="Arial"/>
          <w:sz w:val="22"/>
          <w:szCs w:val="22"/>
        </w:rPr>
      </w:pPr>
    </w:p>
    <w:p w14:paraId="72FB6F8C" w14:textId="15D49F34" w:rsidR="00370AAB" w:rsidDel="00AA29D7" w:rsidRDefault="00370AAB" w:rsidP="00370AAB">
      <w:pPr>
        <w:rPr>
          <w:del w:id="157" w:author="Dunn, Julia (NIH/NIMH) [F]" w:date="2020-04-01T12:48:00Z"/>
          <w:rFonts w:ascii="Arial" w:eastAsia="Arial" w:hAnsi="Arial" w:cs="Arial"/>
          <w:sz w:val="22"/>
          <w:szCs w:val="22"/>
        </w:rPr>
      </w:pPr>
    </w:p>
    <w:p w14:paraId="18EC559A" w14:textId="060A848E" w:rsidR="00370AAB" w:rsidDel="00AA29D7" w:rsidRDefault="00370AAB" w:rsidP="00370AAB">
      <w:pPr>
        <w:rPr>
          <w:del w:id="158" w:author="Dunn, Julia (NIH/NIMH) [F]" w:date="2020-04-01T12:47:00Z"/>
          <w:rFonts w:ascii="Arial" w:eastAsia="Arial" w:hAnsi="Arial" w:cs="Arial"/>
          <w:sz w:val="22"/>
          <w:szCs w:val="22"/>
        </w:rPr>
      </w:pPr>
    </w:p>
    <w:p w14:paraId="5C8BEAF0" w14:textId="357338F3" w:rsidR="00370AAB" w:rsidDel="00AA29D7" w:rsidRDefault="00370AAB" w:rsidP="00370AAB">
      <w:pPr>
        <w:rPr>
          <w:del w:id="159" w:author="Dunn, Julia (NIH/NIMH) [F]" w:date="2020-04-01T12:48:00Z"/>
          <w:rFonts w:ascii="Arial" w:eastAsia="Arial" w:hAnsi="Arial" w:cs="Arial"/>
          <w:sz w:val="22"/>
          <w:szCs w:val="22"/>
        </w:rPr>
      </w:pPr>
    </w:p>
    <w:p w14:paraId="205CA21D" w14:textId="77777777" w:rsidR="00370AAB" w:rsidDel="00AA29D7" w:rsidRDefault="00370AAB" w:rsidP="00370AAB">
      <w:pPr>
        <w:rPr>
          <w:del w:id="160" w:author="Dunn, Julia (NIH/NIMH) [F]" w:date="2020-04-01T12:48:00Z"/>
          <w:sz w:val="22"/>
          <w:szCs w:val="22"/>
        </w:rPr>
      </w:pP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1D8FE5BE" w:rsidR="002E3051" w:rsidRDefault="00DB1274" w:rsidP="00370AAB">
      <w:pPr>
        <w:numPr>
          <w:ilvl w:val="0"/>
          <w:numId w:val="8"/>
        </w:numPr>
        <w:rPr>
          <w:sz w:val="22"/>
          <w:szCs w:val="22"/>
        </w:rPr>
      </w:pPr>
      <w:ins w:id="161" w:author="Dunn, Julia (NIH/NIMH) [F]" w:date="2020-04-01T11:11:00Z">
        <w:r>
          <w:rPr>
            <w:rFonts w:ascii="Arial" w:eastAsia="Arial" w:hAnsi="Arial" w:cs="Arial"/>
            <w:b/>
            <w:sz w:val="22"/>
            <w:szCs w:val="22"/>
          </w:rPr>
          <w:t>H</w:t>
        </w:r>
      </w:ins>
      <w:del w:id="162" w:author="Dunn, Julia (NIH/NIMH) [F]" w:date="2020-04-01T11:11:00Z">
        <w:r w:rsidR="007B17A6" w:rsidDel="00DB1274">
          <w:rPr>
            <w:rFonts w:ascii="Arial" w:eastAsia="Arial" w:hAnsi="Arial" w:cs="Arial"/>
            <w:b/>
            <w:sz w:val="22"/>
            <w:szCs w:val="22"/>
          </w:rPr>
          <w:delText>… h</w:delText>
        </w:r>
      </w:del>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000000F4" w14:textId="76343851" w:rsidR="002E3051" w:rsidDel="00DB1274" w:rsidRDefault="002E3051">
      <w:pPr>
        <w:rPr>
          <w:del w:id="163" w:author="Dunn, Julia (NIH/NIMH) [F]" w:date="2020-04-01T11:11:00Z"/>
          <w:rFonts w:ascii="Arial" w:eastAsia="Arial" w:hAnsi="Arial" w:cs="Arial"/>
          <w:sz w:val="22"/>
          <w:szCs w:val="22"/>
        </w:rPr>
      </w:pPr>
    </w:p>
    <w:p w14:paraId="4C6175B5" w14:textId="77777777" w:rsidR="00370AAB" w:rsidRDefault="00370AAB">
      <w:pPr>
        <w:rPr>
          <w:rFonts w:ascii="Arial" w:eastAsia="Arial" w:hAnsi="Arial" w:cs="Arial"/>
          <w:sz w:val="22"/>
          <w:szCs w:val="22"/>
        </w:rPr>
      </w:pPr>
    </w:p>
    <w:p w14:paraId="441AB0DA" w14:textId="77777777" w:rsidR="00F52C3A" w:rsidRPr="00370AAB" w:rsidRDefault="00F52C3A" w:rsidP="00F52C3A">
      <w:pPr>
        <w:pStyle w:val="Heading2"/>
        <w:rPr>
          <w:rFonts w:ascii="Arial" w:hAnsi="Arial" w:cs="Arial"/>
          <w:sz w:val="28"/>
          <w:szCs w:val="28"/>
        </w:rPr>
      </w:pPr>
      <w:r w:rsidRPr="00370AAB">
        <w:rPr>
          <w:rFonts w:ascii="Arial" w:hAnsi="Arial" w:cs="Arial"/>
          <w:sz w:val="28"/>
          <w:szCs w:val="28"/>
        </w:rPr>
        <w:t>DAILY BEHAVIORS (THREE MONTHS PRIOR TO CRISIS)</w:t>
      </w:r>
    </w:p>
    <w:p w14:paraId="5C59379C" w14:textId="77777777" w:rsidR="00640B3E" w:rsidRDefault="00640B3E" w:rsidP="00640B3E">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65B749E4" w14:textId="5970209B" w:rsidR="00640B3E" w:rsidRPr="00370AAB" w:rsidRDefault="00640B3E" w:rsidP="00370AAB">
      <w:pPr>
        <w:pStyle w:val="ListParagraph"/>
        <w:numPr>
          <w:ilvl w:val="0"/>
          <w:numId w:val="23"/>
        </w:numPr>
        <w:spacing w:before="240"/>
        <w:rPr>
          <w:sz w:val="22"/>
          <w:szCs w:val="22"/>
        </w:rPr>
      </w:pPr>
      <w:r w:rsidRPr="00370AAB">
        <w:rPr>
          <w:rFonts w:ascii="Arial" w:eastAsia="Arial" w:hAnsi="Arial" w:cs="Arial"/>
          <w:b/>
          <w:sz w:val="22"/>
          <w:szCs w:val="22"/>
        </w:rPr>
        <w:t>… how many hours per night did you sleep on average?</w:t>
      </w:r>
    </w:p>
    <w:p w14:paraId="439A9116" w14:textId="77777777" w:rsidR="00640B3E" w:rsidRDefault="00640B3E" w:rsidP="00640B3E">
      <w:pPr>
        <w:numPr>
          <w:ilvl w:val="1"/>
          <w:numId w:val="23"/>
        </w:numPr>
        <w:rPr>
          <w:sz w:val="22"/>
          <w:szCs w:val="22"/>
        </w:rPr>
      </w:pPr>
      <w:commentRangeStart w:id="164"/>
      <w:r>
        <w:rPr>
          <w:rFonts w:ascii="Arial" w:eastAsia="Arial" w:hAnsi="Arial" w:cs="Arial"/>
          <w:sz w:val="22"/>
          <w:szCs w:val="22"/>
        </w:rPr>
        <w:t xml:space="preserve">&lt;6 </w:t>
      </w:r>
      <w:commentRangeEnd w:id="164"/>
      <w:r w:rsidR="003D6FFF">
        <w:rPr>
          <w:rStyle w:val="CommentReference"/>
        </w:rPr>
        <w:commentReference w:id="164"/>
      </w:r>
      <w:r>
        <w:rPr>
          <w:rFonts w:ascii="Arial" w:eastAsia="Arial" w:hAnsi="Arial" w:cs="Arial"/>
          <w:sz w:val="22"/>
          <w:szCs w:val="22"/>
        </w:rPr>
        <w:t>hours</w:t>
      </w:r>
    </w:p>
    <w:p w14:paraId="1BBCC9FE" w14:textId="77777777" w:rsidR="00640B3E" w:rsidRDefault="00640B3E" w:rsidP="00640B3E">
      <w:pPr>
        <w:numPr>
          <w:ilvl w:val="1"/>
          <w:numId w:val="23"/>
        </w:numPr>
        <w:rPr>
          <w:sz w:val="22"/>
          <w:szCs w:val="22"/>
        </w:rPr>
      </w:pPr>
      <w:r>
        <w:rPr>
          <w:rFonts w:ascii="Arial" w:eastAsia="Arial" w:hAnsi="Arial" w:cs="Arial"/>
          <w:sz w:val="22"/>
          <w:szCs w:val="22"/>
        </w:rPr>
        <w:t>6-8 hours</w:t>
      </w:r>
    </w:p>
    <w:p w14:paraId="349DD650" w14:textId="77777777" w:rsidR="00640B3E" w:rsidRDefault="00640B3E" w:rsidP="00640B3E">
      <w:pPr>
        <w:numPr>
          <w:ilvl w:val="1"/>
          <w:numId w:val="23"/>
        </w:numPr>
        <w:rPr>
          <w:sz w:val="22"/>
          <w:szCs w:val="22"/>
        </w:rPr>
      </w:pPr>
      <w:commentRangeStart w:id="165"/>
      <w:r>
        <w:rPr>
          <w:rFonts w:ascii="Arial" w:eastAsia="Arial" w:hAnsi="Arial" w:cs="Arial"/>
          <w:sz w:val="22"/>
          <w:szCs w:val="22"/>
        </w:rPr>
        <w:t>8-10 hours</w:t>
      </w:r>
      <w:commentRangeEnd w:id="165"/>
      <w:r w:rsidR="003D6FFF">
        <w:rPr>
          <w:rStyle w:val="CommentReference"/>
        </w:rPr>
        <w:commentReference w:id="165"/>
      </w:r>
    </w:p>
    <w:p w14:paraId="26338804" w14:textId="77777777" w:rsidR="00640B3E" w:rsidRDefault="00640B3E" w:rsidP="00640B3E">
      <w:pPr>
        <w:numPr>
          <w:ilvl w:val="1"/>
          <w:numId w:val="23"/>
        </w:numPr>
        <w:rPr>
          <w:sz w:val="22"/>
          <w:szCs w:val="22"/>
        </w:rPr>
      </w:pPr>
      <w:r>
        <w:rPr>
          <w:rFonts w:ascii="Arial" w:eastAsia="Arial" w:hAnsi="Arial" w:cs="Arial"/>
          <w:sz w:val="22"/>
          <w:szCs w:val="22"/>
        </w:rPr>
        <w:t>&gt;10 hours</w:t>
      </w:r>
    </w:p>
    <w:p w14:paraId="21F5C9D6" w14:textId="77777777" w:rsidR="00640B3E" w:rsidRDefault="00640B3E" w:rsidP="00640B3E">
      <w:pPr>
        <w:rPr>
          <w:rFonts w:ascii="Arial" w:eastAsia="Arial" w:hAnsi="Arial" w:cs="Arial"/>
          <w:sz w:val="22"/>
          <w:szCs w:val="22"/>
        </w:rPr>
      </w:pPr>
    </w:p>
    <w:p w14:paraId="6D4CDC0C" w14:textId="77777777" w:rsidR="00640B3E" w:rsidRDefault="00640B3E" w:rsidP="00640B3E">
      <w:pPr>
        <w:numPr>
          <w:ilvl w:val="0"/>
          <w:numId w:val="23"/>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38A2B93D"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55A91CD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53C37EF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0DEA283E"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6B167E9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5902EC79" w14:textId="77777777" w:rsidR="00640B3E" w:rsidRDefault="00640B3E" w:rsidP="00640B3E">
      <w:pPr>
        <w:ind w:left="1440"/>
        <w:rPr>
          <w:rFonts w:ascii="Arial" w:eastAsia="Arial" w:hAnsi="Arial" w:cs="Arial"/>
          <w:sz w:val="22"/>
          <w:szCs w:val="22"/>
          <w:highlight w:val="white"/>
        </w:rPr>
      </w:pPr>
    </w:p>
    <w:p w14:paraId="39533717" w14:textId="77777777" w:rsidR="00AA29D7" w:rsidRDefault="00AA29D7">
      <w:pPr>
        <w:rPr>
          <w:ins w:id="166" w:author="Dunn, Julia (NIH/NIMH) [F]" w:date="2020-04-01T12:48:00Z"/>
          <w:rFonts w:ascii="Arial" w:eastAsia="Arial" w:hAnsi="Arial" w:cs="Arial"/>
          <w:b/>
          <w:sz w:val="22"/>
          <w:szCs w:val="22"/>
        </w:rPr>
      </w:pPr>
      <w:ins w:id="167" w:author="Dunn, Julia (NIH/NIMH) [F]" w:date="2020-04-01T12:48:00Z">
        <w:r>
          <w:rPr>
            <w:rFonts w:ascii="Arial" w:eastAsia="Arial" w:hAnsi="Arial" w:cs="Arial"/>
            <w:b/>
            <w:sz w:val="22"/>
            <w:szCs w:val="22"/>
          </w:rPr>
          <w:br w:type="page"/>
        </w:r>
      </w:ins>
    </w:p>
    <w:p w14:paraId="6036CFC5" w14:textId="3ECF7F4B" w:rsidR="00640B3E" w:rsidRDefault="00640B3E" w:rsidP="00640B3E">
      <w:pPr>
        <w:numPr>
          <w:ilvl w:val="0"/>
          <w:numId w:val="23"/>
        </w:numPr>
        <w:rPr>
          <w:sz w:val="22"/>
          <w:szCs w:val="22"/>
        </w:rPr>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 spend time outdoors?</w:t>
      </w:r>
    </w:p>
    <w:p w14:paraId="31CDB566"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3BB4D50F"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235E7379"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7980A65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57798EED" w14:textId="460C59A4" w:rsidR="00640B3E" w:rsidRPr="00370AAB"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62D7C902" w14:textId="77777777" w:rsidR="00370AAB" w:rsidDel="002744E7" w:rsidRDefault="00370AAB" w:rsidP="00370AAB">
      <w:pPr>
        <w:rPr>
          <w:del w:id="168" w:author="Dunn, Julia (NIH/NIMH) [F]" w:date="2020-04-01T11:14:00Z"/>
          <w:sz w:val="22"/>
          <w:szCs w:val="22"/>
          <w:highlight w:val="white"/>
        </w:rPr>
      </w:pPr>
    </w:p>
    <w:p w14:paraId="00000138" w14:textId="77777777" w:rsidR="002E3051" w:rsidRDefault="002E3051">
      <w:pPr>
        <w:pStyle w:val="Heading2"/>
      </w:pPr>
    </w:p>
    <w:p w14:paraId="73ABF5B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 xml:space="preserve">EMOTIONS/WORRIES (THREE MONTHS PRIOR TO CRISIS) </w:t>
      </w:r>
    </w:p>
    <w:p w14:paraId="0000013A" w14:textId="77777777" w:rsidR="002E3051" w:rsidRDefault="007B17A6">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0000013B" w14:textId="77777777" w:rsidR="002E3051" w:rsidRDefault="007B17A6" w:rsidP="00640B3E">
      <w:pPr>
        <w:numPr>
          <w:ilvl w:val="0"/>
          <w:numId w:val="23"/>
        </w:numPr>
        <w:rPr>
          <w:sz w:val="22"/>
          <w:szCs w:val="22"/>
        </w:rPr>
      </w:pPr>
      <w:r>
        <w:rPr>
          <w:rFonts w:ascii="Arial" w:eastAsia="Arial" w:hAnsi="Arial" w:cs="Arial"/>
          <w:b/>
          <w:sz w:val="22"/>
          <w:szCs w:val="22"/>
        </w:rPr>
        <w:t>… how worried were you generally?</w:t>
      </w:r>
    </w:p>
    <w:p w14:paraId="0000013C" w14:textId="77777777" w:rsidR="002E3051" w:rsidRDefault="007B17A6">
      <w:pPr>
        <w:numPr>
          <w:ilvl w:val="0"/>
          <w:numId w:val="5"/>
        </w:numPr>
        <w:rPr>
          <w:sz w:val="22"/>
          <w:szCs w:val="22"/>
        </w:rPr>
      </w:pPr>
      <w:r>
        <w:rPr>
          <w:rFonts w:ascii="Arial" w:eastAsia="Arial" w:hAnsi="Arial" w:cs="Arial"/>
          <w:sz w:val="22"/>
          <w:szCs w:val="22"/>
        </w:rPr>
        <w:t>Not worried at all</w:t>
      </w:r>
    </w:p>
    <w:p w14:paraId="0000013D" w14:textId="77777777" w:rsidR="002E3051" w:rsidRDefault="007B17A6">
      <w:pPr>
        <w:numPr>
          <w:ilvl w:val="0"/>
          <w:numId w:val="5"/>
        </w:numPr>
        <w:rPr>
          <w:sz w:val="22"/>
          <w:szCs w:val="22"/>
        </w:rPr>
      </w:pPr>
      <w:r>
        <w:rPr>
          <w:rFonts w:ascii="Arial" w:eastAsia="Arial" w:hAnsi="Arial" w:cs="Arial"/>
          <w:sz w:val="22"/>
          <w:szCs w:val="22"/>
        </w:rPr>
        <w:t>Slightly worried</w:t>
      </w:r>
    </w:p>
    <w:p w14:paraId="0000013E" w14:textId="77777777" w:rsidR="002E3051" w:rsidRDefault="007B17A6">
      <w:pPr>
        <w:numPr>
          <w:ilvl w:val="0"/>
          <w:numId w:val="5"/>
        </w:numPr>
        <w:rPr>
          <w:sz w:val="22"/>
          <w:szCs w:val="22"/>
        </w:rPr>
      </w:pPr>
      <w:r>
        <w:rPr>
          <w:rFonts w:ascii="Arial" w:eastAsia="Arial" w:hAnsi="Arial" w:cs="Arial"/>
          <w:sz w:val="22"/>
          <w:szCs w:val="22"/>
        </w:rPr>
        <w:t>Moderately worried</w:t>
      </w:r>
    </w:p>
    <w:p w14:paraId="0000013F" w14:textId="77777777" w:rsidR="002E3051" w:rsidRDefault="007B17A6">
      <w:pPr>
        <w:numPr>
          <w:ilvl w:val="0"/>
          <w:numId w:val="5"/>
        </w:numPr>
        <w:rPr>
          <w:sz w:val="22"/>
          <w:szCs w:val="22"/>
        </w:rPr>
      </w:pPr>
      <w:r>
        <w:rPr>
          <w:rFonts w:ascii="Arial" w:eastAsia="Arial" w:hAnsi="Arial" w:cs="Arial"/>
          <w:sz w:val="22"/>
          <w:szCs w:val="22"/>
        </w:rPr>
        <w:t>Very worried</w:t>
      </w:r>
    </w:p>
    <w:p w14:paraId="00000140" w14:textId="5C31FF2E" w:rsidR="002E3051" w:rsidRPr="00CF0FC2" w:rsidRDefault="007B17A6">
      <w:pPr>
        <w:numPr>
          <w:ilvl w:val="0"/>
          <w:numId w:val="5"/>
        </w:numPr>
        <w:rPr>
          <w:sz w:val="22"/>
          <w:szCs w:val="22"/>
        </w:rPr>
      </w:pPr>
      <w:r>
        <w:rPr>
          <w:rFonts w:ascii="Arial" w:eastAsia="Arial" w:hAnsi="Arial" w:cs="Arial"/>
          <w:sz w:val="22"/>
          <w:szCs w:val="22"/>
        </w:rPr>
        <w:t>Extremely worried</w:t>
      </w:r>
    </w:p>
    <w:p w14:paraId="05177629" w14:textId="701CAC54" w:rsidR="00CF0FC2" w:rsidRDefault="00CF0FC2" w:rsidP="00CF0FC2">
      <w:pPr>
        <w:ind w:left="1440"/>
        <w:rPr>
          <w:rFonts w:ascii="Arial" w:eastAsia="Arial" w:hAnsi="Arial" w:cs="Arial"/>
          <w:sz w:val="22"/>
          <w:szCs w:val="22"/>
        </w:rPr>
      </w:pPr>
    </w:p>
    <w:p w14:paraId="00000142" w14:textId="77777777" w:rsidR="002E3051" w:rsidRDefault="007B17A6" w:rsidP="00640B3E">
      <w:pPr>
        <w:numPr>
          <w:ilvl w:val="0"/>
          <w:numId w:val="23"/>
        </w:numPr>
        <w:rPr>
          <w:sz w:val="22"/>
          <w:szCs w:val="22"/>
        </w:rPr>
      </w:pPr>
      <w:r>
        <w:rPr>
          <w:rFonts w:ascii="Arial" w:eastAsia="Arial" w:hAnsi="Arial" w:cs="Arial"/>
          <w:b/>
          <w:sz w:val="22"/>
          <w:szCs w:val="22"/>
        </w:rPr>
        <w:t>… how happy versus sad were you?</w:t>
      </w:r>
    </w:p>
    <w:p w14:paraId="00000143"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00000144"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00000145"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00000146"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00000147"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happy/cheerful</w:t>
      </w:r>
    </w:p>
    <w:p w14:paraId="00000148" w14:textId="77777777" w:rsidR="002E3051" w:rsidRDefault="002E3051">
      <w:pPr>
        <w:rPr>
          <w:rFonts w:ascii="Arial" w:eastAsia="Arial" w:hAnsi="Arial" w:cs="Arial"/>
          <w:b/>
          <w:sz w:val="22"/>
          <w:szCs w:val="22"/>
        </w:rPr>
      </w:pPr>
    </w:p>
    <w:p w14:paraId="00000149" w14:textId="3DF70A65" w:rsidR="002E3051" w:rsidRDefault="007B17A6" w:rsidP="00640B3E">
      <w:pPr>
        <w:numPr>
          <w:ilvl w:val="0"/>
          <w:numId w:val="23"/>
        </w:numPr>
        <w:rPr>
          <w:sz w:val="22"/>
          <w:szCs w:val="22"/>
        </w:rPr>
      </w:pPr>
      <w:r>
        <w:rPr>
          <w:rFonts w:ascii="Arial" w:eastAsia="Arial" w:hAnsi="Arial" w:cs="Arial"/>
          <w:b/>
          <w:sz w:val="22"/>
          <w:szCs w:val="22"/>
        </w:rPr>
        <w:t xml:space="preserve">… how much </w:t>
      </w:r>
      <w:del w:id="169" w:author="Dunn, Julia (NIH/NIMH) [F]" w:date="2020-04-01T09:24:00Z">
        <w:r w:rsidDel="00357416">
          <w:rPr>
            <w:rFonts w:ascii="Arial" w:eastAsia="Arial" w:hAnsi="Arial" w:cs="Arial"/>
            <w:b/>
            <w:sz w:val="22"/>
            <w:szCs w:val="22"/>
          </w:rPr>
          <w:delText xml:space="preserve">have </w:delText>
        </w:r>
      </w:del>
      <w:ins w:id="170" w:author="Dunn, Julia (NIH/NIMH) [F]" w:date="2020-04-01T09:24:00Z">
        <w:r w:rsidR="00357416">
          <w:rPr>
            <w:rFonts w:ascii="Arial" w:eastAsia="Arial" w:hAnsi="Arial" w:cs="Arial"/>
            <w:b/>
            <w:sz w:val="22"/>
            <w:szCs w:val="22"/>
          </w:rPr>
          <w:t xml:space="preserve">were </w:t>
        </w:r>
      </w:ins>
      <w:r>
        <w:rPr>
          <w:rFonts w:ascii="Arial" w:eastAsia="Arial" w:hAnsi="Arial" w:cs="Arial"/>
          <w:b/>
          <w:sz w:val="22"/>
          <w:szCs w:val="22"/>
        </w:rPr>
        <w:t xml:space="preserve">you </w:t>
      </w:r>
      <w:del w:id="171" w:author="Dunn, Julia (NIH/NIMH) [F]" w:date="2020-04-01T09:24:00Z">
        <w:r w:rsidDel="00357416">
          <w:rPr>
            <w:rFonts w:ascii="Arial" w:eastAsia="Arial" w:hAnsi="Arial" w:cs="Arial"/>
            <w:b/>
            <w:sz w:val="22"/>
            <w:szCs w:val="22"/>
          </w:rPr>
          <w:delText xml:space="preserve">been </w:delText>
        </w:r>
      </w:del>
      <w:r>
        <w:rPr>
          <w:rFonts w:ascii="Arial" w:eastAsia="Arial" w:hAnsi="Arial" w:cs="Arial"/>
          <w:b/>
          <w:sz w:val="22"/>
          <w:szCs w:val="22"/>
        </w:rPr>
        <w:t>able to enjoy your usual activities?</w:t>
      </w:r>
      <w:r>
        <w:rPr>
          <w:rFonts w:ascii="Arial" w:eastAsia="Arial" w:hAnsi="Arial" w:cs="Arial"/>
          <w:sz w:val="22"/>
          <w:szCs w:val="22"/>
        </w:rPr>
        <w:t> </w:t>
      </w:r>
    </w:p>
    <w:p w14:paraId="0000014A"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 xml:space="preserve">Not at all </w:t>
      </w:r>
    </w:p>
    <w:p w14:paraId="0000014B"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Slightly</w:t>
      </w:r>
    </w:p>
    <w:p w14:paraId="0000014C"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Moderately</w:t>
      </w:r>
    </w:p>
    <w:p w14:paraId="0000014D"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Very much</w:t>
      </w:r>
    </w:p>
    <w:p w14:paraId="0000014E"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A lot</w:t>
      </w:r>
    </w:p>
    <w:p w14:paraId="00000150" w14:textId="77777777" w:rsidR="002E3051" w:rsidRDefault="002E3051">
      <w:pPr>
        <w:rPr>
          <w:rFonts w:ascii="Arial" w:eastAsia="Arial" w:hAnsi="Arial" w:cs="Arial"/>
          <w:sz w:val="22"/>
          <w:szCs w:val="22"/>
        </w:rPr>
      </w:pPr>
    </w:p>
    <w:p w14:paraId="00000151" w14:textId="77777777" w:rsidR="002E3051" w:rsidRDefault="007B17A6" w:rsidP="00640B3E">
      <w:pPr>
        <w:numPr>
          <w:ilvl w:val="0"/>
          <w:numId w:val="23"/>
        </w:numPr>
        <w:rPr>
          <w:sz w:val="22"/>
          <w:szCs w:val="22"/>
        </w:rPr>
      </w:pPr>
      <w:r>
        <w:rPr>
          <w:rFonts w:ascii="Arial" w:eastAsia="Arial" w:hAnsi="Arial" w:cs="Arial"/>
          <w:b/>
          <w:sz w:val="22"/>
          <w:szCs w:val="22"/>
        </w:rPr>
        <w:t>… how relaxed versus anxious were you?</w:t>
      </w:r>
    </w:p>
    <w:p w14:paraId="00000152"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Very relaxed/calm</w:t>
      </w:r>
    </w:p>
    <w:p w14:paraId="00000153"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Moderately relaxed/calm</w:t>
      </w:r>
    </w:p>
    <w:p w14:paraId="00000154"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Neutral</w:t>
      </w:r>
    </w:p>
    <w:p w14:paraId="00000155"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0000156"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00000157" w14:textId="77777777" w:rsidR="002E3051" w:rsidRDefault="002E3051">
      <w:pPr>
        <w:rPr>
          <w:rFonts w:ascii="Arial" w:eastAsia="Arial" w:hAnsi="Arial" w:cs="Arial"/>
          <w:sz w:val="22"/>
          <w:szCs w:val="22"/>
        </w:rPr>
      </w:pPr>
    </w:p>
    <w:p w14:paraId="00000158" w14:textId="77777777" w:rsidR="002E3051" w:rsidRDefault="007B17A6" w:rsidP="00640B3E">
      <w:pPr>
        <w:numPr>
          <w:ilvl w:val="0"/>
          <w:numId w:val="23"/>
        </w:numPr>
        <w:rPr>
          <w:sz w:val="22"/>
          <w:szCs w:val="22"/>
        </w:rPr>
      </w:pPr>
      <w:r>
        <w:rPr>
          <w:rFonts w:ascii="Arial" w:eastAsia="Arial" w:hAnsi="Arial" w:cs="Arial"/>
          <w:b/>
          <w:sz w:val="22"/>
          <w:szCs w:val="22"/>
        </w:rPr>
        <w:t>… how fidgety or restless were you?</w:t>
      </w:r>
    </w:p>
    <w:p w14:paraId="00000159"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0000015A"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0000015B"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0000015C"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0000015D"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0000015E" w14:textId="77777777" w:rsidR="002E3051" w:rsidRDefault="002E3051">
      <w:pPr>
        <w:rPr>
          <w:rFonts w:ascii="Arial" w:eastAsia="Arial" w:hAnsi="Arial" w:cs="Arial"/>
          <w:sz w:val="22"/>
          <w:szCs w:val="22"/>
        </w:rPr>
      </w:pPr>
    </w:p>
    <w:p w14:paraId="7E2D05A8" w14:textId="77777777" w:rsidR="009C53B9" w:rsidRDefault="009C53B9">
      <w:pPr>
        <w:rPr>
          <w:ins w:id="172" w:author="Dunn, Julia (NIH/NIMH) [F]" w:date="2020-04-01T15:14:00Z"/>
          <w:rFonts w:ascii="Arial" w:eastAsia="Arial" w:hAnsi="Arial" w:cs="Arial"/>
          <w:b/>
          <w:sz w:val="22"/>
          <w:szCs w:val="22"/>
        </w:rPr>
      </w:pPr>
      <w:ins w:id="173" w:author="Dunn, Julia (NIH/NIMH) [F]" w:date="2020-04-01T15:14:00Z">
        <w:r>
          <w:rPr>
            <w:rFonts w:ascii="Arial" w:eastAsia="Arial" w:hAnsi="Arial" w:cs="Arial"/>
            <w:b/>
            <w:sz w:val="22"/>
            <w:szCs w:val="22"/>
          </w:rPr>
          <w:br w:type="page"/>
        </w:r>
      </w:ins>
    </w:p>
    <w:p w14:paraId="0000015F" w14:textId="1CBC4843" w:rsidR="002E3051" w:rsidRDefault="007B17A6" w:rsidP="00640B3E">
      <w:pPr>
        <w:numPr>
          <w:ilvl w:val="0"/>
          <w:numId w:val="23"/>
        </w:numPr>
        <w:rPr>
          <w:sz w:val="22"/>
          <w:szCs w:val="22"/>
        </w:rPr>
      </w:pPr>
      <w:r>
        <w:rPr>
          <w:rFonts w:ascii="Arial" w:eastAsia="Arial" w:hAnsi="Arial" w:cs="Arial"/>
          <w:b/>
          <w:sz w:val="22"/>
          <w:szCs w:val="22"/>
        </w:rPr>
        <w:lastRenderedPageBreak/>
        <w:t>… how fatigued or tired were you?</w:t>
      </w:r>
    </w:p>
    <w:p w14:paraId="00000160"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00000161"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00000162"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00000163" w14:textId="5C35A6CA" w:rsidR="002E3051" w:rsidRDefault="007B17A6">
      <w:pPr>
        <w:ind w:left="720"/>
        <w:rPr>
          <w:rFonts w:ascii="Arial" w:eastAsia="Arial" w:hAnsi="Arial" w:cs="Arial"/>
          <w:sz w:val="22"/>
          <w:szCs w:val="22"/>
        </w:rPr>
      </w:pPr>
      <w:r>
        <w:rPr>
          <w:rFonts w:ascii="Arial" w:eastAsia="Arial" w:hAnsi="Arial" w:cs="Arial"/>
          <w:sz w:val="22"/>
          <w:szCs w:val="22"/>
        </w:rPr>
        <w:t xml:space="preserve">      d. </w:t>
      </w:r>
      <w:r w:rsidR="007076DF">
        <w:rPr>
          <w:rFonts w:ascii="Arial" w:eastAsia="Arial" w:hAnsi="Arial" w:cs="Arial"/>
          <w:sz w:val="22"/>
          <w:szCs w:val="22"/>
        </w:rPr>
        <w:t xml:space="preserve">  </w:t>
      </w:r>
      <w:r>
        <w:rPr>
          <w:rFonts w:ascii="Arial" w:eastAsia="Arial" w:hAnsi="Arial" w:cs="Arial"/>
          <w:sz w:val="22"/>
          <w:szCs w:val="22"/>
        </w:rPr>
        <w:t>Very fatigued or tired</w:t>
      </w:r>
    </w:p>
    <w:p w14:paraId="00000164" w14:textId="1F363E5F" w:rsidR="002E3051" w:rsidDel="00556E07" w:rsidRDefault="007B17A6">
      <w:pPr>
        <w:ind w:left="720"/>
        <w:rPr>
          <w:del w:id="174" w:author="Dunn, Julia (NIH/NIMH) [F]" w:date="2020-04-01T11:15:00Z"/>
          <w:rFonts w:ascii="Arial" w:eastAsia="Arial" w:hAnsi="Arial" w:cs="Arial"/>
          <w:sz w:val="22"/>
          <w:szCs w:val="22"/>
        </w:rPr>
      </w:pPr>
      <w:r>
        <w:rPr>
          <w:rFonts w:ascii="Arial" w:eastAsia="Arial" w:hAnsi="Arial" w:cs="Arial"/>
          <w:sz w:val="22"/>
          <w:szCs w:val="22"/>
        </w:rPr>
        <w:t xml:space="preserve">      e. </w:t>
      </w:r>
      <w:r w:rsidR="007076DF">
        <w:rPr>
          <w:rFonts w:ascii="Arial" w:eastAsia="Arial" w:hAnsi="Arial" w:cs="Arial"/>
          <w:sz w:val="22"/>
          <w:szCs w:val="22"/>
        </w:rPr>
        <w:t xml:space="preserve">  </w:t>
      </w:r>
      <w:r>
        <w:rPr>
          <w:rFonts w:ascii="Arial" w:eastAsia="Arial" w:hAnsi="Arial" w:cs="Arial"/>
          <w:sz w:val="22"/>
          <w:szCs w:val="22"/>
        </w:rPr>
        <w:t>Extremely fatigued or tired</w:t>
      </w:r>
    </w:p>
    <w:p w14:paraId="7F0385CB" w14:textId="44744AC3" w:rsidR="00370AAB" w:rsidDel="00556E07" w:rsidRDefault="00370AAB">
      <w:pPr>
        <w:ind w:left="720"/>
        <w:rPr>
          <w:del w:id="175" w:author="Dunn, Julia (NIH/NIMH) [F]" w:date="2020-04-01T11:15:00Z"/>
          <w:rFonts w:ascii="Arial" w:eastAsia="Arial" w:hAnsi="Arial" w:cs="Arial"/>
          <w:sz w:val="22"/>
          <w:szCs w:val="22"/>
        </w:rPr>
      </w:pPr>
    </w:p>
    <w:p w14:paraId="3C64F414" w14:textId="77777777" w:rsidR="00370AAB" w:rsidRDefault="00370AAB" w:rsidP="00C86C23">
      <w:pPr>
        <w:ind w:left="720"/>
        <w:rPr>
          <w:rFonts w:ascii="Arial" w:eastAsia="Arial" w:hAnsi="Arial" w:cs="Arial"/>
          <w:sz w:val="22"/>
          <w:szCs w:val="22"/>
        </w:rPr>
      </w:pPr>
    </w:p>
    <w:p w14:paraId="00000165"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166" w14:textId="77777777" w:rsidR="002E3051" w:rsidRDefault="007B17A6" w:rsidP="00640B3E">
      <w:pPr>
        <w:numPr>
          <w:ilvl w:val="0"/>
          <w:numId w:val="23"/>
        </w:numPr>
        <w:rPr>
          <w:sz w:val="22"/>
          <w:szCs w:val="22"/>
        </w:rPr>
      </w:pPr>
      <w:r>
        <w:rPr>
          <w:rFonts w:ascii="Arial" w:eastAsia="Arial" w:hAnsi="Arial" w:cs="Arial"/>
          <w:b/>
          <w:sz w:val="22"/>
          <w:szCs w:val="22"/>
        </w:rPr>
        <w:t>… how well were you able to concentrate or focus?</w:t>
      </w:r>
    </w:p>
    <w:p w14:paraId="00000167" w14:textId="77777777" w:rsidR="002E3051" w:rsidRDefault="007B17A6">
      <w:pPr>
        <w:numPr>
          <w:ilvl w:val="0"/>
          <w:numId w:val="1"/>
        </w:numPr>
        <w:rPr>
          <w:sz w:val="22"/>
          <w:szCs w:val="22"/>
        </w:rPr>
      </w:pPr>
      <w:r>
        <w:rPr>
          <w:rFonts w:ascii="Arial" w:eastAsia="Arial" w:hAnsi="Arial" w:cs="Arial"/>
          <w:sz w:val="22"/>
          <w:szCs w:val="22"/>
        </w:rPr>
        <w:t>Very focused/attentive</w:t>
      </w:r>
    </w:p>
    <w:p w14:paraId="00000168" w14:textId="77777777" w:rsidR="002E3051" w:rsidRDefault="007B17A6">
      <w:pPr>
        <w:numPr>
          <w:ilvl w:val="0"/>
          <w:numId w:val="1"/>
        </w:numPr>
        <w:rPr>
          <w:sz w:val="22"/>
          <w:szCs w:val="22"/>
        </w:rPr>
      </w:pPr>
      <w:r>
        <w:rPr>
          <w:rFonts w:ascii="Arial" w:eastAsia="Arial" w:hAnsi="Arial" w:cs="Arial"/>
          <w:sz w:val="22"/>
          <w:szCs w:val="22"/>
        </w:rPr>
        <w:t>Moderately focused/attentive</w:t>
      </w:r>
    </w:p>
    <w:p w14:paraId="00000169" w14:textId="77777777" w:rsidR="002E3051" w:rsidRDefault="007B17A6">
      <w:pPr>
        <w:numPr>
          <w:ilvl w:val="0"/>
          <w:numId w:val="1"/>
        </w:numPr>
        <w:rPr>
          <w:sz w:val="22"/>
          <w:szCs w:val="22"/>
        </w:rPr>
      </w:pPr>
      <w:r>
        <w:rPr>
          <w:rFonts w:ascii="Arial" w:eastAsia="Arial" w:hAnsi="Arial" w:cs="Arial"/>
          <w:sz w:val="22"/>
          <w:szCs w:val="22"/>
        </w:rPr>
        <w:t>Neutral</w:t>
      </w:r>
    </w:p>
    <w:p w14:paraId="0000016A" w14:textId="77777777" w:rsidR="002E3051" w:rsidRDefault="007B17A6">
      <w:pPr>
        <w:numPr>
          <w:ilvl w:val="0"/>
          <w:numId w:val="1"/>
        </w:numPr>
        <w:rPr>
          <w:sz w:val="22"/>
          <w:szCs w:val="22"/>
        </w:rPr>
      </w:pPr>
      <w:r>
        <w:rPr>
          <w:rFonts w:ascii="Arial" w:eastAsia="Arial" w:hAnsi="Arial" w:cs="Arial"/>
          <w:sz w:val="22"/>
          <w:szCs w:val="22"/>
        </w:rPr>
        <w:t>Moderately unfocused/distracted</w:t>
      </w:r>
    </w:p>
    <w:p w14:paraId="0000016B" w14:textId="77777777" w:rsidR="002E3051" w:rsidRDefault="007B17A6">
      <w:pPr>
        <w:numPr>
          <w:ilvl w:val="0"/>
          <w:numId w:val="1"/>
        </w:numPr>
        <w:rPr>
          <w:sz w:val="22"/>
          <w:szCs w:val="22"/>
        </w:rPr>
      </w:pPr>
      <w:r>
        <w:rPr>
          <w:rFonts w:ascii="Arial" w:eastAsia="Arial" w:hAnsi="Arial" w:cs="Arial"/>
          <w:sz w:val="22"/>
          <w:szCs w:val="22"/>
        </w:rPr>
        <w:t>Very unfocused/distracted</w:t>
      </w:r>
    </w:p>
    <w:p w14:paraId="0000016C" w14:textId="77777777" w:rsidR="002E3051" w:rsidRDefault="002E3051">
      <w:pPr>
        <w:rPr>
          <w:rFonts w:ascii="Arial" w:eastAsia="Arial" w:hAnsi="Arial" w:cs="Arial"/>
          <w:sz w:val="22"/>
          <w:szCs w:val="22"/>
        </w:rPr>
      </w:pPr>
    </w:p>
    <w:p w14:paraId="0000016D" w14:textId="77777777" w:rsidR="002E3051" w:rsidRDefault="007B17A6" w:rsidP="00640B3E">
      <w:pPr>
        <w:numPr>
          <w:ilvl w:val="0"/>
          <w:numId w:val="23"/>
        </w:numPr>
        <w:rPr>
          <w:sz w:val="22"/>
          <w:szCs w:val="22"/>
        </w:rPr>
      </w:pPr>
      <w:r>
        <w:rPr>
          <w:rFonts w:ascii="Arial" w:eastAsia="Arial" w:hAnsi="Arial" w:cs="Arial"/>
          <w:b/>
          <w:sz w:val="22"/>
          <w:szCs w:val="22"/>
        </w:rPr>
        <w:t>… how irritable or easily angered were you?</w:t>
      </w:r>
    </w:p>
    <w:p w14:paraId="0000016E"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0000016F"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0000170"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00000171"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00000172"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7E5778AB" w14:textId="14602A33" w:rsidR="00CF0FC2" w:rsidRDefault="007B17A6" w:rsidP="00370AAB">
      <w:pPr>
        <w:ind w:left="360" w:hanging="720"/>
        <w:rPr>
          <w:rFonts w:ascii="Arial" w:eastAsia="Arial" w:hAnsi="Arial" w:cs="Arial"/>
          <w:sz w:val="22"/>
          <w:szCs w:val="22"/>
        </w:rPr>
      </w:pPr>
      <w:r>
        <w:rPr>
          <w:rFonts w:ascii="Arial" w:eastAsia="Arial" w:hAnsi="Arial" w:cs="Arial"/>
          <w:sz w:val="22"/>
          <w:szCs w:val="22"/>
        </w:rPr>
        <w:t xml:space="preserve"> </w:t>
      </w:r>
    </w:p>
    <w:p w14:paraId="00000174" w14:textId="77777777" w:rsidR="002E3051" w:rsidRDefault="007B17A6" w:rsidP="00640B3E">
      <w:pPr>
        <w:numPr>
          <w:ilvl w:val="0"/>
          <w:numId w:val="23"/>
        </w:numPr>
        <w:rPr>
          <w:sz w:val="22"/>
          <w:szCs w:val="22"/>
        </w:rPr>
      </w:pPr>
      <w:r>
        <w:rPr>
          <w:rFonts w:ascii="Arial" w:eastAsia="Arial" w:hAnsi="Arial" w:cs="Arial"/>
          <w:b/>
          <w:sz w:val="22"/>
          <w:szCs w:val="22"/>
        </w:rPr>
        <w:t>… how lonely were you?</w:t>
      </w:r>
    </w:p>
    <w:p w14:paraId="00000175" w14:textId="77777777" w:rsidR="002E3051" w:rsidRDefault="007B17A6" w:rsidP="00640B3E">
      <w:pPr>
        <w:numPr>
          <w:ilvl w:val="1"/>
          <w:numId w:val="23"/>
        </w:numPr>
        <w:rPr>
          <w:sz w:val="22"/>
          <w:szCs w:val="22"/>
        </w:rPr>
      </w:pPr>
      <w:r>
        <w:rPr>
          <w:rFonts w:ascii="Arial" w:eastAsia="Arial" w:hAnsi="Arial" w:cs="Arial"/>
          <w:sz w:val="22"/>
          <w:szCs w:val="22"/>
        </w:rPr>
        <w:t>Not lonely at all</w:t>
      </w:r>
    </w:p>
    <w:p w14:paraId="00000176" w14:textId="77777777" w:rsidR="002E3051" w:rsidRDefault="007B17A6" w:rsidP="00640B3E">
      <w:pPr>
        <w:numPr>
          <w:ilvl w:val="1"/>
          <w:numId w:val="23"/>
        </w:numPr>
        <w:rPr>
          <w:sz w:val="22"/>
          <w:szCs w:val="22"/>
        </w:rPr>
      </w:pPr>
      <w:r>
        <w:rPr>
          <w:rFonts w:ascii="Arial" w:eastAsia="Arial" w:hAnsi="Arial" w:cs="Arial"/>
          <w:sz w:val="22"/>
          <w:szCs w:val="22"/>
        </w:rPr>
        <w:t>Slightly lonely</w:t>
      </w:r>
    </w:p>
    <w:p w14:paraId="00000177" w14:textId="77777777" w:rsidR="002E3051" w:rsidRDefault="007B17A6" w:rsidP="00640B3E">
      <w:pPr>
        <w:numPr>
          <w:ilvl w:val="1"/>
          <w:numId w:val="23"/>
        </w:numPr>
        <w:rPr>
          <w:sz w:val="22"/>
          <w:szCs w:val="22"/>
        </w:rPr>
      </w:pPr>
      <w:r>
        <w:rPr>
          <w:rFonts w:ascii="Arial" w:eastAsia="Arial" w:hAnsi="Arial" w:cs="Arial"/>
          <w:sz w:val="22"/>
          <w:szCs w:val="22"/>
        </w:rPr>
        <w:t>Moderately lonely</w:t>
      </w:r>
    </w:p>
    <w:p w14:paraId="00000178" w14:textId="77777777" w:rsidR="002E3051" w:rsidRDefault="007B17A6" w:rsidP="00640B3E">
      <w:pPr>
        <w:numPr>
          <w:ilvl w:val="1"/>
          <w:numId w:val="23"/>
        </w:numPr>
        <w:rPr>
          <w:sz w:val="22"/>
          <w:szCs w:val="22"/>
        </w:rPr>
      </w:pPr>
      <w:r>
        <w:rPr>
          <w:rFonts w:ascii="Arial" w:eastAsia="Arial" w:hAnsi="Arial" w:cs="Arial"/>
          <w:sz w:val="22"/>
          <w:szCs w:val="22"/>
        </w:rPr>
        <w:t>Very lonely</w:t>
      </w:r>
    </w:p>
    <w:p w14:paraId="00000179" w14:textId="77777777" w:rsidR="002E3051" w:rsidRDefault="007B17A6" w:rsidP="00640B3E">
      <w:pPr>
        <w:numPr>
          <w:ilvl w:val="1"/>
          <w:numId w:val="23"/>
        </w:numPr>
        <w:rPr>
          <w:sz w:val="22"/>
          <w:szCs w:val="22"/>
        </w:rPr>
      </w:pPr>
      <w:r>
        <w:rPr>
          <w:rFonts w:ascii="Arial" w:eastAsia="Arial" w:hAnsi="Arial" w:cs="Arial"/>
          <w:sz w:val="22"/>
          <w:szCs w:val="22"/>
        </w:rPr>
        <w:t>Extremely lonely</w:t>
      </w:r>
    </w:p>
    <w:p w14:paraId="0000017A" w14:textId="77777777" w:rsidR="002E3051" w:rsidRDefault="002E3051">
      <w:pPr>
        <w:rPr>
          <w:rFonts w:ascii="Arial" w:eastAsia="Arial" w:hAnsi="Arial" w:cs="Arial"/>
          <w:sz w:val="22"/>
          <w:szCs w:val="22"/>
        </w:rPr>
      </w:pPr>
    </w:p>
    <w:p w14:paraId="0000017B" w14:textId="293C0CB8" w:rsidR="002E3051" w:rsidRDefault="007B17A6" w:rsidP="00640B3E">
      <w:pPr>
        <w:numPr>
          <w:ilvl w:val="0"/>
          <w:numId w:val="23"/>
        </w:numPr>
        <w:rPr>
          <w:sz w:val="22"/>
          <w:szCs w:val="22"/>
        </w:rPr>
      </w:pPr>
      <w:r>
        <w:rPr>
          <w:rFonts w:ascii="Arial" w:eastAsia="Arial" w:hAnsi="Arial" w:cs="Arial"/>
          <w:b/>
          <w:sz w:val="22"/>
          <w:szCs w:val="22"/>
        </w:rPr>
        <w:t xml:space="preserve">… to what extent </w:t>
      </w:r>
      <w:del w:id="176" w:author="Dunn, Julia (NIH/NIMH) [F]" w:date="2020-04-01T09:24:00Z">
        <w:r w:rsidDel="00357416">
          <w:rPr>
            <w:rFonts w:ascii="Arial" w:eastAsia="Arial" w:hAnsi="Arial" w:cs="Arial"/>
            <w:b/>
            <w:sz w:val="22"/>
            <w:szCs w:val="22"/>
          </w:rPr>
          <w:delText>have you had</w:delText>
        </w:r>
      </w:del>
      <w:ins w:id="177" w:author="Dunn, Julia (NIH/NIMH) [F]" w:date="2020-04-01T09:24:00Z">
        <w:r w:rsidR="00357416">
          <w:rPr>
            <w:rFonts w:ascii="Arial" w:eastAsia="Arial" w:hAnsi="Arial" w:cs="Arial"/>
            <w:b/>
            <w:sz w:val="22"/>
            <w:szCs w:val="22"/>
          </w:rPr>
          <w:t>were you having</w:t>
        </w:r>
      </w:ins>
      <w:r>
        <w:rPr>
          <w:rFonts w:ascii="Arial" w:eastAsia="Arial" w:hAnsi="Arial" w:cs="Arial"/>
          <w:b/>
          <w:sz w:val="22"/>
          <w:szCs w:val="22"/>
        </w:rPr>
        <w:t xml:space="preserve"> negative thoughts, thought about unpleasant experiences or things that made you feel bad?</w:t>
      </w:r>
    </w:p>
    <w:p w14:paraId="0000017C" w14:textId="77777777" w:rsidR="002E3051" w:rsidRDefault="007B17A6" w:rsidP="00640B3E">
      <w:pPr>
        <w:numPr>
          <w:ilvl w:val="1"/>
          <w:numId w:val="23"/>
        </w:numPr>
        <w:rPr>
          <w:sz w:val="22"/>
          <w:szCs w:val="22"/>
        </w:rPr>
      </w:pPr>
      <w:r>
        <w:rPr>
          <w:rFonts w:ascii="Arial" w:eastAsia="Arial" w:hAnsi="Arial" w:cs="Arial"/>
          <w:sz w:val="22"/>
          <w:szCs w:val="22"/>
        </w:rPr>
        <w:t>Not at all</w:t>
      </w:r>
    </w:p>
    <w:p w14:paraId="0000017D" w14:textId="77777777" w:rsidR="002E3051" w:rsidRDefault="007B17A6" w:rsidP="00640B3E">
      <w:pPr>
        <w:numPr>
          <w:ilvl w:val="1"/>
          <w:numId w:val="23"/>
        </w:numPr>
        <w:rPr>
          <w:sz w:val="22"/>
          <w:szCs w:val="22"/>
        </w:rPr>
      </w:pPr>
      <w:r>
        <w:rPr>
          <w:rFonts w:ascii="Arial" w:eastAsia="Arial" w:hAnsi="Arial" w:cs="Arial"/>
          <w:sz w:val="22"/>
          <w:szCs w:val="22"/>
        </w:rPr>
        <w:t>Rarely</w:t>
      </w:r>
    </w:p>
    <w:p w14:paraId="0000017E" w14:textId="77777777" w:rsidR="002E3051" w:rsidRDefault="007B17A6" w:rsidP="00640B3E">
      <w:pPr>
        <w:numPr>
          <w:ilvl w:val="1"/>
          <w:numId w:val="23"/>
        </w:numPr>
        <w:rPr>
          <w:sz w:val="22"/>
          <w:szCs w:val="22"/>
        </w:rPr>
      </w:pPr>
      <w:r>
        <w:rPr>
          <w:rFonts w:ascii="Arial" w:eastAsia="Arial" w:hAnsi="Arial" w:cs="Arial"/>
          <w:sz w:val="22"/>
          <w:szCs w:val="22"/>
        </w:rPr>
        <w:t>Occasionally</w:t>
      </w:r>
    </w:p>
    <w:p w14:paraId="0000017F" w14:textId="77777777" w:rsidR="002E3051" w:rsidRDefault="007B17A6" w:rsidP="00640B3E">
      <w:pPr>
        <w:numPr>
          <w:ilvl w:val="1"/>
          <w:numId w:val="23"/>
        </w:numPr>
        <w:rPr>
          <w:sz w:val="22"/>
          <w:szCs w:val="22"/>
        </w:rPr>
      </w:pPr>
      <w:r>
        <w:rPr>
          <w:rFonts w:ascii="Arial" w:eastAsia="Arial" w:hAnsi="Arial" w:cs="Arial"/>
          <w:sz w:val="22"/>
          <w:szCs w:val="22"/>
        </w:rPr>
        <w:t>Often</w:t>
      </w:r>
    </w:p>
    <w:p w14:paraId="00000180" w14:textId="77777777" w:rsidR="002E3051" w:rsidRDefault="007B17A6" w:rsidP="00640B3E">
      <w:pPr>
        <w:numPr>
          <w:ilvl w:val="1"/>
          <w:numId w:val="23"/>
        </w:numPr>
        <w:rPr>
          <w:sz w:val="22"/>
          <w:szCs w:val="22"/>
        </w:rPr>
      </w:pPr>
      <w:r>
        <w:rPr>
          <w:rFonts w:ascii="Arial" w:eastAsia="Arial" w:hAnsi="Arial" w:cs="Arial"/>
          <w:sz w:val="22"/>
          <w:szCs w:val="22"/>
        </w:rPr>
        <w:t>A lot of the time</w:t>
      </w:r>
    </w:p>
    <w:p w14:paraId="55F3DE2A" w14:textId="77777777" w:rsidR="00E408AF" w:rsidRPr="00E408AF" w:rsidRDefault="00E408AF" w:rsidP="00E408AF"/>
    <w:p w14:paraId="4548E936" w14:textId="1FA5DB6F" w:rsidR="00F52C3A" w:rsidRDefault="00F52C3A" w:rsidP="00F52C3A">
      <w:pPr>
        <w:pStyle w:val="Heading2"/>
        <w:rPr>
          <w:rFonts w:ascii="Arial" w:hAnsi="Arial" w:cs="Arial"/>
          <w:sz w:val="28"/>
          <w:szCs w:val="28"/>
        </w:rPr>
      </w:pPr>
      <w:bookmarkStart w:id="178" w:name="_heading=h.n9213zgx5apm" w:colFirst="0" w:colLast="0"/>
      <w:bookmarkEnd w:id="178"/>
      <w:r w:rsidRPr="00370AAB">
        <w:rPr>
          <w:rFonts w:ascii="Arial" w:hAnsi="Arial" w:cs="Arial"/>
          <w:sz w:val="28"/>
          <w:szCs w:val="28"/>
        </w:rPr>
        <w:t>MEDIA USE (THREE MONTHS PRIOR TO CRISIS) </w:t>
      </w:r>
    </w:p>
    <w:p w14:paraId="38DFF43C" w14:textId="77777777" w:rsidR="00F52C3A" w:rsidRPr="00F52C3A" w:rsidRDefault="00F52C3A" w:rsidP="00370AAB"/>
    <w:p w14:paraId="126931ED"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68ACFFA0" w14:textId="77777777" w:rsidR="00640B3E" w:rsidRDefault="00640B3E" w:rsidP="00640B3E">
      <w:pPr>
        <w:rPr>
          <w:rFonts w:ascii="Arial" w:eastAsia="Arial" w:hAnsi="Arial" w:cs="Arial"/>
          <w:sz w:val="22"/>
          <w:szCs w:val="22"/>
        </w:rPr>
      </w:pPr>
    </w:p>
    <w:p w14:paraId="4FD7959C" w14:textId="77777777" w:rsidR="00640B3E" w:rsidRDefault="00640B3E" w:rsidP="00640B3E">
      <w:pPr>
        <w:numPr>
          <w:ilvl w:val="0"/>
          <w:numId w:val="23"/>
        </w:numPr>
        <w:rPr>
          <w:sz w:val="22"/>
          <w:szCs w:val="22"/>
        </w:rPr>
      </w:pPr>
      <w:r>
        <w:rPr>
          <w:rFonts w:ascii="Arial" w:eastAsia="Arial" w:hAnsi="Arial" w:cs="Arial"/>
          <w:b/>
          <w:sz w:val="22"/>
          <w:szCs w:val="22"/>
        </w:rPr>
        <w:t>… watching TV or digital media (e.g., Netflix, YouTube, web surfing)? </w:t>
      </w:r>
    </w:p>
    <w:p w14:paraId="1C935E83" w14:textId="43DD950D" w:rsidR="00640B3E" w:rsidRDefault="00640B3E" w:rsidP="00640B3E">
      <w:pPr>
        <w:numPr>
          <w:ilvl w:val="1"/>
          <w:numId w:val="23"/>
        </w:numPr>
        <w:rPr>
          <w:sz w:val="22"/>
          <w:szCs w:val="22"/>
        </w:rPr>
      </w:pPr>
      <w:r>
        <w:rPr>
          <w:rFonts w:ascii="Arial" w:eastAsia="Arial" w:hAnsi="Arial" w:cs="Arial"/>
          <w:sz w:val="22"/>
          <w:szCs w:val="22"/>
        </w:rPr>
        <w:t>No TV</w:t>
      </w:r>
      <w:ins w:id="179" w:author="Dunn, Julia (NIH/NIMH) [F]" w:date="2020-04-01T11:16:00Z">
        <w:r w:rsidR="008E133C">
          <w:rPr>
            <w:rFonts w:ascii="Arial" w:eastAsia="Arial" w:hAnsi="Arial" w:cs="Arial"/>
            <w:sz w:val="22"/>
            <w:szCs w:val="22"/>
          </w:rPr>
          <w:t xml:space="preserve"> or digital media</w:t>
        </w:r>
      </w:ins>
    </w:p>
    <w:p w14:paraId="5C9D7D16"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20D4A95C" w14:textId="77777777" w:rsidR="00640B3E" w:rsidRDefault="00640B3E" w:rsidP="00640B3E">
      <w:pPr>
        <w:numPr>
          <w:ilvl w:val="1"/>
          <w:numId w:val="23"/>
        </w:numPr>
        <w:rPr>
          <w:sz w:val="22"/>
          <w:szCs w:val="22"/>
        </w:rPr>
      </w:pPr>
      <w:r>
        <w:rPr>
          <w:rFonts w:ascii="Arial" w:eastAsia="Arial" w:hAnsi="Arial" w:cs="Arial"/>
          <w:sz w:val="22"/>
          <w:szCs w:val="22"/>
        </w:rPr>
        <w:t>1-3 hours</w:t>
      </w:r>
    </w:p>
    <w:p w14:paraId="1971E546" w14:textId="77777777" w:rsidR="00640B3E" w:rsidRDefault="00640B3E" w:rsidP="00640B3E">
      <w:pPr>
        <w:numPr>
          <w:ilvl w:val="1"/>
          <w:numId w:val="23"/>
        </w:numPr>
        <w:rPr>
          <w:sz w:val="22"/>
          <w:szCs w:val="22"/>
        </w:rPr>
      </w:pPr>
      <w:r>
        <w:rPr>
          <w:rFonts w:ascii="Arial" w:eastAsia="Arial" w:hAnsi="Arial" w:cs="Arial"/>
          <w:sz w:val="22"/>
          <w:szCs w:val="22"/>
        </w:rPr>
        <w:t>4-6 hours</w:t>
      </w:r>
    </w:p>
    <w:p w14:paraId="41756068" w14:textId="77777777" w:rsidR="00640B3E" w:rsidRDefault="00640B3E" w:rsidP="00640B3E">
      <w:pPr>
        <w:numPr>
          <w:ilvl w:val="1"/>
          <w:numId w:val="23"/>
        </w:numPr>
        <w:rPr>
          <w:sz w:val="22"/>
          <w:szCs w:val="22"/>
        </w:rPr>
      </w:pPr>
      <w:r>
        <w:rPr>
          <w:rFonts w:ascii="Arial" w:eastAsia="Arial" w:hAnsi="Arial" w:cs="Arial"/>
          <w:sz w:val="22"/>
          <w:szCs w:val="22"/>
        </w:rPr>
        <w:t>More than 6 hours</w:t>
      </w:r>
    </w:p>
    <w:p w14:paraId="4F00558A" w14:textId="77777777" w:rsidR="00640B3E" w:rsidRDefault="00640B3E" w:rsidP="00640B3E">
      <w:pPr>
        <w:rPr>
          <w:rFonts w:ascii="Arial" w:eastAsia="Arial" w:hAnsi="Arial" w:cs="Arial"/>
          <w:sz w:val="22"/>
          <w:szCs w:val="22"/>
        </w:rPr>
      </w:pPr>
    </w:p>
    <w:p w14:paraId="5378DA85" w14:textId="77777777" w:rsidR="00AA29D7" w:rsidRDefault="00AA29D7">
      <w:pPr>
        <w:rPr>
          <w:ins w:id="180" w:author="Dunn, Julia (NIH/NIMH) [F]" w:date="2020-04-01T12:48:00Z"/>
          <w:rFonts w:ascii="Arial" w:eastAsia="Arial" w:hAnsi="Arial" w:cs="Arial"/>
          <w:b/>
          <w:sz w:val="22"/>
          <w:szCs w:val="22"/>
          <w:highlight w:val="white"/>
        </w:rPr>
      </w:pPr>
      <w:ins w:id="181" w:author="Dunn, Julia (NIH/NIMH) [F]" w:date="2020-04-01T12:48:00Z">
        <w:r>
          <w:rPr>
            <w:rFonts w:ascii="Arial" w:eastAsia="Arial" w:hAnsi="Arial" w:cs="Arial"/>
            <w:b/>
            <w:sz w:val="22"/>
            <w:szCs w:val="22"/>
            <w:highlight w:val="white"/>
          </w:rPr>
          <w:br w:type="page"/>
        </w:r>
      </w:ins>
    </w:p>
    <w:p w14:paraId="5ADE6E37" w14:textId="487534D6" w:rsidR="00640B3E" w:rsidRDefault="00640B3E" w:rsidP="00640B3E">
      <w:pPr>
        <w:numPr>
          <w:ilvl w:val="0"/>
          <w:numId w:val="23"/>
        </w:numPr>
        <w:rPr>
          <w:sz w:val="22"/>
          <w:szCs w:val="22"/>
        </w:rPr>
      </w:pPr>
      <w:r>
        <w:rPr>
          <w:rFonts w:ascii="Arial" w:eastAsia="Arial" w:hAnsi="Arial" w:cs="Arial"/>
          <w:b/>
          <w:sz w:val="22"/>
          <w:szCs w:val="22"/>
          <w:highlight w:val="white"/>
        </w:rPr>
        <w:lastRenderedPageBreak/>
        <w:t>... using social media (e.g., Facetime, Facebook, Instagram, Snapchat, Twitter, TikTok)?</w:t>
      </w:r>
    </w:p>
    <w:p w14:paraId="22372114" w14:textId="77777777" w:rsidR="00640B3E" w:rsidRDefault="00640B3E" w:rsidP="00640B3E">
      <w:pPr>
        <w:numPr>
          <w:ilvl w:val="1"/>
          <w:numId w:val="23"/>
        </w:numPr>
        <w:rPr>
          <w:sz w:val="22"/>
          <w:szCs w:val="22"/>
        </w:rPr>
      </w:pPr>
      <w:r>
        <w:rPr>
          <w:rFonts w:ascii="Arial" w:eastAsia="Arial" w:hAnsi="Arial" w:cs="Arial"/>
          <w:sz w:val="22"/>
          <w:szCs w:val="22"/>
        </w:rPr>
        <w:t>No social media</w:t>
      </w:r>
    </w:p>
    <w:p w14:paraId="37FCC1BA"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76A0BEA7" w14:textId="77777777" w:rsidR="00640B3E" w:rsidRDefault="00640B3E" w:rsidP="00640B3E">
      <w:pPr>
        <w:numPr>
          <w:ilvl w:val="1"/>
          <w:numId w:val="23"/>
        </w:numPr>
        <w:rPr>
          <w:sz w:val="22"/>
          <w:szCs w:val="22"/>
        </w:rPr>
      </w:pPr>
      <w:r>
        <w:rPr>
          <w:rFonts w:ascii="Arial" w:eastAsia="Arial" w:hAnsi="Arial" w:cs="Arial"/>
          <w:sz w:val="22"/>
          <w:szCs w:val="22"/>
        </w:rPr>
        <w:t>1-3 hours</w:t>
      </w:r>
    </w:p>
    <w:p w14:paraId="0FBF14D1" w14:textId="77777777" w:rsidR="00640B3E" w:rsidRDefault="00640B3E" w:rsidP="00640B3E">
      <w:pPr>
        <w:numPr>
          <w:ilvl w:val="1"/>
          <w:numId w:val="23"/>
        </w:numPr>
        <w:rPr>
          <w:sz w:val="22"/>
          <w:szCs w:val="22"/>
        </w:rPr>
      </w:pPr>
      <w:r>
        <w:rPr>
          <w:rFonts w:ascii="Arial" w:eastAsia="Arial" w:hAnsi="Arial" w:cs="Arial"/>
          <w:sz w:val="22"/>
          <w:szCs w:val="22"/>
        </w:rPr>
        <w:t>4-6 hours</w:t>
      </w:r>
    </w:p>
    <w:p w14:paraId="308E4B0D" w14:textId="77777777" w:rsidR="00640B3E" w:rsidDel="00102755" w:rsidRDefault="00640B3E" w:rsidP="00640B3E">
      <w:pPr>
        <w:numPr>
          <w:ilvl w:val="1"/>
          <w:numId w:val="23"/>
        </w:numPr>
        <w:rPr>
          <w:del w:id="182" w:author="Dunn, Julia (NIH/NIMH) [F]" w:date="2020-04-01T11:16:00Z"/>
          <w:sz w:val="22"/>
          <w:szCs w:val="22"/>
        </w:rPr>
      </w:pPr>
      <w:r>
        <w:rPr>
          <w:rFonts w:ascii="Arial" w:eastAsia="Arial" w:hAnsi="Arial" w:cs="Arial"/>
          <w:sz w:val="22"/>
          <w:szCs w:val="22"/>
        </w:rPr>
        <w:t>More than 6 hours</w:t>
      </w:r>
    </w:p>
    <w:p w14:paraId="5DE2033E" w14:textId="460DC405" w:rsidR="00640B3E" w:rsidRPr="00C86C23" w:rsidRDefault="00640B3E">
      <w:pPr>
        <w:numPr>
          <w:ilvl w:val="1"/>
          <w:numId w:val="23"/>
        </w:numPr>
        <w:rPr>
          <w:rFonts w:ascii="Arial" w:eastAsia="Arial" w:hAnsi="Arial" w:cs="Arial"/>
          <w:sz w:val="22"/>
          <w:szCs w:val="22"/>
        </w:rPr>
        <w:pPrChange w:id="183" w:author="Dunn, Julia (NIH/NIMH) [F]" w:date="2020-04-01T11:16:00Z">
          <w:pPr>
            <w:ind w:left="1440"/>
          </w:pPr>
        </w:pPrChange>
      </w:pPr>
    </w:p>
    <w:p w14:paraId="1925C305" w14:textId="77777777" w:rsidR="00370AAB" w:rsidRDefault="00370AAB" w:rsidP="00640B3E">
      <w:pPr>
        <w:ind w:left="1440"/>
        <w:rPr>
          <w:rFonts w:ascii="Arial" w:eastAsia="Arial" w:hAnsi="Arial" w:cs="Arial"/>
          <w:sz w:val="22"/>
          <w:szCs w:val="22"/>
        </w:rPr>
      </w:pPr>
    </w:p>
    <w:p w14:paraId="42A35357" w14:textId="77777777" w:rsidR="00640B3E" w:rsidRDefault="00640B3E" w:rsidP="00640B3E">
      <w:pPr>
        <w:numPr>
          <w:ilvl w:val="0"/>
          <w:numId w:val="23"/>
        </w:numPr>
        <w:rPr>
          <w:sz w:val="22"/>
          <w:szCs w:val="22"/>
        </w:rPr>
      </w:pPr>
      <w:r>
        <w:rPr>
          <w:rFonts w:ascii="Arial" w:eastAsia="Arial" w:hAnsi="Arial" w:cs="Arial"/>
          <w:b/>
          <w:sz w:val="22"/>
          <w:szCs w:val="22"/>
          <w:highlight w:val="white"/>
        </w:rPr>
        <w:t xml:space="preserve"> … playing video games?</w:t>
      </w:r>
    </w:p>
    <w:p w14:paraId="0EC10713" w14:textId="77777777" w:rsidR="00640B3E" w:rsidRDefault="00640B3E" w:rsidP="00640B3E">
      <w:pPr>
        <w:numPr>
          <w:ilvl w:val="1"/>
          <w:numId w:val="4"/>
        </w:numPr>
        <w:rPr>
          <w:sz w:val="22"/>
          <w:szCs w:val="22"/>
        </w:rPr>
      </w:pPr>
      <w:r>
        <w:rPr>
          <w:rFonts w:ascii="Arial" w:eastAsia="Arial" w:hAnsi="Arial" w:cs="Arial"/>
          <w:sz w:val="22"/>
          <w:szCs w:val="22"/>
        </w:rPr>
        <w:t>No video games</w:t>
      </w:r>
    </w:p>
    <w:p w14:paraId="1E392EE8" w14:textId="77777777" w:rsidR="00640B3E" w:rsidRDefault="00640B3E" w:rsidP="00640B3E">
      <w:pPr>
        <w:numPr>
          <w:ilvl w:val="1"/>
          <w:numId w:val="4"/>
        </w:numPr>
        <w:rPr>
          <w:sz w:val="22"/>
          <w:szCs w:val="22"/>
        </w:rPr>
      </w:pPr>
      <w:r>
        <w:rPr>
          <w:rFonts w:ascii="Arial" w:eastAsia="Arial" w:hAnsi="Arial" w:cs="Arial"/>
          <w:sz w:val="22"/>
          <w:szCs w:val="22"/>
        </w:rPr>
        <w:t>Under 1 hour</w:t>
      </w:r>
    </w:p>
    <w:p w14:paraId="12C94D4E" w14:textId="77777777" w:rsidR="00640B3E" w:rsidRDefault="00640B3E" w:rsidP="00640B3E">
      <w:pPr>
        <w:numPr>
          <w:ilvl w:val="1"/>
          <w:numId w:val="4"/>
        </w:numPr>
        <w:rPr>
          <w:sz w:val="22"/>
          <w:szCs w:val="22"/>
        </w:rPr>
      </w:pPr>
      <w:r>
        <w:rPr>
          <w:rFonts w:ascii="Arial" w:eastAsia="Arial" w:hAnsi="Arial" w:cs="Arial"/>
          <w:sz w:val="22"/>
          <w:szCs w:val="22"/>
        </w:rPr>
        <w:t>1-3 hours</w:t>
      </w:r>
    </w:p>
    <w:p w14:paraId="4FA766B4" w14:textId="77777777" w:rsidR="00640B3E" w:rsidRDefault="00640B3E" w:rsidP="00640B3E">
      <w:pPr>
        <w:numPr>
          <w:ilvl w:val="1"/>
          <w:numId w:val="4"/>
        </w:numPr>
        <w:rPr>
          <w:sz w:val="22"/>
          <w:szCs w:val="22"/>
        </w:rPr>
      </w:pPr>
      <w:r>
        <w:rPr>
          <w:rFonts w:ascii="Arial" w:eastAsia="Arial" w:hAnsi="Arial" w:cs="Arial"/>
          <w:sz w:val="22"/>
          <w:szCs w:val="22"/>
        </w:rPr>
        <w:t>4-6 hours</w:t>
      </w:r>
    </w:p>
    <w:p w14:paraId="641BD829" w14:textId="77777777" w:rsidR="00640B3E" w:rsidRDefault="00640B3E" w:rsidP="00640B3E">
      <w:pPr>
        <w:numPr>
          <w:ilvl w:val="1"/>
          <w:numId w:val="4"/>
        </w:numPr>
        <w:rPr>
          <w:sz w:val="22"/>
          <w:szCs w:val="22"/>
        </w:rPr>
      </w:pPr>
      <w:r>
        <w:rPr>
          <w:rFonts w:ascii="Arial" w:eastAsia="Arial" w:hAnsi="Arial" w:cs="Arial"/>
          <w:sz w:val="22"/>
          <w:szCs w:val="22"/>
        </w:rPr>
        <w:t>More than 6 hours</w:t>
      </w:r>
    </w:p>
    <w:p w14:paraId="3D902138" w14:textId="77777777" w:rsidR="00640B3E" w:rsidRDefault="00640B3E" w:rsidP="00640B3E">
      <w:pPr>
        <w:pStyle w:val="Heading2"/>
      </w:pPr>
    </w:p>
    <w:p w14:paraId="31B9FA14" w14:textId="77777777" w:rsidR="00F52C3A" w:rsidRPr="00370AAB" w:rsidRDefault="00F52C3A" w:rsidP="00F52C3A">
      <w:pPr>
        <w:pStyle w:val="Heading2"/>
        <w:rPr>
          <w:rFonts w:ascii="Arial" w:eastAsia="Arial" w:hAnsi="Arial" w:cs="Arial"/>
          <w:b w:val="0"/>
          <w:sz w:val="28"/>
          <w:szCs w:val="28"/>
        </w:rPr>
      </w:pPr>
      <w:r w:rsidRPr="00370AAB">
        <w:rPr>
          <w:rFonts w:ascii="Arial" w:hAnsi="Arial" w:cs="Arial"/>
          <w:sz w:val="28"/>
          <w:szCs w:val="28"/>
        </w:rPr>
        <w:t>SUBSTANCE USE (THREE MONTHS PRIOR TO CRISIS)</w:t>
      </w:r>
    </w:p>
    <w:p w14:paraId="1B2F418B"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7EF227E4" w14:textId="77777777" w:rsidR="00640B3E" w:rsidRDefault="00640B3E" w:rsidP="00370AAB">
      <w:pPr>
        <w:numPr>
          <w:ilvl w:val="0"/>
          <w:numId w:val="29"/>
        </w:numPr>
        <w:spacing w:before="240"/>
        <w:rPr>
          <w:sz w:val="22"/>
          <w:szCs w:val="22"/>
        </w:rPr>
      </w:pPr>
      <w:r>
        <w:rPr>
          <w:rFonts w:ascii="Arial" w:eastAsia="Arial" w:hAnsi="Arial" w:cs="Arial"/>
          <w:b/>
          <w:sz w:val="22"/>
          <w:szCs w:val="22"/>
        </w:rPr>
        <w:t xml:space="preserve"> ... alcohol?</w:t>
      </w:r>
    </w:p>
    <w:p w14:paraId="2AF15116"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06C08B31" w14:textId="77777777" w:rsidR="00640B3E" w:rsidRDefault="00640B3E" w:rsidP="00370AAB">
      <w:pPr>
        <w:numPr>
          <w:ilvl w:val="1"/>
          <w:numId w:val="29"/>
        </w:numPr>
        <w:rPr>
          <w:sz w:val="22"/>
          <w:szCs w:val="22"/>
        </w:rPr>
      </w:pPr>
      <w:r>
        <w:rPr>
          <w:rFonts w:ascii="Arial" w:eastAsia="Arial" w:hAnsi="Arial" w:cs="Arial"/>
          <w:sz w:val="22"/>
          <w:szCs w:val="22"/>
        </w:rPr>
        <w:t>Rarely</w:t>
      </w:r>
    </w:p>
    <w:p w14:paraId="23A8943E"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54BE644" w14:textId="77777777" w:rsidR="00640B3E" w:rsidRDefault="00640B3E" w:rsidP="00370AAB">
      <w:pPr>
        <w:numPr>
          <w:ilvl w:val="1"/>
          <w:numId w:val="29"/>
        </w:numPr>
        <w:rPr>
          <w:sz w:val="22"/>
          <w:szCs w:val="22"/>
        </w:rPr>
      </w:pPr>
      <w:r>
        <w:rPr>
          <w:rFonts w:ascii="Arial" w:eastAsia="Arial" w:hAnsi="Arial" w:cs="Arial"/>
          <w:sz w:val="22"/>
          <w:szCs w:val="22"/>
        </w:rPr>
        <w:t>Often</w:t>
      </w:r>
    </w:p>
    <w:p w14:paraId="1BCD8D15"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7AA11F5" w14:textId="77777777" w:rsidR="00640B3E" w:rsidRDefault="00640B3E" w:rsidP="00370AAB">
      <w:pPr>
        <w:numPr>
          <w:ilvl w:val="0"/>
          <w:numId w:val="29"/>
        </w:numPr>
        <w:spacing w:before="200"/>
        <w:rPr>
          <w:sz w:val="22"/>
          <w:szCs w:val="22"/>
        </w:rPr>
      </w:pPr>
      <w:r>
        <w:rPr>
          <w:rFonts w:ascii="Arial" w:eastAsia="Arial" w:hAnsi="Arial" w:cs="Arial"/>
          <w:b/>
          <w:sz w:val="22"/>
          <w:szCs w:val="22"/>
        </w:rPr>
        <w:t xml:space="preserve"> … vaping?</w:t>
      </w:r>
    </w:p>
    <w:p w14:paraId="127FA7BE"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4652DF4B" w14:textId="77777777" w:rsidR="00640B3E" w:rsidRDefault="00640B3E" w:rsidP="00370AAB">
      <w:pPr>
        <w:numPr>
          <w:ilvl w:val="1"/>
          <w:numId w:val="29"/>
        </w:numPr>
        <w:rPr>
          <w:sz w:val="22"/>
          <w:szCs w:val="22"/>
        </w:rPr>
      </w:pPr>
      <w:r>
        <w:rPr>
          <w:rFonts w:ascii="Arial" w:eastAsia="Arial" w:hAnsi="Arial" w:cs="Arial"/>
          <w:sz w:val="22"/>
          <w:szCs w:val="22"/>
        </w:rPr>
        <w:t>Rarely</w:t>
      </w:r>
    </w:p>
    <w:p w14:paraId="744D0DB8"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4B144501" w14:textId="77777777" w:rsidR="00640B3E" w:rsidRDefault="00640B3E" w:rsidP="00370AAB">
      <w:pPr>
        <w:numPr>
          <w:ilvl w:val="1"/>
          <w:numId w:val="29"/>
        </w:numPr>
        <w:rPr>
          <w:sz w:val="22"/>
          <w:szCs w:val="22"/>
        </w:rPr>
      </w:pPr>
      <w:r>
        <w:rPr>
          <w:rFonts w:ascii="Arial" w:eastAsia="Arial" w:hAnsi="Arial" w:cs="Arial"/>
          <w:sz w:val="22"/>
          <w:szCs w:val="22"/>
        </w:rPr>
        <w:t>Often</w:t>
      </w:r>
    </w:p>
    <w:p w14:paraId="63A80643"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40051C72" w14:textId="77777777" w:rsidR="00640B3E" w:rsidRDefault="00640B3E" w:rsidP="00370AAB">
      <w:pPr>
        <w:numPr>
          <w:ilvl w:val="0"/>
          <w:numId w:val="29"/>
        </w:numPr>
        <w:spacing w:before="240"/>
        <w:rPr>
          <w:sz w:val="22"/>
          <w:szCs w:val="22"/>
        </w:rPr>
      </w:pPr>
      <w:r>
        <w:rPr>
          <w:rFonts w:ascii="Arial" w:eastAsia="Arial" w:hAnsi="Arial" w:cs="Arial"/>
          <w:b/>
          <w:sz w:val="22"/>
          <w:szCs w:val="22"/>
        </w:rPr>
        <w:t xml:space="preserve"> … cigarettes or other tobacco?</w:t>
      </w:r>
    </w:p>
    <w:p w14:paraId="1F210EAB"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523C7403" w14:textId="77777777" w:rsidR="00640B3E" w:rsidRDefault="00640B3E" w:rsidP="00370AAB">
      <w:pPr>
        <w:numPr>
          <w:ilvl w:val="1"/>
          <w:numId w:val="29"/>
        </w:numPr>
        <w:rPr>
          <w:sz w:val="22"/>
          <w:szCs w:val="22"/>
        </w:rPr>
      </w:pPr>
      <w:r>
        <w:rPr>
          <w:rFonts w:ascii="Arial" w:eastAsia="Arial" w:hAnsi="Arial" w:cs="Arial"/>
          <w:sz w:val="22"/>
          <w:szCs w:val="22"/>
        </w:rPr>
        <w:t>Rarely</w:t>
      </w:r>
    </w:p>
    <w:p w14:paraId="743B7246"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279BE9CF" w14:textId="77777777" w:rsidR="00640B3E" w:rsidRDefault="00640B3E" w:rsidP="00370AAB">
      <w:pPr>
        <w:numPr>
          <w:ilvl w:val="1"/>
          <w:numId w:val="29"/>
        </w:numPr>
        <w:rPr>
          <w:sz w:val="22"/>
          <w:szCs w:val="22"/>
        </w:rPr>
      </w:pPr>
      <w:r>
        <w:rPr>
          <w:rFonts w:ascii="Arial" w:eastAsia="Arial" w:hAnsi="Arial" w:cs="Arial"/>
          <w:sz w:val="22"/>
          <w:szCs w:val="22"/>
        </w:rPr>
        <w:t>Often</w:t>
      </w:r>
    </w:p>
    <w:p w14:paraId="23655FC6"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031803E7" w14:textId="77777777" w:rsidR="00640B3E" w:rsidRDefault="00640B3E" w:rsidP="00370AAB">
      <w:pPr>
        <w:numPr>
          <w:ilvl w:val="0"/>
          <w:numId w:val="29"/>
        </w:numPr>
        <w:spacing w:before="200"/>
        <w:rPr>
          <w:sz w:val="22"/>
          <w:szCs w:val="22"/>
        </w:rPr>
      </w:pPr>
      <w:r>
        <w:rPr>
          <w:rFonts w:ascii="Arial" w:eastAsia="Arial" w:hAnsi="Arial" w:cs="Arial"/>
          <w:b/>
          <w:sz w:val="22"/>
          <w:szCs w:val="22"/>
        </w:rPr>
        <w:t xml:space="preserve"> ... marijuana/cannabis (e.g., joint, blunt, pipe, bong)?</w:t>
      </w:r>
    </w:p>
    <w:p w14:paraId="4B5A67A5"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6646FDA8" w14:textId="77777777" w:rsidR="00640B3E" w:rsidRDefault="00640B3E" w:rsidP="00370AAB">
      <w:pPr>
        <w:numPr>
          <w:ilvl w:val="1"/>
          <w:numId w:val="29"/>
        </w:numPr>
        <w:rPr>
          <w:sz w:val="22"/>
          <w:szCs w:val="22"/>
        </w:rPr>
      </w:pPr>
      <w:r>
        <w:rPr>
          <w:rFonts w:ascii="Arial" w:eastAsia="Arial" w:hAnsi="Arial" w:cs="Arial"/>
          <w:sz w:val="22"/>
          <w:szCs w:val="22"/>
        </w:rPr>
        <w:t>Rarely</w:t>
      </w:r>
    </w:p>
    <w:p w14:paraId="4C7E0945"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A3683D8" w14:textId="77777777" w:rsidR="00640B3E" w:rsidRDefault="00640B3E" w:rsidP="00370AAB">
      <w:pPr>
        <w:numPr>
          <w:ilvl w:val="1"/>
          <w:numId w:val="29"/>
        </w:numPr>
        <w:rPr>
          <w:sz w:val="22"/>
          <w:szCs w:val="22"/>
        </w:rPr>
      </w:pPr>
      <w:r>
        <w:rPr>
          <w:rFonts w:ascii="Arial" w:eastAsia="Arial" w:hAnsi="Arial" w:cs="Arial"/>
          <w:sz w:val="22"/>
          <w:szCs w:val="22"/>
        </w:rPr>
        <w:t>Often</w:t>
      </w:r>
    </w:p>
    <w:p w14:paraId="386CBEE6" w14:textId="77777777"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E43EDE6" w14:textId="77777777" w:rsidR="00AA29D7" w:rsidRDefault="00640B3E">
      <w:pPr>
        <w:spacing w:before="200"/>
        <w:rPr>
          <w:ins w:id="184" w:author="Dunn, Julia (NIH/NIMH) [F]" w:date="2020-04-01T12:48:00Z"/>
          <w:rFonts w:ascii="Arial" w:eastAsia="Arial" w:hAnsi="Arial" w:cs="Arial"/>
          <w:b/>
          <w:sz w:val="22"/>
          <w:szCs w:val="22"/>
        </w:rPr>
        <w:pPrChange w:id="185" w:author="Dunn, Julia (NIH/NIMH) [F]" w:date="2020-04-01T15:14:00Z">
          <w:pPr>
            <w:numPr>
              <w:numId w:val="29"/>
            </w:numPr>
            <w:spacing w:before="200"/>
            <w:ind w:left="720" w:hanging="360"/>
          </w:pPr>
        </w:pPrChange>
      </w:pPr>
      <w:del w:id="186" w:author="Dunn, Julia (NIH/NIMH) [F]" w:date="2020-04-01T15:14:00Z">
        <w:r w:rsidDel="009C53B9">
          <w:rPr>
            <w:rFonts w:ascii="Arial" w:eastAsia="Arial" w:hAnsi="Arial" w:cs="Arial"/>
            <w:b/>
            <w:sz w:val="22"/>
            <w:szCs w:val="22"/>
          </w:rPr>
          <w:delText xml:space="preserve"> </w:delText>
        </w:r>
      </w:del>
    </w:p>
    <w:p w14:paraId="5E558E37" w14:textId="77777777" w:rsidR="00AA29D7" w:rsidRDefault="00AA29D7">
      <w:pPr>
        <w:rPr>
          <w:ins w:id="187" w:author="Dunn, Julia (NIH/NIMH) [F]" w:date="2020-04-01T12:48:00Z"/>
          <w:rFonts w:ascii="Arial" w:eastAsia="Arial" w:hAnsi="Arial" w:cs="Arial"/>
          <w:b/>
          <w:sz w:val="22"/>
          <w:szCs w:val="22"/>
        </w:rPr>
      </w:pPr>
      <w:ins w:id="188" w:author="Dunn, Julia (NIH/NIMH) [F]" w:date="2020-04-01T12:48:00Z">
        <w:r>
          <w:rPr>
            <w:rFonts w:ascii="Arial" w:eastAsia="Arial" w:hAnsi="Arial" w:cs="Arial"/>
            <w:b/>
            <w:sz w:val="22"/>
            <w:szCs w:val="22"/>
          </w:rPr>
          <w:br w:type="page"/>
        </w:r>
      </w:ins>
    </w:p>
    <w:p w14:paraId="3EE457B2" w14:textId="4F0A6F1D" w:rsidR="00640B3E" w:rsidRDefault="00640B3E" w:rsidP="00370AAB">
      <w:pPr>
        <w:numPr>
          <w:ilvl w:val="0"/>
          <w:numId w:val="29"/>
        </w:numPr>
        <w:spacing w:before="200"/>
        <w:rPr>
          <w:sz w:val="22"/>
          <w:szCs w:val="22"/>
        </w:rPr>
      </w:pPr>
      <w:r>
        <w:rPr>
          <w:rFonts w:ascii="Arial" w:eastAsia="Arial" w:hAnsi="Arial" w:cs="Arial"/>
          <w:b/>
          <w:sz w:val="22"/>
          <w:szCs w:val="22"/>
        </w:rPr>
        <w:lastRenderedPageBreak/>
        <w:t>... opiates, heroin, or narcotics?</w:t>
      </w:r>
    </w:p>
    <w:p w14:paraId="59050ED8"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321763BD" w14:textId="77777777" w:rsidR="00640B3E" w:rsidRDefault="00640B3E" w:rsidP="00370AAB">
      <w:pPr>
        <w:numPr>
          <w:ilvl w:val="1"/>
          <w:numId w:val="29"/>
        </w:numPr>
        <w:rPr>
          <w:sz w:val="22"/>
          <w:szCs w:val="22"/>
        </w:rPr>
      </w:pPr>
      <w:r>
        <w:rPr>
          <w:rFonts w:ascii="Arial" w:eastAsia="Arial" w:hAnsi="Arial" w:cs="Arial"/>
          <w:sz w:val="22"/>
          <w:szCs w:val="22"/>
        </w:rPr>
        <w:t>Rarely</w:t>
      </w:r>
    </w:p>
    <w:p w14:paraId="465A1962"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098CA8A2" w14:textId="77777777" w:rsidR="00640B3E" w:rsidRDefault="00640B3E" w:rsidP="00370AAB">
      <w:pPr>
        <w:numPr>
          <w:ilvl w:val="1"/>
          <w:numId w:val="29"/>
        </w:numPr>
        <w:rPr>
          <w:sz w:val="22"/>
          <w:szCs w:val="22"/>
        </w:rPr>
      </w:pPr>
      <w:r>
        <w:rPr>
          <w:rFonts w:ascii="Arial" w:eastAsia="Arial" w:hAnsi="Arial" w:cs="Arial"/>
          <w:sz w:val="22"/>
          <w:szCs w:val="22"/>
        </w:rPr>
        <w:t>Often</w:t>
      </w:r>
    </w:p>
    <w:p w14:paraId="742E1522" w14:textId="0548DA3B" w:rsidR="00640B3E" w:rsidRPr="00370AAB" w:rsidDel="00155545" w:rsidRDefault="00640B3E" w:rsidP="00370AAB">
      <w:pPr>
        <w:numPr>
          <w:ilvl w:val="1"/>
          <w:numId w:val="29"/>
        </w:numPr>
        <w:spacing w:after="200"/>
        <w:rPr>
          <w:del w:id="189" w:author="Dunn, Julia (NIH/NIMH) [F]" w:date="2020-04-01T11:17:00Z"/>
          <w:sz w:val="22"/>
          <w:szCs w:val="22"/>
        </w:rPr>
      </w:pPr>
      <w:r>
        <w:rPr>
          <w:rFonts w:ascii="Arial" w:eastAsia="Arial" w:hAnsi="Arial" w:cs="Arial"/>
          <w:sz w:val="22"/>
          <w:szCs w:val="22"/>
        </w:rPr>
        <w:t>Regularly</w:t>
      </w:r>
    </w:p>
    <w:p w14:paraId="56E8AAED" w14:textId="509CAA15" w:rsidR="00370AAB" w:rsidRPr="00C86C23" w:rsidDel="00155545" w:rsidRDefault="00370AAB">
      <w:pPr>
        <w:numPr>
          <w:ilvl w:val="1"/>
          <w:numId w:val="29"/>
        </w:numPr>
        <w:spacing w:after="200"/>
        <w:rPr>
          <w:del w:id="190" w:author="Dunn, Julia (NIH/NIMH) [F]" w:date="2020-04-01T11:17:00Z"/>
          <w:rFonts w:ascii="Arial" w:eastAsia="Arial" w:hAnsi="Arial" w:cs="Arial"/>
          <w:sz w:val="22"/>
          <w:szCs w:val="22"/>
        </w:rPr>
        <w:pPrChange w:id="191" w:author="Dunn, Julia (NIH/NIMH) [F]" w:date="2020-04-01T11:17:00Z">
          <w:pPr>
            <w:spacing w:after="200"/>
          </w:pPr>
        </w:pPrChange>
      </w:pPr>
    </w:p>
    <w:p w14:paraId="2535D70D" w14:textId="77777777" w:rsidR="00370AAB" w:rsidRPr="007C2CAA" w:rsidRDefault="00370AAB">
      <w:pPr>
        <w:numPr>
          <w:ilvl w:val="1"/>
          <w:numId w:val="29"/>
        </w:numPr>
        <w:spacing w:after="200"/>
        <w:rPr>
          <w:sz w:val="22"/>
          <w:szCs w:val="22"/>
        </w:rPr>
        <w:pPrChange w:id="192" w:author="Dunn, Julia (NIH/NIMH) [F]" w:date="2020-04-01T11:17:00Z">
          <w:pPr>
            <w:spacing w:after="200"/>
          </w:pPr>
        </w:pPrChange>
      </w:pPr>
    </w:p>
    <w:p w14:paraId="26EDA1BB" w14:textId="77777777" w:rsidR="00640B3E" w:rsidRDefault="00640B3E" w:rsidP="00370AAB">
      <w:pPr>
        <w:numPr>
          <w:ilvl w:val="0"/>
          <w:numId w:val="29"/>
        </w:numPr>
        <w:spacing w:before="200"/>
        <w:rPr>
          <w:sz w:val="22"/>
          <w:szCs w:val="22"/>
        </w:rPr>
      </w:pPr>
      <w:r>
        <w:rPr>
          <w:rFonts w:ascii="Arial" w:eastAsia="Arial" w:hAnsi="Arial" w:cs="Arial"/>
          <w:b/>
          <w:sz w:val="22"/>
          <w:szCs w:val="22"/>
        </w:rPr>
        <w:t>... other drugs including cocaine, crack, amphetamine, methamphetamine, hallucinogens, or ecstasy?</w:t>
      </w:r>
    </w:p>
    <w:p w14:paraId="05623776"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23F66A02" w14:textId="77777777" w:rsidR="00640B3E" w:rsidRDefault="00640B3E" w:rsidP="00370AAB">
      <w:pPr>
        <w:numPr>
          <w:ilvl w:val="1"/>
          <w:numId w:val="29"/>
        </w:numPr>
        <w:rPr>
          <w:sz w:val="22"/>
          <w:szCs w:val="22"/>
        </w:rPr>
      </w:pPr>
      <w:r>
        <w:rPr>
          <w:rFonts w:ascii="Arial" w:eastAsia="Arial" w:hAnsi="Arial" w:cs="Arial"/>
          <w:sz w:val="22"/>
          <w:szCs w:val="22"/>
        </w:rPr>
        <w:t>Rarely</w:t>
      </w:r>
    </w:p>
    <w:p w14:paraId="3F4D94C9"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1E51B67E" w14:textId="77777777" w:rsidR="00640B3E" w:rsidRDefault="00640B3E" w:rsidP="00370AAB">
      <w:pPr>
        <w:numPr>
          <w:ilvl w:val="1"/>
          <w:numId w:val="29"/>
        </w:numPr>
        <w:rPr>
          <w:sz w:val="22"/>
          <w:szCs w:val="22"/>
        </w:rPr>
      </w:pPr>
      <w:r>
        <w:rPr>
          <w:rFonts w:ascii="Arial" w:eastAsia="Arial" w:hAnsi="Arial" w:cs="Arial"/>
          <w:sz w:val="22"/>
          <w:szCs w:val="22"/>
        </w:rPr>
        <w:t>Often</w:t>
      </w:r>
    </w:p>
    <w:p w14:paraId="2A4F2AAA" w14:textId="60596A7C" w:rsidR="00640B3E" w:rsidRDefault="00640B3E" w:rsidP="00370AAB">
      <w:pPr>
        <w:numPr>
          <w:ilvl w:val="1"/>
          <w:numId w:val="29"/>
        </w:numPr>
        <w:spacing w:after="200"/>
        <w:rPr>
          <w:sz w:val="22"/>
          <w:szCs w:val="22"/>
        </w:rPr>
      </w:pPr>
      <w:r>
        <w:rPr>
          <w:rFonts w:ascii="Arial" w:eastAsia="Arial" w:hAnsi="Arial" w:cs="Arial"/>
          <w:sz w:val="22"/>
          <w:szCs w:val="22"/>
        </w:rPr>
        <w:t>Regularly</w:t>
      </w:r>
    </w:p>
    <w:p w14:paraId="3A247FF1" w14:textId="77777777" w:rsidR="00640B3E" w:rsidRDefault="00640B3E" w:rsidP="00370AAB">
      <w:pPr>
        <w:numPr>
          <w:ilvl w:val="0"/>
          <w:numId w:val="29"/>
        </w:numPr>
        <w:spacing w:before="200"/>
        <w:rPr>
          <w:sz w:val="22"/>
          <w:szCs w:val="22"/>
        </w:rPr>
      </w:pPr>
      <w:r>
        <w:rPr>
          <w:rFonts w:ascii="Arial" w:eastAsia="Arial" w:hAnsi="Arial" w:cs="Arial"/>
          <w:b/>
          <w:sz w:val="22"/>
          <w:szCs w:val="22"/>
        </w:rPr>
        <w:t>… sleeping medications or sedatives/hypnotics?</w:t>
      </w:r>
    </w:p>
    <w:p w14:paraId="254D25A2" w14:textId="77777777" w:rsidR="00640B3E" w:rsidRDefault="00640B3E" w:rsidP="00370AAB">
      <w:pPr>
        <w:numPr>
          <w:ilvl w:val="1"/>
          <w:numId w:val="29"/>
        </w:numPr>
        <w:rPr>
          <w:sz w:val="22"/>
          <w:szCs w:val="22"/>
        </w:rPr>
      </w:pPr>
      <w:r>
        <w:rPr>
          <w:rFonts w:ascii="Arial" w:eastAsia="Arial" w:hAnsi="Arial" w:cs="Arial"/>
          <w:sz w:val="22"/>
          <w:szCs w:val="22"/>
        </w:rPr>
        <w:t>Not at all</w:t>
      </w:r>
    </w:p>
    <w:p w14:paraId="1BA96C9B" w14:textId="77777777" w:rsidR="00640B3E" w:rsidRDefault="00640B3E" w:rsidP="00370AAB">
      <w:pPr>
        <w:numPr>
          <w:ilvl w:val="1"/>
          <w:numId w:val="29"/>
        </w:numPr>
        <w:rPr>
          <w:sz w:val="22"/>
          <w:szCs w:val="22"/>
        </w:rPr>
      </w:pPr>
      <w:r>
        <w:rPr>
          <w:rFonts w:ascii="Arial" w:eastAsia="Arial" w:hAnsi="Arial" w:cs="Arial"/>
          <w:sz w:val="22"/>
          <w:szCs w:val="22"/>
        </w:rPr>
        <w:t>Rarely</w:t>
      </w:r>
    </w:p>
    <w:p w14:paraId="4DB824FD" w14:textId="77777777" w:rsidR="00640B3E" w:rsidRDefault="00640B3E" w:rsidP="00370AAB">
      <w:pPr>
        <w:numPr>
          <w:ilvl w:val="1"/>
          <w:numId w:val="29"/>
        </w:numPr>
        <w:rPr>
          <w:sz w:val="22"/>
          <w:szCs w:val="22"/>
        </w:rPr>
      </w:pPr>
      <w:r>
        <w:rPr>
          <w:rFonts w:ascii="Arial" w:eastAsia="Arial" w:hAnsi="Arial" w:cs="Arial"/>
          <w:sz w:val="22"/>
          <w:szCs w:val="22"/>
        </w:rPr>
        <w:t>Occasionally</w:t>
      </w:r>
    </w:p>
    <w:p w14:paraId="2C6FDDF8" w14:textId="77777777" w:rsidR="00640B3E" w:rsidRDefault="00640B3E" w:rsidP="00370AAB">
      <w:pPr>
        <w:numPr>
          <w:ilvl w:val="1"/>
          <w:numId w:val="29"/>
        </w:numPr>
        <w:rPr>
          <w:sz w:val="22"/>
          <w:szCs w:val="22"/>
        </w:rPr>
      </w:pPr>
      <w:r>
        <w:rPr>
          <w:rFonts w:ascii="Arial" w:eastAsia="Arial" w:hAnsi="Arial" w:cs="Arial"/>
          <w:sz w:val="22"/>
          <w:szCs w:val="22"/>
        </w:rPr>
        <w:t>Often</w:t>
      </w:r>
    </w:p>
    <w:p w14:paraId="5AA347B0" w14:textId="1A2DCFC2" w:rsidR="00640B3E" w:rsidRPr="00370AAB" w:rsidDel="00155545" w:rsidRDefault="00640B3E" w:rsidP="00370AAB">
      <w:pPr>
        <w:numPr>
          <w:ilvl w:val="1"/>
          <w:numId w:val="29"/>
        </w:numPr>
        <w:spacing w:after="240"/>
        <w:rPr>
          <w:del w:id="193" w:author="Dunn, Julia (NIH/NIMH) [F]" w:date="2020-04-01T11:17:00Z"/>
          <w:sz w:val="22"/>
          <w:szCs w:val="22"/>
        </w:rPr>
      </w:pPr>
      <w:r>
        <w:rPr>
          <w:rFonts w:ascii="Arial" w:eastAsia="Arial" w:hAnsi="Arial" w:cs="Arial"/>
          <w:sz w:val="22"/>
          <w:szCs w:val="22"/>
        </w:rPr>
        <w:t>Regularly</w:t>
      </w:r>
    </w:p>
    <w:p w14:paraId="6A880610" w14:textId="77777777" w:rsidR="00370AAB" w:rsidRPr="00C86C23" w:rsidRDefault="00370AAB">
      <w:pPr>
        <w:numPr>
          <w:ilvl w:val="1"/>
          <w:numId w:val="29"/>
        </w:numPr>
        <w:spacing w:after="240"/>
        <w:rPr>
          <w:sz w:val="22"/>
          <w:szCs w:val="22"/>
        </w:rPr>
        <w:pPrChange w:id="194" w:author="Dunn, Julia (NIH/NIMH) [F]" w:date="2020-04-01T11:17:00Z">
          <w:pPr>
            <w:spacing w:after="240"/>
            <w:ind w:left="1440"/>
          </w:pPr>
        </w:pPrChange>
      </w:pPr>
    </w:p>
    <w:p w14:paraId="4092C89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34A7FBF" w14:textId="77777777" w:rsidR="00640B3E" w:rsidRDefault="00640B3E" w:rsidP="00370AAB">
      <w:pPr>
        <w:numPr>
          <w:ilvl w:val="0"/>
          <w:numId w:val="30"/>
        </w:numPr>
        <w:spacing w:before="240"/>
        <w:rPr>
          <w:sz w:val="22"/>
          <w:szCs w:val="22"/>
        </w:rPr>
      </w:pPr>
      <w:r>
        <w:rPr>
          <w:rFonts w:ascii="Arial" w:eastAsia="Arial" w:hAnsi="Arial" w:cs="Arial"/>
          <w:b/>
          <w:sz w:val="22"/>
          <w:szCs w:val="22"/>
        </w:rPr>
        <w:t>… how many hours per night did you sleep on average?</w:t>
      </w:r>
    </w:p>
    <w:p w14:paraId="5C1363CE" w14:textId="77777777" w:rsidR="00640B3E" w:rsidRDefault="00640B3E" w:rsidP="00370AAB">
      <w:pPr>
        <w:numPr>
          <w:ilvl w:val="1"/>
          <w:numId w:val="30"/>
        </w:numPr>
        <w:rPr>
          <w:sz w:val="22"/>
          <w:szCs w:val="22"/>
        </w:rPr>
      </w:pPr>
      <w:commentRangeStart w:id="195"/>
      <w:r>
        <w:rPr>
          <w:rFonts w:ascii="Arial" w:eastAsia="Arial" w:hAnsi="Arial" w:cs="Arial"/>
          <w:sz w:val="22"/>
          <w:szCs w:val="22"/>
        </w:rPr>
        <w:t xml:space="preserve">&lt;6 </w:t>
      </w:r>
      <w:commentRangeEnd w:id="195"/>
      <w:r w:rsidR="00155545">
        <w:rPr>
          <w:rStyle w:val="CommentReference"/>
        </w:rPr>
        <w:commentReference w:id="195"/>
      </w:r>
      <w:r>
        <w:rPr>
          <w:rFonts w:ascii="Arial" w:eastAsia="Arial" w:hAnsi="Arial" w:cs="Arial"/>
          <w:sz w:val="22"/>
          <w:szCs w:val="22"/>
        </w:rPr>
        <w:t>hours</w:t>
      </w:r>
    </w:p>
    <w:p w14:paraId="6EE8B020" w14:textId="77777777" w:rsidR="00640B3E" w:rsidRDefault="00640B3E" w:rsidP="00370AAB">
      <w:pPr>
        <w:numPr>
          <w:ilvl w:val="1"/>
          <w:numId w:val="30"/>
        </w:numPr>
        <w:rPr>
          <w:sz w:val="22"/>
          <w:szCs w:val="22"/>
        </w:rPr>
      </w:pPr>
      <w:r>
        <w:rPr>
          <w:rFonts w:ascii="Arial" w:eastAsia="Arial" w:hAnsi="Arial" w:cs="Arial"/>
          <w:sz w:val="22"/>
          <w:szCs w:val="22"/>
        </w:rPr>
        <w:t>6-8 hours</w:t>
      </w:r>
    </w:p>
    <w:p w14:paraId="6FB9A7BE" w14:textId="77777777" w:rsidR="00640B3E" w:rsidRDefault="00640B3E" w:rsidP="00370AAB">
      <w:pPr>
        <w:numPr>
          <w:ilvl w:val="1"/>
          <w:numId w:val="30"/>
        </w:numPr>
        <w:rPr>
          <w:sz w:val="22"/>
          <w:szCs w:val="22"/>
        </w:rPr>
      </w:pPr>
      <w:commentRangeStart w:id="196"/>
      <w:r>
        <w:rPr>
          <w:rFonts w:ascii="Arial" w:eastAsia="Arial" w:hAnsi="Arial" w:cs="Arial"/>
          <w:sz w:val="22"/>
          <w:szCs w:val="22"/>
        </w:rPr>
        <w:t>8-10 hours</w:t>
      </w:r>
      <w:commentRangeEnd w:id="196"/>
      <w:r w:rsidR="00155545">
        <w:rPr>
          <w:rStyle w:val="CommentReference"/>
        </w:rPr>
        <w:commentReference w:id="196"/>
      </w:r>
    </w:p>
    <w:p w14:paraId="4065286C" w14:textId="77777777" w:rsidR="00640B3E" w:rsidRDefault="00640B3E" w:rsidP="00370AAB">
      <w:pPr>
        <w:numPr>
          <w:ilvl w:val="1"/>
          <w:numId w:val="30"/>
        </w:numPr>
        <w:rPr>
          <w:sz w:val="22"/>
          <w:szCs w:val="22"/>
        </w:rPr>
      </w:pPr>
      <w:r>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77777777" w:rsidR="00640B3E" w:rsidRDefault="00640B3E" w:rsidP="00370AAB">
      <w:pPr>
        <w:numPr>
          <w:ilvl w:val="0"/>
          <w:numId w:val="30"/>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370AAB">
      <w:pPr>
        <w:numPr>
          <w:ilvl w:val="0"/>
          <w:numId w:val="30"/>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648A74EE" w14:textId="0E71D57D" w:rsidR="00640B3E" w:rsidRPr="00370AAB" w:rsidDel="00C86C23" w:rsidRDefault="00640B3E" w:rsidP="00370AAB">
      <w:pPr>
        <w:numPr>
          <w:ilvl w:val="1"/>
          <w:numId w:val="30"/>
        </w:numPr>
        <w:rPr>
          <w:del w:id="197" w:author="Dunn, Julia (NIH/NIMH) [F]" w:date="2020-04-01T11:18:00Z"/>
          <w:sz w:val="22"/>
          <w:szCs w:val="22"/>
          <w:highlight w:val="white"/>
        </w:rPr>
      </w:pPr>
      <w:r>
        <w:rPr>
          <w:rFonts w:ascii="Arial" w:eastAsia="Arial" w:hAnsi="Arial" w:cs="Arial"/>
          <w:sz w:val="22"/>
          <w:szCs w:val="22"/>
          <w:highlight w:val="white"/>
        </w:rPr>
        <w:t>Daily</w:t>
      </w:r>
    </w:p>
    <w:p w14:paraId="4017D163" w14:textId="2133ED98" w:rsidR="00370AAB" w:rsidRPr="00C86C23" w:rsidDel="00C86C23" w:rsidRDefault="00370AAB">
      <w:pPr>
        <w:numPr>
          <w:ilvl w:val="1"/>
          <w:numId w:val="30"/>
        </w:numPr>
        <w:rPr>
          <w:del w:id="198" w:author="Dunn, Julia (NIH/NIMH) [F]" w:date="2020-04-01T11:18:00Z"/>
          <w:rFonts w:ascii="Arial" w:eastAsia="Arial" w:hAnsi="Arial" w:cs="Arial"/>
          <w:sz w:val="22"/>
          <w:szCs w:val="22"/>
          <w:highlight w:val="white"/>
        </w:rPr>
        <w:pPrChange w:id="199" w:author="Dunn, Julia (NIH/NIMH) [F]" w:date="2020-04-01T11:18:00Z">
          <w:pPr/>
        </w:pPrChange>
      </w:pPr>
    </w:p>
    <w:p w14:paraId="602E9125" w14:textId="2D94A47F" w:rsidR="00370AAB" w:rsidDel="00C86C23" w:rsidRDefault="00370AAB" w:rsidP="00370AAB">
      <w:pPr>
        <w:rPr>
          <w:del w:id="200" w:author="Dunn, Julia (NIH/NIMH) [F]" w:date="2020-04-01T11:18:00Z"/>
          <w:rFonts w:ascii="Arial" w:eastAsia="Arial" w:hAnsi="Arial" w:cs="Arial"/>
          <w:sz w:val="22"/>
          <w:szCs w:val="22"/>
          <w:highlight w:val="white"/>
        </w:rPr>
      </w:pPr>
    </w:p>
    <w:p w14:paraId="3A77796C" w14:textId="21BA1A85" w:rsidR="00370AAB" w:rsidDel="00C86C23" w:rsidRDefault="00370AAB" w:rsidP="00370AAB">
      <w:pPr>
        <w:rPr>
          <w:del w:id="201" w:author="Dunn, Julia (NIH/NIMH) [F]" w:date="2020-04-01T11:18:00Z"/>
          <w:rFonts w:ascii="Arial" w:eastAsia="Arial" w:hAnsi="Arial" w:cs="Arial"/>
          <w:sz w:val="22"/>
          <w:szCs w:val="22"/>
          <w:highlight w:val="white"/>
        </w:rPr>
      </w:pPr>
    </w:p>
    <w:p w14:paraId="7B9816F0" w14:textId="121C3463" w:rsidR="00370AAB" w:rsidDel="00C86C23" w:rsidRDefault="00370AAB" w:rsidP="00370AAB">
      <w:pPr>
        <w:rPr>
          <w:del w:id="202" w:author="Dunn, Julia (NIH/NIMH) [F]" w:date="2020-04-01T11:18:00Z"/>
          <w:rFonts w:ascii="Arial" w:eastAsia="Arial" w:hAnsi="Arial" w:cs="Arial"/>
          <w:sz w:val="22"/>
          <w:szCs w:val="22"/>
          <w:highlight w:val="white"/>
        </w:rPr>
      </w:pPr>
    </w:p>
    <w:p w14:paraId="5F12802C" w14:textId="1289950B" w:rsidR="00370AAB" w:rsidDel="00C86C23" w:rsidRDefault="00370AAB" w:rsidP="00370AAB">
      <w:pPr>
        <w:rPr>
          <w:del w:id="203" w:author="Dunn, Julia (NIH/NIMH) [F]" w:date="2020-04-01T11:18:00Z"/>
          <w:rFonts w:ascii="Arial" w:eastAsia="Arial" w:hAnsi="Arial" w:cs="Arial"/>
          <w:sz w:val="22"/>
          <w:szCs w:val="22"/>
          <w:highlight w:val="white"/>
        </w:rPr>
      </w:pPr>
    </w:p>
    <w:p w14:paraId="43277334" w14:textId="71304CAF" w:rsidR="00370AAB" w:rsidDel="00C86C23" w:rsidRDefault="00370AAB" w:rsidP="00370AAB">
      <w:pPr>
        <w:rPr>
          <w:del w:id="204" w:author="Dunn, Julia (NIH/NIMH) [F]" w:date="2020-04-01T11:18:00Z"/>
          <w:rFonts w:ascii="Arial" w:eastAsia="Arial" w:hAnsi="Arial" w:cs="Arial"/>
          <w:sz w:val="22"/>
          <w:szCs w:val="22"/>
          <w:highlight w:val="white"/>
        </w:rPr>
      </w:pPr>
    </w:p>
    <w:p w14:paraId="64FAC331" w14:textId="76006552" w:rsidR="00370AAB" w:rsidRDefault="00370AAB">
      <w:pPr>
        <w:numPr>
          <w:ilvl w:val="1"/>
          <w:numId w:val="30"/>
        </w:numPr>
        <w:rPr>
          <w:rFonts w:ascii="Arial" w:eastAsia="Arial" w:hAnsi="Arial" w:cs="Arial"/>
          <w:sz w:val="22"/>
          <w:szCs w:val="22"/>
          <w:highlight w:val="white"/>
        </w:rPr>
        <w:pPrChange w:id="205" w:author="Dunn, Julia (NIH/NIMH) [F]" w:date="2020-04-01T11:18:00Z">
          <w:pPr/>
        </w:pPrChange>
      </w:pPr>
    </w:p>
    <w:p w14:paraId="083BFC45" w14:textId="77777777" w:rsidR="00370AAB" w:rsidRDefault="00370AAB" w:rsidP="00370AAB">
      <w:pPr>
        <w:rPr>
          <w:sz w:val="22"/>
          <w:szCs w:val="22"/>
          <w:highlight w:val="white"/>
        </w:rPr>
      </w:pPr>
    </w:p>
    <w:p w14:paraId="4186F459" w14:textId="77777777" w:rsidR="00AA29D7" w:rsidRDefault="00AA29D7">
      <w:pPr>
        <w:rPr>
          <w:ins w:id="206" w:author="Dunn, Julia (NIH/NIMH) [F]" w:date="2020-04-01T12:48:00Z"/>
          <w:rFonts w:ascii="Arial" w:eastAsiaTheme="majorEastAsia" w:hAnsi="Arial" w:cs="Arial"/>
          <w:b/>
          <w:sz w:val="28"/>
          <w:szCs w:val="28"/>
        </w:rPr>
      </w:pPr>
      <w:bookmarkStart w:id="207" w:name="_heading=h.61snut8df3qb" w:colFirst="0" w:colLast="0"/>
      <w:bookmarkEnd w:id="207"/>
      <w:ins w:id="208" w:author="Dunn, Julia (NIH/NIMH) [F]" w:date="2020-04-01T12:48:00Z">
        <w:r>
          <w:rPr>
            <w:rFonts w:ascii="Arial" w:hAnsi="Arial" w:cs="Arial"/>
            <w:sz w:val="28"/>
            <w:szCs w:val="28"/>
          </w:rPr>
          <w:br w:type="page"/>
        </w:r>
      </w:ins>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lastRenderedPageBreak/>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370AAB">
      <w:pPr>
        <w:numPr>
          <w:ilvl w:val="0"/>
          <w:numId w:val="30"/>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rsidP="00370AAB">
      <w:pPr>
        <w:numPr>
          <w:ilvl w:val="0"/>
          <w:numId w:val="30"/>
        </w:numPr>
        <w:rPr>
          <w:sz w:val="22"/>
          <w:szCs w:val="22"/>
        </w:rPr>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000001ED" w14:textId="77777777" w:rsidR="002E3051" w:rsidRDefault="002E3051">
      <w:pPr>
        <w:rPr>
          <w:rFonts w:ascii="Arial" w:eastAsia="Arial" w:hAnsi="Arial" w:cs="Arial"/>
          <w:sz w:val="22"/>
          <w:szCs w:val="22"/>
        </w:rPr>
      </w:pPr>
    </w:p>
    <w:p w14:paraId="000001EE" w14:textId="5AEB1E61" w:rsidR="002E3051" w:rsidRDefault="007B17A6" w:rsidP="00370AAB">
      <w:pPr>
        <w:numPr>
          <w:ilvl w:val="0"/>
          <w:numId w:val="30"/>
        </w:numPr>
        <w:rPr>
          <w:sz w:val="22"/>
          <w:szCs w:val="22"/>
        </w:rPr>
      </w:pPr>
      <w:r>
        <w:rPr>
          <w:rFonts w:ascii="Arial" w:eastAsia="Arial" w:hAnsi="Arial" w:cs="Arial"/>
          <w:b/>
          <w:sz w:val="22"/>
          <w:szCs w:val="22"/>
        </w:rPr>
        <w:t xml:space="preserve">… how much </w:t>
      </w:r>
      <w:del w:id="209" w:author="Dunn, Julia (NIH/NIMH) [F]" w:date="2020-04-01T15:00:00Z">
        <w:r w:rsidDel="007E05FD">
          <w:rPr>
            <w:rFonts w:ascii="Arial" w:eastAsia="Arial" w:hAnsi="Arial" w:cs="Arial"/>
            <w:b/>
            <w:sz w:val="22"/>
            <w:szCs w:val="22"/>
          </w:rPr>
          <w:delText>have you been</w:delText>
        </w:r>
      </w:del>
      <w:ins w:id="210" w:author="Dunn, Julia (NIH/NIMH) [F]" w:date="2020-04-01T15:00:00Z">
        <w:r w:rsidR="007E05FD">
          <w:rPr>
            <w:rFonts w:ascii="Arial" w:eastAsia="Arial" w:hAnsi="Arial" w:cs="Arial"/>
            <w:b/>
            <w:sz w:val="22"/>
            <w:szCs w:val="22"/>
          </w:rPr>
          <w:t>were you</w:t>
        </w:r>
      </w:ins>
      <w:r>
        <w:rPr>
          <w:rFonts w:ascii="Arial" w:eastAsia="Arial" w:hAnsi="Arial" w:cs="Arial"/>
          <w:b/>
          <w:sz w:val="22"/>
          <w:szCs w:val="22"/>
        </w:rPr>
        <w:t xml:space="preserve"> able to enjoy your usual activities? </w:t>
      </w:r>
    </w:p>
    <w:p w14:paraId="000001EF"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 xml:space="preserve">Not at all </w:t>
      </w:r>
    </w:p>
    <w:p w14:paraId="000001F0"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Slightly</w:t>
      </w:r>
    </w:p>
    <w:p w14:paraId="000001F1"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Moderately</w:t>
      </w:r>
    </w:p>
    <w:p w14:paraId="000001F2"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Very much</w:t>
      </w:r>
    </w:p>
    <w:p w14:paraId="06A74FF2" w14:textId="3131DD0A" w:rsidR="00CF0FC2" w:rsidRDefault="007B17A6" w:rsidP="00370AAB">
      <w:pPr>
        <w:numPr>
          <w:ilvl w:val="0"/>
          <w:numId w:val="20"/>
        </w:numPr>
        <w:rPr>
          <w:rFonts w:ascii="Arial" w:eastAsia="Arial" w:hAnsi="Arial" w:cs="Arial"/>
          <w:sz w:val="22"/>
          <w:szCs w:val="22"/>
        </w:rPr>
      </w:pPr>
      <w:r>
        <w:rPr>
          <w:rFonts w:ascii="Arial" w:eastAsia="Arial" w:hAnsi="Arial" w:cs="Arial"/>
          <w:sz w:val="22"/>
          <w:szCs w:val="22"/>
        </w:rPr>
        <w:t>A lot</w:t>
      </w:r>
    </w:p>
    <w:p w14:paraId="6EAA423B" w14:textId="77777777" w:rsidR="00CF0FC2" w:rsidRDefault="00CF0FC2">
      <w:pPr>
        <w:rPr>
          <w:rFonts w:ascii="Arial" w:eastAsia="Arial" w:hAnsi="Arial" w:cs="Arial"/>
          <w:sz w:val="22"/>
          <w:szCs w:val="22"/>
        </w:rPr>
      </w:pPr>
    </w:p>
    <w:p w14:paraId="000001F5" w14:textId="77777777" w:rsidR="002E3051" w:rsidRDefault="007B17A6" w:rsidP="00370AAB">
      <w:pPr>
        <w:numPr>
          <w:ilvl w:val="0"/>
          <w:numId w:val="30"/>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370AAB">
      <w:pPr>
        <w:numPr>
          <w:ilvl w:val="0"/>
          <w:numId w:val="30"/>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ins w:id="211" w:author="Dunn, Julia (NIH/NIMH) [F]" w:date="2020-04-01T11:19:00Z">
        <w:r w:rsidR="00C86C23">
          <w:rPr>
            <w:rFonts w:ascii="Arial" w:eastAsia="Arial" w:hAnsi="Arial" w:cs="Arial"/>
            <w:sz w:val="22"/>
            <w:szCs w:val="22"/>
          </w:rPr>
          <w:t>fidgety/</w:t>
        </w:r>
      </w:ins>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ins w:id="212" w:author="Dunn, Julia (NIH/NIMH) [F]" w:date="2020-04-01T11:19:00Z">
        <w:r w:rsidR="00C86C23">
          <w:rPr>
            <w:rFonts w:ascii="Arial" w:eastAsia="Arial" w:hAnsi="Arial" w:cs="Arial"/>
            <w:sz w:val="22"/>
            <w:szCs w:val="22"/>
          </w:rPr>
          <w:t>fidgety/</w:t>
        </w:r>
      </w:ins>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ins w:id="213" w:author="Dunn, Julia (NIH/NIMH) [F]" w:date="2020-04-01T11:19:00Z">
        <w:r w:rsidR="00C86C23">
          <w:rPr>
            <w:rFonts w:ascii="Arial" w:eastAsia="Arial" w:hAnsi="Arial" w:cs="Arial"/>
            <w:sz w:val="22"/>
            <w:szCs w:val="22"/>
          </w:rPr>
          <w:t>fidgety/</w:t>
        </w:r>
      </w:ins>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ins w:id="214" w:author="Dunn, Julia (NIH/NIMH) [F]" w:date="2020-04-01T11:19:00Z">
        <w:r w:rsidR="00C86C23">
          <w:rPr>
            <w:rFonts w:ascii="Arial" w:eastAsia="Arial" w:hAnsi="Arial" w:cs="Arial"/>
            <w:sz w:val="22"/>
            <w:szCs w:val="22"/>
          </w:rPr>
          <w:t>fidgety/</w:t>
        </w:r>
      </w:ins>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ins w:id="215" w:author="Dunn, Julia (NIH/NIMH) [F]" w:date="2020-04-01T11:19:00Z">
        <w:r w:rsidR="00C86C23">
          <w:rPr>
            <w:rFonts w:ascii="Arial" w:eastAsia="Arial" w:hAnsi="Arial" w:cs="Arial"/>
            <w:sz w:val="22"/>
            <w:szCs w:val="22"/>
          </w:rPr>
          <w:t>fidgety/</w:t>
        </w:r>
      </w:ins>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370AAB">
      <w:pPr>
        <w:numPr>
          <w:ilvl w:val="0"/>
          <w:numId w:val="30"/>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1F57468C" w14:textId="31E4DB25" w:rsidR="00370AAB" w:rsidDel="00C86C23" w:rsidRDefault="00370AAB" w:rsidP="00370AAB">
      <w:pPr>
        <w:rPr>
          <w:del w:id="216" w:author="Dunn, Julia (NIH/NIMH) [F]" w:date="2020-04-01T11:19:00Z"/>
          <w:rFonts w:ascii="Arial" w:eastAsia="Arial" w:hAnsi="Arial" w:cs="Arial"/>
          <w:sz w:val="22"/>
          <w:szCs w:val="22"/>
        </w:rPr>
      </w:pPr>
    </w:p>
    <w:p w14:paraId="33B7ECB7" w14:textId="28DD63F0" w:rsidR="00370AAB" w:rsidDel="00C86C23" w:rsidRDefault="00370AAB" w:rsidP="00370AAB">
      <w:pPr>
        <w:rPr>
          <w:del w:id="217" w:author="Dunn, Julia (NIH/NIMH) [F]" w:date="2020-04-01T11:19:00Z"/>
          <w:rFonts w:ascii="Arial" w:eastAsia="Arial" w:hAnsi="Arial" w:cs="Arial"/>
          <w:sz w:val="22"/>
          <w:szCs w:val="22"/>
        </w:rPr>
      </w:pPr>
    </w:p>
    <w:p w14:paraId="504FBE83" w14:textId="5C522E81" w:rsidR="00370AAB" w:rsidDel="00C86C23" w:rsidRDefault="00370AAB" w:rsidP="00370AAB">
      <w:pPr>
        <w:rPr>
          <w:del w:id="218" w:author="Dunn, Julia (NIH/NIMH) [F]" w:date="2020-04-01T11:19:00Z"/>
          <w:rFonts w:ascii="Arial" w:eastAsia="Arial" w:hAnsi="Arial" w:cs="Arial"/>
          <w:sz w:val="22"/>
          <w:szCs w:val="22"/>
        </w:rPr>
      </w:pPr>
    </w:p>
    <w:p w14:paraId="57CEE90C" w14:textId="77777777" w:rsidR="00370AAB" w:rsidDel="00C86C23" w:rsidRDefault="00370AAB" w:rsidP="00370AAB">
      <w:pPr>
        <w:rPr>
          <w:del w:id="219" w:author="Dunn, Julia (NIH/NIMH) [F]" w:date="2020-04-01T11:19:00Z"/>
          <w:rFonts w:ascii="Arial" w:eastAsia="Arial" w:hAnsi="Arial" w:cs="Arial"/>
          <w:sz w:val="22"/>
          <w:szCs w:val="22"/>
        </w:rPr>
      </w:pPr>
    </w:p>
    <w:p w14:paraId="00000209" w14:textId="77777777" w:rsidR="002E3051" w:rsidRDefault="007B17A6">
      <w:pPr>
        <w:rPr>
          <w:rFonts w:ascii="Arial" w:eastAsia="Arial" w:hAnsi="Arial" w:cs="Arial"/>
          <w:sz w:val="22"/>
          <w:szCs w:val="22"/>
        </w:rPr>
        <w:pPrChange w:id="220" w:author="Dunn, Julia (NIH/NIMH) [F]" w:date="2020-04-01T11:19:00Z">
          <w:pPr>
            <w:ind w:left="360" w:hanging="720"/>
          </w:pPr>
        </w:pPrChange>
      </w:pPr>
      <w:del w:id="221" w:author="Dunn, Julia (NIH/NIMH) [F]" w:date="2020-04-01T11:19:00Z">
        <w:r w:rsidDel="00C86C23">
          <w:rPr>
            <w:rFonts w:ascii="Arial" w:eastAsia="Arial" w:hAnsi="Arial" w:cs="Arial"/>
            <w:sz w:val="22"/>
            <w:szCs w:val="22"/>
          </w:rPr>
          <w:delText xml:space="preserve">      </w:delText>
        </w:r>
      </w:del>
      <w:r>
        <w:rPr>
          <w:rFonts w:ascii="Arial" w:eastAsia="Arial" w:hAnsi="Arial" w:cs="Arial"/>
          <w:sz w:val="22"/>
          <w:szCs w:val="22"/>
        </w:rPr>
        <w:t xml:space="preserve">     </w:t>
      </w:r>
    </w:p>
    <w:p w14:paraId="76F3179C" w14:textId="77777777" w:rsidR="00AA29D7" w:rsidRDefault="00AA29D7">
      <w:pPr>
        <w:rPr>
          <w:ins w:id="222" w:author="Dunn, Julia (NIH/NIMH) [F]" w:date="2020-04-01T12:48:00Z"/>
          <w:rFonts w:ascii="Arial" w:eastAsia="Arial" w:hAnsi="Arial" w:cs="Arial"/>
          <w:b/>
          <w:sz w:val="22"/>
          <w:szCs w:val="22"/>
        </w:rPr>
      </w:pPr>
      <w:ins w:id="223" w:author="Dunn, Julia (NIH/NIMH) [F]" w:date="2020-04-01T12:48:00Z">
        <w:r>
          <w:rPr>
            <w:rFonts w:ascii="Arial" w:eastAsia="Arial" w:hAnsi="Arial" w:cs="Arial"/>
            <w:b/>
            <w:sz w:val="22"/>
            <w:szCs w:val="22"/>
          </w:rPr>
          <w:br w:type="page"/>
        </w:r>
      </w:ins>
    </w:p>
    <w:p w14:paraId="0000020A" w14:textId="7158CE66" w:rsidR="002E3051" w:rsidRDefault="007B17A6" w:rsidP="00370AAB">
      <w:pPr>
        <w:numPr>
          <w:ilvl w:val="0"/>
          <w:numId w:val="30"/>
        </w:numPr>
        <w:rPr>
          <w:sz w:val="22"/>
          <w:szCs w:val="22"/>
        </w:rPr>
      </w:pPr>
      <w:r>
        <w:rPr>
          <w:rFonts w:ascii="Arial" w:eastAsia="Arial" w:hAnsi="Arial" w:cs="Arial"/>
          <w:b/>
          <w:sz w:val="22"/>
          <w:szCs w:val="22"/>
        </w:rPr>
        <w:lastRenderedPageBreak/>
        <w:t xml:space="preserve">… how well </w:t>
      </w:r>
      <w:del w:id="224" w:author="Dunn, Julia (NIH/NIMH) [F]" w:date="2020-04-01T11:20:00Z">
        <w:r w:rsidDel="00C86C23">
          <w:rPr>
            <w:rFonts w:ascii="Arial" w:eastAsia="Arial" w:hAnsi="Arial" w:cs="Arial"/>
            <w:b/>
            <w:sz w:val="22"/>
            <w:szCs w:val="22"/>
          </w:rPr>
          <w:delText xml:space="preserve">have </w:delText>
        </w:r>
      </w:del>
      <w:ins w:id="225" w:author="Dunn, Julia (NIH/NIMH) [F]" w:date="2020-04-01T11:20:00Z">
        <w:r w:rsidR="00C86C23">
          <w:rPr>
            <w:rFonts w:ascii="Arial" w:eastAsia="Arial" w:hAnsi="Arial" w:cs="Arial"/>
            <w:b/>
            <w:sz w:val="22"/>
            <w:szCs w:val="22"/>
          </w:rPr>
          <w:t xml:space="preserve">were </w:t>
        </w:r>
      </w:ins>
      <w:r>
        <w:rPr>
          <w:rFonts w:ascii="Arial" w:eastAsia="Arial" w:hAnsi="Arial" w:cs="Arial"/>
          <w:b/>
          <w:sz w:val="22"/>
          <w:szCs w:val="22"/>
        </w:rPr>
        <w:t>you</w:t>
      </w:r>
      <w:del w:id="226" w:author="Dunn, Julia (NIH/NIMH) [F]" w:date="2020-04-01T11:20:00Z">
        <w:r w:rsidDel="00C86C23">
          <w:rPr>
            <w:rFonts w:ascii="Arial" w:eastAsia="Arial" w:hAnsi="Arial" w:cs="Arial"/>
            <w:b/>
            <w:sz w:val="22"/>
            <w:szCs w:val="22"/>
          </w:rPr>
          <w:delText xml:space="preserve"> been</w:delText>
        </w:r>
      </w:del>
      <w:r>
        <w:rPr>
          <w:rFonts w:ascii="Arial" w:eastAsia="Arial" w:hAnsi="Arial" w:cs="Arial"/>
          <w:b/>
          <w:sz w:val="22"/>
          <w:szCs w:val="22"/>
        </w:rPr>
        <w:t xml:space="preserve">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5790AAAD" w:rsidR="002E3051" w:rsidRDefault="007B17A6" w:rsidP="00370AAB">
      <w:pPr>
        <w:numPr>
          <w:ilvl w:val="0"/>
          <w:numId w:val="30"/>
        </w:numPr>
        <w:rPr>
          <w:sz w:val="22"/>
          <w:szCs w:val="22"/>
        </w:rPr>
      </w:pPr>
      <w:r>
        <w:rPr>
          <w:rFonts w:ascii="Arial" w:eastAsia="Arial" w:hAnsi="Arial" w:cs="Arial"/>
          <w:b/>
          <w:sz w:val="22"/>
          <w:szCs w:val="22"/>
        </w:rPr>
        <w:t xml:space="preserve">… how irritable or easily angered </w:t>
      </w:r>
      <w:del w:id="227" w:author="Dunn, Julia (NIH/NIMH) [F]" w:date="2020-04-01T15:00:00Z">
        <w:r w:rsidDel="007E05FD">
          <w:rPr>
            <w:rFonts w:ascii="Arial" w:eastAsia="Arial" w:hAnsi="Arial" w:cs="Arial"/>
            <w:b/>
            <w:sz w:val="22"/>
            <w:szCs w:val="22"/>
          </w:rPr>
          <w:delText>have you been</w:delText>
        </w:r>
      </w:del>
      <w:ins w:id="228" w:author="Dunn, Julia (NIH/NIMH) [F]" w:date="2020-04-01T15:00:00Z">
        <w:r w:rsidR="007E05FD">
          <w:rPr>
            <w:rFonts w:ascii="Arial" w:eastAsia="Arial" w:hAnsi="Arial" w:cs="Arial"/>
            <w:b/>
            <w:sz w:val="22"/>
            <w:szCs w:val="22"/>
          </w:rPr>
          <w:t>were you</w:t>
        </w:r>
      </w:ins>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0DB1DE31" w:rsidR="002E3051" w:rsidRDefault="007B17A6" w:rsidP="00370AAB">
      <w:pPr>
        <w:numPr>
          <w:ilvl w:val="0"/>
          <w:numId w:val="30"/>
        </w:numPr>
        <w:rPr>
          <w:sz w:val="22"/>
          <w:szCs w:val="22"/>
        </w:rPr>
      </w:pPr>
      <w:r>
        <w:rPr>
          <w:rFonts w:ascii="Arial" w:eastAsia="Arial" w:hAnsi="Arial" w:cs="Arial"/>
          <w:b/>
          <w:sz w:val="22"/>
          <w:szCs w:val="22"/>
        </w:rPr>
        <w:t xml:space="preserve">… how lonely </w:t>
      </w:r>
      <w:del w:id="229" w:author="Dunn, Julia (NIH/NIMH) [F]" w:date="2020-04-01T15:00:00Z">
        <w:r w:rsidDel="007E05FD">
          <w:rPr>
            <w:rFonts w:ascii="Arial" w:eastAsia="Arial" w:hAnsi="Arial" w:cs="Arial"/>
            <w:b/>
            <w:sz w:val="22"/>
            <w:szCs w:val="22"/>
          </w:rPr>
          <w:delText>have you been</w:delText>
        </w:r>
      </w:del>
      <w:ins w:id="230" w:author="Dunn, Julia (NIH/NIMH) [F]" w:date="2020-04-01T15:00:00Z">
        <w:r w:rsidR="007E05FD">
          <w:rPr>
            <w:rFonts w:ascii="Arial" w:eastAsia="Arial" w:hAnsi="Arial" w:cs="Arial"/>
            <w:b/>
            <w:sz w:val="22"/>
            <w:szCs w:val="22"/>
          </w:rPr>
          <w:t>were you</w:t>
        </w:r>
      </w:ins>
      <w:r>
        <w:rPr>
          <w:rFonts w:ascii="Arial" w:eastAsia="Arial" w:hAnsi="Arial" w:cs="Arial"/>
          <w:b/>
          <w:sz w:val="22"/>
          <w:szCs w:val="22"/>
        </w:rPr>
        <w:t>?</w:t>
      </w:r>
    </w:p>
    <w:p w14:paraId="00000219" w14:textId="77777777" w:rsidR="002E3051" w:rsidRDefault="007B17A6" w:rsidP="00370AAB">
      <w:pPr>
        <w:numPr>
          <w:ilvl w:val="1"/>
          <w:numId w:val="30"/>
        </w:numPr>
        <w:rPr>
          <w:sz w:val="22"/>
          <w:szCs w:val="22"/>
        </w:rPr>
      </w:pPr>
      <w:r>
        <w:rPr>
          <w:rFonts w:ascii="Arial" w:eastAsia="Arial" w:hAnsi="Arial" w:cs="Arial"/>
          <w:sz w:val="22"/>
          <w:szCs w:val="22"/>
        </w:rPr>
        <w:t>Not lonely at all</w:t>
      </w:r>
    </w:p>
    <w:p w14:paraId="0000021A" w14:textId="77777777" w:rsidR="002E3051" w:rsidRDefault="007B17A6" w:rsidP="00370AAB">
      <w:pPr>
        <w:numPr>
          <w:ilvl w:val="1"/>
          <w:numId w:val="30"/>
        </w:numPr>
        <w:rPr>
          <w:sz w:val="22"/>
          <w:szCs w:val="22"/>
        </w:rPr>
      </w:pPr>
      <w:r>
        <w:rPr>
          <w:rFonts w:ascii="Arial" w:eastAsia="Arial" w:hAnsi="Arial" w:cs="Arial"/>
          <w:sz w:val="22"/>
          <w:szCs w:val="22"/>
        </w:rPr>
        <w:t>Slightly lonely</w:t>
      </w:r>
    </w:p>
    <w:p w14:paraId="0000021B" w14:textId="77777777" w:rsidR="002E3051" w:rsidRDefault="007B17A6" w:rsidP="00370AAB">
      <w:pPr>
        <w:numPr>
          <w:ilvl w:val="1"/>
          <w:numId w:val="30"/>
        </w:numPr>
        <w:rPr>
          <w:sz w:val="22"/>
          <w:szCs w:val="22"/>
        </w:rPr>
      </w:pPr>
      <w:r>
        <w:rPr>
          <w:rFonts w:ascii="Arial" w:eastAsia="Arial" w:hAnsi="Arial" w:cs="Arial"/>
          <w:sz w:val="22"/>
          <w:szCs w:val="22"/>
        </w:rPr>
        <w:t>Moderately lonely</w:t>
      </w:r>
    </w:p>
    <w:p w14:paraId="0000021C" w14:textId="77777777" w:rsidR="002E3051" w:rsidRDefault="007B17A6" w:rsidP="00370AAB">
      <w:pPr>
        <w:numPr>
          <w:ilvl w:val="1"/>
          <w:numId w:val="30"/>
        </w:numPr>
        <w:rPr>
          <w:sz w:val="22"/>
          <w:szCs w:val="22"/>
        </w:rPr>
      </w:pPr>
      <w:r>
        <w:rPr>
          <w:rFonts w:ascii="Arial" w:eastAsia="Arial" w:hAnsi="Arial" w:cs="Arial"/>
          <w:sz w:val="22"/>
          <w:szCs w:val="22"/>
        </w:rPr>
        <w:t>Very lonely</w:t>
      </w:r>
    </w:p>
    <w:p w14:paraId="0000021D" w14:textId="77777777" w:rsidR="002E3051" w:rsidRDefault="007B17A6" w:rsidP="00370AAB">
      <w:pPr>
        <w:numPr>
          <w:ilvl w:val="1"/>
          <w:numId w:val="30"/>
        </w:numPr>
        <w:rPr>
          <w:sz w:val="22"/>
          <w:szCs w:val="22"/>
        </w:rPr>
      </w:pPr>
      <w:r>
        <w:rPr>
          <w:rFonts w:ascii="Arial" w:eastAsia="Arial" w:hAnsi="Arial" w:cs="Arial"/>
          <w:sz w:val="22"/>
          <w:szCs w:val="22"/>
        </w:rPr>
        <w:t>Extremely lonely</w:t>
      </w:r>
    </w:p>
    <w:p w14:paraId="0000021E" w14:textId="77777777" w:rsidR="002E3051" w:rsidRDefault="002E3051">
      <w:pPr>
        <w:rPr>
          <w:rFonts w:ascii="Arial" w:eastAsia="Arial" w:hAnsi="Arial" w:cs="Arial"/>
          <w:sz w:val="22"/>
          <w:szCs w:val="22"/>
        </w:rPr>
      </w:pPr>
    </w:p>
    <w:p w14:paraId="0000021F" w14:textId="3A9A8A5A" w:rsidR="002E3051" w:rsidRDefault="007B17A6" w:rsidP="00370AAB">
      <w:pPr>
        <w:numPr>
          <w:ilvl w:val="0"/>
          <w:numId w:val="30"/>
        </w:numPr>
        <w:rPr>
          <w:sz w:val="22"/>
          <w:szCs w:val="22"/>
        </w:rPr>
      </w:pPr>
      <w:r>
        <w:rPr>
          <w:rFonts w:ascii="Arial" w:eastAsia="Arial" w:hAnsi="Arial" w:cs="Arial"/>
          <w:b/>
          <w:sz w:val="22"/>
          <w:szCs w:val="22"/>
        </w:rPr>
        <w:t xml:space="preserve">… to what extent </w:t>
      </w:r>
      <w:del w:id="231" w:author="Dunn, Julia (NIH/NIMH) [F]" w:date="2020-04-01T15:01:00Z">
        <w:r w:rsidDel="007E05FD">
          <w:rPr>
            <w:rFonts w:ascii="Arial" w:eastAsia="Arial" w:hAnsi="Arial" w:cs="Arial"/>
            <w:b/>
            <w:sz w:val="22"/>
            <w:szCs w:val="22"/>
          </w:rPr>
          <w:delText>have you had</w:delText>
        </w:r>
      </w:del>
      <w:ins w:id="232" w:author="Dunn, Julia (NIH/NIMH) [F]" w:date="2020-04-01T15:01:00Z">
        <w:r w:rsidR="00051A09">
          <w:rPr>
            <w:rFonts w:ascii="Arial" w:eastAsia="Arial" w:hAnsi="Arial" w:cs="Arial"/>
            <w:b/>
            <w:sz w:val="22"/>
            <w:szCs w:val="22"/>
          </w:rPr>
          <w:t>did you have</w:t>
        </w:r>
      </w:ins>
      <w:r>
        <w:rPr>
          <w:rFonts w:ascii="Arial" w:eastAsia="Arial" w:hAnsi="Arial" w:cs="Arial"/>
          <w:b/>
          <w:sz w:val="22"/>
          <w:szCs w:val="22"/>
        </w:rPr>
        <w:t xml:space="preserve"> negative thoughts, thought about unpleasant experiences or things that </w:t>
      </w:r>
      <w:commentRangeStart w:id="233"/>
      <w:r>
        <w:rPr>
          <w:rFonts w:ascii="Arial" w:eastAsia="Arial" w:hAnsi="Arial" w:cs="Arial"/>
          <w:b/>
          <w:sz w:val="22"/>
          <w:szCs w:val="22"/>
        </w:rPr>
        <w:t>made</w:t>
      </w:r>
      <w:commentRangeEnd w:id="233"/>
      <w:r w:rsidR="00D04C1B">
        <w:rPr>
          <w:rStyle w:val="CommentReference"/>
        </w:rPr>
        <w:commentReference w:id="233"/>
      </w:r>
      <w:r>
        <w:rPr>
          <w:rFonts w:ascii="Arial" w:eastAsia="Arial" w:hAnsi="Arial" w:cs="Arial"/>
          <w:b/>
          <w:sz w:val="22"/>
          <w:szCs w:val="22"/>
        </w:rPr>
        <w:t xml:space="preserve"> you feel bad?</w:t>
      </w:r>
    </w:p>
    <w:p w14:paraId="00000220" w14:textId="77777777" w:rsidR="002E3051" w:rsidRDefault="007B17A6" w:rsidP="00370AAB">
      <w:pPr>
        <w:numPr>
          <w:ilvl w:val="1"/>
          <w:numId w:val="30"/>
        </w:numPr>
        <w:rPr>
          <w:sz w:val="22"/>
          <w:szCs w:val="22"/>
        </w:rPr>
      </w:pPr>
      <w:r>
        <w:rPr>
          <w:rFonts w:ascii="Arial" w:eastAsia="Arial" w:hAnsi="Arial" w:cs="Arial"/>
          <w:sz w:val="22"/>
          <w:szCs w:val="22"/>
        </w:rPr>
        <w:t>Not at all</w:t>
      </w:r>
    </w:p>
    <w:p w14:paraId="00000221" w14:textId="77777777" w:rsidR="002E3051" w:rsidRDefault="007B17A6" w:rsidP="00370AAB">
      <w:pPr>
        <w:numPr>
          <w:ilvl w:val="1"/>
          <w:numId w:val="30"/>
        </w:numPr>
        <w:rPr>
          <w:sz w:val="22"/>
          <w:szCs w:val="22"/>
        </w:rPr>
      </w:pPr>
      <w:r>
        <w:rPr>
          <w:rFonts w:ascii="Arial" w:eastAsia="Arial" w:hAnsi="Arial" w:cs="Arial"/>
          <w:sz w:val="22"/>
          <w:szCs w:val="22"/>
        </w:rPr>
        <w:t>Rarely</w:t>
      </w:r>
    </w:p>
    <w:p w14:paraId="00000222" w14:textId="77777777" w:rsidR="002E3051" w:rsidRDefault="007B17A6" w:rsidP="00370AAB">
      <w:pPr>
        <w:numPr>
          <w:ilvl w:val="1"/>
          <w:numId w:val="30"/>
        </w:numPr>
        <w:rPr>
          <w:sz w:val="22"/>
          <w:szCs w:val="22"/>
        </w:rPr>
      </w:pPr>
      <w:r>
        <w:rPr>
          <w:rFonts w:ascii="Arial" w:eastAsia="Arial" w:hAnsi="Arial" w:cs="Arial"/>
          <w:sz w:val="22"/>
          <w:szCs w:val="22"/>
        </w:rPr>
        <w:t>Occasionally</w:t>
      </w:r>
    </w:p>
    <w:p w14:paraId="00000223" w14:textId="77777777" w:rsidR="002E3051" w:rsidRDefault="007B17A6" w:rsidP="00370AAB">
      <w:pPr>
        <w:numPr>
          <w:ilvl w:val="1"/>
          <w:numId w:val="30"/>
        </w:numPr>
        <w:rPr>
          <w:sz w:val="22"/>
          <w:szCs w:val="22"/>
        </w:rPr>
      </w:pPr>
      <w:r>
        <w:rPr>
          <w:rFonts w:ascii="Arial" w:eastAsia="Arial" w:hAnsi="Arial" w:cs="Arial"/>
          <w:sz w:val="22"/>
          <w:szCs w:val="22"/>
        </w:rPr>
        <w:t>Often</w:t>
      </w:r>
    </w:p>
    <w:p w14:paraId="00000224" w14:textId="77777777" w:rsidR="002E3051" w:rsidRDefault="007B17A6" w:rsidP="00370AAB">
      <w:pPr>
        <w:numPr>
          <w:ilvl w:val="1"/>
          <w:numId w:val="30"/>
        </w:numPr>
        <w:rPr>
          <w:sz w:val="22"/>
          <w:szCs w:val="22"/>
        </w:rPr>
      </w:pPr>
      <w:r>
        <w:rPr>
          <w:rFonts w:ascii="Arial" w:eastAsia="Arial" w:hAnsi="Arial" w:cs="Arial"/>
          <w:sz w:val="22"/>
          <w:szCs w:val="22"/>
        </w:rPr>
        <w:t>A lot of the time</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370AAB">
      <w:pPr>
        <w:numPr>
          <w:ilvl w:val="0"/>
          <w:numId w:val="30"/>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370AAB">
      <w:pPr>
        <w:numPr>
          <w:ilvl w:val="1"/>
          <w:numId w:val="30"/>
        </w:numPr>
        <w:rPr>
          <w:sz w:val="22"/>
          <w:szCs w:val="22"/>
        </w:rPr>
      </w:pPr>
      <w:r>
        <w:rPr>
          <w:rFonts w:ascii="Arial" w:eastAsia="Arial" w:hAnsi="Arial" w:cs="Arial"/>
          <w:sz w:val="22"/>
          <w:szCs w:val="22"/>
        </w:rPr>
        <w:t>No TV</w:t>
      </w:r>
      <w:ins w:id="234" w:author="Dunn, Julia (NIH/NIMH) [F]" w:date="2020-04-01T11:22:00Z">
        <w:r w:rsidR="00EF6B53">
          <w:rPr>
            <w:rFonts w:ascii="Arial" w:eastAsia="Arial" w:hAnsi="Arial" w:cs="Arial"/>
            <w:sz w:val="22"/>
            <w:szCs w:val="22"/>
          </w:rPr>
          <w:t xml:space="preserve"> or digital media</w:t>
        </w:r>
      </w:ins>
    </w:p>
    <w:p w14:paraId="78C141F4"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290C2946" w14:textId="77777777" w:rsidR="00640B3E" w:rsidRDefault="00640B3E" w:rsidP="00370AAB">
      <w:pPr>
        <w:numPr>
          <w:ilvl w:val="1"/>
          <w:numId w:val="30"/>
        </w:numPr>
        <w:rPr>
          <w:sz w:val="22"/>
          <w:szCs w:val="22"/>
        </w:rPr>
      </w:pPr>
      <w:r>
        <w:rPr>
          <w:rFonts w:ascii="Arial" w:eastAsia="Arial" w:hAnsi="Arial" w:cs="Arial"/>
          <w:sz w:val="22"/>
          <w:szCs w:val="22"/>
        </w:rPr>
        <w:t>1-3 hours</w:t>
      </w:r>
    </w:p>
    <w:p w14:paraId="5298312E" w14:textId="77777777" w:rsidR="00640B3E" w:rsidRDefault="00640B3E" w:rsidP="00370AAB">
      <w:pPr>
        <w:numPr>
          <w:ilvl w:val="1"/>
          <w:numId w:val="30"/>
        </w:numPr>
        <w:rPr>
          <w:sz w:val="22"/>
          <w:szCs w:val="22"/>
        </w:rPr>
      </w:pPr>
      <w:r>
        <w:rPr>
          <w:rFonts w:ascii="Arial" w:eastAsia="Arial" w:hAnsi="Arial" w:cs="Arial"/>
          <w:sz w:val="22"/>
          <w:szCs w:val="22"/>
        </w:rPr>
        <w:t>4-6 hours</w:t>
      </w:r>
    </w:p>
    <w:p w14:paraId="33A387E1" w14:textId="77777777" w:rsidR="00640B3E" w:rsidRDefault="00640B3E" w:rsidP="00370AAB">
      <w:pPr>
        <w:numPr>
          <w:ilvl w:val="1"/>
          <w:numId w:val="30"/>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rsidP="00370AAB">
      <w:pPr>
        <w:numPr>
          <w:ilvl w:val="0"/>
          <w:numId w:val="30"/>
        </w:numPr>
        <w:rPr>
          <w:sz w:val="22"/>
          <w:szCs w:val="22"/>
        </w:rPr>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TikTok)?</w:t>
      </w:r>
    </w:p>
    <w:p w14:paraId="1D00C36C" w14:textId="77777777" w:rsidR="00640B3E" w:rsidRDefault="00640B3E" w:rsidP="00370AAB">
      <w:pPr>
        <w:numPr>
          <w:ilvl w:val="1"/>
          <w:numId w:val="30"/>
        </w:numPr>
        <w:rPr>
          <w:sz w:val="22"/>
          <w:szCs w:val="22"/>
        </w:rPr>
      </w:pPr>
      <w:r>
        <w:rPr>
          <w:rFonts w:ascii="Arial" w:eastAsia="Arial" w:hAnsi="Arial" w:cs="Arial"/>
          <w:sz w:val="22"/>
          <w:szCs w:val="22"/>
        </w:rPr>
        <w:t>No social media</w:t>
      </w:r>
    </w:p>
    <w:p w14:paraId="4155BEBB"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1182E421" w14:textId="77777777" w:rsidR="00640B3E" w:rsidRDefault="00640B3E" w:rsidP="00370AAB">
      <w:pPr>
        <w:numPr>
          <w:ilvl w:val="1"/>
          <w:numId w:val="30"/>
        </w:numPr>
        <w:rPr>
          <w:sz w:val="22"/>
          <w:szCs w:val="22"/>
        </w:rPr>
      </w:pPr>
      <w:r>
        <w:rPr>
          <w:rFonts w:ascii="Arial" w:eastAsia="Arial" w:hAnsi="Arial" w:cs="Arial"/>
          <w:sz w:val="22"/>
          <w:szCs w:val="22"/>
        </w:rPr>
        <w:t>1-3 hours</w:t>
      </w:r>
    </w:p>
    <w:p w14:paraId="65767172" w14:textId="77777777" w:rsidR="00640B3E" w:rsidRDefault="00640B3E" w:rsidP="00370AAB">
      <w:pPr>
        <w:numPr>
          <w:ilvl w:val="1"/>
          <w:numId w:val="30"/>
        </w:numPr>
        <w:rPr>
          <w:sz w:val="22"/>
          <w:szCs w:val="22"/>
        </w:rPr>
      </w:pPr>
      <w:r>
        <w:rPr>
          <w:rFonts w:ascii="Arial" w:eastAsia="Arial" w:hAnsi="Arial" w:cs="Arial"/>
          <w:sz w:val="22"/>
          <w:szCs w:val="22"/>
        </w:rPr>
        <w:t>4-6 hours</w:t>
      </w:r>
    </w:p>
    <w:p w14:paraId="0BEB09BE" w14:textId="292D8DB6" w:rsidR="00640B3E" w:rsidRPr="00370AAB" w:rsidDel="00EF6B53" w:rsidRDefault="00640B3E" w:rsidP="00370AAB">
      <w:pPr>
        <w:numPr>
          <w:ilvl w:val="1"/>
          <w:numId w:val="30"/>
        </w:numPr>
        <w:rPr>
          <w:del w:id="235" w:author="Dunn, Julia (NIH/NIMH) [F]" w:date="2020-04-01T11:23:00Z"/>
          <w:sz w:val="22"/>
          <w:szCs w:val="22"/>
        </w:rPr>
      </w:pPr>
      <w:r>
        <w:rPr>
          <w:rFonts w:ascii="Arial" w:eastAsia="Arial" w:hAnsi="Arial" w:cs="Arial"/>
          <w:sz w:val="22"/>
          <w:szCs w:val="22"/>
        </w:rPr>
        <w:t>More than 6 hours</w:t>
      </w:r>
    </w:p>
    <w:p w14:paraId="53A24686" w14:textId="53539E4C" w:rsidR="00370AAB" w:rsidRPr="007C2CAA" w:rsidDel="00EF6B53" w:rsidRDefault="00370AAB">
      <w:pPr>
        <w:numPr>
          <w:ilvl w:val="1"/>
          <w:numId w:val="30"/>
        </w:numPr>
        <w:rPr>
          <w:del w:id="236" w:author="Dunn, Julia (NIH/NIMH) [F]" w:date="2020-04-01T11:23:00Z"/>
          <w:rFonts w:ascii="Arial" w:eastAsia="Arial" w:hAnsi="Arial" w:cs="Arial"/>
          <w:sz w:val="22"/>
          <w:szCs w:val="22"/>
        </w:rPr>
        <w:pPrChange w:id="237" w:author="Dunn, Julia (NIH/NIMH) [F]" w:date="2020-04-01T11:23:00Z">
          <w:pPr/>
        </w:pPrChange>
      </w:pPr>
    </w:p>
    <w:p w14:paraId="49ECA433" w14:textId="77777777" w:rsidR="00370AAB" w:rsidRDefault="00370AAB">
      <w:pPr>
        <w:numPr>
          <w:ilvl w:val="1"/>
          <w:numId w:val="30"/>
        </w:numPr>
        <w:rPr>
          <w:sz w:val="22"/>
          <w:szCs w:val="22"/>
        </w:rPr>
        <w:pPrChange w:id="238" w:author="Dunn, Julia (NIH/NIMH) [F]" w:date="2020-04-01T11:23:00Z">
          <w:pPr/>
        </w:pPrChange>
      </w:pPr>
    </w:p>
    <w:p w14:paraId="52E18401" w14:textId="77777777" w:rsidR="00640B3E" w:rsidRDefault="00640B3E" w:rsidP="00640B3E">
      <w:pPr>
        <w:ind w:left="1440"/>
        <w:rPr>
          <w:rFonts w:ascii="Arial" w:eastAsia="Arial" w:hAnsi="Arial" w:cs="Arial"/>
          <w:sz w:val="22"/>
          <w:szCs w:val="22"/>
        </w:rPr>
      </w:pPr>
    </w:p>
    <w:p w14:paraId="3292E222" w14:textId="77777777" w:rsidR="00AA29D7" w:rsidRDefault="00640B3E">
      <w:pPr>
        <w:rPr>
          <w:ins w:id="239" w:author="Dunn, Julia (NIH/NIMH) [F]" w:date="2020-04-01T12:49:00Z"/>
          <w:rFonts w:ascii="Arial" w:eastAsia="Arial" w:hAnsi="Arial" w:cs="Arial"/>
          <w:b/>
          <w:sz w:val="22"/>
          <w:szCs w:val="22"/>
          <w:highlight w:val="white"/>
        </w:rPr>
        <w:pPrChange w:id="240" w:author="Dunn, Julia (NIH/NIMH) [F]" w:date="2020-04-01T12:49:00Z">
          <w:pPr>
            <w:numPr>
              <w:numId w:val="30"/>
            </w:numPr>
            <w:ind w:left="720" w:hanging="360"/>
          </w:pPr>
        </w:pPrChange>
      </w:pPr>
      <w:del w:id="241" w:author="Dunn, Julia (NIH/NIMH) [F]" w:date="2020-04-01T12:49:00Z">
        <w:r w:rsidDel="00AA29D7">
          <w:rPr>
            <w:rFonts w:ascii="Arial" w:eastAsia="Arial" w:hAnsi="Arial" w:cs="Arial"/>
            <w:b/>
            <w:sz w:val="22"/>
            <w:szCs w:val="22"/>
            <w:highlight w:val="white"/>
          </w:rPr>
          <w:delText xml:space="preserve"> </w:delText>
        </w:r>
      </w:del>
    </w:p>
    <w:p w14:paraId="5CA75D02" w14:textId="77777777" w:rsidR="00AA29D7" w:rsidRDefault="00AA29D7">
      <w:pPr>
        <w:rPr>
          <w:ins w:id="242" w:author="Dunn, Julia (NIH/NIMH) [F]" w:date="2020-04-01T12:49:00Z"/>
          <w:rFonts w:ascii="Arial" w:eastAsia="Arial" w:hAnsi="Arial" w:cs="Arial"/>
          <w:b/>
          <w:sz w:val="22"/>
          <w:szCs w:val="22"/>
          <w:highlight w:val="white"/>
        </w:rPr>
      </w:pPr>
      <w:ins w:id="243" w:author="Dunn, Julia (NIH/NIMH) [F]" w:date="2020-04-01T12:49:00Z">
        <w:r>
          <w:rPr>
            <w:rFonts w:ascii="Arial" w:eastAsia="Arial" w:hAnsi="Arial" w:cs="Arial"/>
            <w:b/>
            <w:sz w:val="22"/>
            <w:szCs w:val="22"/>
            <w:highlight w:val="white"/>
          </w:rPr>
          <w:br w:type="page"/>
        </w:r>
      </w:ins>
    </w:p>
    <w:p w14:paraId="30920D3B" w14:textId="47F9FE8E" w:rsidR="00640B3E" w:rsidRDefault="00640B3E" w:rsidP="00370AAB">
      <w:pPr>
        <w:numPr>
          <w:ilvl w:val="0"/>
          <w:numId w:val="30"/>
        </w:numPr>
        <w:rPr>
          <w:sz w:val="22"/>
          <w:szCs w:val="22"/>
        </w:rPr>
      </w:pPr>
      <w:r>
        <w:rPr>
          <w:rFonts w:ascii="Arial" w:eastAsia="Arial" w:hAnsi="Arial" w:cs="Arial"/>
          <w:b/>
          <w:sz w:val="22"/>
          <w:szCs w:val="22"/>
          <w:highlight w:val="white"/>
        </w:rPr>
        <w:lastRenderedPageBreak/>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44" w:name="_heading=h.79mx5hq6u7hg" w:colFirst="0" w:colLast="0"/>
      <w:bookmarkEnd w:id="244"/>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078953FB" w:rsidR="00640B3E" w:rsidRDefault="00640B3E" w:rsidP="00370AAB">
      <w:pPr>
        <w:numPr>
          <w:ilvl w:val="0"/>
          <w:numId w:val="31"/>
        </w:numPr>
        <w:spacing w:before="240"/>
        <w:rPr>
          <w:sz w:val="22"/>
          <w:szCs w:val="22"/>
        </w:rPr>
      </w:pPr>
      <w:r>
        <w:rPr>
          <w:rFonts w:ascii="Arial" w:eastAsia="Arial" w:hAnsi="Arial" w:cs="Arial"/>
          <w:b/>
          <w:sz w:val="22"/>
          <w:szCs w:val="22"/>
        </w:rPr>
        <w:t>... alcohol?</w:t>
      </w:r>
    </w:p>
    <w:p w14:paraId="18057D82"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5ACAB09" w14:textId="77777777" w:rsidR="00640B3E" w:rsidRDefault="00640B3E" w:rsidP="00370AAB">
      <w:pPr>
        <w:numPr>
          <w:ilvl w:val="1"/>
          <w:numId w:val="31"/>
        </w:numPr>
        <w:rPr>
          <w:sz w:val="22"/>
          <w:szCs w:val="22"/>
        </w:rPr>
      </w:pPr>
      <w:r>
        <w:rPr>
          <w:rFonts w:ascii="Arial" w:eastAsia="Arial" w:hAnsi="Arial" w:cs="Arial"/>
          <w:sz w:val="22"/>
          <w:szCs w:val="22"/>
        </w:rPr>
        <w:t>Rarely</w:t>
      </w:r>
    </w:p>
    <w:p w14:paraId="6C2A44B2"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C9A44FF" w14:textId="77777777" w:rsidR="00640B3E" w:rsidRDefault="00640B3E" w:rsidP="00370AAB">
      <w:pPr>
        <w:numPr>
          <w:ilvl w:val="1"/>
          <w:numId w:val="31"/>
        </w:numPr>
        <w:rPr>
          <w:sz w:val="22"/>
          <w:szCs w:val="22"/>
        </w:rPr>
      </w:pPr>
      <w:r>
        <w:rPr>
          <w:rFonts w:ascii="Arial" w:eastAsia="Arial" w:hAnsi="Arial" w:cs="Arial"/>
          <w:sz w:val="22"/>
          <w:szCs w:val="22"/>
        </w:rPr>
        <w:t>Often</w:t>
      </w:r>
    </w:p>
    <w:p w14:paraId="3555A68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1E181B9"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vaping?</w:t>
      </w:r>
    </w:p>
    <w:p w14:paraId="333A6E66"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63AA10E0" w14:textId="77777777" w:rsidR="00640B3E" w:rsidRDefault="00640B3E" w:rsidP="00370AAB">
      <w:pPr>
        <w:numPr>
          <w:ilvl w:val="1"/>
          <w:numId w:val="31"/>
        </w:numPr>
        <w:rPr>
          <w:sz w:val="22"/>
          <w:szCs w:val="22"/>
        </w:rPr>
      </w:pPr>
      <w:r>
        <w:rPr>
          <w:rFonts w:ascii="Arial" w:eastAsia="Arial" w:hAnsi="Arial" w:cs="Arial"/>
          <w:sz w:val="22"/>
          <w:szCs w:val="22"/>
        </w:rPr>
        <w:t>Rarely</w:t>
      </w:r>
    </w:p>
    <w:p w14:paraId="0E5648B4"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1F2FE760" w14:textId="77777777" w:rsidR="00640B3E" w:rsidRDefault="00640B3E" w:rsidP="00370AAB">
      <w:pPr>
        <w:numPr>
          <w:ilvl w:val="1"/>
          <w:numId w:val="31"/>
        </w:numPr>
        <w:rPr>
          <w:sz w:val="22"/>
          <w:szCs w:val="22"/>
        </w:rPr>
      </w:pPr>
      <w:r>
        <w:rPr>
          <w:rFonts w:ascii="Arial" w:eastAsia="Arial" w:hAnsi="Arial" w:cs="Arial"/>
          <w:sz w:val="22"/>
          <w:szCs w:val="22"/>
        </w:rPr>
        <w:t>Often</w:t>
      </w:r>
    </w:p>
    <w:p w14:paraId="0BCC1A6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01CC02C"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cigarettes or other tobacco?</w:t>
      </w:r>
    </w:p>
    <w:p w14:paraId="5A053605"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14F63616" w14:textId="77777777" w:rsidR="00640B3E" w:rsidRDefault="00640B3E" w:rsidP="00370AAB">
      <w:pPr>
        <w:numPr>
          <w:ilvl w:val="1"/>
          <w:numId w:val="31"/>
        </w:numPr>
        <w:rPr>
          <w:sz w:val="22"/>
          <w:szCs w:val="22"/>
        </w:rPr>
      </w:pPr>
      <w:r>
        <w:rPr>
          <w:rFonts w:ascii="Arial" w:eastAsia="Arial" w:hAnsi="Arial" w:cs="Arial"/>
          <w:sz w:val="22"/>
          <w:szCs w:val="22"/>
        </w:rPr>
        <w:t>Rarely</w:t>
      </w:r>
    </w:p>
    <w:p w14:paraId="44859C6B"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54CE9813" w14:textId="77777777" w:rsidR="00640B3E" w:rsidRDefault="00640B3E" w:rsidP="00370AAB">
      <w:pPr>
        <w:numPr>
          <w:ilvl w:val="1"/>
          <w:numId w:val="31"/>
        </w:numPr>
        <w:rPr>
          <w:sz w:val="22"/>
          <w:szCs w:val="22"/>
        </w:rPr>
      </w:pPr>
      <w:r>
        <w:rPr>
          <w:rFonts w:ascii="Arial" w:eastAsia="Arial" w:hAnsi="Arial" w:cs="Arial"/>
          <w:sz w:val="22"/>
          <w:szCs w:val="22"/>
        </w:rPr>
        <w:t>Often</w:t>
      </w:r>
    </w:p>
    <w:p w14:paraId="14ACFDA0"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4B8AAC1B"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marijuana/cannabis (e.g., joint, blunt, pipe, bong)?</w:t>
      </w:r>
    </w:p>
    <w:p w14:paraId="21F95E81"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76AB3468" w14:textId="77777777" w:rsidR="00640B3E" w:rsidRDefault="00640B3E" w:rsidP="00370AAB">
      <w:pPr>
        <w:numPr>
          <w:ilvl w:val="1"/>
          <w:numId w:val="31"/>
        </w:numPr>
        <w:rPr>
          <w:sz w:val="22"/>
          <w:szCs w:val="22"/>
        </w:rPr>
      </w:pPr>
      <w:r>
        <w:rPr>
          <w:rFonts w:ascii="Arial" w:eastAsia="Arial" w:hAnsi="Arial" w:cs="Arial"/>
          <w:sz w:val="22"/>
          <w:szCs w:val="22"/>
        </w:rPr>
        <w:t>Rarely</w:t>
      </w:r>
    </w:p>
    <w:p w14:paraId="210666CE"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0DA2AB68" w14:textId="77777777" w:rsidR="00640B3E" w:rsidRDefault="00640B3E" w:rsidP="00370AAB">
      <w:pPr>
        <w:numPr>
          <w:ilvl w:val="1"/>
          <w:numId w:val="31"/>
        </w:numPr>
        <w:rPr>
          <w:sz w:val="22"/>
          <w:szCs w:val="22"/>
        </w:rPr>
      </w:pPr>
      <w:r>
        <w:rPr>
          <w:rFonts w:ascii="Arial" w:eastAsia="Arial" w:hAnsi="Arial" w:cs="Arial"/>
          <w:sz w:val="22"/>
          <w:szCs w:val="22"/>
        </w:rPr>
        <w:t>Often</w:t>
      </w:r>
    </w:p>
    <w:p w14:paraId="34965B98"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0744B382"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opiates, heroin, or narcotics?</w:t>
      </w:r>
    </w:p>
    <w:p w14:paraId="71A73B2B"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3795E29F" w14:textId="77777777" w:rsidR="00640B3E" w:rsidRDefault="00640B3E" w:rsidP="00370AAB">
      <w:pPr>
        <w:numPr>
          <w:ilvl w:val="1"/>
          <w:numId w:val="31"/>
        </w:numPr>
        <w:rPr>
          <w:sz w:val="22"/>
          <w:szCs w:val="22"/>
        </w:rPr>
      </w:pPr>
      <w:r>
        <w:rPr>
          <w:rFonts w:ascii="Arial" w:eastAsia="Arial" w:hAnsi="Arial" w:cs="Arial"/>
          <w:sz w:val="22"/>
          <w:szCs w:val="22"/>
        </w:rPr>
        <w:t>Rarely</w:t>
      </w:r>
    </w:p>
    <w:p w14:paraId="0C23CD4C"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5487A6CA" w14:textId="77777777" w:rsidR="00640B3E" w:rsidRDefault="00640B3E" w:rsidP="00370AAB">
      <w:pPr>
        <w:numPr>
          <w:ilvl w:val="1"/>
          <w:numId w:val="31"/>
        </w:numPr>
        <w:rPr>
          <w:sz w:val="22"/>
          <w:szCs w:val="22"/>
        </w:rPr>
      </w:pPr>
      <w:r>
        <w:rPr>
          <w:rFonts w:ascii="Arial" w:eastAsia="Arial" w:hAnsi="Arial" w:cs="Arial"/>
          <w:sz w:val="22"/>
          <w:szCs w:val="22"/>
        </w:rPr>
        <w:t>Often</w:t>
      </w:r>
    </w:p>
    <w:p w14:paraId="7316667A" w14:textId="587F3633" w:rsidR="00640B3E" w:rsidRPr="00370AAB" w:rsidDel="00897D24" w:rsidRDefault="00640B3E" w:rsidP="00370AAB">
      <w:pPr>
        <w:numPr>
          <w:ilvl w:val="1"/>
          <w:numId w:val="31"/>
        </w:numPr>
        <w:spacing w:after="200"/>
        <w:rPr>
          <w:del w:id="245" w:author="Dunn, Julia (NIH/NIMH) [F]" w:date="2020-04-01T11:23:00Z"/>
          <w:sz w:val="22"/>
          <w:szCs w:val="22"/>
        </w:rPr>
      </w:pPr>
      <w:r>
        <w:rPr>
          <w:rFonts w:ascii="Arial" w:eastAsia="Arial" w:hAnsi="Arial" w:cs="Arial"/>
          <w:sz w:val="22"/>
          <w:szCs w:val="22"/>
        </w:rPr>
        <w:t>Regularly</w:t>
      </w:r>
    </w:p>
    <w:p w14:paraId="234F164D" w14:textId="1CBEAB67" w:rsidR="00370AAB" w:rsidRPr="007C2CAA" w:rsidDel="00897D24" w:rsidRDefault="00370AAB">
      <w:pPr>
        <w:numPr>
          <w:ilvl w:val="1"/>
          <w:numId w:val="31"/>
        </w:numPr>
        <w:spacing w:after="200"/>
        <w:rPr>
          <w:del w:id="246" w:author="Dunn, Julia (NIH/NIMH) [F]" w:date="2020-04-01T11:23:00Z"/>
          <w:rFonts w:ascii="Arial" w:eastAsia="Arial" w:hAnsi="Arial" w:cs="Arial"/>
          <w:sz w:val="22"/>
          <w:szCs w:val="22"/>
        </w:rPr>
        <w:pPrChange w:id="247" w:author="Dunn, Julia (NIH/NIMH) [F]" w:date="2020-04-01T11:23:00Z">
          <w:pPr>
            <w:spacing w:after="200"/>
          </w:pPr>
        </w:pPrChange>
      </w:pPr>
    </w:p>
    <w:p w14:paraId="59C25D04" w14:textId="69F624CC" w:rsidR="00370AAB" w:rsidDel="00897D24" w:rsidRDefault="00370AAB" w:rsidP="00370AAB">
      <w:pPr>
        <w:spacing w:after="200"/>
        <w:rPr>
          <w:del w:id="248" w:author="Dunn, Julia (NIH/NIMH) [F]" w:date="2020-04-01T11:23:00Z"/>
          <w:rFonts w:ascii="Arial" w:eastAsia="Arial" w:hAnsi="Arial" w:cs="Arial"/>
          <w:sz w:val="22"/>
          <w:szCs w:val="22"/>
        </w:rPr>
      </w:pPr>
    </w:p>
    <w:p w14:paraId="22EE8A84" w14:textId="77777777" w:rsidR="00370AAB" w:rsidRDefault="00370AAB">
      <w:pPr>
        <w:numPr>
          <w:ilvl w:val="1"/>
          <w:numId w:val="31"/>
        </w:numPr>
        <w:spacing w:after="200"/>
        <w:rPr>
          <w:sz w:val="22"/>
          <w:szCs w:val="22"/>
        </w:rPr>
        <w:pPrChange w:id="249" w:author="Dunn, Julia (NIH/NIMH) [F]" w:date="2020-04-01T11:23:00Z">
          <w:pPr>
            <w:spacing w:after="200"/>
          </w:pPr>
        </w:pPrChange>
      </w:pPr>
    </w:p>
    <w:p w14:paraId="17B7BBA8" w14:textId="77777777" w:rsidR="00AA29D7" w:rsidRDefault="00AA29D7">
      <w:pPr>
        <w:rPr>
          <w:ins w:id="250" w:author="Dunn, Julia (NIH/NIMH) [F]" w:date="2020-04-01T12:49:00Z"/>
          <w:rFonts w:ascii="Arial" w:eastAsia="Arial" w:hAnsi="Arial" w:cs="Arial"/>
          <w:b/>
          <w:sz w:val="22"/>
          <w:szCs w:val="22"/>
        </w:rPr>
      </w:pPr>
      <w:ins w:id="251" w:author="Dunn, Julia (NIH/NIMH) [F]" w:date="2020-04-01T12:49:00Z">
        <w:r>
          <w:rPr>
            <w:rFonts w:ascii="Arial" w:eastAsia="Arial" w:hAnsi="Arial" w:cs="Arial"/>
            <w:b/>
            <w:sz w:val="22"/>
            <w:szCs w:val="22"/>
          </w:rPr>
          <w:br w:type="page"/>
        </w:r>
      </w:ins>
    </w:p>
    <w:p w14:paraId="3D664105" w14:textId="1BA80440" w:rsidR="00640B3E" w:rsidRDefault="00640B3E" w:rsidP="00370AAB">
      <w:pPr>
        <w:numPr>
          <w:ilvl w:val="0"/>
          <w:numId w:val="31"/>
        </w:numPr>
        <w:spacing w:before="200"/>
        <w:rPr>
          <w:sz w:val="22"/>
          <w:szCs w:val="22"/>
        </w:rPr>
      </w:pPr>
      <w:r>
        <w:rPr>
          <w:rFonts w:ascii="Arial" w:eastAsia="Arial" w:hAnsi="Arial" w:cs="Arial"/>
          <w:b/>
          <w:sz w:val="22"/>
          <w:szCs w:val="22"/>
        </w:rPr>
        <w:lastRenderedPageBreak/>
        <w:t>... other drugs including cocaine, crack, amphetamine, methamphetamine, hallucinogens, or ecstasy?</w:t>
      </w:r>
    </w:p>
    <w:p w14:paraId="16D92979"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418B377" w14:textId="77777777" w:rsidR="00640B3E" w:rsidRDefault="00640B3E" w:rsidP="00370AAB">
      <w:pPr>
        <w:numPr>
          <w:ilvl w:val="1"/>
          <w:numId w:val="31"/>
        </w:numPr>
        <w:rPr>
          <w:sz w:val="22"/>
          <w:szCs w:val="22"/>
        </w:rPr>
      </w:pPr>
      <w:r>
        <w:rPr>
          <w:rFonts w:ascii="Arial" w:eastAsia="Arial" w:hAnsi="Arial" w:cs="Arial"/>
          <w:sz w:val="22"/>
          <w:szCs w:val="22"/>
        </w:rPr>
        <w:t>Rarely</w:t>
      </w:r>
    </w:p>
    <w:p w14:paraId="62A9B206"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31F6932" w14:textId="77777777" w:rsidR="00640B3E" w:rsidRDefault="00640B3E" w:rsidP="00370AAB">
      <w:pPr>
        <w:numPr>
          <w:ilvl w:val="1"/>
          <w:numId w:val="31"/>
        </w:numPr>
        <w:rPr>
          <w:sz w:val="22"/>
          <w:szCs w:val="22"/>
        </w:rPr>
      </w:pPr>
      <w:r>
        <w:rPr>
          <w:rFonts w:ascii="Arial" w:eastAsia="Arial" w:hAnsi="Arial" w:cs="Arial"/>
          <w:sz w:val="22"/>
          <w:szCs w:val="22"/>
        </w:rPr>
        <w:t>Often</w:t>
      </w:r>
    </w:p>
    <w:p w14:paraId="071374EA"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1078EF01" w14:textId="77777777" w:rsidR="00640B3E" w:rsidRDefault="00640B3E" w:rsidP="00370AAB">
      <w:pPr>
        <w:numPr>
          <w:ilvl w:val="0"/>
          <w:numId w:val="31"/>
        </w:numPr>
        <w:spacing w:before="200"/>
        <w:rPr>
          <w:sz w:val="22"/>
          <w:szCs w:val="22"/>
        </w:rPr>
      </w:pPr>
      <w:r>
        <w:rPr>
          <w:rFonts w:ascii="Arial" w:eastAsia="Arial" w:hAnsi="Arial" w:cs="Arial"/>
          <w:b/>
          <w:sz w:val="22"/>
          <w:szCs w:val="22"/>
        </w:rPr>
        <w:t>… sleeping medications or sedatives/hypnotics?</w:t>
      </w:r>
    </w:p>
    <w:p w14:paraId="0A75C379"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62D89EB8" w14:textId="77777777" w:rsidR="00640B3E" w:rsidRDefault="00640B3E" w:rsidP="00370AAB">
      <w:pPr>
        <w:numPr>
          <w:ilvl w:val="1"/>
          <w:numId w:val="31"/>
        </w:numPr>
        <w:rPr>
          <w:sz w:val="22"/>
          <w:szCs w:val="22"/>
        </w:rPr>
      </w:pPr>
      <w:r>
        <w:rPr>
          <w:rFonts w:ascii="Arial" w:eastAsia="Arial" w:hAnsi="Arial" w:cs="Arial"/>
          <w:sz w:val="22"/>
          <w:szCs w:val="22"/>
        </w:rPr>
        <w:t>Rarely</w:t>
      </w:r>
    </w:p>
    <w:p w14:paraId="2B4DE7AA"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66BD3108" w14:textId="77777777" w:rsidR="00640B3E" w:rsidRDefault="00640B3E" w:rsidP="00370AAB">
      <w:pPr>
        <w:numPr>
          <w:ilvl w:val="1"/>
          <w:numId w:val="31"/>
        </w:numPr>
        <w:rPr>
          <w:sz w:val="22"/>
          <w:szCs w:val="22"/>
        </w:rPr>
      </w:pPr>
      <w:r>
        <w:rPr>
          <w:rFonts w:ascii="Arial" w:eastAsia="Arial" w:hAnsi="Arial" w:cs="Arial"/>
          <w:sz w:val="22"/>
          <w:szCs w:val="22"/>
        </w:rPr>
        <w:t>Often</w:t>
      </w:r>
    </w:p>
    <w:p w14:paraId="030EFCAA" w14:textId="416894CC" w:rsidR="00640B3E" w:rsidRPr="00370AAB" w:rsidDel="008970DD" w:rsidRDefault="00640B3E" w:rsidP="00370AAB">
      <w:pPr>
        <w:numPr>
          <w:ilvl w:val="1"/>
          <w:numId w:val="31"/>
        </w:numPr>
        <w:spacing w:after="240"/>
        <w:rPr>
          <w:del w:id="252" w:author="Dunn, Julia (NIH/NIMH) [F]" w:date="2020-04-01T11:24:00Z"/>
          <w:sz w:val="22"/>
          <w:szCs w:val="22"/>
        </w:rPr>
      </w:pPr>
      <w:r>
        <w:rPr>
          <w:rFonts w:ascii="Arial" w:eastAsia="Arial" w:hAnsi="Arial" w:cs="Arial"/>
          <w:sz w:val="22"/>
          <w:szCs w:val="22"/>
        </w:rPr>
        <w:t>Regularly</w:t>
      </w:r>
    </w:p>
    <w:p w14:paraId="6421315F" w14:textId="77777777" w:rsidR="00370AAB" w:rsidRPr="007C2CAA" w:rsidRDefault="00370AAB">
      <w:pPr>
        <w:numPr>
          <w:ilvl w:val="1"/>
          <w:numId w:val="31"/>
        </w:numPr>
        <w:spacing w:after="240"/>
        <w:rPr>
          <w:sz w:val="22"/>
          <w:szCs w:val="22"/>
        </w:rPr>
        <w:pPrChange w:id="253" w:author="Dunn, Julia (NIH/NIMH) [F]" w:date="2020-04-01T11:24:00Z">
          <w:pPr>
            <w:spacing w:after="240"/>
          </w:pPr>
        </w:pPrChange>
      </w:pPr>
    </w:p>
    <w:p w14:paraId="0000023D" w14:textId="77777777" w:rsidR="002E3051" w:rsidRPr="00370AAB" w:rsidRDefault="007B17A6">
      <w:pPr>
        <w:pStyle w:val="Heading2"/>
        <w:rPr>
          <w:rFonts w:ascii="Arial" w:hAnsi="Arial" w:cs="Arial"/>
          <w:b w:val="0"/>
          <w:sz w:val="28"/>
          <w:szCs w:val="22"/>
        </w:rPr>
      </w:pPr>
      <w:r w:rsidRPr="00370AAB">
        <w:rPr>
          <w:rFonts w:ascii="Arial" w:hAnsi="Arial" w:cs="Arial"/>
          <w:sz w:val="28"/>
          <w:szCs w:val="22"/>
        </w:rPr>
        <w:t>SUPPORTS</w:t>
      </w:r>
    </w:p>
    <w:p w14:paraId="0000023E" w14:textId="77777777" w:rsidR="002E3051" w:rsidRDefault="002E3051"/>
    <w:p w14:paraId="0000023F" w14:textId="77F42A3F" w:rsidR="002E3051" w:rsidRPr="00CC45FE" w:rsidRDefault="007B17A6" w:rsidP="00370AAB">
      <w:pPr>
        <w:numPr>
          <w:ilvl w:val="0"/>
          <w:numId w:val="31"/>
        </w:numPr>
        <w:rPr>
          <w:sz w:val="22"/>
          <w:szCs w:val="22"/>
        </w:rPr>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E55FDC">
        <w:rPr>
          <w:rFonts w:ascii="Arial" w:eastAsia="Arial" w:hAnsi="Arial" w:cs="Arial"/>
          <w:b/>
          <w:sz w:val="22"/>
          <w:szCs w:val="22"/>
        </w:rPr>
        <w:t xml:space="preserve"> (check all that apply)</w:t>
      </w:r>
    </w:p>
    <w:p w14:paraId="7B52AAB8" w14:textId="77777777" w:rsidR="00CC45FE" w:rsidRDefault="00CC45FE" w:rsidP="00CC45FE">
      <w:pPr>
        <w:ind w:left="720"/>
        <w:rPr>
          <w:sz w:val="22"/>
          <w:szCs w:val="22"/>
        </w:rPr>
      </w:pPr>
    </w:p>
    <w:p w14:paraId="00000240" w14:textId="77777777" w:rsidR="002E3051" w:rsidRDefault="007B17A6" w:rsidP="00370AAB">
      <w:pPr>
        <w:numPr>
          <w:ilvl w:val="1"/>
          <w:numId w:val="31"/>
        </w:numPr>
        <w:rPr>
          <w:sz w:val="22"/>
          <w:szCs w:val="22"/>
        </w:rPr>
      </w:pPr>
      <w:r>
        <w:rPr>
          <w:rFonts w:ascii="Arial" w:eastAsia="Arial" w:hAnsi="Arial" w:cs="Arial"/>
          <w:sz w:val="22"/>
          <w:szCs w:val="22"/>
        </w:rPr>
        <w:t>Resource room</w:t>
      </w:r>
    </w:p>
    <w:p w14:paraId="00000241" w14:textId="77777777" w:rsidR="002E3051" w:rsidRDefault="007B17A6" w:rsidP="00370AAB">
      <w:pPr>
        <w:numPr>
          <w:ilvl w:val="1"/>
          <w:numId w:val="31"/>
        </w:numPr>
        <w:rPr>
          <w:sz w:val="22"/>
          <w:szCs w:val="22"/>
        </w:rPr>
      </w:pPr>
      <w:r>
        <w:rPr>
          <w:rFonts w:ascii="Arial" w:eastAsia="Arial" w:hAnsi="Arial" w:cs="Arial"/>
          <w:sz w:val="22"/>
          <w:szCs w:val="22"/>
        </w:rPr>
        <w:t>Tutoring</w:t>
      </w:r>
    </w:p>
    <w:p w14:paraId="00000242" w14:textId="77777777" w:rsidR="002E3051" w:rsidRDefault="007B17A6" w:rsidP="00370AAB">
      <w:pPr>
        <w:numPr>
          <w:ilvl w:val="1"/>
          <w:numId w:val="31"/>
        </w:numPr>
        <w:rPr>
          <w:sz w:val="22"/>
          <w:szCs w:val="22"/>
        </w:rPr>
      </w:pPr>
      <w:r>
        <w:rPr>
          <w:rFonts w:ascii="Arial" w:eastAsia="Arial" w:hAnsi="Arial" w:cs="Arial"/>
          <w:sz w:val="22"/>
          <w:szCs w:val="22"/>
        </w:rPr>
        <w:t>Mentoring programs</w:t>
      </w:r>
    </w:p>
    <w:p w14:paraId="00000243" w14:textId="77777777" w:rsidR="002E3051" w:rsidRDefault="007B17A6" w:rsidP="00370AAB">
      <w:pPr>
        <w:numPr>
          <w:ilvl w:val="1"/>
          <w:numId w:val="31"/>
        </w:numPr>
        <w:rPr>
          <w:sz w:val="22"/>
          <w:szCs w:val="22"/>
        </w:rPr>
      </w:pPr>
      <w:r>
        <w:rPr>
          <w:rFonts w:ascii="Arial" w:eastAsia="Arial" w:hAnsi="Arial" w:cs="Arial"/>
          <w:sz w:val="22"/>
          <w:szCs w:val="22"/>
        </w:rPr>
        <w:t>After school activity programs</w:t>
      </w:r>
    </w:p>
    <w:p w14:paraId="00000244" w14:textId="77777777" w:rsidR="002E3051" w:rsidRDefault="007B17A6" w:rsidP="00370AAB">
      <w:pPr>
        <w:numPr>
          <w:ilvl w:val="1"/>
          <w:numId w:val="31"/>
        </w:numPr>
        <w:rPr>
          <w:sz w:val="22"/>
          <w:szCs w:val="22"/>
        </w:rPr>
      </w:pPr>
      <w:r>
        <w:rPr>
          <w:rFonts w:ascii="Arial" w:eastAsia="Arial" w:hAnsi="Arial" w:cs="Arial"/>
          <w:sz w:val="22"/>
          <w:szCs w:val="22"/>
        </w:rPr>
        <w:t>Volunteer programs</w:t>
      </w:r>
    </w:p>
    <w:p w14:paraId="00000245" w14:textId="77777777" w:rsidR="002E3051" w:rsidRDefault="007B17A6" w:rsidP="00370AAB">
      <w:pPr>
        <w:numPr>
          <w:ilvl w:val="1"/>
          <w:numId w:val="31"/>
        </w:numPr>
        <w:rPr>
          <w:sz w:val="22"/>
          <w:szCs w:val="22"/>
        </w:rPr>
      </w:pPr>
      <w:r>
        <w:rPr>
          <w:rFonts w:ascii="Arial" w:eastAsia="Arial" w:hAnsi="Arial" w:cs="Arial"/>
          <w:sz w:val="22"/>
          <w:szCs w:val="22"/>
        </w:rPr>
        <w:t>Psychotherapy</w:t>
      </w:r>
    </w:p>
    <w:p w14:paraId="00000246" w14:textId="77777777" w:rsidR="002E3051" w:rsidRDefault="007B17A6" w:rsidP="00370AAB">
      <w:pPr>
        <w:numPr>
          <w:ilvl w:val="1"/>
          <w:numId w:val="31"/>
        </w:numPr>
        <w:rPr>
          <w:sz w:val="22"/>
          <w:szCs w:val="22"/>
        </w:rPr>
      </w:pPr>
      <w:r>
        <w:rPr>
          <w:rFonts w:ascii="Arial" w:eastAsia="Arial" w:hAnsi="Arial" w:cs="Arial"/>
          <w:sz w:val="22"/>
          <w:szCs w:val="22"/>
        </w:rPr>
        <w:t>Psychiatric care</w:t>
      </w:r>
    </w:p>
    <w:p w14:paraId="00000247" w14:textId="77777777" w:rsidR="002E3051" w:rsidRDefault="007B17A6" w:rsidP="00370AAB">
      <w:pPr>
        <w:numPr>
          <w:ilvl w:val="1"/>
          <w:numId w:val="31"/>
        </w:numPr>
        <w:rPr>
          <w:sz w:val="22"/>
          <w:szCs w:val="22"/>
        </w:rPr>
      </w:pPr>
      <w:r>
        <w:rPr>
          <w:rFonts w:ascii="Arial" w:eastAsia="Arial" w:hAnsi="Arial" w:cs="Arial"/>
          <w:sz w:val="22"/>
          <w:szCs w:val="22"/>
        </w:rPr>
        <w:t>Occupational therapy</w:t>
      </w:r>
    </w:p>
    <w:p w14:paraId="00000248" w14:textId="77777777" w:rsidR="002E3051" w:rsidRDefault="007B17A6" w:rsidP="00370AAB">
      <w:pPr>
        <w:numPr>
          <w:ilvl w:val="1"/>
          <w:numId w:val="31"/>
        </w:numPr>
        <w:rPr>
          <w:sz w:val="22"/>
          <w:szCs w:val="22"/>
        </w:rPr>
      </w:pPr>
      <w:r>
        <w:rPr>
          <w:rFonts w:ascii="Arial" w:eastAsia="Arial" w:hAnsi="Arial" w:cs="Arial"/>
          <w:sz w:val="22"/>
          <w:szCs w:val="22"/>
        </w:rPr>
        <w:t>Physical therapy</w:t>
      </w:r>
    </w:p>
    <w:p w14:paraId="00000249" w14:textId="77777777" w:rsidR="002E3051" w:rsidRDefault="007B17A6" w:rsidP="00370AAB">
      <w:pPr>
        <w:numPr>
          <w:ilvl w:val="1"/>
          <w:numId w:val="31"/>
        </w:numPr>
        <w:rPr>
          <w:sz w:val="22"/>
          <w:szCs w:val="22"/>
        </w:rPr>
      </w:pPr>
      <w:r>
        <w:rPr>
          <w:rFonts w:ascii="Arial" w:eastAsia="Arial" w:hAnsi="Arial" w:cs="Arial"/>
          <w:sz w:val="22"/>
          <w:szCs w:val="22"/>
        </w:rPr>
        <w:t>Speech/language therapy</w:t>
      </w:r>
    </w:p>
    <w:p w14:paraId="0000024A" w14:textId="77777777" w:rsidR="002E3051" w:rsidRDefault="007B17A6" w:rsidP="00370AAB">
      <w:pPr>
        <w:numPr>
          <w:ilvl w:val="1"/>
          <w:numId w:val="31"/>
        </w:numPr>
        <w:rPr>
          <w:sz w:val="22"/>
          <w:szCs w:val="22"/>
        </w:rPr>
      </w:pPr>
      <w:r>
        <w:rPr>
          <w:rFonts w:ascii="Arial" w:eastAsia="Arial" w:hAnsi="Arial" w:cs="Arial"/>
          <w:sz w:val="22"/>
          <w:szCs w:val="22"/>
        </w:rPr>
        <w:t>Sporting activities</w:t>
      </w:r>
    </w:p>
    <w:p w14:paraId="0000024B" w14:textId="77777777" w:rsidR="002E3051" w:rsidRDefault="007B17A6" w:rsidP="00370AAB">
      <w:pPr>
        <w:numPr>
          <w:ilvl w:val="1"/>
          <w:numId w:val="31"/>
        </w:numPr>
        <w:rPr>
          <w:sz w:val="22"/>
          <w:szCs w:val="22"/>
        </w:rPr>
      </w:pPr>
      <w:r>
        <w:rPr>
          <w:rFonts w:ascii="Arial" w:eastAsia="Arial" w:hAnsi="Arial" w:cs="Arial"/>
          <w:sz w:val="22"/>
          <w:szCs w:val="22"/>
        </w:rPr>
        <w:t>Medical care for chronic illnesses</w:t>
      </w:r>
    </w:p>
    <w:p w14:paraId="0000024C" w14:textId="77777777" w:rsidR="002E3051" w:rsidRDefault="007B17A6" w:rsidP="00370AAB">
      <w:pPr>
        <w:numPr>
          <w:ilvl w:val="1"/>
          <w:numId w:val="31"/>
        </w:numPr>
        <w:rPr>
          <w:sz w:val="22"/>
          <w:szCs w:val="22"/>
        </w:rPr>
      </w:pPr>
      <w:r>
        <w:rPr>
          <w:rFonts w:ascii="Arial" w:eastAsia="Arial" w:hAnsi="Arial" w:cs="Arial"/>
          <w:sz w:val="22"/>
          <w:szCs w:val="22"/>
        </w:rPr>
        <w:t>Other: Specify ______</w:t>
      </w:r>
    </w:p>
    <w:p w14:paraId="0000024D" w14:textId="7E8029CF" w:rsidR="002E3051" w:rsidRDefault="002E3051">
      <w:pPr>
        <w:ind w:left="720"/>
        <w:rPr>
          <w:rFonts w:ascii="Arial" w:eastAsia="Arial" w:hAnsi="Arial" w:cs="Arial"/>
          <w:sz w:val="22"/>
          <w:szCs w:val="22"/>
        </w:rPr>
      </w:pPr>
    </w:p>
    <w:p w14:paraId="15D0D726" w14:textId="77777777" w:rsidR="00370AAB" w:rsidRDefault="00370AAB">
      <w:pPr>
        <w:ind w:left="72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Dunn, Julia (NIH/NIMH) [F]" w:date="2020-04-01T10:53:00Z" w:initials="DJ([">
    <w:p w14:paraId="1C8ECEE6" w14:textId="6A26CB15" w:rsidR="0076174F" w:rsidRDefault="0076174F">
      <w:pPr>
        <w:pStyle w:val="CommentText"/>
      </w:pPr>
      <w:r>
        <w:rPr>
          <w:rStyle w:val="CommentReference"/>
        </w:rPr>
        <w:annotationRef/>
      </w:r>
      <w:r w:rsidR="004A1584">
        <w:t>Was changed in redcap to: “sex”</w:t>
      </w:r>
    </w:p>
  </w:comment>
  <w:comment w:id="10" w:author="Dunn, Julia (NIH/NIMH) [F]" w:date="2020-04-01T09:32:00Z" w:initials="DJ([">
    <w:p w14:paraId="41F3C43F" w14:textId="7975E04E" w:rsidR="0084345C" w:rsidRDefault="0084345C">
      <w:pPr>
        <w:pStyle w:val="CommentText"/>
      </w:pPr>
      <w:r>
        <w:rPr>
          <w:rStyle w:val="CommentReference"/>
        </w:rPr>
        <w:annotationRef/>
      </w:r>
      <w:r>
        <w:t>@lindsay: make drop down menu</w:t>
      </w:r>
    </w:p>
  </w:comment>
  <w:comment w:id="70" w:author="Dunn, Julia (NIH/NIMH) [F]" w:date="2020-04-01T09:53:00Z" w:initials="DJ([">
    <w:p w14:paraId="64282DEA" w14:textId="57724BF5" w:rsidR="00B42FFA" w:rsidRDefault="00B42FFA">
      <w:pPr>
        <w:pStyle w:val="CommentText"/>
      </w:pPr>
      <w:r>
        <w:rPr>
          <w:rStyle w:val="CommentReference"/>
        </w:rPr>
        <w:annotationRef/>
      </w:r>
      <w:r>
        <w:t>Delete cm</w:t>
      </w:r>
      <w:r w:rsidR="00E01D64">
        <w:t xml:space="preserve"> in redcap</w:t>
      </w:r>
    </w:p>
  </w:comment>
  <w:comment w:id="71" w:author="Dunn, Julia (NIH/NIMH) [F]" w:date="2020-04-01T09:54:00Z" w:initials="DJ([">
    <w:p w14:paraId="0069BF11" w14:textId="3E6FF3BE" w:rsidR="00B42FFA" w:rsidRDefault="00B42FFA">
      <w:pPr>
        <w:pStyle w:val="CommentText"/>
      </w:pPr>
      <w:r>
        <w:rPr>
          <w:rStyle w:val="CommentReference"/>
        </w:rPr>
        <w:annotationRef/>
      </w:r>
      <w:r>
        <w:t>Delete kilos</w:t>
      </w:r>
      <w:r w:rsidR="00E01D64">
        <w:t xml:space="preserve"> in redcap</w:t>
      </w:r>
    </w:p>
  </w:comment>
  <w:comment w:id="76" w:author="Dunn, Julia (NIH/NIMH) [F]" w:date="2020-04-01T11:01:00Z" w:initials="DJ([">
    <w:p w14:paraId="60609A3B" w14:textId="31783259" w:rsidR="00E803B5" w:rsidRDefault="00E803B5">
      <w:pPr>
        <w:pStyle w:val="CommentText"/>
      </w:pPr>
      <w:r>
        <w:rPr>
          <w:rStyle w:val="CommentReference"/>
        </w:rPr>
        <w:annotationRef/>
      </w:r>
      <w:r>
        <w:t>Not in redcap</w:t>
      </w:r>
    </w:p>
  </w:comment>
  <w:comment w:id="97" w:author="Dunn, Julia (NIH/NIMH) [F]" w:date="2020-04-01T11:05:00Z" w:initials="DJ([">
    <w:p w14:paraId="379C6190" w14:textId="73B0A1F5" w:rsidR="00C00F6E" w:rsidRDefault="00C00F6E">
      <w:pPr>
        <w:pStyle w:val="CommentText"/>
      </w:pPr>
      <w:r>
        <w:rPr>
          <w:rStyle w:val="CommentReference"/>
        </w:rPr>
        <w:annotationRef/>
      </w:r>
      <w:r>
        <w:t>Remove number; conditional question</w:t>
      </w:r>
    </w:p>
  </w:comment>
  <w:comment w:id="126" w:author="Dunn, Julia (NIH/NIMH) [F]" w:date="2020-04-01T09:46:00Z" w:initials="DJ([">
    <w:p w14:paraId="78BBBE13" w14:textId="291A8E71" w:rsidR="0083379D" w:rsidRDefault="0083379D">
      <w:pPr>
        <w:pStyle w:val="CommentText"/>
      </w:pPr>
      <w:r>
        <w:rPr>
          <w:rStyle w:val="CommentReference"/>
        </w:rPr>
        <w:annotationRef/>
      </w:r>
      <w:r>
        <w:t>Question about flipping these scales</w:t>
      </w:r>
    </w:p>
  </w:comment>
  <w:comment w:id="164" w:author="Dunn, Julia (NIH/NIMH) [F]" w:date="2020-04-01T11:13:00Z" w:initials="DJ([">
    <w:p w14:paraId="5B326C15" w14:textId="2D791167" w:rsidR="003D6FFF" w:rsidRDefault="003D6FFF">
      <w:pPr>
        <w:pStyle w:val="CommentText"/>
      </w:pPr>
      <w:r>
        <w:rPr>
          <w:rStyle w:val="CommentReference"/>
        </w:rPr>
        <w:annotationRef/>
      </w:r>
      <w:r>
        <w:t>spacing</w:t>
      </w:r>
    </w:p>
  </w:comment>
  <w:comment w:id="165" w:author="Dunn, Julia (NIH/NIMH) [F]" w:date="2020-04-01T11:13:00Z" w:initials="DJ([">
    <w:p w14:paraId="189D62EE" w14:textId="271FAEC0" w:rsidR="003D6FFF" w:rsidRDefault="003D6FFF">
      <w:pPr>
        <w:pStyle w:val="CommentText"/>
      </w:pPr>
      <w:r>
        <w:rPr>
          <w:rStyle w:val="CommentReference"/>
        </w:rPr>
        <w:annotationRef/>
      </w:r>
      <w:r>
        <w:t>&gt;8 to 10 hours in redcap</w:t>
      </w:r>
    </w:p>
  </w:comment>
  <w:comment w:id="195" w:author="Dunn, Julia (NIH/NIMH) [F]" w:date="2020-04-01T11:18:00Z" w:initials="DJ([">
    <w:p w14:paraId="5382706C" w14:textId="71A50546" w:rsidR="00155545" w:rsidRDefault="00155545">
      <w:pPr>
        <w:pStyle w:val="CommentText"/>
      </w:pPr>
      <w:r>
        <w:rPr>
          <w:rStyle w:val="CommentReference"/>
        </w:rPr>
        <w:annotationRef/>
      </w:r>
      <w:r>
        <w:t>spacing</w:t>
      </w:r>
    </w:p>
  </w:comment>
  <w:comment w:id="196" w:author="Dunn, Julia (NIH/NIMH) [F]" w:date="2020-04-01T11:18:00Z" w:initials="DJ([">
    <w:p w14:paraId="62C85021" w14:textId="5037F71A" w:rsidR="00155545" w:rsidRDefault="00155545">
      <w:pPr>
        <w:pStyle w:val="CommentText"/>
      </w:pPr>
      <w:r>
        <w:rPr>
          <w:rStyle w:val="CommentReference"/>
        </w:rPr>
        <w:annotationRef/>
      </w:r>
      <w:r>
        <w:t>&gt;8 to 10 hours in redcap</w:t>
      </w:r>
    </w:p>
  </w:comment>
  <w:comment w:id="233" w:author="Dunn, Julia (NIH/NIMH) [F]" w:date="2020-04-01T11:20:00Z" w:initials="DJ([">
    <w:p w14:paraId="65B9371E" w14:textId="54DB40AC" w:rsidR="00D04C1B" w:rsidRDefault="00D04C1B">
      <w:pPr>
        <w:pStyle w:val="CommentText"/>
      </w:pPr>
      <w:r>
        <w:rPr>
          <w:rStyle w:val="CommentReference"/>
        </w:rPr>
        <w:annotationRef/>
      </w:r>
      <w:r>
        <w:t>Made or make; difference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8ECEE6" w15:done="0"/>
  <w15:commentEx w15:paraId="41F3C43F" w15:done="0"/>
  <w15:commentEx w15:paraId="64282DEA" w15:done="0"/>
  <w15:commentEx w15:paraId="0069BF11" w15:done="0"/>
  <w15:commentEx w15:paraId="60609A3B" w15:done="0"/>
  <w15:commentEx w15:paraId="379C6190" w15:done="1"/>
  <w15:commentEx w15:paraId="78BBBE13" w15:done="1"/>
  <w15:commentEx w15:paraId="5B326C15" w15:done="0"/>
  <w15:commentEx w15:paraId="189D62EE" w15:done="0"/>
  <w15:commentEx w15:paraId="5382706C" w15:done="0"/>
  <w15:commentEx w15:paraId="62C85021" w15:done="0"/>
  <w15:commentEx w15:paraId="65B9371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8ECEE6" w16cid:durableId="222EF12F"/>
  <w16cid:commentId w16cid:paraId="41F3C43F" w16cid:durableId="222EDE14"/>
  <w16cid:commentId w16cid:paraId="64282DEA" w16cid:durableId="222EE32F"/>
  <w16cid:commentId w16cid:paraId="0069BF11" w16cid:durableId="222EE33E"/>
  <w16cid:commentId w16cid:paraId="60609A3B" w16cid:durableId="222EF323"/>
  <w16cid:commentId w16cid:paraId="379C6190" w16cid:durableId="222EF3E4"/>
  <w16cid:commentId w16cid:paraId="78BBBE13" w16cid:durableId="222EE190"/>
  <w16cid:commentId w16cid:paraId="5B326C15" w16cid:durableId="222EF5D3"/>
  <w16cid:commentId w16cid:paraId="189D62EE" w16cid:durableId="222EF5DF"/>
  <w16cid:commentId w16cid:paraId="5382706C" w16cid:durableId="222EF6E9"/>
  <w16cid:commentId w16cid:paraId="62C85021" w16cid:durableId="222EF6F2"/>
  <w16cid:commentId w16cid:paraId="65B9371E" w16cid:durableId="222EF7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31944" w14:textId="77777777" w:rsidR="000176A8" w:rsidRDefault="000176A8">
      <w:r>
        <w:separator/>
      </w:r>
    </w:p>
  </w:endnote>
  <w:endnote w:type="continuationSeparator" w:id="0">
    <w:p w14:paraId="001F202D" w14:textId="77777777" w:rsidR="000176A8" w:rsidRDefault="00017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271A51" w:rsidRDefault="00271A51">
    <w:pPr>
      <w:jc w:val="right"/>
    </w:pPr>
    <w:r>
      <w:fldChar w:fldCharType="begin"/>
    </w:r>
    <w:r>
      <w:instrText>PAGE</w:instrText>
    </w:r>
    <w:r>
      <w:fldChar w:fldCharType="separate"/>
    </w:r>
    <w:r w:rsidR="000E21E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3F66C" w14:textId="77777777" w:rsidR="000176A8" w:rsidRDefault="000176A8">
      <w:r>
        <w:separator/>
      </w:r>
    </w:p>
  </w:footnote>
  <w:footnote w:type="continuationSeparator" w:id="0">
    <w:p w14:paraId="5BD15D43" w14:textId="77777777" w:rsidR="000176A8" w:rsidRDefault="00017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3F9A0AF4" w:rsidR="00271A51" w:rsidRPr="00370AAB" w:rsidRDefault="00271A51">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ins w:id="254" w:author="Dunn, Julia (NIH/NIMH) [F]" w:date="2020-04-01T13:31:00Z">
      <w:r w:rsidR="00151C3F">
        <w:rPr>
          <w:rFonts w:ascii="Arial" w:eastAsia="Arial" w:hAnsi="Arial" w:cs="Arial"/>
          <w:color w:val="0000FF"/>
          <w:sz w:val="22"/>
          <w:szCs w:val="22"/>
        </w:rPr>
        <w:t>2</w:t>
      </w:r>
    </w:ins>
    <w:del w:id="255" w:author="Dunn, Julia (NIH/NIMH) [F]" w:date="2020-04-01T13:31:00Z">
      <w:r w:rsidRPr="00370AAB" w:rsidDel="00151C3F">
        <w:rPr>
          <w:rFonts w:ascii="Arial" w:eastAsia="Arial" w:hAnsi="Arial" w:cs="Arial"/>
          <w:color w:val="0000FF"/>
          <w:sz w:val="22"/>
          <w:szCs w:val="22"/>
        </w:rPr>
        <w:delText>1</w:delText>
      </w:r>
    </w:del>
    <w:r w:rsidRPr="00370AAB">
      <w:rPr>
        <w:rFonts w:ascii="Arial" w:eastAsia="Arial" w:hAnsi="Arial" w:cs="Arial"/>
        <w:color w:val="0000FF"/>
        <w:sz w:val="22"/>
        <w:szCs w:val="22"/>
      </w:rPr>
      <w:t>: Youth Self-Report</w:t>
    </w:r>
    <w:r w:rsidR="00370AAB" w:rsidRPr="00370AAB">
      <w:rPr>
        <w:rFonts w:ascii="Arial" w:eastAsia="Arial" w:hAnsi="Arial" w:cs="Arial"/>
        <w:color w:val="0000FF"/>
        <w:sz w:val="22"/>
        <w:szCs w:val="22"/>
      </w:rPr>
      <w:t xml:space="preserve"> Baseline</w:t>
    </w:r>
    <w:r w:rsidRPr="00370AAB">
      <w:rPr>
        <w:rFonts w:ascii="Arial" w:eastAsia="Arial" w:hAnsi="Arial" w:cs="Arial"/>
        <w:color w:val="0000FF"/>
        <w:sz w:val="22"/>
        <w:szCs w:val="22"/>
      </w:rPr>
      <w:t xml:space="preserve"> Form</w:t>
    </w:r>
  </w:p>
  <w:p w14:paraId="0000025D" w14:textId="77777777" w:rsidR="00271A51" w:rsidRDefault="00271A51">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F0B8669E"/>
    <w:lvl w:ilvl="0">
      <w:start w:val="6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C2415C"/>
    <w:multiLevelType w:val="multilevel"/>
    <w:tmpl w:val="EC04FE28"/>
    <w:lvl w:ilvl="0">
      <w:start w:val="8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3"/>
  </w:num>
  <w:num w:numId="6">
    <w:abstractNumId w:val="18"/>
  </w:num>
  <w:num w:numId="7">
    <w:abstractNumId w:val="13"/>
  </w:num>
  <w:num w:numId="8">
    <w:abstractNumId w:val="23"/>
  </w:num>
  <w:num w:numId="9">
    <w:abstractNumId w:val="34"/>
  </w:num>
  <w:num w:numId="10">
    <w:abstractNumId w:val="28"/>
  </w:num>
  <w:num w:numId="11">
    <w:abstractNumId w:val="25"/>
  </w:num>
  <w:num w:numId="12">
    <w:abstractNumId w:val="32"/>
  </w:num>
  <w:num w:numId="13">
    <w:abstractNumId w:val="29"/>
  </w:num>
  <w:num w:numId="14">
    <w:abstractNumId w:val="22"/>
  </w:num>
  <w:num w:numId="15">
    <w:abstractNumId w:val="0"/>
  </w:num>
  <w:num w:numId="16">
    <w:abstractNumId w:val="14"/>
  </w:num>
  <w:num w:numId="17">
    <w:abstractNumId w:val="19"/>
  </w:num>
  <w:num w:numId="18">
    <w:abstractNumId w:val="8"/>
  </w:num>
  <w:num w:numId="19">
    <w:abstractNumId w:val="11"/>
  </w:num>
  <w:num w:numId="20">
    <w:abstractNumId w:val="6"/>
  </w:num>
  <w:num w:numId="21">
    <w:abstractNumId w:val="21"/>
  </w:num>
  <w:num w:numId="22">
    <w:abstractNumId w:val="31"/>
  </w:num>
  <w:num w:numId="23">
    <w:abstractNumId w:val="3"/>
  </w:num>
  <w:num w:numId="24">
    <w:abstractNumId w:val="30"/>
  </w:num>
  <w:num w:numId="25">
    <w:abstractNumId w:val="24"/>
  </w:num>
  <w:num w:numId="26">
    <w:abstractNumId w:val="27"/>
  </w:num>
  <w:num w:numId="27">
    <w:abstractNumId w:val="10"/>
  </w:num>
  <w:num w:numId="28">
    <w:abstractNumId w:val="15"/>
  </w:num>
  <w:num w:numId="29">
    <w:abstractNumId w:val="17"/>
  </w:num>
  <w:num w:numId="30">
    <w:abstractNumId w:val="5"/>
  </w:num>
  <w:num w:numId="31">
    <w:abstractNumId w:val="35"/>
  </w:num>
  <w:num w:numId="32">
    <w:abstractNumId w:val="20"/>
  </w:num>
  <w:num w:numId="33">
    <w:abstractNumId w:val="26"/>
  </w:num>
  <w:num w:numId="34">
    <w:abstractNumId w:val="2"/>
  </w:num>
  <w:num w:numId="35">
    <w:abstractNumId w:val="16"/>
  </w:num>
  <w:num w:numId="3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176A8"/>
    <w:rsid w:val="00051A09"/>
    <w:rsid w:val="0006664B"/>
    <w:rsid w:val="000D76B1"/>
    <w:rsid w:val="000E21E2"/>
    <w:rsid w:val="00102755"/>
    <w:rsid w:val="00151C3F"/>
    <w:rsid w:val="00155545"/>
    <w:rsid w:val="001D6084"/>
    <w:rsid w:val="00271A51"/>
    <w:rsid w:val="002744E7"/>
    <w:rsid w:val="002E3051"/>
    <w:rsid w:val="0030395C"/>
    <w:rsid w:val="00357416"/>
    <w:rsid w:val="00370AAB"/>
    <w:rsid w:val="003B6BFA"/>
    <w:rsid w:val="003D001A"/>
    <w:rsid w:val="003D6FFF"/>
    <w:rsid w:val="00407742"/>
    <w:rsid w:val="0049236F"/>
    <w:rsid w:val="004944FB"/>
    <w:rsid w:val="004A1584"/>
    <w:rsid w:val="0050176F"/>
    <w:rsid w:val="00524360"/>
    <w:rsid w:val="005459C3"/>
    <w:rsid w:val="00556E07"/>
    <w:rsid w:val="00560C49"/>
    <w:rsid w:val="005F1F83"/>
    <w:rsid w:val="00622EDE"/>
    <w:rsid w:val="00640B3E"/>
    <w:rsid w:val="006C343E"/>
    <w:rsid w:val="006E6618"/>
    <w:rsid w:val="007076DF"/>
    <w:rsid w:val="007110B1"/>
    <w:rsid w:val="0076174F"/>
    <w:rsid w:val="007B17A6"/>
    <w:rsid w:val="007C2CAA"/>
    <w:rsid w:val="007E05FD"/>
    <w:rsid w:val="00806B9F"/>
    <w:rsid w:val="0083379D"/>
    <w:rsid w:val="0084345C"/>
    <w:rsid w:val="00890F7F"/>
    <w:rsid w:val="00893D3A"/>
    <w:rsid w:val="00895CBC"/>
    <w:rsid w:val="008970DD"/>
    <w:rsid w:val="00897D24"/>
    <w:rsid w:val="008A2A93"/>
    <w:rsid w:val="008C081C"/>
    <w:rsid w:val="008E133C"/>
    <w:rsid w:val="008E1DE8"/>
    <w:rsid w:val="008E742D"/>
    <w:rsid w:val="00944700"/>
    <w:rsid w:val="009C53B9"/>
    <w:rsid w:val="009D7B52"/>
    <w:rsid w:val="009E270C"/>
    <w:rsid w:val="00A948A4"/>
    <w:rsid w:val="00A97133"/>
    <w:rsid w:val="00AA29D7"/>
    <w:rsid w:val="00AD5C04"/>
    <w:rsid w:val="00B3210F"/>
    <w:rsid w:val="00B37E28"/>
    <w:rsid w:val="00B40B9E"/>
    <w:rsid w:val="00B42FFA"/>
    <w:rsid w:val="00B63D22"/>
    <w:rsid w:val="00C00F6E"/>
    <w:rsid w:val="00C72AEA"/>
    <w:rsid w:val="00C86C23"/>
    <w:rsid w:val="00CC45FE"/>
    <w:rsid w:val="00CE050C"/>
    <w:rsid w:val="00CE12F4"/>
    <w:rsid w:val="00CF0FC2"/>
    <w:rsid w:val="00D04C1B"/>
    <w:rsid w:val="00D21443"/>
    <w:rsid w:val="00D30BDA"/>
    <w:rsid w:val="00DB1274"/>
    <w:rsid w:val="00DB4237"/>
    <w:rsid w:val="00DE6EE3"/>
    <w:rsid w:val="00E01D64"/>
    <w:rsid w:val="00E172C9"/>
    <w:rsid w:val="00E408AF"/>
    <w:rsid w:val="00E55FDC"/>
    <w:rsid w:val="00E803B5"/>
    <w:rsid w:val="00EF6B53"/>
    <w:rsid w:val="00F002D4"/>
    <w:rsid w:val="00F2132C"/>
    <w:rsid w:val="00F52C3A"/>
    <w:rsid w:val="00FC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E99BA22F-8F88-2548-B77B-8E9DA3FA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2</cp:revision>
  <dcterms:created xsi:type="dcterms:W3CDTF">2020-04-01T23:53:00Z</dcterms:created>
  <dcterms:modified xsi:type="dcterms:W3CDTF">2020-04-01T23:53:00Z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