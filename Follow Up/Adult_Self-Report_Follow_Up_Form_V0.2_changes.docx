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77AE" w14:textId="77777777" w:rsidR="00E816D2" w:rsidRDefault="007B3397">
      <w:pPr>
        <w:spacing w:after="0" w:line="240" w:lineRule="auto"/>
        <w:jc w:val="center"/>
        <w:rPr>
          <w:del w:id="0" w:author="Dunn, Julia (NIH/NIMH) [F]" w:date="2020-04-01T12:53:00Z"/>
          <w:rFonts w:ascii="Arial" w:eastAsia="Arial" w:hAnsi="Arial" w:cs="Arial"/>
          <w:sz w:val="28"/>
          <w:szCs w:val="28"/>
        </w:rPr>
        <w:pPrChange w:id="1" w:author="Dunn, Julia (NIH/NIMH) [F]" w:date="2020-04-01T13:00:00Z">
          <w:pPr/>
        </w:pPrChange>
      </w:pPr>
      <w:commentRangeStart w:id="2"/>
      <w:commentRangeEnd w:id="2"/>
      <w:r>
        <w:rPr>
          <w:rStyle w:val="CommentReference"/>
        </w:rPr>
        <w:commentReference w:id="2"/>
      </w:r>
    </w:p>
    <w:p w14:paraId="6E2537A2" w14:textId="77777777" w:rsidR="00E816D2" w:rsidRDefault="00E816D2">
      <w:pPr>
        <w:spacing w:after="0" w:line="240" w:lineRule="auto"/>
        <w:jc w:val="center"/>
        <w:rPr>
          <w:del w:id="3" w:author="Dunn, Julia (NIH/NIMH) [F]" w:date="2020-04-01T12:53:00Z"/>
          <w:rFonts w:ascii="Arial" w:eastAsia="Arial" w:hAnsi="Arial" w:cs="Arial"/>
          <w:sz w:val="36"/>
          <w:szCs w:val="36"/>
        </w:rPr>
        <w:pPrChange w:id="4" w:author="Dunn, Julia (NIH/NIMH) [F]" w:date="2020-04-01T13:00:00Z">
          <w:pPr/>
        </w:pPrChange>
      </w:pPr>
    </w:p>
    <w:p w14:paraId="24D4317F" w14:textId="77777777" w:rsidR="00E816D2" w:rsidRDefault="00E816D2">
      <w:pPr>
        <w:spacing w:after="0" w:line="240" w:lineRule="auto"/>
        <w:jc w:val="center"/>
        <w:rPr>
          <w:del w:id="5" w:author="Dunn, Julia (NIH/NIMH) [F]" w:date="2020-04-01T12:53:00Z"/>
          <w:rFonts w:ascii="Arial" w:eastAsia="Arial" w:hAnsi="Arial" w:cs="Arial"/>
          <w:sz w:val="36"/>
          <w:szCs w:val="36"/>
        </w:rPr>
        <w:pPrChange w:id="6" w:author="Dunn, Julia (NIH/NIMH) [F]" w:date="2020-04-01T13:00:00Z">
          <w:pPr/>
        </w:pPrChange>
      </w:pPr>
    </w:p>
    <w:p w14:paraId="7B7BA17C" w14:textId="4B8EEB25" w:rsidR="00E816D2" w:rsidRDefault="00660B07">
      <w:pPr>
        <w:spacing w:after="0" w:line="240" w:lineRule="auto"/>
        <w:jc w:val="center"/>
        <w:rPr>
          <w:rFonts w:ascii="Arial" w:eastAsia="Arial" w:hAnsi="Arial" w:cs="Arial"/>
          <w:i/>
          <w:sz w:val="36"/>
          <w:szCs w:val="36"/>
        </w:rPr>
        <w:pPrChange w:id="7" w:author="Dunn, Julia (NIH/NIMH) [F]" w:date="2020-04-01T13:00:00Z">
          <w:pPr>
            <w:jc w:val="center"/>
          </w:pPr>
        </w:pPrChange>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8" w:author="Dunn, Julia (NIH/NIMH) [F]" w:date="2020-04-01T13:29:00Z">
        <w:r w:rsidR="009E6426">
          <w:rPr>
            <w:rFonts w:ascii="Arial" w:eastAsia="Arial" w:hAnsi="Arial" w:cs="Arial"/>
            <w:color w:val="0000FF"/>
            <w:sz w:val="36"/>
            <w:szCs w:val="36"/>
          </w:rPr>
          <w:t>2</w:t>
        </w:r>
      </w:ins>
      <w:del w:id="9" w:author="Dunn, Julia (NIH/NIMH) [F]" w:date="2020-04-01T13:29:00Z">
        <w:r w:rsidDel="009E6426">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Adult Self-Report Follow Up Form</w:t>
      </w:r>
    </w:p>
    <w:p w14:paraId="50EF15C5" w14:textId="77777777" w:rsidR="00E816D2" w:rsidRDefault="00E816D2">
      <w:pPr>
        <w:spacing w:after="0" w:line="240" w:lineRule="auto"/>
        <w:rPr>
          <w:rFonts w:ascii="Arial" w:eastAsia="Arial" w:hAnsi="Arial" w:cs="Arial"/>
          <w:sz w:val="28"/>
          <w:szCs w:val="28"/>
        </w:rPr>
        <w:pPrChange w:id="10" w:author="Dunn, Julia (NIH/NIMH) [F]" w:date="2020-04-01T13:00:00Z">
          <w:pPr/>
        </w:pPrChange>
      </w:pPr>
    </w:p>
    <w:p w14:paraId="7F230CFD" w14:textId="77777777" w:rsidR="00E816D2" w:rsidRDefault="00E816D2">
      <w:pPr>
        <w:spacing w:after="0" w:line="240" w:lineRule="auto"/>
        <w:rPr>
          <w:rFonts w:ascii="Arial" w:eastAsia="Arial" w:hAnsi="Arial" w:cs="Arial"/>
          <w:sz w:val="28"/>
          <w:szCs w:val="28"/>
        </w:rPr>
        <w:pPrChange w:id="11" w:author="Dunn, Julia (NIH/NIMH) [F]" w:date="2020-04-01T13:00:00Z">
          <w:pPr/>
        </w:pPrChange>
      </w:pPr>
    </w:p>
    <w:p w14:paraId="7EB651B9" w14:textId="77777777" w:rsidR="00E816D2" w:rsidRDefault="00660B07">
      <w:pPr>
        <w:spacing w:after="0" w:line="240" w:lineRule="auto"/>
        <w:rPr>
          <w:rFonts w:ascii="Arial" w:eastAsia="Arial" w:hAnsi="Arial" w:cs="Arial"/>
          <w:sz w:val="22"/>
          <w:szCs w:val="22"/>
        </w:rPr>
        <w:pPrChange w:id="12" w:author="Dunn, Julia (NIH/NIMH) [F]" w:date="2020-04-01T13:00:00Z">
          <w:pPr/>
        </w:pPrChange>
      </w:pPr>
      <w:r>
        <w:rPr>
          <w:rFonts w:ascii="Arial" w:eastAsia="Arial" w:hAnsi="Arial" w:cs="Arial"/>
          <w:b/>
          <w:sz w:val="22"/>
          <w:szCs w:val="22"/>
        </w:rPr>
        <w:t>Attribution License:</w:t>
      </w:r>
      <w:r>
        <w:rPr>
          <w:rFonts w:ascii="Arial" w:eastAsia="Arial" w:hAnsi="Arial" w:cs="Arial"/>
          <w:sz w:val="22"/>
          <w:szCs w:val="22"/>
        </w:rPr>
        <w:t xml:space="preserve"> CC-BY-4.0 (</w:t>
      </w:r>
      <w:r w:rsidR="007179D3">
        <w:fldChar w:fldCharType="begin"/>
      </w:r>
      <w:r w:rsidR="007179D3">
        <w:instrText xml:space="preserve"> HYPERLINK "https://creativecommons.org/licenses/by/4.0/" \h </w:instrText>
      </w:r>
      <w:r w:rsidR="007179D3">
        <w:fldChar w:fldCharType="separate"/>
      </w:r>
      <w:r>
        <w:rPr>
          <w:rFonts w:ascii="Arial" w:eastAsia="Arial" w:hAnsi="Arial" w:cs="Arial"/>
          <w:sz w:val="22"/>
          <w:szCs w:val="22"/>
          <w:u w:val="single"/>
        </w:rPr>
        <w:t>https://creativecommons.org/licenses/by/4.0/</w:t>
      </w:r>
      <w:r w:rsidR="007179D3">
        <w:rPr>
          <w:rFonts w:ascii="Arial" w:eastAsia="Arial" w:hAnsi="Arial" w:cs="Arial"/>
          <w:sz w:val="22"/>
          <w:szCs w:val="22"/>
          <w:u w:val="single"/>
        </w:rPr>
        <w:fldChar w:fldCharType="end"/>
      </w:r>
      <w:r>
        <w:rPr>
          <w:rFonts w:ascii="Arial" w:eastAsia="Arial" w:hAnsi="Arial" w:cs="Arial"/>
          <w:sz w:val="22"/>
          <w:szCs w:val="22"/>
        </w:rPr>
        <w:t>)</w:t>
      </w:r>
    </w:p>
    <w:p w14:paraId="336A2450" w14:textId="77777777" w:rsidR="00E816D2" w:rsidRDefault="00E816D2">
      <w:pPr>
        <w:spacing w:after="0" w:line="240" w:lineRule="auto"/>
        <w:rPr>
          <w:rFonts w:ascii="Arial" w:eastAsia="Arial" w:hAnsi="Arial" w:cs="Arial"/>
          <w:sz w:val="22"/>
          <w:szCs w:val="22"/>
        </w:rPr>
        <w:pPrChange w:id="13" w:author="Dunn, Julia (NIH/NIMH) [F]" w:date="2020-04-01T13:00:00Z">
          <w:pPr/>
        </w:pPrChange>
      </w:pPr>
    </w:p>
    <w:p w14:paraId="09FFDF84" w14:textId="77777777" w:rsidR="00E816D2" w:rsidRDefault="00660B07">
      <w:pPr>
        <w:spacing w:after="0" w:line="240" w:lineRule="auto"/>
        <w:rPr>
          <w:rFonts w:ascii="Arial" w:eastAsia="Arial" w:hAnsi="Arial" w:cs="Arial"/>
          <w:sz w:val="22"/>
          <w:szCs w:val="22"/>
        </w:rPr>
        <w:pPrChange w:id="14" w:author="Dunn, Julia (NIH/NIMH) [F]" w:date="2020-04-01T13:00:00Z">
          <w:pPr/>
        </w:pPrChange>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pPr>
        <w:spacing w:after="0" w:line="240" w:lineRule="auto"/>
        <w:rPr>
          <w:rFonts w:ascii="Arial" w:eastAsia="Arial" w:hAnsi="Arial" w:cs="Arial"/>
          <w:sz w:val="22"/>
          <w:szCs w:val="22"/>
        </w:rPr>
        <w:pPrChange w:id="15" w:author="Dunn, Julia (NIH/NIMH) [F]" w:date="2020-04-01T13:00:00Z">
          <w:pPr/>
        </w:pPrChange>
      </w:pPr>
      <w:r>
        <w:rPr>
          <w:rFonts w:ascii="Arial" w:eastAsia="Arial" w:hAnsi="Arial" w:cs="Arial"/>
          <w:sz w:val="22"/>
          <w:szCs w:val="22"/>
        </w:rPr>
        <w:t xml:space="preserve"> </w:t>
      </w:r>
    </w:p>
    <w:p w14:paraId="6BBAA7DD" w14:textId="77777777" w:rsidR="00E816D2" w:rsidRDefault="00660B07">
      <w:pPr>
        <w:spacing w:after="0" w:line="240" w:lineRule="auto"/>
        <w:rPr>
          <w:rFonts w:ascii="Arial" w:eastAsia="Arial" w:hAnsi="Arial" w:cs="Arial"/>
          <w:sz w:val="22"/>
          <w:szCs w:val="22"/>
        </w:rPr>
        <w:pPrChange w:id="16" w:author="Dunn, Julia (NIH/NIMH) [F]" w:date="2020-04-01T13:00:00Z">
          <w:pPr/>
        </w:pPrChange>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72C6AB4A" w14:textId="77777777" w:rsidR="00E816D2" w:rsidRDefault="00E816D2">
      <w:pPr>
        <w:spacing w:after="0" w:line="240" w:lineRule="auto"/>
        <w:rPr>
          <w:rFonts w:ascii="Arial" w:eastAsia="Arial" w:hAnsi="Arial" w:cs="Arial"/>
          <w:sz w:val="22"/>
          <w:szCs w:val="22"/>
        </w:rPr>
        <w:pPrChange w:id="17" w:author="Dunn, Julia (NIH/NIMH) [F]" w:date="2020-04-01T13:00:00Z">
          <w:pPr/>
        </w:pPrChange>
      </w:pPr>
    </w:p>
    <w:p w14:paraId="4AA62633" w14:textId="77777777" w:rsidR="00E816D2" w:rsidRDefault="00660B07">
      <w:pPr>
        <w:spacing w:after="0" w:line="240" w:lineRule="auto"/>
        <w:rPr>
          <w:rFonts w:ascii="Arial" w:eastAsia="Arial" w:hAnsi="Arial" w:cs="Arial"/>
          <w:sz w:val="22"/>
          <w:szCs w:val="22"/>
        </w:rPr>
        <w:pPrChange w:id="18" w:author="Dunn, Julia (NIH/NIMH) [F]" w:date="2020-04-01T13:00:00Z">
          <w:pPr/>
        </w:pPrChange>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pPr>
        <w:spacing w:after="0" w:line="240" w:lineRule="auto"/>
        <w:rPr>
          <w:rFonts w:ascii="Arial" w:eastAsia="Arial" w:hAnsi="Arial" w:cs="Arial"/>
          <w:sz w:val="22"/>
          <w:szCs w:val="22"/>
        </w:rPr>
        <w:pPrChange w:id="19" w:author="Dunn, Julia (NIH/NIMH) [F]" w:date="2020-04-01T13:00:00Z">
          <w:pPr/>
        </w:pPrChange>
      </w:pPr>
    </w:p>
    <w:p w14:paraId="1E607133" w14:textId="77777777" w:rsidR="00E816D2" w:rsidRDefault="00660B07">
      <w:pPr>
        <w:spacing w:after="0" w:line="240" w:lineRule="auto"/>
        <w:rPr>
          <w:rFonts w:ascii="Arial" w:eastAsia="Arial" w:hAnsi="Arial" w:cs="Arial"/>
          <w:sz w:val="22"/>
          <w:szCs w:val="22"/>
        </w:rPr>
        <w:pPrChange w:id="20" w:author="Dunn, Julia (NIH/NIMH) [F]" w:date="2020-04-01T13:00:00Z">
          <w:pPr/>
        </w:pPrChange>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74E378EE" w14:textId="77777777" w:rsidR="00E816D2" w:rsidRDefault="00660B07">
      <w:pPr>
        <w:spacing w:after="0" w:line="240" w:lineRule="auto"/>
        <w:rPr>
          <w:rFonts w:ascii="Arial" w:eastAsia="Arial" w:hAnsi="Arial" w:cs="Arial"/>
          <w:sz w:val="22"/>
          <w:szCs w:val="22"/>
        </w:rPr>
        <w:pPrChange w:id="21" w:author="Dunn, Julia (NIH/NIMH) [F]" w:date="2020-04-01T13:00:00Z">
          <w:pPr/>
        </w:pPrChange>
      </w:pPr>
      <w:r>
        <w:rPr>
          <w:rFonts w:ascii="Arial" w:eastAsia="Arial" w:hAnsi="Arial" w:cs="Arial"/>
          <w:sz w:val="22"/>
          <w:szCs w:val="22"/>
        </w:rPr>
        <w:t xml:space="preserve">  </w:t>
      </w:r>
    </w:p>
    <w:p w14:paraId="55A346A2" w14:textId="77777777" w:rsidR="00E816D2" w:rsidRDefault="00660B07">
      <w:pPr>
        <w:spacing w:after="0" w:line="240" w:lineRule="auto"/>
        <w:rPr>
          <w:rFonts w:ascii="Arial" w:eastAsia="Arial" w:hAnsi="Arial" w:cs="Arial"/>
          <w:sz w:val="22"/>
          <w:szCs w:val="22"/>
        </w:rPr>
        <w:pPrChange w:id="22" w:author="Dunn, Julia (NIH/NIMH) [F]" w:date="2020-04-01T13:00:00Z">
          <w:pPr/>
        </w:pPrChange>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rsidR="007179D3">
        <w:fldChar w:fldCharType="begin"/>
      </w:r>
      <w:r w:rsidR="007179D3">
        <w:instrText xml:space="preserve"> HYPERLINK "mailto:argyris.stringaris@nih.gov" \h </w:instrText>
      </w:r>
      <w:r w:rsidR="007179D3">
        <w:fldChar w:fldCharType="separate"/>
      </w:r>
      <w:r>
        <w:rPr>
          <w:rFonts w:ascii="Arial" w:eastAsia="Arial" w:hAnsi="Arial" w:cs="Arial"/>
          <w:sz w:val="22"/>
          <w:szCs w:val="22"/>
          <w:u w:val="single"/>
        </w:rPr>
        <w:t>argyris.stringaris@nih.gov</w:t>
      </w:r>
      <w:r w:rsidR="007179D3">
        <w:rPr>
          <w:rFonts w:ascii="Arial" w:eastAsia="Arial" w:hAnsi="Arial" w:cs="Arial"/>
          <w:sz w:val="22"/>
          <w:szCs w:val="22"/>
          <w:u w:val="single"/>
        </w:rPr>
        <w:fldChar w:fldCharType="end"/>
      </w:r>
      <w:r>
        <w:rPr>
          <w:rFonts w:ascii="Arial" w:eastAsia="Arial" w:hAnsi="Arial" w:cs="Arial"/>
          <w:sz w:val="22"/>
          <w:szCs w:val="22"/>
        </w:rPr>
        <w:t>).</w:t>
      </w:r>
    </w:p>
    <w:p w14:paraId="73D99E93" w14:textId="77777777" w:rsidR="00E816D2" w:rsidRDefault="00660B07">
      <w:pPr>
        <w:spacing w:after="0" w:line="240" w:lineRule="auto"/>
        <w:rPr>
          <w:del w:id="23" w:author="Dunn, Julia (NIH/NIMH) [F]" w:date="2020-04-01T12:54:00Z"/>
          <w:sz w:val="40"/>
          <w:szCs w:val="40"/>
        </w:rPr>
        <w:pPrChange w:id="24" w:author="Dunn, Julia (NIH/NIMH) [F]" w:date="2020-04-01T13:00:00Z">
          <w:pPr/>
        </w:pPrChange>
      </w:pPr>
      <w:r>
        <w:br w:type="page"/>
      </w:r>
    </w:p>
    <w:p w14:paraId="7EA5528D" w14:textId="77777777" w:rsidR="00E816D2" w:rsidRDefault="00660B07">
      <w:pPr>
        <w:spacing w:after="0" w:line="240" w:lineRule="auto"/>
        <w:rPr>
          <w:rFonts w:ascii="Arial" w:eastAsia="Arial" w:hAnsi="Arial" w:cs="Arial"/>
          <w:sz w:val="22"/>
          <w:szCs w:val="22"/>
        </w:rPr>
        <w:pPrChange w:id="25" w:author="Dunn, Julia (NIH/NIMH) [F]" w:date="2020-04-01T13:00:00Z">
          <w:pPr>
            <w:spacing w:before="164"/>
            <w:ind w:right="604"/>
            <w:jc w:val="both"/>
          </w:pPr>
        </w:pPrChange>
      </w:pPr>
      <w:r>
        <w:rPr>
          <w:rFonts w:ascii="Arial" w:eastAsia="Arial" w:hAnsi="Arial" w:cs="Arial"/>
          <w:b/>
          <w:sz w:val="22"/>
          <w:szCs w:val="22"/>
        </w:rPr>
        <w:t xml:space="preserve">Identification Number: </w:t>
      </w:r>
    </w:p>
    <w:p w14:paraId="275CF3D2" w14:textId="77777777" w:rsidR="00E816D2" w:rsidRDefault="00660B07">
      <w:pPr>
        <w:spacing w:before="164" w:after="0" w:line="240" w:lineRule="auto"/>
        <w:ind w:right="604"/>
        <w:jc w:val="both"/>
        <w:rPr>
          <w:rFonts w:ascii="Arial" w:eastAsia="Arial" w:hAnsi="Arial" w:cs="Arial"/>
          <w:b/>
          <w:sz w:val="22"/>
          <w:szCs w:val="22"/>
        </w:rPr>
        <w:pPrChange w:id="26" w:author="Dunn, Julia (NIH/NIMH) [F]" w:date="2020-04-01T13:00:00Z">
          <w:pPr>
            <w:spacing w:before="164"/>
            <w:ind w:right="604"/>
            <w:jc w:val="both"/>
          </w:pPr>
        </w:pPrChange>
      </w:pPr>
      <w:r>
        <w:rPr>
          <w:rFonts w:ascii="Arial" w:eastAsia="Arial" w:hAnsi="Arial" w:cs="Arial"/>
          <w:b/>
          <w:sz w:val="22"/>
          <w:szCs w:val="22"/>
        </w:rPr>
        <w:t xml:space="preserve">Country: </w:t>
      </w:r>
    </w:p>
    <w:p w14:paraId="340277DC" w14:textId="77777777" w:rsidR="00E816D2" w:rsidRDefault="00660B07">
      <w:pPr>
        <w:spacing w:before="164" w:after="0" w:line="240" w:lineRule="auto"/>
        <w:ind w:right="604"/>
        <w:jc w:val="both"/>
        <w:rPr>
          <w:rFonts w:ascii="Arial" w:eastAsia="Arial" w:hAnsi="Arial" w:cs="Arial"/>
          <w:b/>
          <w:sz w:val="22"/>
          <w:szCs w:val="22"/>
        </w:rPr>
        <w:pPrChange w:id="27" w:author="Dunn, Julia (NIH/NIMH) [F]" w:date="2020-04-01T13:00:00Z">
          <w:pPr>
            <w:spacing w:before="164"/>
            <w:ind w:right="604"/>
            <w:jc w:val="both"/>
          </w:pPr>
        </w:pPrChange>
      </w:pPr>
      <w:r>
        <w:rPr>
          <w:rFonts w:ascii="Arial" w:eastAsia="Arial" w:hAnsi="Arial" w:cs="Arial"/>
          <w:b/>
          <w:sz w:val="22"/>
          <w:szCs w:val="22"/>
        </w:rPr>
        <w:t xml:space="preserve">State/Providence/Region: </w:t>
      </w:r>
    </w:p>
    <w:p w14:paraId="5DBD1214" w14:textId="77777777" w:rsidR="00E816D2" w:rsidRDefault="00660B07">
      <w:pPr>
        <w:spacing w:before="240" w:after="0" w:line="240" w:lineRule="auto"/>
        <w:jc w:val="both"/>
        <w:rPr>
          <w:rFonts w:ascii="Arial" w:eastAsia="Arial" w:hAnsi="Arial" w:cs="Arial"/>
          <w:b/>
          <w:sz w:val="22"/>
          <w:szCs w:val="22"/>
        </w:rPr>
        <w:pPrChange w:id="28" w:author="Dunn, Julia (NIH/NIMH) [F]" w:date="2020-04-01T13:00:00Z">
          <w:pPr>
            <w:spacing w:before="240" w:after="240"/>
            <w:jc w:val="both"/>
          </w:pPr>
        </w:pPrChange>
      </w:pPr>
      <w:r>
        <w:rPr>
          <w:rFonts w:ascii="Arial" w:eastAsia="Arial" w:hAnsi="Arial" w:cs="Arial"/>
          <w:b/>
          <w:sz w:val="22"/>
          <w:szCs w:val="22"/>
        </w:rPr>
        <w:t xml:space="preserve">Your age (years):   </w:t>
      </w:r>
    </w:p>
    <w:p w14:paraId="396B7D55" w14:textId="77777777" w:rsidR="00E816D2" w:rsidRDefault="00E816D2">
      <w:pPr>
        <w:spacing w:before="164" w:after="0" w:line="240" w:lineRule="auto"/>
        <w:ind w:left="309" w:right="604"/>
        <w:rPr>
          <w:rFonts w:ascii="Arial" w:eastAsia="Arial" w:hAnsi="Arial" w:cs="Arial"/>
          <w:sz w:val="22"/>
          <w:szCs w:val="22"/>
        </w:rPr>
        <w:pPrChange w:id="29" w:author="Dunn, Julia (NIH/NIMH) [F]" w:date="2020-04-01T13:00:00Z">
          <w:pPr>
            <w:spacing w:before="164"/>
            <w:ind w:left="309" w:right="604"/>
          </w:pPr>
        </w:pPrChange>
      </w:pPr>
    </w:p>
    <w:p w14:paraId="6BB3E737" w14:textId="77777777" w:rsidR="00E816D2" w:rsidRDefault="00E816D2">
      <w:pPr>
        <w:spacing w:after="0" w:line="240" w:lineRule="auto"/>
        <w:rPr>
          <w:rFonts w:ascii="Arial" w:eastAsia="Arial" w:hAnsi="Arial" w:cs="Arial"/>
          <w:sz w:val="22"/>
          <w:szCs w:val="22"/>
        </w:rPr>
        <w:pPrChange w:id="30" w:author="Dunn, Julia (NIH/NIMH) [F]" w:date="2020-04-01T13:00:00Z">
          <w:pPr/>
        </w:pPrChange>
      </w:pPr>
    </w:p>
    <w:p w14:paraId="6FBA11CD" w14:textId="77777777" w:rsidR="00E816D2" w:rsidRDefault="00660B07">
      <w:pPr>
        <w:pStyle w:val="Heading2"/>
        <w:spacing w:after="0" w:line="240" w:lineRule="auto"/>
        <w:rPr>
          <w:rFonts w:eastAsia="Arial" w:cs="Arial"/>
          <w:b w:val="0"/>
          <w:color w:val="000000"/>
          <w:sz w:val="28"/>
          <w:szCs w:val="28"/>
        </w:rPr>
        <w:pPrChange w:id="31" w:author="Dunn, Julia (NIH/NIMH) [F]" w:date="2020-04-01T13:00:00Z">
          <w:pPr>
            <w:pStyle w:val="Heading2"/>
          </w:pPr>
        </w:pPrChange>
      </w:pPr>
      <w:r>
        <w:rPr>
          <w:sz w:val="28"/>
          <w:szCs w:val="28"/>
        </w:rPr>
        <w:t>CORONAVIRUS/COVID-19 HEALTH/EXPOSURE STATUS</w:t>
      </w:r>
    </w:p>
    <w:p w14:paraId="5049EA2C" w14:textId="77777777" w:rsidR="00E816D2" w:rsidRDefault="00E816D2">
      <w:pPr>
        <w:spacing w:after="0" w:line="240" w:lineRule="auto"/>
        <w:rPr>
          <w:rFonts w:ascii="Arial" w:eastAsia="Arial" w:hAnsi="Arial" w:cs="Arial"/>
          <w:sz w:val="22"/>
          <w:szCs w:val="22"/>
        </w:rPr>
        <w:pPrChange w:id="32" w:author="Dunn, Julia (NIH/NIMH) [F]" w:date="2020-04-01T13:00:00Z">
          <w:pPr/>
        </w:pPrChange>
      </w:pPr>
    </w:p>
    <w:p w14:paraId="3EA967D6" w14:textId="77777777" w:rsidR="00E816D2" w:rsidRDefault="00660B07">
      <w:pPr>
        <w:spacing w:before="5" w:after="0" w:line="240" w:lineRule="auto"/>
        <w:rPr>
          <w:rFonts w:ascii="Arial" w:eastAsia="Arial" w:hAnsi="Arial" w:cs="Arial"/>
          <w:sz w:val="22"/>
          <w:szCs w:val="22"/>
        </w:rPr>
        <w:pPrChange w:id="33" w:author="Dunn, Julia (NIH/NIMH) [F]" w:date="2020-04-01T13:00: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pPr>
        <w:spacing w:after="0" w:line="240" w:lineRule="auto"/>
        <w:rPr>
          <w:rFonts w:ascii="Arial" w:eastAsia="Arial" w:hAnsi="Arial" w:cs="Arial"/>
          <w:sz w:val="22"/>
          <w:szCs w:val="22"/>
        </w:rPr>
        <w:pPrChange w:id="34" w:author="Dunn, Julia (NIH/NIMH) [F]" w:date="2020-04-01T13:00:00Z">
          <w:pPr/>
        </w:pPrChange>
      </w:pPr>
    </w:p>
    <w:p w14:paraId="40CE1609" w14:textId="77777777" w:rsidR="00E816D2" w:rsidRDefault="00660B07">
      <w:pPr>
        <w:numPr>
          <w:ilvl w:val="0"/>
          <w:numId w:val="1"/>
        </w:numPr>
        <w:spacing w:after="0" w:line="240" w:lineRule="auto"/>
        <w:rPr>
          <w:sz w:val="22"/>
          <w:szCs w:val="22"/>
        </w:rPr>
        <w:pPrChange w:id="35" w:author="Dunn, Julia (NIH/NIMH) [F]" w:date="2020-04-01T13:00:00Z">
          <w:pPr>
            <w:numPr>
              <w:numId w:val="1"/>
            </w:numPr>
            <w:ind w:left="720" w:hanging="360"/>
          </w:pPr>
        </w:pPrChange>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pPr>
        <w:numPr>
          <w:ilvl w:val="1"/>
          <w:numId w:val="1"/>
        </w:numPr>
        <w:spacing w:after="0" w:line="240" w:lineRule="auto"/>
        <w:rPr>
          <w:rFonts w:ascii="Arial" w:eastAsia="Arial" w:hAnsi="Arial" w:cs="Arial"/>
          <w:sz w:val="22"/>
          <w:szCs w:val="22"/>
        </w:rPr>
        <w:pPrChange w:id="36" w:author="Dunn, Julia (NIH/NIMH) [F]" w:date="2020-04-01T13:00:00Z">
          <w:pPr>
            <w:numPr>
              <w:ilvl w:val="1"/>
              <w:numId w:val="1"/>
            </w:numPr>
            <w:ind w:left="1440" w:hanging="360"/>
          </w:pPr>
        </w:pPrChange>
      </w:pPr>
      <w:r>
        <w:rPr>
          <w:rFonts w:ascii="Arial" w:eastAsia="Arial" w:hAnsi="Arial" w:cs="Arial"/>
          <w:sz w:val="22"/>
          <w:szCs w:val="22"/>
          <w:highlight w:val="white"/>
        </w:rPr>
        <w:t>Yes, someone with positive test</w:t>
      </w:r>
    </w:p>
    <w:p w14:paraId="7D9F27EB" w14:textId="77777777" w:rsidR="00E816D2" w:rsidRDefault="00660B07">
      <w:pPr>
        <w:numPr>
          <w:ilvl w:val="1"/>
          <w:numId w:val="1"/>
        </w:numPr>
        <w:spacing w:after="0" w:line="240" w:lineRule="auto"/>
        <w:rPr>
          <w:rFonts w:ascii="Arial" w:eastAsia="Arial" w:hAnsi="Arial" w:cs="Arial"/>
          <w:sz w:val="22"/>
          <w:szCs w:val="22"/>
        </w:rPr>
        <w:pPrChange w:id="37" w:author="Dunn, Julia (NIH/NIMH) [F]" w:date="2020-04-01T13:00:00Z">
          <w:pPr>
            <w:numPr>
              <w:ilvl w:val="1"/>
              <w:numId w:val="1"/>
            </w:numPr>
            <w:ind w:left="1440" w:hanging="360"/>
          </w:pPr>
        </w:pPrChange>
      </w:pPr>
      <w:r>
        <w:rPr>
          <w:rFonts w:ascii="Arial" w:eastAsia="Arial" w:hAnsi="Arial" w:cs="Arial"/>
          <w:sz w:val="22"/>
          <w:szCs w:val="22"/>
          <w:highlight w:val="white"/>
        </w:rPr>
        <w:t xml:space="preserve">Yes, someone with medical diagnosis, but no </w:t>
      </w:r>
      <w:commentRangeStart w:id="38"/>
      <w:r>
        <w:rPr>
          <w:rFonts w:ascii="Arial" w:eastAsia="Arial" w:hAnsi="Arial" w:cs="Arial"/>
          <w:sz w:val="22"/>
          <w:szCs w:val="22"/>
          <w:highlight w:val="white"/>
        </w:rPr>
        <w:t>test</w:t>
      </w:r>
      <w:commentRangeEnd w:id="38"/>
      <w:r w:rsidR="008114A2">
        <w:rPr>
          <w:rStyle w:val="CommentReference"/>
        </w:rPr>
        <w:commentReference w:id="38"/>
      </w:r>
    </w:p>
    <w:p w14:paraId="5DCB5250" w14:textId="77777777" w:rsidR="00E816D2" w:rsidRDefault="00660B07">
      <w:pPr>
        <w:numPr>
          <w:ilvl w:val="1"/>
          <w:numId w:val="1"/>
        </w:numPr>
        <w:spacing w:after="0" w:line="240" w:lineRule="auto"/>
        <w:rPr>
          <w:rFonts w:ascii="Arial" w:eastAsia="Arial" w:hAnsi="Arial" w:cs="Arial"/>
          <w:sz w:val="22"/>
          <w:szCs w:val="22"/>
        </w:rPr>
        <w:pPrChange w:id="39" w:author="Dunn, Julia (NIH/NIMH) [F]" w:date="2020-04-01T13:00:00Z">
          <w:pPr>
            <w:numPr>
              <w:ilvl w:val="1"/>
              <w:numId w:val="1"/>
            </w:numPr>
            <w:ind w:left="1440" w:hanging="360"/>
          </w:pPr>
        </w:pPrChange>
      </w:pPr>
      <w:r>
        <w:rPr>
          <w:rFonts w:ascii="Arial" w:eastAsia="Arial" w:hAnsi="Arial" w:cs="Arial"/>
          <w:sz w:val="22"/>
          <w:szCs w:val="22"/>
          <w:highlight w:val="white"/>
        </w:rPr>
        <w:t>Yes, someone with possible symptoms, but no diagnosis by doctor</w:t>
      </w:r>
    </w:p>
    <w:p w14:paraId="5C21AF49" w14:textId="77777777" w:rsidR="00E816D2" w:rsidRDefault="00660B07">
      <w:pPr>
        <w:numPr>
          <w:ilvl w:val="1"/>
          <w:numId w:val="1"/>
        </w:numPr>
        <w:spacing w:after="0" w:line="240" w:lineRule="auto"/>
        <w:rPr>
          <w:rFonts w:ascii="Arial" w:eastAsia="Arial" w:hAnsi="Arial" w:cs="Arial"/>
          <w:sz w:val="22"/>
          <w:szCs w:val="22"/>
        </w:rPr>
        <w:pPrChange w:id="40" w:author="Dunn, Julia (NIH/NIMH) [F]" w:date="2020-04-01T13:00:00Z">
          <w:pPr>
            <w:numPr>
              <w:ilvl w:val="1"/>
              <w:numId w:val="1"/>
            </w:numPr>
            <w:ind w:left="1440" w:hanging="360"/>
          </w:pPr>
        </w:pPrChange>
      </w:pPr>
      <w:r>
        <w:rPr>
          <w:rFonts w:ascii="Arial" w:eastAsia="Arial" w:hAnsi="Arial" w:cs="Arial"/>
          <w:sz w:val="22"/>
          <w:szCs w:val="22"/>
          <w:highlight w:val="white"/>
        </w:rPr>
        <w:t>No</w:t>
      </w:r>
    </w:p>
    <w:p w14:paraId="134E76C3" w14:textId="77777777" w:rsidR="00E816D2" w:rsidRDefault="00E816D2">
      <w:pPr>
        <w:spacing w:after="0" w:line="240" w:lineRule="auto"/>
        <w:rPr>
          <w:rFonts w:ascii="Arial" w:eastAsia="Arial" w:hAnsi="Arial" w:cs="Arial"/>
          <w:sz w:val="22"/>
          <w:szCs w:val="22"/>
        </w:rPr>
        <w:pPrChange w:id="41" w:author="Dunn, Julia (NIH/NIMH) [F]" w:date="2020-04-01T13:00:00Z">
          <w:pPr/>
        </w:pPrChange>
      </w:pPr>
    </w:p>
    <w:p w14:paraId="442ED841" w14:textId="77777777" w:rsidR="00E816D2" w:rsidRDefault="00660B07">
      <w:pPr>
        <w:numPr>
          <w:ilvl w:val="0"/>
          <w:numId w:val="1"/>
        </w:numPr>
        <w:spacing w:after="0" w:line="240" w:lineRule="auto"/>
        <w:rPr>
          <w:sz w:val="22"/>
          <w:szCs w:val="22"/>
        </w:rPr>
        <w:pPrChange w:id="42" w:author="Dunn, Julia (NIH/NIMH) [F]" w:date="2020-04-01T13:00:00Z">
          <w:pPr>
            <w:numPr>
              <w:numId w:val="1"/>
            </w:numPr>
            <w:ind w:left="720" w:hanging="360"/>
          </w:pPr>
        </w:pPrChange>
      </w:pPr>
      <w:r>
        <w:rPr>
          <w:rFonts w:ascii="Arial" w:eastAsia="Arial" w:hAnsi="Arial" w:cs="Arial"/>
          <w:b/>
          <w:sz w:val="22"/>
          <w:szCs w:val="22"/>
          <w:highlight w:val="white"/>
        </w:rPr>
        <w:t>… have you been suspected of having Coronavirus/COVID-19 infection?</w:t>
      </w:r>
    </w:p>
    <w:p w14:paraId="542AFF0B" w14:textId="77777777" w:rsidR="00E816D2" w:rsidRDefault="00660B07">
      <w:pPr>
        <w:numPr>
          <w:ilvl w:val="1"/>
          <w:numId w:val="1"/>
        </w:numPr>
        <w:spacing w:after="0" w:line="240" w:lineRule="auto"/>
        <w:rPr>
          <w:rFonts w:ascii="Arial" w:eastAsia="Arial" w:hAnsi="Arial" w:cs="Arial"/>
          <w:sz w:val="22"/>
          <w:szCs w:val="22"/>
        </w:rPr>
        <w:pPrChange w:id="43" w:author="Dunn, Julia (NIH/NIMH) [F]" w:date="2020-04-01T13:00:00Z">
          <w:pPr>
            <w:numPr>
              <w:ilvl w:val="1"/>
              <w:numId w:val="1"/>
            </w:numPr>
            <w:ind w:left="1440" w:hanging="360"/>
          </w:pPr>
        </w:pPrChange>
      </w:pPr>
      <w:r>
        <w:rPr>
          <w:rFonts w:ascii="Arial" w:eastAsia="Arial" w:hAnsi="Arial" w:cs="Arial"/>
          <w:sz w:val="22"/>
          <w:szCs w:val="22"/>
          <w:highlight w:val="white"/>
        </w:rPr>
        <w:t>Yes, has positive test</w:t>
      </w:r>
    </w:p>
    <w:p w14:paraId="10872323" w14:textId="77777777" w:rsidR="00E816D2" w:rsidRDefault="00660B07">
      <w:pPr>
        <w:numPr>
          <w:ilvl w:val="1"/>
          <w:numId w:val="1"/>
        </w:numPr>
        <w:spacing w:after="0" w:line="240" w:lineRule="auto"/>
        <w:rPr>
          <w:rFonts w:ascii="Arial" w:eastAsia="Arial" w:hAnsi="Arial" w:cs="Arial"/>
          <w:sz w:val="22"/>
          <w:szCs w:val="22"/>
        </w:rPr>
        <w:pPrChange w:id="44" w:author="Dunn, Julia (NIH/NIMH) [F]" w:date="2020-04-01T13:00:00Z">
          <w:pPr>
            <w:numPr>
              <w:ilvl w:val="1"/>
              <w:numId w:val="1"/>
            </w:numPr>
            <w:ind w:left="1440" w:hanging="360"/>
          </w:pPr>
        </w:pPrChange>
      </w:pPr>
      <w:r>
        <w:rPr>
          <w:rFonts w:ascii="Arial" w:eastAsia="Arial" w:hAnsi="Arial" w:cs="Arial"/>
          <w:sz w:val="22"/>
          <w:szCs w:val="22"/>
          <w:highlight w:val="white"/>
        </w:rPr>
        <w:t>Yes, medical diagnosis, but no test</w:t>
      </w:r>
    </w:p>
    <w:p w14:paraId="2B5BBCE6" w14:textId="6BB759FF" w:rsidR="00E816D2" w:rsidRDefault="00660B07">
      <w:pPr>
        <w:numPr>
          <w:ilvl w:val="1"/>
          <w:numId w:val="1"/>
        </w:numPr>
        <w:spacing w:after="0" w:line="240" w:lineRule="auto"/>
        <w:rPr>
          <w:rFonts w:ascii="Arial" w:eastAsia="Arial" w:hAnsi="Arial" w:cs="Arial"/>
          <w:sz w:val="22"/>
          <w:szCs w:val="22"/>
        </w:rPr>
        <w:pPrChange w:id="45" w:author="Dunn, Julia (NIH/NIMH) [F]" w:date="2020-04-01T13:00:00Z">
          <w:pPr>
            <w:numPr>
              <w:ilvl w:val="1"/>
              <w:numId w:val="1"/>
            </w:numPr>
            <w:ind w:left="1440" w:hanging="360"/>
          </w:pPr>
        </w:pPrChange>
      </w:pPr>
      <w:r>
        <w:rPr>
          <w:rFonts w:ascii="Arial" w:eastAsia="Arial" w:hAnsi="Arial" w:cs="Arial"/>
          <w:sz w:val="22"/>
          <w:szCs w:val="22"/>
          <w:highlight w:val="white"/>
        </w:rPr>
        <w:t>Yes, ha</w:t>
      </w:r>
      <w:ins w:id="46" w:author="Dunn, Julia (NIH/NIMH) [F]" w:date="2020-04-01T11:46:00Z">
        <w:r w:rsidR="00DB69F0">
          <w:rPr>
            <w:rFonts w:ascii="Arial" w:eastAsia="Arial" w:hAnsi="Arial" w:cs="Arial"/>
            <w:sz w:val="22"/>
            <w:szCs w:val="22"/>
            <w:highlight w:val="white"/>
          </w:rPr>
          <w:t xml:space="preserve">ve had </w:t>
        </w:r>
      </w:ins>
      <w:del w:id="47" w:author="Dunn, Julia (NIH/NIMH) [F]" w:date="2020-04-01T11:46:00Z">
        <w:r w:rsidDel="00DB69F0">
          <w:rPr>
            <w:rFonts w:ascii="Arial" w:eastAsia="Arial" w:hAnsi="Arial" w:cs="Arial"/>
            <w:sz w:val="22"/>
            <w:szCs w:val="22"/>
            <w:highlight w:val="white"/>
          </w:rPr>
          <w:delText xml:space="preserve">s </w:delText>
        </w:r>
      </w:del>
      <w:r>
        <w:rPr>
          <w:rFonts w:ascii="Arial" w:eastAsia="Arial" w:hAnsi="Arial" w:cs="Arial"/>
          <w:sz w:val="22"/>
          <w:szCs w:val="22"/>
          <w:highlight w:val="white"/>
        </w:rPr>
        <w:t>some possible symptoms, but no diagnosis by doctor</w:t>
      </w:r>
    </w:p>
    <w:p w14:paraId="796A8C75" w14:textId="77777777" w:rsidR="00E816D2" w:rsidRDefault="00660B07">
      <w:pPr>
        <w:numPr>
          <w:ilvl w:val="1"/>
          <w:numId w:val="1"/>
        </w:numPr>
        <w:spacing w:after="0" w:line="240" w:lineRule="auto"/>
        <w:rPr>
          <w:rFonts w:ascii="Arial" w:eastAsia="Arial" w:hAnsi="Arial" w:cs="Arial"/>
          <w:sz w:val="22"/>
          <w:szCs w:val="22"/>
        </w:rPr>
        <w:pPrChange w:id="48" w:author="Dunn, Julia (NIH/NIMH) [F]" w:date="2020-04-01T13:00:00Z">
          <w:pPr>
            <w:numPr>
              <w:ilvl w:val="1"/>
              <w:numId w:val="1"/>
            </w:numPr>
            <w:ind w:left="1440" w:hanging="360"/>
          </w:pPr>
        </w:pPrChange>
      </w:pPr>
      <w:r>
        <w:rPr>
          <w:rFonts w:ascii="Arial" w:eastAsia="Arial" w:hAnsi="Arial" w:cs="Arial"/>
          <w:sz w:val="22"/>
          <w:szCs w:val="22"/>
          <w:highlight w:val="white"/>
        </w:rPr>
        <w:t xml:space="preserve">No symptoms or signs </w:t>
      </w:r>
    </w:p>
    <w:p w14:paraId="079B5A98" w14:textId="77777777" w:rsidR="00E816D2" w:rsidRDefault="00E816D2">
      <w:pPr>
        <w:spacing w:after="0" w:line="240" w:lineRule="auto"/>
        <w:rPr>
          <w:rFonts w:ascii="Arial" w:eastAsia="Arial" w:hAnsi="Arial" w:cs="Arial"/>
          <w:sz w:val="22"/>
          <w:szCs w:val="22"/>
        </w:rPr>
        <w:pPrChange w:id="49" w:author="Dunn, Julia (NIH/NIMH) [F]" w:date="2020-04-01T13:00:00Z">
          <w:pPr/>
        </w:pPrChange>
      </w:pPr>
    </w:p>
    <w:p w14:paraId="6DEF36E2" w14:textId="77777777" w:rsidR="00E816D2" w:rsidRDefault="00660B07">
      <w:pPr>
        <w:numPr>
          <w:ilvl w:val="0"/>
          <w:numId w:val="1"/>
        </w:numPr>
        <w:spacing w:after="0" w:line="240" w:lineRule="auto"/>
        <w:rPr>
          <w:sz w:val="22"/>
          <w:szCs w:val="22"/>
        </w:rPr>
        <w:pPrChange w:id="50" w:author="Dunn, Julia (NIH/NIMH) [F]" w:date="2020-04-01T13:00:00Z">
          <w:pPr>
            <w:numPr>
              <w:numId w:val="1"/>
            </w:numPr>
            <w:ind w:left="720" w:hanging="360"/>
          </w:pPr>
        </w:pPrChange>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pPr>
        <w:numPr>
          <w:ilvl w:val="1"/>
          <w:numId w:val="1"/>
        </w:numPr>
        <w:spacing w:after="0" w:line="240" w:lineRule="auto"/>
        <w:rPr>
          <w:rFonts w:ascii="Arial" w:eastAsia="Arial" w:hAnsi="Arial" w:cs="Arial"/>
          <w:sz w:val="22"/>
          <w:szCs w:val="22"/>
        </w:rPr>
        <w:pPrChange w:id="51" w:author="Dunn, Julia (NIH/NIMH) [F]" w:date="2020-04-01T13:00:00Z">
          <w:pPr>
            <w:numPr>
              <w:ilvl w:val="1"/>
              <w:numId w:val="1"/>
            </w:numPr>
            <w:ind w:left="1440" w:hanging="360"/>
          </w:pPr>
        </w:pPrChange>
      </w:pPr>
      <w:r>
        <w:rPr>
          <w:rFonts w:ascii="Arial" w:eastAsia="Arial" w:hAnsi="Arial" w:cs="Arial"/>
          <w:sz w:val="22"/>
          <w:szCs w:val="22"/>
          <w:highlight w:val="white"/>
        </w:rPr>
        <w:t>Fever</w:t>
      </w:r>
    </w:p>
    <w:p w14:paraId="22D44FEA" w14:textId="77777777" w:rsidR="00E816D2" w:rsidRDefault="00660B07">
      <w:pPr>
        <w:numPr>
          <w:ilvl w:val="1"/>
          <w:numId w:val="1"/>
        </w:numPr>
        <w:spacing w:after="0" w:line="240" w:lineRule="auto"/>
        <w:rPr>
          <w:rFonts w:ascii="Arial" w:eastAsia="Arial" w:hAnsi="Arial" w:cs="Arial"/>
          <w:sz w:val="22"/>
          <w:szCs w:val="22"/>
        </w:rPr>
        <w:pPrChange w:id="52" w:author="Dunn, Julia (NIH/NIMH) [F]" w:date="2020-04-01T13:00:00Z">
          <w:pPr>
            <w:numPr>
              <w:ilvl w:val="1"/>
              <w:numId w:val="1"/>
            </w:numPr>
            <w:ind w:left="1440" w:hanging="360"/>
          </w:pPr>
        </w:pPrChange>
      </w:pPr>
      <w:r>
        <w:rPr>
          <w:rFonts w:ascii="Arial" w:eastAsia="Arial" w:hAnsi="Arial" w:cs="Arial"/>
          <w:sz w:val="22"/>
          <w:szCs w:val="22"/>
          <w:highlight w:val="white"/>
        </w:rPr>
        <w:t>Cough</w:t>
      </w:r>
    </w:p>
    <w:p w14:paraId="460A8665" w14:textId="77777777" w:rsidR="00E816D2" w:rsidRDefault="00660B07">
      <w:pPr>
        <w:numPr>
          <w:ilvl w:val="1"/>
          <w:numId w:val="1"/>
        </w:numPr>
        <w:spacing w:after="0" w:line="240" w:lineRule="auto"/>
        <w:rPr>
          <w:rFonts w:ascii="Arial" w:eastAsia="Arial" w:hAnsi="Arial" w:cs="Arial"/>
          <w:sz w:val="22"/>
          <w:szCs w:val="22"/>
          <w:highlight w:val="white"/>
        </w:rPr>
        <w:pPrChange w:id="53" w:author="Dunn, Julia (NIH/NIMH) [F]" w:date="2020-04-01T13:00:00Z">
          <w:pPr>
            <w:numPr>
              <w:ilvl w:val="1"/>
              <w:numId w:val="1"/>
            </w:numPr>
            <w:ind w:left="1440" w:hanging="360"/>
          </w:pPr>
        </w:pPrChange>
      </w:pPr>
      <w:r>
        <w:rPr>
          <w:rFonts w:ascii="Arial" w:eastAsia="Arial" w:hAnsi="Arial" w:cs="Arial"/>
          <w:sz w:val="22"/>
          <w:szCs w:val="22"/>
          <w:highlight w:val="white"/>
        </w:rPr>
        <w:t>Shortness of breath</w:t>
      </w:r>
    </w:p>
    <w:p w14:paraId="1CD2A7FC" w14:textId="77777777" w:rsidR="00E816D2" w:rsidRDefault="00660B07">
      <w:pPr>
        <w:numPr>
          <w:ilvl w:val="1"/>
          <w:numId w:val="1"/>
        </w:numPr>
        <w:spacing w:after="0" w:line="240" w:lineRule="auto"/>
        <w:rPr>
          <w:rFonts w:ascii="Arial" w:eastAsia="Arial" w:hAnsi="Arial" w:cs="Arial"/>
          <w:sz w:val="22"/>
          <w:szCs w:val="22"/>
        </w:rPr>
        <w:pPrChange w:id="54" w:author="Dunn, Julia (NIH/NIMH) [F]" w:date="2020-04-01T13:00:00Z">
          <w:pPr>
            <w:numPr>
              <w:ilvl w:val="1"/>
              <w:numId w:val="1"/>
            </w:numPr>
            <w:ind w:left="1440" w:hanging="360"/>
          </w:pPr>
        </w:pPrChange>
      </w:pPr>
      <w:r>
        <w:rPr>
          <w:rFonts w:ascii="Arial" w:eastAsia="Arial" w:hAnsi="Arial" w:cs="Arial"/>
          <w:sz w:val="22"/>
          <w:szCs w:val="22"/>
          <w:highlight w:val="white"/>
        </w:rPr>
        <w:t>Sore throat</w:t>
      </w:r>
    </w:p>
    <w:p w14:paraId="58833979" w14:textId="77777777" w:rsidR="00E816D2" w:rsidRDefault="00660B07">
      <w:pPr>
        <w:numPr>
          <w:ilvl w:val="1"/>
          <w:numId w:val="1"/>
        </w:numPr>
        <w:spacing w:after="0" w:line="240" w:lineRule="auto"/>
        <w:rPr>
          <w:ins w:id="55" w:author="Dunn, Julia (NIH/NIMH) [F]" w:date="2020-04-01T11:26:00Z"/>
          <w:rFonts w:ascii="Arial" w:eastAsia="Arial" w:hAnsi="Arial" w:cs="Arial"/>
          <w:sz w:val="22"/>
          <w:szCs w:val="22"/>
        </w:rPr>
        <w:pPrChange w:id="56" w:author="Dunn, Julia (NIH/NIMH) [F]" w:date="2020-04-01T13:00:00Z">
          <w:pPr>
            <w:numPr>
              <w:ilvl w:val="1"/>
              <w:numId w:val="1"/>
            </w:numPr>
            <w:ind w:left="1440" w:hanging="360"/>
          </w:pPr>
        </w:pPrChange>
      </w:pPr>
      <w:r>
        <w:rPr>
          <w:rFonts w:ascii="Arial" w:eastAsia="Arial" w:hAnsi="Arial" w:cs="Arial"/>
          <w:sz w:val="22"/>
          <w:szCs w:val="22"/>
          <w:highlight w:val="white"/>
        </w:rPr>
        <w:t>Fatigue</w:t>
      </w:r>
    </w:p>
    <w:p w14:paraId="3D40C95F" w14:textId="77777777" w:rsidR="009005AC" w:rsidRDefault="009005AC">
      <w:pPr>
        <w:numPr>
          <w:ilvl w:val="1"/>
          <w:numId w:val="1"/>
        </w:numPr>
        <w:spacing w:after="0" w:line="240" w:lineRule="auto"/>
        <w:rPr>
          <w:rFonts w:ascii="Arial" w:eastAsia="Arial" w:hAnsi="Arial" w:cs="Arial"/>
          <w:sz w:val="22"/>
          <w:szCs w:val="22"/>
        </w:rPr>
        <w:pPrChange w:id="57" w:author="Dunn, Julia (NIH/NIMH) [F]" w:date="2020-04-01T13:00:00Z">
          <w:pPr>
            <w:numPr>
              <w:ilvl w:val="1"/>
              <w:numId w:val="1"/>
            </w:numPr>
            <w:ind w:left="1440" w:hanging="360"/>
          </w:pPr>
        </w:pPrChange>
      </w:pPr>
      <w:ins w:id="58" w:author="Dunn, Julia (NIH/NIMH) [F]" w:date="2020-04-01T11:26:00Z">
        <w:r>
          <w:rPr>
            <w:rFonts w:ascii="Arial" w:eastAsia="Arial" w:hAnsi="Arial" w:cs="Arial"/>
            <w:sz w:val="22"/>
            <w:szCs w:val="22"/>
          </w:rPr>
          <w:t xml:space="preserve">Loss of taste or </w:t>
        </w:r>
        <w:commentRangeStart w:id="59"/>
        <w:r>
          <w:rPr>
            <w:rFonts w:ascii="Arial" w:eastAsia="Arial" w:hAnsi="Arial" w:cs="Arial"/>
            <w:sz w:val="22"/>
            <w:szCs w:val="22"/>
          </w:rPr>
          <w:t>smell</w:t>
        </w:r>
      </w:ins>
      <w:commentRangeEnd w:id="59"/>
      <w:r w:rsidR="008114A2">
        <w:rPr>
          <w:rStyle w:val="CommentReference"/>
        </w:rPr>
        <w:commentReference w:id="59"/>
      </w:r>
    </w:p>
    <w:p w14:paraId="797A295C" w14:textId="77777777" w:rsidR="00E816D2" w:rsidRDefault="00660B07">
      <w:pPr>
        <w:numPr>
          <w:ilvl w:val="1"/>
          <w:numId w:val="1"/>
        </w:numPr>
        <w:spacing w:after="0" w:line="240" w:lineRule="auto"/>
        <w:rPr>
          <w:rFonts w:ascii="Arial" w:eastAsia="Arial" w:hAnsi="Arial" w:cs="Arial"/>
          <w:sz w:val="22"/>
          <w:szCs w:val="22"/>
          <w:highlight w:val="white"/>
        </w:rPr>
        <w:pPrChange w:id="60" w:author="Dunn, Julia (NIH/NIMH) [F]" w:date="2020-04-01T13:00:00Z">
          <w:pPr>
            <w:numPr>
              <w:ilvl w:val="1"/>
              <w:numId w:val="1"/>
            </w:numPr>
            <w:ind w:left="1440" w:hanging="360"/>
          </w:pPr>
        </w:pPrChange>
      </w:pPr>
      <w:r>
        <w:rPr>
          <w:rFonts w:ascii="Arial" w:eastAsia="Arial" w:hAnsi="Arial" w:cs="Arial"/>
          <w:sz w:val="22"/>
          <w:szCs w:val="22"/>
          <w:highlight w:val="white"/>
        </w:rPr>
        <w:t>Other ____</w:t>
      </w:r>
    </w:p>
    <w:p w14:paraId="5E91A52F" w14:textId="77777777" w:rsidR="00E816D2" w:rsidRDefault="00E816D2">
      <w:pPr>
        <w:spacing w:after="0" w:line="240" w:lineRule="auto"/>
        <w:ind w:left="360"/>
        <w:rPr>
          <w:rFonts w:ascii="Arial" w:eastAsia="Arial" w:hAnsi="Arial" w:cs="Arial"/>
          <w:sz w:val="22"/>
          <w:szCs w:val="22"/>
        </w:rPr>
        <w:pPrChange w:id="61" w:author="Dunn, Julia (NIH/NIMH) [F]" w:date="2020-04-01T13:00:00Z">
          <w:pPr>
            <w:ind w:left="360"/>
          </w:pPr>
        </w:pPrChange>
      </w:pPr>
    </w:p>
    <w:p w14:paraId="147AD22B" w14:textId="77777777" w:rsidR="00E816D2" w:rsidRDefault="00660B07">
      <w:pPr>
        <w:numPr>
          <w:ilvl w:val="0"/>
          <w:numId w:val="1"/>
        </w:numPr>
        <w:spacing w:after="0" w:line="240" w:lineRule="auto"/>
        <w:rPr>
          <w:del w:id="62" w:author="Dunn, Julia (NIH/NIMH) [F]" w:date="2020-04-01T12:54:00Z"/>
          <w:sz w:val="22"/>
          <w:szCs w:val="22"/>
        </w:rPr>
        <w:pPrChange w:id="63" w:author="Dunn, Julia (NIH/NIMH) [F]" w:date="2020-04-01T13:00:00Z">
          <w:pPr>
            <w:numPr>
              <w:numId w:val="1"/>
            </w:numPr>
            <w:ind w:left="720" w:hanging="360"/>
          </w:pPr>
        </w:pPrChange>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46DD8A25" w14:textId="77777777" w:rsidR="00E816D2" w:rsidRPr="00D365B2" w:rsidRDefault="00E816D2">
      <w:pPr>
        <w:numPr>
          <w:ilvl w:val="0"/>
          <w:numId w:val="1"/>
        </w:numPr>
        <w:spacing w:after="0" w:line="240" w:lineRule="auto"/>
        <w:rPr>
          <w:sz w:val="22"/>
        </w:rPr>
        <w:pPrChange w:id="64" w:author="Dunn, Julia (NIH/NIMH) [F]" w:date="2020-04-01T13:00:00Z">
          <w:pPr>
            <w:ind w:left="360"/>
          </w:pPr>
        </w:pPrChange>
      </w:pPr>
    </w:p>
    <w:p w14:paraId="3C099511" w14:textId="77777777" w:rsidR="00E816D2" w:rsidRDefault="00660B07">
      <w:pPr>
        <w:numPr>
          <w:ilvl w:val="1"/>
          <w:numId w:val="1"/>
        </w:numPr>
        <w:spacing w:after="0" w:line="240" w:lineRule="auto"/>
        <w:rPr>
          <w:rFonts w:ascii="Arial" w:eastAsia="Arial" w:hAnsi="Arial" w:cs="Arial"/>
          <w:sz w:val="22"/>
          <w:szCs w:val="22"/>
        </w:rPr>
        <w:pPrChange w:id="65" w:author="Dunn, Julia (NIH/NIMH) [F]" w:date="2020-04-01T13:00:00Z">
          <w:pPr>
            <w:numPr>
              <w:ilvl w:val="1"/>
              <w:numId w:val="1"/>
            </w:numPr>
            <w:ind w:left="1440" w:hanging="360"/>
          </w:pPr>
        </w:pPrChange>
      </w:pPr>
      <w:r>
        <w:rPr>
          <w:rFonts w:ascii="Arial" w:eastAsia="Arial" w:hAnsi="Arial" w:cs="Arial"/>
          <w:sz w:val="22"/>
          <w:szCs w:val="22"/>
          <w:highlight w:val="white"/>
        </w:rPr>
        <w:t>Yes, member of household</w:t>
      </w:r>
    </w:p>
    <w:p w14:paraId="56A88F08" w14:textId="77777777" w:rsidR="00E816D2" w:rsidRDefault="00660B07">
      <w:pPr>
        <w:numPr>
          <w:ilvl w:val="1"/>
          <w:numId w:val="1"/>
        </w:numPr>
        <w:spacing w:after="0" w:line="240" w:lineRule="auto"/>
        <w:rPr>
          <w:rFonts w:ascii="Arial" w:eastAsia="Arial" w:hAnsi="Arial" w:cs="Arial"/>
          <w:sz w:val="22"/>
          <w:szCs w:val="22"/>
          <w:highlight w:val="white"/>
        </w:rPr>
        <w:pPrChange w:id="66" w:author="Dunn, Julia (NIH/NIMH) [F]" w:date="2020-04-01T13:00:00Z">
          <w:pPr>
            <w:numPr>
              <w:ilvl w:val="1"/>
              <w:numId w:val="1"/>
            </w:numPr>
            <w:ind w:left="1440" w:hanging="360"/>
          </w:pPr>
        </w:pPrChange>
      </w:pPr>
      <w:r>
        <w:rPr>
          <w:rFonts w:ascii="Arial" w:eastAsia="Arial" w:hAnsi="Arial" w:cs="Arial"/>
          <w:sz w:val="22"/>
          <w:szCs w:val="22"/>
          <w:highlight w:val="white"/>
        </w:rPr>
        <w:t>Yes, non-household member</w:t>
      </w:r>
    </w:p>
    <w:p w14:paraId="1B84084A" w14:textId="77777777" w:rsidR="00E816D2" w:rsidRDefault="00660B07">
      <w:pPr>
        <w:numPr>
          <w:ilvl w:val="1"/>
          <w:numId w:val="1"/>
        </w:numPr>
        <w:spacing w:after="0" w:line="240" w:lineRule="auto"/>
        <w:rPr>
          <w:rFonts w:ascii="Arial" w:eastAsia="Arial" w:hAnsi="Arial" w:cs="Arial"/>
          <w:sz w:val="22"/>
          <w:szCs w:val="22"/>
        </w:rPr>
        <w:pPrChange w:id="67" w:author="Dunn, Julia (NIH/NIMH) [F]" w:date="2020-04-01T13:00:00Z">
          <w:pPr>
            <w:numPr>
              <w:ilvl w:val="1"/>
              <w:numId w:val="1"/>
            </w:numPr>
            <w:ind w:left="1440" w:hanging="360"/>
          </w:pPr>
        </w:pPrChange>
      </w:pPr>
      <w:r>
        <w:rPr>
          <w:rFonts w:ascii="Arial" w:eastAsia="Arial" w:hAnsi="Arial" w:cs="Arial"/>
          <w:sz w:val="22"/>
          <w:szCs w:val="22"/>
          <w:highlight w:val="white"/>
        </w:rPr>
        <w:t>No</w:t>
      </w:r>
    </w:p>
    <w:p w14:paraId="333EC551" w14:textId="77777777" w:rsidR="00E816D2" w:rsidRDefault="00E816D2">
      <w:pPr>
        <w:spacing w:after="0" w:line="240" w:lineRule="auto"/>
        <w:rPr>
          <w:rFonts w:ascii="Arial" w:eastAsia="Arial" w:hAnsi="Arial" w:cs="Arial"/>
          <w:sz w:val="22"/>
          <w:szCs w:val="22"/>
        </w:rPr>
        <w:pPrChange w:id="68" w:author="Dunn, Julia (NIH/NIMH) [F]" w:date="2020-04-01T13:00:00Z">
          <w:pPr/>
        </w:pPrChange>
      </w:pPr>
    </w:p>
    <w:p w14:paraId="54F3CD29" w14:textId="77777777" w:rsidR="00510503" w:rsidRDefault="00510503">
      <w:pPr>
        <w:rPr>
          <w:ins w:id="69" w:author="Dunn, Julia (NIH/NIMH) [F]" w:date="2020-04-01T12:55:00Z"/>
          <w:rFonts w:ascii="Arial" w:eastAsia="Arial" w:hAnsi="Arial" w:cs="Arial"/>
          <w:b/>
          <w:sz w:val="22"/>
          <w:szCs w:val="22"/>
          <w:highlight w:val="white"/>
        </w:rPr>
      </w:pPr>
      <w:ins w:id="70" w:author="Dunn, Julia (NIH/NIMH) [F]" w:date="2020-04-01T12:55:00Z">
        <w:r>
          <w:rPr>
            <w:rFonts w:ascii="Arial" w:eastAsia="Arial" w:hAnsi="Arial" w:cs="Arial"/>
            <w:b/>
            <w:sz w:val="22"/>
            <w:szCs w:val="22"/>
            <w:highlight w:val="white"/>
          </w:rPr>
          <w:br w:type="page"/>
        </w:r>
      </w:ins>
    </w:p>
    <w:p w14:paraId="0A248461" w14:textId="77777777" w:rsidR="00E816D2" w:rsidRDefault="00660B07">
      <w:pPr>
        <w:numPr>
          <w:ilvl w:val="0"/>
          <w:numId w:val="1"/>
        </w:numPr>
        <w:spacing w:after="0" w:line="240" w:lineRule="auto"/>
        <w:rPr>
          <w:sz w:val="22"/>
          <w:szCs w:val="22"/>
        </w:rPr>
        <w:pPrChange w:id="71" w:author="Dunn, Julia (NIH/NIMH) [F]" w:date="2020-04-01T13:00:00Z">
          <w:pPr>
            <w:numPr>
              <w:numId w:val="1"/>
            </w:numPr>
            <w:ind w:left="720" w:hanging="360"/>
          </w:pPr>
        </w:pPrChange>
      </w:pPr>
      <w:r>
        <w:rPr>
          <w:rFonts w:ascii="Arial" w:eastAsia="Arial" w:hAnsi="Arial" w:cs="Arial"/>
          <w:b/>
          <w:sz w:val="22"/>
          <w:szCs w:val="22"/>
          <w:highlight w:val="white"/>
        </w:rPr>
        <w:lastRenderedPageBreak/>
        <w:t>… have any of the following happened to your family members because of Coronavirus/COVID-19</w:t>
      </w:r>
      <w:ins w:id="72" w:author="Foote, Beth (NIH/NIMH) [F]" w:date="2020-04-01T12:13:00Z">
        <w:r w:rsidR="008114A2">
          <w:rPr>
            <w:rFonts w:ascii="Arial" w:eastAsia="Arial" w:hAnsi="Arial" w:cs="Arial"/>
            <w:b/>
            <w:sz w:val="22"/>
            <w:szCs w:val="22"/>
            <w:highlight w:val="white"/>
          </w:rPr>
          <w:t>?</w:t>
        </w:r>
      </w:ins>
      <w:del w:id="73" w:author="Foote, Beth (NIH/NIMH) [F]" w:date="2020-04-01T12:13:00Z">
        <w:r>
          <w:rPr>
            <w:rFonts w:ascii="Arial" w:eastAsia="Arial" w:hAnsi="Arial" w:cs="Arial"/>
            <w:b/>
            <w:sz w:val="22"/>
            <w:szCs w:val="22"/>
            <w:highlight w:val="white"/>
          </w:rPr>
          <w:delText>:</w:delText>
        </w:r>
      </w:del>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pPr>
        <w:numPr>
          <w:ilvl w:val="1"/>
          <w:numId w:val="1"/>
        </w:numPr>
        <w:spacing w:after="0" w:line="240" w:lineRule="auto"/>
        <w:rPr>
          <w:rFonts w:ascii="Arial" w:eastAsia="Arial" w:hAnsi="Arial" w:cs="Arial"/>
          <w:sz w:val="22"/>
          <w:szCs w:val="22"/>
        </w:rPr>
        <w:pPrChange w:id="74" w:author="Dunn, Julia (NIH/NIMH) [F]" w:date="2020-04-01T13:00:00Z">
          <w:pPr>
            <w:numPr>
              <w:ilvl w:val="1"/>
              <w:numId w:val="1"/>
            </w:numPr>
            <w:ind w:left="1440" w:hanging="360"/>
          </w:pPr>
        </w:pPrChange>
      </w:pPr>
      <w:r>
        <w:rPr>
          <w:rFonts w:ascii="Arial" w:eastAsia="Arial" w:hAnsi="Arial" w:cs="Arial"/>
          <w:sz w:val="22"/>
          <w:szCs w:val="22"/>
          <w:highlight w:val="white"/>
        </w:rPr>
        <w:t>Fallen ill physically </w:t>
      </w:r>
    </w:p>
    <w:p w14:paraId="65FDDAB2" w14:textId="77777777" w:rsidR="00E816D2" w:rsidRDefault="00660B07">
      <w:pPr>
        <w:numPr>
          <w:ilvl w:val="1"/>
          <w:numId w:val="1"/>
        </w:numPr>
        <w:spacing w:after="0" w:line="240" w:lineRule="auto"/>
        <w:rPr>
          <w:rFonts w:ascii="Arial" w:eastAsia="Arial" w:hAnsi="Arial" w:cs="Arial"/>
          <w:sz w:val="22"/>
          <w:szCs w:val="22"/>
        </w:rPr>
        <w:pPrChange w:id="75" w:author="Dunn, Julia (NIH/NIMH) [F]" w:date="2020-04-01T13:00:00Z">
          <w:pPr>
            <w:numPr>
              <w:ilvl w:val="1"/>
              <w:numId w:val="1"/>
            </w:numPr>
            <w:ind w:left="1440" w:hanging="360"/>
          </w:pPr>
        </w:pPrChange>
      </w:pPr>
      <w:r>
        <w:rPr>
          <w:rFonts w:ascii="Arial" w:eastAsia="Arial" w:hAnsi="Arial" w:cs="Arial"/>
          <w:sz w:val="22"/>
          <w:szCs w:val="22"/>
          <w:highlight w:val="white"/>
        </w:rPr>
        <w:t>Hospitalized</w:t>
      </w:r>
    </w:p>
    <w:p w14:paraId="56BBC829" w14:textId="77777777" w:rsidR="00E816D2" w:rsidRDefault="00660B07">
      <w:pPr>
        <w:numPr>
          <w:ilvl w:val="1"/>
          <w:numId w:val="1"/>
        </w:numPr>
        <w:spacing w:after="0" w:line="240" w:lineRule="auto"/>
        <w:rPr>
          <w:rFonts w:ascii="Arial" w:eastAsia="Arial" w:hAnsi="Arial" w:cs="Arial"/>
          <w:sz w:val="22"/>
          <w:szCs w:val="22"/>
          <w:highlight w:val="white"/>
        </w:rPr>
        <w:pPrChange w:id="76" w:author="Dunn, Julia (NIH/NIMH) [F]" w:date="2020-04-01T13:00:00Z">
          <w:pPr>
            <w:numPr>
              <w:ilvl w:val="1"/>
              <w:numId w:val="1"/>
            </w:numPr>
            <w:ind w:left="1440" w:hanging="360"/>
          </w:pPr>
        </w:pPrChange>
      </w:pPr>
      <w:r>
        <w:rPr>
          <w:rFonts w:ascii="Arial" w:eastAsia="Arial" w:hAnsi="Arial" w:cs="Arial"/>
          <w:sz w:val="22"/>
          <w:szCs w:val="22"/>
          <w:highlight w:val="white"/>
        </w:rPr>
        <w:t>Put into self-quarantine with symptoms</w:t>
      </w:r>
    </w:p>
    <w:p w14:paraId="7CFAC381" w14:textId="77777777" w:rsidR="00E816D2" w:rsidRDefault="00660B07">
      <w:pPr>
        <w:numPr>
          <w:ilvl w:val="1"/>
          <w:numId w:val="1"/>
        </w:numPr>
        <w:spacing w:after="0" w:line="240" w:lineRule="auto"/>
        <w:rPr>
          <w:rFonts w:ascii="Arial" w:eastAsia="Arial" w:hAnsi="Arial" w:cs="Arial"/>
          <w:sz w:val="22"/>
          <w:szCs w:val="22"/>
        </w:rPr>
        <w:pPrChange w:id="77" w:author="Dunn, Julia (NIH/NIMH) [F]" w:date="2020-04-01T13:00:00Z">
          <w:pPr>
            <w:numPr>
              <w:ilvl w:val="1"/>
              <w:numId w:val="1"/>
            </w:numPr>
            <w:ind w:left="1440" w:hanging="360"/>
          </w:pPr>
        </w:pPrChange>
      </w:pPr>
      <w:r>
        <w:rPr>
          <w:rFonts w:ascii="Arial" w:eastAsia="Arial" w:hAnsi="Arial" w:cs="Arial"/>
          <w:sz w:val="22"/>
          <w:szCs w:val="22"/>
          <w:highlight w:val="white"/>
        </w:rPr>
        <w:t>Put into self-quarantine without symptoms (e.g., due to possible exposure)</w:t>
      </w:r>
    </w:p>
    <w:p w14:paraId="3B2B1A4F" w14:textId="77777777" w:rsidR="00E816D2" w:rsidRDefault="00660B07">
      <w:pPr>
        <w:numPr>
          <w:ilvl w:val="1"/>
          <w:numId w:val="1"/>
        </w:numPr>
        <w:spacing w:after="0" w:line="240" w:lineRule="auto"/>
        <w:rPr>
          <w:rFonts w:ascii="Arial" w:eastAsia="Arial" w:hAnsi="Arial" w:cs="Arial"/>
          <w:sz w:val="22"/>
          <w:szCs w:val="22"/>
          <w:highlight w:val="white"/>
        </w:rPr>
        <w:pPrChange w:id="78" w:author="Dunn, Julia (NIH/NIMH) [F]" w:date="2020-04-01T13:00:00Z">
          <w:pPr>
            <w:numPr>
              <w:ilvl w:val="1"/>
              <w:numId w:val="1"/>
            </w:numPr>
            <w:ind w:left="1440" w:hanging="360"/>
          </w:pPr>
        </w:pPrChange>
      </w:pPr>
      <w:r>
        <w:rPr>
          <w:rFonts w:ascii="Arial" w:eastAsia="Arial" w:hAnsi="Arial" w:cs="Arial"/>
          <w:sz w:val="22"/>
          <w:szCs w:val="22"/>
          <w:highlight w:val="white"/>
        </w:rPr>
        <w:t>Lost job</w:t>
      </w:r>
    </w:p>
    <w:p w14:paraId="7F9D18A5" w14:textId="77777777" w:rsidR="00E816D2" w:rsidRDefault="00660B07">
      <w:pPr>
        <w:numPr>
          <w:ilvl w:val="1"/>
          <w:numId w:val="1"/>
        </w:numPr>
        <w:spacing w:after="0" w:line="240" w:lineRule="auto"/>
        <w:rPr>
          <w:rFonts w:ascii="Arial" w:eastAsia="Arial" w:hAnsi="Arial" w:cs="Arial"/>
          <w:sz w:val="22"/>
          <w:szCs w:val="22"/>
        </w:rPr>
        <w:pPrChange w:id="79" w:author="Dunn, Julia (NIH/NIMH) [F]" w:date="2020-04-01T13:00:00Z">
          <w:pPr>
            <w:numPr>
              <w:ilvl w:val="1"/>
              <w:numId w:val="1"/>
            </w:numPr>
            <w:ind w:left="1440" w:hanging="360"/>
          </w:pPr>
        </w:pPrChange>
      </w:pPr>
      <w:r>
        <w:rPr>
          <w:rFonts w:ascii="Arial" w:eastAsia="Arial" w:hAnsi="Arial" w:cs="Arial"/>
          <w:sz w:val="22"/>
          <w:szCs w:val="22"/>
          <w:highlight w:val="white"/>
        </w:rPr>
        <w:t>Reduced ability to earn money</w:t>
      </w:r>
    </w:p>
    <w:p w14:paraId="48C76AE0" w14:textId="65F63820" w:rsidR="00E816D2" w:rsidRDefault="00660B07">
      <w:pPr>
        <w:numPr>
          <w:ilvl w:val="1"/>
          <w:numId w:val="1"/>
        </w:numPr>
        <w:spacing w:after="0" w:line="240" w:lineRule="auto"/>
        <w:rPr>
          <w:ins w:id="80" w:author="Dunn, Julia (NIH/NIMH) [F]" w:date="2020-04-01T11:29:00Z"/>
          <w:rFonts w:ascii="Arial" w:eastAsia="Arial" w:hAnsi="Arial" w:cs="Arial"/>
          <w:sz w:val="22"/>
          <w:szCs w:val="22"/>
          <w:highlight w:val="white"/>
        </w:rPr>
        <w:pPrChange w:id="81" w:author="Dunn, Julia (NIH/NIMH) [F]" w:date="2020-04-01T13:00:00Z">
          <w:pPr>
            <w:numPr>
              <w:ilvl w:val="1"/>
              <w:numId w:val="1"/>
            </w:numPr>
            <w:ind w:left="1440" w:hanging="360"/>
          </w:pPr>
        </w:pPrChange>
      </w:pPr>
      <w:r>
        <w:rPr>
          <w:rFonts w:ascii="Arial" w:eastAsia="Arial" w:hAnsi="Arial" w:cs="Arial"/>
          <w:sz w:val="22"/>
          <w:szCs w:val="22"/>
          <w:highlight w:val="white"/>
        </w:rPr>
        <w:t>Passed away</w:t>
      </w:r>
    </w:p>
    <w:p w14:paraId="31D40DCD" w14:textId="5CB79528" w:rsidR="00B74DF9" w:rsidRDefault="00B74DF9">
      <w:pPr>
        <w:numPr>
          <w:ilvl w:val="1"/>
          <w:numId w:val="1"/>
        </w:numPr>
        <w:spacing w:after="0" w:line="240" w:lineRule="auto"/>
        <w:rPr>
          <w:rFonts w:ascii="Arial" w:eastAsia="Arial" w:hAnsi="Arial" w:cs="Arial"/>
          <w:sz w:val="22"/>
          <w:szCs w:val="22"/>
          <w:highlight w:val="white"/>
        </w:rPr>
        <w:pPrChange w:id="82" w:author="Dunn, Julia (NIH/NIMH) [F]" w:date="2020-04-01T13:00:00Z">
          <w:pPr>
            <w:numPr>
              <w:ilvl w:val="1"/>
              <w:numId w:val="1"/>
            </w:numPr>
            <w:ind w:left="1440" w:hanging="360"/>
          </w:pPr>
        </w:pPrChange>
      </w:pPr>
      <w:ins w:id="83" w:author="Dunn, Julia (NIH/NIMH) [F]" w:date="2020-04-01T11:29:00Z">
        <w:r>
          <w:rPr>
            <w:rFonts w:ascii="Arial" w:eastAsia="Arial" w:hAnsi="Arial" w:cs="Arial"/>
            <w:sz w:val="22"/>
            <w:szCs w:val="22"/>
            <w:highlight w:val="white"/>
          </w:rPr>
          <w:t xml:space="preserve">None of the </w:t>
        </w:r>
        <w:commentRangeStart w:id="84"/>
        <w:r>
          <w:rPr>
            <w:rFonts w:ascii="Arial" w:eastAsia="Arial" w:hAnsi="Arial" w:cs="Arial"/>
            <w:sz w:val="22"/>
            <w:szCs w:val="22"/>
            <w:highlight w:val="white"/>
          </w:rPr>
          <w:t>above</w:t>
        </w:r>
      </w:ins>
      <w:commentRangeEnd w:id="84"/>
      <w:r w:rsidR="008114A2">
        <w:rPr>
          <w:rStyle w:val="CommentReference"/>
        </w:rPr>
        <w:commentReference w:id="84"/>
      </w:r>
    </w:p>
    <w:p w14:paraId="255BF3CF" w14:textId="77777777" w:rsidR="00E816D2" w:rsidRDefault="00E816D2">
      <w:pPr>
        <w:spacing w:after="0" w:line="240" w:lineRule="auto"/>
        <w:rPr>
          <w:del w:id="85" w:author="Dunn, Julia (NIH/NIMH) [F]" w:date="2020-04-01T12:55:00Z"/>
          <w:rFonts w:ascii="Arial" w:eastAsia="Arial" w:hAnsi="Arial" w:cs="Arial"/>
          <w:sz w:val="22"/>
          <w:szCs w:val="22"/>
          <w:highlight w:val="white"/>
        </w:rPr>
        <w:pPrChange w:id="86" w:author="Dunn, Julia (NIH/NIMH) [F]" w:date="2020-04-01T13:00:00Z">
          <w:pPr/>
        </w:pPrChange>
      </w:pPr>
    </w:p>
    <w:p w14:paraId="53A51D45" w14:textId="77777777" w:rsidR="00E816D2" w:rsidRDefault="00E816D2">
      <w:pPr>
        <w:spacing w:after="0" w:line="240" w:lineRule="auto"/>
        <w:rPr>
          <w:rFonts w:ascii="Arial" w:eastAsia="Arial" w:hAnsi="Arial" w:cs="Arial"/>
          <w:sz w:val="22"/>
          <w:szCs w:val="22"/>
        </w:rPr>
        <w:pPrChange w:id="87" w:author="Dunn, Julia (NIH/NIMH) [F]" w:date="2020-04-01T13:00:00Z">
          <w:pPr/>
        </w:pPrChange>
      </w:pPr>
    </w:p>
    <w:p w14:paraId="0060CE71" w14:textId="77777777" w:rsidR="00E816D2" w:rsidRDefault="00660B07">
      <w:pPr>
        <w:spacing w:after="0" w:line="240" w:lineRule="auto"/>
        <w:rPr>
          <w:rFonts w:ascii="Arial" w:eastAsia="Arial" w:hAnsi="Arial" w:cs="Arial"/>
          <w:b/>
          <w:sz w:val="22"/>
          <w:szCs w:val="22"/>
        </w:rPr>
        <w:pPrChange w:id="88" w:author="Dunn, Julia (NIH/NIMH) [F]" w:date="2020-04-01T13:00: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pPr>
        <w:numPr>
          <w:ilvl w:val="0"/>
          <w:numId w:val="1"/>
        </w:numPr>
        <w:spacing w:before="149" w:after="0" w:line="240" w:lineRule="auto"/>
        <w:rPr>
          <w:sz w:val="22"/>
          <w:szCs w:val="22"/>
        </w:rPr>
        <w:pPrChange w:id="89" w:author="Dunn, Julia (NIH/NIMH) [F]" w:date="2020-04-01T13:00:00Z">
          <w:pPr>
            <w:numPr>
              <w:numId w:val="1"/>
            </w:numPr>
            <w:spacing w:before="149"/>
            <w:ind w:left="720" w:hanging="360"/>
          </w:pPr>
        </w:pPrChange>
      </w:pPr>
      <w:r>
        <w:rPr>
          <w:rFonts w:ascii="Arial" w:eastAsia="Arial" w:hAnsi="Arial" w:cs="Arial"/>
          <w:b/>
          <w:sz w:val="22"/>
          <w:szCs w:val="22"/>
        </w:rPr>
        <w:t>…. being infected?</w:t>
      </w:r>
    </w:p>
    <w:p w14:paraId="4E7C2213" w14:textId="77777777" w:rsidR="00E816D2" w:rsidRDefault="00660B07">
      <w:pPr>
        <w:numPr>
          <w:ilvl w:val="1"/>
          <w:numId w:val="1"/>
        </w:numPr>
        <w:spacing w:after="0" w:line="240" w:lineRule="auto"/>
        <w:rPr>
          <w:rFonts w:ascii="Arial" w:eastAsia="Arial" w:hAnsi="Arial" w:cs="Arial"/>
          <w:sz w:val="22"/>
          <w:szCs w:val="22"/>
        </w:rPr>
        <w:pPrChange w:id="90" w:author="Dunn, Julia (NIH/NIMH) [F]" w:date="2020-04-01T13:00:00Z">
          <w:pPr>
            <w:numPr>
              <w:ilvl w:val="1"/>
              <w:numId w:val="1"/>
            </w:numPr>
            <w:ind w:left="1440" w:hanging="360"/>
          </w:pPr>
        </w:pPrChange>
      </w:pPr>
      <w:r>
        <w:rPr>
          <w:rFonts w:ascii="Arial" w:eastAsia="Arial" w:hAnsi="Arial" w:cs="Arial"/>
          <w:sz w:val="22"/>
          <w:szCs w:val="22"/>
        </w:rPr>
        <w:t>Not at all</w:t>
      </w:r>
    </w:p>
    <w:p w14:paraId="0B340314" w14:textId="77777777" w:rsidR="00E816D2" w:rsidRDefault="00660B07">
      <w:pPr>
        <w:numPr>
          <w:ilvl w:val="1"/>
          <w:numId w:val="1"/>
        </w:numPr>
        <w:spacing w:after="0" w:line="240" w:lineRule="auto"/>
        <w:rPr>
          <w:rFonts w:ascii="Arial" w:eastAsia="Arial" w:hAnsi="Arial" w:cs="Arial"/>
          <w:sz w:val="22"/>
          <w:szCs w:val="22"/>
        </w:rPr>
        <w:pPrChange w:id="91" w:author="Dunn, Julia (NIH/NIMH) [F]" w:date="2020-04-01T13:00:00Z">
          <w:pPr>
            <w:numPr>
              <w:ilvl w:val="1"/>
              <w:numId w:val="1"/>
            </w:numPr>
            <w:ind w:left="1440" w:hanging="360"/>
          </w:pPr>
        </w:pPrChange>
      </w:pPr>
      <w:r>
        <w:rPr>
          <w:rFonts w:ascii="Arial" w:eastAsia="Arial" w:hAnsi="Arial" w:cs="Arial"/>
          <w:sz w:val="22"/>
          <w:szCs w:val="22"/>
        </w:rPr>
        <w:t xml:space="preserve">Slightly </w:t>
      </w:r>
    </w:p>
    <w:p w14:paraId="6566D760" w14:textId="77777777" w:rsidR="00E816D2" w:rsidRDefault="00660B07">
      <w:pPr>
        <w:numPr>
          <w:ilvl w:val="1"/>
          <w:numId w:val="1"/>
        </w:numPr>
        <w:spacing w:after="0" w:line="240" w:lineRule="auto"/>
        <w:rPr>
          <w:rFonts w:ascii="Arial" w:eastAsia="Arial" w:hAnsi="Arial" w:cs="Arial"/>
          <w:sz w:val="22"/>
          <w:szCs w:val="22"/>
        </w:rPr>
        <w:pPrChange w:id="92" w:author="Dunn, Julia (NIH/NIMH) [F]" w:date="2020-04-01T13:00:00Z">
          <w:pPr>
            <w:numPr>
              <w:ilvl w:val="1"/>
              <w:numId w:val="1"/>
            </w:numPr>
            <w:ind w:left="1440" w:hanging="360"/>
          </w:pPr>
        </w:pPrChange>
      </w:pPr>
      <w:r>
        <w:rPr>
          <w:rFonts w:ascii="Arial" w:eastAsia="Arial" w:hAnsi="Arial" w:cs="Arial"/>
          <w:sz w:val="22"/>
          <w:szCs w:val="22"/>
        </w:rPr>
        <w:t>Moderately</w:t>
      </w:r>
    </w:p>
    <w:p w14:paraId="35617829" w14:textId="77777777" w:rsidR="00E816D2" w:rsidRDefault="00660B07">
      <w:pPr>
        <w:numPr>
          <w:ilvl w:val="1"/>
          <w:numId w:val="1"/>
        </w:numPr>
        <w:spacing w:after="0" w:line="240" w:lineRule="auto"/>
        <w:rPr>
          <w:rFonts w:ascii="Arial" w:eastAsia="Arial" w:hAnsi="Arial" w:cs="Arial"/>
          <w:sz w:val="22"/>
          <w:szCs w:val="22"/>
        </w:rPr>
        <w:pPrChange w:id="93" w:author="Dunn, Julia (NIH/NIMH) [F]" w:date="2020-04-01T13:00:00Z">
          <w:pPr>
            <w:numPr>
              <w:ilvl w:val="1"/>
              <w:numId w:val="1"/>
            </w:numPr>
            <w:ind w:left="1440" w:hanging="360"/>
          </w:pPr>
        </w:pPrChange>
      </w:pPr>
      <w:r>
        <w:rPr>
          <w:rFonts w:ascii="Arial" w:eastAsia="Arial" w:hAnsi="Arial" w:cs="Arial"/>
          <w:sz w:val="22"/>
          <w:szCs w:val="22"/>
        </w:rPr>
        <w:t>Very</w:t>
      </w:r>
    </w:p>
    <w:p w14:paraId="774B8127" w14:textId="77777777" w:rsidR="00E816D2" w:rsidRDefault="00660B07">
      <w:pPr>
        <w:numPr>
          <w:ilvl w:val="1"/>
          <w:numId w:val="1"/>
        </w:numPr>
        <w:spacing w:after="0" w:line="240" w:lineRule="auto"/>
        <w:rPr>
          <w:rFonts w:ascii="Arial" w:eastAsia="Arial" w:hAnsi="Arial" w:cs="Arial"/>
          <w:sz w:val="22"/>
          <w:szCs w:val="22"/>
        </w:rPr>
        <w:pPrChange w:id="94" w:author="Dunn, Julia (NIH/NIMH) [F]" w:date="2020-04-01T13:00:00Z">
          <w:pPr>
            <w:numPr>
              <w:ilvl w:val="1"/>
              <w:numId w:val="1"/>
            </w:numPr>
            <w:ind w:left="1440" w:hanging="360"/>
          </w:pPr>
        </w:pPrChange>
      </w:pPr>
      <w:r>
        <w:rPr>
          <w:rFonts w:ascii="Arial" w:eastAsia="Arial" w:hAnsi="Arial" w:cs="Arial"/>
          <w:sz w:val="22"/>
          <w:szCs w:val="22"/>
        </w:rPr>
        <w:t>Extremely</w:t>
      </w:r>
    </w:p>
    <w:p w14:paraId="26A6A137" w14:textId="77777777" w:rsidR="00E816D2" w:rsidRDefault="00E816D2">
      <w:pPr>
        <w:spacing w:after="0" w:line="240" w:lineRule="auto"/>
        <w:ind w:left="720" w:hanging="720"/>
        <w:rPr>
          <w:rFonts w:ascii="Arial" w:eastAsia="Arial" w:hAnsi="Arial" w:cs="Arial"/>
          <w:sz w:val="22"/>
          <w:szCs w:val="22"/>
        </w:rPr>
        <w:pPrChange w:id="95" w:author="Dunn, Julia (NIH/NIMH) [F]" w:date="2020-04-01T13:00:00Z">
          <w:pPr>
            <w:ind w:left="720" w:hanging="720"/>
          </w:pPr>
        </w:pPrChange>
      </w:pPr>
    </w:p>
    <w:p w14:paraId="6183921F" w14:textId="77777777" w:rsidR="00E816D2" w:rsidRDefault="00660B07">
      <w:pPr>
        <w:numPr>
          <w:ilvl w:val="0"/>
          <w:numId w:val="1"/>
        </w:numPr>
        <w:spacing w:after="0" w:line="240" w:lineRule="auto"/>
        <w:rPr>
          <w:sz w:val="22"/>
          <w:szCs w:val="22"/>
        </w:rPr>
        <w:pPrChange w:id="96" w:author="Dunn, Julia (NIH/NIMH) [F]" w:date="2020-04-01T13:00:00Z">
          <w:pPr>
            <w:numPr>
              <w:numId w:val="1"/>
            </w:numPr>
            <w:ind w:left="720" w:hanging="360"/>
          </w:pPr>
        </w:pPrChange>
      </w:pPr>
      <w:r>
        <w:rPr>
          <w:rFonts w:ascii="Arial" w:eastAsia="Arial" w:hAnsi="Arial" w:cs="Arial"/>
          <w:b/>
          <w:sz w:val="22"/>
          <w:szCs w:val="22"/>
        </w:rPr>
        <w:t>… friends or family being infected?</w:t>
      </w:r>
    </w:p>
    <w:p w14:paraId="0F89929F" w14:textId="77777777" w:rsidR="00E816D2" w:rsidRDefault="00660B07">
      <w:pPr>
        <w:numPr>
          <w:ilvl w:val="1"/>
          <w:numId w:val="1"/>
        </w:numPr>
        <w:spacing w:after="0" w:line="240" w:lineRule="auto"/>
        <w:rPr>
          <w:rFonts w:ascii="Arial" w:eastAsia="Arial" w:hAnsi="Arial" w:cs="Arial"/>
          <w:sz w:val="22"/>
          <w:szCs w:val="22"/>
        </w:rPr>
        <w:pPrChange w:id="97" w:author="Dunn, Julia (NIH/NIMH) [F]" w:date="2020-04-01T13:00:00Z">
          <w:pPr>
            <w:numPr>
              <w:ilvl w:val="1"/>
              <w:numId w:val="1"/>
            </w:numPr>
            <w:ind w:left="1440" w:hanging="360"/>
          </w:pPr>
        </w:pPrChange>
      </w:pPr>
      <w:r>
        <w:rPr>
          <w:rFonts w:ascii="Arial" w:eastAsia="Arial" w:hAnsi="Arial" w:cs="Arial"/>
          <w:sz w:val="22"/>
          <w:szCs w:val="22"/>
        </w:rPr>
        <w:t>Not at all</w:t>
      </w:r>
    </w:p>
    <w:p w14:paraId="2BCA8BB2" w14:textId="77777777" w:rsidR="00E816D2" w:rsidRDefault="00660B07">
      <w:pPr>
        <w:numPr>
          <w:ilvl w:val="1"/>
          <w:numId w:val="1"/>
        </w:numPr>
        <w:spacing w:after="0" w:line="240" w:lineRule="auto"/>
        <w:rPr>
          <w:rFonts w:ascii="Arial" w:eastAsia="Arial" w:hAnsi="Arial" w:cs="Arial"/>
          <w:sz w:val="22"/>
          <w:szCs w:val="22"/>
        </w:rPr>
        <w:pPrChange w:id="98" w:author="Dunn, Julia (NIH/NIMH) [F]" w:date="2020-04-01T13:00:00Z">
          <w:pPr>
            <w:numPr>
              <w:ilvl w:val="1"/>
              <w:numId w:val="1"/>
            </w:numPr>
            <w:ind w:left="1440" w:hanging="360"/>
          </w:pPr>
        </w:pPrChange>
      </w:pPr>
      <w:r>
        <w:rPr>
          <w:rFonts w:ascii="Arial" w:eastAsia="Arial" w:hAnsi="Arial" w:cs="Arial"/>
          <w:sz w:val="22"/>
          <w:szCs w:val="22"/>
        </w:rPr>
        <w:t>Slightly</w:t>
      </w:r>
    </w:p>
    <w:p w14:paraId="145DEC68" w14:textId="77777777" w:rsidR="00E816D2" w:rsidRDefault="00660B07">
      <w:pPr>
        <w:numPr>
          <w:ilvl w:val="1"/>
          <w:numId w:val="1"/>
        </w:numPr>
        <w:spacing w:after="0" w:line="240" w:lineRule="auto"/>
        <w:rPr>
          <w:rFonts w:ascii="Arial" w:eastAsia="Arial" w:hAnsi="Arial" w:cs="Arial"/>
          <w:sz w:val="22"/>
          <w:szCs w:val="22"/>
        </w:rPr>
        <w:pPrChange w:id="99" w:author="Dunn, Julia (NIH/NIMH) [F]" w:date="2020-04-01T13:00:00Z">
          <w:pPr>
            <w:numPr>
              <w:ilvl w:val="1"/>
              <w:numId w:val="1"/>
            </w:numPr>
            <w:ind w:left="1440" w:hanging="360"/>
          </w:pPr>
        </w:pPrChange>
      </w:pPr>
      <w:r>
        <w:rPr>
          <w:rFonts w:ascii="Arial" w:eastAsia="Arial" w:hAnsi="Arial" w:cs="Arial"/>
          <w:sz w:val="22"/>
          <w:szCs w:val="22"/>
        </w:rPr>
        <w:t>Moderately</w:t>
      </w:r>
    </w:p>
    <w:p w14:paraId="724302DB" w14:textId="77777777" w:rsidR="00E816D2" w:rsidRDefault="00660B07">
      <w:pPr>
        <w:numPr>
          <w:ilvl w:val="1"/>
          <w:numId w:val="1"/>
        </w:numPr>
        <w:spacing w:after="0" w:line="240" w:lineRule="auto"/>
        <w:rPr>
          <w:rFonts w:ascii="Arial" w:eastAsia="Arial" w:hAnsi="Arial" w:cs="Arial"/>
          <w:sz w:val="22"/>
          <w:szCs w:val="22"/>
        </w:rPr>
        <w:pPrChange w:id="100" w:author="Dunn, Julia (NIH/NIMH) [F]" w:date="2020-04-01T13:00:00Z">
          <w:pPr>
            <w:numPr>
              <w:ilvl w:val="1"/>
              <w:numId w:val="1"/>
            </w:numPr>
            <w:ind w:left="1440" w:hanging="360"/>
          </w:pPr>
        </w:pPrChange>
      </w:pPr>
      <w:r>
        <w:rPr>
          <w:rFonts w:ascii="Arial" w:eastAsia="Arial" w:hAnsi="Arial" w:cs="Arial"/>
          <w:sz w:val="22"/>
          <w:szCs w:val="22"/>
        </w:rPr>
        <w:t>Very</w:t>
      </w:r>
    </w:p>
    <w:p w14:paraId="0FD18ACA" w14:textId="77777777" w:rsidR="00E816D2" w:rsidRDefault="00660B07">
      <w:pPr>
        <w:numPr>
          <w:ilvl w:val="1"/>
          <w:numId w:val="1"/>
        </w:numPr>
        <w:spacing w:after="0" w:line="240" w:lineRule="auto"/>
        <w:rPr>
          <w:rFonts w:ascii="Arial" w:eastAsia="Arial" w:hAnsi="Arial" w:cs="Arial"/>
          <w:sz w:val="22"/>
          <w:szCs w:val="22"/>
        </w:rPr>
        <w:pPrChange w:id="101" w:author="Dunn, Julia (NIH/NIMH) [F]" w:date="2020-04-01T13:00:00Z">
          <w:pPr>
            <w:numPr>
              <w:ilvl w:val="1"/>
              <w:numId w:val="1"/>
            </w:numPr>
            <w:ind w:left="1440" w:hanging="360"/>
          </w:pPr>
        </w:pPrChange>
      </w:pPr>
      <w:r>
        <w:rPr>
          <w:rFonts w:ascii="Arial" w:eastAsia="Arial" w:hAnsi="Arial" w:cs="Arial"/>
          <w:sz w:val="22"/>
          <w:szCs w:val="22"/>
        </w:rPr>
        <w:t>Extremely</w:t>
      </w:r>
    </w:p>
    <w:p w14:paraId="74C62B57" w14:textId="77777777" w:rsidR="00E816D2" w:rsidRDefault="00E816D2">
      <w:pPr>
        <w:spacing w:after="0" w:line="240" w:lineRule="auto"/>
        <w:rPr>
          <w:rFonts w:ascii="Arial" w:eastAsia="Arial" w:hAnsi="Arial" w:cs="Arial"/>
          <w:sz w:val="22"/>
          <w:szCs w:val="22"/>
        </w:rPr>
        <w:pPrChange w:id="102" w:author="Dunn, Julia (NIH/NIMH) [F]" w:date="2020-04-01T13:00:00Z">
          <w:pPr/>
        </w:pPrChange>
      </w:pPr>
    </w:p>
    <w:p w14:paraId="71799F24" w14:textId="77777777" w:rsidR="00E816D2" w:rsidRDefault="00660B07">
      <w:pPr>
        <w:numPr>
          <w:ilvl w:val="0"/>
          <w:numId w:val="1"/>
        </w:numPr>
        <w:spacing w:after="0" w:line="240" w:lineRule="auto"/>
        <w:rPr>
          <w:sz w:val="22"/>
          <w:szCs w:val="22"/>
        </w:rPr>
        <w:pPrChange w:id="103" w:author="Dunn, Julia (NIH/NIMH) [F]" w:date="2020-04-01T13:00:00Z">
          <w:pPr>
            <w:numPr>
              <w:numId w:val="1"/>
            </w:numPr>
            <w:ind w:left="720" w:hanging="360"/>
          </w:pPr>
        </w:pPrChange>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61DB0FB4" w14:textId="77777777" w:rsidR="00E816D2" w:rsidRDefault="00660B07">
      <w:pPr>
        <w:numPr>
          <w:ilvl w:val="1"/>
          <w:numId w:val="1"/>
        </w:numPr>
        <w:spacing w:after="0" w:line="240" w:lineRule="auto"/>
        <w:rPr>
          <w:rFonts w:ascii="Arial" w:eastAsia="Arial" w:hAnsi="Arial" w:cs="Arial"/>
          <w:sz w:val="22"/>
          <w:szCs w:val="22"/>
        </w:rPr>
        <w:pPrChange w:id="104" w:author="Dunn, Julia (NIH/NIMH) [F]" w:date="2020-04-01T13:00:00Z">
          <w:pPr>
            <w:numPr>
              <w:ilvl w:val="1"/>
              <w:numId w:val="1"/>
            </w:numPr>
            <w:ind w:left="1440" w:hanging="360"/>
          </w:pPr>
        </w:pPrChange>
      </w:pPr>
      <w:r>
        <w:rPr>
          <w:rFonts w:ascii="Arial" w:eastAsia="Arial" w:hAnsi="Arial" w:cs="Arial"/>
          <w:sz w:val="22"/>
          <w:szCs w:val="22"/>
        </w:rPr>
        <w:t>Not at all</w:t>
      </w:r>
    </w:p>
    <w:p w14:paraId="2BF64E53" w14:textId="77777777" w:rsidR="00E816D2" w:rsidRDefault="00660B07">
      <w:pPr>
        <w:numPr>
          <w:ilvl w:val="1"/>
          <w:numId w:val="1"/>
        </w:numPr>
        <w:spacing w:after="0" w:line="240" w:lineRule="auto"/>
        <w:rPr>
          <w:rFonts w:ascii="Arial" w:eastAsia="Arial" w:hAnsi="Arial" w:cs="Arial"/>
          <w:sz w:val="22"/>
          <w:szCs w:val="22"/>
        </w:rPr>
        <w:pPrChange w:id="105" w:author="Dunn, Julia (NIH/NIMH) [F]" w:date="2020-04-01T13:00:00Z">
          <w:pPr>
            <w:numPr>
              <w:ilvl w:val="1"/>
              <w:numId w:val="1"/>
            </w:numPr>
            <w:ind w:left="1440" w:hanging="360"/>
          </w:pPr>
        </w:pPrChange>
      </w:pPr>
      <w:r>
        <w:rPr>
          <w:rFonts w:ascii="Arial" w:eastAsia="Arial" w:hAnsi="Arial" w:cs="Arial"/>
          <w:sz w:val="22"/>
          <w:szCs w:val="22"/>
        </w:rPr>
        <w:t>Slightly</w:t>
      </w:r>
    </w:p>
    <w:p w14:paraId="23278924" w14:textId="77777777" w:rsidR="00E816D2" w:rsidRDefault="00660B07">
      <w:pPr>
        <w:numPr>
          <w:ilvl w:val="1"/>
          <w:numId w:val="1"/>
        </w:numPr>
        <w:spacing w:after="0" w:line="240" w:lineRule="auto"/>
        <w:rPr>
          <w:rFonts w:ascii="Arial" w:eastAsia="Arial" w:hAnsi="Arial" w:cs="Arial"/>
          <w:sz w:val="22"/>
          <w:szCs w:val="22"/>
        </w:rPr>
        <w:pPrChange w:id="106" w:author="Dunn, Julia (NIH/NIMH) [F]" w:date="2020-04-01T13:00:00Z">
          <w:pPr>
            <w:numPr>
              <w:ilvl w:val="1"/>
              <w:numId w:val="1"/>
            </w:numPr>
            <w:ind w:left="1440" w:hanging="360"/>
          </w:pPr>
        </w:pPrChange>
      </w:pPr>
      <w:r>
        <w:rPr>
          <w:rFonts w:ascii="Arial" w:eastAsia="Arial" w:hAnsi="Arial" w:cs="Arial"/>
          <w:sz w:val="22"/>
          <w:szCs w:val="22"/>
        </w:rPr>
        <w:t>Moderately</w:t>
      </w:r>
    </w:p>
    <w:p w14:paraId="3EC4EC64" w14:textId="77777777" w:rsidR="00E816D2" w:rsidRDefault="00660B07">
      <w:pPr>
        <w:numPr>
          <w:ilvl w:val="1"/>
          <w:numId w:val="1"/>
        </w:numPr>
        <w:spacing w:after="0" w:line="240" w:lineRule="auto"/>
        <w:rPr>
          <w:rFonts w:ascii="Arial" w:eastAsia="Arial" w:hAnsi="Arial" w:cs="Arial"/>
          <w:sz w:val="22"/>
          <w:szCs w:val="22"/>
        </w:rPr>
        <w:pPrChange w:id="107" w:author="Dunn, Julia (NIH/NIMH) [F]" w:date="2020-04-01T13:00:00Z">
          <w:pPr>
            <w:numPr>
              <w:ilvl w:val="1"/>
              <w:numId w:val="1"/>
            </w:numPr>
            <w:ind w:left="1440" w:hanging="360"/>
          </w:pPr>
        </w:pPrChange>
      </w:pPr>
      <w:r>
        <w:rPr>
          <w:rFonts w:ascii="Arial" w:eastAsia="Arial" w:hAnsi="Arial" w:cs="Arial"/>
          <w:sz w:val="22"/>
          <w:szCs w:val="22"/>
        </w:rPr>
        <w:t>Very</w:t>
      </w:r>
    </w:p>
    <w:p w14:paraId="23AD88A7" w14:textId="77777777" w:rsidR="00E816D2" w:rsidRDefault="00660B07">
      <w:pPr>
        <w:numPr>
          <w:ilvl w:val="1"/>
          <w:numId w:val="1"/>
        </w:numPr>
        <w:spacing w:after="0" w:line="240" w:lineRule="auto"/>
        <w:rPr>
          <w:rFonts w:ascii="Arial" w:eastAsia="Arial" w:hAnsi="Arial" w:cs="Arial"/>
          <w:sz w:val="22"/>
          <w:szCs w:val="22"/>
        </w:rPr>
        <w:pPrChange w:id="108" w:author="Dunn, Julia (NIH/NIMH) [F]" w:date="2020-04-01T13:00:00Z">
          <w:pPr>
            <w:numPr>
              <w:ilvl w:val="1"/>
              <w:numId w:val="1"/>
            </w:numPr>
            <w:ind w:left="1440" w:hanging="360"/>
          </w:pPr>
        </w:pPrChange>
      </w:pPr>
      <w:r>
        <w:rPr>
          <w:rFonts w:ascii="Arial" w:eastAsia="Arial" w:hAnsi="Arial" w:cs="Arial"/>
          <w:sz w:val="22"/>
          <w:szCs w:val="22"/>
        </w:rPr>
        <w:t>Extremely</w:t>
      </w:r>
    </w:p>
    <w:p w14:paraId="53603DB7" w14:textId="77777777" w:rsidR="00E816D2" w:rsidRDefault="00E816D2">
      <w:pPr>
        <w:spacing w:after="0" w:line="240" w:lineRule="auto"/>
        <w:rPr>
          <w:rFonts w:ascii="Arial" w:eastAsia="Arial" w:hAnsi="Arial" w:cs="Arial"/>
          <w:sz w:val="22"/>
          <w:szCs w:val="22"/>
        </w:rPr>
        <w:pPrChange w:id="109" w:author="Dunn, Julia (NIH/NIMH) [F]" w:date="2020-04-01T13:00:00Z">
          <w:pPr/>
        </w:pPrChange>
      </w:pPr>
    </w:p>
    <w:p w14:paraId="2E2C8786" w14:textId="77777777" w:rsidR="00E816D2" w:rsidRDefault="00660B07">
      <w:pPr>
        <w:numPr>
          <w:ilvl w:val="0"/>
          <w:numId w:val="1"/>
        </w:numPr>
        <w:spacing w:after="0" w:line="240" w:lineRule="auto"/>
        <w:rPr>
          <w:sz w:val="22"/>
          <w:szCs w:val="22"/>
        </w:rPr>
        <w:pPrChange w:id="110" w:author="Dunn, Julia (NIH/NIMH) [F]" w:date="2020-04-01T13:00:00Z">
          <w:pPr>
            <w:numPr>
              <w:numId w:val="1"/>
            </w:numPr>
            <w:ind w:left="720" w:hanging="360"/>
          </w:pPr>
        </w:pPrChange>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pPr>
        <w:numPr>
          <w:ilvl w:val="1"/>
          <w:numId w:val="1"/>
        </w:numPr>
        <w:spacing w:after="0" w:line="240" w:lineRule="auto"/>
        <w:rPr>
          <w:rFonts w:ascii="Arial" w:eastAsia="Arial" w:hAnsi="Arial" w:cs="Arial"/>
          <w:sz w:val="22"/>
          <w:szCs w:val="22"/>
        </w:rPr>
        <w:pPrChange w:id="111" w:author="Dunn, Julia (NIH/NIMH) [F]" w:date="2020-04-01T13:00:00Z">
          <w:pPr>
            <w:numPr>
              <w:ilvl w:val="1"/>
              <w:numId w:val="1"/>
            </w:numPr>
            <w:ind w:left="1440" w:hanging="360"/>
          </w:pPr>
        </w:pPrChange>
      </w:pPr>
      <w:r>
        <w:rPr>
          <w:rFonts w:ascii="Arial" w:eastAsia="Arial" w:hAnsi="Arial" w:cs="Arial"/>
          <w:sz w:val="22"/>
          <w:szCs w:val="22"/>
        </w:rPr>
        <w:t>Not at all</w:t>
      </w:r>
    </w:p>
    <w:p w14:paraId="2FED18F1" w14:textId="77777777" w:rsidR="00E816D2" w:rsidRDefault="00660B07">
      <w:pPr>
        <w:numPr>
          <w:ilvl w:val="1"/>
          <w:numId w:val="1"/>
        </w:numPr>
        <w:spacing w:after="0" w:line="240" w:lineRule="auto"/>
        <w:rPr>
          <w:rFonts w:ascii="Arial" w:eastAsia="Arial" w:hAnsi="Arial" w:cs="Arial"/>
          <w:sz w:val="22"/>
          <w:szCs w:val="22"/>
        </w:rPr>
        <w:pPrChange w:id="112" w:author="Dunn, Julia (NIH/NIMH) [F]" w:date="2020-04-01T13:00:00Z">
          <w:pPr>
            <w:numPr>
              <w:ilvl w:val="1"/>
              <w:numId w:val="1"/>
            </w:numPr>
            <w:ind w:left="1440" w:hanging="360"/>
          </w:pPr>
        </w:pPrChange>
      </w:pPr>
      <w:r>
        <w:rPr>
          <w:rFonts w:ascii="Arial" w:eastAsia="Arial" w:hAnsi="Arial" w:cs="Arial"/>
          <w:sz w:val="22"/>
          <w:szCs w:val="22"/>
        </w:rPr>
        <w:t>Slightly</w:t>
      </w:r>
    </w:p>
    <w:p w14:paraId="35E2A9B2" w14:textId="77777777" w:rsidR="00E816D2" w:rsidRDefault="00660B07">
      <w:pPr>
        <w:numPr>
          <w:ilvl w:val="1"/>
          <w:numId w:val="1"/>
        </w:numPr>
        <w:spacing w:after="0" w:line="240" w:lineRule="auto"/>
        <w:rPr>
          <w:rFonts w:ascii="Arial" w:eastAsia="Arial" w:hAnsi="Arial" w:cs="Arial"/>
          <w:sz w:val="22"/>
          <w:szCs w:val="22"/>
        </w:rPr>
        <w:pPrChange w:id="113" w:author="Dunn, Julia (NIH/NIMH) [F]" w:date="2020-04-01T13:00:00Z">
          <w:pPr>
            <w:numPr>
              <w:ilvl w:val="1"/>
              <w:numId w:val="1"/>
            </w:numPr>
            <w:ind w:left="1440" w:hanging="360"/>
          </w:pPr>
        </w:pPrChange>
      </w:pPr>
      <w:r>
        <w:rPr>
          <w:rFonts w:ascii="Arial" w:eastAsia="Arial" w:hAnsi="Arial" w:cs="Arial"/>
          <w:sz w:val="22"/>
          <w:szCs w:val="22"/>
        </w:rPr>
        <w:t>Moderately</w:t>
      </w:r>
    </w:p>
    <w:p w14:paraId="5394EAD4" w14:textId="77777777" w:rsidR="00E816D2" w:rsidRDefault="00660B07">
      <w:pPr>
        <w:numPr>
          <w:ilvl w:val="1"/>
          <w:numId w:val="1"/>
        </w:numPr>
        <w:spacing w:after="0" w:line="240" w:lineRule="auto"/>
        <w:rPr>
          <w:rFonts w:ascii="Arial" w:eastAsia="Arial" w:hAnsi="Arial" w:cs="Arial"/>
          <w:sz w:val="22"/>
          <w:szCs w:val="22"/>
        </w:rPr>
        <w:pPrChange w:id="114" w:author="Dunn, Julia (NIH/NIMH) [F]" w:date="2020-04-01T13:00:00Z">
          <w:pPr>
            <w:numPr>
              <w:ilvl w:val="1"/>
              <w:numId w:val="1"/>
            </w:numPr>
            <w:ind w:left="1440" w:hanging="360"/>
          </w:pPr>
        </w:pPrChange>
      </w:pPr>
      <w:r>
        <w:rPr>
          <w:rFonts w:ascii="Arial" w:eastAsia="Arial" w:hAnsi="Arial" w:cs="Arial"/>
          <w:sz w:val="22"/>
          <w:szCs w:val="22"/>
        </w:rPr>
        <w:t>Very</w:t>
      </w:r>
    </w:p>
    <w:p w14:paraId="1301A6B4" w14:textId="77777777" w:rsidR="00E816D2" w:rsidRDefault="00660B07">
      <w:pPr>
        <w:numPr>
          <w:ilvl w:val="1"/>
          <w:numId w:val="1"/>
        </w:numPr>
        <w:spacing w:after="0" w:line="240" w:lineRule="auto"/>
        <w:rPr>
          <w:rFonts w:ascii="Arial" w:eastAsia="Arial" w:hAnsi="Arial" w:cs="Arial"/>
          <w:sz w:val="22"/>
          <w:szCs w:val="22"/>
        </w:rPr>
        <w:pPrChange w:id="115" w:author="Dunn, Julia (NIH/NIMH) [F]" w:date="2020-04-01T13:00:00Z">
          <w:pPr>
            <w:numPr>
              <w:ilvl w:val="1"/>
              <w:numId w:val="1"/>
            </w:numPr>
            <w:ind w:left="1440" w:hanging="360"/>
          </w:pPr>
        </w:pPrChange>
      </w:pPr>
      <w:r>
        <w:rPr>
          <w:rFonts w:ascii="Arial" w:eastAsia="Arial" w:hAnsi="Arial" w:cs="Arial"/>
          <w:sz w:val="22"/>
          <w:szCs w:val="22"/>
        </w:rPr>
        <w:t>Extremely</w:t>
      </w:r>
    </w:p>
    <w:p w14:paraId="4164F925" w14:textId="77777777" w:rsidR="00E816D2" w:rsidRDefault="00E816D2">
      <w:pPr>
        <w:spacing w:after="0" w:line="240" w:lineRule="auto"/>
        <w:ind w:left="720" w:hanging="720"/>
        <w:pPrChange w:id="116" w:author="Dunn, Julia (NIH/NIMH) [F]" w:date="2020-04-01T13:00:00Z">
          <w:pPr>
            <w:ind w:left="720" w:hanging="720"/>
          </w:pPr>
        </w:pPrChange>
      </w:pPr>
    </w:p>
    <w:p w14:paraId="59B6CB4B" w14:textId="77777777" w:rsidR="00E816D2" w:rsidRDefault="00660B07">
      <w:pPr>
        <w:numPr>
          <w:ilvl w:val="0"/>
          <w:numId w:val="1"/>
        </w:numPr>
        <w:spacing w:after="0" w:line="240" w:lineRule="auto"/>
        <w:rPr>
          <w:sz w:val="22"/>
          <w:szCs w:val="22"/>
        </w:rPr>
        <w:pPrChange w:id="117" w:author="Dunn, Julia (NIH/NIMH) [F]" w:date="2020-04-01T13:00:00Z">
          <w:pPr>
            <w:numPr>
              <w:numId w:val="1"/>
            </w:numPr>
            <w:ind w:left="720" w:hanging="360"/>
          </w:pPr>
        </w:pPrChange>
      </w:pPr>
      <w:r>
        <w:rPr>
          <w:rFonts w:ascii="Arial" w:eastAsia="Arial" w:hAnsi="Arial" w:cs="Arial"/>
          <w:b/>
          <w:sz w:val="22"/>
          <w:szCs w:val="22"/>
        </w:rPr>
        <w:t>How much are you reading, or talking about Coronavirus/COVID-19?</w:t>
      </w:r>
    </w:p>
    <w:p w14:paraId="54A1E7B1" w14:textId="77777777" w:rsidR="00E816D2" w:rsidRDefault="00660B07">
      <w:pPr>
        <w:numPr>
          <w:ilvl w:val="1"/>
          <w:numId w:val="1"/>
        </w:numPr>
        <w:spacing w:after="0" w:line="240" w:lineRule="auto"/>
        <w:rPr>
          <w:rFonts w:ascii="Arial" w:eastAsia="Arial" w:hAnsi="Arial" w:cs="Arial"/>
          <w:sz w:val="22"/>
          <w:szCs w:val="22"/>
        </w:rPr>
        <w:pPrChange w:id="118" w:author="Dunn, Julia (NIH/NIMH) [F]" w:date="2020-04-01T13:00:00Z">
          <w:pPr>
            <w:numPr>
              <w:ilvl w:val="1"/>
              <w:numId w:val="1"/>
            </w:numPr>
            <w:ind w:left="1440" w:hanging="360"/>
          </w:pPr>
        </w:pPrChange>
      </w:pPr>
      <w:r>
        <w:rPr>
          <w:rFonts w:ascii="Arial" w:eastAsia="Arial" w:hAnsi="Arial" w:cs="Arial"/>
          <w:sz w:val="22"/>
          <w:szCs w:val="22"/>
          <w:highlight w:val="white"/>
        </w:rPr>
        <w:t>Never</w:t>
      </w:r>
    </w:p>
    <w:p w14:paraId="62425D45" w14:textId="77777777" w:rsidR="00E816D2" w:rsidRDefault="00660B07">
      <w:pPr>
        <w:numPr>
          <w:ilvl w:val="1"/>
          <w:numId w:val="1"/>
        </w:numPr>
        <w:spacing w:after="0" w:line="240" w:lineRule="auto"/>
        <w:rPr>
          <w:rFonts w:ascii="Arial" w:eastAsia="Arial" w:hAnsi="Arial" w:cs="Arial"/>
          <w:sz w:val="22"/>
          <w:szCs w:val="22"/>
        </w:rPr>
        <w:pPrChange w:id="119" w:author="Dunn, Julia (NIH/NIMH) [F]" w:date="2020-04-01T13:00:00Z">
          <w:pPr>
            <w:numPr>
              <w:ilvl w:val="1"/>
              <w:numId w:val="1"/>
            </w:numPr>
            <w:ind w:left="1440" w:hanging="360"/>
          </w:pPr>
        </w:pPrChange>
      </w:pPr>
      <w:r>
        <w:rPr>
          <w:rFonts w:ascii="Arial" w:eastAsia="Arial" w:hAnsi="Arial" w:cs="Arial"/>
          <w:sz w:val="22"/>
          <w:szCs w:val="22"/>
          <w:highlight w:val="white"/>
        </w:rPr>
        <w:t>Rarely</w:t>
      </w:r>
    </w:p>
    <w:p w14:paraId="27011674" w14:textId="77777777" w:rsidR="00E816D2" w:rsidRDefault="00660B07">
      <w:pPr>
        <w:numPr>
          <w:ilvl w:val="1"/>
          <w:numId w:val="1"/>
        </w:numPr>
        <w:spacing w:after="0" w:line="240" w:lineRule="auto"/>
        <w:rPr>
          <w:rFonts w:ascii="Arial" w:eastAsia="Arial" w:hAnsi="Arial" w:cs="Arial"/>
          <w:sz w:val="22"/>
          <w:szCs w:val="22"/>
        </w:rPr>
        <w:pPrChange w:id="120" w:author="Dunn, Julia (NIH/NIMH) [F]" w:date="2020-04-01T13:00:00Z">
          <w:pPr>
            <w:numPr>
              <w:ilvl w:val="1"/>
              <w:numId w:val="1"/>
            </w:numPr>
            <w:ind w:left="1440" w:hanging="360"/>
          </w:pPr>
        </w:pPrChange>
      </w:pPr>
      <w:r>
        <w:rPr>
          <w:rFonts w:ascii="Arial" w:eastAsia="Arial" w:hAnsi="Arial" w:cs="Arial"/>
          <w:sz w:val="22"/>
          <w:szCs w:val="22"/>
          <w:highlight w:val="white"/>
        </w:rPr>
        <w:t>Occasionally</w:t>
      </w:r>
    </w:p>
    <w:p w14:paraId="6FC739AD" w14:textId="77777777" w:rsidR="00E816D2" w:rsidRDefault="00660B07">
      <w:pPr>
        <w:numPr>
          <w:ilvl w:val="1"/>
          <w:numId w:val="1"/>
        </w:numPr>
        <w:spacing w:after="0" w:line="240" w:lineRule="auto"/>
        <w:rPr>
          <w:rFonts w:ascii="Arial" w:eastAsia="Arial" w:hAnsi="Arial" w:cs="Arial"/>
          <w:sz w:val="22"/>
          <w:szCs w:val="22"/>
        </w:rPr>
        <w:pPrChange w:id="121" w:author="Dunn, Julia (NIH/NIMH) [F]" w:date="2020-04-01T13:00:00Z">
          <w:pPr>
            <w:numPr>
              <w:ilvl w:val="1"/>
              <w:numId w:val="1"/>
            </w:numPr>
            <w:ind w:left="1440" w:hanging="360"/>
          </w:pPr>
        </w:pPrChange>
      </w:pPr>
      <w:r>
        <w:rPr>
          <w:rFonts w:ascii="Arial" w:eastAsia="Arial" w:hAnsi="Arial" w:cs="Arial"/>
          <w:sz w:val="22"/>
          <w:szCs w:val="22"/>
          <w:highlight w:val="white"/>
        </w:rPr>
        <w:t>Often</w:t>
      </w:r>
    </w:p>
    <w:p w14:paraId="48FCA45F" w14:textId="77777777" w:rsidR="00E816D2" w:rsidRDefault="00660B07">
      <w:pPr>
        <w:numPr>
          <w:ilvl w:val="1"/>
          <w:numId w:val="1"/>
        </w:numPr>
        <w:spacing w:after="0" w:line="240" w:lineRule="auto"/>
        <w:rPr>
          <w:rFonts w:ascii="Arial" w:eastAsia="Arial" w:hAnsi="Arial" w:cs="Arial"/>
          <w:sz w:val="22"/>
          <w:szCs w:val="22"/>
        </w:rPr>
        <w:pPrChange w:id="122" w:author="Dunn, Julia (NIH/NIMH) [F]" w:date="2020-04-01T13:00:00Z">
          <w:pPr>
            <w:numPr>
              <w:ilvl w:val="1"/>
              <w:numId w:val="1"/>
            </w:numPr>
            <w:ind w:left="1440" w:hanging="360"/>
          </w:pPr>
        </w:pPrChange>
      </w:pPr>
      <w:r>
        <w:rPr>
          <w:rFonts w:ascii="Arial" w:eastAsia="Arial" w:hAnsi="Arial" w:cs="Arial"/>
          <w:sz w:val="22"/>
          <w:szCs w:val="22"/>
          <w:highlight w:val="white"/>
        </w:rPr>
        <w:t>Most of the time</w:t>
      </w:r>
    </w:p>
    <w:p w14:paraId="1F3ABA8A" w14:textId="77777777" w:rsidR="00E816D2" w:rsidRDefault="00660B07">
      <w:pPr>
        <w:spacing w:after="0" w:line="240" w:lineRule="auto"/>
        <w:ind w:left="720" w:hanging="720"/>
        <w:rPr>
          <w:rFonts w:ascii="Arial" w:eastAsia="Arial" w:hAnsi="Arial" w:cs="Arial"/>
          <w:sz w:val="22"/>
          <w:szCs w:val="22"/>
        </w:rPr>
        <w:pPrChange w:id="123" w:author="Dunn, Julia (NIH/NIMH) [F]" w:date="2020-04-01T13:00:00Z">
          <w:pPr>
            <w:ind w:left="720" w:hanging="720"/>
          </w:pPr>
        </w:pPrChange>
      </w:pPr>
      <w:del w:id="124" w:author="Dunn, Julia (NIH/NIMH) [F]" w:date="2020-04-01T11:49:00Z">
        <w:r w:rsidDel="001E303B">
          <w:rPr>
            <w:rFonts w:ascii="Arial" w:eastAsia="Arial" w:hAnsi="Arial" w:cs="Arial"/>
            <w:sz w:val="22"/>
            <w:szCs w:val="22"/>
          </w:rPr>
          <w:delText xml:space="preserve">: </w:delText>
        </w:r>
      </w:del>
    </w:p>
    <w:p w14:paraId="2B12F46F" w14:textId="77777777" w:rsidR="00E816D2" w:rsidRDefault="00660B07">
      <w:pPr>
        <w:numPr>
          <w:ilvl w:val="0"/>
          <w:numId w:val="1"/>
        </w:numPr>
        <w:spacing w:after="0" w:line="240" w:lineRule="auto"/>
        <w:rPr>
          <w:sz w:val="22"/>
          <w:szCs w:val="22"/>
        </w:rPr>
        <w:pPrChange w:id="125" w:author="Dunn, Julia (NIH/NIMH) [F]" w:date="2020-04-01T13:00:00Z">
          <w:pPr>
            <w:numPr>
              <w:numId w:val="1"/>
            </w:numPr>
            <w:ind w:left="720" w:hanging="360"/>
          </w:pPr>
        </w:pPrChange>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pPr>
        <w:numPr>
          <w:ilvl w:val="1"/>
          <w:numId w:val="1"/>
        </w:numPr>
        <w:spacing w:after="0" w:line="240" w:lineRule="auto"/>
        <w:rPr>
          <w:rFonts w:ascii="Arial" w:eastAsia="Arial" w:hAnsi="Arial" w:cs="Arial"/>
          <w:sz w:val="22"/>
          <w:szCs w:val="22"/>
        </w:rPr>
        <w:pPrChange w:id="126" w:author="Dunn, Julia (NIH/NIMH) [F]" w:date="2020-04-01T13:00:00Z">
          <w:pPr>
            <w:numPr>
              <w:ilvl w:val="1"/>
              <w:numId w:val="1"/>
            </w:numPr>
            <w:ind w:left="1440" w:hanging="360"/>
          </w:pPr>
        </w:pPrChange>
      </w:pPr>
      <w:r>
        <w:rPr>
          <w:rFonts w:ascii="Arial" w:eastAsia="Arial" w:hAnsi="Arial" w:cs="Arial"/>
          <w:sz w:val="22"/>
          <w:szCs w:val="22"/>
          <w:highlight w:val="white"/>
        </w:rPr>
        <w:t>None</w:t>
      </w:r>
    </w:p>
    <w:p w14:paraId="2FFA8B28" w14:textId="77777777" w:rsidR="00E816D2" w:rsidRDefault="00660B07">
      <w:pPr>
        <w:numPr>
          <w:ilvl w:val="1"/>
          <w:numId w:val="1"/>
        </w:numPr>
        <w:spacing w:after="0" w:line="240" w:lineRule="auto"/>
        <w:rPr>
          <w:rFonts w:ascii="Arial" w:eastAsia="Arial" w:hAnsi="Arial" w:cs="Arial"/>
          <w:sz w:val="22"/>
          <w:szCs w:val="22"/>
        </w:rPr>
        <w:pPrChange w:id="127" w:author="Dunn, Julia (NIH/NIMH) [F]" w:date="2020-04-01T13:00:00Z">
          <w:pPr>
            <w:numPr>
              <w:ilvl w:val="1"/>
              <w:numId w:val="1"/>
            </w:numPr>
            <w:ind w:left="1440" w:hanging="360"/>
          </w:pPr>
        </w:pPrChange>
      </w:pPr>
      <w:r>
        <w:rPr>
          <w:rFonts w:ascii="Arial" w:eastAsia="Arial" w:hAnsi="Arial" w:cs="Arial"/>
          <w:sz w:val="22"/>
          <w:szCs w:val="22"/>
          <w:highlight w:val="white"/>
        </w:rPr>
        <w:t>Only a few</w:t>
      </w:r>
    </w:p>
    <w:p w14:paraId="39B94FE1" w14:textId="77777777" w:rsidR="00E816D2" w:rsidRDefault="00660B07">
      <w:pPr>
        <w:numPr>
          <w:ilvl w:val="1"/>
          <w:numId w:val="1"/>
        </w:numPr>
        <w:spacing w:after="0" w:line="240" w:lineRule="auto"/>
        <w:rPr>
          <w:rFonts w:ascii="Arial" w:eastAsia="Arial" w:hAnsi="Arial" w:cs="Arial"/>
          <w:sz w:val="22"/>
          <w:szCs w:val="22"/>
        </w:rPr>
        <w:pPrChange w:id="128" w:author="Dunn, Julia (NIH/NIMH) [F]" w:date="2020-04-01T13:00:00Z">
          <w:pPr>
            <w:numPr>
              <w:ilvl w:val="1"/>
              <w:numId w:val="1"/>
            </w:numPr>
            <w:ind w:left="1440" w:hanging="360"/>
          </w:pPr>
        </w:pPrChange>
      </w:pPr>
      <w:r>
        <w:rPr>
          <w:rFonts w:ascii="Arial" w:eastAsia="Arial" w:hAnsi="Arial" w:cs="Arial"/>
          <w:sz w:val="22"/>
          <w:szCs w:val="22"/>
          <w:highlight w:val="white"/>
        </w:rPr>
        <w:t xml:space="preserve">Some  </w:t>
      </w:r>
    </w:p>
    <w:p w14:paraId="153A361E" w14:textId="77777777" w:rsidR="00E816D2" w:rsidRDefault="00E816D2">
      <w:pPr>
        <w:spacing w:after="0" w:line="240" w:lineRule="auto"/>
        <w:ind w:left="1440"/>
        <w:rPr>
          <w:rFonts w:ascii="Arial" w:eastAsia="Arial" w:hAnsi="Arial" w:cs="Arial"/>
          <w:sz w:val="22"/>
          <w:szCs w:val="22"/>
          <w:highlight w:val="white"/>
        </w:rPr>
        <w:pPrChange w:id="129" w:author="Dunn, Julia (NIH/NIMH) [F]" w:date="2020-04-01T13:00:00Z">
          <w:pPr>
            <w:ind w:left="1440"/>
          </w:pPr>
        </w:pPrChange>
      </w:pPr>
    </w:p>
    <w:p w14:paraId="753AEC65" w14:textId="77777777" w:rsidR="00E816D2" w:rsidRPr="009F3200" w:rsidRDefault="00660B07">
      <w:pPr>
        <w:pStyle w:val="ListParagraph"/>
        <w:numPr>
          <w:ilvl w:val="0"/>
          <w:numId w:val="17"/>
        </w:numPr>
        <w:spacing w:after="0" w:line="240" w:lineRule="auto"/>
        <w:rPr>
          <w:sz w:val="22"/>
          <w:szCs w:val="22"/>
          <w:rPrChange w:id="130" w:author="Dunn, Julia (NIH/NIMH) [F]" w:date="2020-04-01T11:49:00Z">
            <w:rPr/>
          </w:rPrChange>
        </w:rPr>
        <w:pPrChange w:id="131" w:author="Dunn, Julia (NIH/NIMH) [F]" w:date="2020-04-01T13:00:00Z">
          <w:pPr>
            <w:pStyle w:val="ListParagraph"/>
            <w:numPr>
              <w:numId w:val="17"/>
            </w:numPr>
            <w:ind w:hanging="360"/>
          </w:pPr>
        </w:pPrChange>
      </w:pPr>
      <w:r w:rsidRPr="009F3200">
        <w:rPr>
          <w:rFonts w:ascii="Arial" w:eastAsia="Arial" w:hAnsi="Arial" w:cs="Arial"/>
          <w:b/>
          <w:sz w:val="22"/>
          <w:szCs w:val="22"/>
          <w:highlight w:val="white"/>
          <w:rPrChange w:id="132" w:author="Dunn, Julia (NIH/NIMH) [F]" w:date="2020-04-01T11:49:00Z">
            <w:rPr>
              <w:highlight w:val="white"/>
            </w:rPr>
          </w:rPrChange>
        </w:rPr>
        <w:t>If answered b or c to question 11, please specify: ____</w:t>
      </w:r>
    </w:p>
    <w:p w14:paraId="708BD42D" w14:textId="77777777" w:rsidR="00E816D2" w:rsidRDefault="00E816D2">
      <w:pPr>
        <w:spacing w:after="0" w:line="240" w:lineRule="auto"/>
        <w:rPr>
          <w:del w:id="133" w:author="Dunn, Julia (NIH/NIMH) [F]" w:date="2020-04-01T12:55:00Z"/>
          <w:rFonts w:ascii="Arial" w:eastAsia="Arial" w:hAnsi="Arial" w:cs="Arial"/>
          <w:sz w:val="22"/>
          <w:szCs w:val="22"/>
        </w:rPr>
        <w:pPrChange w:id="134" w:author="Dunn, Julia (NIH/NIMH) [F]" w:date="2020-04-01T13:00:00Z">
          <w:pPr/>
        </w:pPrChange>
      </w:pPr>
    </w:p>
    <w:p w14:paraId="3F57BB5B" w14:textId="77777777" w:rsidR="00E816D2" w:rsidRDefault="00E816D2">
      <w:pPr>
        <w:spacing w:after="0" w:line="240" w:lineRule="auto"/>
        <w:rPr>
          <w:del w:id="135" w:author="Dunn, Julia (NIH/NIMH) [F]" w:date="2020-04-01T12:55:00Z"/>
        </w:rPr>
        <w:pPrChange w:id="136" w:author="Dunn, Julia (NIH/NIMH) [F]" w:date="2020-04-01T13:00:00Z">
          <w:pPr/>
        </w:pPrChange>
      </w:pPr>
    </w:p>
    <w:p w14:paraId="23BB7963" w14:textId="77777777" w:rsidR="00E816D2" w:rsidRDefault="00E816D2">
      <w:pPr>
        <w:spacing w:after="0" w:line="240" w:lineRule="auto"/>
        <w:rPr>
          <w:del w:id="137" w:author="Dunn, Julia (NIH/NIMH) [F]" w:date="2020-04-01T12:55:00Z"/>
        </w:rPr>
        <w:pPrChange w:id="138" w:author="Dunn, Julia (NIH/NIMH) [F]" w:date="2020-04-01T13:00:00Z">
          <w:pPr/>
        </w:pPrChange>
      </w:pPr>
    </w:p>
    <w:p w14:paraId="6A2C90F2" w14:textId="77777777" w:rsidR="00E816D2" w:rsidRDefault="00E816D2">
      <w:pPr>
        <w:spacing w:after="0" w:line="240" w:lineRule="auto"/>
        <w:pPrChange w:id="139" w:author="Dunn, Julia (NIH/NIMH) [F]" w:date="2020-04-01T13:00:00Z">
          <w:pPr/>
        </w:pPrChange>
      </w:pPr>
    </w:p>
    <w:p w14:paraId="4AC186C7" w14:textId="77777777" w:rsidR="00E816D2" w:rsidRDefault="00660B07">
      <w:pPr>
        <w:pStyle w:val="Heading2"/>
        <w:spacing w:after="0" w:line="240" w:lineRule="auto"/>
        <w:rPr>
          <w:sz w:val="28"/>
          <w:szCs w:val="28"/>
        </w:rPr>
        <w:pPrChange w:id="140" w:author="Dunn, Julia (NIH/NIMH) [F]" w:date="2020-04-01T13:00:00Z">
          <w:pPr>
            <w:pStyle w:val="Heading2"/>
          </w:pPr>
        </w:pPrChange>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pPr>
        <w:spacing w:after="0" w:line="240" w:lineRule="auto"/>
        <w:pPrChange w:id="141" w:author="Dunn, Julia (NIH/NIMH) [F]" w:date="2020-04-01T13:00:00Z">
          <w:pPr/>
        </w:pPrChange>
      </w:pPr>
    </w:p>
    <w:p w14:paraId="5D985DE4" w14:textId="77777777" w:rsidR="00E816D2" w:rsidRDefault="00660B07">
      <w:pPr>
        <w:spacing w:after="0" w:line="240" w:lineRule="auto"/>
        <w:rPr>
          <w:rFonts w:ascii="Arial" w:eastAsia="Arial" w:hAnsi="Arial" w:cs="Arial"/>
          <w:b/>
          <w:sz w:val="22"/>
          <w:szCs w:val="22"/>
        </w:rPr>
        <w:pPrChange w:id="142" w:author="Dunn, Julia (NIH/NIMH) [F]" w:date="2020-04-01T13:00: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pPr>
        <w:spacing w:after="0" w:line="240" w:lineRule="auto"/>
        <w:rPr>
          <w:rFonts w:ascii="Arial" w:eastAsia="Arial" w:hAnsi="Arial" w:cs="Arial"/>
          <w:sz w:val="22"/>
          <w:szCs w:val="22"/>
        </w:rPr>
        <w:pPrChange w:id="143" w:author="Dunn, Julia (NIH/NIMH) [F]" w:date="2020-04-01T13:00:00Z">
          <w:pPr/>
        </w:pPrChange>
      </w:pPr>
    </w:p>
    <w:p w14:paraId="51E36D61" w14:textId="77777777" w:rsidR="00E816D2" w:rsidRDefault="00660B07">
      <w:pPr>
        <w:numPr>
          <w:ilvl w:val="0"/>
          <w:numId w:val="1"/>
        </w:numPr>
        <w:spacing w:after="0" w:line="240" w:lineRule="auto"/>
        <w:rPr>
          <w:sz w:val="22"/>
          <w:szCs w:val="22"/>
        </w:rPr>
        <w:pPrChange w:id="144" w:author="Dunn, Julia (NIH/NIMH) [F]" w:date="2020-04-01T13:00:00Z">
          <w:pPr>
            <w:numPr>
              <w:numId w:val="1"/>
            </w:numPr>
            <w:ind w:left="720" w:hanging="360"/>
          </w:pPr>
        </w:pPrChange>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w:t>
      </w:r>
      <w:commentRangeStart w:id="145"/>
      <w:r>
        <w:rPr>
          <w:rFonts w:ascii="Arial" w:eastAsia="Arial" w:hAnsi="Arial" w:cs="Arial"/>
          <w:b/>
          <w:sz w:val="22"/>
          <w:szCs w:val="22"/>
        </w:rPr>
        <w:t>N</w:t>
      </w:r>
      <w:commentRangeEnd w:id="145"/>
      <w:r w:rsidR="008114A2">
        <w:rPr>
          <w:rStyle w:val="CommentReference"/>
        </w:rPr>
        <w:commentReference w:id="145"/>
      </w:r>
    </w:p>
    <w:p w14:paraId="1CE80153" w14:textId="77777777" w:rsidR="00E816D2" w:rsidRDefault="00660B07">
      <w:pPr>
        <w:numPr>
          <w:ilvl w:val="1"/>
          <w:numId w:val="2"/>
        </w:numPr>
        <w:spacing w:after="0" w:line="240" w:lineRule="auto"/>
        <w:rPr>
          <w:sz w:val="22"/>
          <w:szCs w:val="22"/>
        </w:rPr>
        <w:pPrChange w:id="146" w:author="Dunn, Julia (NIH/NIMH) [F]" w:date="2020-04-01T13:00:00Z">
          <w:pPr>
            <w:numPr>
              <w:ilvl w:val="1"/>
              <w:numId w:val="2"/>
            </w:numPr>
            <w:ind w:left="1440" w:hanging="360"/>
          </w:pPr>
        </w:pPrChange>
      </w:pPr>
      <w:r>
        <w:rPr>
          <w:rFonts w:ascii="Arial" w:eastAsia="Arial" w:hAnsi="Arial" w:cs="Arial"/>
          <w:b/>
          <w:sz w:val="22"/>
          <w:szCs w:val="22"/>
        </w:rPr>
        <w:t>If no,</w:t>
      </w:r>
    </w:p>
    <w:p w14:paraId="0B8793E3" w14:textId="77777777" w:rsidR="00E816D2" w:rsidRDefault="00660B07">
      <w:pPr>
        <w:pStyle w:val="ListParagraph"/>
        <w:numPr>
          <w:ilvl w:val="2"/>
          <w:numId w:val="3"/>
        </w:numPr>
        <w:spacing w:after="0" w:line="240" w:lineRule="auto"/>
        <w:rPr>
          <w:rFonts w:ascii="Arial" w:eastAsia="Arial" w:hAnsi="Arial" w:cs="Arial"/>
          <w:sz w:val="22"/>
          <w:szCs w:val="22"/>
        </w:rPr>
        <w:pPrChange w:id="147" w:author="Dunn, Julia (NIH/NIMH) [F]" w:date="2020-04-01T13:00:00Z">
          <w:pPr>
            <w:pStyle w:val="ListParagraph"/>
            <w:numPr>
              <w:ilvl w:val="2"/>
              <w:numId w:val="3"/>
            </w:numPr>
            <w:ind w:left="2160" w:hanging="360"/>
          </w:pPr>
        </w:pPrChange>
      </w:pPr>
      <w:r>
        <w:rPr>
          <w:rFonts w:ascii="Arial" w:eastAsia="Arial" w:hAnsi="Arial" w:cs="Arial"/>
          <w:sz w:val="22"/>
          <w:szCs w:val="22"/>
        </w:rPr>
        <w:t>Are classes in session? Y/N</w:t>
      </w:r>
    </w:p>
    <w:p w14:paraId="6B4130EC" w14:textId="77777777" w:rsidR="00E816D2" w:rsidRDefault="00660B07">
      <w:pPr>
        <w:pStyle w:val="ListParagraph"/>
        <w:numPr>
          <w:ilvl w:val="2"/>
          <w:numId w:val="3"/>
        </w:numPr>
        <w:spacing w:after="0" w:line="240" w:lineRule="auto"/>
        <w:rPr>
          <w:rFonts w:ascii="Arial" w:eastAsia="Arial" w:hAnsi="Arial" w:cs="Arial"/>
          <w:sz w:val="22"/>
          <w:szCs w:val="22"/>
        </w:rPr>
        <w:pPrChange w:id="148" w:author="Dunn, Julia (NIH/NIMH) [F]" w:date="2020-04-01T13:00:00Z">
          <w:pPr>
            <w:pStyle w:val="ListParagraph"/>
            <w:numPr>
              <w:ilvl w:val="2"/>
              <w:numId w:val="3"/>
            </w:numPr>
            <w:ind w:left="2160" w:hanging="360"/>
          </w:pPr>
        </w:pPrChange>
      </w:pPr>
      <w:r>
        <w:rPr>
          <w:rFonts w:ascii="Arial" w:eastAsia="Arial" w:hAnsi="Arial" w:cs="Arial"/>
          <w:sz w:val="22"/>
          <w:szCs w:val="22"/>
        </w:rPr>
        <w:t xml:space="preserve">Are you attending classes in-person? Y/N  </w:t>
      </w:r>
    </w:p>
    <w:p w14:paraId="3EFEB62F" w14:textId="77777777" w:rsidR="00E816D2" w:rsidRDefault="00E816D2">
      <w:pPr>
        <w:pStyle w:val="ListParagraph"/>
        <w:spacing w:after="0" w:line="240" w:lineRule="auto"/>
        <w:ind w:left="2160"/>
        <w:rPr>
          <w:rFonts w:ascii="Arial" w:eastAsia="Arial" w:hAnsi="Arial" w:cs="Arial"/>
          <w:sz w:val="22"/>
          <w:szCs w:val="22"/>
        </w:rPr>
        <w:pPrChange w:id="149" w:author="Dunn, Julia (NIH/NIMH) [F]" w:date="2020-04-01T13:00:00Z">
          <w:pPr>
            <w:pStyle w:val="ListParagraph"/>
            <w:ind w:left="2160"/>
          </w:pPr>
        </w:pPrChange>
      </w:pPr>
    </w:p>
    <w:p w14:paraId="4CA00B01" w14:textId="77777777" w:rsidR="00E816D2" w:rsidRDefault="00660B07">
      <w:pPr>
        <w:numPr>
          <w:ilvl w:val="1"/>
          <w:numId w:val="2"/>
        </w:numPr>
        <w:spacing w:after="0" w:line="240" w:lineRule="auto"/>
        <w:rPr>
          <w:sz w:val="22"/>
          <w:szCs w:val="22"/>
        </w:rPr>
        <w:pPrChange w:id="150" w:author="Dunn, Julia (NIH/NIMH) [F]" w:date="2020-04-01T13:00:00Z">
          <w:pPr>
            <w:numPr>
              <w:ilvl w:val="1"/>
              <w:numId w:val="2"/>
            </w:numPr>
            <w:ind w:left="1440" w:hanging="360"/>
          </w:pPr>
        </w:pPrChange>
      </w:pPr>
      <w:r>
        <w:rPr>
          <w:rFonts w:ascii="Arial" w:eastAsia="Arial" w:hAnsi="Arial" w:cs="Arial"/>
          <w:b/>
          <w:sz w:val="22"/>
          <w:szCs w:val="22"/>
        </w:rPr>
        <w:t>If yes,</w:t>
      </w:r>
    </w:p>
    <w:p w14:paraId="32D30EB7" w14:textId="77777777" w:rsidR="00E816D2" w:rsidRDefault="00660B07">
      <w:pPr>
        <w:pStyle w:val="ListParagraph"/>
        <w:numPr>
          <w:ilvl w:val="2"/>
          <w:numId w:val="4"/>
        </w:numPr>
        <w:spacing w:after="0" w:line="240" w:lineRule="auto"/>
        <w:rPr>
          <w:rFonts w:ascii="Arial" w:eastAsia="Arial" w:hAnsi="Arial" w:cs="Arial"/>
          <w:sz w:val="22"/>
          <w:szCs w:val="22"/>
        </w:rPr>
        <w:pPrChange w:id="151" w:author="Dunn, Julia (NIH/NIMH) [F]" w:date="2020-04-01T13:00:00Z">
          <w:pPr>
            <w:pStyle w:val="ListParagraph"/>
            <w:numPr>
              <w:ilvl w:val="2"/>
              <w:numId w:val="4"/>
            </w:numPr>
            <w:ind w:left="2160" w:hanging="360"/>
          </w:pPr>
        </w:pPrChange>
      </w:pPr>
      <w:r>
        <w:rPr>
          <w:rFonts w:ascii="Arial" w:eastAsia="Arial" w:hAnsi="Arial" w:cs="Arial"/>
          <w:sz w:val="22"/>
          <w:szCs w:val="22"/>
        </w:rPr>
        <w:t>Have classes resumed online? Y/N</w:t>
      </w:r>
    </w:p>
    <w:p w14:paraId="65E844CA" w14:textId="77777777" w:rsidR="00E816D2" w:rsidRDefault="00660B07">
      <w:pPr>
        <w:pStyle w:val="ListParagraph"/>
        <w:numPr>
          <w:ilvl w:val="2"/>
          <w:numId w:val="4"/>
        </w:numPr>
        <w:spacing w:after="0" w:line="240" w:lineRule="auto"/>
        <w:rPr>
          <w:rFonts w:ascii="Arial" w:eastAsia="Arial" w:hAnsi="Arial" w:cs="Arial"/>
          <w:sz w:val="22"/>
          <w:szCs w:val="22"/>
        </w:rPr>
        <w:pPrChange w:id="152" w:author="Dunn, Julia (NIH/NIMH) [F]" w:date="2020-04-01T13:00:00Z">
          <w:pPr>
            <w:pStyle w:val="ListParagraph"/>
            <w:numPr>
              <w:ilvl w:val="2"/>
              <w:numId w:val="4"/>
            </w:numPr>
            <w:ind w:left="2160" w:hanging="360"/>
          </w:pPr>
        </w:pPrChange>
      </w:pPr>
      <w:r>
        <w:rPr>
          <w:rFonts w:ascii="Arial" w:eastAsia="Arial" w:hAnsi="Arial" w:cs="Arial"/>
          <w:sz w:val="22"/>
          <w:szCs w:val="22"/>
        </w:rPr>
        <w:t>Do you have easy access to the internet and a computer? Y/N</w:t>
      </w:r>
    </w:p>
    <w:p w14:paraId="1AA3F012" w14:textId="77777777" w:rsidR="00E816D2" w:rsidRDefault="00660B07">
      <w:pPr>
        <w:pStyle w:val="ListParagraph"/>
        <w:numPr>
          <w:ilvl w:val="2"/>
          <w:numId w:val="4"/>
        </w:numPr>
        <w:spacing w:after="0" w:line="240" w:lineRule="auto"/>
        <w:rPr>
          <w:rFonts w:ascii="Arial" w:eastAsia="Arial" w:hAnsi="Arial" w:cs="Arial"/>
          <w:sz w:val="22"/>
          <w:szCs w:val="22"/>
        </w:rPr>
        <w:pPrChange w:id="153" w:author="Dunn, Julia (NIH/NIMH) [F]" w:date="2020-04-01T13:00:00Z">
          <w:pPr>
            <w:pStyle w:val="ListParagraph"/>
            <w:numPr>
              <w:ilvl w:val="2"/>
              <w:numId w:val="4"/>
            </w:numPr>
            <w:ind w:left="2160" w:hanging="360"/>
          </w:pPr>
        </w:pPrChange>
      </w:pPr>
      <w:r>
        <w:rPr>
          <w:rFonts w:ascii="Arial" w:eastAsia="Arial" w:hAnsi="Arial" w:cs="Arial"/>
          <w:sz w:val="22"/>
          <w:szCs w:val="22"/>
        </w:rPr>
        <w:t>Are there assignments for you to complete? Y/N</w:t>
      </w:r>
    </w:p>
    <w:p w14:paraId="1E3DB197" w14:textId="77777777" w:rsidR="00E816D2" w:rsidRDefault="00660B07">
      <w:pPr>
        <w:pStyle w:val="ListParagraph"/>
        <w:numPr>
          <w:ilvl w:val="2"/>
          <w:numId w:val="4"/>
        </w:numPr>
        <w:spacing w:after="0" w:line="240" w:lineRule="auto"/>
        <w:rPr>
          <w:rFonts w:ascii="Arial" w:eastAsia="Arial" w:hAnsi="Arial" w:cs="Arial"/>
          <w:sz w:val="22"/>
          <w:szCs w:val="22"/>
        </w:rPr>
        <w:pPrChange w:id="154" w:author="Dunn, Julia (NIH/NIMH) [F]" w:date="2020-04-01T13:00:00Z">
          <w:pPr>
            <w:pStyle w:val="ListParagraph"/>
            <w:numPr>
              <w:ilvl w:val="2"/>
              <w:numId w:val="4"/>
            </w:numPr>
            <w:ind w:left="2160" w:hanging="360"/>
          </w:pPr>
        </w:pPrChange>
      </w:pPr>
      <w:r>
        <w:rPr>
          <w:rFonts w:ascii="Arial" w:eastAsia="Arial" w:hAnsi="Arial" w:cs="Arial"/>
          <w:sz w:val="22"/>
          <w:szCs w:val="22"/>
        </w:rPr>
        <w:t>Are you able to receive meals from the school? Y/N</w:t>
      </w:r>
    </w:p>
    <w:p w14:paraId="3FD2B989" w14:textId="77777777" w:rsidR="00E816D2" w:rsidRDefault="00E816D2">
      <w:pPr>
        <w:spacing w:after="0" w:line="240" w:lineRule="auto"/>
        <w:rPr>
          <w:rFonts w:ascii="Arial" w:eastAsia="Arial" w:hAnsi="Arial" w:cs="Arial"/>
          <w:sz w:val="22"/>
          <w:szCs w:val="22"/>
        </w:rPr>
        <w:pPrChange w:id="155" w:author="Dunn, Julia (NIH/NIMH) [F]" w:date="2020-04-01T13:00:00Z">
          <w:pPr/>
        </w:pPrChange>
      </w:pPr>
    </w:p>
    <w:p w14:paraId="122481C8" w14:textId="77777777" w:rsidR="00E816D2" w:rsidRDefault="00660B07">
      <w:pPr>
        <w:numPr>
          <w:ilvl w:val="0"/>
          <w:numId w:val="1"/>
        </w:numPr>
        <w:spacing w:after="0" w:line="240" w:lineRule="auto"/>
        <w:rPr>
          <w:rFonts w:ascii="Arial" w:eastAsia="Arial" w:hAnsi="Arial" w:cs="Arial"/>
          <w:sz w:val="22"/>
          <w:szCs w:val="22"/>
        </w:rPr>
        <w:pPrChange w:id="156" w:author="Dunn, Julia (NIH/NIMH) [F]" w:date="2020-04-01T13:00:00Z">
          <w:pPr>
            <w:numPr>
              <w:numId w:val="1"/>
            </w:numPr>
            <w:ind w:left="720" w:hanging="360"/>
          </w:pPr>
        </w:pPrChange>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1D93944C" w14:textId="77777777" w:rsidR="00E816D2" w:rsidRDefault="00E816D2">
      <w:pPr>
        <w:spacing w:after="0" w:line="240" w:lineRule="auto"/>
        <w:rPr>
          <w:rFonts w:ascii="Arial" w:eastAsia="Arial" w:hAnsi="Arial" w:cs="Arial"/>
          <w:b/>
          <w:sz w:val="22"/>
          <w:szCs w:val="22"/>
        </w:rPr>
        <w:pPrChange w:id="157" w:author="Dunn, Julia (NIH/NIMH) [F]" w:date="2020-04-01T13:00:00Z">
          <w:pPr/>
        </w:pPrChange>
      </w:pPr>
    </w:p>
    <w:p w14:paraId="41ACFBC1" w14:textId="0F9AB49E" w:rsidR="00E816D2" w:rsidRDefault="00660B07">
      <w:pPr>
        <w:numPr>
          <w:ilvl w:val="0"/>
          <w:numId w:val="1"/>
        </w:numPr>
        <w:spacing w:after="0" w:line="240" w:lineRule="auto"/>
        <w:rPr>
          <w:rFonts w:ascii="Arial" w:eastAsia="Arial" w:hAnsi="Arial" w:cs="Arial"/>
          <w:b/>
          <w:sz w:val="22"/>
          <w:szCs w:val="22"/>
        </w:rPr>
        <w:pPrChange w:id="158" w:author="Dunn, Julia (NIH/NIMH) [F]" w:date="2020-04-01T13:00:00Z">
          <w:pPr>
            <w:numPr>
              <w:numId w:val="1"/>
            </w:numPr>
            <w:ind w:left="720" w:hanging="360"/>
          </w:pPr>
        </w:pPrChange>
      </w:pPr>
      <w:r>
        <w:rPr>
          <w:rFonts w:ascii="Arial" w:eastAsia="Arial" w:hAnsi="Arial" w:cs="Arial"/>
          <w:b/>
          <w:sz w:val="22"/>
          <w:szCs w:val="22"/>
        </w:rPr>
        <w:t>… if you are working, have you been able to telework</w:t>
      </w:r>
      <w:ins w:id="159" w:author="Dunn, Julia (NIH/NIMH) [F]" w:date="2020-04-01T11:47:00Z">
        <w:r w:rsidR="00E6211F">
          <w:rPr>
            <w:rFonts w:ascii="Arial" w:eastAsia="Arial" w:hAnsi="Arial" w:cs="Arial"/>
            <w:b/>
            <w:sz w:val="22"/>
            <w:szCs w:val="22"/>
          </w:rPr>
          <w:t xml:space="preserve"> or work from home</w:t>
        </w:r>
      </w:ins>
      <w:r>
        <w:rPr>
          <w:rFonts w:ascii="Arial" w:eastAsia="Arial" w:hAnsi="Arial" w:cs="Arial"/>
          <w:b/>
          <w:sz w:val="22"/>
          <w:szCs w:val="22"/>
        </w:rPr>
        <w:t>? Y/N</w:t>
      </w:r>
    </w:p>
    <w:p w14:paraId="2442F448" w14:textId="77777777" w:rsidR="00E816D2" w:rsidRDefault="00E816D2">
      <w:pPr>
        <w:spacing w:after="0" w:line="240" w:lineRule="auto"/>
        <w:rPr>
          <w:rFonts w:ascii="Arial" w:eastAsia="Arial" w:hAnsi="Arial" w:cs="Arial"/>
          <w:sz w:val="22"/>
          <w:szCs w:val="22"/>
        </w:rPr>
        <w:pPrChange w:id="160" w:author="Dunn, Julia (NIH/NIMH) [F]" w:date="2020-04-01T13:00:00Z">
          <w:pPr/>
        </w:pPrChange>
      </w:pPr>
    </w:p>
    <w:p w14:paraId="37A2277A" w14:textId="77777777" w:rsidR="00E816D2" w:rsidRDefault="00660B07">
      <w:pPr>
        <w:numPr>
          <w:ilvl w:val="0"/>
          <w:numId w:val="1"/>
        </w:numPr>
        <w:spacing w:after="0" w:line="240" w:lineRule="auto"/>
        <w:rPr>
          <w:sz w:val="22"/>
          <w:szCs w:val="22"/>
        </w:rPr>
        <w:pPrChange w:id="161" w:author="Dunn, Julia (NIH/NIMH) [F]" w:date="2020-04-01T13:00:00Z">
          <w:pPr>
            <w:numPr>
              <w:numId w:val="1"/>
            </w:numPr>
            <w:ind w:left="720" w:hanging="360"/>
          </w:pPr>
        </w:pPrChange>
      </w:pPr>
      <w:r>
        <w:rPr>
          <w:rFonts w:ascii="Arial" w:eastAsia="Arial" w:hAnsi="Arial" w:cs="Arial"/>
          <w:b/>
          <w:sz w:val="22"/>
          <w:szCs w:val="22"/>
        </w:rPr>
        <w:t>… how many people, from outside of your household, have you had an in-person conversation with? ____</w:t>
      </w:r>
    </w:p>
    <w:p w14:paraId="62D14B6F" w14:textId="77777777" w:rsidR="00E816D2" w:rsidRDefault="00E816D2">
      <w:pPr>
        <w:spacing w:after="0" w:line="240" w:lineRule="auto"/>
        <w:rPr>
          <w:rFonts w:ascii="Arial" w:eastAsia="Arial" w:hAnsi="Arial" w:cs="Arial"/>
          <w:sz w:val="22"/>
          <w:szCs w:val="22"/>
        </w:rPr>
        <w:pPrChange w:id="162" w:author="Dunn, Julia (NIH/NIMH) [F]" w:date="2020-04-01T13:00:00Z">
          <w:pPr/>
        </w:pPrChange>
      </w:pPr>
    </w:p>
    <w:p w14:paraId="1247D28B" w14:textId="647520C3" w:rsidR="00E816D2" w:rsidRDefault="00660B07">
      <w:pPr>
        <w:numPr>
          <w:ilvl w:val="0"/>
          <w:numId w:val="1"/>
        </w:numPr>
        <w:spacing w:after="0" w:line="240" w:lineRule="auto"/>
        <w:rPr>
          <w:sz w:val="22"/>
          <w:szCs w:val="22"/>
        </w:rPr>
        <w:pPrChange w:id="163" w:author="Dunn, Julia (NIH/NIMH) [F]" w:date="2020-04-01T13:00:00Z">
          <w:pPr>
            <w:numPr>
              <w:numId w:val="1"/>
            </w:numPr>
            <w:ind w:left="720" w:hanging="360"/>
          </w:pPr>
        </w:pPrChange>
      </w:pPr>
      <w:r>
        <w:rPr>
          <w:rFonts w:ascii="Arial" w:eastAsia="Arial" w:hAnsi="Arial" w:cs="Arial"/>
          <w:b/>
          <w:sz w:val="22"/>
          <w:szCs w:val="22"/>
        </w:rPr>
        <w:t>… how much time have you spent going outside of the home (e.g., going to stores, parks, etc.)?</w:t>
      </w:r>
    </w:p>
    <w:p w14:paraId="6864E394" w14:textId="410AA583" w:rsidR="00E816D2" w:rsidDel="005A4CFE" w:rsidRDefault="00660B07">
      <w:pPr>
        <w:numPr>
          <w:ilvl w:val="1"/>
          <w:numId w:val="1"/>
        </w:numPr>
        <w:spacing w:after="0" w:line="240" w:lineRule="auto"/>
        <w:rPr>
          <w:del w:id="164" w:author="Dunn, Julia (NIH/NIMH) [F]" w:date="2020-04-01T14:49:00Z"/>
          <w:rFonts w:ascii="Arial" w:eastAsia="Arial" w:hAnsi="Arial" w:cs="Arial"/>
          <w:sz w:val="22"/>
          <w:szCs w:val="22"/>
        </w:rPr>
        <w:pPrChange w:id="165" w:author="Dunn, Julia (NIH/NIMH) [F]" w:date="2020-04-01T13:00:00Z">
          <w:pPr>
            <w:numPr>
              <w:ilvl w:val="1"/>
              <w:numId w:val="1"/>
            </w:numPr>
            <w:ind w:left="1440" w:hanging="360"/>
          </w:pPr>
        </w:pPrChange>
      </w:pPr>
      <w:del w:id="166" w:author="Dunn, Julia (NIH/NIMH) [F]" w:date="2020-04-01T11:36:00Z">
        <w:r w:rsidDel="004952FE">
          <w:rPr>
            <w:rFonts w:ascii="Arial" w:eastAsia="Arial" w:hAnsi="Arial" w:cs="Arial"/>
            <w:sz w:val="22"/>
            <w:szCs w:val="22"/>
            <w:highlight w:val="white"/>
          </w:rPr>
          <w:delText>No time</w:delText>
        </w:r>
      </w:del>
    </w:p>
    <w:p w14:paraId="017B90BE" w14:textId="55D71760" w:rsidR="00E816D2" w:rsidDel="005A4CFE" w:rsidRDefault="00660B07">
      <w:pPr>
        <w:numPr>
          <w:ilvl w:val="1"/>
          <w:numId w:val="1"/>
        </w:numPr>
        <w:spacing w:after="0" w:line="240" w:lineRule="auto"/>
        <w:rPr>
          <w:del w:id="167" w:author="Dunn, Julia (NIH/NIMH) [F]" w:date="2020-04-01T14:49:00Z"/>
          <w:rFonts w:ascii="Arial" w:eastAsia="Arial" w:hAnsi="Arial" w:cs="Arial"/>
          <w:sz w:val="22"/>
          <w:szCs w:val="22"/>
        </w:rPr>
        <w:pPrChange w:id="168" w:author="Dunn, Julia (NIH/NIMH) [F]" w:date="2020-04-01T13:00:00Z">
          <w:pPr>
            <w:numPr>
              <w:ilvl w:val="1"/>
              <w:numId w:val="1"/>
            </w:numPr>
            <w:ind w:left="1440" w:hanging="360"/>
          </w:pPr>
        </w:pPrChange>
      </w:pPr>
      <w:del w:id="169" w:author="Dunn, Julia (NIH/NIMH) [F]" w:date="2020-04-01T11:36:00Z">
        <w:r w:rsidDel="004952FE">
          <w:rPr>
            <w:rFonts w:ascii="Arial" w:eastAsia="Arial" w:hAnsi="Arial" w:cs="Arial"/>
            <w:sz w:val="22"/>
            <w:szCs w:val="22"/>
            <w:highlight w:val="white"/>
          </w:rPr>
          <w:delText>Rarely</w:delText>
        </w:r>
      </w:del>
    </w:p>
    <w:p w14:paraId="7C6C72AE" w14:textId="0647ED43" w:rsidR="00E816D2" w:rsidDel="005A4CFE" w:rsidRDefault="00660B07">
      <w:pPr>
        <w:numPr>
          <w:ilvl w:val="1"/>
          <w:numId w:val="1"/>
        </w:numPr>
        <w:spacing w:after="0" w:line="240" w:lineRule="auto"/>
        <w:rPr>
          <w:del w:id="170" w:author="Dunn, Julia (NIH/NIMH) [F]" w:date="2020-04-01T14:49:00Z"/>
          <w:rFonts w:ascii="Arial" w:eastAsia="Arial" w:hAnsi="Arial" w:cs="Arial"/>
          <w:sz w:val="22"/>
          <w:szCs w:val="22"/>
        </w:rPr>
        <w:pPrChange w:id="171" w:author="Dunn, Julia (NIH/NIMH) [F]" w:date="2020-04-01T13:00:00Z">
          <w:pPr>
            <w:numPr>
              <w:ilvl w:val="1"/>
              <w:numId w:val="1"/>
            </w:numPr>
            <w:ind w:left="1440" w:hanging="360"/>
          </w:pPr>
        </w:pPrChange>
      </w:pPr>
      <w:del w:id="172" w:author="Dunn, Julia (NIH/NIMH) [F]" w:date="2020-04-01T11:36:00Z">
        <w:r w:rsidDel="004952FE">
          <w:rPr>
            <w:rFonts w:ascii="Arial" w:eastAsia="Arial" w:hAnsi="Arial" w:cs="Arial"/>
            <w:sz w:val="22"/>
            <w:szCs w:val="22"/>
            <w:highlight w:val="white"/>
          </w:rPr>
          <w:delText>Occasionally</w:delText>
        </w:r>
      </w:del>
    </w:p>
    <w:p w14:paraId="3755250A" w14:textId="77777777" w:rsidR="005A4CFE" w:rsidRPr="006A49FF" w:rsidRDefault="005A4CFE" w:rsidP="005A4CFE">
      <w:pPr>
        <w:numPr>
          <w:ilvl w:val="1"/>
          <w:numId w:val="1"/>
        </w:numPr>
        <w:spacing w:after="0" w:line="240" w:lineRule="auto"/>
        <w:rPr>
          <w:ins w:id="173" w:author="Dunn, Julia (NIH/NIMH) [F]" w:date="2020-04-01T14:49:00Z"/>
          <w:rFonts w:ascii="Arial" w:eastAsia="Arial" w:hAnsi="Arial" w:cs="Arial"/>
          <w:sz w:val="22"/>
          <w:szCs w:val="22"/>
        </w:rPr>
      </w:pPr>
      <w:ins w:id="174" w:author="Dunn, Julia (NIH/NIMH) [F]" w:date="2020-04-01T14:49:00Z">
        <w:r w:rsidRPr="006A49FF">
          <w:rPr>
            <w:rFonts w:ascii="Arial" w:eastAsia="Arial" w:hAnsi="Arial" w:cs="Arial"/>
            <w:sz w:val="22"/>
            <w:szCs w:val="22"/>
          </w:rPr>
          <w:t xml:space="preserve">Not at </w:t>
        </w:r>
        <w:commentRangeStart w:id="175"/>
        <w:r w:rsidRPr="006A49FF">
          <w:rPr>
            <w:rFonts w:ascii="Arial" w:eastAsia="Arial" w:hAnsi="Arial" w:cs="Arial"/>
            <w:sz w:val="22"/>
            <w:szCs w:val="22"/>
          </w:rPr>
          <w:t>all</w:t>
        </w:r>
        <w:commentRangeEnd w:id="175"/>
        <w:r>
          <w:rPr>
            <w:rStyle w:val="CommentReference"/>
          </w:rPr>
          <w:commentReference w:id="175"/>
        </w:r>
      </w:ins>
    </w:p>
    <w:p w14:paraId="587AC1B5" w14:textId="77777777" w:rsidR="005A4CFE" w:rsidRPr="006A49FF" w:rsidRDefault="005A4CFE" w:rsidP="005A4CFE">
      <w:pPr>
        <w:numPr>
          <w:ilvl w:val="1"/>
          <w:numId w:val="1"/>
        </w:numPr>
        <w:spacing w:after="0" w:line="240" w:lineRule="auto"/>
        <w:rPr>
          <w:ins w:id="176" w:author="Dunn, Julia (NIH/NIMH) [F]" w:date="2020-04-01T14:49:00Z"/>
          <w:rFonts w:ascii="Arial" w:eastAsia="Arial" w:hAnsi="Arial" w:cs="Arial"/>
          <w:sz w:val="22"/>
          <w:szCs w:val="22"/>
        </w:rPr>
      </w:pPr>
      <w:ins w:id="177" w:author="Dunn, Julia (NIH/NIMH) [F]" w:date="2020-04-01T14:49:00Z">
        <w:r>
          <w:rPr>
            <w:rFonts w:ascii="Arial" w:eastAsia="Arial" w:hAnsi="Arial" w:cs="Arial"/>
            <w:sz w:val="22"/>
            <w:szCs w:val="22"/>
            <w:highlight w:val="white"/>
          </w:rPr>
          <w:t>1-2 days per week</w:t>
        </w:r>
      </w:ins>
    </w:p>
    <w:p w14:paraId="1065D924" w14:textId="1AD85696" w:rsidR="005A4CFE" w:rsidRDefault="005A4CFE" w:rsidP="005A4CFE">
      <w:pPr>
        <w:numPr>
          <w:ilvl w:val="1"/>
          <w:numId w:val="1"/>
        </w:numPr>
        <w:spacing w:after="0" w:line="240" w:lineRule="auto"/>
        <w:rPr>
          <w:ins w:id="178" w:author="Dunn, Julia (NIH/NIMH) [F]" w:date="2020-04-01T14:49:00Z"/>
          <w:rFonts w:ascii="Arial" w:eastAsia="Arial" w:hAnsi="Arial" w:cs="Arial"/>
          <w:sz w:val="22"/>
          <w:szCs w:val="22"/>
        </w:rPr>
      </w:pPr>
      <w:ins w:id="179" w:author="Dunn, Julia (NIH/NIMH) [F]" w:date="2020-04-01T14:49:00Z">
        <w:r>
          <w:rPr>
            <w:rFonts w:ascii="Arial" w:eastAsia="Arial" w:hAnsi="Arial" w:cs="Arial"/>
            <w:sz w:val="22"/>
            <w:szCs w:val="22"/>
          </w:rPr>
          <w:t>A few days per week</w:t>
        </w:r>
      </w:ins>
    </w:p>
    <w:p w14:paraId="37A897A4" w14:textId="77777777" w:rsidR="005A4CFE" w:rsidRDefault="005A4CFE" w:rsidP="005A4CFE">
      <w:pPr>
        <w:numPr>
          <w:ilvl w:val="1"/>
          <w:numId w:val="1"/>
        </w:numPr>
        <w:spacing w:after="0" w:line="240" w:lineRule="auto"/>
        <w:rPr>
          <w:ins w:id="180" w:author="Dunn, Julia (NIH/NIMH) [F]" w:date="2020-04-01T14:49:00Z"/>
          <w:rFonts w:ascii="Arial" w:eastAsia="Arial" w:hAnsi="Arial" w:cs="Arial"/>
          <w:sz w:val="22"/>
          <w:szCs w:val="22"/>
        </w:rPr>
      </w:pPr>
      <w:ins w:id="181" w:author="Dunn, Julia (NIH/NIMH) [F]" w:date="2020-04-01T14:49:00Z">
        <w:r>
          <w:rPr>
            <w:rFonts w:ascii="Arial" w:eastAsia="Arial" w:hAnsi="Arial" w:cs="Arial"/>
            <w:sz w:val="22"/>
            <w:szCs w:val="22"/>
          </w:rPr>
          <w:t>Several days per week</w:t>
        </w:r>
      </w:ins>
    </w:p>
    <w:p w14:paraId="507C72A6" w14:textId="77777777" w:rsidR="005A4CFE" w:rsidRDefault="005A4CFE" w:rsidP="005A4CFE">
      <w:pPr>
        <w:numPr>
          <w:ilvl w:val="1"/>
          <w:numId w:val="1"/>
        </w:numPr>
        <w:spacing w:after="0" w:line="240" w:lineRule="auto"/>
        <w:rPr>
          <w:ins w:id="182" w:author="Dunn, Julia (NIH/NIMH) [F]" w:date="2020-04-01T14:49:00Z"/>
          <w:rFonts w:ascii="Arial" w:eastAsia="Arial" w:hAnsi="Arial" w:cs="Arial"/>
          <w:sz w:val="22"/>
          <w:szCs w:val="22"/>
        </w:rPr>
      </w:pPr>
      <w:ins w:id="183" w:author="Dunn, Julia (NIH/NIMH) [F]" w:date="2020-04-01T14:49:00Z">
        <w:r>
          <w:rPr>
            <w:rFonts w:ascii="Arial" w:eastAsia="Arial" w:hAnsi="Arial" w:cs="Arial"/>
            <w:sz w:val="22"/>
            <w:szCs w:val="22"/>
          </w:rPr>
          <w:t>Every day</w:t>
        </w:r>
      </w:ins>
    </w:p>
    <w:p w14:paraId="67787D1D" w14:textId="37C80B3A" w:rsidR="00E816D2" w:rsidDel="006A49FF" w:rsidRDefault="00660B07">
      <w:pPr>
        <w:spacing w:after="0" w:line="240" w:lineRule="auto"/>
        <w:rPr>
          <w:del w:id="184" w:author="Dunn, Julia (NIH/NIMH) [F]" w:date="2020-04-01T11:37:00Z"/>
          <w:rFonts w:ascii="Arial" w:eastAsia="Arial" w:hAnsi="Arial" w:cs="Arial"/>
          <w:sz w:val="22"/>
          <w:szCs w:val="22"/>
        </w:rPr>
        <w:pPrChange w:id="185" w:author="Dunn, Julia (NIH/NIMH) [F]" w:date="2020-04-01T14:49:00Z">
          <w:pPr>
            <w:numPr>
              <w:ilvl w:val="1"/>
              <w:numId w:val="1"/>
            </w:numPr>
            <w:ind w:left="1440" w:hanging="360"/>
          </w:pPr>
        </w:pPrChange>
      </w:pPr>
      <w:del w:id="186" w:author="Dunn, Julia (NIH/NIMH) [F]" w:date="2020-04-01T11:36:00Z">
        <w:r w:rsidDel="006A49FF">
          <w:rPr>
            <w:rFonts w:ascii="Arial" w:eastAsia="Arial" w:hAnsi="Arial" w:cs="Arial"/>
            <w:sz w:val="22"/>
            <w:szCs w:val="22"/>
            <w:highlight w:val="white"/>
          </w:rPr>
          <w:delText>O</w:delText>
        </w:r>
        <w:r w:rsidDel="004952FE">
          <w:rPr>
            <w:rFonts w:ascii="Arial" w:eastAsia="Arial" w:hAnsi="Arial" w:cs="Arial"/>
            <w:sz w:val="22"/>
            <w:szCs w:val="22"/>
            <w:highlight w:val="white"/>
          </w:rPr>
          <w:delText>ften</w:delText>
        </w:r>
      </w:del>
    </w:p>
    <w:p w14:paraId="66BA3347" w14:textId="77777777" w:rsidR="006A49FF" w:rsidRDefault="006A49FF">
      <w:pPr>
        <w:spacing w:after="0" w:line="240" w:lineRule="auto"/>
        <w:rPr>
          <w:ins w:id="187" w:author="Dunn, Julia (NIH/NIMH) [F]" w:date="2020-04-01T11:37:00Z"/>
          <w:rFonts w:ascii="Arial" w:eastAsia="Arial" w:hAnsi="Arial" w:cs="Arial"/>
          <w:sz w:val="22"/>
          <w:szCs w:val="22"/>
        </w:rPr>
        <w:pPrChange w:id="188" w:author="Dunn, Julia (NIH/NIMH) [F]" w:date="2020-04-01T14:49:00Z">
          <w:pPr>
            <w:numPr>
              <w:ilvl w:val="1"/>
              <w:numId w:val="1"/>
            </w:numPr>
            <w:ind w:left="1440" w:hanging="360"/>
          </w:pPr>
        </w:pPrChange>
      </w:pPr>
    </w:p>
    <w:p w14:paraId="1464A950" w14:textId="669D2C5E" w:rsidR="00E816D2" w:rsidDel="005A4CFE" w:rsidRDefault="00660B07">
      <w:pPr>
        <w:numPr>
          <w:ilvl w:val="1"/>
          <w:numId w:val="1"/>
        </w:numPr>
        <w:spacing w:after="0" w:line="240" w:lineRule="auto"/>
        <w:rPr>
          <w:del w:id="189" w:author="Dunn, Julia (NIH/NIMH) [F]" w:date="2020-04-01T11:36:00Z"/>
          <w:rFonts w:ascii="Arial" w:eastAsia="Arial" w:hAnsi="Arial" w:cs="Arial"/>
          <w:sz w:val="22"/>
          <w:szCs w:val="22"/>
        </w:rPr>
      </w:pPr>
      <w:del w:id="190" w:author="Dunn, Julia (NIH/NIMH) [F]" w:date="2020-04-01T11:36:00Z">
        <w:r w:rsidRPr="006A49FF" w:rsidDel="006A49FF">
          <w:rPr>
            <w:rFonts w:ascii="Arial" w:eastAsia="Arial" w:hAnsi="Arial" w:cs="Arial"/>
            <w:sz w:val="22"/>
            <w:szCs w:val="22"/>
            <w:highlight w:val="white"/>
          </w:rPr>
          <w:delText>A lot of the time</w:delText>
        </w:r>
      </w:del>
      <w:commentRangeStart w:id="191"/>
      <w:commentRangeEnd w:id="191"/>
      <w:del w:id="192" w:author="Dunn, Julia (NIH/NIMH) [F]" w:date="2020-04-01T14:49:00Z">
        <w:r w:rsidR="009D737B" w:rsidDel="005A4CFE">
          <w:rPr>
            <w:rStyle w:val="CommentReference"/>
          </w:rPr>
          <w:commentReference w:id="191"/>
        </w:r>
      </w:del>
    </w:p>
    <w:p w14:paraId="74C02B7D" w14:textId="019E7758" w:rsidR="00E816D2" w:rsidRPr="006A49FF" w:rsidDel="005A4CFE" w:rsidRDefault="00E816D2">
      <w:pPr>
        <w:numPr>
          <w:ilvl w:val="1"/>
          <w:numId w:val="1"/>
        </w:numPr>
        <w:spacing w:after="0" w:line="240" w:lineRule="auto"/>
        <w:rPr>
          <w:del w:id="193" w:author="Dunn, Julia (NIH/NIMH) [F]" w:date="2020-04-01T14:49:00Z"/>
          <w:rFonts w:ascii="Arial" w:eastAsia="Arial" w:hAnsi="Arial" w:cs="Arial"/>
          <w:sz w:val="22"/>
          <w:szCs w:val="22"/>
        </w:rPr>
        <w:pPrChange w:id="194" w:author="Dunn, Julia (NIH/NIMH) [F]" w:date="2020-04-01T13:00:00Z">
          <w:pPr>
            <w:numPr>
              <w:ilvl w:val="1"/>
              <w:numId w:val="1"/>
            </w:numPr>
            <w:ind w:left="1440" w:hanging="360"/>
          </w:pPr>
        </w:pPrChange>
      </w:pPr>
    </w:p>
    <w:p w14:paraId="0B515AEA" w14:textId="77777777" w:rsidR="00E816D2" w:rsidRDefault="00660B07">
      <w:pPr>
        <w:numPr>
          <w:ilvl w:val="0"/>
          <w:numId w:val="1"/>
        </w:numPr>
        <w:spacing w:after="0" w:line="240" w:lineRule="auto"/>
        <w:rPr>
          <w:sz w:val="22"/>
          <w:szCs w:val="22"/>
        </w:rPr>
        <w:pPrChange w:id="195" w:author="Dunn, Julia (NIH/NIMH) [F]" w:date="2020-04-01T13:00:00Z">
          <w:pPr>
            <w:numPr>
              <w:numId w:val="1"/>
            </w:numPr>
            <w:ind w:left="720" w:hanging="360"/>
          </w:pPr>
        </w:pPrChange>
      </w:pPr>
      <w:r>
        <w:rPr>
          <w:rFonts w:ascii="Arial" w:eastAsia="Arial" w:hAnsi="Arial" w:cs="Arial"/>
          <w:b/>
          <w:sz w:val="22"/>
          <w:szCs w:val="22"/>
        </w:rPr>
        <w:t>… how stressful have the restrictions on leaving home been for you?</w:t>
      </w:r>
    </w:p>
    <w:p w14:paraId="4B198A44" w14:textId="77777777" w:rsidR="00E816D2" w:rsidRDefault="00660B07">
      <w:pPr>
        <w:numPr>
          <w:ilvl w:val="1"/>
          <w:numId w:val="1"/>
        </w:numPr>
        <w:spacing w:after="0" w:line="240" w:lineRule="auto"/>
        <w:rPr>
          <w:rFonts w:ascii="Arial" w:eastAsia="Arial" w:hAnsi="Arial" w:cs="Arial"/>
          <w:sz w:val="22"/>
          <w:szCs w:val="22"/>
        </w:rPr>
        <w:pPrChange w:id="196"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2DDA2294" w14:textId="77777777" w:rsidR="00E816D2" w:rsidRDefault="00660B07">
      <w:pPr>
        <w:numPr>
          <w:ilvl w:val="1"/>
          <w:numId w:val="1"/>
        </w:numPr>
        <w:spacing w:after="0" w:line="240" w:lineRule="auto"/>
        <w:rPr>
          <w:rFonts w:ascii="Arial" w:eastAsia="Arial" w:hAnsi="Arial" w:cs="Arial"/>
          <w:sz w:val="22"/>
          <w:szCs w:val="22"/>
        </w:rPr>
        <w:pPrChange w:id="197"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246D535F" w14:textId="77777777" w:rsidR="00E816D2" w:rsidRDefault="00660B07">
      <w:pPr>
        <w:numPr>
          <w:ilvl w:val="1"/>
          <w:numId w:val="1"/>
        </w:numPr>
        <w:spacing w:after="0" w:line="240" w:lineRule="auto"/>
        <w:rPr>
          <w:rFonts w:ascii="Arial" w:eastAsia="Arial" w:hAnsi="Arial" w:cs="Arial"/>
          <w:sz w:val="22"/>
          <w:szCs w:val="22"/>
        </w:rPr>
        <w:pPrChange w:id="198"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1124218E" w14:textId="77777777" w:rsidR="00E816D2" w:rsidRDefault="00660B07">
      <w:pPr>
        <w:numPr>
          <w:ilvl w:val="1"/>
          <w:numId w:val="1"/>
        </w:numPr>
        <w:spacing w:after="0" w:line="240" w:lineRule="auto"/>
        <w:rPr>
          <w:rFonts w:ascii="Arial" w:eastAsia="Arial" w:hAnsi="Arial" w:cs="Arial"/>
          <w:sz w:val="22"/>
          <w:szCs w:val="22"/>
        </w:rPr>
        <w:pPrChange w:id="199"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32280759" w14:textId="77777777" w:rsidR="00E816D2" w:rsidRDefault="00660B07">
      <w:pPr>
        <w:numPr>
          <w:ilvl w:val="1"/>
          <w:numId w:val="1"/>
        </w:numPr>
        <w:spacing w:after="0" w:line="240" w:lineRule="auto"/>
        <w:rPr>
          <w:rFonts w:ascii="Arial" w:eastAsia="Arial" w:hAnsi="Arial" w:cs="Arial"/>
          <w:sz w:val="22"/>
          <w:szCs w:val="22"/>
        </w:rPr>
        <w:pPrChange w:id="200"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44AEB51A" w14:textId="77777777" w:rsidR="00E816D2" w:rsidRDefault="00E816D2">
      <w:pPr>
        <w:spacing w:after="0" w:line="240" w:lineRule="auto"/>
        <w:ind w:left="720" w:hanging="720"/>
        <w:rPr>
          <w:rFonts w:ascii="Arial" w:eastAsia="Arial" w:hAnsi="Arial" w:cs="Arial"/>
          <w:sz w:val="22"/>
          <w:szCs w:val="22"/>
        </w:rPr>
        <w:pPrChange w:id="201" w:author="Dunn, Julia (NIH/NIMH) [F]" w:date="2020-04-01T13:00:00Z">
          <w:pPr>
            <w:ind w:left="720" w:hanging="720"/>
          </w:pPr>
        </w:pPrChange>
      </w:pPr>
    </w:p>
    <w:p w14:paraId="7D668321" w14:textId="77777777" w:rsidR="00E816D2" w:rsidRDefault="00660B07">
      <w:pPr>
        <w:numPr>
          <w:ilvl w:val="0"/>
          <w:numId w:val="1"/>
        </w:numPr>
        <w:spacing w:before="120" w:after="0" w:line="240" w:lineRule="auto"/>
        <w:ind w:right="1094"/>
        <w:rPr>
          <w:sz w:val="22"/>
          <w:szCs w:val="22"/>
        </w:rPr>
        <w:pPrChange w:id="202" w:author="Dunn, Julia (NIH/NIMH) [F]" w:date="2020-04-01T13:00:00Z">
          <w:pPr>
            <w:numPr>
              <w:numId w:val="1"/>
            </w:numPr>
            <w:spacing w:before="120"/>
            <w:ind w:left="720" w:right="1094" w:hanging="360"/>
          </w:pPr>
        </w:pPrChange>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0C17D46" w14:textId="77777777" w:rsidR="00E816D2" w:rsidRDefault="00660B07">
      <w:pPr>
        <w:numPr>
          <w:ilvl w:val="0"/>
          <w:numId w:val="5"/>
        </w:numPr>
        <w:spacing w:after="0" w:line="240" w:lineRule="auto"/>
        <w:rPr>
          <w:rFonts w:ascii="Arial" w:eastAsia="Arial" w:hAnsi="Arial" w:cs="Arial"/>
          <w:sz w:val="22"/>
          <w:szCs w:val="22"/>
          <w:highlight w:val="white"/>
        </w:rPr>
        <w:pPrChange w:id="203" w:author="Dunn, Julia (NIH/NIMH) [F]" w:date="2020-04-01T13:00:00Z">
          <w:pPr>
            <w:numPr>
              <w:numId w:val="5"/>
            </w:numPr>
            <w:ind w:left="1440" w:hanging="360"/>
          </w:pPr>
        </w:pPrChange>
      </w:pPr>
      <w:r>
        <w:rPr>
          <w:rFonts w:ascii="Arial" w:eastAsia="Arial" w:hAnsi="Arial" w:cs="Arial"/>
          <w:sz w:val="22"/>
          <w:szCs w:val="22"/>
          <w:highlight w:val="white"/>
        </w:rPr>
        <w:t>A lot less</w:t>
      </w:r>
    </w:p>
    <w:p w14:paraId="79EFE308" w14:textId="77777777" w:rsidR="00E816D2" w:rsidRDefault="00660B07">
      <w:pPr>
        <w:numPr>
          <w:ilvl w:val="0"/>
          <w:numId w:val="5"/>
        </w:numPr>
        <w:spacing w:after="0" w:line="240" w:lineRule="auto"/>
        <w:rPr>
          <w:rFonts w:ascii="Arial" w:eastAsia="Arial" w:hAnsi="Arial" w:cs="Arial"/>
          <w:sz w:val="22"/>
          <w:szCs w:val="22"/>
          <w:highlight w:val="white"/>
        </w:rPr>
        <w:pPrChange w:id="204" w:author="Dunn, Julia (NIH/NIMH) [F]" w:date="2020-04-01T13:00:00Z">
          <w:pPr>
            <w:numPr>
              <w:numId w:val="5"/>
            </w:numPr>
            <w:ind w:left="1440" w:hanging="360"/>
          </w:pPr>
        </w:pPrChange>
      </w:pPr>
      <w:r>
        <w:rPr>
          <w:rFonts w:ascii="Arial" w:eastAsia="Arial" w:hAnsi="Arial" w:cs="Arial"/>
          <w:sz w:val="22"/>
          <w:szCs w:val="22"/>
          <w:highlight w:val="white"/>
        </w:rPr>
        <w:t>A little less</w:t>
      </w:r>
    </w:p>
    <w:p w14:paraId="02E5ACBC" w14:textId="77777777" w:rsidR="00E816D2" w:rsidRDefault="00660B07">
      <w:pPr>
        <w:numPr>
          <w:ilvl w:val="0"/>
          <w:numId w:val="5"/>
        </w:numPr>
        <w:spacing w:after="0" w:line="240" w:lineRule="auto"/>
        <w:rPr>
          <w:rFonts w:ascii="Arial" w:eastAsia="Arial" w:hAnsi="Arial" w:cs="Arial"/>
          <w:sz w:val="22"/>
          <w:szCs w:val="22"/>
          <w:highlight w:val="white"/>
        </w:rPr>
        <w:pPrChange w:id="205" w:author="Dunn, Julia (NIH/NIMH) [F]" w:date="2020-04-01T13:00:00Z">
          <w:pPr>
            <w:numPr>
              <w:numId w:val="5"/>
            </w:numPr>
            <w:ind w:left="1440" w:hanging="360"/>
          </w:pPr>
        </w:pPrChange>
      </w:pPr>
      <w:r>
        <w:rPr>
          <w:rFonts w:ascii="Arial" w:eastAsia="Arial" w:hAnsi="Arial" w:cs="Arial"/>
          <w:sz w:val="22"/>
          <w:szCs w:val="22"/>
          <w:highlight w:val="white"/>
        </w:rPr>
        <w:t>About the same</w:t>
      </w:r>
    </w:p>
    <w:p w14:paraId="40206178" w14:textId="77777777" w:rsidR="00E816D2" w:rsidRDefault="00660B07">
      <w:pPr>
        <w:numPr>
          <w:ilvl w:val="0"/>
          <w:numId w:val="5"/>
        </w:numPr>
        <w:spacing w:after="0" w:line="240" w:lineRule="auto"/>
        <w:rPr>
          <w:rFonts w:ascii="Arial" w:eastAsia="Arial" w:hAnsi="Arial" w:cs="Arial"/>
          <w:sz w:val="22"/>
          <w:szCs w:val="22"/>
          <w:highlight w:val="white"/>
        </w:rPr>
        <w:pPrChange w:id="206" w:author="Dunn, Julia (NIH/NIMH) [F]" w:date="2020-04-01T13:00:00Z">
          <w:pPr>
            <w:numPr>
              <w:numId w:val="5"/>
            </w:numPr>
            <w:ind w:left="1440" w:hanging="360"/>
          </w:pPr>
        </w:pPrChange>
      </w:pPr>
      <w:r>
        <w:rPr>
          <w:rFonts w:ascii="Arial" w:eastAsia="Arial" w:hAnsi="Arial" w:cs="Arial"/>
          <w:sz w:val="22"/>
          <w:szCs w:val="22"/>
          <w:highlight w:val="white"/>
        </w:rPr>
        <w:t>A little more</w:t>
      </w:r>
    </w:p>
    <w:p w14:paraId="354802C7" w14:textId="77777777" w:rsidR="00E816D2" w:rsidRDefault="00660B07">
      <w:pPr>
        <w:numPr>
          <w:ilvl w:val="0"/>
          <w:numId w:val="5"/>
        </w:numPr>
        <w:spacing w:after="0" w:line="240" w:lineRule="auto"/>
        <w:rPr>
          <w:rFonts w:ascii="Arial" w:eastAsia="Arial" w:hAnsi="Arial" w:cs="Arial"/>
          <w:sz w:val="22"/>
          <w:szCs w:val="22"/>
          <w:highlight w:val="white"/>
        </w:rPr>
        <w:pPrChange w:id="207" w:author="Dunn, Julia (NIH/NIMH) [F]" w:date="2020-04-01T13:00:00Z">
          <w:pPr>
            <w:numPr>
              <w:numId w:val="5"/>
            </w:numPr>
            <w:ind w:left="1440" w:hanging="360"/>
          </w:pPr>
        </w:pPrChange>
      </w:pPr>
      <w:r>
        <w:rPr>
          <w:rFonts w:ascii="Arial" w:eastAsia="Arial" w:hAnsi="Arial" w:cs="Arial"/>
          <w:sz w:val="22"/>
          <w:szCs w:val="22"/>
          <w:highlight w:val="white"/>
        </w:rPr>
        <w:t>A lot more</w:t>
      </w:r>
    </w:p>
    <w:p w14:paraId="269F5008" w14:textId="77777777" w:rsidR="00E816D2" w:rsidRDefault="00E816D2">
      <w:pPr>
        <w:spacing w:after="0" w:line="240" w:lineRule="auto"/>
        <w:rPr>
          <w:del w:id="208" w:author="Dunn, Julia (NIH/NIMH) [F]" w:date="2020-04-01T12:55:00Z"/>
          <w:rFonts w:ascii="Arial" w:eastAsia="Arial" w:hAnsi="Arial" w:cs="Arial"/>
          <w:sz w:val="22"/>
          <w:szCs w:val="22"/>
        </w:rPr>
        <w:pPrChange w:id="209" w:author="Dunn, Julia (NIH/NIMH) [F]" w:date="2020-04-01T13:00:00Z">
          <w:pPr/>
        </w:pPrChange>
      </w:pPr>
    </w:p>
    <w:p w14:paraId="48CDFE2D" w14:textId="77777777" w:rsidR="00E816D2" w:rsidRDefault="00E816D2">
      <w:pPr>
        <w:spacing w:after="0" w:line="240" w:lineRule="auto"/>
        <w:rPr>
          <w:del w:id="210" w:author="Dunn, Julia (NIH/NIMH) [F]" w:date="2020-04-01T12:55:00Z"/>
          <w:rFonts w:ascii="Arial" w:eastAsia="Arial" w:hAnsi="Arial" w:cs="Arial"/>
          <w:sz w:val="22"/>
          <w:szCs w:val="22"/>
        </w:rPr>
        <w:pPrChange w:id="211" w:author="Dunn, Julia (NIH/NIMH) [F]" w:date="2020-04-01T13:00:00Z">
          <w:pPr/>
        </w:pPrChange>
      </w:pPr>
    </w:p>
    <w:p w14:paraId="219CD1D3" w14:textId="77777777" w:rsidR="00E816D2" w:rsidRDefault="00E816D2">
      <w:pPr>
        <w:spacing w:after="0" w:line="240" w:lineRule="auto"/>
        <w:rPr>
          <w:del w:id="212" w:author="Dunn, Julia (NIH/NIMH) [F]" w:date="2020-04-01T12:55:00Z"/>
          <w:rFonts w:ascii="Arial" w:eastAsia="Arial" w:hAnsi="Arial" w:cs="Arial"/>
          <w:sz w:val="22"/>
          <w:szCs w:val="22"/>
        </w:rPr>
        <w:pPrChange w:id="213" w:author="Dunn, Julia (NIH/NIMH) [F]" w:date="2020-04-01T13:00:00Z">
          <w:pPr/>
        </w:pPrChange>
      </w:pPr>
    </w:p>
    <w:p w14:paraId="182A5E73" w14:textId="77777777" w:rsidR="00E816D2" w:rsidRDefault="00E816D2">
      <w:pPr>
        <w:spacing w:after="0" w:line="240" w:lineRule="auto"/>
        <w:rPr>
          <w:rFonts w:ascii="Arial" w:eastAsia="Arial" w:hAnsi="Arial" w:cs="Arial"/>
          <w:sz w:val="22"/>
          <w:szCs w:val="22"/>
        </w:rPr>
        <w:pPrChange w:id="214" w:author="Dunn, Julia (NIH/NIMH) [F]" w:date="2020-04-01T13:00:00Z">
          <w:pPr/>
        </w:pPrChange>
      </w:pPr>
    </w:p>
    <w:p w14:paraId="2C76309A" w14:textId="77777777" w:rsidR="00E816D2" w:rsidRDefault="00660B07">
      <w:pPr>
        <w:numPr>
          <w:ilvl w:val="0"/>
          <w:numId w:val="1"/>
        </w:numPr>
        <w:spacing w:after="0" w:line="240" w:lineRule="auto"/>
        <w:rPr>
          <w:sz w:val="22"/>
          <w:szCs w:val="22"/>
        </w:rPr>
        <w:pPrChange w:id="215" w:author="Dunn, Julia (NIH/NIMH) [F]" w:date="2020-04-01T13:00:00Z">
          <w:pPr>
            <w:numPr>
              <w:numId w:val="1"/>
            </w:numPr>
            <w:ind w:left="720" w:hanging="360"/>
          </w:pPr>
        </w:pPrChange>
      </w:pPr>
      <w:r>
        <w:rPr>
          <w:rFonts w:ascii="Arial" w:eastAsia="Arial" w:hAnsi="Arial" w:cs="Arial"/>
          <w:b/>
          <w:sz w:val="22"/>
          <w:szCs w:val="22"/>
        </w:rPr>
        <w:t>… how much difﬁculty have you had following the recommendations for keeping away from close contact with people?</w:t>
      </w:r>
    </w:p>
    <w:p w14:paraId="4D336115" w14:textId="77777777" w:rsidR="00E816D2" w:rsidRDefault="00660B07">
      <w:pPr>
        <w:numPr>
          <w:ilvl w:val="1"/>
          <w:numId w:val="1"/>
        </w:numPr>
        <w:spacing w:after="0" w:line="240" w:lineRule="auto"/>
        <w:rPr>
          <w:rFonts w:ascii="Arial" w:eastAsia="Arial" w:hAnsi="Arial" w:cs="Arial"/>
          <w:sz w:val="22"/>
          <w:szCs w:val="22"/>
        </w:rPr>
        <w:pPrChange w:id="216" w:author="Dunn, Julia (NIH/NIMH) [F]" w:date="2020-04-01T13:00:00Z">
          <w:pPr>
            <w:numPr>
              <w:ilvl w:val="1"/>
              <w:numId w:val="1"/>
            </w:numPr>
            <w:ind w:left="1440" w:hanging="360"/>
          </w:pPr>
        </w:pPrChange>
      </w:pPr>
      <w:r>
        <w:rPr>
          <w:rFonts w:ascii="Arial" w:eastAsia="Arial" w:hAnsi="Arial" w:cs="Arial"/>
          <w:sz w:val="22"/>
          <w:szCs w:val="22"/>
          <w:highlight w:val="white"/>
        </w:rPr>
        <w:t>None</w:t>
      </w:r>
    </w:p>
    <w:p w14:paraId="47203400" w14:textId="77777777" w:rsidR="00E816D2" w:rsidRDefault="00660B07">
      <w:pPr>
        <w:numPr>
          <w:ilvl w:val="1"/>
          <w:numId w:val="1"/>
        </w:numPr>
        <w:spacing w:after="0" w:line="240" w:lineRule="auto"/>
        <w:rPr>
          <w:rFonts w:ascii="Arial" w:eastAsia="Arial" w:hAnsi="Arial" w:cs="Arial"/>
          <w:sz w:val="22"/>
          <w:szCs w:val="22"/>
        </w:rPr>
        <w:pPrChange w:id="217" w:author="Dunn, Julia (NIH/NIMH) [F]" w:date="2020-04-01T13:00:00Z">
          <w:pPr>
            <w:numPr>
              <w:ilvl w:val="1"/>
              <w:numId w:val="1"/>
            </w:numPr>
            <w:ind w:left="1440" w:hanging="360"/>
          </w:pPr>
        </w:pPrChange>
      </w:pPr>
      <w:r>
        <w:rPr>
          <w:rFonts w:ascii="Arial" w:eastAsia="Arial" w:hAnsi="Arial" w:cs="Arial"/>
          <w:sz w:val="22"/>
          <w:szCs w:val="22"/>
          <w:highlight w:val="white"/>
        </w:rPr>
        <w:t>A little</w:t>
      </w:r>
    </w:p>
    <w:p w14:paraId="3977C7E1" w14:textId="77777777" w:rsidR="00E816D2" w:rsidRDefault="00660B07">
      <w:pPr>
        <w:numPr>
          <w:ilvl w:val="1"/>
          <w:numId w:val="1"/>
        </w:numPr>
        <w:spacing w:after="0" w:line="240" w:lineRule="auto"/>
        <w:rPr>
          <w:rFonts w:ascii="Arial" w:eastAsia="Arial" w:hAnsi="Arial" w:cs="Arial"/>
          <w:sz w:val="22"/>
          <w:szCs w:val="22"/>
        </w:rPr>
        <w:pPrChange w:id="218" w:author="Dunn, Julia (NIH/NIMH) [F]" w:date="2020-04-01T13:00:00Z">
          <w:pPr>
            <w:numPr>
              <w:ilvl w:val="1"/>
              <w:numId w:val="1"/>
            </w:numPr>
            <w:ind w:left="1440" w:hanging="360"/>
          </w:pPr>
        </w:pPrChange>
      </w:pPr>
      <w:r>
        <w:rPr>
          <w:rFonts w:ascii="Arial" w:eastAsia="Arial" w:hAnsi="Arial" w:cs="Arial"/>
          <w:sz w:val="22"/>
          <w:szCs w:val="22"/>
          <w:highlight w:val="white"/>
        </w:rPr>
        <w:t>Moderate</w:t>
      </w:r>
    </w:p>
    <w:p w14:paraId="433BE173" w14:textId="77777777" w:rsidR="00E816D2" w:rsidRDefault="00660B07">
      <w:pPr>
        <w:numPr>
          <w:ilvl w:val="1"/>
          <w:numId w:val="1"/>
        </w:numPr>
        <w:spacing w:after="0" w:line="240" w:lineRule="auto"/>
        <w:rPr>
          <w:rFonts w:ascii="Arial" w:eastAsia="Arial" w:hAnsi="Arial" w:cs="Arial"/>
          <w:sz w:val="22"/>
          <w:szCs w:val="22"/>
        </w:rPr>
        <w:pPrChange w:id="219" w:author="Dunn, Julia (NIH/NIMH) [F]" w:date="2020-04-01T13:00:00Z">
          <w:pPr>
            <w:numPr>
              <w:ilvl w:val="1"/>
              <w:numId w:val="1"/>
            </w:numPr>
            <w:ind w:left="1440" w:hanging="360"/>
          </w:pPr>
        </w:pPrChange>
      </w:pPr>
      <w:r>
        <w:rPr>
          <w:rFonts w:ascii="Arial" w:eastAsia="Arial" w:hAnsi="Arial" w:cs="Arial"/>
          <w:sz w:val="22"/>
          <w:szCs w:val="22"/>
          <w:highlight w:val="white"/>
        </w:rPr>
        <w:t>A lot</w:t>
      </w:r>
    </w:p>
    <w:p w14:paraId="6B44C307" w14:textId="77777777" w:rsidR="00E816D2" w:rsidRDefault="00660B07">
      <w:pPr>
        <w:numPr>
          <w:ilvl w:val="1"/>
          <w:numId w:val="1"/>
        </w:numPr>
        <w:spacing w:after="0" w:line="240" w:lineRule="auto"/>
        <w:rPr>
          <w:rFonts w:ascii="Arial" w:eastAsia="Arial" w:hAnsi="Arial" w:cs="Arial"/>
          <w:sz w:val="22"/>
          <w:szCs w:val="22"/>
        </w:rPr>
        <w:pPrChange w:id="220" w:author="Dunn, Julia (NIH/NIMH) [F]" w:date="2020-04-01T13:00:00Z">
          <w:pPr>
            <w:numPr>
              <w:ilvl w:val="1"/>
              <w:numId w:val="1"/>
            </w:numPr>
            <w:ind w:left="1440" w:hanging="360"/>
          </w:pPr>
        </w:pPrChange>
      </w:pPr>
      <w:r>
        <w:rPr>
          <w:rFonts w:ascii="Arial" w:eastAsia="Arial" w:hAnsi="Arial" w:cs="Arial"/>
          <w:sz w:val="22"/>
          <w:szCs w:val="22"/>
          <w:highlight w:val="white"/>
        </w:rPr>
        <w:t>A great amount</w:t>
      </w:r>
    </w:p>
    <w:p w14:paraId="47FAE3F8" w14:textId="77777777" w:rsidR="00E816D2" w:rsidRDefault="00E816D2">
      <w:pPr>
        <w:spacing w:after="0" w:line="240" w:lineRule="auto"/>
        <w:rPr>
          <w:rFonts w:ascii="Arial" w:eastAsia="Arial" w:hAnsi="Arial" w:cs="Arial"/>
          <w:sz w:val="22"/>
          <w:szCs w:val="22"/>
        </w:rPr>
        <w:pPrChange w:id="221" w:author="Dunn, Julia (NIH/NIMH) [F]" w:date="2020-04-01T13:00:00Z">
          <w:pPr/>
        </w:pPrChange>
      </w:pPr>
    </w:p>
    <w:p w14:paraId="7F0887D1" w14:textId="77777777" w:rsidR="00E816D2" w:rsidRDefault="00660B07">
      <w:pPr>
        <w:numPr>
          <w:ilvl w:val="0"/>
          <w:numId w:val="1"/>
        </w:numPr>
        <w:spacing w:after="0" w:line="240" w:lineRule="auto"/>
        <w:rPr>
          <w:sz w:val="22"/>
          <w:szCs w:val="22"/>
        </w:rPr>
        <w:pPrChange w:id="222" w:author="Dunn, Julia (NIH/NIMH) [F]" w:date="2020-04-01T13:00:00Z">
          <w:pPr>
            <w:numPr>
              <w:numId w:val="1"/>
            </w:numPr>
            <w:ind w:left="720" w:hanging="360"/>
          </w:pPr>
        </w:pPrChange>
      </w:pPr>
      <w:r>
        <w:rPr>
          <w:rFonts w:ascii="Arial" w:eastAsia="Arial" w:hAnsi="Arial" w:cs="Arial"/>
          <w:b/>
          <w:sz w:val="22"/>
          <w:szCs w:val="22"/>
        </w:rPr>
        <w:t>… has the quality of the relationships between you and members of your family changed? </w:t>
      </w:r>
    </w:p>
    <w:p w14:paraId="054F5E42" w14:textId="77777777" w:rsidR="00E816D2" w:rsidRDefault="00660B07">
      <w:pPr>
        <w:numPr>
          <w:ilvl w:val="0"/>
          <w:numId w:val="6"/>
        </w:numPr>
        <w:spacing w:after="0" w:line="240" w:lineRule="auto"/>
        <w:rPr>
          <w:rFonts w:ascii="Arial" w:eastAsia="Arial" w:hAnsi="Arial" w:cs="Arial"/>
          <w:sz w:val="22"/>
          <w:szCs w:val="22"/>
        </w:rPr>
        <w:pPrChange w:id="223" w:author="Dunn, Julia (NIH/NIMH) [F]" w:date="2020-04-01T13:00:00Z">
          <w:pPr>
            <w:numPr>
              <w:numId w:val="6"/>
            </w:numPr>
            <w:ind w:left="1440" w:hanging="360"/>
          </w:pPr>
        </w:pPrChange>
      </w:pPr>
      <w:r>
        <w:rPr>
          <w:rFonts w:ascii="Arial" w:eastAsia="Arial" w:hAnsi="Arial" w:cs="Arial"/>
          <w:sz w:val="22"/>
          <w:szCs w:val="22"/>
        </w:rPr>
        <w:t>A lot worse</w:t>
      </w:r>
    </w:p>
    <w:p w14:paraId="50DFAADF" w14:textId="77777777" w:rsidR="00E816D2" w:rsidRDefault="00660B07">
      <w:pPr>
        <w:numPr>
          <w:ilvl w:val="0"/>
          <w:numId w:val="6"/>
        </w:numPr>
        <w:spacing w:after="0" w:line="240" w:lineRule="auto"/>
        <w:rPr>
          <w:rFonts w:ascii="Arial" w:eastAsia="Arial" w:hAnsi="Arial" w:cs="Arial"/>
          <w:sz w:val="22"/>
          <w:szCs w:val="22"/>
        </w:rPr>
        <w:pPrChange w:id="224" w:author="Dunn, Julia (NIH/NIMH) [F]" w:date="2020-04-01T13:00:00Z">
          <w:pPr>
            <w:numPr>
              <w:numId w:val="6"/>
            </w:numPr>
            <w:ind w:left="1440" w:hanging="360"/>
          </w:pPr>
        </w:pPrChange>
      </w:pPr>
      <w:r>
        <w:rPr>
          <w:rFonts w:ascii="Arial" w:eastAsia="Arial" w:hAnsi="Arial" w:cs="Arial"/>
          <w:sz w:val="22"/>
          <w:szCs w:val="22"/>
        </w:rPr>
        <w:t>A little worse</w:t>
      </w:r>
    </w:p>
    <w:p w14:paraId="2FAAFCE3" w14:textId="77777777" w:rsidR="00E816D2" w:rsidRDefault="00660B07">
      <w:pPr>
        <w:numPr>
          <w:ilvl w:val="0"/>
          <w:numId w:val="6"/>
        </w:numPr>
        <w:spacing w:after="0" w:line="240" w:lineRule="auto"/>
        <w:rPr>
          <w:rFonts w:ascii="Arial" w:eastAsia="Arial" w:hAnsi="Arial" w:cs="Arial"/>
          <w:sz w:val="22"/>
          <w:szCs w:val="22"/>
        </w:rPr>
        <w:pPrChange w:id="225" w:author="Dunn, Julia (NIH/NIMH) [F]" w:date="2020-04-01T13:00:00Z">
          <w:pPr>
            <w:numPr>
              <w:numId w:val="6"/>
            </w:numPr>
            <w:ind w:left="1440" w:hanging="360"/>
          </w:pPr>
        </w:pPrChange>
      </w:pPr>
      <w:r>
        <w:rPr>
          <w:rFonts w:ascii="Arial" w:eastAsia="Arial" w:hAnsi="Arial" w:cs="Arial"/>
          <w:sz w:val="22"/>
          <w:szCs w:val="22"/>
        </w:rPr>
        <w:t>About the same</w:t>
      </w:r>
    </w:p>
    <w:p w14:paraId="4DB45C11" w14:textId="77777777" w:rsidR="00E816D2" w:rsidRDefault="00660B07">
      <w:pPr>
        <w:numPr>
          <w:ilvl w:val="0"/>
          <w:numId w:val="6"/>
        </w:numPr>
        <w:spacing w:after="0" w:line="240" w:lineRule="auto"/>
        <w:rPr>
          <w:rFonts w:ascii="Arial" w:eastAsia="Arial" w:hAnsi="Arial" w:cs="Arial"/>
          <w:sz w:val="22"/>
          <w:szCs w:val="22"/>
        </w:rPr>
        <w:pPrChange w:id="226" w:author="Dunn, Julia (NIH/NIMH) [F]" w:date="2020-04-01T13:00:00Z">
          <w:pPr>
            <w:numPr>
              <w:numId w:val="6"/>
            </w:numPr>
            <w:ind w:left="1440" w:hanging="360"/>
          </w:pPr>
        </w:pPrChange>
      </w:pPr>
      <w:r>
        <w:rPr>
          <w:rFonts w:ascii="Arial" w:eastAsia="Arial" w:hAnsi="Arial" w:cs="Arial"/>
          <w:sz w:val="22"/>
          <w:szCs w:val="22"/>
        </w:rPr>
        <w:t>A little better</w:t>
      </w:r>
    </w:p>
    <w:p w14:paraId="1B3CDC95" w14:textId="77777777" w:rsidR="00E816D2" w:rsidRDefault="00660B07">
      <w:pPr>
        <w:numPr>
          <w:ilvl w:val="0"/>
          <w:numId w:val="6"/>
        </w:numPr>
        <w:spacing w:after="0" w:line="240" w:lineRule="auto"/>
        <w:rPr>
          <w:rFonts w:ascii="Arial" w:eastAsia="Arial" w:hAnsi="Arial" w:cs="Arial"/>
          <w:sz w:val="22"/>
          <w:szCs w:val="22"/>
        </w:rPr>
        <w:pPrChange w:id="227" w:author="Dunn, Julia (NIH/NIMH) [F]" w:date="2020-04-01T13:00:00Z">
          <w:pPr>
            <w:numPr>
              <w:numId w:val="6"/>
            </w:numPr>
            <w:ind w:left="1440" w:hanging="360"/>
          </w:pPr>
        </w:pPrChange>
      </w:pPr>
      <w:r>
        <w:rPr>
          <w:rFonts w:ascii="Arial" w:eastAsia="Arial" w:hAnsi="Arial" w:cs="Arial"/>
          <w:sz w:val="22"/>
          <w:szCs w:val="22"/>
        </w:rPr>
        <w:t>A lot better</w:t>
      </w:r>
    </w:p>
    <w:p w14:paraId="08E702E5" w14:textId="77777777" w:rsidR="00E816D2" w:rsidRDefault="00E816D2">
      <w:pPr>
        <w:spacing w:after="0" w:line="240" w:lineRule="auto"/>
        <w:rPr>
          <w:rFonts w:ascii="Arial" w:eastAsia="Arial" w:hAnsi="Arial" w:cs="Arial"/>
          <w:sz w:val="22"/>
          <w:szCs w:val="22"/>
        </w:rPr>
        <w:pPrChange w:id="228" w:author="Dunn, Julia (NIH/NIMH) [F]" w:date="2020-04-01T13:00:00Z">
          <w:pPr/>
        </w:pPrChange>
      </w:pPr>
    </w:p>
    <w:p w14:paraId="2166B89A" w14:textId="77777777" w:rsidR="00E816D2" w:rsidRDefault="00660B07">
      <w:pPr>
        <w:numPr>
          <w:ilvl w:val="0"/>
          <w:numId w:val="1"/>
        </w:numPr>
        <w:spacing w:after="0" w:line="240" w:lineRule="auto"/>
        <w:rPr>
          <w:sz w:val="22"/>
          <w:szCs w:val="22"/>
        </w:rPr>
        <w:pPrChange w:id="229" w:author="Dunn, Julia (NIH/NIMH) [F]" w:date="2020-04-01T13:00:00Z">
          <w:pPr>
            <w:numPr>
              <w:numId w:val="1"/>
            </w:numPr>
            <w:ind w:left="720" w:hanging="360"/>
          </w:pPr>
        </w:pPrChange>
      </w:pPr>
      <w:r>
        <w:rPr>
          <w:rFonts w:ascii="Arial" w:eastAsia="Arial" w:hAnsi="Arial" w:cs="Arial"/>
          <w:b/>
          <w:sz w:val="22"/>
          <w:szCs w:val="22"/>
        </w:rPr>
        <w:t>… how stressful have these changes in family contacts been for you?</w:t>
      </w:r>
    </w:p>
    <w:p w14:paraId="7CC4A244" w14:textId="77777777" w:rsidR="00E816D2" w:rsidRDefault="00660B07">
      <w:pPr>
        <w:numPr>
          <w:ilvl w:val="1"/>
          <w:numId w:val="1"/>
        </w:numPr>
        <w:spacing w:after="0" w:line="240" w:lineRule="auto"/>
        <w:rPr>
          <w:rFonts w:ascii="Arial" w:eastAsia="Arial" w:hAnsi="Arial" w:cs="Arial"/>
          <w:sz w:val="22"/>
          <w:szCs w:val="22"/>
        </w:rPr>
        <w:pPrChange w:id="230" w:author="Dunn, Julia (NIH/NIMH) [F]" w:date="2020-04-01T13:00:00Z">
          <w:pPr>
            <w:numPr>
              <w:ilvl w:val="1"/>
              <w:numId w:val="1"/>
            </w:numPr>
            <w:ind w:left="1440" w:hanging="360"/>
          </w:pPr>
        </w:pPrChange>
      </w:pPr>
      <w:r>
        <w:rPr>
          <w:rFonts w:ascii="Arial" w:eastAsia="Arial" w:hAnsi="Arial" w:cs="Arial"/>
          <w:sz w:val="22"/>
          <w:szCs w:val="22"/>
        </w:rPr>
        <w:t>Not at all</w:t>
      </w:r>
    </w:p>
    <w:p w14:paraId="1E91FEFF" w14:textId="77777777" w:rsidR="00E816D2" w:rsidRDefault="00660B07">
      <w:pPr>
        <w:numPr>
          <w:ilvl w:val="1"/>
          <w:numId w:val="1"/>
        </w:numPr>
        <w:spacing w:after="0" w:line="240" w:lineRule="auto"/>
        <w:rPr>
          <w:rFonts w:ascii="Arial" w:eastAsia="Arial" w:hAnsi="Arial" w:cs="Arial"/>
          <w:sz w:val="22"/>
          <w:szCs w:val="22"/>
        </w:rPr>
        <w:pPrChange w:id="231" w:author="Dunn, Julia (NIH/NIMH) [F]" w:date="2020-04-01T13:00:00Z">
          <w:pPr>
            <w:numPr>
              <w:ilvl w:val="1"/>
              <w:numId w:val="1"/>
            </w:numPr>
            <w:ind w:left="1440" w:hanging="360"/>
          </w:pPr>
        </w:pPrChange>
      </w:pPr>
      <w:r>
        <w:rPr>
          <w:rFonts w:ascii="Arial" w:eastAsia="Arial" w:hAnsi="Arial" w:cs="Arial"/>
          <w:sz w:val="22"/>
          <w:szCs w:val="22"/>
        </w:rPr>
        <w:t>Slightly</w:t>
      </w:r>
    </w:p>
    <w:p w14:paraId="61F02C84" w14:textId="77777777" w:rsidR="00E816D2" w:rsidRDefault="00660B07">
      <w:pPr>
        <w:numPr>
          <w:ilvl w:val="1"/>
          <w:numId w:val="1"/>
        </w:numPr>
        <w:spacing w:after="0" w:line="240" w:lineRule="auto"/>
        <w:rPr>
          <w:rFonts w:ascii="Arial" w:eastAsia="Arial" w:hAnsi="Arial" w:cs="Arial"/>
          <w:sz w:val="22"/>
          <w:szCs w:val="22"/>
        </w:rPr>
        <w:pPrChange w:id="232" w:author="Dunn, Julia (NIH/NIMH) [F]" w:date="2020-04-01T13:00:00Z">
          <w:pPr>
            <w:numPr>
              <w:ilvl w:val="1"/>
              <w:numId w:val="1"/>
            </w:numPr>
            <w:ind w:left="1440" w:hanging="360"/>
          </w:pPr>
        </w:pPrChange>
      </w:pPr>
      <w:r>
        <w:rPr>
          <w:rFonts w:ascii="Arial" w:eastAsia="Arial" w:hAnsi="Arial" w:cs="Arial"/>
          <w:sz w:val="22"/>
          <w:szCs w:val="22"/>
        </w:rPr>
        <w:t>Moderately</w:t>
      </w:r>
    </w:p>
    <w:p w14:paraId="55E8A06A" w14:textId="77777777" w:rsidR="00E816D2" w:rsidRDefault="00660B07">
      <w:pPr>
        <w:numPr>
          <w:ilvl w:val="1"/>
          <w:numId w:val="1"/>
        </w:numPr>
        <w:spacing w:after="0" w:line="240" w:lineRule="auto"/>
        <w:rPr>
          <w:rFonts w:ascii="Arial" w:eastAsia="Arial" w:hAnsi="Arial" w:cs="Arial"/>
          <w:sz w:val="22"/>
          <w:szCs w:val="22"/>
        </w:rPr>
        <w:pPrChange w:id="233" w:author="Dunn, Julia (NIH/NIMH) [F]" w:date="2020-04-01T13:00:00Z">
          <w:pPr>
            <w:numPr>
              <w:ilvl w:val="1"/>
              <w:numId w:val="1"/>
            </w:numPr>
            <w:ind w:left="1440" w:hanging="360"/>
          </w:pPr>
        </w:pPrChange>
      </w:pPr>
      <w:r>
        <w:rPr>
          <w:rFonts w:ascii="Arial" w:eastAsia="Arial" w:hAnsi="Arial" w:cs="Arial"/>
          <w:sz w:val="22"/>
          <w:szCs w:val="22"/>
        </w:rPr>
        <w:t>Very</w:t>
      </w:r>
    </w:p>
    <w:p w14:paraId="585EE1E4" w14:textId="77777777" w:rsidR="00E816D2" w:rsidRDefault="00660B07">
      <w:pPr>
        <w:numPr>
          <w:ilvl w:val="1"/>
          <w:numId w:val="1"/>
        </w:numPr>
        <w:spacing w:after="0" w:line="240" w:lineRule="auto"/>
        <w:rPr>
          <w:rFonts w:ascii="Arial" w:eastAsia="Arial" w:hAnsi="Arial" w:cs="Arial"/>
          <w:sz w:val="22"/>
          <w:szCs w:val="22"/>
        </w:rPr>
        <w:pPrChange w:id="234" w:author="Dunn, Julia (NIH/NIMH) [F]" w:date="2020-04-01T13:00:00Z">
          <w:pPr>
            <w:numPr>
              <w:ilvl w:val="1"/>
              <w:numId w:val="1"/>
            </w:numPr>
            <w:ind w:left="1440" w:hanging="360"/>
          </w:pPr>
        </w:pPrChange>
      </w:pPr>
      <w:r>
        <w:rPr>
          <w:rFonts w:ascii="Arial" w:eastAsia="Arial" w:hAnsi="Arial" w:cs="Arial"/>
          <w:sz w:val="22"/>
          <w:szCs w:val="22"/>
        </w:rPr>
        <w:t>Extremely</w:t>
      </w:r>
    </w:p>
    <w:p w14:paraId="4B0CCA6F" w14:textId="77777777" w:rsidR="00E816D2" w:rsidRDefault="00660B07">
      <w:pPr>
        <w:numPr>
          <w:ilvl w:val="0"/>
          <w:numId w:val="1"/>
        </w:numPr>
        <w:spacing w:before="149" w:after="0" w:line="240" w:lineRule="auto"/>
        <w:rPr>
          <w:sz w:val="22"/>
          <w:szCs w:val="22"/>
        </w:rPr>
        <w:pPrChange w:id="235" w:author="Dunn, Julia (NIH/NIMH) [F]" w:date="2020-04-01T13:00:00Z">
          <w:pPr>
            <w:numPr>
              <w:numId w:val="1"/>
            </w:numPr>
            <w:spacing w:before="149"/>
            <w:ind w:left="720" w:hanging="360"/>
          </w:pPr>
        </w:pPrChange>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pPr>
        <w:numPr>
          <w:ilvl w:val="0"/>
          <w:numId w:val="7"/>
        </w:numPr>
        <w:spacing w:after="0" w:line="240" w:lineRule="auto"/>
        <w:rPr>
          <w:rFonts w:ascii="Arial" w:eastAsia="Arial" w:hAnsi="Arial" w:cs="Arial"/>
          <w:sz w:val="22"/>
          <w:szCs w:val="22"/>
        </w:rPr>
        <w:pPrChange w:id="236" w:author="Dunn, Julia (NIH/NIMH) [F]" w:date="2020-04-01T13:00:00Z">
          <w:pPr>
            <w:numPr>
              <w:numId w:val="7"/>
            </w:numPr>
            <w:ind w:left="1440" w:hanging="360"/>
          </w:pPr>
        </w:pPrChange>
      </w:pPr>
      <w:r>
        <w:rPr>
          <w:rFonts w:ascii="Arial" w:eastAsia="Arial" w:hAnsi="Arial" w:cs="Arial"/>
          <w:sz w:val="22"/>
          <w:szCs w:val="22"/>
        </w:rPr>
        <w:t>A lot worse</w:t>
      </w:r>
    </w:p>
    <w:p w14:paraId="69974057" w14:textId="77777777" w:rsidR="00E816D2" w:rsidRDefault="00660B07">
      <w:pPr>
        <w:numPr>
          <w:ilvl w:val="0"/>
          <w:numId w:val="7"/>
        </w:numPr>
        <w:spacing w:after="0" w:line="240" w:lineRule="auto"/>
        <w:rPr>
          <w:rFonts w:ascii="Arial" w:eastAsia="Arial" w:hAnsi="Arial" w:cs="Arial"/>
          <w:sz w:val="22"/>
          <w:szCs w:val="22"/>
        </w:rPr>
        <w:pPrChange w:id="237" w:author="Dunn, Julia (NIH/NIMH) [F]" w:date="2020-04-01T13:00:00Z">
          <w:pPr>
            <w:numPr>
              <w:numId w:val="7"/>
            </w:numPr>
            <w:ind w:left="1440" w:hanging="360"/>
          </w:pPr>
        </w:pPrChange>
      </w:pPr>
      <w:r>
        <w:rPr>
          <w:rFonts w:ascii="Arial" w:eastAsia="Arial" w:hAnsi="Arial" w:cs="Arial"/>
          <w:sz w:val="22"/>
          <w:szCs w:val="22"/>
        </w:rPr>
        <w:t xml:space="preserve">A little worse </w:t>
      </w:r>
    </w:p>
    <w:p w14:paraId="6A8C43A9" w14:textId="77777777" w:rsidR="00E816D2" w:rsidRDefault="00660B07">
      <w:pPr>
        <w:numPr>
          <w:ilvl w:val="0"/>
          <w:numId w:val="7"/>
        </w:numPr>
        <w:spacing w:after="0" w:line="240" w:lineRule="auto"/>
        <w:rPr>
          <w:rFonts w:ascii="Arial" w:eastAsia="Arial" w:hAnsi="Arial" w:cs="Arial"/>
          <w:sz w:val="22"/>
          <w:szCs w:val="22"/>
        </w:rPr>
        <w:pPrChange w:id="238" w:author="Dunn, Julia (NIH/NIMH) [F]" w:date="2020-04-01T13:00:00Z">
          <w:pPr>
            <w:numPr>
              <w:numId w:val="7"/>
            </w:numPr>
            <w:ind w:left="1440" w:hanging="360"/>
          </w:pPr>
        </w:pPrChange>
      </w:pPr>
      <w:r>
        <w:rPr>
          <w:rFonts w:ascii="Arial" w:eastAsia="Arial" w:hAnsi="Arial" w:cs="Arial"/>
          <w:sz w:val="22"/>
          <w:szCs w:val="22"/>
        </w:rPr>
        <w:t>About the same</w:t>
      </w:r>
    </w:p>
    <w:p w14:paraId="220CA67A" w14:textId="77777777" w:rsidR="00E816D2" w:rsidRDefault="00660B07">
      <w:pPr>
        <w:numPr>
          <w:ilvl w:val="0"/>
          <w:numId w:val="7"/>
        </w:numPr>
        <w:spacing w:after="0" w:line="240" w:lineRule="auto"/>
        <w:rPr>
          <w:rFonts w:ascii="Arial" w:eastAsia="Arial" w:hAnsi="Arial" w:cs="Arial"/>
          <w:sz w:val="22"/>
          <w:szCs w:val="22"/>
        </w:rPr>
        <w:pPrChange w:id="239" w:author="Dunn, Julia (NIH/NIMH) [F]" w:date="2020-04-01T13:00:00Z">
          <w:pPr>
            <w:numPr>
              <w:numId w:val="7"/>
            </w:numPr>
            <w:ind w:left="1440" w:hanging="360"/>
          </w:pPr>
        </w:pPrChange>
      </w:pPr>
      <w:r>
        <w:rPr>
          <w:rFonts w:ascii="Arial" w:eastAsia="Arial" w:hAnsi="Arial" w:cs="Arial"/>
          <w:sz w:val="22"/>
          <w:szCs w:val="22"/>
        </w:rPr>
        <w:t xml:space="preserve">A little better  </w:t>
      </w:r>
    </w:p>
    <w:p w14:paraId="5A5B685E" w14:textId="77777777" w:rsidR="00E816D2" w:rsidRDefault="00660B07">
      <w:pPr>
        <w:numPr>
          <w:ilvl w:val="0"/>
          <w:numId w:val="7"/>
        </w:numPr>
        <w:spacing w:after="0" w:line="240" w:lineRule="auto"/>
        <w:rPr>
          <w:rFonts w:ascii="Arial" w:eastAsia="Arial" w:hAnsi="Arial" w:cs="Arial"/>
          <w:sz w:val="22"/>
          <w:szCs w:val="22"/>
        </w:rPr>
        <w:pPrChange w:id="240" w:author="Dunn, Julia (NIH/NIMH) [F]" w:date="2020-04-01T13:00:00Z">
          <w:pPr>
            <w:numPr>
              <w:numId w:val="7"/>
            </w:numPr>
            <w:ind w:left="1440" w:hanging="360"/>
          </w:pPr>
        </w:pPrChange>
      </w:pPr>
      <w:r>
        <w:rPr>
          <w:rFonts w:ascii="Arial" w:eastAsia="Arial" w:hAnsi="Arial" w:cs="Arial"/>
          <w:sz w:val="22"/>
          <w:szCs w:val="22"/>
        </w:rPr>
        <w:t>A lot better</w:t>
      </w:r>
    </w:p>
    <w:p w14:paraId="7FBFB403" w14:textId="77777777" w:rsidR="00E816D2" w:rsidRDefault="00E816D2">
      <w:pPr>
        <w:spacing w:after="0" w:line="240" w:lineRule="auto"/>
        <w:rPr>
          <w:rFonts w:ascii="Arial" w:eastAsia="Arial" w:hAnsi="Arial" w:cs="Arial"/>
          <w:sz w:val="22"/>
          <w:szCs w:val="22"/>
        </w:rPr>
        <w:pPrChange w:id="241" w:author="Dunn, Julia (NIH/NIMH) [F]" w:date="2020-04-01T13:00:00Z">
          <w:pPr/>
        </w:pPrChange>
      </w:pPr>
    </w:p>
    <w:p w14:paraId="7869DD6F" w14:textId="77777777" w:rsidR="00E816D2" w:rsidRDefault="00660B07">
      <w:pPr>
        <w:numPr>
          <w:ilvl w:val="0"/>
          <w:numId w:val="1"/>
        </w:numPr>
        <w:spacing w:after="0" w:line="240" w:lineRule="auto"/>
        <w:rPr>
          <w:sz w:val="22"/>
          <w:szCs w:val="22"/>
        </w:rPr>
        <w:pPrChange w:id="242" w:author="Dunn, Julia (NIH/NIMH) [F]" w:date="2020-04-01T13:00:00Z">
          <w:pPr>
            <w:numPr>
              <w:numId w:val="1"/>
            </w:numPr>
            <w:ind w:left="720" w:hanging="360"/>
          </w:pPr>
        </w:pPrChange>
      </w:pPr>
      <w:r>
        <w:rPr>
          <w:rFonts w:ascii="Arial" w:eastAsia="Arial" w:hAnsi="Arial" w:cs="Arial"/>
          <w:b/>
          <w:sz w:val="22"/>
          <w:szCs w:val="22"/>
        </w:rPr>
        <w:t>… how stressful have these changes in social contacts been for you?</w:t>
      </w:r>
    </w:p>
    <w:p w14:paraId="1060DF64" w14:textId="77777777" w:rsidR="00E816D2" w:rsidRDefault="00660B07">
      <w:pPr>
        <w:numPr>
          <w:ilvl w:val="1"/>
          <w:numId w:val="1"/>
        </w:numPr>
        <w:spacing w:after="0" w:line="240" w:lineRule="auto"/>
        <w:rPr>
          <w:rFonts w:ascii="Arial" w:eastAsia="Arial" w:hAnsi="Arial" w:cs="Arial"/>
          <w:sz w:val="22"/>
          <w:szCs w:val="22"/>
        </w:rPr>
        <w:pPrChange w:id="243"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6F66C0BD" w14:textId="77777777" w:rsidR="00E816D2" w:rsidRDefault="00660B07">
      <w:pPr>
        <w:numPr>
          <w:ilvl w:val="1"/>
          <w:numId w:val="1"/>
        </w:numPr>
        <w:spacing w:after="0" w:line="240" w:lineRule="auto"/>
        <w:rPr>
          <w:rFonts w:ascii="Arial" w:eastAsia="Arial" w:hAnsi="Arial" w:cs="Arial"/>
          <w:sz w:val="22"/>
          <w:szCs w:val="22"/>
        </w:rPr>
        <w:pPrChange w:id="244"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53FD0274" w14:textId="77777777" w:rsidR="00E816D2" w:rsidRDefault="00660B07">
      <w:pPr>
        <w:numPr>
          <w:ilvl w:val="1"/>
          <w:numId w:val="1"/>
        </w:numPr>
        <w:spacing w:after="0" w:line="240" w:lineRule="auto"/>
        <w:rPr>
          <w:rFonts w:ascii="Arial" w:eastAsia="Arial" w:hAnsi="Arial" w:cs="Arial"/>
          <w:sz w:val="22"/>
          <w:szCs w:val="22"/>
        </w:rPr>
        <w:pPrChange w:id="245"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2C53F648" w14:textId="77777777" w:rsidR="00E816D2" w:rsidRDefault="00660B07">
      <w:pPr>
        <w:numPr>
          <w:ilvl w:val="1"/>
          <w:numId w:val="1"/>
        </w:numPr>
        <w:spacing w:after="0" w:line="240" w:lineRule="auto"/>
        <w:rPr>
          <w:rFonts w:ascii="Arial" w:eastAsia="Arial" w:hAnsi="Arial" w:cs="Arial"/>
          <w:sz w:val="22"/>
          <w:szCs w:val="22"/>
        </w:rPr>
        <w:pPrChange w:id="246"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2C1BEF57" w14:textId="77777777" w:rsidR="00E816D2" w:rsidRDefault="00660B07">
      <w:pPr>
        <w:numPr>
          <w:ilvl w:val="1"/>
          <w:numId w:val="1"/>
        </w:numPr>
        <w:spacing w:after="0" w:line="240" w:lineRule="auto"/>
        <w:rPr>
          <w:rFonts w:ascii="Arial" w:eastAsia="Arial" w:hAnsi="Arial" w:cs="Arial"/>
          <w:sz w:val="22"/>
          <w:szCs w:val="22"/>
        </w:rPr>
        <w:pPrChange w:id="247"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46B9A583" w14:textId="77777777" w:rsidR="00E816D2" w:rsidRDefault="00E816D2">
      <w:pPr>
        <w:spacing w:after="0" w:line="240" w:lineRule="auto"/>
        <w:rPr>
          <w:rFonts w:ascii="Arial" w:eastAsia="Arial" w:hAnsi="Arial" w:cs="Arial"/>
          <w:sz w:val="22"/>
          <w:szCs w:val="22"/>
        </w:rPr>
        <w:pPrChange w:id="248" w:author="Dunn, Julia (NIH/NIMH) [F]" w:date="2020-04-01T13:00:00Z">
          <w:pPr/>
        </w:pPrChange>
      </w:pPr>
    </w:p>
    <w:p w14:paraId="26E52404" w14:textId="77777777" w:rsidR="00510503" w:rsidRDefault="00510503">
      <w:pPr>
        <w:rPr>
          <w:ins w:id="249" w:author="Dunn, Julia (NIH/NIMH) [F]" w:date="2020-04-01T12:55:00Z"/>
          <w:rFonts w:ascii="Arial" w:eastAsia="Arial" w:hAnsi="Arial" w:cs="Arial"/>
          <w:b/>
          <w:sz w:val="22"/>
          <w:szCs w:val="22"/>
        </w:rPr>
      </w:pPr>
      <w:ins w:id="250" w:author="Dunn, Julia (NIH/NIMH) [F]" w:date="2020-04-01T12:55:00Z">
        <w:r>
          <w:rPr>
            <w:rFonts w:ascii="Arial" w:eastAsia="Arial" w:hAnsi="Arial" w:cs="Arial"/>
            <w:b/>
            <w:sz w:val="22"/>
            <w:szCs w:val="22"/>
          </w:rPr>
          <w:br w:type="page"/>
        </w:r>
      </w:ins>
    </w:p>
    <w:p w14:paraId="5B0F6250" w14:textId="77777777" w:rsidR="00E816D2" w:rsidRDefault="00660B07">
      <w:pPr>
        <w:numPr>
          <w:ilvl w:val="0"/>
          <w:numId w:val="1"/>
        </w:numPr>
        <w:spacing w:after="0" w:line="240" w:lineRule="auto"/>
        <w:rPr>
          <w:sz w:val="22"/>
          <w:szCs w:val="22"/>
        </w:rPr>
        <w:pPrChange w:id="251" w:author="Dunn, Julia (NIH/NIMH) [F]" w:date="2020-04-01T13:00:00Z">
          <w:pPr>
            <w:numPr>
              <w:numId w:val="1"/>
            </w:numPr>
            <w:ind w:left="720" w:hanging="360"/>
          </w:pPr>
        </w:pPrChange>
      </w:pPr>
      <w:r>
        <w:rPr>
          <w:rFonts w:ascii="Arial" w:eastAsia="Arial" w:hAnsi="Arial" w:cs="Arial"/>
          <w:b/>
          <w:sz w:val="22"/>
          <w:szCs w:val="22"/>
        </w:rPr>
        <w:lastRenderedPageBreak/>
        <w:t>… how much has cancellation of important events (such as graduation, prom, vacation, etc.) in your life been difficult for you?</w:t>
      </w:r>
    </w:p>
    <w:p w14:paraId="783B7B17" w14:textId="77777777" w:rsidR="00E816D2" w:rsidRDefault="00660B07">
      <w:pPr>
        <w:numPr>
          <w:ilvl w:val="1"/>
          <w:numId w:val="1"/>
        </w:numPr>
        <w:spacing w:after="0" w:line="240" w:lineRule="auto"/>
        <w:rPr>
          <w:rFonts w:ascii="Arial" w:eastAsia="Arial" w:hAnsi="Arial" w:cs="Arial"/>
          <w:sz w:val="22"/>
          <w:szCs w:val="22"/>
        </w:rPr>
        <w:pPrChange w:id="252"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1CEE0E01" w14:textId="77777777" w:rsidR="00E816D2" w:rsidRDefault="00660B07">
      <w:pPr>
        <w:numPr>
          <w:ilvl w:val="1"/>
          <w:numId w:val="1"/>
        </w:numPr>
        <w:spacing w:after="0" w:line="240" w:lineRule="auto"/>
        <w:rPr>
          <w:rFonts w:ascii="Arial" w:eastAsia="Arial" w:hAnsi="Arial" w:cs="Arial"/>
          <w:sz w:val="22"/>
          <w:szCs w:val="22"/>
        </w:rPr>
        <w:pPrChange w:id="253"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739BFE86" w14:textId="77777777" w:rsidR="00E816D2" w:rsidRDefault="00660B07">
      <w:pPr>
        <w:numPr>
          <w:ilvl w:val="1"/>
          <w:numId w:val="1"/>
        </w:numPr>
        <w:spacing w:after="0" w:line="240" w:lineRule="auto"/>
        <w:rPr>
          <w:rFonts w:ascii="Arial" w:eastAsia="Arial" w:hAnsi="Arial" w:cs="Arial"/>
          <w:sz w:val="22"/>
          <w:szCs w:val="22"/>
        </w:rPr>
        <w:pPrChange w:id="254"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4280436E" w14:textId="77777777" w:rsidR="00E816D2" w:rsidRDefault="00660B07">
      <w:pPr>
        <w:numPr>
          <w:ilvl w:val="1"/>
          <w:numId w:val="1"/>
        </w:numPr>
        <w:spacing w:after="0" w:line="240" w:lineRule="auto"/>
        <w:rPr>
          <w:rFonts w:ascii="Arial" w:eastAsia="Arial" w:hAnsi="Arial" w:cs="Arial"/>
          <w:sz w:val="22"/>
          <w:szCs w:val="22"/>
        </w:rPr>
        <w:pPrChange w:id="255"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4DA7AA67" w14:textId="77777777" w:rsidR="00E816D2" w:rsidRDefault="00660B07">
      <w:pPr>
        <w:numPr>
          <w:ilvl w:val="1"/>
          <w:numId w:val="1"/>
        </w:numPr>
        <w:spacing w:after="0" w:line="240" w:lineRule="auto"/>
        <w:rPr>
          <w:del w:id="256" w:author="Dunn, Julia (NIH/NIMH) [F]" w:date="2020-04-01T12:56:00Z"/>
          <w:rFonts w:ascii="Arial" w:eastAsia="Arial" w:hAnsi="Arial" w:cs="Arial"/>
          <w:sz w:val="22"/>
          <w:szCs w:val="22"/>
        </w:rPr>
        <w:pPrChange w:id="257"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34410A49" w14:textId="77777777" w:rsidR="00E816D2" w:rsidRPr="00510503" w:rsidRDefault="00E816D2">
      <w:pPr>
        <w:numPr>
          <w:ilvl w:val="1"/>
          <w:numId w:val="1"/>
        </w:numPr>
        <w:spacing w:after="0" w:line="240" w:lineRule="auto"/>
        <w:rPr>
          <w:del w:id="258" w:author="Dunn, Julia (NIH/NIMH) [F]" w:date="2020-04-01T12:56:00Z"/>
          <w:rFonts w:ascii="Arial" w:hAnsi="Arial"/>
          <w:sz w:val="22"/>
          <w:rPrChange w:id="259" w:author="Dunn, Julia (NIH/NIMH) [F]" w:date="2020-04-01T13:00:00Z">
            <w:rPr>
              <w:del w:id="260" w:author="Dunn, Julia (NIH/NIMH) [F]" w:date="2020-04-01T12:56:00Z"/>
              <w:rFonts w:ascii="Arial" w:eastAsia="Arial" w:hAnsi="Arial" w:cs="Arial"/>
              <w:sz w:val="22"/>
              <w:szCs w:val="22"/>
            </w:rPr>
          </w:rPrChange>
        </w:rPr>
        <w:pPrChange w:id="261" w:author="Dunn, Julia (NIH/NIMH) [F]" w:date="2020-04-01T13:00:00Z">
          <w:pPr/>
        </w:pPrChange>
      </w:pPr>
    </w:p>
    <w:p w14:paraId="3E345654" w14:textId="77777777" w:rsidR="00E816D2" w:rsidRDefault="00E816D2">
      <w:pPr>
        <w:spacing w:after="0" w:line="240" w:lineRule="auto"/>
        <w:rPr>
          <w:del w:id="262" w:author="Dunn, Julia (NIH/NIMH) [F]" w:date="2020-04-01T12:56:00Z"/>
          <w:rFonts w:ascii="Arial" w:eastAsia="Arial" w:hAnsi="Arial" w:cs="Arial"/>
          <w:sz w:val="22"/>
          <w:szCs w:val="22"/>
        </w:rPr>
        <w:pPrChange w:id="263" w:author="Dunn, Julia (NIH/NIMH) [F]" w:date="2020-04-01T13:00:00Z">
          <w:pPr/>
        </w:pPrChange>
      </w:pPr>
    </w:p>
    <w:p w14:paraId="78E0BD1D" w14:textId="77777777" w:rsidR="00E816D2" w:rsidRDefault="00E816D2">
      <w:pPr>
        <w:spacing w:after="0" w:line="240" w:lineRule="auto"/>
        <w:rPr>
          <w:del w:id="264" w:author="Dunn, Julia (NIH/NIMH) [F]" w:date="2020-04-01T12:56:00Z"/>
          <w:rFonts w:ascii="Arial" w:eastAsia="Arial" w:hAnsi="Arial" w:cs="Arial"/>
          <w:sz w:val="22"/>
          <w:szCs w:val="22"/>
        </w:rPr>
        <w:pPrChange w:id="265" w:author="Dunn, Julia (NIH/NIMH) [F]" w:date="2020-04-01T13:00:00Z">
          <w:pPr/>
        </w:pPrChange>
      </w:pPr>
    </w:p>
    <w:p w14:paraId="60C3F140" w14:textId="77777777" w:rsidR="00E816D2" w:rsidRDefault="00E816D2">
      <w:pPr>
        <w:spacing w:after="0" w:line="240" w:lineRule="auto"/>
        <w:rPr>
          <w:del w:id="266" w:author="Dunn, Julia (NIH/NIMH) [F]" w:date="2020-04-01T12:56:00Z"/>
          <w:rFonts w:ascii="Arial" w:eastAsia="Arial" w:hAnsi="Arial" w:cs="Arial"/>
          <w:sz w:val="22"/>
          <w:szCs w:val="22"/>
        </w:rPr>
        <w:pPrChange w:id="267" w:author="Dunn, Julia (NIH/NIMH) [F]" w:date="2020-04-01T13:00:00Z">
          <w:pPr/>
        </w:pPrChange>
      </w:pPr>
    </w:p>
    <w:p w14:paraId="580B1DDC" w14:textId="77777777" w:rsidR="00E816D2" w:rsidRDefault="00E816D2">
      <w:pPr>
        <w:spacing w:after="0" w:line="240" w:lineRule="auto"/>
        <w:rPr>
          <w:del w:id="268" w:author="Dunn, Julia (NIH/NIMH) [F]" w:date="2020-04-01T12:56:00Z"/>
          <w:rFonts w:ascii="Arial" w:eastAsia="Arial" w:hAnsi="Arial" w:cs="Arial"/>
          <w:sz w:val="22"/>
          <w:szCs w:val="22"/>
        </w:rPr>
        <w:pPrChange w:id="269" w:author="Dunn, Julia (NIH/NIMH) [F]" w:date="2020-04-01T13:00:00Z">
          <w:pPr/>
        </w:pPrChange>
      </w:pPr>
    </w:p>
    <w:p w14:paraId="3D855332" w14:textId="77777777" w:rsidR="00E816D2" w:rsidRDefault="00E816D2">
      <w:pPr>
        <w:numPr>
          <w:ilvl w:val="1"/>
          <w:numId w:val="1"/>
        </w:numPr>
        <w:spacing w:after="0" w:line="240" w:lineRule="auto"/>
        <w:rPr>
          <w:rFonts w:ascii="Arial" w:eastAsia="Arial" w:hAnsi="Arial" w:cs="Arial"/>
          <w:sz w:val="22"/>
          <w:szCs w:val="22"/>
        </w:rPr>
        <w:pPrChange w:id="270" w:author="Dunn, Julia (NIH/NIMH) [F]" w:date="2020-04-01T13:00:00Z">
          <w:pPr/>
        </w:pPrChange>
      </w:pPr>
    </w:p>
    <w:p w14:paraId="3ED56993" w14:textId="77777777" w:rsidR="00E816D2" w:rsidRDefault="00E816D2">
      <w:pPr>
        <w:spacing w:after="0" w:line="240" w:lineRule="auto"/>
        <w:rPr>
          <w:rFonts w:ascii="Arial" w:eastAsia="Arial" w:hAnsi="Arial" w:cs="Arial"/>
          <w:sz w:val="22"/>
          <w:szCs w:val="22"/>
        </w:rPr>
        <w:pPrChange w:id="271" w:author="Dunn, Julia (NIH/NIMH) [F]" w:date="2020-04-01T13:00:00Z">
          <w:pPr/>
        </w:pPrChange>
      </w:pPr>
    </w:p>
    <w:p w14:paraId="1C400006" w14:textId="77777777" w:rsidR="00E816D2" w:rsidRDefault="00660B07">
      <w:pPr>
        <w:numPr>
          <w:ilvl w:val="0"/>
          <w:numId w:val="1"/>
        </w:numPr>
        <w:spacing w:after="0" w:line="240" w:lineRule="auto"/>
        <w:rPr>
          <w:sz w:val="22"/>
          <w:szCs w:val="22"/>
        </w:rPr>
        <w:pPrChange w:id="272" w:author="Dunn, Julia (NIH/NIMH) [F]" w:date="2020-04-01T13:00:00Z">
          <w:pPr>
            <w:numPr>
              <w:numId w:val="1"/>
            </w:numPr>
            <w:ind w:left="720" w:hanging="360"/>
          </w:pPr>
        </w:pPrChange>
      </w:pPr>
      <w:r>
        <w:rPr>
          <w:rFonts w:ascii="Arial" w:eastAsia="Arial" w:hAnsi="Arial" w:cs="Arial"/>
          <w:b/>
          <w:sz w:val="22"/>
          <w:szCs w:val="22"/>
        </w:rPr>
        <w:t>… to what degree have changes related to the Coronavirus/COVID-19 crisis in your area created financial problems for you or your family?</w:t>
      </w:r>
    </w:p>
    <w:p w14:paraId="5E4DB4EE" w14:textId="77777777" w:rsidR="00E816D2" w:rsidRDefault="00660B07">
      <w:pPr>
        <w:numPr>
          <w:ilvl w:val="1"/>
          <w:numId w:val="1"/>
        </w:numPr>
        <w:spacing w:after="0" w:line="240" w:lineRule="auto"/>
        <w:rPr>
          <w:rFonts w:ascii="Arial" w:eastAsia="Arial" w:hAnsi="Arial" w:cs="Arial"/>
          <w:sz w:val="22"/>
          <w:szCs w:val="22"/>
        </w:rPr>
        <w:pPrChange w:id="273"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6622E4A0" w14:textId="77777777" w:rsidR="00E816D2" w:rsidRDefault="00660B07">
      <w:pPr>
        <w:numPr>
          <w:ilvl w:val="1"/>
          <w:numId w:val="1"/>
        </w:numPr>
        <w:spacing w:after="0" w:line="240" w:lineRule="auto"/>
        <w:rPr>
          <w:rFonts w:ascii="Arial" w:eastAsia="Arial" w:hAnsi="Arial" w:cs="Arial"/>
          <w:sz w:val="22"/>
          <w:szCs w:val="22"/>
        </w:rPr>
        <w:pPrChange w:id="274"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63A9C9FB" w14:textId="77777777" w:rsidR="00E816D2" w:rsidRDefault="00660B07">
      <w:pPr>
        <w:numPr>
          <w:ilvl w:val="1"/>
          <w:numId w:val="1"/>
        </w:numPr>
        <w:spacing w:after="0" w:line="240" w:lineRule="auto"/>
        <w:rPr>
          <w:rFonts w:ascii="Arial" w:eastAsia="Arial" w:hAnsi="Arial" w:cs="Arial"/>
          <w:sz w:val="22"/>
          <w:szCs w:val="22"/>
        </w:rPr>
        <w:pPrChange w:id="275"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03B685B1" w14:textId="77777777" w:rsidR="00E816D2" w:rsidRDefault="00660B07">
      <w:pPr>
        <w:numPr>
          <w:ilvl w:val="1"/>
          <w:numId w:val="1"/>
        </w:numPr>
        <w:spacing w:after="0" w:line="240" w:lineRule="auto"/>
        <w:rPr>
          <w:rFonts w:ascii="Arial" w:eastAsia="Arial" w:hAnsi="Arial" w:cs="Arial"/>
          <w:sz w:val="22"/>
          <w:szCs w:val="22"/>
        </w:rPr>
        <w:pPrChange w:id="276"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0C33932C" w14:textId="77777777" w:rsidR="00E816D2" w:rsidRDefault="00660B07">
      <w:pPr>
        <w:numPr>
          <w:ilvl w:val="1"/>
          <w:numId w:val="1"/>
        </w:numPr>
        <w:spacing w:after="0" w:line="240" w:lineRule="auto"/>
        <w:rPr>
          <w:rFonts w:ascii="Arial" w:eastAsia="Arial" w:hAnsi="Arial" w:cs="Arial"/>
          <w:sz w:val="22"/>
          <w:szCs w:val="22"/>
        </w:rPr>
        <w:pPrChange w:id="277"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31A1B77B" w14:textId="77777777" w:rsidR="00E816D2" w:rsidRDefault="00E816D2">
      <w:pPr>
        <w:spacing w:after="0" w:line="240" w:lineRule="auto"/>
        <w:rPr>
          <w:rFonts w:ascii="Arial" w:eastAsia="Arial" w:hAnsi="Arial" w:cs="Arial"/>
          <w:sz w:val="22"/>
          <w:szCs w:val="22"/>
        </w:rPr>
        <w:pPrChange w:id="278" w:author="Dunn, Julia (NIH/NIMH) [F]" w:date="2020-04-01T13:00:00Z">
          <w:pPr/>
        </w:pPrChange>
      </w:pPr>
    </w:p>
    <w:p w14:paraId="2408C1E0" w14:textId="77777777" w:rsidR="00E816D2" w:rsidRDefault="00660B07">
      <w:pPr>
        <w:numPr>
          <w:ilvl w:val="0"/>
          <w:numId w:val="1"/>
        </w:numPr>
        <w:spacing w:after="0" w:line="240" w:lineRule="auto"/>
        <w:rPr>
          <w:sz w:val="22"/>
          <w:szCs w:val="22"/>
        </w:rPr>
        <w:pPrChange w:id="279" w:author="Dunn, Julia (NIH/NIMH) [F]" w:date="2020-04-01T13:00:00Z">
          <w:pPr>
            <w:numPr>
              <w:numId w:val="1"/>
            </w:numPr>
            <w:ind w:left="720" w:hanging="360"/>
          </w:pPr>
        </w:pPrChange>
      </w:pPr>
      <w:r>
        <w:rPr>
          <w:rFonts w:ascii="Arial" w:eastAsia="Arial" w:hAnsi="Arial" w:cs="Arial"/>
          <w:b/>
          <w:sz w:val="22"/>
          <w:szCs w:val="22"/>
        </w:rPr>
        <w:t>… to what degree are you concerned about the stability of your living situation?</w:t>
      </w:r>
    </w:p>
    <w:p w14:paraId="7F028031" w14:textId="77777777" w:rsidR="00E816D2" w:rsidRDefault="00660B07">
      <w:pPr>
        <w:numPr>
          <w:ilvl w:val="1"/>
          <w:numId w:val="1"/>
        </w:numPr>
        <w:spacing w:after="0" w:line="240" w:lineRule="auto"/>
        <w:rPr>
          <w:rFonts w:ascii="Arial" w:eastAsia="Arial" w:hAnsi="Arial" w:cs="Arial"/>
          <w:sz w:val="22"/>
          <w:szCs w:val="22"/>
        </w:rPr>
        <w:pPrChange w:id="280"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1DFCE57E" w14:textId="77777777" w:rsidR="00E816D2" w:rsidRDefault="00660B07">
      <w:pPr>
        <w:numPr>
          <w:ilvl w:val="1"/>
          <w:numId w:val="1"/>
        </w:numPr>
        <w:spacing w:after="0" w:line="240" w:lineRule="auto"/>
        <w:rPr>
          <w:rFonts w:ascii="Arial" w:eastAsia="Arial" w:hAnsi="Arial" w:cs="Arial"/>
          <w:sz w:val="22"/>
          <w:szCs w:val="22"/>
        </w:rPr>
        <w:pPrChange w:id="281"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09FCD8D6" w14:textId="77777777" w:rsidR="00E816D2" w:rsidRDefault="00660B07">
      <w:pPr>
        <w:numPr>
          <w:ilvl w:val="1"/>
          <w:numId w:val="1"/>
        </w:numPr>
        <w:spacing w:after="0" w:line="240" w:lineRule="auto"/>
        <w:rPr>
          <w:rFonts w:ascii="Arial" w:eastAsia="Arial" w:hAnsi="Arial" w:cs="Arial"/>
          <w:sz w:val="22"/>
          <w:szCs w:val="22"/>
        </w:rPr>
        <w:pPrChange w:id="282"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441736D9" w14:textId="77777777" w:rsidR="00E816D2" w:rsidRDefault="00660B07">
      <w:pPr>
        <w:numPr>
          <w:ilvl w:val="1"/>
          <w:numId w:val="1"/>
        </w:numPr>
        <w:spacing w:after="0" w:line="240" w:lineRule="auto"/>
        <w:rPr>
          <w:rFonts w:ascii="Arial" w:eastAsia="Arial" w:hAnsi="Arial" w:cs="Arial"/>
          <w:sz w:val="22"/>
          <w:szCs w:val="22"/>
        </w:rPr>
        <w:pPrChange w:id="283"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49A00A02" w14:textId="77777777" w:rsidR="00E816D2" w:rsidRDefault="00660B07">
      <w:pPr>
        <w:numPr>
          <w:ilvl w:val="1"/>
          <w:numId w:val="1"/>
        </w:numPr>
        <w:spacing w:after="0" w:line="240" w:lineRule="auto"/>
        <w:rPr>
          <w:rFonts w:ascii="Arial" w:eastAsia="Arial" w:hAnsi="Arial" w:cs="Arial"/>
          <w:sz w:val="22"/>
          <w:szCs w:val="22"/>
        </w:rPr>
        <w:pPrChange w:id="284"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1BACCD24" w14:textId="77777777" w:rsidR="00E816D2" w:rsidRDefault="00E816D2">
      <w:pPr>
        <w:spacing w:after="0" w:line="240" w:lineRule="auto"/>
        <w:rPr>
          <w:rFonts w:ascii="Arial" w:eastAsia="Arial" w:hAnsi="Arial" w:cs="Arial"/>
          <w:sz w:val="22"/>
          <w:szCs w:val="22"/>
        </w:rPr>
        <w:pPrChange w:id="285" w:author="Dunn, Julia (NIH/NIMH) [F]" w:date="2020-04-01T13:00:00Z">
          <w:pPr/>
        </w:pPrChange>
      </w:pPr>
    </w:p>
    <w:p w14:paraId="4F468C75" w14:textId="77777777" w:rsidR="00E816D2" w:rsidRDefault="00660B07">
      <w:pPr>
        <w:numPr>
          <w:ilvl w:val="0"/>
          <w:numId w:val="1"/>
        </w:numPr>
        <w:spacing w:after="0" w:line="240" w:lineRule="auto"/>
        <w:rPr>
          <w:sz w:val="22"/>
          <w:szCs w:val="22"/>
        </w:rPr>
        <w:pPrChange w:id="286" w:author="Dunn, Julia (NIH/NIMH) [F]" w:date="2020-04-01T13:00:00Z">
          <w:pPr>
            <w:numPr>
              <w:numId w:val="1"/>
            </w:numPr>
            <w:ind w:left="720" w:hanging="360"/>
          </w:pPr>
        </w:pPrChange>
      </w:pPr>
      <w:r>
        <w:rPr>
          <w:rFonts w:ascii="Arial" w:eastAsia="Arial" w:hAnsi="Arial" w:cs="Arial"/>
          <w:b/>
          <w:sz w:val="22"/>
          <w:szCs w:val="22"/>
        </w:rPr>
        <w:t>… did you worry whether your food would run out because of a lack of money? </w:t>
      </w:r>
    </w:p>
    <w:p w14:paraId="60874F0D" w14:textId="77777777" w:rsidR="00E816D2" w:rsidRDefault="00660B07">
      <w:pPr>
        <w:numPr>
          <w:ilvl w:val="1"/>
          <w:numId w:val="1"/>
        </w:numPr>
        <w:spacing w:after="0" w:line="240" w:lineRule="auto"/>
        <w:rPr>
          <w:rFonts w:ascii="Arial" w:eastAsia="Arial" w:hAnsi="Arial" w:cs="Arial"/>
          <w:sz w:val="22"/>
          <w:szCs w:val="22"/>
        </w:rPr>
        <w:pPrChange w:id="287" w:author="Dunn, Julia (NIH/NIMH) [F]" w:date="2020-04-01T13:00:00Z">
          <w:pPr>
            <w:numPr>
              <w:ilvl w:val="1"/>
              <w:numId w:val="1"/>
            </w:numPr>
            <w:ind w:left="1440" w:hanging="360"/>
          </w:pPr>
        </w:pPrChange>
      </w:pPr>
      <w:r>
        <w:rPr>
          <w:rFonts w:ascii="Arial" w:eastAsia="Arial" w:hAnsi="Arial" w:cs="Arial"/>
          <w:sz w:val="22"/>
          <w:szCs w:val="22"/>
        </w:rPr>
        <w:t>Yes</w:t>
      </w:r>
    </w:p>
    <w:p w14:paraId="41F08ACD" w14:textId="77777777" w:rsidR="00E816D2" w:rsidRDefault="00660B07">
      <w:pPr>
        <w:numPr>
          <w:ilvl w:val="1"/>
          <w:numId w:val="1"/>
        </w:numPr>
        <w:spacing w:after="0" w:line="240" w:lineRule="auto"/>
        <w:rPr>
          <w:rFonts w:ascii="Arial" w:eastAsia="Arial" w:hAnsi="Arial" w:cs="Arial"/>
          <w:sz w:val="22"/>
          <w:szCs w:val="22"/>
        </w:rPr>
        <w:pPrChange w:id="288" w:author="Dunn, Julia (NIH/NIMH) [F]" w:date="2020-04-01T13:00:00Z">
          <w:pPr>
            <w:numPr>
              <w:ilvl w:val="1"/>
              <w:numId w:val="1"/>
            </w:numPr>
            <w:ind w:left="1440" w:hanging="360"/>
          </w:pPr>
        </w:pPrChange>
      </w:pPr>
      <w:r>
        <w:rPr>
          <w:rFonts w:ascii="Arial" w:eastAsia="Arial" w:hAnsi="Arial" w:cs="Arial"/>
          <w:sz w:val="22"/>
          <w:szCs w:val="22"/>
        </w:rPr>
        <w:t>No</w:t>
      </w:r>
    </w:p>
    <w:p w14:paraId="4409B596" w14:textId="77777777" w:rsidR="00E816D2" w:rsidRDefault="00E816D2">
      <w:pPr>
        <w:spacing w:after="0" w:line="240" w:lineRule="auto"/>
        <w:rPr>
          <w:rFonts w:ascii="Arial" w:eastAsia="Arial" w:hAnsi="Arial" w:cs="Arial"/>
          <w:sz w:val="22"/>
          <w:szCs w:val="22"/>
        </w:rPr>
        <w:pPrChange w:id="289" w:author="Dunn, Julia (NIH/NIMH) [F]" w:date="2020-04-01T13:00:00Z">
          <w:pPr/>
        </w:pPrChange>
      </w:pPr>
    </w:p>
    <w:p w14:paraId="43881089" w14:textId="77777777" w:rsidR="00E816D2" w:rsidRDefault="00660B07">
      <w:pPr>
        <w:numPr>
          <w:ilvl w:val="0"/>
          <w:numId w:val="1"/>
        </w:numPr>
        <w:spacing w:after="0" w:line="240" w:lineRule="auto"/>
        <w:rPr>
          <w:sz w:val="22"/>
          <w:szCs w:val="22"/>
        </w:rPr>
        <w:pPrChange w:id="290" w:author="Dunn, Julia (NIH/NIMH) [F]" w:date="2020-04-01T13:00:00Z">
          <w:pPr>
            <w:numPr>
              <w:numId w:val="1"/>
            </w:numPr>
            <w:ind w:left="720" w:hanging="360"/>
          </w:pPr>
        </w:pPrChange>
      </w:pPr>
      <w:r>
        <w:rPr>
          <w:rFonts w:ascii="Arial" w:eastAsia="Arial" w:hAnsi="Arial" w:cs="Arial"/>
          <w:b/>
          <w:sz w:val="22"/>
          <w:szCs w:val="22"/>
        </w:rPr>
        <w:t>… how hopeful are you that the Coronavirus/COVID-19 crisis in your area will end soon?</w:t>
      </w:r>
    </w:p>
    <w:p w14:paraId="55EF37D4" w14:textId="77777777" w:rsidR="00E816D2" w:rsidRDefault="00660B07">
      <w:pPr>
        <w:numPr>
          <w:ilvl w:val="1"/>
          <w:numId w:val="1"/>
        </w:numPr>
        <w:spacing w:after="0" w:line="240" w:lineRule="auto"/>
        <w:rPr>
          <w:rFonts w:ascii="Arial" w:eastAsia="Arial" w:hAnsi="Arial" w:cs="Arial"/>
          <w:sz w:val="22"/>
          <w:szCs w:val="22"/>
        </w:rPr>
        <w:pPrChange w:id="291" w:author="Dunn, Julia (NIH/NIMH) [F]" w:date="2020-04-01T13:00:00Z">
          <w:pPr>
            <w:numPr>
              <w:ilvl w:val="1"/>
              <w:numId w:val="1"/>
            </w:numPr>
            <w:ind w:left="1440" w:hanging="360"/>
          </w:pPr>
        </w:pPrChange>
      </w:pPr>
      <w:r>
        <w:rPr>
          <w:rFonts w:ascii="Arial" w:eastAsia="Arial" w:hAnsi="Arial" w:cs="Arial"/>
          <w:sz w:val="22"/>
          <w:szCs w:val="22"/>
          <w:highlight w:val="white"/>
        </w:rPr>
        <w:t>Not at all</w:t>
      </w:r>
    </w:p>
    <w:p w14:paraId="553D949C" w14:textId="77777777" w:rsidR="00E816D2" w:rsidRDefault="00660B07">
      <w:pPr>
        <w:numPr>
          <w:ilvl w:val="1"/>
          <w:numId w:val="1"/>
        </w:numPr>
        <w:spacing w:after="0" w:line="240" w:lineRule="auto"/>
        <w:rPr>
          <w:rFonts w:ascii="Arial" w:eastAsia="Arial" w:hAnsi="Arial" w:cs="Arial"/>
          <w:sz w:val="22"/>
          <w:szCs w:val="22"/>
        </w:rPr>
        <w:pPrChange w:id="292" w:author="Dunn, Julia (NIH/NIMH) [F]" w:date="2020-04-01T13:00:00Z">
          <w:pPr>
            <w:numPr>
              <w:ilvl w:val="1"/>
              <w:numId w:val="1"/>
            </w:numPr>
            <w:ind w:left="1440" w:hanging="360"/>
          </w:pPr>
        </w:pPrChange>
      </w:pPr>
      <w:r>
        <w:rPr>
          <w:rFonts w:ascii="Arial" w:eastAsia="Arial" w:hAnsi="Arial" w:cs="Arial"/>
          <w:sz w:val="22"/>
          <w:szCs w:val="22"/>
          <w:highlight w:val="white"/>
        </w:rPr>
        <w:t>Slightly</w:t>
      </w:r>
    </w:p>
    <w:p w14:paraId="367B0149" w14:textId="77777777" w:rsidR="00E816D2" w:rsidRDefault="00660B07">
      <w:pPr>
        <w:numPr>
          <w:ilvl w:val="1"/>
          <w:numId w:val="1"/>
        </w:numPr>
        <w:spacing w:after="0" w:line="240" w:lineRule="auto"/>
        <w:rPr>
          <w:rFonts w:ascii="Arial" w:eastAsia="Arial" w:hAnsi="Arial" w:cs="Arial"/>
          <w:sz w:val="22"/>
          <w:szCs w:val="22"/>
        </w:rPr>
        <w:pPrChange w:id="293" w:author="Dunn, Julia (NIH/NIMH) [F]" w:date="2020-04-01T13:00:00Z">
          <w:pPr>
            <w:numPr>
              <w:ilvl w:val="1"/>
              <w:numId w:val="1"/>
            </w:numPr>
            <w:ind w:left="1440" w:hanging="360"/>
          </w:pPr>
        </w:pPrChange>
      </w:pPr>
      <w:r>
        <w:rPr>
          <w:rFonts w:ascii="Arial" w:eastAsia="Arial" w:hAnsi="Arial" w:cs="Arial"/>
          <w:sz w:val="22"/>
          <w:szCs w:val="22"/>
          <w:highlight w:val="white"/>
        </w:rPr>
        <w:t>Moderately</w:t>
      </w:r>
    </w:p>
    <w:p w14:paraId="27ED147A" w14:textId="77777777" w:rsidR="00E816D2" w:rsidRDefault="00660B07">
      <w:pPr>
        <w:numPr>
          <w:ilvl w:val="1"/>
          <w:numId w:val="1"/>
        </w:numPr>
        <w:spacing w:after="0" w:line="240" w:lineRule="auto"/>
        <w:rPr>
          <w:rFonts w:ascii="Arial" w:eastAsia="Arial" w:hAnsi="Arial" w:cs="Arial"/>
          <w:sz w:val="22"/>
          <w:szCs w:val="22"/>
        </w:rPr>
        <w:pPrChange w:id="294" w:author="Dunn, Julia (NIH/NIMH) [F]" w:date="2020-04-01T13:00:00Z">
          <w:pPr>
            <w:numPr>
              <w:ilvl w:val="1"/>
              <w:numId w:val="1"/>
            </w:numPr>
            <w:ind w:left="1440" w:hanging="360"/>
          </w:pPr>
        </w:pPrChange>
      </w:pPr>
      <w:r>
        <w:rPr>
          <w:rFonts w:ascii="Arial" w:eastAsia="Arial" w:hAnsi="Arial" w:cs="Arial"/>
          <w:sz w:val="22"/>
          <w:szCs w:val="22"/>
          <w:highlight w:val="white"/>
        </w:rPr>
        <w:t>Very</w:t>
      </w:r>
    </w:p>
    <w:p w14:paraId="4D3766AF" w14:textId="77777777" w:rsidR="00E816D2" w:rsidRDefault="00660B07">
      <w:pPr>
        <w:numPr>
          <w:ilvl w:val="1"/>
          <w:numId w:val="1"/>
        </w:numPr>
        <w:spacing w:after="0" w:line="240" w:lineRule="auto"/>
        <w:rPr>
          <w:del w:id="295" w:author="Dunn, Julia (NIH/NIMH) [F]" w:date="2020-04-01T12:56:00Z"/>
          <w:rFonts w:ascii="Arial" w:eastAsia="Arial" w:hAnsi="Arial" w:cs="Arial"/>
          <w:sz w:val="22"/>
          <w:szCs w:val="22"/>
        </w:rPr>
        <w:pPrChange w:id="296" w:author="Dunn, Julia (NIH/NIMH) [F]" w:date="2020-04-01T13:00:00Z">
          <w:pPr>
            <w:numPr>
              <w:ilvl w:val="1"/>
              <w:numId w:val="1"/>
            </w:numPr>
            <w:ind w:left="1440" w:hanging="360"/>
          </w:pPr>
        </w:pPrChange>
      </w:pPr>
      <w:r>
        <w:rPr>
          <w:rFonts w:ascii="Arial" w:eastAsia="Arial" w:hAnsi="Arial" w:cs="Arial"/>
          <w:sz w:val="22"/>
          <w:szCs w:val="22"/>
          <w:highlight w:val="white"/>
        </w:rPr>
        <w:t>Extremely</w:t>
      </w:r>
    </w:p>
    <w:p w14:paraId="616B23A9" w14:textId="77777777" w:rsidR="00E816D2" w:rsidRPr="00510503" w:rsidRDefault="00E816D2">
      <w:pPr>
        <w:numPr>
          <w:ilvl w:val="1"/>
          <w:numId w:val="1"/>
        </w:numPr>
        <w:spacing w:after="0" w:line="240" w:lineRule="auto"/>
        <w:rPr>
          <w:del w:id="297" w:author="Dunn, Julia (NIH/NIMH) [F]" w:date="2020-04-01T12:56:00Z"/>
          <w:rFonts w:ascii="Arial" w:hAnsi="Arial"/>
          <w:sz w:val="22"/>
          <w:rPrChange w:id="298" w:author="Dunn, Julia (NIH/NIMH) [F]" w:date="2020-04-01T13:00:00Z">
            <w:rPr>
              <w:del w:id="299" w:author="Dunn, Julia (NIH/NIMH) [F]" w:date="2020-04-01T12:56:00Z"/>
              <w:rFonts w:ascii="Arial" w:eastAsia="Arial" w:hAnsi="Arial" w:cs="Arial"/>
              <w:sz w:val="22"/>
              <w:szCs w:val="22"/>
            </w:rPr>
          </w:rPrChange>
        </w:rPr>
        <w:pPrChange w:id="300" w:author="Dunn, Julia (NIH/NIMH) [F]" w:date="2020-04-01T13:00:00Z">
          <w:pPr/>
        </w:pPrChange>
      </w:pPr>
    </w:p>
    <w:p w14:paraId="6643ED4C" w14:textId="77777777" w:rsidR="00E816D2" w:rsidRDefault="00E816D2">
      <w:pPr>
        <w:numPr>
          <w:ilvl w:val="1"/>
          <w:numId w:val="1"/>
        </w:numPr>
        <w:spacing w:after="0" w:line="240" w:lineRule="auto"/>
        <w:pPrChange w:id="301" w:author="Dunn, Julia (NIH/NIMH) [F]" w:date="2020-04-01T13:00:00Z">
          <w:pPr>
            <w:pStyle w:val="Heading2"/>
          </w:pPr>
        </w:pPrChange>
      </w:pPr>
    </w:p>
    <w:p w14:paraId="56F373D2" w14:textId="77777777" w:rsidR="00E816D2" w:rsidRDefault="00E816D2">
      <w:pPr>
        <w:spacing w:after="0" w:line="240" w:lineRule="auto"/>
        <w:ind w:left="1440"/>
        <w:rPr>
          <w:rFonts w:ascii="Arial" w:eastAsia="Arial" w:hAnsi="Arial" w:cs="Arial"/>
          <w:sz w:val="22"/>
          <w:szCs w:val="22"/>
          <w:highlight w:val="white"/>
        </w:rPr>
        <w:pPrChange w:id="302" w:author="Dunn, Julia (NIH/NIMH) [F]" w:date="2020-04-01T13:00:00Z">
          <w:pPr>
            <w:ind w:left="1440"/>
          </w:pPr>
        </w:pPrChange>
      </w:pPr>
    </w:p>
    <w:p w14:paraId="54AF18C1" w14:textId="77777777" w:rsidR="00E816D2" w:rsidRDefault="00660B07">
      <w:pPr>
        <w:pStyle w:val="Heading2"/>
        <w:spacing w:after="0" w:line="240" w:lineRule="auto"/>
        <w:rPr>
          <w:b w:val="0"/>
          <w:sz w:val="28"/>
          <w:szCs w:val="28"/>
        </w:rPr>
        <w:pPrChange w:id="303" w:author="Dunn, Julia (NIH/NIMH) [F]" w:date="2020-04-01T13:00:00Z">
          <w:pPr>
            <w:pStyle w:val="Heading2"/>
          </w:pPr>
        </w:pPrChange>
      </w:pPr>
      <w:r>
        <w:rPr>
          <w:sz w:val="28"/>
          <w:szCs w:val="28"/>
        </w:rPr>
        <w:t>DAILY BEHAVIORS (PAST TWO WEEKS)</w:t>
      </w:r>
    </w:p>
    <w:p w14:paraId="5C55794E" w14:textId="77777777" w:rsidR="00E816D2" w:rsidRDefault="00E816D2">
      <w:pPr>
        <w:pStyle w:val="Heading2"/>
        <w:spacing w:after="0" w:line="240" w:lineRule="auto"/>
        <w:pPrChange w:id="304" w:author="Dunn, Julia (NIH/NIMH) [F]" w:date="2020-04-01T13:00:00Z">
          <w:pPr>
            <w:pStyle w:val="Heading2"/>
          </w:pPr>
        </w:pPrChange>
      </w:pPr>
    </w:p>
    <w:p w14:paraId="561B9354" w14:textId="77777777" w:rsidR="00E816D2" w:rsidRDefault="00660B07">
      <w:pPr>
        <w:pStyle w:val="Heading2"/>
        <w:spacing w:after="0" w:line="240" w:lineRule="auto"/>
        <w:rPr>
          <w:b w:val="0"/>
        </w:rPr>
        <w:pPrChange w:id="305" w:author="Dunn, Julia (NIH/NIMH) [F]" w:date="2020-04-01T13:00:00Z">
          <w:pPr>
            <w:pStyle w:val="Heading2"/>
          </w:pPr>
        </w:pPrChange>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AEFF03A" w14:textId="77777777" w:rsidR="00E816D2" w:rsidRDefault="00660B07">
      <w:pPr>
        <w:numPr>
          <w:ilvl w:val="0"/>
          <w:numId w:val="1"/>
        </w:numPr>
        <w:spacing w:before="240" w:after="0" w:line="240" w:lineRule="auto"/>
        <w:rPr>
          <w:sz w:val="22"/>
          <w:szCs w:val="22"/>
        </w:rPr>
        <w:pPrChange w:id="306" w:author="Dunn, Julia (NIH/NIMH) [F]" w:date="2020-04-01T13:00:00Z">
          <w:pPr>
            <w:numPr>
              <w:numId w:val="1"/>
            </w:numPr>
            <w:spacing w:before="240"/>
            <w:ind w:left="720" w:hanging="360"/>
          </w:pPr>
        </w:pPrChange>
      </w:pPr>
      <w:r>
        <w:rPr>
          <w:rFonts w:ascii="Arial" w:eastAsia="Arial" w:hAnsi="Arial" w:cs="Arial"/>
          <w:b/>
          <w:sz w:val="22"/>
          <w:szCs w:val="22"/>
        </w:rPr>
        <w:t>… how many hours per night did you sleep on average?</w:t>
      </w:r>
    </w:p>
    <w:p w14:paraId="61DFE4CB" w14:textId="77777777" w:rsidR="00E816D2" w:rsidRDefault="00660B07">
      <w:pPr>
        <w:numPr>
          <w:ilvl w:val="1"/>
          <w:numId w:val="1"/>
        </w:numPr>
        <w:spacing w:after="0" w:line="240" w:lineRule="auto"/>
        <w:rPr>
          <w:rFonts w:ascii="Arial" w:eastAsia="Arial" w:hAnsi="Arial" w:cs="Arial"/>
          <w:sz w:val="22"/>
          <w:szCs w:val="22"/>
        </w:rPr>
        <w:pPrChange w:id="307" w:author="Dunn, Julia (NIH/NIMH) [F]" w:date="2020-04-01T13:00:00Z">
          <w:pPr>
            <w:numPr>
              <w:ilvl w:val="1"/>
              <w:numId w:val="1"/>
            </w:numPr>
            <w:ind w:left="1440" w:hanging="360"/>
          </w:pPr>
        </w:pPrChange>
      </w:pPr>
      <w:r>
        <w:rPr>
          <w:rFonts w:ascii="Arial" w:eastAsia="Arial" w:hAnsi="Arial" w:cs="Arial"/>
          <w:sz w:val="22"/>
          <w:szCs w:val="22"/>
        </w:rPr>
        <w:t>&lt;6 hours</w:t>
      </w:r>
    </w:p>
    <w:p w14:paraId="6559262C" w14:textId="77777777" w:rsidR="00E816D2" w:rsidRDefault="00660B07">
      <w:pPr>
        <w:numPr>
          <w:ilvl w:val="1"/>
          <w:numId w:val="1"/>
        </w:numPr>
        <w:spacing w:after="0" w:line="240" w:lineRule="auto"/>
        <w:rPr>
          <w:rFonts w:ascii="Arial" w:eastAsia="Arial" w:hAnsi="Arial" w:cs="Arial"/>
          <w:sz w:val="22"/>
          <w:szCs w:val="22"/>
        </w:rPr>
        <w:pPrChange w:id="308" w:author="Dunn, Julia (NIH/NIMH) [F]" w:date="2020-04-01T13:00:00Z">
          <w:pPr>
            <w:numPr>
              <w:ilvl w:val="1"/>
              <w:numId w:val="1"/>
            </w:numPr>
            <w:ind w:left="1440" w:hanging="360"/>
          </w:pPr>
        </w:pPrChange>
      </w:pPr>
      <w:r>
        <w:rPr>
          <w:rFonts w:ascii="Arial" w:eastAsia="Arial" w:hAnsi="Arial" w:cs="Arial"/>
          <w:sz w:val="22"/>
          <w:szCs w:val="22"/>
        </w:rPr>
        <w:t>6-8 hours</w:t>
      </w:r>
    </w:p>
    <w:p w14:paraId="281A4B70" w14:textId="77777777" w:rsidR="00E816D2" w:rsidRDefault="00660B07">
      <w:pPr>
        <w:numPr>
          <w:ilvl w:val="1"/>
          <w:numId w:val="1"/>
        </w:numPr>
        <w:spacing w:after="0" w:line="240" w:lineRule="auto"/>
        <w:rPr>
          <w:rFonts w:ascii="Arial" w:eastAsia="Arial" w:hAnsi="Arial" w:cs="Arial"/>
          <w:sz w:val="22"/>
          <w:szCs w:val="22"/>
        </w:rPr>
        <w:pPrChange w:id="309" w:author="Dunn, Julia (NIH/NIMH) [F]" w:date="2020-04-01T13:00:00Z">
          <w:pPr>
            <w:numPr>
              <w:ilvl w:val="1"/>
              <w:numId w:val="1"/>
            </w:numPr>
            <w:ind w:left="1440" w:hanging="360"/>
          </w:pPr>
        </w:pPrChange>
      </w:pPr>
      <w:r>
        <w:rPr>
          <w:rFonts w:ascii="Arial" w:eastAsia="Arial" w:hAnsi="Arial" w:cs="Arial"/>
          <w:sz w:val="22"/>
          <w:szCs w:val="22"/>
        </w:rPr>
        <w:t xml:space="preserve">8-10 </w:t>
      </w:r>
      <w:commentRangeStart w:id="310"/>
      <w:r>
        <w:rPr>
          <w:rFonts w:ascii="Arial" w:eastAsia="Arial" w:hAnsi="Arial" w:cs="Arial"/>
          <w:sz w:val="22"/>
          <w:szCs w:val="22"/>
        </w:rPr>
        <w:t>hours</w:t>
      </w:r>
      <w:commentRangeEnd w:id="310"/>
      <w:r w:rsidR="00C601A3">
        <w:rPr>
          <w:rStyle w:val="CommentReference"/>
        </w:rPr>
        <w:commentReference w:id="310"/>
      </w:r>
    </w:p>
    <w:p w14:paraId="13CCDF48" w14:textId="77777777" w:rsidR="00E816D2" w:rsidRDefault="00660B07">
      <w:pPr>
        <w:numPr>
          <w:ilvl w:val="1"/>
          <w:numId w:val="1"/>
        </w:numPr>
        <w:spacing w:after="0" w:line="240" w:lineRule="auto"/>
        <w:rPr>
          <w:rFonts w:ascii="Arial" w:eastAsia="Arial" w:hAnsi="Arial" w:cs="Arial"/>
          <w:sz w:val="22"/>
          <w:szCs w:val="22"/>
        </w:rPr>
        <w:pPrChange w:id="311" w:author="Dunn, Julia (NIH/NIMH) [F]" w:date="2020-04-01T13:00:00Z">
          <w:pPr>
            <w:numPr>
              <w:ilvl w:val="1"/>
              <w:numId w:val="1"/>
            </w:numPr>
            <w:ind w:left="1440" w:hanging="360"/>
          </w:pPr>
        </w:pPrChange>
      </w:pPr>
      <w:r>
        <w:rPr>
          <w:rFonts w:ascii="Arial" w:eastAsia="Arial" w:hAnsi="Arial" w:cs="Arial"/>
          <w:sz w:val="22"/>
          <w:szCs w:val="22"/>
        </w:rPr>
        <w:t>&gt;10 hours</w:t>
      </w:r>
    </w:p>
    <w:p w14:paraId="359E8D98" w14:textId="77777777" w:rsidR="00E816D2" w:rsidRDefault="00E816D2">
      <w:pPr>
        <w:spacing w:after="0" w:line="240" w:lineRule="auto"/>
        <w:ind w:left="1440"/>
        <w:rPr>
          <w:rFonts w:ascii="Arial" w:eastAsia="Arial" w:hAnsi="Arial" w:cs="Arial"/>
          <w:sz w:val="22"/>
          <w:szCs w:val="22"/>
        </w:rPr>
        <w:pPrChange w:id="312" w:author="Dunn, Julia (NIH/NIMH) [F]" w:date="2020-04-01T13:00:00Z">
          <w:pPr>
            <w:ind w:left="1440"/>
          </w:pPr>
        </w:pPrChange>
      </w:pPr>
    </w:p>
    <w:p w14:paraId="7432A2C9" w14:textId="77777777" w:rsidR="00510503" w:rsidRDefault="00510503">
      <w:pPr>
        <w:rPr>
          <w:ins w:id="313" w:author="Dunn, Julia (NIH/NIMH) [F]" w:date="2020-04-01T12:56:00Z"/>
          <w:rFonts w:ascii="Arial" w:eastAsia="Arial" w:hAnsi="Arial" w:cs="Arial"/>
          <w:b/>
          <w:sz w:val="22"/>
          <w:szCs w:val="22"/>
        </w:rPr>
      </w:pPr>
      <w:ins w:id="314" w:author="Dunn, Julia (NIH/NIMH) [F]" w:date="2020-04-01T12:56:00Z">
        <w:r>
          <w:rPr>
            <w:rFonts w:ascii="Arial" w:eastAsia="Arial" w:hAnsi="Arial" w:cs="Arial"/>
            <w:b/>
            <w:sz w:val="22"/>
            <w:szCs w:val="22"/>
          </w:rPr>
          <w:br w:type="page"/>
        </w:r>
      </w:ins>
    </w:p>
    <w:p w14:paraId="1EAAE227" w14:textId="77777777" w:rsidR="00E816D2" w:rsidRDefault="00660B07">
      <w:pPr>
        <w:numPr>
          <w:ilvl w:val="0"/>
          <w:numId w:val="1"/>
        </w:numPr>
        <w:spacing w:before="5" w:after="0" w:line="240" w:lineRule="auto"/>
        <w:rPr>
          <w:sz w:val="22"/>
          <w:szCs w:val="22"/>
        </w:rPr>
        <w:pPrChange w:id="315" w:author="Dunn, Julia (NIH/NIMH) [F]" w:date="2020-04-01T13:00:00Z">
          <w:pPr>
            <w:numPr>
              <w:numId w:val="1"/>
            </w:numPr>
            <w:spacing w:before="5"/>
            <w:ind w:left="720" w:hanging="360"/>
          </w:pPr>
        </w:pPrChange>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exercise (e.g., increased heart rate, breathing) for at least 30 minutes?</w:t>
      </w:r>
    </w:p>
    <w:p w14:paraId="1CB2B528" w14:textId="77777777" w:rsidR="00E816D2" w:rsidRDefault="00660B07">
      <w:pPr>
        <w:numPr>
          <w:ilvl w:val="1"/>
          <w:numId w:val="1"/>
        </w:numPr>
        <w:spacing w:after="0" w:line="240" w:lineRule="auto"/>
        <w:rPr>
          <w:rFonts w:ascii="Arial" w:eastAsia="Arial" w:hAnsi="Arial" w:cs="Arial"/>
          <w:sz w:val="22"/>
          <w:szCs w:val="22"/>
          <w:highlight w:val="white"/>
        </w:rPr>
        <w:pPrChange w:id="316" w:author="Dunn, Julia (NIH/NIMH) [F]" w:date="2020-04-01T13:00:00Z">
          <w:pPr>
            <w:numPr>
              <w:ilvl w:val="1"/>
              <w:numId w:val="1"/>
            </w:numPr>
            <w:ind w:left="1440" w:hanging="360"/>
          </w:pPr>
        </w:pPrChange>
      </w:pPr>
      <w:r>
        <w:rPr>
          <w:rFonts w:ascii="Arial" w:eastAsia="Arial" w:hAnsi="Arial" w:cs="Arial"/>
          <w:sz w:val="22"/>
          <w:szCs w:val="22"/>
          <w:highlight w:val="white"/>
        </w:rPr>
        <w:t>None</w:t>
      </w:r>
    </w:p>
    <w:p w14:paraId="0EDC81D9" w14:textId="77777777" w:rsidR="00E816D2" w:rsidRDefault="00660B07">
      <w:pPr>
        <w:numPr>
          <w:ilvl w:val="1"/>
          <w:numId w:val="1"/>
        </w:numPr>
        <w:spacing w:after="0" w:line="240" w:lineRule="auto"/>
        <w:rPr>
          <w:rFonts w:ascii="Arial" w:eastAsia="Arial" w:hAnsi="Arial" w:cs="Arial"/>
          <w:sz w:val="22"/>
          <w:szCs w:val="22"/>
          <w:highlight w:val="white"/>
        </w:rPr>
        <w:pPrChange w:id="317" w:author="Dunn, Julia (NIH/NIMH) [F]" w:date="2020-04-01T13:00:00Z">
          <w:pPr>
            <w:numPr>
              <w:ilvl w:val="1"/>
              <w:numId w:val="1"/>
            </w:numPr>
            <w:ind w:left="1440" w:hanging="360"/>
          </w:pPr>
        </w:pPrChange>
      </w:pPr>
      <w:r>
        <w:rPr>
          <w:rFonts w:ascii="Arial" w:eastAsia="Arial" w:hAnsi="Arial" w:cs="Arial"/>
          <w:sz w:val="22"/>
          <w:szCs w:val="22"/>
          <w:highlight w:val="white"/>
        </w:rPr>
        <w:t>1-2 days</w:t>
      </w:r>
    </w:p>
    <w:p w14:paraId="3C6E0BCB" w14:textId="77777777" w:rsidR="00E816D2" w:rsidRDefault="00660B07">
      <w:pPr>
        <w:numPr>
          <w:ilvl w:val="1"/>
          <w:numId w:val="1"/>
        </w:numPr>
        <w:spacing w:after="0" w:line="240" w:lineRule="auto"/>
        <w:rPr>
          <w:rFonts w:ascii="Arial" w:eastAsia="Arial" w:hAnsi="Arial" w:cs="Arial"/>
          <w:sz w:val="22"/>
          <w:szCs w:val="22"/>
          <w:highlight w:val="white"/>
        </w:rPr>
        <w:pPrChange w:id="318" w:author="Dunn, Julia (NIH/NIMH) [F]" w:date="2020-04-01T13:00:00Z">
          <w:pPr>
            <w:numPr>
              <w:ilvl w:val="1"/>
              <w:numId w:val="1"/>
            </w:numPr>
            <w:ind w:left="1440" w:hanging="360"/>
          </w:pPr>
        </w:pPrChange>
      </w:pPr>
      <w:r>
        <w:rPr>
          <w:rFonts w:ascii="Arial" w:eastAsia="Arial" w:hAnsi="Arial" w:cs="Arial"/>
          <w:sz w:val="22"/>
          <w:szCs w:val="22"/>
          <w:highlight w:val="white"/>
        </w:rPr>
        <w:t>3-4 days</w:t>
      </w:r>
    </w:p>
    <w:p w14:paraId="64C739CB" w14:textId="77777777" w:rsidR="00E816D2" w:rsidRDefault="00660B07">
      <w:pPr>
        <w:numPr>
          <w:ilvl w:val="1"/>
          <w:numId w:val="1"/>
        </w:numPr>
        <w:spacing w:after="0" w:line="240" w:lineRule="auto"/>
        <w:rPr>
          <w:rFonts w:ascii="Arial" w:eastAsia="Arial" w:hAnsi="Arial" w:cs="Arial"/>
          <w:sz w:val="22"/>
          <w:szCs w:val="22"/>
          <w:highlight w:val="white"/>
        </w:rPr>
        <w:pPrChange w:id="319" w:author="Dunn, Julia (NIH/NIMH) [F]" w:date="2020-04-01T13:00:00Z">
          <w:pPr>
            <w:numPr>
              <w:ilvl w:val="1"/>
              <w:numId w:val="1"/>
            </w:numPr>
            <w:ind w:left="1440" w:hanging="360"/>
          </w:pPr>
        </w:pPrChange>
      </w:pPr>
      <w:r>
        <w:rPr>
          <w:rFonts w:ascii="Arial" w:eastAsia="Arial" w:hAnsi="Arial" w:cs="Arial"/>
          <w:sz w:val="22"/>
          <w:szCs w:val="22"/>
          <w:highlight w:val="white"/>
        </w:rPr>
        <w:t>5-6 days</w:t>
      </w:r>
    </w:p>
    <w:p w14:paraId="4A0112C9" w14:textId="77777777" w:rsidR="00E816D2" w:rsidRPr="00510503" w:rsidRDefault="00660B07">
      <w:pPr>
        <w:numPr>
          <w:ilvl w:val="1"/>
          <w:numId w:val="1"/>
        </w:numPr>
        <w:spacing w:after="0" w:line="240" w:lineRule="auto"/>
        <w:rPr>
          <w:del w:id="320" w:author="Dunn, Julia (NIH/NIMH) [F]" w:date="2020-04-01T12:56:00Z"/>
          <w:rFonts w:ascii="Arial" w:hAnsi="Arial"/>
          <w:sz w:val="22"/>
          <w:highlight w:val="white"/>
          <w:rPrChange w:id="321" w:author="Dunn, Julia (NIH/NIMH) [F]" w:date="2020-04-01T13:00:00Z">
            <w:rPr>
              <w:del w:id="322" w:author="Dunn, Julia (NIH/NIMH) [F]" w:date="2020-04-01T12:56:00Z"/>
              <w:rFonts w:ascii="Arial" w:eastAsia="Arial" w:hAnsi="Arial" w:cs="Arial"/>
              <w:sz w:val="22"/>
              <w:szCs w:val="22"/>
              <w:highlight w:val="white"/>
            </w:rPr>
          </w:rPrChange>
        </w:rPr>
        <w:pPrChange w:id="323" w:author="Dunn, Julia (NIH/NIMH) [F]" w:date="2020-04-01T13:00:00Z">
          <w:pPr>
            <w:numPr>
              <w:ilvl w:val="1"/>
              <w:numId w:val="1"/>
            </w:numPr>
            <w:ind w:left="1440" w:hanging="360"/>
          </w:pPr>
        </w:pPrChange>
      </w:pPr>
      <w:r w:rsidRPr="00510503">
        <w:rPr>
          <w:rFonts w:ascii="Arial" w:hAnsi="Arial"/>
          <w:sz w:val="22"/>
          <w:highlight w:val="white"/>
          <w:rPrChange w:id="324" w:author="Dunn, Julia (NIH/NIMH) [F]" w:date="2020-04-01T13:00:00Z">
            <w:rPr>
              <w:rFonts w:ascii="Arial" w:eastAsia="Arial" w:hAnsi="Arial" w:cs="Arial"/>
              <w:sz w:val="22"/>
              <w:szCs w:val="22"/>
              <w:highlight w:val="white"/>
            </w:rPr>
          </w:rPrChange>
        </w:rPr>
        <w:t>Daily</w:t>
      </w:r>
    </w:p>
    <w:p w14:paraId="263A9465" w14:textId="77777777" w:rsidR="00E816D2" w:rsidRPr="00510503" w:rsidRDefault="00E816D2">
      <w:pPr>
        <w:numPr>
          <w:ilvl w:val="1"/>
          <w:numId w:val="1"/>
        </w:numPr>
        <w:spacing w:after="0" w:line="240" w:lineRule="auto"/>
        <w:rPr>
          <w:rFonts w:ascii="Arial" w:hAnsi="Arial"/>
          <w:b/>
          <w:sz w:val="22"/>
          <w:highlight w:val="white"/>
          <w:rPrChange w:id="325" w:author="Dunn, Julia (NIH/NIMH) [F]" w:date="2020-04-01T13:00:00Z">
            <w:rPr>
              <w:rFonts w:ascii="Arial" w:eastAsia="Arial" w:hAnsi="Arial" w:cs="Arial"/>
              <w:b/>
              <w:sz w:val="22"/>
              <w:szCs w:val="22"/>
              <w:highlight w:val="white"/>
            </w:rPr>
          </w:rPrChange>
        </w:rPr>
        <w:pPrChange w:id="326" w:author="Dunn, Julia (NIH/NIMH) [F]" w:date="2020-04-01T13:00:00Z">
          <w:pPr>
            <w:ind w:left="1440"/>
          </w:pPr>
        </w:pPrChange>
      </w:pPr>
    </w:p>
    <w:p w14:paraId="305BA555" w14:textId="77777777" w:rsidR="00E816D2" w:rsidRDefault="00660B07">
      <w:pPr>
        <w:spacing w:after="0" w:line="240" w:lineRule="auto"/>
        <w:rPr>
          <w:rFonts w:ascii="Arial" w:eastAsia="Arial" w:hAnsi="Arial" w:cs="Arial"/>
          <w:b/>
          <w:sz w:val="22"/>
          <w:szCs w:val="22"/>
        </w:rPr>
        <w:pPrChange w:id="327" w:author="Dunn, Julia (NIH/NIMH) [F]" w:date="2020-04-01T13:00:00Z">
          <w:pPr/>
        </w:pPrChange>
      </w:pPr>
      <w:del w:id="328" w:author="Dunn, Julia (NIH/NIMH) [F]" w:date="2020-04-01T12:56:00Z">
        <w:r>
          <w:rPr>
            <w:rFonts w:ascii="Arial" w:eastAsia="Arial" w:hAnsi="Arial" w:cs="Arial"/>
            <w:b/>
            <w:sz w:val="22"/>
            <w:szCs w:val="22"/>
          </w:rPr>
          <w:br w:type="page"/>
        </w:r>
      </w:del>
    </w:p>
    <w:p w14:paraId="46E28206" w14:textId="77777777" w:rsidR="00E816D2" w:rsidRDefault="00660B07">
      <w:pPr>
        <w:numPr>
          <w:ilvl w:val="0"/>
          <w:numId w:val="1"/>
        </w:numPr>
        <w:spacing w:after="0" w:line="240" w:lineRule="auto"/>
        <w:rPr>
          <w:sz w:val="22"/>
          <w:szCs w:val="22"/>
        </w:rPr>
        <w:pPrChange w:id="329" w:author="Dunn, Julia (NIH/NIMH) [F]" w:date="2020-04-01T13:00:00Z">
          <w:pPr>
            <w:numPr>
              <w:numId w:val="1"/>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7AA2F957" w14:textId="77777777" w:rsidR="00E816D2" w:rsidRDefault="00660B07">
      <w:pPr>
        <w:numPr>
          <w:ilvl w:val="1"/>
          <w:numId w:val="1"/>
        </w:numPr>
        <w:spacing w:after="0" w:line="240" w:lineRule="auto"/>
        <w:rPr>
          <w:rFonts w:ascii="Arial" w:eastAsia="Arial" w:hAnsi="Arial" w:cs="Arial"/>
          <w:sz w:val="22"/>
          <w:szCs w:val="22"/>
          <w:highlight w:val="white"/>
        </w:rPr>
        <w:pPrChange w:id="330" w:author="Dunn, Julia (NIH/NIMH) [F]" w:date="2020-04-01T13:00:00Z">
          <w:pPr>
            <w:numPr>
              <w:ilvl w:val="1"/>
              <w:numId w:val="1"/>
            </w:numPr>
            <w:ind w:left="1440" w:hanging="360"/>
          </w:pPr>
        </w:pPrChange>
      </w:pPr>
      <w:r>
        <w:rPr>
          <w:rFonts w:ascii="Arial" w:eastAsia="Arial" w:hAnsi="Arial" w:cs="Arial"/>
          <w:sz w:val="22"/>
          <w:szCs w:val="22"/>
          <w:highlight w:val="white"/>
        </w:rPr>
        <w:t>None</w:t>
      </w:r>
    </w:p>
    <w:p w14:paraId="594484A7" w14:textId="77777777" w:rsidR="00E816D2" w:rsidRDefault="00660B07">
      <w:pPr>
        <w:numPr>
          <w:ilvl w:val="1"/>
          <w:numId w:val="1"/>
        </w:numPr>
        <w:spacing w:after="0" w:line="240" w:lineRule="auto"/>
        <w:rPr>
          <w:rFonts w:ascii="Arial" w:eastAsia="Arial" w:hAnsi="Arial" w:cs="Arial"/>
          <w:sz w:val="22"/>
          <w:szCs w:val="22"/>
          <w:highlight w:val="white"/>
        </w:rPr>
        <w:pPrChange w:id="331" w:author="Dunn, Julia (NIH/NIMH) [F]" w:date="2020-04-01T13:00:00Z">
          <w:pPr>
            <w:numPr>
              <w:ilvl w:val="1"/>
              <w:numId w:val="1"/>
            </w:numPr>
            <w:ind w:left="1440" w:hanging="360"/>
          </w:pPr>
        </w:pPrChange>
      </w:pPr>
      <w:r>
        <w:rPr>
          <w:rFonts w:ascii="Arial" w:eastAsia="Arial" w:hAnsi="Arial" w:cs="Arial"/>
          <w:sz w:val="22"/>
          <w:szCs w:val="22"/>
          <w:highlight w:val="white"/>
        </w:rPr>
        <w:t>1-2 days</w:t>
      </w:r>
    </w:p>
    <w:p w14:paraId="34A1D2DC" w14:textId="77777777" w:rsidR="00E816D2" w:rsidRDefault="00660B07">
      <w:pPr>
        <w:numPr>
          <w:ilvl w:val="1"/>
          <w:numId w:val="1"/>
        </w:numPr>
        <w:spacing w:after="0" w:line="240" w:lineRule="auto"/>
        <w:rPr>
          <w:rFonts w:ascii="Arial" w:eastAsia="Arial" w:hAnsi="Arial" w:cs="Arial"/>
          <w:sz w:val="22"/>
          <w:szCs w:val="22"/>
          <w:highlight w:val="white"/>
        </w:rPr>
        <w:pPrChange w:id="332" w:author="Dunn, Julia (NIH/NIMH) [F]" w:date="2020-04-01T13:00:00Z">
          <w:pPr>
            <w:numPr>
              <w:ilvl w:val="1"/>
              <w:numId w:val="1"/>
            </w:numPr>
            <w:ind w:left="1440" w:hanging="360"/>
          </w:pPr>
        </w:pPrChange>
      </w:pPr>
      <w:r>
        <w:rPr>
          <w:rFonts w:ascii="Arial" w:eastAsia="Arial" w:hAnsi="Arial" w:cs="Arial"/>
          <w:sz w:val="22"/>
          <w:szCs w:val="22"/>
          <w:highlight w:val="white"/>
        </w:rPr>
        <w:t>3-4 days</w:t>
      </w:r>
    </w:p>
    <w:p w14:paraId="3F2313BE" w14:textId="77777777" w:rsidR="00E816D2" w:rsidRDefault="00660B07">
      <w:pPr>
        <w:numPr>
          <w:ilvl w:val="1"/>
          <w:numId w:val="1"/>
        </w:numPr>
        <w:spacing w:after="0" w:line="240" w:lineRule="auto"/>
        <w:rPr>
          <w:rFonts w:ascii="Arial" w:eastAsia="Arial" w:hAnsi="Arial" w:cs="Arial"/>
          <w:sz w:val="22"/>
          <w:szCs w:val="22"/>
          <w:highlight w:val="white"/>
        </w:rPr>
        <w:pPrChange w:id="333" w:author="Dunn, Julia (NIH/NIMH) [F]" w:date="2020-04-01T13:00:00Z">
          <w:pPr>
            <w:numPr>
              <w:ilvl w:val="1"/>
              <w:numId w:val="1"/>
            </w:numPr>
            <w:ind w:left="1440" w:hanging="360"/>
          </w:pPr>
        </w:pPrChange>
      </w:pPr>
      <w:r>
        <w:rPr>
          <w:rFonts w:ascii="Arial" w:eastAsia="Arial" w:hAnsi="Arial" w:cs="Arial"/>
          <w:sz w:val="22"/>
          <w:szCs w:val="22"/>
          <w:highlight w:val="white"/>
        </w:rPr>
        <w:t>5-6 days</w:t>
      </w:r>
    </w:p>
    <w:p w14:paraId="3FB9475A" w14:textId="77777777" w:rsidR="00E816D2" w:rsidRDefault="00660B07">
      <w:pPr>
        <w:numPr>
          <w:ilvl w:val="1"/>
          <w:numId w:val="1"/>
        </w:numPr>
        <w:spacing w:after="0" w:line="240" w:lineRule="auto"/>
        <w:rPr>
          <w:rFonts w:ascii="Arial" w:eastAsia="Arial" w:hAnsi="Arial" w:cs="Arial"/>
          <w:sz w:val="22"/>
          <w:szCs w:val="22"/>
          <w:highlight w:val="white"/>
        </w:rPr>
        <w:pPrChange w:id="334" w:author="Dunn, Julia (NIH/NIMH) [F]" w:date="2020-04-01T13:00:00Z">
          <w:pPr>
            <w:numPr>
              <w:ilvl w:val="1"/>
              <w:numId w:val="1"/>
            </w:numPr>
            <w:ind w:left="1440" w:hanging="360"/>
          </w:pPr>
        </w:pPrChange>
      </w:pPr>
      <w:r>
        <w:rPr>
          <w:rFonts w:ascii="Arial" w:eastAsia="Arial" w:hAnsi="Arial" w:cs="Arial"/>
          <w:sz w:val="22"/>
          <w:szCs w:val="22"/>
          <w:highlight w:val="white"/>
        </w:rPr>
        <w:t>Daily</w:t>
      </w:r>
    </w:p>
    <w:p w14:paraId="41F30DAE" w14:textId="77777777" w:rsidR="00E816D2" w:rsidRDefault="00E816D2">
      <w:pPr>
        <w:pStyle w:val="Heading2"/>
        <w:spacing w:after="0" w:line="240" w:lineRule="auto"/>
        <w:pPrChange w:id="335" w:author="Dunn, Julia (NIH/NIMH) [F]" w:date="2020-04-01T13:00:00Z">
          <w:pPr>
            <w:pStyle w:val="Heading2"/>
          </w:pPr>
        </w:pPrChange>
      </w:pPr>
    </w:p>
    <w:p w14:paraId="246098B7" w14:textId="77777777" w:rsidR="00E816D2" w:rsidRDefault="00660B07">
      <w:pPr>
        <w:pStyle w:val="Heading2"/>
        <w:spacing w:after="0" w:line="240" w:lineRule="auto"/>
        <w:rPr>
          <w:sz w:val="28"/>
          <w:szCs w:val="28"/>
        </w:rPr>
        <w:pPrChange w:id="336" w:author="Dunn, Julia (NIH/NIMH) [F]" w:date="2020-04-01T13:00:00Z">
          <w:pPr>
            <w:pStyle w:val="Heading2"/>
          </w:pPr>
        </w:pPrChange>
      </w:pPr>
      <w:r>
        <w:rPr>
          <w:sz w:val="28"/>
          <w:szCs w:val="28"/>
        </w:rPr>
        <w:t>EMOTIONS/WORRIES (PAST TWO WEEKS)</w:t>
      </w:r>
    </w:p>
    <w:p w14:paraId="28CF696B" w14:textId="77777777" w:rsidR="00E816D2" w:rsidRDefault="00E816D2">
      <w:pPr>
        <w:spacing w:before="5" w:after="0" w:line="240" w:lineRule="auto"/>
        <w:rPr>
          <w:rFonts w:ascii="Arial" w:eastAsia="Arial" w:hAnsi="Arial" w:cs="Arial"/>
          <w:b/>
          <w:sz w:val="22"/>
          <w:szCs w:val="22"/>
        </w:rPr>
        <w:pPrChange w:id="337" w:author="Dunn, Julia (NIH/NIMH) [F]" w:date="2020-04-01T13:00:00Z">
          <w:pPr>
            <w:spacing w:before="5"/>
          </w:pPr>
        </w:pPrChange>
      </w:pPr>
    </w:p>
    <w:p w14:paraId="380BE58B" w14:textId="77777777" w:rsidR="00E816D2" w:rsidRDefault="00660B07">
      <w:pPr>
        <w:spacing w:before="5" w:after="0" w:line="240" w:lineRule="auto"/>
        <w:rPr>
          <w:rFonts w:ascii="Arial" w:eastAsia="Arial" w:hAnsi="Arial" w:cs="Arial"/>
          <w:sz w:val="22"/>
          <w:szCs w:val="22"/>
        </w:rPr>
        <w:pPrChange w:id="338" w:author="Dunn, Julia (NIH/NIMH) [F]" w:date="2020-04-01T13:00: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pPr>
        <w:spacing w:after="0" w:line="240" w:lineRule="auto"/>
        <w:rPr>
          <w:rFonts w:ascii="Arial" w:eastAsia="Arial" w:hAnsi="Arial" w:cs="Arial"/>
          <w:sz w:val="22"/>
          <w:szCs w:val="22"/>
        </w:rPr>
        <w:pPrChange w:id="339" w:author="Dunn, Julia (NIH/NIMH) [F]" w:date="2020-04-01T13:00:00Z">
          <w:pPr/>
        </w:pPrChange>
      </w:pPr>
    </w:p>
    <w:p w14:paraId="1A555AA2" w14:textId="77777777" w:rsidR="00E816D2" w:rsidRDefault="00660B07">
      <w:pPr>
        <w:numPr>
          <w:ilvl w:val="0"/>
          <w:numId w:val="1"/>
        </w:numPr>
        <w:spacing w:after="0" w:line="240" w:lineRule="auto"/>
        <w:rPr>
          <w:sz w:val="22"/>
          <w:szCs w:val="22"/>
        </w:rPr>
        <w:pPrChange w:id="340" w:author="Dunn, Julia (NIH/NIMH) [F]" w:date="2020-04-01T13:00:00Z">
          <w:pPr>
            <w:numPr>
              <w:numId w:val="1"/>
            </w:numPr>
            <w:ind w:left="720" w:hanging="360"/>
          </w:pPr>
        </w:pPrChange>
      </w:pPr>
      <w:r>
        <w:rPr>
          <w:rFonts w:ascii="Arial" w:eastAsia="Arial" w:hAnsi="Arial" w:cs="Arial"/>
          <w:b/>
          <w:sz w:val="22"/>
          <w:szCs w:val="22"/>
        </w:rPr>
        <w:t>… how worried were you generally?</w:t>
      </w:r>
    </w:p>
    <w:p w14:paraId="5782B5B1" w14:textId="77777777" w:rsidR="00E816D2" w:rsidRDefault="00660B07">
      <w:pPr>
        <w:numPr>
          <w:ilvl w:val="0"/>
          <w:numId w:val="8"/>
        </w:numPr>
        <w:spacing w:after="0" w:line="240" w:lineRule="auto"/>
        <w:rPr>
          <w:rFonts w:ascii="Arial" w:eastAsia="Arial" w:hAnsi="Arial" w:cs="Arial"/>
          <w:sz w:val="22"/>
          <w:szCs w:val="22"/>
        </w:rPr>
        <w:pPrChange w:id="341" w:author="Dunn, Julia (NIH/NIMH) [F]" w:date="2020-04-01T13:00:00Z">
          <w:pPr>
            <w:numPr>
              <w:numId w:val="8"/>
            </w:numPr>
            <w:ind w:left="1440" w:hanging="360"/>
          </w:pPr>
        </w:pPrChange>
      </w:pPr>
      <w:r>
        <w:rPr>
          <w:rFonts w:ascii="Arial" w:eastAsia="Arial" w:hAnsi="Arial" w:cs="Arial"/>
          <w:sz w:val="22"/>
          <w:szCs w:val="22"/>
        </w:rPr>
        <w:t>Not worried at all</w:t>
      </w:r>
    </w:p>
    <w:p w14:paraId="4C813405" w14:textId="77777777" w:rsidR="00E816D2" w:rsidRDefault="00660B07">
      <w:pPr>
        <w:numPr>
          <w:ilvl w:val="0"/>
          <w:numId w:val="8"/>
        </w:numPr>
        <w:spacing w:after="0" w:line="240" w:lineRule="auto"/>
        <w:rPr>
          <w:rFonts w:ascii="Arial" w:eastAsia="Arial" w:hAnsi="Arial" w:cs="Arial"/>
          <w:sz w:val="22"/>
          <w:szCs w:val="22"/>
        </w:rPr>
        <w:pPrChange w:id="342" w:author="Dunn, Julia (NIH/NIMH) [F]" w:date="2020-04-01T13:00:00Z">
          <w:pPr>
            <w:numPr>
              <w:numId w:val="8"/>
            </w:numPr>
            <w:ind w:left="1440" w:hanging="360"/>
          </w:pPr>
        </w:pPrChange>
      </w:pPr>
      <w:r>
        <w:rPr>
          <w:rFonts w:ascii="Arial" w:eastAsia="Arial" w:hAnsi="Arial" w:cs="Arial"/>
          <w:sz w:val="22"/>
          <w:szCs w:val="22"/>
        </w:rPr>
        <w:t>Slightly worried</w:t>
      </w:r>
    </w:p>
    <w:p w14:paraId="13B5932A" w14:textId="77777777" w:rsidR="00E816D2" w:rsidRDefault="00660B07">
      <w:pPr>
        <w:numPr>
          <w:ilvl w:val="0"/>
          <w:numId w:val="8"/>
        </w:numPr>
        <w:spacing w:after="0" w:line="240" w:lineRule="auto"/>
        <w:rPr>
          <w:rFonts w:ascii="Arial" w:eastAsia="Arial" w:hAnsi="Arial" w:cs="Arial"/>
          <w:sz w:val="22"/>
          <w:szCs w:val="22"/>
        </w:rPr>
        <w:pPrChange w:id="343" w:author="Dunn, Julia (NIH/NIMH) [F]" w:date="2020-04-01T13:00:00Z">
          <w:pPr>
            <w:numPr>
              <w:numId w:val="8"/>
            </w:numPr>
            <w:ind w:left="1440" w:hanging="360"/>
          </w:pPr>
        </w:pPrChange>
      </w:pPr>
      <w:r>
        <w:rPr>
          <w:rFonts w:ascii="Arial" w:eastAsia="Arial" w:hAnsi="Arial" w:cs="Arial"/>
          <w:sz w:val="22"/>
          <w:szCs w:val="22"/>
        </w:rPr>
        <w:t>Moderately worried</w:t>
      </w:r>
    </w:p>
    <w:p w14:paraId="37DB6296" w14:textId="77777777" w:rsidR="00E816D2" w:rsidRDefault="00660B07">
      <w:pPr>
        <w:numPr>
          <w:ilvl w:val="0"/>
          <w:numId w:val="8"/>
        </w:numPr>
        <w:spacing w:after="0" w:line="240" w:lineRule="auto"/>
        <w:rPr>
          <w:rFonts w:ascii="Arial" w:eastAsia="Arial" w:hAnsi="Arial" w:cs="Arial"/>
          <w:sz w:val="22"/>
          <w:szCs w:val="22"/>
        </w:rPr>
        <w:pPrChange w:id="344" w:author="Dunn, Julia (NIH/NIMH) [F]" w:date="2020-04-01T13:00:00Z">
          <w:pPr>
            <w:numPr>
              <w:numId w:val="8"/>
            </w:numPr>
            <w:ind w:left="1440" w:hanging="360"/>
          </w:pPr>
        </w:pPrChange>
      </w:pPr>
      <w:r>
        <w:rPr>
          <w:rFonts w:ascii="Arial" w:eastAsia="Arial" w:hAnsi="Arial" w:cs="Arial"/>
          <w:sz w:val="22"/>
          <w:szCs w:val="22"/>
        </w:rPr>
        <w:t>Very worried</w:t>
      </w:r>
    </w:p>
    <w:p w14:paraId="7661F466" w14:textId="77777777" w:rsidR="00E816D2" w:rsidRDefault="00660B07">
      <w:pPr>
        <w:numPr>
          <w:ilvl w:val="0"/>
          <w:numId w:val="8"/>
        </w:numPr>
        <w:spacing w:after="0" w:line="240" w:lineRule="auto"/>
        <w:rPr>
          <w:rFonts w:ascii="Arial" w:eastAsia="Arial" w:hAnsi="Arial" w:cs="Arial"/>
          <w:sz w:val="22"/>
          <w:szCs w:val="22"/>
        </w:rPr>
        <w:pPrChange w:id="345" w:author="Dunn, Julia (NIH/NIMH) [F]" w:date="2020-04-01T13:00:00Z">
          <w:pPr>
            <w:numPr>
              <w:numId w:val="8"/>
            </w:numPr>
            <w:ind w:left="1440" w:hanging="360"/>
          </w:pPr>
        </w:pPrChange>
      </w:pPr>
      <w:r>
        <w:rPr>
          <w:rFonts w:ascii="Arial" w:eastAsia="Arial" w:hAnsi="Arial" w:cs="Arial"/>
          <w:sz w:val="22"/>
          <w:szCs w:val="22"/>
        </w:rPr>
        <w:t>Extremely worried</w:t>
      </w:r>
    </w:p>
    <w:p w14:paraId="26E9DA14" w14:textId="77777777" w:rsidR="00E816D2" w:rsidRDefault="00E816D2">
      <w:pPr>
        <w:spacing w:after="0" w:line="240" w:lineRule="auto"/>
        <w:rPr>
          <w:rFonts w:ascii="Arial" w:eastAsia="Arial" w:hAnsi="Arial" w:cs="Arial"/>
          <w:sz w:val="22"/>
          <w:szCs w:val="22"/>
        </w:rPr>
        <w:pPrChange w:id="346" w:author="Dunn, Julia (NIH/NIMH) [F]" w:date="2020-04-01T13:00:00Z">
          <w:pPr/>
        </w:pPrChange>
      </w:pPr>
    </w:p>
    <w:p w14:paraId="745FEFD4" w14:textId="77777777" w:rsidR="00E816D2" w:rsidRDefault="00660B07">
      <w:pPr>
        <w:numPr>
          <w:ilvl w:val="0"/>
          <w:numId w:val="1"/>
        </w:numPr>
        <w:spacing w:after="0" w:line="240" w:lineRule="auto"/>
        <w:rPr>
          <w:sz w:val="22"/>
          <w:szCs w:val="22"/>
        </w:rPr>
        <w:pPrChange w:id="347" w:author="Dunn, Julia (NIH/NIMH) [F]" w:date="2020-04-01T13:00:00Z">
          <w:pPr>
            <w:numPr>
              <w:numId w:val="1"/>
            </w:numPr>
            <w:ind w:left="720" w:hanging="360"/>
          </w:pPr>
        </w:pPrChange>
      </w:pPr>
      <w:r>
        <w:rPr>
          <w:rFonts w:ascii="Arial" w:eastAsia="Arial" w:hAnsi="Arial" w:cs="Arial"/>
          <w:b/>
          <w:sz w:val="22"/>
          <w:szCs w:val="22"/>
        </w:rPr>
        <w:t>… how happy versus sad were you?</w:t>
      </w:r>
    </w:p>
    <w:p w14:paraId="1F808B8F" w14:textId="77777777" w:rsidR="00E816D2" w:rsidRDefault="00660B07">
      <w:pPr>
        <w:numPr>
          <w:ilvl w:val="0"/>
          <w:numId w:val="9"/>
        </w:numPr>
        <w:spacing w:after="0" w:line="240" w:lineRule="auto"/>
        <w:rPr>
          <w:rFonts w:ascii="Arial" w:eastAsia="Arial" w:hAnsi="Arial" w:cs="Arial"/>
          <w:sz w:val="22"/>
          <w:szCs w:val="22"/>
        </w:rPr>
        <w:pPrChange w:id="348" w:author="Dunn, Julia (NIH/NIMH) [F]" w:date="2020-04-01T13:00:00Z">
          <w:pPr>
            <w:numPr>
              <w:numId w:val="9"/>
            </w:numPr>
            <w:ind w:left="1440" w:hanging="360"/>
          </w:pPr>
        </w:pPrChange>
      </w:pPr>
      <w:r>
        <w:rPr>
          <w:rFonts w:ascii="Arial" w:eastAsia="Arial" w:hAnsi="Arial" w:cs="Arial"/>
          <w:sz w:val="22"/>
          <w:szCs w:val="22"/>
        </w:rPr>
        <w:t>Very sad/depressed/unhappy</w:t>
      </w:r>
    </w:p>
    <w:p w14:paraId="2176A406" w14:textId="77777777" w:rsidR="00E816D2" w:rsidRDefault="00660B07">
      <w:pPr>
        <w:numPr>
          <w:ilvl w:val="0"/>
          <w:numId w:val="9"/>
        </w:numPr>
        <w:spacing w:after="0" w:line="240" w:lineRule="auto"/>
        <w:rPr>
          <w:rFonts w:ascii="Arial" w:eastAsia="Arial" w:hAnsi="Arial" w:cs="Arial"/>
          <w:sz w:val="22"/>
          <w:szCs w:val="22"/>
        </w:rPr>
        <w:pPrChange w:id="349" w:author="Dunn, Julia (NIH/NIMH) [F]" w:date="2020-04-01T13:00:00Z">
          <w:pPr>
            <w:numPr>
              <w:numId w:val="9"/>
            </w:numPr>
            <w:ind w:left="1440" w:hanging="360"/>
          </w:pPr>
        </w:pPrChange>
      </w:pPr>
      <w:r>
        <w:rPr>
          <w:rFonts w:ascii="Arial" w:eastAsia="Arial" w:hAnsi="Arial" w:cs="Arial"/>
          <w:sz w:val="22"/>
          <w:szCs w:val="22"/>
        </w:rPr>
        <w:t>Moderately sad/depressed/unhappy</w:t>
      </w:r>
    </w:p>
    <w:p w14:paraId="5F7F410F" w14:textId="77777777" w:rsidR="00E816D2" w:rsidRDefault="00660B07">
      <w:pPr>
        <w:numPr>
          <w:ilvl w:val="0"/>
          <w:numId w:val="9"/>
        </w:numPr>
        <w:spacing w:after="0" w:line="240" w:lineRule="auto"/>
        <w:rPr>
          <w:rFonts w:ascii="Arial" w:eastAsia="Arial" w:hAnsi="Arial" w:cs="Arial"/>
          <w:sz w:val="22"/>
          <w:szCs w:val="22"/>
        </w:rPr>
        <w:pPrChange w:id="350" w:author="Dunn, Julia (NIH/NIMH) [F]" w:date="2020-04-01T13:00:00Z">
          <w:pPr>
            <w:numPr>
              <w:numId w:val="9"/>
            </w:numPr>
            <w:ind w:left="1440" w:hanging="360"/>
          </w:pPr>
        </w:pPrChange>
      </w:pPr>
      <w:r>
        <w:rPr>
          <w:rFonts w:ascii="Arial" w:eastAsia="Arial" w:hAnsi="Arial" w:cs="Arial"/>
          <w:sz w:val="22"/>
          <w:szCs w:val="22"/>
        </w:rPr>
        <w:t xml:space="preserve">Neutral </w:t>
      </w:r>
    </w:p>
    <w:p w14:paraId="2FEFD636" w14:textId="77777777" w:rsidR="00E816D2" w:rsidRDefault="00660B07">
      <w:pPr>
        <w:numPr>
          <w:ilvl w:val="0"/>
          <w:numId w:val="9"/>
        </w:numPr>
        <w:spacing w:after="0" w:line="240" w:lineRule="auto"/>
        <w:rPr>
          <w:rFonts w:ascii="Arial" w:eastAsia="Arial" w:hAnsi="Arial" w:cs="Arial"/>
          <w:sz w:val="22"/>
          <w:szCs w:val="22"/>
        </w:rPr>
        <w:pPrChange w:id="351" w:author="Dunn, Julia (NIH/NIMH) [F]" w:date="2020-04-01T13:00:00Z">
          <w:pPr>
            <w:numPr>
              <w:numId w:val="9"/>
            </w:numPr>
            <w:ind w:left="1440" w:hanging="360"/>
          </w:pPr>
        </w:pPrChange>
      </w:pPr>
      <w:r>
        <w:rPr>
          <w:rFonts w:ascii="Arial" w:eastAsia="Arial" w:hAnsi="Arial" w:cs="Arial"/>
          <w:sz w:val="22"/>
          <w:szCs w:val="22"/>
        </w:rPr>
        <w:t xml:space="preserve">Moderately happy/cheerful </w:t>
      </w:r>
    </w:p>
    <w:p w14:paraId="1EF98F77" w14:textId="77777777" w:rsidR="00E816D2" w:rsidRDefault="00660B07">
      <w:pPr>
        <w:numPr>
          <w:ilvl w:val="0"/>
          <w:numId w:val="9"/>
        </w:numPr>
        <w:spacing w:after="0" w:line="240" w:lineRule="auto"/>
        <w:rPr>
          <w:rFonts w:ascii="Arial" w:eastAsia="Arial" w:hAnsi="Arial" w:cs="Arial"/>
          <w:sz w:val="22"/>
          <w:szCs w:val="22"/>
        </w:rPr>
        <w:pPrChange w:id="352" w:author="Dunn, Julia (NIH/NIMH) [F]" w:date="2020-04-01T13:00:00Z">
          <w:pPr>
            <w:numPr>
              <w:numId w:val="9"/>
            </w:numPr>
            <w:ind w:left="1440" w:hanging="360"/>
          </w:pPr>
        </w:pPrChange>
      </w:pPr>
      <w:r>
        <w:rPr>
          <w:rFonts w:ascii="Arial" w:eastAsia="Arial" w:hAnsi="Arial" w:cs="Arial"/>
          <w:sz w:val="22"/>
          <w:szCs w:val="22"/>
        </w:rPr>
        <w:t>Very happy/cheerful</w:t>
      </w:r>
    </w:p>
    <w:p w14:paraId="67018465" w14:textId="77777777" w:rsidR="00E816D2" w:rsidRDefault="00E816D2">
      <w:pPr>
        <w:spacing w:after="0" w:line="240" w:lineRule="auto"/>
        <w:rPr>
          <w:rFonts w:ascii="Arial" w:eastAsia="Arial" w:hAnsi="Arial" w:cs="Arial"/>
          <w:sz w:val="22"/>
          <w:szCs w:val="22"/>
        </w:rPr>
        <w:pPrChange w:id="353" w:author="Dunn, Julia (NIH/NIMH) [F]" w:date="2020-04-01T13:00:00Z">
          <w:pPr/>
        </w:pPrChange>
      </w:pPr>
    </w:p>
    <w:p w14:paraId="4041116D" w14:textId="6326707F" w:rsidR="00E816D2" w:rsidRDefault="00660B07">
      <w:pPr>
        <w:numPr>
          <w:ilvl w:val="0"/>
          <w:numId w:val="1"/>
        </w:numPr>
        <w:spacing w:after="0" w:line="240" w:lineRule="auto"/>
        <w:rPr>
          <w:sz w:val="22"/>
          <w:szCs w:val="22"/>
        </w:rPr>
        <w:pPrChange w:id="354" w:author="Dunn, Julia (NIH/NIMH) [F]" w:date="2020-04-01T13:00:00Z">
          <w:pPr>
            <w:numPr>
              <w:numId w:val="1"/>
            </w:numPr>
            <w:ind w:left="720" w:hanging="360"/>
          </w:pPr>
        </w:pPrChange>
      </w:pPr>
      <w:r>
        <w:rPr>
          <w:rFonts w:ascii="Arial" w:eastAsia="Arial" w:hAnsi="Arial" w:cs="Arial"/>
          <w:b/>
          <w:sz w:val="22"/>
          <w:szCs w:val="22"/>
        </w:rPr>
        <w:t xml:space="preserve">… how much </w:t>
      </w:r>
      <w:del w:id="355" w:author="Dunn, Julia (NIH/NIMH) [F]" w:date="2020-04-01T11:50:00Z">
        <w:r w:rsidDel="006428F5">
          <w:rPr>
            <w:rFonts w:ascii="Arial" w:eastAsia="Arial" w:hAnsi="Arial" w:cs="Arial"/>
            <w:b/>
            <w:sz w:val="22"/>
            <w:szCs w:val="22"/>
          </w:rPr>
          <w:delText>have you been</w:delText>
        </w:r>
      </w:del>
      <w:ins w:id="356" w:author="Dunn, Julia (NIH/NIMH) [F]" w:date="2020-04-01T11:50:00Z">
        <w:r w:rsidR="006428F5">
          <w:rPr>
            <w:rFonts w:ascii="Arial" w:eastAsia="Arial" w:hAnsi="Arial" w:cs="Arial"/>
            <w:b/>
            <w:sz w:val="22"/>
            <w:szCs w:val="22"/>
          </w:rPr>
          <w:t>were you</w:t>
        </w:r>
      </w:ins>
      <w:r>
        <w:rPr>
          <w:rFonts w:ascii="Arial" w:eastAsia="Arial" w:hAnsi="Arial" w:cs="Arial"/>
          <w:b/>
          <w:sz w:val="22"/>
          <w:szCs w:val="22"/>
        </w:rPr>
        <w:t xml:space="preserve"> able to enjoy your usual </w:t>
      </w:r>
      <w:commentRangeStart w:id="357"/>
      <w:r>
        <w:rPr>
          <w:rFonts w:ascii="Arial" w:eastAsia="Arial" w:hAnsi="Arial" w:cs="Arial"/>
          <w:b/>
          <w:sz w:val="22"/>
          <w:szCs w:val="22"/>
        </w:rPr>
        <w:t>activities</w:t>
      </w:r>
      <w:commentRangeEnd w:id="357"/>
      <w:r w:rsidR="00C601A3">
        <w:rPr>
          <w:rStyle w:val="CommentReference"/>
        </w:rPr>
        <w:commentReference w:id="357"/>
      </w:r>
      <w:r>
        <w:rPr>
          <w:rFonts w:ascii="Arial" w:eastAsia="Arial" w:hAnsi="Arial" w:cs="Arial"/>
          <w:b/>
          <w:sz w:val="22"/>
          <w:szCs w:val="22"/>
        </w:rPr>
        <w:t>? </w:t>
      </w:r>
    </w:p>
    <w:p w14:paraId="1B464A4E" w14:textId="77777777" w:rsidR="00E816D2" w:rsidRDefault="00660B07">
      <w:pPr>
        <w:numPr>
          <w:ilvl w:val="0"/>
          <w:numId w:val="10"/>
        </w:numPr>
        <w:spacing w:after="0" w:line="240" w:lineRule="auto"/>
        <w:rPr>
          <w:rFonts w:ascii="Arial" w:eastAsia="Arial" w:hAnsi="Arial" w:cs="Arial"/>
          <w:sz w:val="22"/>
          <w:szCs w:val="22"/>
        </w:rPr>
        <w:pPrChange w:id="358" w:author="Dunn, Julia (NIH/NIMH) [F]" w:date="2020-04-01T13:00:00Z">
          <w:pPr>
            <w:numPr>
              <w:numId w:val="10"/>
            </w:numPr>
            <w:ind w:left="1440" w:hanging="360"/>
          </w:pPr>
        </w:pPrChange>
      </w:pPr>
      <w:r>
        <w:rPr>
          <w:rFonts w:ascii="Arial" w:eastAsia="Arial" w:hAnsi="Arial" w:cs="Arial"/>
          <w:sz w:val="22"/>
          <w:szCs w:val="22"/>
        </w:rPr>
        <w:t>Not at all</w:t>
      </w:r>
    </w:p>
    <w:p w14:paraId="729D65A7" w14:textId="77777777" w:rsidR="00E816D2" w:rsidRDefault="00660B07">
      <w:pPr>
        <w:numPr>
          <w:ilvl w:val="0"/>
          <w:numId w:val="10"/>
        </w:numPr>
        <w:spacing w:after="0" w:line="240" w:lineRule="auto"/>
        <w:rPr>
          <w:rFonts w:ascii="Arial" w:eastAsia="Arial" w:hAnsi="Arial" w:cs="Arial"/>
          <w:sz w:val="22"/>
          <w:szCs w:val="22"/>
        </w:rPr>
        <w:pPrChange w:id="359" w:author="Dunn, Julia (NIH/NIMH) [F]" w:date="2020-04-01T13:00:00Z">
          <w:pPr>
            <w:numPr>
              <w:numId w:val="10"/>
            </w:numPr>
            <w:ind w:left="1440" w:hanging="360"/>
          </w:pPr>
        </w:pPrChange>
      </w:pPr>
      <w:r>
        <w:rPr>
          <w:rFonts w:ascii="Arial" w:eastAsia="Arial" w:hAnsi="Arial" w:cs="Arial"/>
          <w:sz w:val="22"/>
          <w:szCs w:val="22"/>
        </w:rPr>
        <w:t>Slightly</w:t>
      </w:r>
    </w:p>
    <w:p w14:paraId="1B51B746" w14:textId="77777777" w:rsidR="00E816D2" w:rsidRDefault="00660B07">
      <w:pPr>
        <w:numPr>
          <w:ilvl w:val="0"/>
          <w:numId w:val="10"/>
        </w:numPr>
        <w:spacing w:after="0" w:line="240" w:lineRule="auto"/>
        <w:rPr>
          <w:rFonts w:ascii="Arial" w:eastAsia="Arial" w:hAnsi="Arial" w:cs="Arial"/>
          <w:sz w:val="22"/>
          <w:szCs w:val="22"/>
        </w:rPr>
        <w:pPrChange w:id="360" w:author="Dunn, Julia (NIH/NIMH) [F]" w:date="2020-04-01T13:00:00Z">
          <w:pPr>
            <w:numPr>
              <w:numId w:val="10"/>
            </w:numPr>
            <w:ind w:left="1440" w:hanging="360"/>
          </w:pPr>
        </w:pPrChange>
      </w:pPr>
      <w:r>
        <w:rPr>
          <w:rFonts w:ascii="Arial" w:eastAsia="Arial" w:hAnsi="Arial" w:cs="Arial"/>
          <w:sz w:val="22"/>
          <w:szCs w:val="22"/>
        </w:rPr>
        <w:t>Moderately</w:t>
      </w:r>
    </w:p>
    <w:p w14:paraId="28F0B8CB" w14:textId="77777777" w:rsidR="00E816D2" w:rsidRDefault="00660B07">
      <w:pPr>
        <w:numPr>
          <w:ilvl w:val="0"/>
          <w:numId w:val="10"/>
        </w:numPr>
        <w:spacing w:after="0" w:line="240" w:lineRule="auto"/>
        <w:rPr>
          <w:rFonts w:ascii="Arial" w:eastAsia="Arial" w:hAnsi="Arial" w:cs="Arial"/>
          <w:sz w:val="22"/>
          <w:szCs w:val="22"/>
        </w:rPr>
        <w:pPrChange w:id="361" w:author="Dunn, Julia (NIH/NIMH) [F]" w:date="2020-04-01T13:00:00Z">
          <w:pPr>
            <w:numPr>
              <w:numId w:val="10"/>
            </w:numPr>
            <w:ind w:left="1440" w:hanging="360"/>
          </w:pPr>
        </w:pPrChange>
      </w:pPr>
      <w:r>
        <w:rPr>
          <w:rFonts w:ascii="Arial" w:eastAsia="Arial" w:hAnsi="Arial" w:cs="Arial"/>
          <w:sz w:val="22"/>
          <w:szCs w:val="22"/>
        </w:rPr>
        <w:t>Very much</w:t>
      </w:r>
    </w:p>
    <w:p w14:paraId="35EE1EB6" w14:textId="77777777" w:rsidR="00E816D2" w:rsidRDefault="00660B07">
      <w:pPr>
        <w:numPr>
          <w:ilvl w:val="0"/>
          <w:numId w:val="10"/>
        </w:numPr>
        <w:spacing w:after="0" w:line="240" w:lineRule="auto"/>
        <w:rPr>
          <w:rFonts w:ascii="Arial" w:eastAsia="Arial" w:hAnsi="Arial" w:cs="Arial"/>
          <w:sz w:val="22"/>
          <w:szCs w:val="22"/>
        </w:rPr>
        <w:pPrChange w:id="362" w:author="Dunn, Julia (NIH/NIMH) [F]" w:date="2020-04-01T13:00:00Z">
          <w:pPr>
            <w:numPr>
              <w:numId w:val="10"/>
            </w:numPr>
            <w:ind w:left="1440" w:hanging="360"/>
          </w:pPr>
        </w:pPrChange>
      </w:pPr>
      <w:r>
        <w:rPr>
          <w:rFonts w:ascii="Arial" w:eastAsia="Arial" w:hAnsi="Arial" w:cs="Arial"/>
          <w:sz w:val="22"/>
          <w:szCs w:val="22"/>
        </w:rPr>
        <w:t>A lot</w:t>
      </w:r>
    </w:p>
    <w:p w14:paraId="0B1CF33A" w14:textId="77777777" w:rsidR="00E816D2" w:rsidRDefault="00E816D2">
      <w:pPr>
        <w:spacing w:after="0" w:line="240" w:lineRule="auto"/>
        <w:rPr>
          <w:rFonts w:ascii="Arial" w:eastAsia="Arial" w:hAnsi="Arial" w:cs="Arial"/>
          <w:sz w:val="22"/>
          <w:szCs w:val="22"/>
        </w:rPr>
        <w:pPrChange w:id="363" w:author="Dunn, Julia (NIH/NIMH) [F]" w:date="2020-04-01T13:00:00Z">
          <w:pPr/>
        </w:pPrChange>
      </w:pPr>
    </w:p>
    <w:p w14:paraId="70ABBA01" w14:textId="77777777" w:rsidR="00E816D2" w:rsidRDefault="00660B07">
      <w:pPr>
        <w:numPr>
          <w:ilvl w:val="0"/>
          <w:numId w:val="1"/>
        </w:numPr>
        <w:spacing w:after="0" w:line="240" w:lineRule="auto"/>
        <w:rPr>
          <w:sz w:val="22"/>
          <w:szCs w:val="22"/>
        </w:rPr>
        <w:pPrChange w:id="364" w:author="Dunn, Julia (NIH/NIMH) [F]" w:date="2020-04-01T13:00:00Z">
          <w:pPr>
            <w:numPr>
              <w:numId w:val="1"/>
            </w:numPr>
            <w:ind w:left="720" w:hanging="360"/>
          </w:pPr>
        </w:pPrChange>
      </w:pPr>
      <w:r>
        <w:rPr>
          <w:rFonts w:ascii="Arial" w:eastAsia="Arial" w:hAnsi="Arial" w:cs="Arial"/>
          <w:b/>
          <w:sz w:val="22"/>
          <w:szCs w:val="22"/>
        </w:rPr>
        <w:t>… how relaxed versus anxious were you?</w:t>
      </w:r>
    </w:p>
    <w:p w14:paraId="070BB293" w14:textId="77777777" w:rsidR="00E816D2" w:rsidRDefault="00660B07">
      <w:pPr>
        <w:numPr>
          <w:ilvl w:val="0"/>
          <w:numId w:val="11"/>
        </w:numPr>
        <w:spacing w:after="0" w:line="240" w:lineRule="auto"/>
        <w:rPr>
          <w:rFonts w:ascii="Arial" w:eastAsia="Arial" w:hAnsi="Arial" w:cs="Arial"/>
          <w:sz w:val="22"/>
          <w:szCs w:val="22"/>
        </w:rPr>
        <w:pPrChange w:id="365" w:author="Dunn, Julia (NIH/NIMH) [F]" w:date="2020-04-01T13:00:00Z">
          <w:pPr>
            <w:numPr>
              <w:numId w:val="11"/>
            </w:numPr>
            <w:ind w:left="1440" w:hanging="360"/>
          </w:pPr>
        </w:pPrChange>
      </w:pPr>
      <w:r>
        <w:rPr>
          <w:rFonts w:ascii="Arial" w:eastAsia="Arial" w:hAnsi="Arial" w:cs="Arial"/>
          <w:sz w:val="22"/>
          <w:szCs w:val="22"/>
        </w:rPr>
        <w:t>Very relaxed/calm</w:t>
      </w:r>
    </w:p>
    <w:p w14:paraId="66CE6EC4" w14:textId="77777777" w:rsidR="00E816D2" w:rsidRDefault="00660B07">
      <w:pPr>
        <w:numPr>
          <w:ilvl w:val="0"/>
          <w:numId w:val="11"/>
        </w:numPr>
        <w:spacing w:after="0" w:line="240" w:lineRule="auto"/>
        <w:rPr>
          <w:rFonts w:ascii="Arial" w:eastAsia="Arial" w:hAnsi="Arial" w:cs="Arial"/>
          <w:sz w:val="22"/>
          <w:szCs w:val="22"/>
        </w:rPr>
        <w:pPrChange w:id="366" w:author="Dunn, Julia (NIH/NIMH) [F]" w:date="2020-04-01T13:00:00Z">
          <w:pPr>
            <w:numPr>
              <w:numId w:val="11"/>
            </w:numPr>
            <w:ind w:left="1440" w:hanging="360"/>
          </w:pPr>
        </w:pPrChange>
      </w:pPr>
      <w:r>
        <w:rPr>
          <w:rFonts w:ascii="Arial" w:eastAsia="Arial" w:hAnsi="Arial" w:cs="Arial"/>
          <w:sz w:val="22"/>
          <w:szCs w:val="22"/>
        </w:rPr>
        <w:t>Moderately relaxed/calm</w:t>
      </w:r>
    </w:p>
    <w:p w14:paraId="187C4C58" w14:textId="77777777" w:rsidR="00E816D2" w:rsidRDefault="00660B07">
      <w:pPr>
        <w:numPr>
          <w:ilvl w:val="0"/>
          <w:numId w:val="11"/>
        </w:numPr>
        <w:spacing w:after="0" w:line="240" w:lineRule="auto"/>
        <w:rPr>
          <w:rFonts w:ascii="Arial" w:eastAsia="Arial" w:hAnsi="Arial" w:cs="Arial"/>
          <w:sz w:val="22"/>
          <w:szCs w:val="22"/>
        </w:rPr>
        <w:pPrChange w:id="367" w:author="Dunn, Julia (NIH/NIMH) [F]" w:date="2020-04-01T13:00:00Z">
          <w:pPr>
            <w:numPr>
              <w:numId w:val="11"/>
            </w:numPr>
            <w:ind w:left="1440" w:hanging="360"/>
          </w:pPr>
        </w:pPrChange>
      </w:pPr>
      <w:r>
        <w:rPr>
          <w:rFonts w:ascii="Arial" w:eastAsia="Arial" w:hAnsi="Arial" w:cs="Arial"/>
          <w:sz w:val="22"/>
          <w:szCs w:val="22"/>
        </w:rPr>
        <w:t>Neutral</w:t>
      </w:r>
    </w:p>
    <w:p w14:paraId="73897819" w14:textId="77777777" w:rsidR="00E816D2" w:rsidRDefault="00660B07">
      <w:pPr>
        <w:numPr>
          <w:ilvl w:val="0"/>
          <w:numId w:val="11"/>
        </w:numPr>
        <w:spacing w:after="0" w:line="240" w:lineRule="auto"/>
        <w:rPr>
          <w:rFonts w:ascii="Arial" w:eastAsia="Arial" w:hAnsi="Arial" w:cs="Arial"/>
          <w:sz w:val="22"/>
          <w:szCs w:val="22"/>
        </w:rPr>
        <w:pPrChange w:id="368" w:author="Dunn, Julia (NIH/NIMH) [F]" w:date="2020-04-01T13:00:00Z">
          <w:pPr>
            <w:numPr>
              <w:numId w:val="11"/>
            </w:numPr>
            <w:ind w:left="1440" w:hanging="360"/>
          </w:pPr>
        </w:pPrChange>
      </w:pPr>
      <w:r>
        <w:rPr>
          <w:rFonts w:ascii="Arial" w:eastAsia="Arial" w:hAnsi="Arial" w:cs="Arial"/>
          <w:sz w:val="22"/>
          <w:szCs w:val="22"/>
        </w:rPr>
        <w:t xml:space="preserve">Moderately nervous/anxious </w:t>
      </w:r>
    </w:p>
    <w:p w14:paraId="7BD156C2" w14:textId="77777777" w:rsidR="00E816D2" w:rsidRDefault="00660B07">
      <w:pPr>
        <w:numPr>
          <w:ilvl w:val="0"/>
          <w:numId w:val="11"/>
        </w:numPr>
        <w:spacing w:after="0" w:line="240" w:lineRule="auto"/>
        <w:rPr>
          <w:del w:id="369" w:author="Dunn, Julia (NIH/NIMH) [F]" w:date="2020-04-01T12:56:00Z"/>
          <w:rFonts w:ascii="Arial" w:eastAsia="Arial" w:hAnsi="Arial" w:cs="Arial"/>
          <w:sz w:val="22"/>
          <w:szCs w:val="22"/>
        </w:rPr>
        <w:pPrChange w:id="370" w:author="Dunn, Julia (NIH/NIMH) [F]" w:date="2020-04-01T13:00:00Z">
          <w:pPr>
            <w:numPr>
              <w:numId w:val="11"/>
            </w:numPr>
            <w:ind w:left="1440" w:hanging="360"/>
          </w:pPr>
        </w:pPrChange>
      </w:pPr>
      <w:r>
        <w:rPr>
          <w:rFonts w:ascii="Arial" w:eastAsia="Arial" w:hAnsi="Arial" w:cs="Arial"/>
          <w:sz w:val="22"/>
          <w:szCs w:val="22"/>
        </w:rPr>
        <w:t xml:space="preserve">Very nervous/anxious  </w:t>
      </w:r>
    </w:p>
    <w:p w14:paraId="28FA3E19" w14:textId="77777777" w:rsidR="00E816D2" w:rsidRPr="00510503" w:rsidRDefault="00E816D2">
      <w:pPr>
        <w:numPr>
          <w:ilvl w:val="0"/>
          <w:numId w:val="11"/>
        </w:numPr>
        <w:spacing w:after="0" w:line="240" w:lineRule="auto"/>
        <w:rPr>
          <w:rFonts w:ascii="Arial" w:hAnsi="Arial"/>
          <w:sz w:val="22"/>
          <w:rPrChange w:id="371" w:author="Dunn, Julia (NIH/NIMH) [F]" w:date="2020-04-01T13:00:00Z">
            <w:rPr>
              <w:rFonts w:ascii="Arial" w:eastAsia="Arial" w:hAnsi="Arial" w:cs="Arial"/>
              <w:sz w:val="22"/>
              <w:szCs w:val="22"/>
            </w:rPr>
          </w:rPrChange>
        </w:rPr>
        <w:pPrChange w:id="372" w:author="Dunn, Julia (NIH/NIMH) [F]" w:date="2020-04-01T13:00:00Z">
          <w:pPr/>
        </w:pPrChange>
      </w:pPr>
    </w:p>
    <w:p w14:paraId="35688300" w14:textId="77777777" w:rsidR="00510503" w:rsidRDefault="00510503">
      <w:pPr>
        <w:rPr>
          <w:ins w:id="373" w:author="Dunn, Julia (NIH/NIMH) [F]" w:date="2020-04-01T12:57:00Z"/>
          <w:rFonts w:ascii="Arial" w:eastAsia="Arial" w:hAnsi="Arial" w:cs="Arial"/>
          <w:b/>
          <w:sz w:val="22"/>
          <w:szCs w:val="22"/>
        </w:rPr>
      </w:pPr>
      <w:ins w:id="374" w:author="Dunn, Julia (NIH/NIMH) [F]" w:date="2020-04-01T12:57:00Z">
        <w:r>
          <w:rPr>
            <w:rFonts w:ascii="Arial" w:eastAsia="Arial" w:hAnsi="Arial" w:cs="Arial"/>
            <w:b/>
            <w:sz w:val="22"/>
            <w:szCs w:val="22"/>
          </w:rPr>
          <w:br w:type="page"/>
        </w:r>
      </w:ins>
    </w:p>
    <w:p w14:paraId="232D1508" w14:textId="77777777" w:rsidR="00E816D2" w:rsidRDefault="00660B07">
      <w:pPr>
        <w:numPr>
          <w:ilvl w:val="0"/>
          <w:numId w:val="1"/>
        </w:numPr>
        <w:spacing w:after="0" w:line="240" w:lineRule="auto"/>
        <w:rPr>
          <w:sz w:val="22"/>
          <w:szCs w:val="22"/>
        </w:rPr>
        <w:pPrChange w:id="375" w:author="Dunn, Julia (NIH/NIMH) [F]" w:date="2020-04-01T13:00:00Z">
          <w:pPr>
            <w:numPr>
              <w:numId w:val="1"/>
            </w:numPr>
            <w:ind w:left="720" w:hanging="360"/>
          </w:pPr>
        </w:pPrChange>
      </w:pPr>
      <w:r>
        <w:rPr>
          <w:rFonts w:ascii="Arial" w:eastAsia="Arial" w:hAnsi="Arial" w:cs="Arial"/>
          <w:b/>
          <w:sz w:val="22"/>
          <w:szCs w:val="22"/>
        </w:rPr>
        <w:lastRenderedPageBreak/>
        <w:t>… how fidgety or restless were you?</w:t>
      </w:r>
    </w:p>
    <w:p w14:paraId="138CA67B" w14:textId="7A11B7EF" w:rsidR="00E816D2" w:rsidRDefault="00660B07">
      <w:pPr>
        <w:numPr>
          <w:ilvl w:val="0"/>
          <w:numId w:val="12"/>
        </w:numPr>
        <w:spacing w:after="0" w:line="240" w:lineRule="auto"/>
        <w:rPr>
          <w:rFonts w:ascii="Arial" w:eastAsia="Arial" w:hAnsi="Arial" w:cs="Arial"/>
          <w:sz w:val="22"/>
          <w:szCs w:val="22"/>
        </w:rPr>
        <w:pPrChange w:id="376" w:author="Dunn, Julia (NIH/NIMH) [F]" w:date="2020-04-01T13:00:00Z">
          <w:pPr>
            <w:numPr>
              <w:numId w:val="12"/>
            </w:numPr>
            <w:ind w:left="1440" w:hanging="360"/>
          </w:pPr>
        </w:pPrChange>
      </w:pPr>
      <w:r>
        <w:rPr>
          <w:rFonts w:ascii="Arial" w:eastAsia="Arial" w:hAnsi="Arial" w:cs="Arial"/>
          <w:sz w:val="22"/>
          <w:szCs w:val="22"/>
        </w:rPr>
        <w:t xml:space="preserve">Not </w:t>
      </w:r>
      <w:ins w:id="377" w:author="Dunn, Julia (NIH/NIMH) [F]" w:date="2020-04-01T14:01:00Z">
        <w:r w:rsidR="00661720">
          <w:rPr>
            <w:rFonts w:ascii="Arial" w:eastAsia="Arial" w:hAnsi="Arial" w:cs="Arial"/>
            <w:sz w:val="22"/>
            <w:szCs w:val="22"/>
          </w:rPr>
          <w:t>fidgety/</w:t>
        </w:r>
      </w:ins>
      <w:r>
        <w:rPr>
          <w:rFonts w:ascii="Arial" w:eastAsia="Arial" w:hAnsi="Arial" w:cs="Arial"/>
          <w:sz w:val="22"/>
          <w:szCs w:val="22"/>
        </w:rPr>
        <w:t xml:space="preserve">restless at </w:t>
      </w:r>
      <w:commentRangeStart w:id="378"/>
      <w:r>
        <w:rPr>
          <w:rFonts w:ascii="Arial" w:eastAsia="Arial" w:hAnsi="Arial" w:cs="Arial"/>
          <w:sz w:val="22"/>
          <w:szCs w:val="22"/>
        </w:rPr>
        <w:t>all</w:t>
      </w:r>
      <w:commentRangeEnd w:id="378"/>
      <w:r w:rsidR="008B34AF">
        <w:rPr>
          <w:rStyle w:val="CommentReference"/>
        </w:rPr>
        <w:commentReference w:id="378"/>
      </w:r>
    </w:p>
    <w:p w14:paraId="15DB769B" w14:textId="11987AC3" w:rsidR="00E816D2" w:rsidRDefault="00660B07">
      <w:pPr>
        <w:numPr>
          <w:ilvl w:val="0"/>
          <w:numId w:val="12"/>
        </w:numPr>
        <w:spacing w:after="0" w:line="240" w:lineRule="auto"/>
        <w:rPr>
          <w:rFonts w:ascii="Arial" w:eastAsia="Arial" w:hAnsi="Arial" w:cs="Arial"/>
          <w:sz w:val="22"/>
          <w:szCs w:val="22"/>
        </w:rPr>
        <w:pPrChange w:id="379" w:author="Dunn, Julia (NIH/NIMH) [F]" w:date="2020-04-01T13:00:00Z">
          <w:pPr>
            <w:numPr>
              <w:numId w:val="12"/>
            </w:numPr>
            <w:ind w:left="1440" w:hanging="360"/>
          </w:pPr>
        </w:pPrChange>
      </w:pPr>
      <w:r>
        <w:rPr>
          <w:rFonts w:ascii="Arial" w:eastAsia="Arial" w:hAnsi="Arial" w:cs="Arial"/>
          <w:sz w:val="22"/>
          <w:szCs w:val="22"/>
        </w:rPr>
        <w:t xml:space="preserve">Slightly </w:t>
      </w:r>
      <w:ins w:id="380" w:author="Dunn, Julia (NIH/NIMH) [F]" w:date="2020-04-01T14:01:00Z">
        <w:r w:rsidR="00661720">
          <w:rPr>
            <w:rFonts w:ascii="Arial" w:eastAsia="Arial" w:hAnsi="Arial" w:cs="Arial"/>
            <w:sz w:val="22"/>
            <w:szCs w:val="22"/>
          </w:rPr>
          <w:t>fidgety/</w:t>
        </w:r>
      </w:ins>
      <w:r>
        <w:rPr>
          <w:rFonts w:ascii="Arial" w:eastAsia="Arial" w:hAnsi="Arial" w:cs="Arial"/>
          <w:sz w:val="22"/>
          <w:szCs w:val="22"/>
        </w:rPr>
        <w:t>restless</w:t>
      </w:r>
    </w:p>
    <w:p w14:paraId="1F61DB72" w14:textId="1DA5A715" w:rsidR="00E816D2" w:rsidRDefault="00660B07">
      <w:pPr>
        <w:numPr>
          <w:ilvl w:val="0"/>
          <w:numId w:val="12"/>
        </w:numPr>
        <w:spacing w:after="0" w:line="240" w:lineRule="auto"/>
        <w:rPr>
          <w:rFonts w:ascii="Arial" w:eastAsia="Arial" w:hAnsi="Arial" w:cs="Arial"/>
          <w:sz w:val="22"/>
          <w:szCs w:val="22"/>
        </w:rPr>
        <w:pPrChange w:id="381" w:author="Dunn, Julia (NIH/NIMH) [F]" w:date="2020-04-01T13:00:00Z">
          <w:pPr>
            <w:numPr>
              <w:numId w:val="12"/>
            </w:numPr>
            <w:ind w:left="1440" w:hanging="360"/>
          </w:pPr>
        </w:pPrChange>
      </w:pPr>
      <w:r>
        <w:rPr>
          <w:rFonts w:ascii="Arial" w:eastAsia="Arial" w:hAnsi="Arial" w:cs="Arial"/>
          <w:sz w:val="22"/>
          <w:szCs w:val="22"/>
        </w:rPr>
        <w:t xml:space="preserve">Moderately </w:t>
      </w:r>
      <w:ins w:id="382" w:author="Dunn, Julia (NIH/NIMH) [F]" w:date="2020-04-01T14:01:00Z">
        <w:r w:rsidR="00661720">
          <w:rPr>
            <w:rFonts w:ascii="Arial" w:eastAsia="Arial" w:hAnsi="Arial" w:cs="Arial"/>
            <w:sz w:val="22"/>
            <w:szCs w:val="22"/>
          </w:rPr>
          <w:t>fidgety/</w:t>
        </w:r>
      </w:ins>
      <w:r>
        <w:rPr>
          <w:rFonts w:ascii="Arial" w:eastAsia="Arial" w:hAnsi="Arial" w:cs="Arial"/>
          <w:sz w:val="22"/>
          <w:szCs w:val="22"/>
        </w:rPr>
        <w:t xml:space="preserve">restless </w:t>
      </w:r>
    </w:p>
    <w:p w14:paraId="082C74AA" w14:textId="39361D33" w:rsidR="00E816D2" w:rsidRDefault="00660B07">
      <w:pPr>
        <w:numPr>
          <w:ilvl w:val="0"/>
          <w:numId w:val="12"/>
        </w:numPr>
        <w:spacing w:after="0" w:line="240" w:lineRule="auto"/>
        <w:rPr>
          <w:rFonts w:ascii="Arial" w:eastAsia="Arial" w:hAnsi="Arial" w:cs="Arial"/>
          <w:sz w:val="22"/>
          <w:szCs w:val="22"/>
        </w:rPr>
        <w:pPrChange w:id="383" w:author="Dunn, Julia (NIH/NIMH) [F]" w:date="2020-04-01T13:00:00Z">
          <w:pPr>
            <w:numPr>
              <w:numId w:val="12"/>
            </w:numPr>
            <w:ind w:left="1440" w:hanging="360"/>
          </w:pPr>
        </w:pPrChange>
      </w:pPr>
      <w:r>
        <w:rPr>
          <w:rFonts w:ascii="Arial" w:eastAsia="Arial" w:hAnsi="Arial" w:cs="Arial"/>
          <w:sz w:val="22"/>
          <w:szCs w:val="22"/>
        </w:rPr>
        <w:t xml:space="preserve">Very </w:t>
      </w:r>
      <w:ins w:id="384" w:author="Dunn, Julia (NIH/NIMH) [F]" w:date="2020-04-01T14:01:00Z">
        <w:r w:rsidR="00661720">
          <w:rPr>
            <w:rFonts w:ascii="Arial" w:eastAsia="Arial" w:hAnsi="Arial" w:cs="Arial"/>
            <w:sz w:val="22"/>
            <w:szCs w:val="22"/>
          </w:rPr>
          <w:t>fidgety/</w:t>
        </w:r>
      </w:ins>
      <w:r>
        <w:rPr>
          <w:rFonts w:ascii="Arial" w:eastAsia="Arial" w:hAnsi="Arial" w:cs="Arial"/>
          <w:sz w:val="22"/>
          <w:szCs w:val="22"/>
        </w:rPr>
        <w:t xml:space="preserve">restless </w:t>
      </w:r>
    </w:p>
    <w:p w14:paraId="2C8465D7" w14:textId="1BAF7FEA" w:rsidR="00E816D2" w:rsidRDefault="00660B07">
      <w:pPr>
        <w:numPr>
          <w:ilvl w:val="0"/>
          <w:numId w:val="12"/>
        </w:numPr>
        <w:spacing w:after="0" w:line="240" w:lineRule="auto"/>
        <w:rPr>
          <w:rFonts w:ascii="Arial" w:eastAsia="Arial" w:hAnsi="Arial" w:cs="Arial"/>
          <w:sz w:val="22"/>
          <w:szCs w:val="22"/>
        </w:rPr>
        <w:pPrChange w:id="385" w:author="Dunn, Julia (NIH/NIMH) [F]" w:date="2020-04-01T13:00:00Z">
          <w:pPr>
            <w:numPr>
              <w:numId w:val="12"/>
            </w:numPr>
            <w:ind w:left="1440" w:hanging="360"/>
          </w:pPr>
        </w:pPrChange>
      </w:pPr>
      <w:r>
        <w:rPr>
          <w:rFonts w:ascii="Arial" w:eastAsia="Arial" w:hAnsi="Arial" w:cs="Arial"/>
          <w:sz w:val="22"/>
          <w:szCs w:val="22"/>
        </w:rPr>
        <w:t xml:space="preserve">Extremely </w:t>
      </w:r>
      <w:ins w:id="386" w:author="Dunn, Julia (NIH/NIMH) [F]" w:date="2020-04-01T14:02:00Z">
        <w:r w:rsidR="00661720">
          <w:rPr>
            <w:rFonts w:ascii="Arial" w:eastAsia="Arial" w:hAnsi="Arial" w:cs="Arial"/>
            <w:sz w:val="22"/>
            <w:szCs w:val="22"/>
          </w:rPr>
          <w:t>fidgety/</w:t>
        </w:r>
      </w:ins>
      <w:r>
        <w:rPr>
          <w:rFonts w:ascii="Arial" w:eastAsia="Arial" w:hAnsi="Arial" w:cs="Arial"/>
          <w:sz w:val="22"/>
          <w:szCs w:val="22"/>
        </w:rPr>
        <w:t>restless</w:t>
      </w:r>
    </w:p>
    <w:p w14:paraId="6E43B8E7" w14:textId="77777777" w:rsidR="00E816D2" w:rsidRDefault="00660B07">
      <w:pPr>
        <w:spacing w:after="0" w:line="240" w:lineRule="auto"/>
        <w:rPr>
          <w:del w:id="387" w:author="Dunn, Julia (NIH/NIMH) [F]" w:date="2020-04-01T12:57:00Z"/>
          <w:rFonts w:ascii="Arial" w:eastAsia="Arial" w:hAnsi="Arial" w:cs="Arial"/>
          <w:sz w:val="22"/>
          <w:szCs w:val="22"/>
        </w:rPr>
        <w:pPrChange w:id="388" w:author="Dunn, Julia (NIH/NIMH) [F]" w:date="2020-04-01T13:00:00Z">
          <w:pPr/>
        </w:pPrChange>
      </w:pPr>
      <w:del w:id="389" w:author="Dunn, Julia (NIH/NIMH) [F]" w:date="2020-04-01T12:57:00Z">
        <w:r>
          <w:rPr>
            <w:rFonts w:ascii="Arial" w:eastAsia="Arial" w:hAnsi="Arial" w:cs="Arial"/>
            <w:sz w:val="22"/>
            <w:szCs w:val="22"/>
          </w:rPr>
          <w:br w:type="page"/>
        </w:r>
      </w:del>
    </w:p>
    <w:p w14:paraId="371960EB" w14:textId="77777777" w:rsidR="00E816D2" w:rsidRDefault="00E816D2">
      <w:pPr>
        <w:spacing w:after="0" w:line="240" w:lineRule="auto"/>
        <w:rPr>
          <w:rFonts w:ascii="Arial" w:eastAsia="Arial" w:hAnsi="Arial" w:cs="Arial"/>
          <w:sz w:val="22"/>
          <w:szCs w:val="22"/>
        </w:rPr>
        <w:pPrChange w:id="390" w:author="Dunn, Julia (NIH/NIMH) [F]" w:date="2020-04-01T13:00:00Z">
          <w:pPr/>
        </w:pPrChange>
      </w:pPr>
    </w:p>
    <w:p w14:paraId="63A7D988" w14:textId="77777777" w:rsidR="00E816D2" w:rsidRDefault="00660B07">
      <w:pPr>
        <w:numPr>
          <w:ilvl w:val="0"/>
          <w:numId w:val="1"/>
        </w:numPr>
        <w:spacing w:after="0" w:line="240" w:lineRule="auto"/>
        <w:rPr>
          <w:sz w:val="22"/>
          <w:szCs w:val="22"/>
        </w:rPr>
        <w:pPrChange w:id="391" w:author="Dunn, Julia (NIH/NIMH) [F]" w:date="2020-04-01T13:00:00Z">
          <w:pPr>
            <w:numPr>
              <w:numId w:val="1"/>
            </w:numPr>
            <w:ind w:left="720" w:hanging="360"/>
          </w:pPr>
        </w:pPrChange>
      </w:pPr>
      <w:r>
        <w:rPr>
          <w:rFonts w:ascii="Arial" w:eastAsia="Arial" w:hAnsi="Arial" w:cs="Arial"/>
          <w:b/>
          <w:sz w:val="22"/>
          <w:szCs w:val="22"/>
        </w:rPr>
        <w:t>… how fatigued or tired were you?</w:t>
      </w:r>
    </w:p>
    <w:p w14:paraId="39511F28" w14:textId="77777777" w:rsidR="00E816D2" w:rsidRDefault="00660B07">
      <w:pPr>
        <w:numPr>
          <w:ilvl w:val="0"/>
          <w:numId w:val="13"/>
        </w:numPr>
        <w:spacing w:after="0" w:line="240" w:lineRule="auto"/>
        <w:rPr>
          <w:rFonts w:ascii="Arial" w:eastAsia="Arial" w:hAnsi="Arial" w:cs="Arial"/>
          <w:sz w:val="22"/>
          <w:szCs w:val="22"/>
        </w:rPr>
        <w:pPrChange w:id="392" w:author="Dunn, Julia (NIH/NIMH) [F]" w:date="2020-04-01T13:00:00Z">
          <w:pPr>
            <w:numPr>
              <w:numId w:val="13"/>
            </w:numPr>
            <w:ind w:left="1440" w:hanging="360"/>
          </w:pPr>
        </w:pPrChange>
      </w:pPr>
      <w:r>
        <w:rPr>
          <w:rFonts w:ascii="Arial" w:eastAsia="Arial" w:hAnsi="Arial" w:cs="Arial"/>
          <w:sz w:val="22"/>
          <w:szCs w:val="22"/>
        </w:rPr>
        <w:t>Not fatigued or tired at all</w:t>
      </w:r>
    </w:p>
    <w:p w14:paraId="782518D2" w14:textId="77777777" w:rsidR="00E816D2" w:rsidRDefault="00660B07">
      <w:pPr>
        <w:numPr>
          <w:ilvl w:val="0"/>
          <w:numId w:val="13"/>
        </w:numPr>
        <w:spacing w:after="0" w:line="240" w:lineRule="auto"/>
        <w:rPr>
          <w:rFonts w:ascii="Arial" w:eastAsia="Arial" w:hAnsi="Arial" w:cs="Arial"/>
          <w:sz w:val="22"/>
          <w:szCs w:val="22"/>
        </w:rPr>
        <w:pPrChange w:id="393" w:author="Dunn, Julia (NIH/NIMH) [F]" w:date="2020-04-01T13:00:00Z">
          <w:pPr>
            <w:numPr>
              <w:numId w:val="13"/>
            </w:numPr>
            <w:ind w:left="1440" w:hanging="360"/>
          </w:pPr>
        </w:pPrChange>
      </w:pPr>
      <w:r>
        <w:rPr>
          <w:rFonts w:ascii="Arial" w:eastAsia="Arial" w:hAnsi="Arial" w:cs="Arial"/>
          <w:sz w:val="22"/>
          <w:szCs w:val="22"/>
        </w:rPr>
        <w:t>Slightly fatigued or tired</w:t>
      </w:r>
    </w:p>
    <w:p w14:paraId="42362195" w14:textId="77777777" w:rsidR="00E816D2" w:rsidRDefault="00660B07">
      <w:pPr>
        <w:numPr>
          <w:ilvl w:val="0"/>
          <w:numId w:val="13"/>
        </w:numPr>
        <w:spacing w:after="0" w:line="240" w:lineRule="auto"/>
        <w:rPr>
          <w:rFonts w:ascii="Arial" w:eastAsia="Arial" w:hAnsi="Arial" w:cs="Arial"/>
          <w:sz w:val="22"/>
          <w:szCs w:val="22"/>
        </w:rPr>
        <w:pPrChange w:id="394" w:author="Dunn, Julia (NIH/NIMH) [F]" w:date="2020-04-01T13:00:00Z">
          <w:pPr>
            <w:numPr>
              <w:numId w:val="13"/>
            </w:numPr>
            <w:ind w:left="1440" w:hanging="360"/>
          </w:pPr>
        </w:pPrChange>
      </w:pPr>
      <w:r>
        <w:rPr>
          <w:rFonts w:ascii="Arial" w:eastAsia="Arial" w:hAnsi="Arial" w:cs="Arial"/>
          <w:sz w:val="22"/>
          <w:szCs w:val="22"/>
        </w:rPr>
        <w:t>Moderately fatigued or tired</w:t>
      </w:r>
    </w:p>
    <w:p w14:paraId="31B31D2F" w14:textId="77777777" w:rsidR="00E816D2" w:rsidRDefault="00660B07">
      <w:pPr>
        <w:spacing w:after="0" w:line="240" w:lineRule="auto"/>
        <w:ind w:left="720"/>
        <w:rPr>
          <w:rFonts w:ascii="Arial" w:eastAsia="Arial" w:hAnsi="Arial" w:cs="Arial"/>
          <w:sz w:val="22"/>
          <w:szCs w:val="22"/>
        </w:rPr>
        <w:pPrChange w:id="395" w:author="Dunn, Julia (NIH/NIMH) [F]" w:date="2020-04-01T13:00:00Z">
          <w:pPr>
            <w:ind w:left="720"/>
          </w:pPr>
        </w:pPrChange>
      </w:pPr>
      <w:r>
        <w:rPr>
          <w:rFonts w:ascii="Arial" w:eastAsia="Arial" w:hAnsi="Arial" w:cs="Arial"/>
          <w:sz w:val="22"/>
          <w:szCs w:val="22"/>
        </w:rPr>
        <w:t xml:space="preserve">      d. Very fatigued or tired</w:t>
      </w:r>
    </w:p>
    <w:p w14:paraId="3F735590" w14:textId="77777777" w:rsidR="00E816D2" w:rsidRDefault="00660B07">
      <w:pPr>
        <w:spacing w:after="0" w:line="240" w:lineRule="auto"/>
        <w:ind w:left="720"/>
        <w:rPr>
          <w:rFonts w:ascii="Arial" w:eastAsia="Arial" w:hAnsi="Arial" w:cs="Arial"/>
          <w:sz w:val="22"/>
          <w:szCs w:val="22"/>
        </w:rPr>
        <w:pPrChange w:id="396" w:author="Dunn, Julia (NIH/NIMH) [F]" w:date="2020-04-01T13:00:00Z">
          <w:pPr>
            <w:ind w:left="720"/>
          </w:pPr>
        </w:pPrChange>
      </w:pPr>
      <w:r>
        <w:rPr>
          <w:rFonts w:ascii="Arial" w:eastAsia="Arial" w:hAnsi="Arial" w:cs="Arial"/>
          <w:sz w:val="22"/>
          <w:szCs w:val="22"/>
        </w:rPr>
        <w:t xml:space="preserve">      e. Extremely fatigued or tired</w:t>
      </w:r>
    </w:p>
    <w:p w14:paraId="46A645B6" w14:textId="77777777" w:rsidR="00E816D2" w:rsidRDefault="00E816D2">
      <w:pPr>
        <w:spacing w:after="0" w:line="240" w:lineRule="auto"/>
        <w:rPr>
          <w:rFonts w:ascii="Arial" w:eastAsia="Arial" w:hAnsi="Arial" w:cs="Arial"/>
          <w:sz w:val="22"/>
          <w:szCs w:val="22"/>
        </w:rPr>
        <w:pPrChange w:id="397" w:author="Dunn, Julia (NIH/NIMH) [F]" w:date="2020-04-01T13:00:00Z">
          <w:pPr/>
        </w:pPrChange>
      </w:pPr>
    </w:p>
    <w:p w14:paraId="73CD2D22" w14:textId="1AB69B81" w:rsidR="00E816D2" w:rsidRDefault="00660B07">
      <w:pPr>
        <w:numPr>
          <w:ilvl w:val="0"/>
          <w:numId w:val="1"/>
        </w:numPr>
        <w:spacing w:after="0" w:line="240" w:lineRule="auto"/>
        <w:rPr>
          <w:sz w:val="22"/>
          <w:szCs w:val="22"/>
        </w:rPr>
        <w:pPrChange w:id="398" w:author="Dunn, Julia (NIH/NIMH) [F]" w:date="2020-04-01T13:00:00Z">
          <w:pPr>
            <w:numPr>
              <w:numId w:val="1"/>
            </w:numPr>
            <w:ind w:left="720" w:hanging="360"/>
          </w:pPr>
        </w:pPrChange>
      </w:pPr>
      <w:r>
        <w:rPr>
          <w:rFonts w:ascii="Arial" w:eastAsia="Arial" w:hAnsi="Arial" w:cs="Arial"/>
          <w:b/>
          <w:sz w:val="22"/>
          <w:szCs w:val="22"/>
        </w:rPr>
        <w:t xml:space="preserve">… how well </w:t>
      </w:r>
      <w:del w:id="399" w:author="Dunn, Julia (NIH/NIMH) [F]" w:date="2020-04-01T14:48:00Z">
        <w:r w:rsidDel="00AD7C27">
          <w:rPr>
            <w:rFonts w:ascii="Arial" w:eastAsia="Arial" w:hAnsi="Arial" w:cs="Arial"/>
            <w:b/>
            <w:sz w:val="22"/>
            <w:szCs w:val="22"/>
          </w:rPr>
          <w:delText>have</w:delText>
        </w:r>
      </w:del>
      <w:ins w:id="400" w:author="Dunn, Julia (NIH/NIMH) [F]" w:date="2020-04-01T14:48:00Z">
        <w:r w:rsidR="00AD7C27">
          <w:rPr>
            <w:rFonts w:ascii="Arial" w:eastAsia="Arial" w:hAnsi="Arial" w:cs="Arial"/>
            <w:b/>
            <w:sz w:val="22"/>
            <w:szCs w:val="22"/>
          </w:rPr>
          <w:t>were</w:t>
        </w:r>
      </w:ins>
      <w:r>
        <w:rPr>
          <w:rFonts w:ascii="Arial" w:eastAsia="Arial" w:hAnsi="Arial" w:cs="Arial"/>
          <w:b/>
          <w:sz w:val="22"/>
          <w:szCs w:val="22"/>
        </w:rPr>
        <w:t xml:space="preserve"> you </w:t>
      </w:r>
      <w:del w:id="401" w:author="Dunn, Julia (NIH/NIMH) [F]" w:date="2020-04-01T14:48:00Z">
        <w:r w:rsidDel="00AD7C27">
          <w:rPr>
            <w:rFonts w:ascii="Arial" w:eastAsia="Arial" w:hAnsi="Arial" w:cs="Arial"/>
            <w:b/>
            <w:sz w:val="22"/>
            <w:szCs w:val="22"/>
          </w:rPr>
          <w:delText xml:space="preserve">been </w:delText>
        </w:r>
      </w:del>
      <w:r>
        <w:rPr>
          <w:rFonts w:ascii="Arial" w:eastAsia="Arial" w:hAnsi="Arial" w:cs="Arial"/>
          <w:b/>
          <w:sz w:val="22"/>
          <w:szCs w:val="22"/>
        </w:rPr>
        <w:t xml:space="preserve">able to concentrate or </w:t>
      </w:r>
      <w:commentRangeStart w:id="402"/>
      <w:r>
        <w:rPr>
          <w:rFonts w:ascii="Arial" w:eastAsia="Arial" w:hAnsi="Arial" w:cs="Arial"/>
          <w:b/>
          <w:sz w:val="22"/>
          <w:szCs w:val="22"/>
        </w:rPr>
        <w:t>focus</w:t>
      </w:r>
      <w:commentRangeEnd w:id="402"/>
      <w:r w:rsidR="008B34AF">
        <w:rPr>
          <w:rStyle w:val="CommentReference"/>
        </w:rPr>
        <w:commentReference w:id="402"/>
      </w:r>
      <w:r>
        <w:rPr>
          <w:rFonts w:ascii="Arial" w:eastAsia="Arial" w:hAnsi="Arial" w:cs="Arial"/>
          <w:b/>
          <w:sz w:val="22"/>
          <w:szCs w:val="22"/>
        </w:rPr>
        <w:t>?</w:t>
      </w:r>
    </w:p>
    <w:p w14:paraId="21495F46" w14:textId="77777777" w:rsidR="00E816D2" w:rsidRDefault="00660B07">
      <w:pPr>
        <w:numPr>
          <w:ilvl w:val="0"/>
          <w:numId w:val="14"/>
        </w:numPr>
        <w:spacing w:after="0" w:line="240" w:lineRule="auto"/>
        <w:rPr>
          <w:rFonts w:ascii="Arial" w:eastAsia="Arial" w:hAnsi="Arial" w:cs="Arial"/>
          <w:sz w:val="22"/>
          <w:szCs w:val="22"/>
        </w:rPr>
        <w:pPrChange w:id="403" w:author="Dunn, Julia (NIH/NIMH) [F]" w:date="2020-04-01T13:00:00Z">
          <w:pPr>
            <w:numPr>
              <w:numId w:val="14"/>
            </w:numPr>
            <w:ind w:left="1440" w:hanging="360"/>
          </w:pPr>
        </w:pPrChange>
      </w:pPr>
      <w:r>
        <w:rPr>
          <w:rFonts w:ascii="Arial" w:eastAsia="Arial" w:hAnsi="Arial" w:cs="Arial"/>
          <w:sz w:val="22"/>
          <w:szCs w:val="22"/>
        </w:rPr>
        <w:t>Very focused/attentive</w:t>
      </w:r>
    </w:p>
    <w:p w14:paraId="16D8C5E4" w14:textId="77777777" w:rsidR="00E816D2" w:rsidRDefault="00660B07">
      <w:pPr>
        <w:numPr>
          <w:ilvl w:val="0"/>
          <w:numId w:val="14"/>
        </w:numPr>
        <w:spacing w:after="0" w:line="240" w:lineRule="auto"/>
        <w:rPr>
          <w:rFonts w:ascii="Arial" w:eastAsia="Arial" w:hAnsi="Arial" w:cs="Arial"/>
          <w:sz w:val="22"/>
          <w:szCs w:val="22"/>
        </w:rPr>
        <w:pPrChange w:id="404" w:author="Dunn, Julia (NIH/NIMH) [F]" w:date="2020-04-01T13:00:00Z">
          <w:pPr>
            <w:numPr>
              <w:numId w:val="14"/>
            </w:numPr>
            <w:ind w:left="1440" w:hanging="360"/>
          </w:pPr>
        </w:pPrChange>
      </w:pPr>
      <w:r>
        <w:rPr>
          <w:rFonts w:ascii="Arial" w:eastAsia="Arial" w:hAnsi="Arial" w:cs="Arial"/>
          <w:sz w:val="22"/>
          <w:szCs w:val="22"/>
        </w:rPr>
        <w:t>Moderately focused/attentive</w:t>
      </w:r>
    </w:p>
    <w:p w14:paraId="152C7DEB" w14:textId="77777777" w:rsidR="00E816D2" w:rsidRDefault="00660B07">
      <w:pPr>
        <w:numPr>
          <w:ilvl w:val="0"/>
          <w:numId w:val="14"/>
        </w:numPr>
        <w:spacing w:after="0" w:line="240" w:lineRule="auto"/>
        <w:rPr>
          <w:rFonts w:ascii="Arial" w:eastAsia="Arial" w:hAnsi="Arial" w:cs="Arial"/>
          <w:sz w:val="22"/>
          <w:szCs w:val="22"/>
        </w:rPr>
        <w:pPrChange w:id="405" w:author="Dunn, Julia (NIH/NIMH) [F]" w:date="2020-04-01T13:00:00Z">
          <w:pPr>
            <w:numPr>
              <w:numId w:val="14"/>
            </w:numPr>
            <w:ind w:left="1440" w:hanging="360"/>
          </w:pPr>
        </w:pPrChange>
      </w:pPr>
      <w:r>
        <w:rPr>
          <w:rFonts w:ascii="Arial" w:eastAsia="Arial" w:hAnsi="Arial" w:cs="Arial"/>
          <w:sz w:val="22"/>
          <w:szCs w:val="22"/>
        </w:rPr>
        <w:t>Neutral</w:t>
      </w:r>
    </w:p>
    <w:p w14:paraId="66E75BCA" w14:textId="77777777" w:rsidR="00E816D2" w:rsidRDefault="00660B07">
      <w:pPr>
        <w:numPr>
          <w:ilvl w:val="0"/>
          <w:numId w:val="14"/>
        </w:numPr>
        <w:spacing w:after="0" w:line="240" w:lineRule="auto"/>
        <w:rPr>
          <w:rFonts w:ascii="Arial" w:eastAsia="Arial" w:hAnsi="Arial" w:cs="Arial"/>
          <w:sz w:val="22"/>
          <w:szCs w:val="22"/>
        </w:rPr>
        <w:pPrChange w:id="406" w:author="Dunn, Julia (NIH/NIMH) [F]" w:date="2020-04-01T13:00:00Z">
          <w:pPr>
            <w:numPr>
              <w:numId w:val="14"/>
            </w:numPr>
            <w:ind w:left="1440" w:hanging="360"/>
          </w:pPr>
        </w:pPrChange>
      </w:pPr>
      <w:r>
        <w:rPr>
          <w:rFonts w:ascii="Arial" w:eastAsia="Arial" w:hAnsi="Arial" w:cs="Arial"/>
          <w:sz w:val="22"/>
          <w:szCs w:val="22"/>
        </w:rPr>
        <w:t>Moderately unfocused/distracted</w:t>
      </w:r>
    </w:p>
    <w:p w14:paraId="54B92FCB" w14:textId="77777777" w:rsidR="00E816D2" w:rsidRDefault="00660B07">
      <w:pPr>
        <w:numPr>
          <w:ilvl w:val="0"/>
          <w:numId w:val="14"/>
        </w:numPr>
        <w:spacing w:after="0" w:line="240" w:lineRule="auto"/>
        <w:rPr>
          <w:rFonts w:ascii="Arial" w:eastAsia="Arial" w:hAnsi="Arial" w:cs="Arial"/>
          <w:sz w:val="22"/>
          <w:szCs w:val="22"/>
        </w:rPr>
        <w:pPrChange w:id="407" w:author="Dunn, Julia (NIH/NIMH) [F]" w:date="2020-04-01T13:00:00Z">
          <w:pPr>
            <w:numPr>
              <w:numId w:val="14"/>
            </w:numPr>
            <w:ind w:left="1440" w:hanging="360"/>
          </w:pPr>
        </w:pPrChange>
      </w:pPr>
      <w:r>
        <w:rPr>
          <w:rFonts w:ascii="Arial" w:eastAsia="Arial" w:hAnsi="Arial" w:cs="Arial"/>
          <w:sz w:val="22"/>
          <w:szCs w:val="22"/>
        </w:rPr>
        <w:t>Very unfocused/distracted</w:t>
      </w:r>
    </w:p>
    <w:p w14:paraId="5F6B6FA9" w14:textId="77777777" w:rsidR="00E816D2" w:rsidRDefault="00E816D2">
      <w:pPr>
        <w:spacing w:after="0" w:line="240" w:lineRule="auto"/>
        <w:rPr>
          <w:rFonts w:ascii="Arial" w:eastAsia="Arial" w:hAnsi="Arial" w:cs="Arial"/>
          <w:sz w:val="22"/>
          <w:szCs w:val="22"/>
        </w:rPr>
        <w:pPrChange w:id="408" w:author="Dunn, Julia (NIH/NIMH) [F]" w:date="2020-04-01T13:00:00Z">
          <w:pPr/>
        </w:pPrChange>
      </w:pPr>
    </w:p>
    <w:p w14:paraId="37A79C55" w14:textId="4FA682D5" w:rsidR="00E816D2" w:rsidRDefault="00660B07">
      <w:pPr>
        <w:numPr>
          <w:ilvl w:val="0"/>
          <w:numId w:val="1"/>
        </w:numPr>
        <w:spacing w:after="0" w:line="240" w:lineRule="auto"/>
        <w:rPr>
          <w:sz w:val="22"/>
          <w:szCs w:val="22"/>
        </w:rPr>
        <w:pPrChange w:id="409" w:author="Dunn, Julia (NIH/NIMH) [F]" w:date="2020-04-01T13:00:00Z">
          <w:pPr>
            <w:numPr>
              <w:numId w:val="1"/>
            </w:numPr>
            <w:ind w:left="720" w:hanging="360"/>
          </w:pPr>
        </w:pPrChange>
      </w:pPr>
      <w:r>
        <w:rPr>
          <w:rFonts w:ascii="Arial" w:eastAsia="Arial" w:hAnsi="Arial" w:cs="Arial"/>
          <w:b/>
          <w:sz w:val="22"/>
          <w:szCs w:val="22"/>
        </w:rPr>
        <w:t xml:space="preserve">… how irritable or easily angered </w:t>
      </w:r>
      <w:del w:id="410" w:author="Dunn, Julia (NIH/NIMH) [F]" w:date="2020-04-01T11:50:00Z">
        <w:r w:rsidDel="00660B07">
          <w:rPr>
            <w:rFonts w:ascii="Arial" w:eastAsia="Arial" w:hAnsi="Arial" w:cs="Arial"/>
            <w:b/>
            <w:sz w:val="22"/>
            <w:szCs w:val="22"/>
          </w:rPr>
          <w:delText>have you been</w:delText>
        </w:r>
      </w:del>
      <w:ins w:id="411" w:author="Dunn, Julia (NIH/NIMH) [F]" w:date="2020-04-01T11:50:00Z">
        <w:r>
          <w:rPr>
            <w:rFonts w:ascii="Arial" w:eastAsia="Arial" w:hAnsi="Arial" w:cs="Arial"/>
            <w:b/>
            <w:sz w:val="22"/>
            <w:szCs w:val="22"/>
          </w:rPr>
          <w:t xml:space="preserve">were </w:t>
        </w:r>
        <w:commentRangeStart w:id="412"/>
        <w:r>
          <w:rPr>
            <w:rFonts w:ascii="Arial" w:eastAsia="Arial" w:hAnsi="Arial" w:cs="Arial"/>
            <w:b/>
            <w:sz w:val="22"/>
            <w:szCs w:val="22"/>
          </w:rPr>
          <w:t>you</w:t>
        </w:r>
      </w:ins>
      <w:commentRangeEnd w:id="412"/>
      <w:r w:rsidR="008B34AF">
        <w:rPr>
          <w:rStyle w:val="CommentReference"/>
        </w:rPr>
        <w:commentReference w:id="412"/>
      </w:r>
      <w:r>
        <w:rPr>
          <w:rFonts w:ascii="Arial" w:eastAsia="Arial" w:hAnsi="Arial" w:cs="Arial"/>
          <w:b/>
          <w:sz w:val="22"/>
          <w:szCs w:val="22"/>
        </w:rPr>
        <w:t>?</w:t>
      </w:r>
    </w:p>
    <w:p w14:paraId="34253EF9" w14:textId="77777777" w:rsidR="00E816D2" w:rsidRDefault="00660B07">
      <w:pPr>
        <w:numPr>
          <w:ilvl w:val="0"/>
          <w:numId w:val="15"/>
        </w:numPr>
        <w:spacing w:after="0" w:line="240" w:lineRule="auto"/>
        <w:rPr>
          <w:rFonts w:ascii="Arial" w:eastAsia="Arial" w:hAnsi="Arial" w:cs="Arial"/>
          <w:sz w:val="22"/>
          <w:szCs w:val="22"/>
        </w:rPr>
        <w:pPrChange w:id="413" w:author="Dunn, Julia (NIH/NIMH) [F]" w:date="2020-04-01T13:00:00Z">
          <w:pPr>
            <w:numPr>
              <w:numId w:val="15"/>
            </w:numPr>
            <w:ind w:left="1440" w:hanging="360"/>
          </w:pPr>
        </w:pPrChange>
      </w:pPr>
      <w:r>
        <w:rPr>
          <w:rFonts w:ascii="Arial" w:eastAsia="Arial" w:hAnsi="Arial" w:cs="Arial"/>
          <w:sz w:val="22"/>
          <w:szCs w:val="22"/>
        </w:rPr>
        <w:t>Not irritable or easily angered at all</w:t>
      </w:r>
    </w:p>
    <w:p w14:paraId="13EDA4FC" w14:textId="77777777" w:rsidR="00E816D2" w:rsidRDefault="00660B07">
      <w:pPr>
        <w:numPr>
          <w:ilvl w:val="0"/>
          <w:numId w:val="15"/>
        </w:numPr>
        <w:spacing w:after="0" w:line="240" w:lineRule="auto"/>
        <w:rPr>
          <w:rFonts w:ascii="Arial" w:eastAsia="Arial" w:hAnsi="Arial" w:cs="Arial"/>
          <w:sz w:val="22"/>
          <w:szCs w:val="22"/>
        </w:rPr>
        <w:pPrChange w:id="414" w:author="Dunn, Julia (NIH/NIMH) [F]" w:date="2020-04-01T13:00:00Z">
          <w:pPr>
            <w:numPr>
              <w:numId w:val="15"/>
            </w:numPr>
            <w:ind w:left="1440" w:hanging="360"/>
          </w:pPr>
        </w:pPrChange>
      </w:pPr>
      <w:r>
        <w:rPr>
          <w:rFonts w:ascii="Arial" w:eastAsia="Arial" w:hAnsi="Arial" w:cs="Arial"/>
          <w:sz w:val="22"/>
          <w:szCs w:val="22"/>
        </w:rPr>
        <w:t>Slightly irritable or easily angered</w:t>
      </w:r>
    </w:p>
    <w:p w14:paraId="1EDF18D0" w14:textId="77777777" w:rsidR="00E816D2" w:rsidRDefault="00660B07">
      <w:pPr>
        <w:numPr>
          <w:ilvl w:val="0"/>
          <w:numId w:val="15"/>
        </w:numPr>
        <w:spacing w:after="0" w:line="240" w:lineRule="auto"/>
        <w:rPr>
          <w:rFonts w:ascii="Arial" w:eastAsia="Arial" w:hAnsi="Arial" w:cs="Arial"/>
          <w:sz w:val="22"/>
          <w:szCs w:val="22"/>
        </w:rPr>
        <w:pPrChange w:id="415" w:author="Dunn, Julia (NIH/NIMH) [F]" w:date="2020-04-01T13:00:00Z">
          <w:pPr>
            <w:numPr>
              <w:numId w:val="15"/>
            </w:numPr>
            <w:ind w:left="1440" w:hanging="360"/>
          </w:pPr>
        </w:pPrChange>
      </w:pPr>
      <w:r>
        <w:rPr>
          <w:rFonts w:ascii="Arial" w:eastAsia="Arial" w:hAnsi="Arial" w:cs="Arial"/>
          <w:sz w:val="22"/>
          <w:szCs w:val="22"/>
        </w:rPr>
        <w:t>Moderately irritable or easily angered</w:t>
      </w:r>
    </w:p>
    <w:p w14:paraId="6FC79F0E" w14:textId="77777777" w:rsidR="00E816D2" w:rsidRDefault="00660B07">
      <w:pPr>
        <w:numPr>
          <w:ilvl w:val="0"/>
          <w:numId w:val="15"/>
        </w:numPr>
        <w:spacing w:after="0" w:line="240" w:lineRule="auto"/>
        <w:rPr>
          <w:rFonts w:ascii="Arial" w:eastAsia="Arial" w:hAnsi="Arial" w:cs="Arial"/>
          <w:sz w:val="22"/>
          <w:szCs w:val="22"/>
        </w:rPr>
        <w:pPrChange w:id="416" w:author="Dunn, Julia (NIH/NIMH) [F]" w:date="2020-04-01T13:00:00Z">
          <w:pPr>
            <w:numPr>
              <w:numId w:val="15"/>
            </w:numPr>
            <w:ind w:left="1440" w:hanging="360"/>
          </w:pPr>
        </w:pPrChange>
      </w:pPr>
      <w:r>
        <w:rPr>
          <w:rFonts w:ascii="Arial" w:eastAsia="Arial" w:hAnsi="Arial" w:cs="Arial"/>
          <w:sz w:val="22"/>
          <w:szCs w:val="22"/>
        </w:rPr>
        <w:t>Very irritable or easily angered</w:t>
      </w:r>
    </w:p>
    <w:p w14:paraId="582DBE77" w14:textId="77777777" w:rsidR="00E816D2" w:rsidRDefault="00660B07">
      <w:pPr>
        <w:numPr>
          <w:ilvl w:val="0"/>
          <w:numId w:val="15"/>
        </w:numPr>
        <w:spacing w:after="0" w:line="240" w:lineRule="auto"/>
        <w:rPr>
          <w:rFonts w:ascii="Arial" w:eastAsia="Arial" w:hAnsi="Arial" w:cs="Arial"/>
          <w:sz w:val="22"/>
          <w:szCs w:val="22"/>
        </w:rPr>
        <w:pPrChange w:id="417" w:author="Dunn, Julia (NIH/NIMH) [F]" w:date="2020-04-01T13:00:00Z">
          <w:pPr>
            <w:numPr>
              <w:numId w:val="15"/>
            </w:numPr>
            <w:ind w:left="1440" w:hanging="360"/>
          </w:pPr>
        </w:pPrChange>
      </w:pPr>
      <w:r>
        <w:rPr>
          <w:rFonts w:ascii="Arial" w:eastAsia="Arial" w:hAnsi="Arial" w:cs="Arial"/>
          <w:sz w:val="22"/>
          <w:szCs w:val="22"/>
        </w:rPr>
        <w:t>Extremely irritable or easily angered</w:t>
      </w:r>
    </w:p>
    <w:p w14:paraId="6DF0C819" w14:textId="77777777" w:rsidR="00E816D2" w:rsidRDefault="00660B07">
      <w:pPr>
        <w:spacing w:after="0" w:line="240" w:lineRule="auto"/>
        <w:ind w:left="360" w:hanging="720"/>
        <w:rPr>
          <w:rFonts w:ascii="Arial" w:eastAsia="Arial" w:hAnsi="Arial" w:cs="Arial"/>
          <w:sz w:val="22"/>
          <w:szCs w:val="22"/>
        </w:rPr>
        <w:pPrChange w:id="418" w:author="Dunn, Julia (NIH/NIMH) [F]" w:date="2020-04-01T13:00:00Z">
          <w:pPr>
            <w:ind w:left="360" w:hanging="720"/>
          </w:pPr>
        </w:pPrChange>
      </w:pPr>
      <w:r>
        <w:rPr>
          <w:rFonts w:ascii="Arial" w:eastAsia="Arial" w:hAnsi="Arial" w:cs="Arial"/>
          <w:sz w:val="22"/>
          <w:szCs w:val="22"/>
        </w:rPr>
        <w:t xml:space="preserve"> </w:t>
      </w:r>
    </w:p>
    <w:p w14:paraId="4939645D" w14:textId="4A2614FD" w:rsidR="00E816D2" w:rsidRDefault="00660B07">
      <w:pPr>
        <w:numPr>
          <w:ilvl w:val="0"/>
          <w:numId w:val="1"/>
        </w:numPr>
        <w:spacing w:after="0" w:line="240" w:lineRule="auto"/>
        <w:rPr>
          <w:sz w:val="22"/>
          <w:szCs w:val="22"/>
        </w:rPr>
        <w:pPrChange w:id="419" w:author="Dunn, Julia (NIH/NIMH) [F]" w:date="2020-04-01T13:00:00Z">
          <w:pPr>
            <w:numPr>
              <w:numId w:val="1"/>
            </w:numPr>
            <w:ind w:left="720" w:hanging="360"/>
          </w:pPr>
        </w:pPrChange>
      </w:pPr>
      <w:r>
        <w:rPr>
          <w:rFonts w:ascii="Arial" w:eastAsia="Arial" w:hAnsi="Arial" w:cs="Arial"/>
          <w:b/>
          <w:sz w:val="22"/>
          <w:szCs w:val="22"/>
        </w:rPr>
        <w:t xml:space="preserve">… how lonely </w:t>
      </w:r>
      <w:del w:id="420" w:author="Dunn, Julia (NIH/NIMH) [F]" w:date="2020-04-01T11:50:00Z">
        <w:r w:rsidDel="00660B07">
          <w:rPr>
            <w:rFonts w:ascii="Arial" w:eastAsia="Arial" w:hAnsi="Arial" w:cs="Arial"/>
            <w:b/>
            <w:sz w:val="22"/>
            <w:szCs w:val="22"/>
          </w:rPr>
          <w:delText>have you been</w:delText>
        </w:r>
      </w:del>
      <w:ins w:id="421" w:author="Dunn, Julia (NIH/NIMH) [F]" w:date="2020-04-01T11:50:00Z">
        <w:r>
          <w:rPr>
            <w:rFonts w:ascii="Arial" w:eastAsia="Arial" w:hAnsi="Arial" w:cs="Arial"/>
            <w:b/>
            <w:sz w:val="22"/>
            <w:szCs w:val="22"/>
          </w:rPr>
          <w:t xml:space="preserve">were </w:t>
        </w:r>
        <w:commentRangeStart w:id="422"/>
        <w:r>
          <w:rPr>
            <w:rFonts w:ascii="Arial" w:eastAsia="Arial" w:hAnsi="Arial" w:cs="Arial"/>
            <w:b/>
            <w:sz w:val="22"/>
            <w:szCs w:val="22"/>
          </w:rPr>
          <w:t>you</w:t>
        </w:r>
      </w:ins>
      <w:commentRangeEnd w:id="422"/>
      <w:r w:rsidR="008B34AF">
        <w:rPr>
          <w:rStyle w:val="CommentReference"/>
        </w:rPr>
        <w:commentReference w:id="422"/>
      </w:r>
      <w:r>
        <w:rPr>
          <w:rFonts w:ascii="Arial" w:eastAsia="Arial" w:hAnsi="Arial" w:cs="Arial"/>
          <w:b/>
          <w:sz w:val="22"/>
          <w:szCs w:val="22"/>
        </w:rPr>
        <w:t>?</w:t>
      </w:r>
    </w:p>
    <w:p w14:paraId="39CC123C" w14:textId="77777777" w:rsidR="00E816D2" w:rsidRDefault="00660B07">
      <w:pPr>
        <w:numPr>
          <w:ilvl w:val="1"/>
          <w:numId w:val="1"/>
        </w:numPr>
        <w:spacing w:after="0" w:line="240" w:lineRule="auto"/>
        <w:rPr>
          <w:rFonts w:ascii="Arial" w:eastAsia="Arial" w:hAnsi="Arial" w:cs="Arial"/>
          <w:sz w:val="22"/>
          <w:szCs w:val="22"/>
        </w:rPr>
        <w:pPrChange w:id="423" w:author="Dunn, Julia (NIH/NIMH) [F]" w:date="2020-04-01T13:00:00Z">
          <w:pPr>
            <w:numPr>
              <w:ilvl w:val="1"/>
              <w:numId w:val="1"/>
            </w:numPr>
            <w:ind w:left="1440" w:hanging="360"/>
          </w:pPr>
        </w:pPrChange>
      </w:pPr>
      <w:r>
        <w:rPr>
          <w:rFonts w:ascii="Arial" w:eastAsia="Arial" w:hAnsi="Arial" w:cs="Arial"/>
          <w:sz w:val="22"/>
          <w:szCs w:val="22"/>
        </w:rPr>
        <w:t>Not lonely at all</w:t>
      </w:r>
    </w:p>
    <w:p w14:paraId="64E46874" w14:textId="77777777" w:rsidR="00E816D2" w:rsidRDefault="00660B07">
      <w:pPr>
        <w:numPr>
          <w:ilvl w:val="1"/>
          <w:numId w:val="1"/>
        </w:numPr>
        <w:spacing w:after="0" w:line="240" w:lineRule="auto"/>
        <w:rPr>
          <w:rFonts w:ascii="Arial" w:eastAsia="Arial" w:hAnsi="Arial" w:cs="Arial"/>
          <w:sz w:val="22"/>
          <w:szCs w:val="22"/>
        </w:rPr>
        <w:pPrChange w:id="424" w:author="Dunn, Julia (NIH/NIMH) [F]" w:date="2020-04-01T13:00:00Z">
          <w:pPr>
            <w:numPr>
              <w:ilvl w:val="1"/>
              <w:numId w:val="1"/>
            </w:numPr>
            <w:ind w:left="1440" w:hanging="360"/>
          </w:pPr>
        </w:pPrChange>
      </w:pPr>
      <w:r>
        <w:rPr>
          <w:rFonts w:ascii="Arial" w:eastAsia="Arial" w:hAnsi="Arial" w:cs="Arial"/>
          <w:sz w:val="22"/>
          <w:szCs w:val="22"/>
        </w:rPr>
        <w:t>Slightly lonely</w:t>
      </w:r>
    </w:p>
    <w:p w14:paraId="2988101F" w14:textId="77777777" w:rsidR="00E816D2" w:rsidRDefault="00660B07">
      <w:pPr>
        <w:numPr>
          <w:ilvl w:val="1"/>
          <w:numId w:val="1"/>
        </w:numPr>
        <w:spacing w:after="0" w:line="240" w:lineRule="auto"/>
        <w:rPr>
          <w:rFonts w:ascii="Arial" w:eastAsia="Arial" w:hAnsi="Arial" w:cs="Arial"/>
          <w:sz w:val="22"/>
          <w:szCs w:val="22"/>
        </w:rPr>
        <w:pPrChange w:id="425" w:author="Dunn, Julia (NIH/NIMH) [F]" w:date="2020-04-01T13:00:00Z">
          <w:pPr>
            <w:numPr>
              <w:ilvl w:val="1"/>
              <w:numId w:val="1"/>
            </w:numPr>
            <w:ind w:left="1440" w:hanging="360"/>
          </w:pPr>
        </w:pPrChange>
      </w:pPr>
      <w:r>
        <w:rPr>
          <w:rFonts w:ascii="Arial" w:eastAsia="Arial" w:hAnsi="Arial" w:cs="Arial"/>
          <w:sz w:val="22"/>
          <w:szCs w:val="22"/>
        </w:rPr>
        <w:t>Moderately lonely</w:t>
      </w:r>
    </w:p>
    <w:p w14:paraId="63DF30E7" w14:textId="77777777" w:rsidR="00E816D2" w:rsidRDefault="00660B07">
      <w:pPr>
        <w:numPr>
          <w:ilvl w:val="1"/>
          <w:numId w:val="1"/>
        </w:numPr>
        <w:spacing w:after="0" w:line="240" w:lineRule="auto"/>
        <w:rPr>
          <w:rFonts w:ascii="Arial" w:eastAsia="Arial" w:hAnsi="Arial" w:cs="Arial"/>
          <w:sz w:val="22"/>
          <w:szCs w:val="22"/>
        </w:rPr>
        <w:pPrChange w:id="426" w:author="Dunn, Julia (NIH/NIMH) [F]" w:date="2020-04-01T13:00:00Z">
          <w:pPr>
            <w:numPr>
              <w:ilvl w:val="1"/>
              <w:numId w:val="1"/>
            </w:numPr>
            <w:ind w:left="1440" w:hanging="360"/>
          </w:pPr>
        </w:pPrChange>
      </w:pPr>
      <w:r>
        <w:rPr>
          <w:rFonts w:ascii="Arial" w:eastAsia="Arial" w:hAnsi="Arial" w:cs="Arial"/>
          <w:sz w:val="22"/>
          <w:szCs w:val="22"/>
        </w:rPr>
        <w:t>Very lonely</w:t>
      </w:r>
    </w:p>
    <w:p w14:paraId="0463FE3D" w14:textId="77777777" w:rsidR="00E816D2" w:rsidRDefault="00660B07">
      <w:pPr>
        <w:numPr>
          <w:ilvl w:val="1"/>
          <w:numId w:val="1"/>
        </w:numPr>
        <w:spacing w:after="0" w:line="240" w:lineRule="auto"/>
        <w:rPr>
          <w:rFonts w:ascii="Arial" w:eastAsia="Arial" w:hAnsi="Arial" w:cs="Arial"/>
          <w:sz w:val="22"/>
          <w:szCs w:val="22"/>
        </w:rPr>
        <w:pPrChange w:id="427" w:author="Dunn, Julia (NIH/NIMH) [F]" w:date="2020-04-01T13:00:00Z">
          <w:pPr>
            <w:numPr>
              <w:ilvl w:val="1"/>
              <w:numId w:val="1"/>
            </w:numPr>
            <w:ind w:left="1440" w:hanging="360"/>
          </w:pPr>
        </w:pPrChange>
      </w:pPr>
      <w:r>
        <w:rPr>
          <w:rFonts w:ascii="Arial" w:eastAsia="Arial" w:hAnsi="Arial" w:cs="Arial"/>
          <w:sz w:val="22"/>
          <w:szCs w:val="22"/>
        </w:rPr>
        <w:t>Extremely lonely</w:t>
      </w:r>
    </w:p>
    <w:p w14:paraId="0B1D285B" w14:textId="77777777" w:rsidR="00E816D2" w:rsidRDefault="00E816D2">
      <w:pPr>
        <w:spacing w:after="0" w:line="240" w:lineRule="auto"/>
        <w:rPr>
          <w:rFonts w:ascii="Arial" w:eastAsia="Arial" w:hAnsi="Arial" w:cs="Arial"/>
          <w:sz w:val="22"/>
          <w:szCs w:val="22"/>
        </w:rPr>
        <w:pPrChange w:id="428" w:author="Dunn, Julia (NIH/NIMH) [F]" w:date="2020-04-01T13:00:00Z">
          <w:pPr/>
        </w:pPrChange>
      </w:pPr>
    </w:p>
    <w:p w14:paraId="78A1D564" w14:textId="32F5A67C" w:rsidR="00E816D2" w:rsidRDefault="00660B07">
      <w:pPr>
        <w:numPr>
          <w:ilvl w:val="0"/>
          <w:numId w:val="1"/>
        </w:numPr>
        <w:spacing w:after="0" w:line="240" w:lineRule="auto"/>
        <w:rPr>
          <w:sz w:val="22"/>
          <w:szCs w:val="22"/>
        </w:rPr>
        <w:pPrChange w:id="429" w:author="Dunn, Julia (NIH/NIMH) [F]" w:date="2020-04-01T13:00:00Z">
          <w:pPr>
            <w:numPr>
              <w:numId w:val="1"/>
            </w:numPr>
            <w:ind w:left="720" w:hanging="360"/>
          </w:pPr>
        </w:pPrChange>
      </w:pPr>
      <w:r>
        <w:rPr>
          <w:rFonts w:ascii="Arial" w:eastAsia="Arial" w:hAnsi="Arial" w:cs="Arial"/>
          <w:b/>
          <w:sz w:val="22"/>
          <w:szCs w:val="22"/>
        </w:rPr>
        <w:t xml:space="preserve">… to what extent </w:t>
      </w:r>
      <w:del w:id="430" w:author="Dunn, Julia (NIH/NIMH) [F]" w:date="2020-04-01T14:48:00Z">
        <w:r w:rsidDel="00AD7C27">
          <w:rPr>
            <w:rFonts w:ascii="Arial" w:eastAsia="Arial" w:hAnsi="Arial" w:cs="Arial"/>
            <w:b/>
            <w:sz w:val="22"/>
            <w:szCs w:val="22"/>
          </w:rPr>
          <w:delText xml:space="preserve">have </w:delText>
        </w:r>
      </w:del>
      <w:ins w:id="431" w:author="Dunn, Julia (NIH/NIMH) [F]" w:date="2020-04-01T15:07:00Z">
        <w:r w:rsidR="003B6B8D">
          <w:rPr>
            <w:rFonts w:ascii="Arial" w:eastAsia="Arial" w:hAnsi="Arial" w:cs="Arial"/>
            <w:b/>
            <w:sz w:val="22"/>
            <w:szCs w:val="22"/>
          </w:rPr>
          <w:t xml:space="preserve">did you have </w:t>
        </w:r>
      </w:ins>
      <w:del w:id="432" w:author="Dunn, Julia (NIH/NIMH) [F]" w:date="2020-04-01T15:07:00Z">
        <w:r w:rsidDel="003B6B8D">
          <w:rPr>
            <w:rFonts w:ascii="Arial" w:eastAsia="Arial" w:hAnsi="Arial" w:cs="Arial"/>
            <w:b/>
            <w:sz w:val="22"/>
            <w:szCs w:val="22"/>
          </w:rPr>
          <w:delText>you ha</w:delText>
        </w:r>
      </w:del>
      <w:del w:id="433" w:author="Dunn, Julia (NIH/NIMH) [F]" w:date="2020-04-01T14:48:00Z">
        <w:r w:rsidDel="00AD7C27">
          <w:rPr>
            <w:rFonts w:ascii="Arial" w:eastAsia="Arial" w:hAnsi="Arial" w:cs="Arial"/>
            <w:b/>
            <w:sz w:val="22"/>
            <w:szCs w:val="22"/>
          </w:rPr>
          <w:delText>d</w:delText>
        </w:r>
      </w:del>
      <w:del w:id="434" w:author="Dunn, Julia (NIH/NIMH) [F]" w:date="2020-04-01T15:07:00Z">
        <w:r w:rsidDel="003B6B8D">
          <w:rPr>
            <w:rFonts w:ascii="Arial" w:eastAsia="Arial" w:hAnsi="Arial" w:cs="Arial"/>
            <w:b/>
            <w:sz w:val="22"/>
            <w:szCs w:val="22"/>
          </w:rPr>
          <w:delText xml:space="preserve"> </w:delText>
        </w:r>
      </w:del>
      <w:r>
        <w:rPr>
          <w:rFonts w:ascii="Arial" w:eastAsia="Arial" w:hAnsi="Arial" w:cs="Arial"/>
          <w:b/>
          <w:sz w:val="22"/>
          <w:szCs w:val="22"/>
        </w:rPr>
        <w:t>negative thoughts, thought about unpleasant experiences or things that ma</w:t>
      </w:r>
      <w:ins w:id="435" w:author="Dunn, Julia (NIH/NIMH) [F]" w:date="2020-04-01T14:48:00Z">
        <w:r w:rsidR="00AD7C27">
          <w:rPr>
            <w:rFonts w:ascii="Arial" w:eastAsia="Arial" w:hAnsi="Arial" w:cs="Arial"/>
            <w:b/>
            <w:sz w:val="22"/>
            <w:szCs w:val="22"/>
          </w:rPr>
          <w:t>d</w:t>
        </w:r>
      </w:ins>
      <w:del w:id="436" w:author="Dunn, Julia (NIH/NIMH) [F]" w:date="2020-04-01T14:48:00Z">
        <w:r w:rsidDel="00AD7C27">
          <w:rPr>
            <w:rFonts w:ascii="Arial" w:eastAsia="Arial" w:hAnsi="Arial" w:cs="Arial"/>
            <w:b/>
            <w:sz w:val="22"/>
            <w:szCs w:val="22"/>
          </w:rPr>
          <w:delText>k</w:delText>
        </w:r>
      </w:del>
      <w:r>
        <w:rPr>
          <w:rFonts w:ascii="Arial" w:eastAsia="Arial" w:hAnsi="Arial" w:cs="Arial"/>
          <w:b/>
          <w:sz w:val="22"/>
          <w:szCs w:val="22"/>
        </w:rPr>
        <w:t>e you feel bad?</w:t>
      </w:r>
    </w:p>
    <w:p w14:paraId="73844F37" w14:textId="77777777" w:rsidR="00E816D2" w:rsidRDefault="00660B07">
      <w:pPr>
        <w:numPr>
          <w:ilvl w:val="1"/>
          <w:numId w:val="1"/>
        </w:numPr>
        <w:spacing w:after="0" w:line="240" w:lineRule="auto"/>
        <w:rPr>
          <w:rFonts w:ascii="Arial" w:eastAsia="Arial" w:hAnsi="Arial" w:cs="Arial"/>
          <w:sz w:val="22"/>
          <w:szCs w:val="22"/>
        </w:rPr>
        <w:pPrChange w:id="437" w:author="Dunn, Julia (NIH/NIMH) [F]" w:date="2020-04-01T13:00:00Z">
          <w:pPr>
            <w:numPr>
              <w:ilvl w:val="1"/>
              <w:numId w:val="1"/>
            </w:numPr>
            <w:ind w:left="1440" w:hanging="360"/>
          </w:pPr>
        </w:pPrChange>
      </w:pPr>
      <w:r>
        <w:rPr>
          <w:rFonts w:ascii="Arial" w:eastAsia="Arial" w:hAnsi="Arial" w:cs="Arial"/>
          <w:sz w:val="22"/>
          <w:szCs w:val="22"/>
        </w:rPr>
        <w:t>Not at all</w:t>
      </w:r>
    </w:p>
    <w:p w14:paraId="35DFF4C8" w14:textId="77777777" w:rsidR="00E816D2" w:rsidRDefault="00660B07">
      <w:pPr>
        <w:numPr>
          <w:ilvl w:val="1"/>
          <w:numId w:val="1"/>
        </w:numPr>
        <w:spacing w:after="0" w:line="240" w:lineRule="auto"/>
        <w:rPr>
          <w:rFonts w:ascii="Arial" w:eastAsia="Arial" w:hAnsi="Arial" w:cs="Arial"/>
          <w:sz w:val="22"/>
          <w:szCs w:val="22"/>
        </w:rPr>
        <w:pPrChange w:id="438" w:author="Dunn, Julia (NIH/NIMH) [F]" w:date="2020-04-01T13:00:00Z">
          <w:pPr>
            <w:numPr>
              <w:ilvl w:val="1"/>
              <w:numId w:val="1"/>
            </w:numPr>
            <w:ind w:left="1440" w:hanging="360"/>
          </w:pPr>
        </w:pPrChange>
      </w:pPr>
      <w:r>
        <w:rPr>
          <w:rFonts w:ascii="Arial" w:eastAsia="Arial" w:hAnsi="Arial" w:cs="Arial"/>
          <w:sz w:val="22"/>
          <w:szCs w:val="22"/>
        </w:rPr>
        <w:t>Rarely</w:t>
      </w:r>
    </w:p>
    <w:p w14:paraId="6BBE639C" w14:textId="77777777" w:rsidR="00E816D2" w:rsidRDefault="00660B07">
      <w:pPr>
        <w:numPr>
          <w:ilvl w:val="1"/>
          <w:numId w:val="1"/>
        </w:numPr>
        <w:spacing w:after="0" w:line="240" w:lineRule="auto"/>
        <w:rPr>
          <w:rFonts w:ascii="Arial" w:eastAsia="Arial" w:hAnsi="Arial" w:cs="Arial"/>
          <w:sz w:val="22"/>
          <w:szCs w:val="22"/>
        </w:rPr>
        <w:pPrChange w:id="439" w:author="Dunn, Julia (NIH/NIMH) [F]" w:date="2020-04-01T13:00:00Z">
          <w:pPr>
            <w:numPr>
              <w:ilvl w:val="1"/>
              <w:numId w:val="1"/>
            </w:numPr>
            <w:ind w:left="1440" w:hanging="360"/>
          </w:pPr>
        </w:pPrChange>
      </w:pPr>
      <w:r>
        <w:rPr>
          <w:rFonts w:ascii="Arial" w:eastAsia="Arial" w:hAnsi="Arial" w:cs="Arial"/>
          <w:sz w:val="22"/>
          <w:szCs w:val="22"/>
        </w:rPr>
        <w:t>Occasionally</w:t>
      </w:r>
    </w:p>
    <w:p w14:paraId="02005867" w14:textId="77777777" w:rsidR="00E816D2" w:rsidRDefault="00660B07">
      <w:pPr>
        <w:numPr>
          <w:ilvl w:val="1"/>
          <w:numId w:val="1"/>
        </w:numPr>
        <w:spacing w:after="0" w:line="240" w:lineRule="auto"/>
        <w:rPr>
          <w:rFonts w:ascii="Arial" w:eastAsia="Arial" w:hAnsi="Arial" w:cs="Arial"/>
          <w:sz w:val="22"/>
          <w:szCs w:val="22"/>
        </w:rPr>
        <w:pPrChange w:id="440" w:author="Dunn, Julia (NIH/NIMH) [F]" w:date="2020-04-01T13:00:00Z">
          <w:pPr>
            <w:numPr>
              <w:ilvl w:val="1"/>
              <w:numId w:val="1"/>
            </w:numPr>
            <w:ind w:left="1440" w:hanging="360"/>
          </w:pPr>
        </w:pPrChange>
      </w:pPr>
      <w:r>
        <w:rPr>
          <w:rFonts w:ascii="Arial" w:eastAsia="Arial" w:hAnsi="Arial" w:cs="Arial"/>
          <w:sz w:val="22"/>
          <w:szCs w:val="22"/>
        </w:rPr>
        <w:t>Often</w:t>
      </w:r>
    </w:p>
    <w:p w14:paraId="624C1D4A" w14:textId="77777777" w:rsidR="00E816D2" w:rsidRDefault="00660B07">
      <w:pPr>
        <w:numPr>
          <w:ilvl w:val="1"/>
          <w:numId w:val="1"/>
        </w:numPr>
        <w:spacing w:after="0" w:line="240" w:lineRule="auto"/>
        <w:rPr>
          <w:rFonts w:ascii="Arial" w:eastAsia="Arial" w:hAnsi="Arial" w:cs="Arial"/>
          <w:sz w:val="22"/>
          <w:szCs w:val="22"/>
        </w:rPr>
        <w:pPrChange w:id="441" w:author="Dunn, Julia (NIH/NIMH) [F]" w:date="2020-04-01T13:00:00Z">
          <w:pPr>
            <w:numPr>
              <w:ilvl w:val="1"/>
              <w:numId w:val="1"/>
            </w:numPr>
            <w:ind w:left="1440" w:hanging="360"/>
          </w:pPr>
        </w:pPrChange>
      </w:pPr>
      <w:r>
        <w:rPr>
          <w:rFonts w:ascii="Arial" w:eastAsia="Arial" w:hAnsi="Arial" w:cs="Arial"/>
          <w:sz w:val="22"/>
          <w:szCs w:val="22"/>
        </w:rPr>
        <w:t>A lot of the time</w:t>
      </w:r>
    </w:p>
    <w:p w14:paraId="1D0C90BB" w14:textId="77777777" w:rsidR="00E816D2" w:rsidRDefault="00E816D2">
      <w:pPr>
        <w:spacing w:after="0" w:line="240" w:lineRule="auto"/>
        <w:rPr>
          <w:rFonts w:ascii="Arial" w:eastAsia="Arial" w:hAnsi="Arial" w:cs="Arial"/>
          <w:sz w:val="22"/>
          <w:szCs w:val="22"/>
        </w:rPr>
        <w:pPrChange w:id="442" w:author="Dunn, Julia (NIH/NIMH) [F]" w:date="2020-04-01T13:00:00Z">
          <w:pPr/>
        </w:pPrChange>
      </w:pPr>
    </w:p>
    <w:p w14:paraId="2BE4F901" w14:textId="77777777" w:rsidR="00510503" w:rsidRDefault="00510503">
      <w:pPr>
        <w:rPr>
          <w:ins w:id="443" w:author="Dunn, Julia (NIH/NIMH) [F]" w:date="2020-04-01T12:57:00Z"/>
          <w:rFonts w:ascii="Arial" w:eastAsiaTheme="majorEastAsia" w:hAnsi="Arial" w:cstheme="majorBidi"/>
          <w:b/>
          <w:sz w:val="28"/>
          <w:szCs w:val="28"/>
        </w:rPr>
      </w:pPr>
      <w:ins w:id="444" w:author="Dunn, Julia (NIH/NIMH) [F]" w:date="2020-04-01T12:57:00Z">
        <w:r>
          <w:rPr>
            <w:sz w:val="28"/>
            <w:szCs w:val="28"/>
          </w:rPr>
          <w:br w:type="page"/>
        </w:r>
      </w:ins>
    </w:p>
    <w:p w14:paraId="06190F2F" w14:textId="77777777" w:rsidR="00E816D2" w:rsidRDefault="00660B07">
      <w:pPr>
        <w:pStyle w:val="Heading2"/>
        <w:spacing w:after="0" w:line="240" w:lineRule="auto"/>
        <w:rPr>
          <w:sz w:val="28"/>
          <w:szCs w:val="28"/>
        </w:rPr>
        <w:pPrChange w:id="445" w:author="Dunn, Julia (NIH/NIMH) [F]" w:date="2020-04-01T13:00:00Z">
          <w:pPr>
            <w:pStyle w:val="Heading2"/>
          </w:pPr>
        </w:pPrChange>
      </w:pPr>
      <w:r>
        <w:rPr>
          <w:sz w:val="28"/>
          <w:szCs w:val="28"/>
        </w:rPr>
        <w:lastRenderedPageBreak/>
        <w:t>MEDIA USE (PAST TWO WEEKS) </w:t>
      </w:r>
    </w:p>
    <w:p w14:paraId="0A6828DD" w14:textId="77777777" w:rsidR="00E816D2" w:rsidRDefault="00E816D2">
      <w:pPr>
        <w:spacing w:after="0" w:line="240" w:lineRule="auto"/>
        <w:pPrChange w:id="446" w:author="Dunn, Julia (NIH/NIMH) [F]" w:date="2020-04-01T13:00:00Z">
          <w:pPr/>
        </w:pPrChange>
      </w:pPr>
    </w:p>
    <w:p w14:paraId="58F44EE5" w14:textId="77777777" w:rsidR="00E816D2" w:rsidRDefault="00660B07">
      <w:pPr>
        <w:spacing w:before="5" w:after="0" w:line="240" w:lineRule="auto"/>
        <w:rPr>
          <w:rFonts w:ascii="Arial" w:eastAsia="Arial" w:hAnsi="Arial" w:cs="Arial"/>
          <w:b/>
          <w:sz w:val="22"/>
          <w:szCs w:val="22"/>
        </w:rPr>
        <w:pPrChange w:id="447" w:author="Dunn, Julia (NIH/NIMH) [F]" w:date="2020-04-01T13:00:00Z">
          <w:pPr>
            <w:spacing w:before="5"/>
          </w:pPr>
        </w:pPrChange>
      </w:pPr>
      <w:r>
        <w:rPr>
          <w:rFonts w:ascii="Arial" w:eastAsia="Arial" w:hAnsi="Arial" w:cs="Arial"/>
          <w:b/>
          <w:sz w:val="22"/>
          <w:szCs w:val="22"/>
        </w:rPr>
        <w:t xml:space="preserve">During the </w:t>
      </w:r>
      <w:commentRangeStart w:id="448"/>
      <w:r>
        <w:rPr>
          <w:rFonts w:ascii="Arial" w:eastAsia="Arial" w:hAnsi="Arial" w:cs="Arial"/>
          <w:b/>
          <w:sz w:val="22"/>
          <w:szCs w:val="22"/>
          <w:u w:val="single"/>
        </w:rPr>
        <w:t>PAST</w:t>
      </w:r>
      <w:commentRangeEnd w:id="448"/>
      <w:r w:rsidR="00864E49">
        <w:rPr>
          <w:rStyle w:val="CommentReference"/>
        </w:rPr>
        <w:commentReference w:id="448"/>
      </w:r>
      <w:r>
        <w:rPr>
          <w:rFonts w:ascii="Arial" w:eastAsia="Arial" w:hAnsi="Arial" w:cs="Arial"/>
          <w:b/>
          <w:sz w:val="22"/>
          <w:szCs w:val="22"/>
          <w:u w:val="single"/>
        </w:rPr>
        <w:t xml:space="preserve"> TWO WEEKS</w:t>
      </w:r>
      <w:r>
        <w:rPr>
          <w:rFonts w:ascii="Arial" w:eastAsia="Arial" w:hAnsi="Arial" w:cs="Arial"/>
          <w:b/>
          <w:sz w:val="22"/>
          <w:szCs w:val="22"/>
        </w:rPr>
        <w:t>, how much time per day did you spend:</w:t>
      </w:r>
    </w:p>
    <w:p w14:paraId="2F839244" w14:textId="77777777" w:rsidR="00E816D2" w:rsidRDefault="00E816D2">
      <w:pPr>
        <w:spacing w:after="0" w:line="240" w:lineRule="auto"/>
        <w:rPr>
          <w:rFonts w:ascii="Arial" w:eastAsia="Arial" w:hAnsi="Arial" w:cs="Arial"/>
          <w:sz w:val="22"/>
          <w:szCs w:val="22"/>
        </w:rPr>
        <w:pPrChange w:id="449" w:author="Dunn, Julia (NIH/NIMH) [F]" w:date="2020-04-01T13:00:00Z">
          <w:pPr/>
        </w:pPrChange>
      </w:pPr>
    </w:p>
    <w:p w14:paraId="658F03D5" w14:textId="77777777" w:rsidR="00E816D2" w:rsidRDefault="00660B07">
      <w:pPr>
        <w:numPr>
          <w:ilvl w:val="0"/>
          <w:numId w:val="1"/>
        </w:numPr>
        <w:spacing w:after="0" w:line="240" w:lineRule="auto"/>
        <w:rPr>
          <w:sz w:val="22"/>
          <w:szCs w:val="22"/>
        </w:rPr>
        <w:pPrChange w:id="450" w:author="Dunn, Julia (NIH/NIMH) [F]" w:date="2020-04-01T13:00:00Z">
          <w:pPr>
            <w:numPr>
              <w:numId w:val="1"/>
            </w:numPr>
            <w:ind w:left="720" w:hanging="360"/>
          </w:pPr>
        </w:pPrChange>
      </w:pPr>
      <w:r>
        <w:rPr>
          <w:rFonts w:ascii="Arial" w:eastAsia="Arial" w:hAnsi="Arial" w:cs="Arial"/>
          <w:b/>
          <w:sz w:val="22"/>
          <w:szCs w:val="22"/>
        </w:rPr>
        <w:t>… watching TV or digital media (e.g., Netflix, YouTube, web surfing)? </w:t>
      </w:r>
    </w:p>
    <w:p w14:paraId="3A92E702" w14:textId="24E534FE" w:rsidR="00E816D2" w:rsidRDefault="00660B07">
      <w:pPr>
        <w:numPr>
          <w:ilvl w:val="1"/>
          <w:numId w:val="1"/>
        </w:numPr>
        <w:spacing w:after="0" w:line="240" w:lineRule="auto"/>
        <w:rPr>
          <w:rFonts w:ascii="Arial" w:eastAsia="Arial" w:hAnsi="Arial" w:cs="Arial"/>
          <w:sz w:val="22"/>
          <w:szCs w:val="22"/>
        </w:rPr>
        <w:pPrChange w:id="451" w:author="Dunn, Julia (NIH/NIMH) [F]" w:date="2020-04-01T13:00:00Z">
          <w:pPr>
            <w:numPr>
              <w:ilvl w:val="1"/>
              <w:numId w:val="1"/>
            </w:numPr>
            <w:ind w:left="1440" w:hanging="360"/>
          </w:pPr>
        </w:pPrChange>
      </w:pPr>
      <w:r>
        <w:rPr>
          <w:rFonts w:ascii="Arial" w:eastAsia="Arial" w:hAnsi="Arial" w:cs="Arial"/>
          <w:sz w:val="22"/>
          <w:szCs w:val="22"/>
        </w:rPr>
        <w:t xml:space="preserve">No </w:t>
      </w:r>
      <w:commentRangeStart w:id="452"/>
      <w:r>
        <w:rPr>
          <w:rFonts w:ascii="Arial" w:eastAsia="Arial" w:hAnsi="Arial" w:cs="Arial"/>
          <w:sz w:val="22"/>
          <w:szCs w:val="22"/>
        </w:rPr>
        <w:t>TV</w:t>
      </w:r>
      <w:commentRangeEnd w:id="452"/>
      <w:r w:rsidR="00864E49">
        <w:rPr>
          <w:rStyle w:val="CommentReference"/>
        </w:rPr>
        <w:commentReference w:id="452"/>
      </w:r>
      <w:ins w:id="453" w:author="Dunn, Julia (NIH/NIMH) [F]" w:date="2020-04-01T14:03:00Z">
        <w:r w:rsidR="00821B72">
          <w:rPr>
            <w:rFonts w:ascii="Arial" w:eastAsia="Arial" w:hAnsi="Arial" w:cs="Arial"/>
            <w:sz w:val="22"/>
            <w:szCs w:val="22"/>
          </w:rPr>
          <w:t xml:space="preserve"> or digital media</w:t>
        </w:r>
      </w:ins>
    </w:p>
    <w:p w14:paraId="30B50F65" w14:textId="77777777" w:rsidR="00E816D2" w:rsidRDefault="00660B07">
      <w:pPr>
        <w:numPr>
          <w:ilvl w:val="1"/>
          <w:numId w:val="1"/>
        </w:numPr>
        <w:spacing w:after="0" w:line="240" w:lineRule="auto"/>
        <w:rPr>
          <w:rFonts w:ascii="Arial" w:eastAsia="Arial" w:hAnsi="Arial" w:cs="Arial"/>
          <w:sz w:val="22"/>
          <w:szCs w:val="22"/>
        </w:rPr>
        <w:pPrChange w:id="454" w:author="Dunn, Julia (NIH/NIMH) [F]" w:date="2020-04-01T13:00:00Z">
          <w:pPr>
            <w:numPr>
              <w:ilvl w:val="1"/>
              <w:numId w:val="1"/>
            </w:numPr>
            <w:ind w:left="1440" w:hanging="360"/>
          </w:pPr>
        </w:pPrChange>
      </w:pPr>
      <w:r>
        <w:rPr>
          <w:rFonts w:ascii="Arial" w:eastAsia="Arial" w:hAnsi="Arial" w:cs="Arial"/>
          <w:sz w:val="22"/>
          <w:szCs w:val="22"/>
        </w:rPr>
        <w:t>Under 1 hour</w:t>
      </w:r>
    </w:p>
    <w:p w14:paraId="2D1C5D19" w14:textId="77777777" w:rsidR="00E816D2" w:rsidRDefault="00660B07">
      <w:pPr>
        <w:numPr>
          <w:ilvl w:val="1"/>
          <w:numId w:val="1"/>
        </w:numPr>
        <w:spacing w:after="0" w:line="240" w:lineRule="auto"/>
        <w:rPr>
          <w:rFonts w:ascii="Arial" w:eastAsia="Arial" w:hAnsi="Arial" w:cs="Arial"/>
          <w:sz w:val="22"/>
          <w:szCs w:val="22"/>
        </w:rPr>
        <w:pPrChange w:id="455" w:author="Dunn, Julia (NIH/NIMH) [F]" w:date="2020-04-01T13:00:00Z">
          <w:pPr>
            <w:numPr>
              <w:ilvl w:val="1"/>
              <w:numId w:val="1"/>
            </w:numPr>
            <w:ind w:left="1440" w:hanging="360"/>
          </w:pPr>
        </w:pPrChange>
      </w:pPr>
      <w:r>
        <w:rPr>
          <w:rFonts w:ascii="Arial" w:eastAsia="Arial" w:hAnsi="Arial" w:cs="Arial"/>
          <w:sz w:val="22"/>
          <w:szCs w:val="22"/>
        </w:rPr>
        <w:t>1-3 hours</w:t>
      </w:r>
    </w:p>
    <w:p w14:paraId="342C65E5" w14:textId="77777777" w:rsidR="00E816D2" w:rsidRDefault="00660B07">
      <w:pPr>
        <w:numPr>
          <w:ilvl w:val="1"/>
          <w:numId w:val="1"/>
        </w:numPr>
        <w:spacing w:after="0" w:line="240" w:lineRule="auto"/>
        <w:rPr>
          <w:rFonts w:ascii="Arial" w:eastAsia="Arial" w:hAnsi="Arial" w:cs="Arial"/>
          <w:sz w:val="22"/>
          <w:szCs w:val="22"/>
        </w:rPr>
        <w:pPrChange w:id="456" w:author="Dunn, Julia (NIH/NIMH) [F]" w:date="2020-04-01T13:00:00Z">
          <w:pPr>
            <w:numPr>
              <w:ilvl w:val="1"/>
              <w:numId w:val="1"/>
            </w:numPr>
            <w:ind w:left="1440" w:hanging="360"/>
          </w:pPr>
        </w:pPrChange>
      </w:pPr>
      <w:r>
        <w:rPr>
          <w:rFonts w:ascii="Arial" w:eastAsia="Arial" w:hAnsi="Arial" w:cs="Arial"/>
          <w:sz w:val="22"/>
          <w:szCs w:val="22"/>
        </w:rPr>
        <w:t>4-6 hours</w:t>
      </w:r>
    </w:p>
    <w:p w14:paraId="264DC58E" w14:textId="77777777" w:rsidR="00E816D2" w:rsidRDefault="00660B07">
      <w:pPr>
        <w:numPr>
          <w:ilvl w:val="1"/>
          <w:numId w:val="1"/>
        </w:numPr>
        <w:spacing w:after="0" w:line="240" w:lineRule="auto"/>
        <w:rPr>
          <w:rFonts w:ascii="Arial" w:eastAsia="Arial" w:hAnsi="Arial" w:cs="Arial"/>
          <w:sz w:val="22"/>
          <w:szCs w:val="22"/>
        </w:rPr>
        <w:pPrChange w:id="457" w:author="Dunn, Julia (NIH/NIMH) [F]" w:date="2020-04-01T13:00:00Z">
          <w:pPr>
            <w:numPr>
              <w:ilvl w:val="1"/>
              <w:numId w:val="1"/>
            </w:numPr>
            <w:ind w:left="1440" w:hanging="360"/>
          </w:pPr>
        </w:pPrChange>
      </w:pPr>
      <w:r>
        <w:rPr>
          <w:rFonts w:ascii="Arial" w:eastAsia="Arial" w:hAnsi="Arial" w:cs="Arial"/>
          <w:sz w:val="22"/>
          <w:szCs w:val="22"/>
        </w:rPr>
        <w:t>More than 6 hours</w:t>
      </w:r>
    </w:p>
    <w:p w14:paraId="10A09761" w14:textId="77777777" w:rsidR="00E816D2" w:rsidRDefault="00660B07">
      <w:pPr>
        <w:spacing w:after="0" w:line="240" w:lineRule="auto"/>
        <w:rPr>
          <w:del w:id="458" w:author="Dunn, Julia (NIH/NIMH) [F]" w:date="2020-04-01T12:57:00Z"/>
          <w:rFonts w:ascii="Arial" w:eastAsia="Arial" w:hAnsi="Arial" w:cs="Arial"/>
          <w:sz w:val="22"/>
          <w:szCs w:val="22"/>
        </w:rPr>
        <w:pPrChange w:id="459" w:author="Dunn, Julia (NIH/NIMH) [F]" w:date="2020-04-01T13:00:00Z">
          <w:pPr/>
        </w:pPrChange>
      </w:pPr>
      <w:del w:id="460" w:author="Dunn, Julia (NIH/NIMH) [F]" w:date="2020-04-01T12:57:00Z">
        <w:r>
          <w:rPr>
            <w:rFonts w:ascii="Arial" w:eastAsia="Arial" w:hAnsi="Arial" w:cs="Arial"/>
            <w:sz w:val="22"/>
            <w:szCs w:val="22"/>
          </w:rPr>
          <w:br w:type="page"/>
        </w:r>
      </w:del>
    </w:p>
    <w:p w14:paraId="7BDC1FF4" w14:textId="77777777" w:rsidR="00E816D2" w:rsidRDefault="00E816D2">
      <w:pPr>
        <w:spacing w:after="0" w:line="240" w:lineRule="auto"/>
        <w:rPr>
          <w:rFonts w:ascii="Arial" w:eastAsia="Arial" w:hAnsi="Arial" w:cs="Arial"/>
          <w:sz w:val="22"/>
          <w:szCs w:val="22"/>
        </w:rPr>
        <w:pPrChange w:id="461" w:author="Dunn, Julia (NIH/NIMH) [F]" w:date="2020-04-01T13:00:00Z">
          <w:pPr/>
        </w:pPrChange>
      </w:pPr>
    </w:p>
    <w:p w14:paraId="46C2CAED" w14:textId="77777777" w:rsidR="00E816D2" w:rsidRDefault="00660B07">
      <w:pPr>
        <w:numPr>
          <w:ilvl w:val="0"/>
          <w:numId w:val="1"/>
        </w:numPr>
        <w:spacing w:after="0" w:line="240" w:lineRule="auto"/>
        <w:rPr>
          <w:sz w:val="22"/>
          <w:szCs w:val="22"/>
        </w:rPr>
        <w:pPrChange w:id="462" w:author="Dunn, Julia (NIH/NIMH) [F]" w:date="2020-04-01T13:00:00Z">
          <w:pPr>
            <w:numPr>
              <w:numId w:val="1"/>
            </w:numPr>
            <w:ind w:left="720" w:hanging="360"/>
          </w:pPr>
        </w:pPrChange>
      </w:pPr>
      <w:r>
        <w:rPr>
          <w:rFonts w:ascii="Arial" w:eastAsia="Arial" w:hAnsi="Arial" w:cs="Arial"/>
          <w:b/>
          <w:sz w:val="22"/>
          <w:szCs w:val="22"/>
          <w:highlight w:val="white"/>
        </w:rPr>
        <w:t>... using social media (e.g., Facetime, Facebook, Instagram, Snapchat, Twitter, TikTok)?</w:t>
      </w:r>
    </w:p>
    <w:p w14:paraId="39EFC688" w14:textId="77777777" w:rsidR="00E816D2" w:rsidRDefault="00660B07">
      <w:pPr>
        <w:numPr>
          <w:ilvl w:val="1"/>
          <w:numId w:val="1"/>
        </w:numPr>
        <w:spacing w:after="0" w:line="240" w:lineRule="auto"/>
        <w:rPr>
          <w:rFonts w:ascii="Arial" w:eastAsia="Arial" w:hAnsi="Arial" w:cs="Arial"/>
          <w:sz w:val="22"/>
          <w:szCs w:val="22"/>
        </w:rPr>
        <w:pPrChange w:id="463" w:author="Dunn, Julia (NIH/NIMH) [F]" w:date="2020-04-01T13:00:00Z">
          <w:pPr>
            <w:numPr>
              <w:ilvl w:val="1"/>
              <w:numId w:val="1"/>
            </w:numPr>
            <w:ind w:left="1440" w:hanging="360"/>
          </w:pPr>
        </w:pPrChange>
      </w:pPr>
      <w:r>
        <w:rPr>
          <w:rFonts w:ascii="Arial" w:eastAsia="Arial" w:hAnsi="Arial" w:cs="Arial"/>
          <w:sz w:val="22"/>
          <w:szCs w:val="22"/>
        </w:rPr>
        <w:t>No social media</w:t>
      </w:r>
    </w:p>
    <w:p w14:paraId="3EA0207B" w14:textId="77777777" w:rsidR="00E816D2" w:rsidRDefault="00660B07">
      <w:pPr>
        <w:numPr>
          <w:ilvl w:val="1"/>
          <w:numId w:val="1"/>
        </w:numPr>
        <w:spacing w:after="0" w:line="240" w:lineRule="auto"/>
        <w:rPr>
          <w:rFonts w:ascii="Arial" w:eastAsia="Arial" w:hAnsi="Arial" w:cs="Arial"/>
          <w:sz w:val="22"/>
          <w:szCs w:val="22"/>
        </w:rPr>
        <w:pPrChange w:id="464" w:author="Dunn, Julia (NIH/NIMH) [F]" w:date="2020-04-01T13:00:00Z">
          <w:pPr>
            <w:numPr>
              <w:ilvl w:val="1"/>
              <w:numId w:val="1"/>
            </w:numPr>
            <w:ind w:left="1440" w:hanging="360"/>
          </w:pPr>
        </w:pPrChange>
      </w:pPr>
      <w:r>
        <w:rPr>
          <w:rFonts w:ascii="Arial" w:eastAsia="Arial" w:hAnsi="Arial" w:cs="Arial"/>
          <w:sz w:val="22"/>
          <w:szCs w:val="22"/>
        </w:rPr>
        <w:t>Under 1 hour</w:t>
      </w:r>
    </w:p>
    <w:p w14:paraId="200AD6B1" w14:textId="77777777" w:rsidR="00E816D2" w:rsidRDefault="00660B07">
      <w:pPr>
        <w:numPr>
          <w:ilvl w:val="1"/>
          <w:numId w:val="1"/>
        </w:numPr>
        <w:spacing w:after="0" w:line="240" w:lineRule="auto"/>
        <w:rPr>
          <w:rFonts w:ascii="Arial" w:eastAsia="Arial" w:hAnsi="Arial" w:cs="Arial"/>
          <w:sz w:val="22"/>
          <w:szCs w:val="22"/>
        </w:rPr>
        <w:pPrChange w:id="465" w:author="Dunn, Julia (NIH/NIMH) [F]" w:date="2020-04-01T13:00:00Z">
          <w:pPr>
            <w:numPr>
              <w:ilvl w:val="1"/>
              <w:numId w:val="1"/>
            </w:numPr>
            <w:ind w:left="1440" w:hanging="360"/>
          </w:pPr>
        </w:pPrChange>
      </w:pPr>
      <w:r>
        <w:rPr>
          <w:rFonts w:ascii="Arial" w:eastAsia="Arial" w:hAnsi="Arial" w:cs="Arial"/>
          <w:sz w:val="22"/>
          <w:szCs w:val="22"/>
        </w:rPr>
        <w:t>1-3 hours</w:t>
      </w:r>
    </w:p>
    <w:p w14:paraId="5ADB0D21" w14:textId="77777777" w:rsidR="00E816D2" w:rsidRDefault="00660B07">
      <w:pPr>
        <w:numPr>
          <w:ilvl w:val="1"/>
          <w:numId w:val="1"/>
        </w:numPr>
        <w:spacing w:after="0" w:line="240" w:lineRule="auto"/>
        <w:rPr>
          <w:rFonts w:ascii="Arial" w:eastAsia="Arial" w:hAnsi="Arial" w:cs="Arial"/>
          <w:sz w:val="22"/>
          <w:szCs w:val="22"/>
        </w:rPr>
        <w:pPrChange w:id="466" w:author="Dunn, Julia (NIH/NIMH) [F]" w:date="2020-04-01T13:00:00Z">
          <w:pPr>
            <w:numPr>
              <w:ilvl w:val="1"/>
              <w:numId w:val="1"/>
            </w:numPr>
            <w:ind w:left="1440" w:hanging="360"/>
          </w:pPr>
        </w:pPrChange>
      </w:pPr>
      <w:r>
        <w:rPr>
          <w:rFonts w:ascii="Arial" w:eastAsia="Arial" w:hAnsi="Arial" w:cs="Arial"/>
          <w:sz w:val="22"/>
          <w:szCs w:val="22"/>
        </w:rPr>
        <w:t>4-6 hours</w:t>
      </w:r>
    </w:p>
    <w:p w14:paraId="20939A1C" w14:textId="77777777" w:rsidR="00E816D2" w:rsidRDefault="00660B07">
      <w:pPr>
        <w:numPr>
          <w:ilvl w:val="1"/>
          <w:numId w:val="1"/>
        </w:numPr>
        <w:spacing w:after="0" w:line="240" w:lineRule="auto"/>
        <w:rPr>
          <w:rFonts w:ascii="Arial" w:eastAsia="Arial" w:hAnsi="Arial" w:cs="Arial"/>
          <w:sz w:val="22"/>
          <w:szCs w:val="22"/>
        </w:rPr>
        <w:pPrChange w:id="467" w:author="Dunn, Julia (NIH/NIMH) [F]" w:date="2020-04-01T13:00:00Z">
          <w:pPr>
            <w:numPr>
              <w:ilvl w:val="1"/>
              <w:numId w:val="1"/>
            </w:numPr>
            <w:spacing w:after="200"/>
            <w:ind w:left="1440" w:hanging="360"/>
          </w:pPr>
        </w:pPrChange>
      </w:pPr>
      <w:r>
        <w:rPr>
          <w:rFonts w:ascii="Arial" w:eastAsia="Arial" w:hAnsi="Arial" w:cs="Arial"/>
          <w:sz w:val="22"/>
          <w:szCs w:val="22"/>
        </w:rPr>
        <w:t>More than 6 hours</w:t>
      </w:r>
    </w:p>
    <w:p w14:paraId="598BE5F5" w14:textId="77777777" w:rsidR="00E816D2" w:rsidRDefault="00E816D2">
      <w:pPr>
        <w:spacing w:after="0" w:line="240" w:lineRule="auto"/>
        <w:rPr>
          <w:rFonts w:ascii="Arial" w:eastAsia="Arial" w:hAnsi="Arial" w:cs="Arial"/>
          <w:sz w:val="22"/>
          <w:szCs w:val="22"/>
        </w:rPr>
        <w:pPrChange w:id="468" w:author="Dunn, Julia (NIH/NIMH) [F]" w:date="2020-04-01T13:00:00Z">
          <w:pPr>
            <w:spacing w:after="200"/>
          </w:pPr>
        </w:pPrChange>
      </w:pPr>
    </w:p>
    <w:p w14:paraId="6701D446" w14:textId="77777777" w:rsidR="00E816D2" w:rsidRDefault="00660B07">
      <w:pPr>
        <w:numPr>
          <w:ilvl w:val="0"/>
          <w:numId w:val="1"/>
        </w:numPr>
        <w:spacing w:after="0" w:line="240" w:lineRule="auto"/>
        <w:rPr>
          <w:sz w:val="22"/>
          <w:szCs w:val="22"/>
        </w:rPr>
        <w:pPrChange w:id="469" w:author="Dunn, Julia (NIH/NIMH) [F]" w:date="2020-04-01T13:00:00Z">
          <w:pPr>
            <w:numPr>
              <w:numId w:val="1"/>
            </w:numPr>
            <w:ind w:left="720" w:hanging="360"/>
          </w:pPr>
        </w:pPrChange>
      </w:pPr>
      <w:r>
        <w:rPr>
          <w:rFonts w:ascii="Arial" w:eastAsia="Arial" w:hAnsi="Arial" w:cs="Arial"/>
          <w:b/>
          <w:sz w:val="22"/>
          <w:szCs w:val="22"/>
          <w:highlight w:val="white"/>
        </w:rPr>
        <w:t>… playing video games?</w:t>
      </w:r>
    </w:p>
    <w:p w14:paraId="4C396D53" w14:textId="77777777" w:rsidR="00E816D2" w:rsidRDefault="00660B07">
      <w:pPr>
        <w:numPr>
          <w:ilvl w:val="0"/>
          <w:numId w:val="16"/>
        </w:numPr>
        <w:spacing w:after="0" w:line="240" w:lineRule="auto"/>
        <w:rPr>
          <w:rFonts w:ascii="Arial" w:eastAsia="Arial" w:hAnsi="Arial" w:cs="Arial"/>
          <w:sz w:val="22"/>
          <w:szCs w:val="22"/>
        </w:rPr>
        <w:pPrChange w:id="470" w:author="Dunn, Julia (NIH/NIMH) [F]" w:date="2020-04-01T13:00:00Z">
          <w:pPr>
            <w:numPr>
              <w:numId w:val="16"/>
            </w:numPr>
            <w:ind w:left="1440" w:hanging="360"/>
          </w:pPr>
        </w:pPrChange>
      </w:pPr>
      <w:r>
        <w:rPr>
          <w:rFonts w:ascii="Arial" w:eastAsia="Arial" w:hAnsi="Arial" w:cs="Arial"/>
          <w:sz w:val="22"/>
          <w:szCs w:val="22"/>
        </w:rPr>
        <w:t>No video games</w:t>
      </w:r>
    </w:p>
    <w:p w14:paraId="5223F892" w14:textId="77777777" w:rsidR="00E816D2" w:rsidRDefault="00660B07">
      <w:pPr>
        <w:numPr>
          <w:ilvl w:val="0"/>
          <w:numId w:val="16"/>
        </w:numPr>
        <w:spacing w:after="0" w:line="240" w:lineRule="auto"/>
        <w:rPr>
          <w:rFonts w:ascii="Arial" w:eastAsia="Arial" w:hAnsi="Arial" w:cs="Arial"/>
          <w:sz w:val="22"/>
          <w:szCs w:val="22"/>
        </w:rPr>
        <w:pPrChange w:id="471" w:author="Dunn, Julia (NIH/NIMH) [F]" w:date="2020-04-01T13:00:00Z">
          <w:pPr>
            <w:numPr>
              <w:numId w:val="16"/>
            </w:numPr>
            <w:ind w:left="1440" w:hanging="360"/>
          </w:pPr>
        </w:pPrChange>
      </w:pPr>
      <w:r>
        <w:rPr>
          <w:rFonts w:ascii="Arial" w:eastAsia="Arial" w:hAnsi="Arial" w:cs="Arial"/>
          <w:sz w:val="22"/>
          <w:szCs w:val="22"/>
        </w:rPr>
        <w:t>Under 1 hour</w:t>
      </w:r>
    </w:p>
    <w:p w14:paraId="4903D6B3" w14:textId="77777777" w:rsidR="00E816D2" w:rsidRDefault="00660B07">
      <w:pPr>
        <w:numPr>
          <w:ilvl w:val="0"/>
          <w:numId w:val="16"/>
        </w:numPr>
        <w:spacing w:after="0" w:line="240" w:lineRule="auto"/>
        <w:rPr>
          <w:rFonts w:ascii="Arial" w:eastAsia="Arial" w:hAnsi="Arial" w:cs="Arial"/>
          <w:sz w:val="22"/>
          <w:szCs w:val="22"/>
        </w:rPr>
        <w:pPrChange w:id="472" w:author="Dunn, Julia (NIH/NIMH) [F]" w:date="2020-04-01T13:00:00Z">
          <w:pPr>
            <w:numPr>
              <w:numId w:val="16"/>
            </w:numPr>
            <w:ind w:left="1440" w:hanging="360"/>
          </w:pPr>
        </w:pPrChange>
      </w:pPr>
      <w:r>
        <w:rPr>
          <w:rFonts w:ascii="Arial" w:eastAsia="Arial" w:hAnsi="Arial" w:cs="Arial"/>
          <w:sz w:val="22"/>
          <w:szCs w:val="22"/>
        </w:rPr>
        <w:t>1-3 hours</w:t>
      </w:r>
    </w:p>
    <w:p w14:paraId="33506CD1" w14:textId="77777777" w:rsidR="00E816D2" w:rsidRDefault="00660B07">
      <w:pPr>
        <w:numPr>
          <w:ilvl w:val="0"/>
          <w:numId w:val="16"/>
        </w:numPr>
        <w:spacing w:after="0" w:line="240" w:lineRule="auto"/>
        <w:rPr>
          <w:rFonts w:ascii="Arial" w:eastAsia="Arial" w:hAnsi="Arial" w:cs="Arial"/>
          <w:sz w:val="22"/>
          <w:szCs w:val="22"/>
        </w:rPr>
        <w:pPrChange w:id="473" w:author="Dunn, Julia (NIH/NIMH) [F]" w:date="2020-04-01T13:00:00Z">
          <w:pPr>
            <w:numPr>
              <w:numId w:val="16"/>
            </w:numPr>
            <w:ind w:left="1440" w:hanging="360"/>
          </w:pPr>
        </w:pPrChange>
      </w:pPr>
      <w:r>
        <w:rPr>
          <w:rFonts w:ascii="Arial" w:eastAsia="Arial" w:hAnsi="Arial" w:cs="Arial"/>
          <w:sz w:val="22"/>
          <w:szCs w:val="22"/>
        </w:rPr>
        <w:t>4-6 hours</w:t>
      </w:r>
    </w:p>
    <w:p w14:paraId="2F6B54F6" w14:textId="77777777" w:rsidR="00E816D2" w:rsidRDefault="00660B07">
      <w:pPr>
        <w:numPr>
          <w:ilvl w:val="0"/>
          <w:numId w:val="16"/>
        </w:numPr>
        <w:spacing w:after="0" w:line="240" w:lineRule="auto"/>
        <w:rPr>
          <w:del w:id="474" w:author="Dunn, Julia (NIH/NIMH) [F]" w:date="2020-04-01T12:57:00Z"/>
          <w:rFonts w:ascii="Arial" w:eastAsia="Arial" w:hAnsi="Arial" w:cs="Arial"/>
          <w:sz w:val="22"/>
          <w:szCs w:val="22"/>
        </w:rPr>
        <w:pPrChange w:id="475" w:author="Dunn, Julia (NIH/NIMH) [F]" w:date="2020-04-01T13:00:00Z">
          <w:pPr>
            <w:numPr>
              <w:numId w:val="16"/>
            </w:numPr>
            <w:ind w:left="1440" w:hanging="360"/>
          </w:pPr>
        </w:pPrChange>
      </w:pPr>
      <w:r>
        <w:rPr>
          <w:rFonts w:ascii="Arial" w:eastAsia="Arial" w:hAnsi="Arial" w:cs="Arial"/>
          <w:sz w:val="22"/>
          <w:szCs w:val="22"/>
        </w:rPr>
        <w:t>More than 6 hours</w:t>
      </w:r>
    </w:p>
    <w:p w14:paraId="43A71C56" w14:textId="77777777" w:rsidR="00E816D2" w:rsidRPr="00510503" w:rsidRDefault="00E816D2">
      <w:pPr>
        <w:numPr>
          <w:ilvl w:val="0"/>
          <w:numId w:val="16"/>
        </w:numPr>
        <w:spacing w:after="0" w:line="240" w:lineRule="auto"/>
        <w:rPr>
          <w:rFonts w:ascii="Arial" w:hAnsi="Arial"/>
          <w:sz w:val="22"/>
          <w:rPrChange w:id="476" w:author="Dunn, Julia (NIH/NIMH) [F]" w:date="2020-04-01T13:00:00Z">
            <w:rPr>
              <w:rFonts w:ascii="Arial" w:eastAsia="Arial" w:hAnsi="Arial" w:cs="Arial"/>
              <w:sz w:val="22"/>
              <w:szCs w:val="22"/>
            </w:rPr>
          </w:rPrChange>
        </w:rPr>
        <w:pPrChange w:id="477" w:author="Dunn, Julia (NIH/NIMH) [F]" w:date="2020-04-01T13:00:00Z">
          <w:pPr>
            <w:spacing w:after="200"/>
          </w:pPr>
        </w:pPrChange>
      </w:pPr>
    </w:p>
    <w:p w14:paraId="7CF6E734" w14:textId="77777777" w:rsidR="00E816D2" w:rsidRDefault="00660B07">
      <w:pPr>
        <w:spacing w:before="240" w:after="0" w:line="240" w:lineRule="auto"/>
        <w:rPr>
          <w:rFonts w:ascii="Arial" w:hAnsi="Arial" w:cs="Arial"/>
          <w:b/>
          <w:bCs/>
          <w:sz w:val="28"/>
          <w:szCs w:val="28"/>
        </w:rPr>
        <w:pPrChange w:id="478" w:author="Dunn, Julia (NIH/NIMH) [F]" w:date="2020-04-01T13:00:00Z">
          <w:pPr>
            <w:spacing w:before="240" w:after="240"/>
          </w:pPr>
        </w:pPrChange>
      </w:pPr>
      <w:r>
        <w:rPr>
          <w:rFonts w:ascii="Arial" w:hAnsi="Arial" w:cs="Arial"/>
          <w:b/>
          <w:bCs/>
          <w:sz w:val="28"/>
          <w:szCs w:val="28"/>
        </w:rPr>
        <w:t>SUBSTANCE USE (PAST TWO WEEKS)</w:t>
      </w:r>
    </w:p>
    <w:p w14:paraId="2710BF89" w14:textId="77777777" w:rsidR="00E816D2" w:rsidRDefault="00660B07">
      <w:pPr>
        <w:spacing w:before="240" w:after="0" w:line="240" w:lineRule="auto"/>
        <w:rPr>
          <w:rFonts w:ascii="Arial" w:eastAsia="Arial" w:hAnsi="Arial" w:cs="Arial"/>
          <w:b/>
          <w:sz w:val="22"/>
          <w:szCs w:val="22"/>
          <w:highlight w:val="white"/>
        </w:rPr>
        <w:pPrChange w:id="479" w:author="Dunn, Julia (NIH/NIMH) [F]" w:date="2020-04-01T13:00:00Z">
          <w:pPr>
            <w:spacing w:before="240" w:after="240"/>
          </w:pPr>
        </w:pPrChange>
      </w:pPr>
      <w:r>
        <w:rPr>
          <w:rFonts w:ascii="Arial" w:eastAsia="Arial" w:hAnsi="Arial" w:cs="Arial"/>
          <w:b/>
          <w:sz w:val="22"/>
          <w:szCs w:val="22"/>
        </w:rPr>
        <w:t xml:space="preserve">During the </w:t>
      </w:r>
      <w:commentRangeStart w:id="480"/>
      <w:r>
        <w:rPr>
          <w:rFonts w:ascii="Arial" w:eastAsia="Arial" w:hAnsi="Arial" w:cs="Arial"/>
          <w:b/>
          <w:sz w:val="22"/>
          <w:szCs w:val="22"/>
          <w:u w:val="single"/>
        </w:rPr>
        <w:t>PAST</w:t>
      </w:r>
      <w:commentRangeEnd w:id="480"/>
      <w:r w:rsidR="0040069B">
        <w:rPr>
          <w:rStyle w:val="CommentReference"/>
        </w:rPr>
        <w:commentReference w:id="480"/>
      </w:r>
      <w:r>
        <w:rPr>
          <w:rFonts w:ascii="Arial" w:eastAsia="Arial" w:hAnsi="Arial" w:cs="Arial"/>
          <w:b/>
          <w:sz w:val="22"/>
          <w:szCs w:val="22"/>
          <w:u w:val="single"/>
        </w:rPr>
        <w:t xml:space="preserve"> TWO WEEKS</w:t>
      </w:r>
      <w:r>
        <w:rPr>
          <w:rFonts w:ascii="Arial" w:eastAsia="Arial" w:hAnsi="Arial" w:cs="Arial"/>
          <w:b/>
          <w:sz w:val="22"/>
          <w:szCs w:val="22"/>
        </w:rPr>
        <w:t>, how frequently did you use:</w:t>
      </w:r>
    </w:p>
    <w:p w14:paraId="4890B82C" w14:textId="77777777" w:rsidR="00E816D2" w:rsidRDefault="00660B07">
      <w:pPr>
        <w:numPr>
          <w:ilvl w:val="0"/>
          <w:numId w:val="1"/>
        </w:numPr>
        <w:spacing w:before="240" w:after="0" w:line="240" w:lineRule="auto"/>
        <w:rPr>
          <w:sz w:val="22"/>
          <w:szCs w:val="22"/>
        </w:rPr>
        <w:pPrChange w:id="481" w:author="Dunn, Julia (NIH/NIMH) [F]" w:date="2020-04-01T13:00:00Z">
          <w:pPr>
            <w:numPr>
              <w:numId w:val="1"/>
            </w:numPr>
            <w:spacing w:before="240"/>
            <w:ind w:left="720" w:hanging="360"/>
          </w:pPr>
        </w:pPrChange>
      </w:pPr>
      <w:r>
        <w:rPr>
          <w:rFonts w:ascii="Arial" w:eastAsia="Arial" w:hAnsi="Arial" w:cs="Arial"/>
          <w:b/>
          <w:sz w:val="22"/>
          <w:szCs w:val="22"/>
        </w:rPr>
        <w:t xml:space="preserve"> ... alcohol?</w:t>
      </w:r>
    </w:p>
    <w:p w14:paraId="72F63BCF" w14:textId="77777777" w:rsidR="00E816D2" w:rsidRDefault="00660B07">
      <w:pPr>
        <w:numPr>
          <w:ilvl w:val="1"/>
          <w:numId w:val="1"/>
        </w:numPr>
        <w:spacing w:after="0" w:line="240" w:lineRule="auto"/>
        <w:rPr>
          <w:rFonts w:ascii="Arial" w:eastAsia="Arial" w:hAnsi="Arial" w:cs="Arial"/>
          <w:sz w:val="22"/>
          <w:szCs w:val="22"/>
        </w:rPr>
        <w:pPrChange w:id="482" w:author="Dunn, Julia (NIH/NIMH) [F]" w:date="2020-04-01T13:00:00Z">
          <w:pPr>
            <w:numPr>
              <w:ilvl w:val="1"/>
              <w:numId w:val="1"/>
            </w:numPr>
            <w:ind w:left="1440" w:hanging="360"/>
          </w:pPr>
        </w:pPrChange>
      </w:pPr>
      <w:r>
        <w:rPr>
          <w:rFonts w:ascii="Arial" w:eastAsia="Arial" w:hAnsi="Arial" w:cs="Arial"/>
          <w:sz w:val="22"/>
          <w:szCs w:val="22"/>
        </w:rPr>
        <w:t>Not at all</w:t>
      </w:r>
    </w:p>
    <w:p w14:paraId="6B616D81" w14:textId="77777777" w:rsidR="00E816D2" w:rsidRDefault="00660B07">
      <w:pPr>
        <w:numPr>
          <w:ilvl w:val="1"/>
          <w:numId w:val="1"/>
        </w:numPr>
        <w:spacing w:after="0" w:line="240" w:lineRule="auto"/>
        <w:rPr>
          <w:rFonts w:ascii="Arial" w:eastAsia="Arial" w:hAnsi="Arial" w:cs="Arial"/>
          <w:sz w:val="22"/>
          <w:szCs w:val="22"/>
        </w:rPr>
        <w:pPrChange w:id="483" w:author="Dunn, Julia (NIH/NIMH) [F]" w:date="2020-04-01T13:00:00Z">
          <w:pPr>
            <w:numPr>
              <w:ilvl w:val="1"/>
              <w:numId w:val="1"/>
            </w:numPr>
            <w:ind w:left="1440" w:hanging="360"/>
          </w:pPr>
        </w:pPrChange>
      </w:pPr>
      <w:r>
        <w:rPr>
          <w:rFonts w:ascii="Arial" w:eastAsia="Arial" w:hAnsi="Arial" w:cs="Arial"/>
          <w:sz w:val="22"/>
          <w:szCs w:val="22"/>
        </w:rPr>
        <w:t>Rarely</w:t>
      </w:r>
    </w:p>
    <w:p w14:paraId="13B2F111" w14:textId="77777777" w:rsidR="00E816D2" w:rsidRDefault="00660B07">
      <w:pPr>
        <w:numPr>
          <w:ilvl w:val="1"/>
          <w:numId w:val="1"/>
        </w:numPr>
        <w:spacing w:after="0" w:line="240" w:lineRule="auto"/>
        <w:rPr>
          <w:rFonts w:ascii="Arial" w:eastAsia="Arial" w:hAnsi="Arial" w:cs="Arial"/>
          <w:sz w:val="22"/>
          <w:szCs w:val="22"/>
        </w:rPr>
        <w:pPrChange w:id="484" w:author="Dunn, Julia (NIH/NIMH) [F]" w:date="2020-04-01T13:00:00Z">
          <w:pPr>
            <w:numPr>
              <w:ilvl w:val="1"/>
              <w:numId w:val="1"/>
            </w:numPr>
            <w:ind w:left="1440" w:hanging="360"/>
          </w:pPr>
        </w:pPrChange>
      </w:pPr>
      <w:r>
        <w:rPr>
          <w:rFonts w:ascii="Arial" w:eastAsia="Arial" w:hAnsi="Arial" w:cs="Arial"/>
          <w:sz w:val="22"/>
          <w:szCs w:val="22"/>
        </w:rPr>
        <w:t>Occasionally</w:t>
      </w:r>
    </w:p>
    <w:p w14:paraId="52D6CEC0" w14:textId="77777777" w:rsidR="00E816D2" w:rsidRDefault="00660B07">
      <w:pPr>
        <w:numPr>
          <w:ilvl w:val="1"/>
          <w:numId w:val="1"/>
        </w:numPr>
        <w:spacing w:after="0" w:line="240" w:lineRule="auto"/>
        <w:rPr>
          <w:rFonts w:ascii="Arial" w:eastAsia="Arial" w:hAnsi="Arial" w:cs="Arial"/>
          <w:sz w:val="22"/>
          <w:szCs w:val="22"/>
        </w:rPr>
        <w:pPrChange w:id="485" w:author="Dunn, Julia (NIH/NIMH) [F]" w:date="2020-04-01T13:00:00Z">
          <w:pPr>
            <w:numPr>
              <w:ilvl w:val="1"/>
              <w:numId w:val="1"/>
            </w:numPr>
            <w:ind w:left="1440" w:hanging="360"/>
          </w:pPr>
        </w:pPrChange>
      </w:pPr>
      <w:r>
        <w:rPr>
          <w:rFonts w:ascii="Arial" w:eastAsia="Arial" w:hAnsi="Arial" w:cs="Arial"/>
          <w:sz w:val="22"/>
          <w:szCs w:val="22"/>
        </w:rPr>
        <w:t>Often</w:t>
      </w:r>
    </w:p>
    <w:p w14:paraId="15C670B9" w14:textId="77777777" w:rsidR="00E816D2" w:rsidRDefault="00660B07">
      <w:pPr>
        <w:numPr>
          <w:ilvl w:val="1"/>
          <w:numId w:val="1"/>
        </w:numPr>
        <w:spacing w:after="0" w:line="240" w:lineRule="auto"/>
        <w:rPr>
          <w:rFonts w:ascii="Arial" w:eastAsia="Arial" w:hAnsi="Arial" w:cs="Arial"/>
          <w:sz w:val="22"/>
          <w:szCs w:val="22"/>
        </w:rPr>
        <w:pPrChange w:id="486"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78DF1BEE" w14:textId="77777777" w:rsidR="00E816D2" w:rsidRDefault="00660B07">
      <w:pPr>
        <w:numPr>
          <w:ilvl w:val="0"/>
          <w:numId w:val="1"/>
        </w:numPr>
        <w:spacing w:before="200" w:after="0" w:line="240" w:lineRule="auto"/>
        <w:rPr>
          <w:sz w:val="22"/>
          <w:szCs w:val="22"/>
        </w:rPr>
        <w:pPrChange w:id="487" w:author="Dunn, Julia (NIH/NIMH) [F]" w:date="2020-04-01T13:00:00Z">
          <w:pPr>
            <w:numPr>
              <w:numId w:val="1"/>
            </w:numPr>
            <w:spacing w:before="200"/>
            <w:ind w:left="720" w:hanging="360"/>
          </w:pPr>
        </w:pPrChange>
      </w:pPr>
      <w:r>
        <w:rPr>
          <w:rFonts w:ascii="Arial" w:eastAsia="Arial" w:hAnsi="Arial" w:cs="Arial"/>
          <w:b/>
          <w:sz w:val="22"/>
          <w:szCs w:val="22"/>
        </w:rPr>
        <w:t xml:space="preserve"> … vaping?</w:t>
      </w:r>
    </w:p>
    <w:p w14:paraId="223F788B" w14:textId="77777777" w:rsidR="00E816D2" w:rsidRDefault="00660B07">
      <w:pPr>
        <w:numPr>
          <w:ilvl w:val="1"/>
          <w:numId w:val="1"/>
        </w:numPr>
        <w:spacing w:after="0" w:line="240" w:lineRule="auto"/>
        <w:rPr>
          <w:rFonts w:ascii="Arial" w:eastAsia="Arial" w:hAnsi="Arial" w:cs="Arial"/>
          <w:sz w:val="22"/>
          <w:szCs w:val="22"/>
        </w:rPr>
        <w:pPrChange w:id="488" w:author="Dunn, Julia (NIH/NIMH) [F]" w:date="2020-04-01T13:00:00Z">
          <w:pPr>
            <w:numPr>
              <w:ilvl w:val="1"/>
              <w:numId w:val="1"/>
            </w:numPr>
            <w:ind w:left="1440" w:hanging="360"/>
          </w:pPr>
        </w:pPrChange>
      </w:pPr>
      <w:r>
        <w:rPr>
          <w:rFonts w:ascii="Arial" w:eastAsia="Arial" w:hAnsi="Arial" w:cs="Arial"/>
          <w:sz w:val="22"/>
          <w:szCs w:val="22"/>
        </w:rPr>
        <w:t>Not at all</w:t>
      </w:r>
    </w:p>
    <w:p w14:paraId="7800225E" w14:textId="77777777" w:rsidR="00E816D2" w:rsidRDefault="00660B07">
      <w:pPr>
        <w:numPr>
          <w:ilvl w:val="1"/>
          <w:numId w:val="1"/>
        </w:numPr>
        <w:spacing w:after="0" w:line="240" w:lineRule="auto"/>
        <w:rPr>
          <w:rFonts w:ascii="Arial" w:eastAsia="Arial" w:hAnsi="Arial" w:cs="Arial"/>
          <w:sz w:val="22"/>
          <w:szCs w:val="22"/>
        </w:rPr>
        <w:pPrChange w:id="489" w:author="Dunn, Julia (NIH/NIMH) [F]" w:date="2020-04-01T13:00:00Z">
          <w:pPr>
            <w:numPr>
              <w:ilvl w:val="1"/>
              <w:numId w:val="1"/>
            </w:numPr>
            <w:ind w:left="1440" w:hanging="360"/>
          </w:pPr>
        </w:pPrChange>
      </w:pPr>
      <w:r>
        <w:rPr>
          <w:rFonts w:ascii="Arial" w:eastAsia="Arial" w:hAnsi="Arial" w:cs="Arial"/>
          <w:sz w:val="22"/>
          <w:szCs w:val="22"/>
        </w:rPr>
        <w:t>Rarely</w:t>
      </w:r>
    </w:p>
    <w:p w14:paraId="383360FE" w14:textId="77777777" w:rsidR="00E816D2" w:rsidRDefault="00660B07">
      <w:pPr>
        <w:numPr>
          <w:ilvl w:val="1"/>
          <w:numId w:val="1"/>
        </w:numPr>
        <w:spacing w:after="0" w:line="240" w:lineRule="auto"/>
        <w:rPr>
          <w:rFonts w:ascii="Arial" w:eastAsia="Arial" w:hAnsi="Arial" w:cs="Arial"/>
          <w:sz w:val="22"/>
          <w:szCs w:val="22"/>
        </w:rPr>
        <w:pPrChange w:id="490" w:author="Dunn, Julia (NIH/NIMH) [F]" w:date="2020-04-01T13:00:00Z">
          <w:pPr>
            <w:numPr>
              <w:ilvl w:val="1"/>
              <w:numId w:val="1"/>
            </w:numPr>
            <w:ind w:left="1440" w:hanging="360"/>
          </w:pPr>
        </w:pPrChange>
      </w:pPr>
      <w:r>
        <w:rPr>
          <w:rFonts w:ascii="Arial" w:eastAsia="Arial" w:hAnsi="Arial" w:cs="Arial"/>
          <w:sz w:val="22"/>
          <w:szCs w:val="22"/>
        </w:rPr>
        <w:t>Occasionally</w:t>
      </w:r>
    </w:p>
    <w:p w14:paraId="261CB908" w14:textId="77777777" w:rsidR="00E816D2" w:rsidRDefault="00660B07">
      <w:pPr>
        <w:numPr>
          <w:ilvl w:val="1"/>
          <w:numId w:val="1"/>
        </w:numPr>
        <w:spacing w:after="0" w:line="240" w:lineRule="auto"/>
        <w:rPr>
          <w:rFonts w:ascii="Arial" w:eastAsia="Arial" w:hAnsi="Arial" w:cs="Arial"/>
          <w:sz w:val="22"/>
          <w:szCs w:val="22"/>
        </w:rPr>
        <w:pPrChange w:id="491" w:author="Dunn, Julia (NIH/NIMH) [F]" w:date="2020-04-01T13:00:00Z">
          <w:pPr>
            <w:numPr>
              <w:ilvl w:val="1"/>
              <w:numId w:val="1"/>
            </w:numPr>
            <w:ind w:left="1440" w:hanging="360"/>
          </w:pPr>
        </w:pPrChange>
      </w:pPr>
      <w:r>
        <w:rPr>
          <w:rFonts w:ascii="Arial" w:eastAsia="Arial" w:hAnsi="Arial" w:cs="Arial"/>
          <w:sz w:val="22"/>
          <w:szCs w:val="22"/>
        </w:rPr>
        <w:t>Often</w:t>
      </w:r>
    </w:p>
    <w:p w14:paraId="36F329B2" w14:textId="77777777" w:rsidR="00E816D2" w:rsidDel="00821B72" w:rsidRDefault="00660B07">
      <w:pPr>
        <w:numPr>
          <w:ilvl w:val="1"/>
          <w:numId w:val="1"/>
        </w:numPr>
        <w:spacing w:after="0" w:line="240" w:lineRule="auto"/>
        <w:rPr>
          <w:del w:id="492" w:author="Dunn, Julia (NIH/NIMH) [F]" w:date="2020-04-01T14:03:00Z"/>
          <w:rFonts w:ascii="Arial" w:eastAsia="Arial" w:hAnsi="Arial" w:cs="Arial"/>
          <w:sz w:val="22"/>
          <w:szCs w:val="22"/>
        </w:rPr>
        <w:pPrChange w:id="493"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22A9866E" w14:textId="77777777" w:rsidR="00510503" w:rsidRPr="00821B72" w:rsidRDefault="00660B07">
      <w:pPr>
        <w:numPr>
          <w:ilvl w:val="1"/>
          <w:numId w:val="1"/>
        </w:numPr>
        <w:spacing w:after="0" w:line="240" w:lineRule="auto"/>
        <w:rPr>
          <w:ins w:id="494" w:author="Dunn, Julia (NIH/NIMH) [F]" w:date="2020-04-01T12:57:00Z"/>
          <w:rFonts w:ascii="Arial" w:eastAsia="Arial" w:hAnsi="Arial" w:cs="Arial"/>
          <w:b/>
          <w:sz w:val="22"/>
          <w:szCs w:val="22"/>
        </w:rPr>
        <w:pPrChange w:id="495" w:author="Dunn, Julia (NIH/NIMH) [F]" w:date="2020-04-01T14:03:00Z">
          <w:pPr>
            <w:numPr>
              <w:numId w:val="1"/>
            </w:numPr>
            <w:spacing w:before="200" w:after="0" w:line="240" w:lineRule="auto"/>
            <w:ind w:left="720" w:hanging="360"/>
          </w:pPr>
        </w:pPrChange>
      </w:pPr>
      <w:del w:id="496" w:author="Dunn, Julia (NIH/NIMH) [F]" w:date="2020-04-01T14:03:00Z">
        <w:r w:rsidRPr="00821B72" w:rsidDel="00821B72">
          <w:rPr>
            <w:rFonts w:ascii="Arial" w:eastAsia="Arial" w:hAnsi="Arial" w:cs="Arial"/>
            <w:b/>
            <w:sz w:val="22"/>
            <w:szCs w:val="22"/>
          </w:rPr>
          <w:delText xml:space="preserve"> </w:delText>
        </w:r>
      </w:del>
    </w:p>
    <w:p w14:paraId="23329DEE" w14:textId="69D37214" w:rsidR="00510503" w:rsidRDefault="00510503">
      <w:pPr>
        <w:rPr>
          <w:ins w:id="497" w:author="Dunn, Julia (NIH/NIMH) [F]" w:date="2020-04-01T12:57:00Z"/>
          <w:rFonts w:ascii="Arial" w:eastAsia="Arial" w:hAnsi="Arial" w:cs="Arial"/>
          <w:b/>
          <w:sz w:val="22"/>
          <w:szCs w:val="22"/>
        </w:rPr>
      </w:pPr>
    </w:p>
    <w:p w14:paraId="0C50BC4D" w14:textId="77777777" w:rsidR="00821B72" w:rsidRDefault="00821B72">
      <w:pPr>
        <w:rPr>
          <w:ins w:id="498" w:author="Dunn, Julia (NIH/NIMH) [F]" w:date="2020-04-01T14:03:00Z"/>
          <w:rFonts w:ascii="Arial" w:eastAsia="Arial" w:hAnsi="Arial" w:cs="Arial"/>
          <w:b/>
          <w:sz w:val="22"/>
          <w:szCs w:val="22"/>
        </w:rPr>
      </w:pPr>
      <w:ins w:id="499" w:author="Dunn, Julia (NIH/NIMH) [F]" w:date="2020-04-01T14:03:00Z">
        <w:r>
          <w:rPr>
            <w:rFonts w:ascii="Arial" w:eastAsia="Arial" w:hAnsi="Arial" w:cs="Arial"/>
            <w:b/>
            <w:sz w:val="22"/>
            <w:szCs w:val="22"/>
          </w:rPr>
          <w:br w:type="page"/>
        </w:r>
      </w:ins>
    </w:p>
    <w:p w14:paraId="29935793" w14:textId="6FCC511D" w:rsidR="00E816D2" w:rsidRDefault="00660B07">
      <w:pPr>
        <w:numPr>
          <w:ilvl w:val="0"/>
          <w:numId w:val="1"/>
        </w:numPr>
        <w:spacing w:before="200" w:after="0" w:line="240" w:lineRule="auto"/>
        <w:rPr>
          <w:sz w:val="22"/>
          <w:szCs w:val="22"/>
        </w:rPr>
        <w:pPrChange w:id="500" w:author="Dunn, Julia (NIH/NIMH) [F]" w:date="2020-04-01T13:00:00Z">
          <w:pPr>
            <w:numPr>
              <w:numId w:val="1"/>
            </w:numPr>
            <w:spacing w:before="200"/>
            <w:ind w:left="720" w:hanging="360"/>
          </w:pPr>
        </w:pPrChange>
      </w:pPr>
      <w:r>
        <w:rPr>
          <w:rFonts w:ascii="Arial" w:eastAsia="Arial" w:hAnsi="Arial" w:cs="Arial"/>
          <w:b/>
          <w:sz w:val="22"/>
          <w:szCs w:val="22"/>
        </w:rPr>
        <w:lastRenderedPageBreak/>
        <w:t>… cigarettes or other tobacco</w:t>
      </w:r>
      <w:ins w:id="501" w:author="Foote, Beth (NIH/NIMH) [F]" w:date="2020-04-01T12:37:00Z">
        <w:r w:rsidR="0040069B">
          <w:rPr>
            <w:rFonts w:ascii="Arial" w:eastAsia="Arial" w:hAnsi="Arial" w:cs="Arial"/>
            <w:b/>
            <w:sz w:val="22"/>
            <w:szCs w:val="22"/>
          </w:rPr>
          <w:t xml:space="preserve"> pro</w:t>
        </w:r>
      </w:ins>
      <w:ins w:id="502" w:author="Foote, Beth (NIH/NIMH) [F]" w:date="2020-04-01T12:38:00Z">
        <w:r w:rsidR="0040069B">
          <w:rPr>
            <w:rFonts w:ascii="Arial" w:eastAsia="Arial" w:hAnsi="Arial" w:cs="Arial"/>
            <w:b/>
            <w:sz w:val="22"/>
            <w:szCs w:val="22"/>
          </w:rPr>
          <w:t>ducts</w:t>
        </w:r>
      </w:ins>
      <w:r>
        <w:rPr>
          <w:rFonts w:ascii="Arial" w:eastAsia="Arial" w:hAnsi="Arial" w:cs="Arial"/>
          <w:b/>
          <w:sz w:val="22"/>
          <w:szCs w:val="22"/>
        </w:rPr>
        <w:t>?</w:t>
      </w:r>
    </w:p>
    <w:p w14:paraId="149367F0" w14:textId="77777777" w:rsidR="00E816D2" w:rsidRDefault="00660B07">
      <w:pPr>
        <w:numPr>
          <w:ilvl w:val="1"/>
          <w:numId w:val="1"/>
        </w:numPr>
        <w:spacing w:after="0" w:line="240" w:lineRule="auto"/>
        <w:rPr>
          <w:rFonts w:ascii="Arial" w:eastAsia="Arial" w:hAnsi="Arial" w:cs="Arial"/>
          <w:sz w:val="22"/>
          <w:szCs w:val="22"/>
        </w:rPr>
        <w:pPrChange w:id="503" w:author="Dunn, Julia (NIH/NIMH) [F]" w:date="2020-04-01T13:00:00Z">
          <w:pPr>
            <w:numPr>
              <w:ilvl w:val="1"/>
              <w:numId w:val="1"/>
            </w:numPr>
            <w:ind w:left="1440" w:hanging="360"/>
          </w:pPr>
        </w:pPrChange>
      </w:pPr>
      <w:r>
        <w:rPr>
          <w:rFonts w:ascii="Arial" w:eastAsia="Arial" w:hAnsi="Arial" w:cs="Arial"/>
          <w:sz w:val="22"/>
          <w:szCs w:val="22"/>
        </w:rPr>
        <w:t>Not at all</w:t>
      </w:r>
    </w:p>
    <w:p w14:paraId="76072B3D" w14:textId="77777777" w:rsidR="00E816D2" w:rsidRDefault="00660B07">
      <w:pPr>
        <w:numPr>
          <w:ilvl w:val="1"/>
          <w:numId w:val="1"/>
        </w:numPr>
        <w:spacing w:after="0" w:line="240" w:lineRule="auto"/>
        <w:rPr>
          <w:rFonts w:ascii="Arial" w:eastAsia="Arial" w:hAnsi="Arial" w:cs="Arial"/>
          <w:sz w:val="22"/>
          <w:szCs w:val="22"/>
        </w:rPr>
        <w:pPrChange w:id="504" w:author="Dunn, Julia (NIH/NIMH) [F]" w:date="2020-04-01T13:00:00Z">
          <w:pPr>
            <w:numPr>
              <w:ilvl w:val="1"/>
              <w:numId w:val="1"/>
            </w:numPr>
            <w:ind w:left="1440" w:hanging="360"/>
          </w:pPr>
        </w:pPrChange>
      </w:pPr>
      <w:r>
        <w:rPr>
          <w:rFonts w:ascii="Arial" w:eastAsia="Arial" w:hAnsi="Arial" w:cs="Arial"/>
          <w:sz w:val="22"/>
          <w:szCs w:val="22"/>
        </w:rPr>
        <w:t>Rarely</w:t>
      </w:r>
    </w:p>
    <w:p w14:paraId="0C12C730" w14:textId="77777777" w:rsidR="00E816D2" w:rsidRDefault="00660B07">
      <w:pPr>
        <w:numPr>
          <w:ilvl w:val="1"/>
          <w:numId w:val="1"/>
        </w:numPr>
        <w:spacing w:after="0" w:line="240" w:lineRule="auto"/>
        <w:rPr>
          <w:rFonts w:ascii="Arial" w:eastAsia="Arial" w:hAnsi="Arial" w:cs="Arial"/>
          <w:sz w:val="22"/>
          <w:szCs w:val="22"/>
        </w:rPr>
        <w:pPrChange w:id="505" w:author="Dunn, Julia (NIH/NIMH) [F]" w:date="2020-04-01T13:00:00Z">
          <w:pPr>
            <w:numPr>
              <w:ilvl w:val="1"/>
              <w:numId w:val="1"/>
            </w:numPr>
            <w:ind w:left="1440" w:hanging="360"/>
          </w:pPr>
        </w:pPrChange>
      </w:pPr>
      <w:r>
        <w:rPr>
          <w:rFonts w:ascii="Arial" w:eastAsia="Arial" w:hAnsi="Arial" w:cs="Arial"/>
          <w:sz w:val="22"/>
          <w:szCs w:val="22"/>
        </w:rPr>
        <w:t>Occasionally</w:t>
      </w:r>
    </w:p>
    <w:p w14:paraId="47703203" w14:textId="77777777" w:rsidR="00E816D2" w:rsidRDefault="00660B07">
      <w:pPr>
        <w:numPr>
          <w:ilvl w:val="1"/>
          <w:numId w:val="1"/>
        </w:numPr>
        <w:spacing w:after="0" w:line="240" w:lineRule="auto"/>
        <w:rPr>
          <w:rFonts w:ascii="Arial" w:eastAsia="Arial" w:hAnsi="Arial" w:cs="Arial"/>
          <w:sz w:val="22"/>
          <w:szCs w:val="22"/>
        </w:rPr>
        <w:pPrChange w:id="506" w:author="Dunn, Julia (NIH/NIMH) [F]" w:date="2020-04-01T13:00:00Z">
          <w:pPr>
            <w:numPr>
              <w:ilvl w:val="1"/>
              <w:numId w:val="1"/>
            </w:numPr>
            <w:ind w:left="1440" w:hanging="360"/>
          </w:pPr>
        </w:pPrChange>
      </w:pPr>
      <w:r>
        <w:rPr>
          <w:rFonts w:ascii="Arial" w:eastAsia="Arial" w:hAnsi="Arial" w:cs="Arial"/>
          <w:sz w:val="22"/>
          <w:szCs w:val="22"/>
        </w:rPr>
        <w:t>Often</w:t>
      </w:r>
    </w:p>
    <w:p w14:paraId="363B720F" w14:textId="77777777" w:rsidR="00E816D2" w:rsidRDefault="00660B07">
      <w:pPr>
        <w:numPr>
          <w:ilvl w:val="1"/>
          <w:numId w:val="1"/>
        </w:numPr>
        <w:spacing w:after="0" w:line="240" w:lineRule="auto"/>
        <w:rPr>
          <w:rFonts w:ascii="Arial" w:eastAsia="Arial" w:hAnsi="Arial" w:cs="Arial"/>
          <w:sz w:val="22"/>
          <w:szCs w:val="22"/>
        </w:rPr>
        <w:pPrChange w:id="507"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2193828B" w14:textId="77777777" w:rsidR="00E816D2" w:rsidRDefault="00660B07">
      <w:pPr>
        <w:numPr>
          <w:ilvl w:val="0"/>
          <w:numId w:val="1"/>
        </w:numPr>
        <w:spacing w:before="200" w:after="0" w:line="240" w:lineRule="auto"/>
        <w:rPr>
          <w:sz w:val="22"/>
          <w:szCs w:val="22"/>
        </w:rPr>
        <w:pPrChange w:id="508" w:author="Dunn, Julia (NIH/NIMH) [F]" w:date="2020-04-01T13:00:00Z">
          <w:pPr>
            <w:numPr>
              <w:numId w:val="1"/>
            </w:numPr>
            <w:spacing w:before="200"/>
            <w:ind w:left="720" w:hanging="360"/>
          </w:pPr>
        </w:pPrChange>
      </w:pPr>
      <w:r>
        <w:rPr>
          <w:rFonts w:ascii="Arial" w:eastAsia="Arial" w:hAnsi="Arial" w:cs="Arial"/>
          <w:b/>
          <w:sz w:val="22"/>
          <w:szCs w:val="22"/>
        </w:rPr>
        <w:t xml:space="preserve"> ... marijuana/cannabis (e.g., joint, blunt, pipe, bong)?</w:t>
      </w:r>
    </w:p>
    <w:p w14:paraId="3303C0D9" w14:textId="77777777" w:rsidR="00E816D2" w:rsidRDefault="00660B07">
      <w:pPr>
        <w:numPr>
          <w:ilvl w:val="1"/>
          <w:numId w:val="1"/>
        </w:numPr>
        <w:spacing w:after="0" w:line="240" w:lineRule="auto"/>
        <w:rPr>
          <w:rFonts w:ascii="Arial" w:eastAsia="Arial" w:hAnsi="Arial" w:cs="Arial"/>
          <w:sz w:val="22"/>
          <w:szCs w:val="22"/>
        </w:rPr>
        <w:pPrChange w:id="509" w:author="Dunn, Julia (NIH/NIMH) [F]" w:date="2020-04-01T13:00:00Z">
          <w:pPr>
            <w:numPr>
              <w:ilvl w:val="1"/>
              <w:numId w:val="1"/>
            </w:numPr>
            <w:ind w:left="1440" w:hanging="360"/>
          </w:pPr>
        </w:pPrChange>
      </w:pPr>
      <w:r>
        <w:rPr>
          <w:rFonts w:ascii="Arial" w:eastAsia="Arial" w:hAnsi="Arial" w:cs="Arial"/>
          <w:sz w:val="22"/>
          <w:szCs w:val="22"/>
        </w:rPr>
        <w:t>Not at all</w:t>
      </w:r>
    </w:p>
    <w:p w14:paraId="320A2112" w14:textId="77777777" w:rsidR="00E816D2" w:rsidRDefault="00660B07">
      <w:pPr>
        <w:numPr>
          <w:ilvl w:val="1"/>
          <w:numId w:val="1"/>
        </w:numPr>
        <w:spacing w:after="0" w:line="240" w:lineRule="auto"/>
        <w:rPr>
          <w:rFonts w:ascii="Arial" w:eastAsia="Arial" w:hAnsi="Arial" w:cs="Arial"/>
          <w:sz w:val="22"/>
          <w:szCs w:val="22"/>
        </w:rPr>
        <w:pPrChange w:id="510" w:author="Dunn, Julia (NIH/NIMH) [F]" w:date="2020-04-01T13:00:00Z">
          <w:pPr>
            <w:numPr>
              <w:ilvl w:val="1"/>
              <w:numId w:val="1"/>
            </w:numPr>
            <w:ind w:left="1440" w:hanging="360"/>
          </w:pPr>
        </w:pPrChange>
      </w:pPr>
      <w:r>
        <w:rPr>
          <w:rFonts w:ascii="Arial" w:eastAsia="Arial" w:hAnsi="Arial" w:cs="Arial"/>
          <w:sz w:val="22"/>
          <w:szCs w:val="22"/>
        </w:rPr>
        <w:t>Rarely</w:t>
      </w:r>
    </w:p>
    <w:p w14:paraId="49A37A04" w14:textId="77777777" w:rsidR="00E816D2" w:rsidRDefault="00660B07">
      <w:pPr>
        <w:numPr>
          <w:ilvl w:val="1"/>
          <w:numId w:val="1"/>
        </w:numPr>
        <w:spacing w:after="0" w:line="240" w:lineRule="auto"/>
        <w:rPr>
          <w:rFonts w:ascii="Arial" w:eastAsia="Arial" w:hAnsi="Arial" w:cs="Arial"/>
          <w:sz w:val="22"/>
          <w:szCs w:val="22"/>
        </w:rPr>
        <w:pPrChange w:id="511" w:author="Dunn, Julia (NIH/NIMH) [F]" w:date="2020-04-01T13:00:00Z">
          <w:pPr>
            <w:numPr>
              <w:ilvl w:val="1"/>
              <w:numId w:val="1"/>
            </w:numPr>
            <w:ind w:left="1440" w:hanging="360"/>
          </w:pPr>
        </w:pPrChange>
      </w:pPr>
      <w:r>
        <w:rPr>
          <w:rFonts w:ascii="Arial" w:eastAsia="Arial" w:hAnsi="Arial" w:cs="Arial"/>
          <w:sz w:val="22"/>
          <w:szCs w:val="22"/>
        </w:rPr>
        <w:t>Occasionally</w:t>
      </w:r>
    </w:p>
    <w:p w14:paraId="1F8CDA6D" w14:textId="77777777" w:rsidR="00E816D2" w:rsidRDefault="00660B07">
      <w:pPr>
        <w:numPr>
          <w:ilvl w:val="1"/>
          <w:numId w:val="1"/>
        </w:numPr>
        <w:spacing w:after="0" w:line="240" w:lineRule="auto"/>
        <w:rPr>
          <w:rFonts w:ascii="Arial" w:eastAsia="Arial" w:hAnsi="Arial" w:cs="Arial"/>
          <w:sz w:val="22"/>
          <w:szCs w:val="22"/>
        </w:rPr>
        <w:pPrChange w:id="512" w:author="Dunn, Julia (NIH/NIMH) [F]" w:date="2020-04-01T13:00:00Z">
          <w:pPr>
            <w:numPr>
              <w:ilvl w:val="1"/>
              <w:numId w:val="1"/>
            </w:numPr>
            <w:ind w:left="1440" w:hanging="360"/>
          </w:pPr>
        </w:pPrChange>
      </w:pPr>
      <w:r>
        <w:rPr>
          <w:rFonts w:ascii="Arial" w:eastAsia="Arial" w:hAnsi="Arial" w:cs="Arial"/>
          <w:sz w:val="22"/>
          <w:szCs w:val="22"/>
        </w:rPr>
        <w:t>Often</w:t>
      </w:r>
    </w:p>
    <w:p w14:paraId="79A43B72" w14:textId="77777777" w:rsidR="00E816D2" w:rsidRDefault="00660B07">
      <w:pPr>
        <w:numPr>
          <w:ilvl w:val="1"/>
          <w:numId w:val="1"/>
        </w:numPr>
        <w:spacing w:after="0" w:line="240" w:lineRule="auto"/>
        <w:rPr>
          <w:del w:id="513" w:author="Dunn, Julia (NIH/NIMH) [F]" w:date="2020-04-01T12:57:00Z"/>
          <w:rFonts w:ascii="Arial" w:eastAsia="Arial" w:hAnsi="Arial" w:cs="Arial"/>
          <w:sz w:val="22"/>
          <w:szCs w:val="22"/>
        </w:rPr>
        <w:pPrChange w:id="514"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2C8978EE" w14:textId="77777777" w:rsidR="00E816D2" w:rsidRPr="00510503" w:rsidRDefault="00E816D2">
      <w:pPr>
        <w:numPr>
          <w:ilvl w:val="1"/>
          <w:numId w:val="1"/>
        </w:numPr>
        <w:spacing w:after="0" w:line="240" w:lineRule="auto"/>
        <w:rPr>
          <w:rFonts w:ascii="Arial" w:hAnsi="Arial"/>
          <w:sz w:val="22"/>
          <w:rPrChange w:id="515" w:author="Dunn, Julia (NIH/NIMH) [F]" w:date="2020-04-01T13:00:00Z">
            <w:rPr>
              <w:rFonts w:ascii="Arial" w:eastAsia="Arial" w:hAnsi="Arial" w:cs="Arial"/>
              <w:sz w:val="22"/>
              <w:szCs w:val="22"/>
            </w:rPr>
          </w:rPrChange>
        </w:rPr>
        <w:pPrChange w:id="516" w:author="Dunn, Julia (NIH/NIMH) [F]" w:date="2020-04-01T13:00:00Z">
          <w:pPr>
            <w:spacing w:after="200"/>
            <w:ind w:left="1440"/>
          </w:pPr>
        </w:pPrChange>
      </w:pPr>
    </w:p>
    <w:p w14:paraId="30F10752" w14:textId="77777777" w:rsidR="00E816D2" w:rsidRDefault="00660B07">
      <w:pPr>
        <w:numPr>
          <w:ilvl w:val="0"/>
          <w:numId w:val="1"/>
        </w:numPr>
        <w:spacing w:before="200" w:after="0" w:line="240" w:lineRule="auto"/>
        <w:rPr>
          <w:sz w:val="22"/>
          <w:szCs w:val="22"/>
        </w:rPr>
        <w:pPrChange w:id="517" w:author="Dunn, Julia (NIH/NIMH) [F]" w:date="2020-04-01T13:00:00Z">
          <w:pPr>
            <w:numPr>
              <w:numId w:val="1"/>
            </w:numPr>
            <w:spacing w:before="200"/>
            <w:ind w:left="720" w:hanging="360"/>
          </w:pPr>
        </w:pPrChange>
      </w:pPr>
      <w:r>
        <w:rPr>
          <w:rFonts w:ascii="Arial" w:eastAsia="Arial" w:hAnsi="Arial" w:cs="Arial"/>
          <w:b/>
          <w:sz w:val="22"/>
          <w:szCs w:val="22"/>
        </w:rPr>
        <w:t xml:space="preserve"> ... opiates, heroin, or narcotics?</w:t>
      </w:r>
    </w:p>
    <w:p w14:paraId="29B2ABDC" w14:textId="77777777" w:rsidR="00E816D2" w:rsidRDefault="00660B07">
      <w:pPr>
        <w:numPr>
          <w:ilvl w:val="1"/>
          <w:numId w:val="1"/>
        </w:numPr>
        <w:spacing w:after="0" w:line="240" w:lineRule="auto"/>
        <w:rPr>
          <w:rFonts w:ascii="Arial" w:eastAsia="Arial" w:hAnsi="Arial" w:cs="Arial"/>
          <w:sz w:val="22"/>
          <w:szCs w:val="22"/>
        </w:rPr>
        <w:pPrChange w:id="518" w:author="Dunn, Julia (NIH/NIMH) [F]" w:date="2020-04-01T13:00:00Z">
          <w:pPr>
            <w:numPr>
              <w:ilvl w:val="1"/>
              <w:numId w:val="1"/>
            </w:numPr>
            <w:ind w:left="1440" w:hanging="360"/>
          </w:pPr>
        </w:pPrChange>
      </w:pPr>
      <w:r>
        <w:rPr>
          <w:rFonts w:ascii="Arial" w:eastAsia="Arial" w:hAnsi="Arial" w:cs="Arial"/>
          <w:sz w:val="22"/>
          <w:szCs w:val="22"/>
        </w:rPr>
        <w:t>Not at all</w:t>
      </w:r>
    </w:p>
    <w:p w14:paraId="4677CCF2" w14:textId="77777777" w:rsidR="00E816D2" w:rsidRDefault="00660B07">
      <w:pPr>
        <w:numPr>
          <w:ilvl w:val="1"/>
          <w:numId w:val="1"/>
        </w:numPr>
        <w:spacing w:after="0" w:line="240" w:lineRule="auto"/>
        <w:rPr>
          <w:rFonts w:ascii="Arial" w:eastAsia="Arial" w:hAnsi="Arial" w:cs="Arial"/>
          <w:sz w:val="22"/>
          <w:szCs w:val="22"/>
        </w:rPr>
        <w:pPrChange w:id="519" w:author="Dunn, Julia (NIH/NIMH) [F]" w:date="2020-04-01T13:00:00Z">
          <w:pPr>
            <w:numPr>
              <w:ilvl w:val="1"/>
              <w:numId w:val="1"/>
            </w:numPr>
            <w:ind w:left="1440" w:hanging="360"/>
          </w:pPr>
        </w:pPrChange>
      </w:pPr>
      <w:r>
        <w:rPr>
          <w:rFonts w:ascii="Arial" w:eastAsia="Arial" w:hAnsi="Arial" w:cs="Arial"/>
          <w:sz w:val="22"/>
          <w:szCs w:val="22"/>
        </w:rPr>
        <w:t>Rarely</w:t>
      </w:r>
    </w:p>
    <w:p w14:paraId="7CFE3853" w14:textId="77777777" w:rsidR="00E816D2" w:rsidRDefault="00660B07">
      <w:pPr>
        <w:numPr>
          <w:ilvl w:val="1"/>
          <w:numId w:val="1"/>
        </w:numPr>
        <w:spacing w:after="0" w:line="240" w:lineRule="auto"/>
        <w:rPr>
          <w:rFonts w:ascii="Arial" w:eastAsia="Arial" w:hAnsi="Arial" w:cs="Arial"/>
          <w:sz w:val="22"/>
          <w:szCs w:val="22"/>
        </w:rPr>
        <w:pPrChange w:id="520" w:author="Dunn, Julia (NIH/NIMH) [F]" w:date="2020-04-01T13:00:00Z">
          <w:pPr>
            <w:numPr>
              <w:ilvl w:val="1"/>
              <w:numId w:val="1"/>
            </w:numPr>
            <w:ind w:left="1440" w:hanging="360"/>
          </w:pPr>
        </w:pPrChange>
      </w:pPr>
      <w:r>
        <w:rPr>
          <w:rFonts w:ascii="Arial" w:eastAsia="Arial" w:hAnsi="Arial" w:cs="Arial"/>
          <w:sz w:val="22"/>
          <w:szCs w:val="22"/>
        </w:rPr>
        <w:t>Occasionally</w:t>
      </w:r>
    </w:p>
    <w:p w14:paraId="3FC3D53E" w14:textId="77777777" w:rsidR="00E816D2" w:rsidRDefault="00660B07">
      <w:pPr>
        <w:numPr>
          <w:ilvl w:val="1"/>
          <w:numId w:val="1"/>
        </w:numPr>
        <w:spacing w:after="0" w:line="240" w:lineRule="auto"/>
        <w:rPr>
          <w:rFonts w:ascii="Arial" w:eastAsia="Arial" w:hAnsi="Arial" w:cs="Arial"/>
          <w:sz w:val="22"/>
          <w:szCs w:val="22"/>
        </w:rPr>
        <w:pPrChange w:id="521" w:author="Dunn, Julia (NIH/NIMH) [F]" w:date="2020-04-01T13:00:00Z">
          <w:pPr>
            <w:numPr>
              <w:ilvl w:val="1"/>
              <w:numId w:val="1"/>
            </w:numPr>
            <w:ind w:left="1440" w:hanging="360"/>
          </w:pPr>
        </w:pPrChange>
      </w:pPr>
      <w:r>
        <w:rPr>
          <w:rFonts w:ascii="Arial" w:eastAsia="Arial" w:hAnsi="Arial" w:cs="Arial"/>
          <w:sz w:val="22"/>
          <w:szCs w:val="22"/>
        </w:rPr>
        <w:t>Often</w:t>
      </w:r>
    </w:p>
    <w:p w14:paraId="56D8868F" w14:textId="77777777" w:rsidR="00E816D2" w:rsidRDefault="00660B07">
      <w:pPr>
        <w:numPr>
          <w:ilvl w:val="1"/>
          <w:numId w:val="1"/>
        </w:numPr>
        <w:spacing w:after="0" w:line="240" w:lineRule="auto"/>
        <w:rPr>
          <w:rFonts w:ascii="Arial" w:eastAsia="Arial" w:hAnsi="Arial" w:cs="Arial"/>
          <w:sz w:val="22"/>
          <w:szCs w:val="22"/>
        </w:rPr>
        <w:pPrChange w:id="522"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4BAF1063" w14:textId="77777777" w:rsidR="00E816D2" w:rsidRDefault="00660B07">
      <w:pPr>
        <w:numPr>
          <w:ilvl w:val="0"/>
          <w:numId w:val="1"/>
        </w:numPr>
        <w:spacing w:before="200" w:after="0" w:line="240" w:lineRule="auto"/>
        <w:rPr>
          <w:sz w:val="22"/>
          <w:szCs w:val="22"/>
        </w:rPr>
        <w:pPrChange w:id="523" w:author="Dunn, Julia (NIH/NIMH) [F]" w:date="2020-04-01T13:00:00Z">
          <w:pPr>
            <w:numPr>
              <w:numId w:val="1"/>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16148A26" w14:textId="77777777" w:rsidR="00E816D2" w:rsidRDefault="00660B07">
      <w:pPr>
        <w:numPr>
          <w:ilvl w:val="1"/>
          <w:numId w:val="1"/>
        </w:numPr>
        <w:spacing w:after="0" w:line="240" w:lineRule="auto"/>
        <w:rPr>
          <w:rFonts w:ascii="Arial" w:eastAsia="Arial" w:hAnsi="Arial" w:cs="Arial"/>
          <w:sz w:val="22"/>
          <w:szCs w:val="22"/>
        </w:rPr>
        <w:pPrChange w:id="524" w:author="Dunn, Julia (NIH/NIMH) [F]" w:date="2020-04-01T13:00:00Z">
          <w:pPr>
            <w:numPr>
              <w:ilvl w:val="1"/>
              <w:numId w:val="1"/>
            </w:numPr>
            <w:ind w:left="1440" w:hanging="360"/>
          </w:pPr>
        </w:pPrChange>
      </w:pPr>
      <w:r>
        <w:rPr>
          <w:rFonts w:ascii="Arial" w:eastAsia="Arial" w:hAnsi="Arial" w:cs="Arial"/>
          <w:sz w:val="22"/>
          <w:szCs w:val="22"/>
        </w:rPr>
        <w:t>Not at all</w:t>
      </w:r>
    </w:p>
    <w:p w14:paraId="2D0481AA" w14:textId="77777777" w:rsidR="00E816D2" w:rsidRDefault="00660B07">
      <w:pPr>
        <w:numPr>
          <w:ilvl w:val="1"/>
          <w:numId w:val="1"/>
        </w:numPr>
        <w:spacing w:after="0" w:line="240" w:lineRule="auto"/>
        <w:rPr>
          <w:rFonts w:ascii="Arial" w:eastAsia="Arial" w:hAnsi="Arial" w:cs="Arial"/>
          <w:sz w:val="22"/>
          <w:szCs w:val="22"/>
        </w:rPr>
        <w:pPrChange w:id="525" w:author="Dunn, Julia (NIH/NIMH) [F]" w:date="2020-04-01T13:00:00Z">
          <w:pPr>
            <w:numPr>
              <w:ilvl w:val="1"/>
              <w:numId w:val="1"/>
            </w:numPr>
            <w:ind w:left="1440" w:hanging="360"/>
          </w:pPr>
        </w:pPrChange>
      </w:pPr>
      <w:r>
        <w:rPr>
          <w:rFonts w:ascii="Arial" w:eastAsia="Arial" w:hAnsi="Arial" w:cs="Arial"/>
          <w:sz w:val="22"/>
          <w:szCs w:val="22"/>
        </w:rPr>
        <w:t>Rarely</w:t>
      </w:r>
    </w:p>
    <w:p w14:paraId="20EF1088" w14:textId="77777777" w:rsidR="00E816D2" w:rsidRDefault="00660B07">
      <w:pPr>
        <w:numPr>
          <w:ilvl w:val="1"/>
          <w:numId w:val="1"/>
        </w:numPr>
        <w:spacing w:after="0" w:line="240" w:lineRule="auto"/>
        <w:rPr>
          <w:rFonts w:ascii="Arial" w:eastAsia="Arial" w:hAnsi="Arial" w:cs="Arial"/>
          <w:sz w:val="22"/>
          <w:szCs w:val="22"/>
        </w:rPr>
        <w:pPrChange w:id="526" w:author="Dunn, Julia (NIH/NIMH) [F]" w:date="2020-04-01T13:00:00Z">
          <w:pPr>
            <w:numPr>
              <w:ilvl w:val="1"/>
              <w:numId w:val="1"/>
            </w:numPr>
            <w:ind w:left="1440" w:hanging="360"/>
          </w:pPr>
        </w:pPrChange>
      </w:pPr>
      <w:r>
        <w:rPr>
          <w:rFonts w:ascii="Arial" w:eastAsia="Arial" w:hAnsi="Arial" w:cs="Arial"/>
          <w:sz w:val="22"/>
          <w:szCs w:val="22"/>
        </w:rPr>
        <w:t>Occasionally</w:t>
      </w:r>
    </w:p>
    <w:p w14:paraId="0E59E69C" w14:textId="77777777" w:rsidR="00E816D2" w:rsidRDefault="00660B07">
      <w:pPr>
        <w:numPr>
          <w:ilvl w:val="1"/>
          <w:numId w:val="1"/>
        </w:numPr>
        <w:spacing w:after="0" w:line="240" w:lineRule="auto"/>
        <w:rPr>
          <w:rFonts w:ascii="Arial" w:eastAsia="Arial" w:hAnsi="Arial" w:cs="Arial"/>
          <w:sz w:val="22"/>
          <w:szCs w:val="22"/>
        </w:rPr>
        <w:pPrChange w:id="527" w:author="Dunn, Julia (NIH/NIMH) [F]" w:date="2020-04-01T13:00:00Z">
          <w:pPr>
            <w:numPr>
              <w:ilvl w:val="1"/>
              <w:numId w:val="1"/>
            </w:numPr>
            <w:ind w:left="1440" w:hanging="360"/>
          </w:pPr>
        </w:pPrChange>
      </w:pPr>
      <w:r>
        <w:rPr>
          <w:rFonts w:ascii="Arial" w:eastAsia="Arial" w:hAnsi="Arial" w:cs="Arial"/>
          <w:sz w:val="22"/>
          <w:szCs w:val="22"/>
        </w:rPr>
        <w:t>Often</w:t>
      </w:r>
    </w:p>
    <w:p w14:paraId="29F0A0CD" w14:textId="77777777" w:rsidR="00E816D2" w:rsidRDefault="00660B07">
      <w:pPr>
        <w:numPr>
          <w:ilvl w:val="1"/>
          <w:numId w:val="1"/>
        </w:numPr>
        <w:spacing w:after="0" w:line="240" w:lineRule="auto"/>
        <w:rPr>
          <w:rFonts w:ascii="Arial" w:eastAsia="Arial" w:hAnsi="Arial" w:cs="Arial"/>
          <w:sz w:val="22"/>
          <w:szCs w:val="22"/>
        </w:rPr>
        <w:pPrChange w:id="528" w:author="Dunn, Julia (NIH/NIMH) [F]" w:date="2020-04-01T13:00:00Z">
          <w:pPr>
            <w:numPr>
              <w:ilvl w:val="1"/>
              <w:numId w:val="1"/>
            </w:numPr>
            <w:spacing w:after="200"/>
            <w:ind w:left="1440" w:hanging="360"/>
          </w:pPr>
        </w:pPrChange>
      </w:pPr>
      <w:r>
        <w:rPr>
          <w:rFonts w:ascii="Arial" w:eastAsia="Arial" w:hAnsi="Arial" w:cs="Arial"/>
          <w:sz w:val="22"/>
          <w:szCs w:val="22"/>
        </w:rPr>
        <w:t>Regularly</w:t>
      </w:r>
    </w:p>
    <w:p w14:paraId="0F559FCF" w14:textId="77777777" w:rsidR="00E816D2" w:rsidRDefault="00660B07">
      <w:pPr>
        <w:numPr>
          <w:ilvl w:val="0"/>
          <w:numId w:val="1"/>
        </w:numPr>
        <w:spacing w:before="200" w:after="0" w:line="240" w:lineRule="auto"/>
        <w:rPr>
          <w:sz w:val="22"/>
          <w:szCs w:val="22"/>
        </w:rPr>
        <w:pPrChange w:id="529" w:author="Dunn, Julia (NIH/NIMH) [F]" w:date="2020-04-01T13:00:00Z">
          <w:pPr>
            <w:numPr>
              <w:numId w:val="1"/>
            </w:numPr>
            <w:spacing w:before="200"/>
            <w:ind w:left="720" w:hanging="360"/>
          </w:pPr>
        </w:pPrChange>
      </w:pPr>
      <w:r>
        <w:rPr>
          <w:rFonts w:ascii="Arial" w:eastAsia="Arial" w:hAnsi="Arial" w:cs="Arial"/>
          <w:b/>
          <w:sz w:val="22"/>
          <w:szCs w:val="22"/>
        </w:rPr>
        <w:t>… sleeping medications or sedatives/hypnotics?</w:t>
      </w:r>
    </w:p>
    <w:p w14:paraId="62E078AD" w14:textId="77777777" w:rsidR="00E816D2" w:rsidRDefault="00660B07">
      <w:pPr>
        <w:numPr>
          <w:ilvl w:val="1"/>
          <w:numId w:val="1"/>
        </w:numPr>
        <w:spacing w:after="0" w:line="240" w:lineRule="auto"/>
        <w:rPr>
          <w:rFonts w:ascii="Arial" w:eastAsia="Arial" w:hAnsi="Arial" w:cs="Arial"/>
          <w:sz w:val="22"/>
          <w:szCs w:val="22"/>
        </w:rPr>
        <w:pPrChange w:id="530" w:author="Dunn, Julia (NIH/NIMH) [F]" w:date="2020-04-01T13:00:00Z">
          <w:pPr>
            <w:numPr>
              <w:ilvl w:val="1"/>
              <w:numId w:val="1"/>
            </w:numPr>
            <w:ind w:left="1440" w:hanging="360"/>
          </w:pPr>
        </w:pPrChange>
      </w:pPr>
      <w:r>
        <w:rPr>
          <w:rFonts w:ascii="Arial" w:eastAsia="Arial" w:hAnsi="Arial" w:cs="Arial"/>
          <w:sz w:val="22"/>
          <w:szCs w:val="22"/>
        </w:rPr>
        <w:t>Not at all</w:t>
      </w:r>
    </w:p>
    <w:p w14:paraId="588272B1" w14:textId="77777777" w:rsidR="00E816D2" w:rsidRDefault="00660B07">
      <w:pPr>
        <w:numPr>
          <w:ilvl w:val="1"/>
          <w:numId w:val="1"/>
        </w:numPr>
        <w:spacing w:after="0" w:line="240" w:lineRule="auto"/>
        <w:rPr>
          <w:rFonts w:ascii="Arial" w:eastAsia="Arial" w:hAnsi="Arial" w:cs="Arial"/>
          <w:sz w:val="22"/>
          <w:szCs w:val="22"/>
        </w:rPr>
        <w:pPrChange w:id="531" w:author="Dunn, Julia (NIH/NIMH) [F]" w:date="2020-04-01T13:00:00Z">
          <w:pPr>
            <w:numPr>
              <w:ilvl w:val="1"/>
              <w:numId w:val="1"/>
            </w:numPr>
            <w:ind w:left="1440" w:hanging="360"/>
          </w:pPr>
        </w:pPrChange>
      </w:pPr>
      <w:r>
        <w:rPr>
          <w:rFonts w:ascii="Arial" w:eastAsia="Arial" w:hAnsi="Arial" w:cs="Arial"/>
          <w:sz w:val="22"/>
          <w:szCs w:val="22"/>
        </w:rPr>
        <w:t>Rarely</w:t>
      </w:r>
    </w:p>
    <w:p w14:paraId="1F76D515" w14:textId="77777777" w:rsidR="00E816D2" w:rsidRDefault="00660B07">
      <w:pPr>
        <w:numPr>
          <w:ilvl w:val="1"/>
          <w:numId w:val="1"/>
        </w:numPr>
        <w:spacing w:after="0" w:line="240" w:lineRule="auto"/>
        <w:rPr>
          <w:rFonts w:ascii="Arial" w:eastAsia="Arial" w:hAnsi="Arial" w:cs="Arial"/>
          <w:sz w:val="22"/>
          <w:szCs w:val="22"/>
        </w:rPr>
        <w:pPrChange w:id="532" w:author="Dunn, Julia (NIH/NIMH) [F]" w:date="2020-04-01T13:00:00Z">
          <w:pPr>
            <w:numPr>
              <w:ilvl w:val="1"/>
              <w:numId w:val="1"/>
            </w:numPr>
            <w:ind w:left="1440" w:hanging="360"/>
          </w:pPr>
        </w:pPrChange>
      </w:pPr>
      <w:r>
        <w:rPr>
          <w:rFonts w:ascii="Arial" w:eastAsia="Arial" w:hAnsi="Arial" w:cs="Arial"/>
          <w:sz w:val="22"/>
          <w:szCs w:val="22"/>
        </w:rPr>
        <w:t>Occasionally</w:t>
      </w:r>
    </w:p>
    <w:p w14:paraId="2CD945DF" w14:textId="77777777" w:rsidR="00E816D2" w:rsidRDefault="00660B07">
      <w:pPr>
        <w:numPr>
          <w:ilvl w:val="1"/>
          <w:numId w:val="1"/>
        </w:numPr>
        <w:spacing w:after="0" w:line="240" w:lineRule="auto"/>
        <w:rPr>
          <w:rFonts w:ascii="Arial" w:eastAsia="Arial" w:hAnsi="Arial" w:cs="Arial"/>
          <w:sz w:val="22"/>
          <w:szCs w:val="22"/>
        </w:rPr>
        <w:pPrChange w:id="533" w:author="Dunn, Julia (NIH/NIMH) [F]" w:date="2020-04-01T13:00:00Z">
          <w:pPr>
            <w:numPr>
              <w:ilvl w:val="1"/>
              <w:numId w:val="1"/>
            </w:numPr>
            <w:ind w:left="1440" w:hanging="360"/>
          </w:pPr>
        </w:pPrChange>
      </w:pPr>
      <w:r>
        <w:rPr>
          <w:rFonts w:ascii="Arial" w:eastAsia="Arial" w:hAnsi="Arial" w:cs="Arial"/>
          <w:sz w:val="22"/>
          <w:szCs w:val="22"/>
        </w:rPr>
        <w:t>Often</w:t>
      </w:r>
    </w:p>
    <w:p w14:paraId="265A3B2E" w14:textId="77777777" w:rsidR="00E816D2" w:rsidRDefault="00660B07">
      <w:pPr>
        <w:numPr>
          <w:ilvl w:val="1"/>
          <w:numId w:val="1"/>
        </w:numPr>
        <w:spacing w:after="0" w:line="240" w:lineRule="auto"/>
        <w:rPr>
          <w:rFonts w:ascii="Arial" w:eastAsia="Arial" w:hAnsi="Arial" w:cs="Arial"/>
          <w:sz w:val="22"/>
          <w:szCs w:val="22"/>
        </w:rPr>
        <w:pPrChange w:id="534" w:author="Dunn, Julia (NIH/NIMH) [F]" w:date="2020-04-01T13:00:00Z">
          <w:pPr>
            <w:numPr>
              <w:ilvl w:val="1"/>
              <w:numId w:val="1"/>
            </w:numPr>
            <w:spacing w:after="240"/>
            <w:ind w:left="1440" w:hanging="360"/>
          </w:pPr>
        </w:pPrChange>
      </w:pPr>
      <w:r>
        <w:rPr>
          <w:rFonts w:ascii="Arial" w:eastAsia="Arial" w:hAnsi="Arial" w:cs="Arial"/>
          <w:sz w:val="22"/>
          <w:szCs w:val="22"/>
        </w:rPr>
        <w:t>Regularly</w:t>
      </w:r>
      <w:bookmarkStart w:id="535" w:name="_heading=h.61snut8df3qb" w:colFirst="0" w:colLast="0"/>
      <w:bookmarkEnd w:id="535"/>
    </w:p>
    <w:p w14:paraId="6E9D0BE8" w14:textId="77777777" w:rsidR="00E816D2" w:rsidRDefault="00E816D2">
      <w:pPr>
        <w:spacing w:after="0" w:line="240" w:lineRule="auto"/>
        <w:ind w:left="1440"/>
        <w:rPr>
          <w:rFonts w:ascii="Arial" w:eastAsia="Arial" w:hAnsi="Arial" w:cs="Arial"/>
          <w:sz w:val="22"/>
          <w:szCs w:val="22"/>
          <w:highlight w:val="white"/>
        </w:rPr>
        <w:pPrChange w:id="536" w:author="Dunn, Julia (NIH/NIMH) [F]" w:date="2020-04-01T13:00:00Z">
          <w:pPr>
            <w:ind w:left="1440"/>
          </w:pPr>
        </w:pPrChange>
      </w:pPr>
    </w:p>
    <w:p w14:paraId="7EF03B5E" w14:textId="77777777" w:rsidR="00510503" w:rsidRDefault="00510503">
      <w:pPr>
        <w:rPr>
          <w:ins w:id="537" w:author="Dunn, Julia (NIH/NIMH) [F]" w:date="2020-04-01T12:57:00Z"/>
          <w:rFonts w:ascii="Arial" w:eastAsiaTheme="majorEastAsia" w:hAnsi="Arial" w:cstheme="majorBidi"/>
          <w:b/>
          <w:sz w:val="28"/>
          <w:szCs w:val="28"/>
        </w:rPr>
      </w:pPr>
      <w:bookmarkStart w:id="538" w:name="_heading=h.79mx5hq6u7hg" w:colFirst="0" w:colLast="0"/>
      <w:bookmarkEnd w:id="538"/>
      <w:ins w:id="539" w:author="Dunn, Julia (NIH/NIMH) [F]" w:date="2020-04-01T12:57:00Z">
        <w:r>
          <w:rPr>
            <w:sz w:val="28"/>
            <w:szCs w:val="28"/>
          </w:rPr>
          <w:br w:type="page"/>
        </w:r>
      </w:ins>
    </w:p>
    <w:p w14:paraId="19DEA5F7" w14:textId="77777777" w:rsidR="00E816D2" w:rsidRDefault="00660B07">
      <w:pPr>
        <w:pStyle w:val="Heading2"/>
        <w:spacing w:after="0" w:line="240" w:lineRule="auto"/>
        <w:rPr>
          <w:b w:val="0"/>
          <w:sz w:val="28"/>
          <w:szCs w:val="28"/>
        </w:rPr>
        <w:pPrChange w:id="540" w:author="Dunn, Julia (NIH/NIMH) [F]" w:date="2020-04-01T13:00:00Z">
          <w:pPr>
            <w:pStyle w:val="Heading2"/>
          </w:pPr>
        </w:pPrChange>
      </w:pPr>
      <w:r>
        <w:rPr>
          <w:sz w:val="28"/>
          <w:szCs w:val="28"/>
        </w:rPr>
        <w:lastRenderedPageBreak/>
        <w:t>SUPPORTS</w:t>
      </w:r>
    </w:p>
    <w:p w14:paraId="0D91B0C0" w14:textId="77777777" w:rsidR="00E816D2" w:rsidRDefault="00E816D2">
      <w:pPr>
        <w:spacing w:after="0" w:line="240" w:lineRule="auto"/>
        <w:pPrChange w:id="541" w:author="Dunn, Julia (NIH/NIMH) [F]" w:date="2020-04-01T13:00:00Z">
          <w:pPr/>
        </w:pPrChange>
      </w:pPr>
    </w:p>
    <w:p w14:paraId="29367C2F" w14:textId="77777777" w:rsidR="00E816D2" w:rsidRDefault="00660B07">
      <w:pPr>
        <w:numPr>
          <w:ilvl w:val="0"/>
          <w:numId w:val="1"/>
        </w:numPr>
        <w:spacing w:after="0" w:line="240" w:lineRule="auto"/>
        <w:rPr>
          <w:sz w:val="22"/>
          <w:szCs w:val="22"/>
        </w:rPr>
        <w:pPrChange w:id="542" w:author="Dunn, Julia (NIH/NIMH) [F]" w:date="2020-04-01T13:00:00Z">
          <w:pPr>
            <w:numPr>
              <w:numId w:val="1"/>
            </w:numPr>
            <w:ind w:left="720" w:hanging="360"/>
          </w:pPr>
        </w:pPrChange>
      </w:pPr>
      <w:r>
        <w:rPr>
          <w:rFonts w:ascii="Arial" w:eastAsia="Arial" w:hAnsi="Arial" w:cs="Arial"/>
          <w:b/>
          <w:sz w:val="22"/>
          <w:szCs w:val="22"/>
        </w:rPr>
        <w:t xml:space="preserve">Which of the following supports were in place for you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xml:space="preserve"> (check all that apply)</w:t>
      </w:r>
    </w:p>
    <w:p w14:paraId="2A46E706" w14:textId="77777777" w:rsidR="00E816D2" w:rsidRDefault="00660B07">
      <w:pPr>
        <w:numPr>
          <w:ilvl w:val="1"/>
          <w:numId w:val="1"/>
        </w:numPr>
        <w:spacing w:after="0" w:line="240" w:lineRule="auto"/>
        <w:rPr>
          <w:rFonts w:ascii="Arial" w:eastAsia="Arial" w:hAnsi="Arial" w:cs="Arial"/>
          <w:sz w:val="22"/>
          <w:szCs w:val="22"/>
        </w:rPr>
        <w:pPrChange w:id="543" w:author="Dunn, Julia (NIH/NIMH) [F]" w:date="2020-04-01T13:00:00Z">
          <w:pPr>
            <w:numPr>
              <w:ilvl w:val="1"/>
              <w:numId w:val="1"/>
            </w:numPr>
            <w:ind w:left="1440" w:hanging="360"/>
          </w:pPr>
        </w:pPrChange>
      </w:pPr>
      <w:r>
        <w:rPr>
          <w:rFonts w:ascii="Arial" w:eastAsia="Arial" w:hAnsi="Arial" w:cs="Arial"/>
          <w:sz w:val="22"/>
          <w:szCs w:val="22"/>
        </w:rPr>
        <w:t>Resource room</w:t>
      </w:r>
    </w:p>
    <w:p w14:paraId="7D19A3BF" w14:textId="77777777" w:rsidR="00E816D2" w:rsidRDefault="00660B07">
      <w:pPr>
        <w:numPr>
          <w:ilvl w:val="1"/>
          <w:numId w:val="1"/>
        </w:numPr>
        <w:spacing w:after="0" w:line="240" w:lineRule="auto"/>
        <w:rPr>
          <w:rFonts w:ascii="Arial" w:eastAsia="Arial" w:hAnsi="Arial" w:cs="Arial"/>
          <w:sz w:val="22"/>
          <w:szCs w:val="22"/>
        </w:rPr>
        <w:pPrChange w:id="544" w:author="Dunn, Julia (NIH/NIMH) [F]" w:date="2020-04-01T13:00:00Z">
          <w:pPr>
            <w:numPr>
              <w:ilvl w:val="1"/>
              <w:numId w:val="1"/>
            </w:numPr>
            <w:ind w:left="1440" w:hanging="360"/>
          </w:pPr>
        </w:pPrChange>
      </w:pPr>
      <w:r>
        <w:rPr>
          <w:rFonts w:ascii="Arial" w:eastAsia="Arial" w:hAnsi="Arial" w:cs="Arial"/>
          <w:sz w:val="22"/>
          <w:szCs w:val="22"/>
        </w:rPr>
        <w:t>Tutoring</w:t>
      </w:r>
    </w:p>
    <w:p w14:paraId="5BABDD08" w14:textId="77777777" w:rsidR="00E816D2" w:rsidRDefault="00660B07">
      <w:pPr>
        <w:numPr>
          <w:ilvl w:val="1"/>
          <w:numId w:val="1"/>
        </w:numPr>
        <w:spacing w:after="0" w:line="240" w:lineRule="auto"/>
        <w:rPr>
          <w:rFonts w:ascii="Arial" w:eastAsia="Arial" w:hAnsi="Arial" w:cs="Arial"/>
          <w:sz w:val="22"/>
          <w:szCs w:val="22"/>
        </w:rPr>
        <w:pPrChange w:id="545" w:author="Dunn, Julia (NIH/NIMH) [F]" w:date="2020-04-01T13:00:00Z">
          <w:pPr>
            <w:numPr>
              <w:ilvl w:val="1"/>
              <w:numId w:val="1"/>
            </w:numPr>
            <w:ind w:left="1440" w:hanging="360"/>
          </w:pPr>
        </w:pPrChange>
      </w:pPr>
      <w:r>
        <w:rPr>
          <w:rFonts w:ascii="Arial" w:eastAsia="Arial" w:hAnsi="Arial" w:cs="Arial"/>
          <w:sz w:val="22"/>
          <w:szCs w:val="22"/>
        </w:rPr>
        <w:t>Mentoring programs</w:t>
      </w:r>
    </w:p>
    <w:p w14:paraId="6B4B657A" w14:textId="77777777" w:rsidR="00E816D2" w:rsidRDefault="00660B07">
      <w:pPr>
        <w:numPr>
          <w:ilvl w:val="1"/>
          <w:numId w:val="1"/>
        </w:numPr>
        <w:spacing w:after="0" w:line="240" w:lineRule="auto"/>
        <w:rPr>
          <w:rFonts w:ascii="Arial" w:eastAsia="Arial" w:hAnsi="Arial" w:cs="Arial"/>
          <w:sz w:val="22"/>
          <w:szCs w:val="22"/>
        </w:rPr>
        <w:pPrChange w:id="546" w:author="Dunn, Julia (NIH/NIMH) [F]" w:date="2020-04-01T13:00:00Z">
          <w:pPr>
            <w:numPr>
              <w:ilvl w:val="1"/>
              <w:numId w:val="1"/>
            </w:numPr>
            <w:ind w:left="1440" w:hanging="360"/>
          </w:pPr>
        </w:pPrChange>
      </w:pPr>
      <w:r>
        <w:rPr>
          <w:rFonts w:ascii="Arial" w:eastAsia="Arial" w:hAnsi="Arial" w:cs="Arial"/>
          <w:sz w:val="22"/>
          <w:szCs w:val="22"/>
        </w:rPr>
        <w:t>After school activity programs</w:t>
      </w:r>
    </w:p>
    <w:p w14:paraId="4680F6E6" w14:textId="77777777" w:rsidR="00E816D2" w:rsidRDefault="00660B07">
      <w:pPr>
        <w:numPr>
          <w:ilvl w:val="1"/>
          <w:numId w:val="1"/>
        </w:numPr>
        <w:spacing w:after="0" w:line="240" w:lineRule="auto"/>
        <w:rPr>
          <w:rFonts w:ascii="Arial" w:eastAsia="Arial" w:hAnsi="Arial" w:cs="Arial"/>
          <w:sz w:val="22"/>
          <w:szCs w:val="22"/>
        </w:rPr>
        <w:pPrChange w:id="547" w:author="Dunn, Julia (NIH/NIMH) [F]" w:date="2020-04-01T13:00:00Z">
          <w:pPr>
            <w:numPr>
              <w:ilvl w:val="1"/>
              <w:numId w:val="1"/>
            </w:numPr>
            <w:ind w:left="1440" w:hanging="360"/>
          </w:pPr>
        </w:pPrChange>
      </w:pPr>
      <w:r>
        <w:rPr>
          <w:rFonts w:ascii="Arial" w:eastAsia="Arial" w:hAnsi="Arial" w:cs="Arial"/>
          <w:sz w:val="22"/>
          <w:szCs w:val="22"/>
        </w:rPr>
        <w:t>Volunteer programs</w:t>
      </w:r>
    </w:p>
    <w:p w14:paraId="5C8CBFE0" w14:textId="77777777" w:rsidR="00E816D2" w:rsidRDefault="00660B07">
      <w:pPr>
        <w:numPr>
          <w:ilvl w:val="1"/>
          <w:numId w:val="1"/>
        </w:numPr>
        <w:spacing w:after="0" w:line="240" w:lineRule="auto"/>
        <w:rPr>
          <w:rFonts w:ascii="Arial" w:eastAsia="Arial" w:hAnsi="Arial" w:cs="Arial"/>
          <w:sz w:val="22"/>
          <w:szCs w:val="22"/>
        </w:rPr>
        <w:pPrChange w:id="548" w:author="Dunn, Julia (NIH/NIMH) [F]" w:date="2020-04-01T13:00:00Z">
          <w:pPr>
            <w:numPr>
              <w:ilvl w:val="1"/>
              <w:numId w:val="1"/>
            </w:numPr>
            <w:ind w:left="1440" w:hanging="360"/>
          </w:pPr>
        </w:pPrChange>
      </w:pPr>
      <w:r>
        <w:rPr>
          <w:rFonts w:ascii="Arial" w:eastAsia="Arial" w:hAnsi="Arial" w:cs="Arial"/>
          <w:sz w:val="22"/>
          <w:szCs w:val="22"/>
        </w:rPr>
        <w:t>Psychotherapy</w:t>
      </w:r>
    </w:p>
    <w:p w14:paraId="1EA9EAEA" w14:textId="77777777" w:rsidR="00E816D2" w:rsidRDefault="00660B07">
      <w:pPr>
        <w:numPr>
          <w:ilvl w:val="1"/>
          <w:numId w:val="1"/>
        </w:numPr>
        <w:spacing w:after="0" w:line="240" w:lineRule="auto"/>
        <w:rPr>
          <w:rFonts w:ascii="Arial" w:eastAsia="Arial" w:hAnsi="Arial" w:cs="Arial"/>
          <w:sz w:val="22"/>
          <w:szCs w:val="22"/>
        </w:rPr>
        <w:pPrChange w:id="549" w:author="Dunn, Julia (NIH/NIMH) [F]" w:date="2020-04-01T13:00:00Z">
          <w:pPr>
            <w:numPr>
              <w:ilvl w:val="1"/>
              <w:numId w:val="1"/>
            </w:numPr>
            <w:ind w:left="1440" w:hanging="360"/>
          </w:pPr>
        </w:pPrChange>
      </w:pPr>
      <w:r>
        <w:rPr>
          <w:rFonts w:ascii="Arial" w:eastAsia="Arial" w:hAnsi="Arial" w:cs="Arial"/>
          <w:sz w:val="22"/>
          <w:szCs w:val="22"/>
        </w:rPr>
        <w:t>Psychiatric care</w:t>
      </w:r>
    </w:p>
    <w:p w14:paraId="77A5D41E" w14:textId="77777777" w:rsidR="00E816D2" w:rsidRDefault="00660B07">
      <w:pPr>
        <w:numPr>
          <w:ilvl w:val="1"/>
          <w:numId w:val="1"/>
        </w:numPr>
        <w:spacing w:after="0" w:line="240" w:lineRule="auto"/>
        <w:rPr>
          <w:rFonts w:ascii="Arial" w:eastAsia="Arial" w:hAnsi="Arial" w:cs="Arial"/>
          <w:sz w:val="22"/>
          <w:szCs w:val="22"/>
        </w:rPr>
        <w:pPrChange w:id="550" w:author="Dunn, Julia (NIH/NIMH) [F]" w:date="2020-04-01T13:00:00Z">
          <w:pPr>
            <w:numPr>
              <w:ilvl w:val="1"/>
              <w:numId w:val="1"/>
            </w:numPr>
            <w:ind w:left="1440" w:hanging="360"/>
          </w:pPr>
        </w:pPrChange>
      </w:pPr>
      <w:r>
        <w:rPr>
          <w:rFonts w:ascii="Arial" w:eastAsia="Arial" w:hAnsi="Arial" w:cs="Arial"/>
          <w:sz w:val="22"/>
          <w:szCs w:val="22"/>
        </w:rPr>
        <w:t>Occupational therapy</w:t>
      </w:r>
    </w:p>
    <w:p w14:paraId="2FC77D2F" w14:textId="77777777" w:rsidR="00E816D2" w:rsidRDefault="00660B07">
      <w:pPr>
        <w:numPr>
          <w:ilvl w:val="1"/>
          <w:numId w:val="1"/>
        </w:numPr>
        <w:spacing w:after="0" w:line="240" w:lineRule="auto"/>
        <w:rPr>
          <w:rFonts w:ascii="Arial" w:eastAsia="Arial" w:hAnsi="Arial" w:cs="Arial"/>
          <w:sz w:val="22"/>
          <w:szCs w:val="22"/>
        </w:rPr>
        <w:pPrChange w:id="551" w:author="Dunn, Julia (NIH/NIMH) [F]" w:date="2020-04-01T13:00:00Z">
          <w:pPr>
            <w:numPr>
              <w:ilvl w:val="1"/>
              <w:numId w:val="1"/>
            </w:numPr>
            <w:ind w:left="1440" w:hanging="360"/>
          </w:pPr>
        </w:pPrChange>
      </w:pPr>
      <w:r>
        <w:rPr>
          <w:rFonts w:ascii="Arial" w:eastAsia="Arial" w:hAnsi="Arial" w:cs="Arial"/>
          <w:sz w:val="22"/>
          <w:szCs w:val="22"/>
        </w:rPr>
        <w:t>Physical therapy</w:t>
      </w:r>
    </w:p>
    <w:p w14:paraId="131A3856" w14:textId="77777777" w:rsidR="00E816D2" w:rsidRDefault="00660B07">
      <w:pPr>
        <w:numPr>
          <w:ilvl w:val="1"/>
          <w:numId w:val="1"/>
        </w:numPr>
        <w:spacing w:after="0" w:line="240" w:lineRule="auto"/>
        <w:rPr>
          <w:rFonts w:ascii="Arial" w:eastAsia="Arial" w:hAnsi="Arial" w:cs="Arial"/>
          <w:sz w:val="22"/>
          <w:szCs w:val="22"/>
        </w:rPr>
        <w:pPrChange w:id="552" w:author="Dunn, Julia (NIH/NIMH) [F]" w:date="2020-04-01T13:00:00Z">
          <w:pPr>
            <w:numPr>
              <w:ilvl w:val="1"/>
              <w:numId w:val="1"/>
            </w:numPr>
            <w:ind w:left="1440" w:hanging="360"/>
          </w:pPr>
        </w:pPrChange>
      </w:pPr>
      <w:r>
        <w:rPr>
          <w:rFonts w:ascii="Arial" w:eastAsia="Arial" w:hAnsi="Arial" w:cs="Arial"/>
          <w:sz w:val="22"/>
          <w:szCs w:val="22"/>
        </w:rPr>
        <w:t>Speech/language therapy</w:t>
      </w:r>
    </w:p>
    <w:p w14:paraId="6FF000EC" w14:textId="77777777" w:rsidR="00E816D2" w:rsidRDefault="00660B07">
      <w:pPr>
        <w:numPr>
          <w:ilvl w:val="1"/>
          <w:numId w:val="1"/>
        </w:numPr>
        <w:spacing w:after="0" w:line="240" w:lineRule="auto"/>
        <w:rPr>
          <w:rFonts w:ascii="Arial" w:eastAsia="Arial" w:hAnsi="Arial" w:cs="Arial"/>
          <w:sz w:val="22"/>
          <w:szCs w:val="22"/>
        </w:rPr>
        <w:pPrChange w:id="553" w:author="Dunn, Julia (NIH/NIMH) [F]" w:date="2020-04-01T13:00:00Z">
          <w:pPr>
            <w:numPr>
              <w:ilvl w:val="1"/>
              <w:numId w:val="1"/>
            </w:numPr>
            <w:ind w:left="1440" w:hanging="360"/>
          </w:pPr>
        </w:pPrChange>
      </w:pPr>
      <w:r>
        <w:rPr>
          <w:rFonts w:ascii="Arial" w:eastAsia="Arial" w:hAnsi="Arial" w:cs="Arial"/>
          <w:sz w:val="22"/>
          <w:szCs w:val="22"/>
        </w:rPr>
        <w:t>Sporting activities</w:t>
      </w:r>
    </w:p>
    <w:p w14:paraId="65605B16" w14:textId="77777777" w:rsidR="00E816D2" w:rsidRDefault="00660B07">
      <w:pPr>
        <w:numPr>
          <w:ilvl w:val="1"/>
          <w:numId w:val="1"/>
        </w:numPr>
        <w:spacing w:after="0" w:line="240" w:lineRule="auto"/>
        <w:rPr>
          <w:rFonts w:ascii="Arial" w:eastAsia="Arial" w:hAnsi="Arial" w:cs="Arial"/>
          <w:sz w:val="22"/>
          <w:szCs w:val="22"/>
        </w:rPr>
        <w:pPrChange w:id="554" w:author="Dunn, Julia (NIH/NIMH) [F]" w:date="2020-04-01T13:00:00Z">
          <w:pPr>
            <w:numPr>
              <w:ilvl w:val="1"/>
              <w:numId w:val="1"/>
            </w:numPr>
            <w:ind w:left="1440" w:hanging="360"/>
          </w:pPr>
        </w:pPrChange>
      </w:pPr>
      <w:r>
        <w:rPr>
          <w:rFonts w:ascii="Arial" w:eastAsia="Arial" w:hAnsi="Arial" w:cs="Arial"/>
          <w:sz w:val="22"/>
          <w:szCs w:val="22"/>
        </w:rPr>
        <w:t>Medical care for chronic illnesses</w:t>
      </w:r>
    </w:p>
    <w:p w14:paraId="3C9356D9" w14:textId="77777777" w:rsidR="00E816D2" w:rsidRDefault="00660B07">
      <w:pPr>
        <w:numPr>
          <w:ilvl w:val="1"/>
          <w:numId w:val="1"/>
        </w:numPr>
        <w:spacing w:after="0" w:line="240" w:lineRule="auto"/>
        <w:rPr>
          <w:del w:id="555" w:author="Dunn, Julia (NIH/NIMH) [F]" w:date="2020-04-01T12:57:00Z"/>
          <w:rFonts w:ascii="Arial" w:eastAsia="Arial" w:hAnsi="Arial" w:cs="Arial"/>
          <w:sz w:val="22"/>
          <w:szCs w:val="22"/>
        </w:rPr>
        <w:pPrChange w:id="556" w:author="Dunn, Julia (NIH/NIMH) [F]" w:date="2020-04-01T13:00:00Z">
          <w:pPr>
            <w:numPr>
              <w:ilvl w:val="1"/>
              <w:numId w:val="1"/>
            </w:numPr>
            <w:ind w:left="1440" w:hanging="360"/>
          </w:pPr>
        </w:pPrChange>
      </w:pPr>
      <w:r>
        <w:rPr>
          <w:rFonts w:ascii="Arial" w:eastAsia="Arial" w:hAnsi="Arial" w:cs="Arial"/>
          <w:sz w:val="22"/>
          <w:szCs w:val="22"/>
        </w:rPr>
        <w:t>Other: Specify ______</w:t>
      </w:r>
    </w:p>
    <w:p w14:paraId="7B77A655" w14:textId="77777777" w:rsidR="00E816D2" w:rsidRPr="00510503" w:rsidRDefault="00E816D2">
      <w:pPr>
        <w:numPr>
          <w:ilvl w:val="1"/>
          <w:numId w:val="1"/>
        </w:numPr>
        <w:spacing w:after="0" w:line="240" w:lineRule="auto"/>
        <w:rPr>
          <w:del w:id="557" w:author="Dunn, Julia (NIH/NIMH) [F]" w:date="2020-04-01T12:57:00Z"/>
          <w:rFonts w:ascii="Arial" w:hAnsi="Arial"/>
          <w:sz w:val="22"/>
          <w:rPrChange w:id="558" w:author="Dunn, Julia (NIH/NIMH) [F]" w:date="2020-04-01T13:00:00Z">
            <w:rPr>
              <w:del w:id="559" w:author="Dunn, Julia (NIH/NIMH) [F]" w:date="2020-04-01T12:57:00Z"/>
              <w:rFonts w:ascii="Arial" w:eastAsia="Arial" w:hAnsi="Arial" w:cs="Arial"/>
              <w:sz w:val="22"/>
              <w:szCs w:val="22"/>
            </w:rPr>
          </w:rPrChange>
        </w:rPr>
        <w:pPrChange w:id="560" w:author="Dunn, Julia (NIH/NIMH) [F]" w:date="2020-04-01T13:00:00Z">
          <w:pPr>
            <w:ind w:left="720"/>
          </w:pPr>
        </w:pPrChange>
      </w:pPr>
    </w:p>
    <w:p w14:paraId="38351379" w14:textId="77777777" w:rsidR="00E816D2" w:rsidRDefault="00E816D2">
      <w:pPr>
        <w:spacing w:after="0" w:line="240" w:lineRule="auto"/>
        <w:rPr>
          <w:del w:id="561" w:author="Dunn, Julia (NIH/NIMH) [F]" w:date="2020-04-01T12:57:00Z"/>
          <w:rFonts w:ascii="Arial" w:eastAsia="Arial" w:hAnsi="Arial" w:cs="Arial"/>
          <w:sz w:val="22"/>
          <w:szCs w:val="22"/>
        </w:rPr>
        <w:pPrChange w:id="562" w:author="Dunn, Julia (NIH/NIMH) [F]" w:date="2020-04-01T13:00:00Z">
          <w:pPr/>
        </w:pPrChange>
      </w:pPr>
    </w:p>
    <w:p w14:paraId="6738E7E4" w14:textId="77777777" w:rsidR="00E816D2" w:rsidRDefault="00E816D2">
      <w:pPr>
        <w:numPr>
          <w:ilvl w:val="1"/>
          <w:numId w:val="1"/>
        </w:numPr>
        <w:spacing w:after="0" w:line="240" w:lineRule="auto"/>
        <w:rPr>
          <w:rFonts w:ascii="Arial" w:eastAsia="Arial" w:hAnsi="Arial" w:cs="Arial"/>
          <w:sz w:val="22"/>
          <w:szCs w:val="22"/>
        </w:rPr>
        <w:pPrChange w:id="563" w:author="Dunn, Julia (NIH/NIMH) [F]" w:date="2020-04-01T13:00:00Z">
          <w:pPr/>
        </w:pPrChange>
      </w:pPr>
    </w:p>
    <w:p w14:paraId="0D24F4FE" w14:textId="77777777" w:rsidR="00E816D2" w:rsidRDefault="00E816D2">
      <w:pPr>
        <w:pStyle w:val="Heading2"/>
        <w:spacing w:after="0" w:line="240" w:lineRule="auto"/>
        <w:rPr>
          <w:del w:id="564" w:author="Foote, Beth (NIH/NIMH) [F]" w:date="2020-04-01T12:39:00Z"/>
          <w:sz w:val="28"/>
          <w:szCs w:val="28"/>
        </w:rPr>
        <w:pPrChange w:id="565" w:author="Dunn, Julia (NIH/NIMH) [F]" w:date="2020-04-01T13:00:00Z">
          <w:pPr>
            <w:pStyle w:val="Heading2"/>
          </w:pPr>
        </w:pPrChange>
      </w:pPr>
    </w:p>
    <w:p w14:paraId="5DD75B9C" w14:textId="77777777" w:rsidR="00E816D2" w:rsidRDefault="00660B07">
      <w:pPr>
        <w:spacing w:after="0" w:line="240" w:lineRule="auto"/>
        <w:rPr>
          <w:rFonts w:ascii="Arial" w:eastAsiaTheme="majorEastAsia" w:hAnsi="Arial" w:cstheme="majorBidi"/>
          <w:b/>
          <w:sz w:val="28"/>
          <w:szCs w:val="28"/>
        </w:rPr>
        <w:pPrChange w:id="566" w:author="Dunn, Julia (NIH/NIMH) [F]" w:date="2020-04-01T13:00:00Z">
          <w:pPr/>
        </w:pPrChange>
      </w:pPr>
      <w:del w:id="567" w:author="Foote, Beth (NIH/NIMH) [F]" w:date="2020-04-01T12:39:00Z">
        <w:r>
          <w:rPr>
            <w:sz w:val="28"/>
            <w:szCs w:val="28"/>
          </w:rPr>
          <w:br w:type="page"/>
        </w:r>
      </w:del>
    </w:p>
    <w:p w14:paraId="29E25760" w14:textId="77777777" w:rsidR="00E816D2" w:rsidRDefault="00660B07">
      <w:pPr>
        <w:pStyle w:val="Heading2"/>
        <w:spacing w:after="0" w:line="240" w:lineRule="auto"/>
        <w:rPr>
          <w:b w:val="0"/>
          <w:sz w:val="28"/>
          <w:szCs w:val="28"/>
        </w:rPr>
        <w:pPrChange w:id="568" w:author="Dunn, Julia (NIH/NIMH) [F]" w:date="2020-04-01T13:00:00Z">
          <w:pPr>
            <w:pStyle w:val="Heading2"/>
          </w:pPr>
        </w:pPrChange>
      </w:pPr>
      <w:r>
        <w:rPr>
          <w:sz w:val="28"/>
          <w:szCs w:val="28"/>
        </w:rPr>
        <w:t>ADDITIONAL CONCERNS AND COMMENTS</w:t>
      </w:r>
    </w:p>
    <w:p w14:paraId="6B3EC056" w14:textId="77777777" w:rsidR="00E816D2" w:rsidRDefault="00E816D2">
      <w:pPr>
        <w:spacing w:after="0" w:line="240" w:lineRule="auto"/>
        <w:pPrChange w:id="569" w:author="Dunn, Julia (NIH/NIMH) [F]" w:date="2020-04-01T13:00:00Z">
          <w:pPr/>
        </w:pPrChange>
      </w:pPr>
    </w:p>
    <w:p w14:paraId="61658180" w14:textId="77777777" w:rsidR="00E816D2" w:rsidRDefault="00660B07">
      <w:pPr>
        <w:spacing w:after="0" w:line="240" w:lineRule="auto"/>
        <w:rPr>
          <w:rFonts w:ascii="Arial" w:eastAsia="Arial" w:hAnsi="Arial" w:cs="Arial"/>
          <w:b/>
          <w:sz w:val="22"/>
          <w:szCs w:val="22"/>
        </w:rPr>
        <w:pPrChange w:id="570" w:author="Dunn, Julia (NIH/NIMH) [F]" w:date="2020-04-01T13:00:00Z">
          <w:pPr/>
        </w:pPrChange>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pPr>
        <w:spacing w:after="0" w:line="240" w:lineRule="auto"/>
        <w:rPr>
          <w:rFonts w:ascii="Arial" w:eastAsia="Arial" w:hAnsi="Arial" w:cs="Arial"/>
          <w:b/>
          <w:sz w:val="22"/>
          <w:szCs w:val="22"/>
        </w:rPr>
        <w:pPrChange w:id="571" w:author="Dunn, Julia (NIH/NIMH) [F]" w:date="2020-04-01T13:00:00Z">
          <w:pPr/>
        </w:pPrChange>
      </w:pPr>
    </w:p>
    <w:p w14:paraId="61C76AA7" w14:textId="77777777" w:rsidR="00E816D2" w:rsidRDefault="00660B07">
      <w:pPr>
        <w:spacing w:after="0" w:line="240" w:lineRule="auto"/>
        <w:rPr>
          <w:rFonts w:ascii="Arial" w:eastAsia="Arial" w:hAnsi="Arial" w:cs="Arial"/>
          <w:b/>
          <w:sz w:val="22"/>
          <w:szCs w:val="22"/>
        </w:rPr>
        <w:pPrChange w:id="572" w:author="Dunn, Julia (NIH/NIMH) [F]" w:date="2020-04-01T13:00:00Z">
          <w:pPr/>
        </w:pPrChange>
      </w:pPr>
      <w:r>
        <w:rPr>
          <w:rFonts w:ascii="Arial" w:eastAsia="Arial" w:hAnsi="Arial" w:cs="Arial"/>
          <w:b/>
          <w:sz w:val="22"/>
          <w:szCs w:val="22"/>
        </w:rPr>
        <w:t>[TEXT BOX]</w:t>
      </w:r>
    </w:p>
    <w:p w14:paraId="3A5364C1" w14:textId="77777777" w:rsidR="00E816D2" w:rsidRDefault="00660B07">
      <w:pPr>
        <w:spacing w:after="0" w:line="240" w:lineRule="auto"/>
        <w:rPr>
          <w:rFonts w:ascii="Arial" w:eastAsia="Arial" w:hAnsi="Arial" w:cs="Arial"/>
          <w:sz w:val="22"/>
          <w:szCs w:val="22"/>
        </w:rPr>
        <w:pPrChange w:id="573" w:author="Dunn, Julia (NIH/NIMH) [F]" w:date="2020-04-01T13:00:00Z">
          <w:pPr/>
        </w:pPrChange>
      </w:pPr>
      <w:r>
        <w:rPr>
          <w:rFonts w:ascii="Arial" w:eastAsia="Arial" w:hAnsi="Arial" w:cs="Arial"/>
          <w:sz w:val="22"/>
          <w:szCs w:val="22"/>
        </w:rPr>
        <w:t xml:space="preserve"> </w:t>
      </w:r>
    </w:p>
    <w:p w14:paraId="2C4D2305" w14:textId="77777777" w:rsidR="00E816D2" w:rsidRDefault="00660B07">
      <w:pPr>
        <w:spacing w:after="0" w:line="240" w:lineRule="auto"/>
        <w:rPr>
          <w:rFonts w:ascii="Arial" w:eastAsia="Arial" w:hAnsi="Arial" w:cs="Arial"/>
          <w:b/>
          <w:sz w:val="22"/>
          <w:szCs w:val="22"/>
        </w:rPr>
        <w:pPrChange w:id="574" w:author="Dunn, Julia (NIH/NIMH) [F]" w:date="2020-04-01T13:00:00Z">
          <w:pPr/>
        </w:pPrChange>
      </w:pPr>
      <w:r>
        <w:rPr>
          <w:rFonts w:ascii="Arial" w:eastAsia="Arial" w:hAnsi="Arial" w:cs="Arial"/>
          <w:b/>
          <w:sz w:val="22"/>
          <w:szCs w:val="22"/>
        </w:rPr>
        <w:t>Please provide any comments that you</w:t>
      </w:r>
      <w:ins w:id="575" w:author="Foote, Beth (NIH/NIMH) [F]" w:date="2020-04-01T12:41:00Z">
        <w:r>
          <w:rPr>
            <w:rFonts w:ascii="Arial" w:eastAsia="Arial" w:hAnsi="Arial" w:cs="Arial"/>
            <w:b/>
            <w:sz w:val="22"/>
            <w:szCs w:val="22"/>
          </w:rPr>
          <w:t xml:space="preserve"> </w:t>
        </w:r>
        <w:r w:rsidR="00860A7C">
          <w:rPr>
            <w:rFonts w:ascii="Arial" w:eastAsia="Arial" w:hAnsi="Arial" w:cs="Arial"/>
            <w:b/>
            <w:sz w:val="22"/>
            <w:szCs w:val="22"/>
          </w:rPr>
          <w:t>want to share</w:t>
        </w:r>
      </w:ins>
      <w:del w:id="576" w:author="Foote, Beth (NIH/NIMH) [F]" w:date="2020-04-01T12:41:00Z">
        <w:r w:rsidDel="00860A7C">
          <w:rPr>
            <w:rFonts w:ascii="Arial" w:eastAsia="Arial" w:hAnsi="Arial" w:cs="Arial"/>
            <w:b/>
            <w:sz w:val="22"/>
            <w:szCs w:val="22"/>
          </w:rPr>
          <w:delText xml:space="preserve"> </w:delText>
        </w:r>
        <w:r>
          <w:rPr>
            <w:rFonts w:ascii="Arial" w:eastAsia="Arial" w:hAnsi="Arial" w:cs="Arial"/>
            <w:b/>
            <w:sz w:val="22"/>
            <w:szCs w:val="22"/>
          </w:rPr>
          <w:delText>would like</w:delText>
        </w:r>
      </w:del>
      <w:r>
        <w:rPr>
          <w:rFonts w:ascii="Arial" w:eastAsia="Arial" w:hAnsi="Arial" w:cs="Arial"/>
          <w:b/>
          <w:sz w:val="22"/>
          <w:szCs w:val="22"/>
        </w:rPr>
        <w:t xml:space="preserve"> about this survey and/or related topics.</w:t>
      </w:r>
    </w:p>
    <w:p w14:paraId="264547AA" w14:textId="77777777" w:rsidR="00E816D2" w:rsidRDefault="00E816D2">
      <w:pPr>
        <w:spacing w:after="0" w:line="240" w:lineRule="auto"/>
        <w:rPr>
          <w:rFonts w:ascii="Arial" w:eastAsia="Arial" w:hAnsi="Arial" w:cs="Arial"/>
          <w:b/>
          <w:sz w:val="22"/>
          <w:szCs w:val="22"/>
        </w:rPr>
        <w:pPrChange w:id="577" w:author="Dunn, Julia (NIH/NIMH) [F]" w:date="2020-04-01T13:00:00Z">
          <w:pPr/>
        </w:pPrChange>
      </w:pPr>
    </w:p>
    <w:p w14:paraId="4ADB1E39" w14:textId="77777777" w:rsidR="00E816D2" w:rsidRDefault="00660B07">
      <w:pPr>
        <w:spacing w:after="0" w:line="240" w:lineRule="auto"/>
        <w:rPr>
          <w:rFonts w:ascii="Arial" w:eastAsia="Arial" w:hAnsi="Arial" w:cs="Arial"/>
          <w:sz w:val="22"/>
          <w:szCs w:val="22"/>
        </w:rPr>
        <w:pPrChange w:id="578" w:author="Dunn, Julia (NIH/NIMH) [F]" w:date="2020-04-01T13:00:00Z">
          <w:pPr/>
        </w:pPrChange>
      </w:pPr>
      <w:r>
        <w:rPr>
          <w:rFonts w:ascii="Arial" w:eastAsia="Arial" w:hAnsi="Arial" w:cs="Arial"/>
          <w:b/>
          <w:sz w:val="22"/>
          <w:szCs w:val="22"/>
        </w:rPr>
        <w:t>[TEXT BOX]</w:t>
      </w:r>
    </w:p>
    <w:sectPr w:rsidR="00E816D2">
      <w:headerReference w:type="default" r:id="rId15"/>
      <w:footerReference w:type="defaul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oote, Beth (NIH/NIMH) [F]" w:date="2020-04-01T12:41:00Z" w:initials="FB([">
    <w:p w14:paraId="52608CD0" w14:textId="6C10BC0C" w:rsidR="007B3397" w:rsidRDefault="007B3397">
      <w:pPr>
        <w:pStyle w:val="CommentText"/>
      </w:pPr>
      <w:r>
        <w:rPr>
          <w:rStyle w:val="CommentReference"/>
        </w:rPr>
        <w:annotationRef/>
      </w:r>
      <w:r>
        <w:t>Please note that after question 11, redcap question numbering and word document numbering do not match. i.e. question 12 on word document is question 13 in redcap and continues that way for the rest of the questions</w:t>
      </w:r>
    </w:p>
  </w:comment>
  <w:comment w:id="38" w:author="Foote, Beth (NIH/NIMH) [F]" w:date="2020-04-01T12:09:00Z" w:initials="FB([">
    <w:p w14:paraId="3BBAFAFB" w14:textId="0868CA02" w:rsidR="008114A2" w:rsidRDefault="008114A2">
      <w:pPr>
        <w:pStyle w:val="CommentText"/>
      </w:pPr>
      <w:r>
        <w:rPr>
          <w:rStyle w:val="CommentReference"/>
        </w:rPr>
        <w:annotationRef/>
      </w:r>
      <w:r>
        <w:t>Redcap version does not include but no test</w:t>
      </w:r>
    </w:p>
  </w:comment>
  <w:comment w:id="59" w:author="Foote, Beth (NIH/NIMH) [F]" w:date="2020-04-01T12:10:00Z" w:initials="FB([">
    <w:p w14:paraId="371A6114" w14:textId="0C95A1F5" w:rsidR="008114A2" w:rsidRDefault="008114A2">
      <w:pPr>
        <w:pStyle w:val="CommentText"/>
      </w:pPr>
      <w:r>
        <w:rPr>
          <w:rStyle w:val="CommentReference"/>
        </w:rPr>
        <w:annotationRef/>
      </w:r>
      <w:r>
        <w:t>This symptom not included in redcap version</w:t>
      </w:r>
    </w:p>
  </w:comment>
  <w:comment w:id="84" w:author="Foote, Beth (NIH/NIMH) [F]" w:date="2020-04-01T12:13:00Z" w:initials="FB([">
    <w:p w14:paraId="4A43EA10" w14:textId="02DACA5F" w:rsidR="008114A2" w:rsidRDefault="008114A2">
      <w:pPr>
        <w:pStyle w:val="CommentText"/>
      </w:pPr>
      <w:r>
        <w:rPr>
          <w:rStyle w:val="CommentReference"/>
        </w:rPr>
        <w:annotationRef/>
      </w:r>
      <w:r>
        <w:t>h. option needs to be added to redcap version</w:t>
      </w:r>
    </w:p>
  </w:comment>
  <w:comment w:id="145" w:author="Foote, Beth (NIH/NIMH) [F]" w:date="2020-04-01T12:17:00Z" w:initials="FB([">
    <w:p w14:paraId="2FE90D94" w14:textId="446D9DAB" w:rsidR="008114A2" w:rsidRDefault="008114A2">
      <w:pPr>
        <w:pStyle w:val="CommentText"/>
      </w:pPr>
      <w:r>
        <w:rPr>
          <w:rStyle w:val="CommentReference"/>
        </w:rPr>
        <w:annotationRef/>
      </w:r>
      <w:r>
        <w:t>just a note that this question in redcap is question 13, as question 12 on redcap is specifying the positive changes</w:t>
      </w:r>
      <w:r w:rsidR="009D737B">
        <w:t xml:space="preserve"> if you answered b or c to question 11</w:t>
      </w:r>
    </w:p>
  </w:comment>
  <w:comment w:id="175" w:author="Foote, Beth (NIH/NIMH) [F]" w:date="2020-04-01T12:20:00Z" w:initials="FB([">
    <w:p w14:paraId="78661039" w14:textId="77777777" w:rsidR="005A4CFE" w:rsidRDefault="005A4CFE" w:rsidP="005A4CFE">
      <w:pPr>
        <w:pStyle w:val="CommentText"/>
      </w:pPr>
      <w:r>
        <w:rPr>
          <w:rStyle w:val="CommentReference"/>
        </w:rPr>
        <w:annotationRef/>
      </w:r>
      <w:r>
        <w:t>not  at all Is no listed as on option on redcap</w:t>
      </w:r>
    </w:p>
  </w:comment>
  <w:comment w:id="191" w:author="Foote, Beth (NIH/NIMH) [F]" w:date="2020-04-01T12:20:00Z" w:initials="FB([">
    <w:p w14:paraId="3C468E0D" w14:textId="3DFBD30B" w:rsidR="009D737B" w:rsidRDefault="009D737B">
      <w:pPr>
        <w:pStyle w:val="CommentText"/>
      </w:pPr>
      <w:r>
        <w:rPr>
          <w:rStyle w:val="CommentReference"/>
        </w:rPr>
        <w:annotationRef/>
      </w:r>
      <w:r>
        <w:t>not  at all Is no listed as on option on redcap</w:t>
      </w:r>
    </w:p>
  </w:comment>
  <w:comment w:id="310" w:author="Foote, Beth (NIH/NIMH) [F]" w:date="2020-04-01T12:25:00Z" w:initials="FB([">
    <w:p w14:paraId="79310112" w14:textId="0F37124E" w:rsidR="00C601A3" w:rsidRDefault="00C601A3">
      <w:pPr>
        <w:pStyle w:val="CommentText"/>
      </w:pPr>
      <w:r>
        <w:rPr>
          <w:rStyle w:val="CommentReference"/>
        </w:rPr>
        <w:annotationRef/>
      </w:r>
      <w:r>
        <w:t>in the redcap version it has &gt;8-10 hour, the symbol &gt; should be deleted on the redcap version</w:t>
      </w:r>
    </w:p>
  </w:comment>
  <w:comment w:id="357" w:author="Foote, Beth (NIH/NIMH) [F]" w:date="2020-04-01T12:28:00Z" w:initials="FB([">
    <w:p w14:paraId="6141F80A" w14:textId="782E0CD9" w:rsidR="00C601A3" w:rsidRDefault="00C601A3">
      <w:pPr>
        <w:pStyle w:val="CommentText"/>
      </w:pPr>
      <w:r>
        <w:rPr>
          <w:rStyle w:val="CommentReference"/>
        </w:rPr>
        <w:annotationRef/>
      </w:r>
      <w:r>
        <w:t>redcap need to incorporate change below</w:t>
      </w:r>
    </w:p>
  </w:comment>
  <w:comment w:id="378" w:author="Foote, Beth (NIH/NIMH) [F]" w:date="2020-04-01T12:28:00Z" w:initials="FB([">
    <w:p w14:paraId="4948FA8C" w14:textId="4C3E18B7" w:rsidR="008B34AF" w:rsidRDefault="008B34AF">
      <w:pPr>
        <w:pStyle w:val="CommentText"/>
      </w:pPr>
      <w:r>
        <w:rPr>
          <w:rStyle w:val="CommentReference"/>
        </w:rPr>
        <w:annotationRef/>
      </w:r>
      <w:r>
        <w:t>in redcap options includes not fidgety, slightly fidgety etc.</w:t>
      </w:r>
    </w:p>
  </w:comment>
  <w:comment w:id="402" w:author="Foote, Beth (NIH/NIMH) [F]" w:date="2020-04-01T12:30:00Z" w:initials="FB([">
    <w:p w14:paraId="0547115B" w14:textId="4A47D40A" w:rsidR="008B34AF" w:rsidRDefault="008B34AF">
      <w:pPr>
        <w:pStyle w:val="CommentText"/>
      </w:pPr>
      <w:r>
        <w:rPr>
          <w:rStyle w:val="CommentReference"/>
        </w:rPr>
        <w:annotationRef/>
      </w:r>
      <w:r>
        <w:t>redcap version says how well were you able to concerntrate</w:t>
      </w:r>
      <w:r w:rsidR="009D4B62">
        <w:t xml:space="preserve"> – might be an issue for all of the RedCap. Something to check out</w:t>
      </w:r>
    </w:p>
  </w:comment>
  <w:comment w:id="412" w:author="Foote, Beth (NIH/NIMH) [F]" w:date="2020-04-01T12:31:00Z" w:initials="FB([">
    <w:p w14:paraId="0040A21D" w14:textId="1F39F5AF" w:rsidR="008B34AF" w:rsidRDefault="008B34AF">
      <w:pPr>
        <w:pStyle w:val="CommentText"/>
      </w:pPr>
      <w:r>
        <w:rPr>
          <w:rStyle w:val="CommentReference"/>
        </w:rPr>
        <w:annotationRef/>
      </w:r>
      <w:r>
        <w:t>would need to change this in redcap too</w:t>
      </w:r>
    </w:p>
  </w:comment>
  <w:comment w:id="422" w:author="Foote, Beth (NIH/NIMH) [F]" w:date="2020-04-01T12:32:00Z" w:initials="FB([">
    <w:p w14:paraId="0D930655" w14:textId="6FE936C6" w:rsidR="008B34AF" w:rsidRDefault="008B34AF">
      <w:pPr>
        <w:pStyle w:val="CommentText"/>
      </w:pPr>
      <w:r>
        <w:rPr>
          <w:rStyle w:val="CommentReference"/>
        </w:rPr>
        <w:annotationRef/>
      </w:r>
      <w:r>
        <w:t>change would need to be incorporated into redcap</w:t>
      </w:r>
    </w:p>
  </w:comment>
  <w:comment w:id="448" w:author="Foote, Beth (NIH/NIMH) [F]" w:date="2020-04-01T12:33:00Z" w:initials="FB([">
    <w:p w14:paraId="7B4F24CA" w14:textId="57A1E22D" w:rsidR="00864E49" w:rsidRDefault="00864E49">
      <w:pPr>
        <w:pStyle w:val="CommentText"/>
      </w:pPr>
      <w:r>
        <w:rPr>
          <w:rStyle w:val="CommentReference"/>
        </w:rPr>
        <w:annotationRef/>
      </w:r>
      <w:r>
        <w:t>redcap version the word: “past” needs to be capitalized and underlined</w:t>
      </w:r>
    </w:p>
  </w:comment>
  <w:comment w:id="452" w:author="Foote, Beth (NIH/NIMH) [F]" w:date="2020-04-01T12:34:00Z" w:initials="FB([">
    <w:p w14:paraId="786EB0C3" w14:textId="60D439AD" w:rsidR="00864E49" w:rsidRDefault="00864E49">
      <w:pPr>
        <w:pStyle w:val="CommentText"/>
      </w:pPr>
      <w:r>
        <w:rPr>
          <w:rStyle w:val="CommentReference"/>
        </w:rPr>
        <w:annotationRef/>
      </w:r>
      <w:r>
        <w:t>redcap version also includes or digital media</w:t>
      </w:r>
    </w:p>
  </w:comment>
  <w:comment w:id="480" w:author="Foote, Beth (NIH/NIMH) [F]" w:date="2020-04-01T12:36:00Z" w:initials="FB([">
    <w:p w14:paraId="20C2FA60" w14:textId="08FB0816" w:rsidR="0040069B" w:rsidRDefault="0040069B">
      <w:pPr>
        <w:pStyle w:val="CommentText"/>
      </w:pPr>
      <w:r>
        <w:rPr>
          <w:rStyle w:val="CommentReference"/>
        </w:rPr>
        <w:annotationRef/>
      </w:r>
      <w:r>
        <w:t>redcap version the word: “past” needs to be capitalized and underlined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08CD0" w15:done="0"/>
  <w15:commentEx w15:paraId="3BBAFAFB" w15:done="0"/>
  <w15:commentEx w15:paraId="371A6114" w15:done="0"/>
  <w15:commentEx w15:paraId="4A43EA10" w15:done="0"/>
  <w15:commentEx w15:paraId="2FE90D94" w15:done="0"/>
  <w15:commentEx w15:paraId="78661039" w15:done="0"/>
  <w15:commentEx w15:paraId="3C468E0D" w15:done="0"/>
  <w15:commentEx w15:paraId="79310112" w15:done="0"/>
  <w15:commentEx w15:paraId="6141F80A" w15:done="0"/>
  <w15:commentEx w15:paraId="4948FA8C" w15:done="0"/>
  <w15:commentEx w15:paraId="0547115B" w15:done="0"/>
  <w15:commentEx w15:paraId="0040A21D" w15:done="0"/>
  <w15:commentEx w15:paraId="0D930655" w15:done="0"/>
  <w15:commentEx w15:paraId="7B4F24CA" w15:done="0"/>
  <w15:commentEx w15:paraId="786EB0C3" w15:done="0"/>
  <w15:commentEx w15:paraId="20C2F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08CD0" w16cid:durableId="222F0A83"/>
  <w16cid:commentId w16cid:paraId="3BBAFAFB" w16cid:durableId="222F02E4"/>
  <w16cid:commentId w16cid:paraId="371A6114" w16cid:durableId="222F0342"/>
  <w16cid:commentId w16cid:paraId="4A43EA10" w16cid:durableId="222F0401"/>
  <w16cid:commentId w16cid:paraId="2FE90D94" w16cid:durableId="222F04E1"/>
  <w16cid:commentId w16cid:paraId="78661039" w16cid:durableId="222F05AB"/>
  <w16cid:commentId w16cid:paraId="3C468E0D" w16cid:durableId="222F2C96"/>
  <w16cid:commentId w16cid:paraId="79310112" w16cid:durableId="222F06B2"/>
  <w16cid:commentId w16cid:paraId="6141F80A" w16cid:durableId="222F0758"/>
  <w16cid:commentId w16cid:paraId="4948FA8C" w16cid:durableId="222F0789"/>
  <w16cid:commentId w16cid:paraId="0547115B" w16cid:durableId="222F07E3"/>
  <w16cid:commentId w16cid:paraId="0040A21D" w16cid:durableId="222F082F"/>
  <w16cid:commentId w16cid:paraId="0D930655" w16cid:durableId="222F084D"/>
  <w16cid:commentId w16cid:paraId="7B4F24CA" w16cid:durableId="222F088E"/>
  <w16cid:commentId w16cid:paraId="786EB0C3" w16cid:durableId="222F08BA"/>
  <w16cid:commentId w16cid:paraId="20C2FA60" w16cid:durableId="222F0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5ACA" w14:textId="77777777" w:rsidR="00AA08C5" w:rsidRDefault="00AA08C5">
      <w:pPr>
        <w:spacing w:after="0" w:line="240" w:lineRule="auto"/>
      </w:pPr>
      <w:r>
        <w:separator/>
      </w:r>
    </w:p>
  </w:endnote>
  <w:endnote w:type="continuationSeparator" w:id="0">
    <w:p w14:paraId="7CB373F7" w14:textId="77777777" w:rsidR="00AA08C5" w:rsidRDefault="00AA08C5">
      <w:pPr>
        <w:spacing w:after="0" w:line="240" w:lineRule="auto"/>
      </w:pPr>
      <w:r>
        <w:continuationSeparator/>
      </w:r>
    </w:p>
  </w:endnote>
  <w:endnote w:type="continuationNotice" w:id="1">
    <w:p w14:paraId="186F3D9C" w14:textId="77777777" w:rsidR="00AA08C5" w:rsidRDefault="00AA08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31E42" w14:textId="77777777" w:rsidR="00AA08C5" w:rsidRDefault="00AA08C5">
      <w:pPr>
        <w:spacing w:after="0" w:line="240" w:lineRule="auto"/>
      </w:pPr>
      <w:r>
        <w:separator/>
      </w:r>
    </w:p>
  </w:footnote>
  <w:footnote w:type="continuationSeparator" w:id="0">
    <w:p w14:paraId="5FF55658" w14:textId="77777777" w:rsidR="00AA08C5" w:rsidRDefault="00AA08C5">
      <w:pPr>
        <w:spacing w:after="0" w:line="240" w:lineRule="auto"/>
      </w:pPr>
      <w:r>
        <w:continuationSeparator/>
      </w:r>
    </w:p>
  </w:footnote>
  <w:footnote w:type="continuationNotice" w:id="1">
    <w:p w14:paraId="76A1F900" w14:textId="77777777" w:rsidR="00AA08C5" w:rsidRDefault="00AA08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0A3622DD" w:rsidR="00E816D2" w:rsidRDefault="00660B07">
    <w:pP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579" w:author="Dunn, Julia (NIH/NIMH) [F]" w:date="2020-04-01T13:29:00Z">
      <w:r w:rsidR="009E6426">
        <w:rPr>
          <w:rFonts w:ascii="Arial" w:eastAsia="Arial" w:hAnsi="Arial" w:cs="Arial"/>
          <w:color w:val="0000FF"/>
          <w:sz w:val="22"/>
          <w:szCs w:val="22"/>
        </w:rPr>
        <w:t>2</w:t>
      </w:r>
    </w:ins>
    <w:del w:id="580" w:author="Dunn, Julia (NIH/NIMH) [F]" w:date="2020-04-01T13:29:00Z">
      <w:r w:rsidDel="009E6426">
        <w:rPr>
          <w:rFonts w:ascii="Arial" w:eastAsia="Arial" w:hAnsi="Arial" w:cs="Arial"/>
          <w:color w:val="0000FF"/>
          <w:sz w:val="22"/>
          <w:szCs w:val="22"/>
        </w:rPr>
        <w:delText>1</w:delText>
      </w:r>
    </w:del>
    <w:r>
      <w:rPr>
        <w:rFonts w:ascii="Arial" w:eastAsia="Arial" w:hAnsi="Arial" w:cs="Arial"/>
        <w:color w:val="0000FF"/>
        <w:sz w:val="22"/>
        <w:szCs w:val="22"/>
      </w:rPr>
      <w:t>: Adult Self-Report Follow Up 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4B4EB9"/>
    <w:multiLevelType w:val="hybridMultilevel"/>
    <w:tmpl w:val="9ADE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1"/>
  </w:num>
  <w:num w:numId="3">
    <w:abstractNumId w:val="1"/>
  </w:num>
  <w:num w:numId="4">
    <w:abstractNumId w:val="9"/>
  </w:num>
  <w:num w:numId="5">
    <w:abstractNumId w:val="4"/>
  </w:num>
  <w:num w:numId="6">
    <w:abstractNumId w:val="7"/>
  </w:num>
  <w:num w:numId="7">
    <w:abstractNumId w:val="5"/>
  </w:num>
  <w:num w:numId="8">
    <w:abstractNumId w:val="14"/>
  </w:num>
  <w:num w:numId="9">
    <w:abstractNumId w:val="16"/>
  </w:num>
  <w:num w:numId="10">
    <w:abstractNumId w:val="2"/>
  </w:num>
  <w:num w:numId="11">
    <w:abstractNumId w:val="3"/>
  </w:num>
  <w:num w:numId="12">
    <w:abstractNumId w:val="15"/>
  </w:num>
  <w:num w:numId="13">
    <w:abstractNumId w:val="13"/>
  </w:num>
  <w:num w:numId="14">
    <w:abstractNumId w:val="10"/>
  </w:num>
  <w:num w:numId="15">
    <w:abstractNumId w:val="0"/>
  </w:num>
  <w:num w:numId="16">
    <w:abstractNumId w:val="8"/>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Foote, Beth (NIH/NIMH) [F]">
    <w15:presenceInfo w15:providerId="AD" w15:userId="S::footebm@nih.gov::8447b691-8fb8-4404-89f9-c8882c68f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A6933"/>
    <w:rsid w:val="00174232"/>
    <w:rsid w:val="001804F3"/>
    <w:rsid w:val="001E303B"/>
    <w:rsid w:val="001F48F0"/>
    <w:rsid w:val="00217316"/>
    <w:rsid w:val="002B35AD"/>
    <w:rsid w:val="00307D27"/>
    <w:rsid w:val="003354CF"/>
    <w:rsid w:val="003B6B8D"/>
    <w:rsid w:val="0040069B"/>
    <w:rsid w:val="004135E8"/>
    <w:rsid w:val="00491C50"/>
    <w:rsid w:val="004952FE"/>
    <w:rsid w:val="00510503"/>
    <w:rsid w:val="00520B26"/>
    <w:rsid w:val="00525231"/>
    <w:rsid w:val="0056773C"/>
    <w:rsid w:val="00571D5D"/>
    <w:rsid w:val="00573E74"/>
    <w:rsid w:val="005879D4"/>
    <w:rsid w:val="005A4CFE"/>
    <w:rsid w:val="006428F5"/>
    <w:rsid w:val="0065431D"/>
    <w:rsid w:val="00660B07"/>
    <w:rsid w:val="00661720"/>
    <w:rsid w:val="0066441E"/>
    <w:rsid w:val="0066535D"/>
    <w:rsid w:val="006A49FF"/>
    <w:rsid w:val="006F0FAC"/>
    <w:rsid w:val="007179D3"/>
    <w:rsid w:val="00766DF3"/>
    <w:rsid w:val="00792494"/>
    <w:rsid w:val="007B3397"/>
    <w:rsid w:val="007B4821"/>
    <w:rsid w:val="007D5D12"/>
    <w:rsid w:val="007E1791"/>
    <w:rsid w:val="007E2110"/>
    <w:rsid w:val="007E32F8"/>
    <w:rsid w:val="00806436"/>
    <w:rsid w:val="008075DA"/>
    <w:rsid w:val="008078B5"/>
    <w:rsid w:val="008114A2"/>
    <w:rsid w:val="00821B72"/>
    <w:rsid w:val="00860A7C"/>
    <w:rsid w:val="00864E49"/>
    <w:rsid w:val="008A6105"/>
    <w:rsid w:val="008B34AF"/>
    <w:rsid w:val="008F424E"/>
    <w:rsid w:val="009005AC"/>
    <w:rsid w:val="00912837"/>
    <w:rsid w:val="00916868"/>
    <w:rsid w:val="0092009A"/>
    <w:rsid w:val="009D4B62"/>
    <w:rsid w:val="009D737B"/>
    <w:rsid w:val="009E6426"/>
    <w:rsid w:val="009F3200"/>
    <w:rsid w:val="00A85354"/>
    <w:rsid w:val="00A93413"/>
    <w:rsid w:val="00AA08C5"/>
    <w:rsid w:val="00AD7C27"/>
    <w:rsid w:val="00B33EFC"/>
    <w:rsid w:val="00B53C87"/>
    <w:rsid w:val="00B74DF9"/>
    <w:rsid w:val="00BB417C"/>
    <w:rsid w:val="00BD50AE"/>
    <w:rsid w:val="00C601A3"/>
    <w:rsid w:val="00CE2BD1"/>
    <w:rsid w:val="00CF7D7A"/>
    <w:rsid w:val="00D300BB"/>
    <w:rsid w:val="00D365B2"/>
    <w:rsid w:val="00DB69F0"/>
    <w:rsid w:val="00E6211F"/>
    <w:rsid w:val="00E816D2"/>
    <w:rsid w:val="00E92E0C"/>
    <w:rsid w:val="00EB4504"/>
    <w:rsid w:val="00ED7FAD"/>
    <w:rsid w:val="00EE0ADF"/>
    <w:rsid w:val="00FA3730"/>
    <w:rsid w:val="00FB3249"/>
    <w:rsid w:val="719D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3.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2020-04-02T00:01:00Z</dcterms:created>
  <dcterms:modified xsi:type="dcterms:W3CDTF">2020-04-02T00:01:00Z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