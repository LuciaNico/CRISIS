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45CA" w14:textId="77777777" w:rsidR="0019397A" w:rsidRDefault="0019397A" w:rsidP="00DA3319">
      <w:pPr>
        <w:bidi w:val="0"/>
      </w:pPr>
    </w:p>
    <w:p w14:paraId="59380DC1" w14:textId="77777777" w:rsidR="0019397A" w:rsidRPr="00694B20" w:rsidRDefault="0019397A">
      <w:pPr>
        <w:rPr>
          <w:b/>
          <w:bCs/>
        </w:rPr>
      </w:pPr>
      <w:r w:rsidRPr="00694B20">
        <w:rPr>
          <w:rFonts w:hint="cs"/>
          <w:b/>
          <w:bCs/>
          <w:rtl/>
        </w:rPr>
        <w:t xml:space="preserve">מספר </w:t>
      </w:r>
      <w:r w:rsidR="00975D60" w:rsidRPr="00694B20">
        <w:rPr>
          <w:rFonts w:hint="cs"/>
          <w:b/>
          <w:bCs/>
          <w:rtl/>
        </w:rPr>
        <w:t>נבדק</w:t>
      </w:r>
      <w:r w:rsidR="00A951A4" w:rsidRPr="00694B20">
        <w:rPr>
          <w:rFonts w:hint="cs"/>
          <w:b/>
          <w:bCs/>
          <w:rtl/>
        </w:rPr>
        <w:t xml:space="preserve"> (ניתן על ידי הסוקר)</w:t>
      </w:r>
      <w:r w:rsidRPr="00694B20">
        <w:rPr>
          <w:rFonts w:hint="cs"/>
          <w:b/>
          <w:bCs/>
          <w:rtl/>
        </w:rPr>
        <w:t>:</w:t>
      </w:r>
    </w:p>
    <w:p w14:paraId="567487DE" w14:textId="77777777" w:rsidR="00A951A4" w:rsidRPr="00694B20" w:rsidRDefault="00A951A4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>תאריך</w:t>
      </w:r>
      <w:r w:rsidR="00C35348" w:rsidRPr="00694B20">
        <w:rPr>
          <w:rFonts w:hint="cs"/>
          <w:b/>
          <w:bCs/>
          <w:rtl/>
        </w:rPr>
        <w:t xml:space="preserve"> מילוי השאלון</w:t>
      </w:r>
      <w:r w:rsidRPr="00694B20">
        <w:rPr>
          <w:rFonts w:hint="cs"/>
          <w:b/>
          <w:bCs/>
          <w:rtl/>
        </w:rPr>
        <w:t xml:space="preserve">: </w:t>
      </w:r>
    </w:p>
    <w:p w14:paraId="4F8D38EC" w14:textId="77777777" w:rsidR="0019397A" w:rsidRPr="00694B20" w:rsidRDefault="00A951A4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>עיר</w:t>
      </w:r>
      <w:r w:rsidR="0019397A" w:rsidRPr="00694B20">
        <w:rPr>
          <w:rFonts w:hint="cs"/>
          <w:b/>
          <w:bCs/>
          <w:rtl/>
        </w:rPr>
        <w:t>:</w:t>
      </w:r>
    </w:p>
    <w:p w14:paraId="77CD9770" w14:textId="033F3EDE" w:rsidR="0019397A" w:rsidRPr="00694B20" w:rsidRDefault="0019397A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>גיל</w:t>
      </w:r>
      <w:r w:rsidR="00603940" w:rsidRPr="00694B20">
        <w:rPr>
          <w:b/>
          <w:bCs/>
        </w:rPr>
        <w:t xml:space="preserve"> </w:t>
      </w:r>
      <w:r w:rsidRPr="00694B20">
        <w:rPr>
          <w:rFonts w:hint="cs"/>
          <w:b/>
          <w:bCs/>
          <w:rtl/>
        </w:rPr>
        <w:t>(בשנים):</w:t>
      </w:r>
    </w:p>
    <w:p w14:paraId="25379E7F" w14:textId="77777777" w:rsidR="00975D60" w:rsidRPr="00694B20" w:rsidRDefault="00975D60">
      <w:pPr>
        <w:rPr>
          <w:b/>
          <w:bCs/>
          <w:rtl/>
        </w:rPr>
      </w:pPr>
    </w:p>
    <w:p w14:paraId="61C83CE2" w14:textId="77777777" w:rsidR="0019397A" w:rsidRPr="00694B20" w:rsidRDefault="0019397A">
      <w:pPr>
        <w:rPr>
          <w:rtl/>
        </w:rPr>
      </w:pPr>
    </w:p>
    <w:p w14:paraId="59D4A6A2" w14:textId="77777777" w:rsidR="00F47A0E" w:rsidRPr="00694B20" w:rsidRDefault="00F47A0E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רקע</w:t>
      </w:r>
    </w:p>
    <w:p w14:paraId="4E096A58" w14:textId="77777777" w:rsidR="00F47A0E" w:rsidRPr="00694B20" w:rsidRDefault="00F47A0E">
      <w:pPr>
        <w:rPr>
          <w:b/>
          <w:bCs/>
          <w:sz w:val="32"/>
          <w:szCs w:val="32"/>
          <w:rtl/>
        </w:rPr>
      </w:pPr>
    </w:p>
    <w:p w14:paraId="5A419579" w14:textId="3D9B9B2A" w:rsidR="00F47A0E" w:rsidRPr="00694B20" w:rsidRDefault="00F47A0E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>ראשית, לפני שנתחיל בשאלון</w:t>
      </w:r>
      <w:r w:rsidR="007423DE" w:rsidRPr="00694B20">
        <w:rPr>
          <w:b/>
          <w:bCs/>
        </w:rPr>
        <w:t>,</w:t>
      </w:r>
      <w:r w:rsidRPr="00694B20">
        <w:rPr>
          <w:rFonts w:hint="cs"/>
          <w:b/>
          <w:bCs/>
          <w:rtl/>
        </w:rPr>
        <w:t xml:space="preserve"> נ</w:t>
      </w:r>
      <w:r w:rsidR="007423DE" w:rsidRPr="00694B20">
        <w:rPr>
          <w:rFonts w:hint="cs"/>
          <w:b/>
          <w:bCs/>
          <w:rtl/>
        </w:rPr>
        <w:t>בקש לקבל</w:t>
      </w:r>
      <w:r w:rsidRPr="00694B20">
        <w:rPr>
          <w:rFonts w:hint="cs"/>
          <w:b/>
          <w:bCs/>
          <w:rtl/>
        </w:rPr>
        <w:t xml:space="preserve"> מ</w:t>
      </w:r>
      <w:r w:rsidR="007423DE" w:rsidRPr="00694B20">
        <w:rPr>
          <w:rFonts w:hint="cs"/>
          <w:b/>
          <w:bCs/>
          <w:rtl/>
        </w:rPr>
        <w:t xml:space="preserve">ספר פרטי </w:t>
      </w:r>
      <w:r w:rsidRPr="00694B20">
        <w:rPr>
          <w:rFonts w:hint="cs"/>
          <w:b/>
          <w:bCs/>
          <w:rtl/>
        </w:rPr>
        <w:t>מידע כללי</w:t>
      </w:r>
      <w:r w:rsidR="007423DE" w:rsidRPr="00694B20">
        <w:rPr>
          <w:rFonts w:hint="cs"/>
          <w:b/>
          <w:bCs/>
          <w:rtl/>
        </w:rPr>
        <w:t>ים</w:t>
      </w:r>
      <w:r w:rsidRPr="00694B20">
        <w:rPr>
          <w:rFonts w:hint="cs"/>
          <w:b/>
          <w:bCs/>
          <w:rtl/>
        </w:rPr>
        <w:t xml:space="preserve"> </w:t>
      </w:r>
      <w:r w:rsidR="007423DE" w:rsidRPr="00694B20">
        <w:rPr>
          <w:rFonts w:hint="cs"/>
          <w:b/>
          <w:bCs/>
          <w:rtl/>
        </w:rPr>
        <w:t>לעלייך</w:t>
      </w:r>
      <w:r w:rsidRPr="00694B20">
        <w:rPr>
          <w:rFonts w:hint="cs"/>
          <w:b/>
          <w:bCs/>
          <w:rtl/>
        </w:rPr>
        <w:t>.</w:t>
      </w:r>
    </w:p>
    <w:p w14:paraId="21102531" w14:textId="77777777" w:rsidR="00F47A0E" w:rsidRPr="00694B20" w:rsidRDefault="00F47A0E">
      <w:pPr>
        <w:rPr>
          <w:b/>
          <w:bCs/>
          <w:rtl/>
        </w:rPr>
      </w:pPr>
    </w:p>
    <w:p w14:paraId="036F814D" w14:textId="77777777" w:rsidR="00F47A0E" w:rsidRPr="00694B20" w:rsidRDefault="00F47A0E" w:rsidP="00F47A0E">
      <w:pPr>
        <w:rPr>
          <w:b/>
          <w:bCs/>
        </w:rPr>
      </w:pPr>
      <w:r w:rsidRPr="00694B20">
        <w:rPr>
          <w:rFonts w:hint="cs"/>
          <w:b/>
          <w:bCs/>
          <w:sz w:val="32"/>
          <w:szCs w:val="32"/>
          <w:rtl/>
        </w:rPr>
        <w:t>1.</w:t>
      </w:r>
      <w:r w:rsidRPr="00694B20">
        <w:rPr>
          <w:rFonts w:hint="cs"/>
          <w:b/>
          <w:bCs/>
          <w:rtl/>
        </w:rPr>
        <w:t xml:space="preserve"> אנא סמ</w:t>
      </w:r>
      <w:r w:rsidR="00944D9C" w:rsidRPr="00694B20">
        <w:rPr>
          <w:rFonts w:hint="cs"/>
          <w:b/>
          <w:bCs/>
          <w:rtl/>
        </w:rPr>
        <w:t>ן</w:t>
      </w:r>
      <w:r w:rsidR="00362AF7" w:rsidRPr="00694B20">
        <w:rPr>
          <w:rFonts w:hint="cs"/>
          <w:b/>
          <w:bCs/>
          <w:rtl/>
        </w:rPr>
        <w:t>/י</w:t>
      </w:r>
      <w:r w:rsidRPr="00694B20">
        <w:rPr>
          <w:rFonts w:hint="cs"/>
          <w:b/>
          <w:bCs/>
          <w:rtl/>
        </w:rPr>
        <w:t xml:space="preserve"> את </w:t>
      </w:r>
      <w:r w:rsidR="003442FA" w:rsidRPr="00694B20">
        <w:rPr>
          <w:rFonts w:hint="cs"/>
          <w:b/>
          <w:bCs/>
          <w:rtl/>
        </w:rPr>
        <w:t>המגדר שלך</w:t>
      </w:r>
      <w:r w:rsidRPr="00694B20">
        <w:rPr>
          <w:rFonts w:hint="cs"/>
          <w:b/>
          <w:bCs/>
          <w:rtl/>
        </w:rPr>
        <w:t xml:space="preserve">: </w:t>
      </w:r>
    </w:p>
    <w:p w14:paraId="67C018CC" w14:textId="77777777" w:rsidR="00F47A0E" w:rsidRPr="00694B20" w:rsidRDefault="00F47A0E" w:rsidP="00F47A0E">
      <w:pPr>
        <w:rPr>
          <w:rtl/>
        </w:rPr>
      </w:pPr>
      <w:r w:rsidRPr="00694B20">
        <w:rPr>
          <w:rFonts w:hint="cs"/>
          <w:rtl/>
        </w:rPr>
        <w:t xml:space="preserve">א. </w:t>
      </w:r>
      <w:r w:rsidR="003442FA" w:rsidRPr="00694B20">
        <w:rPr>
          <w:rFonts w:hint="cs"/>
          <w:rtl/>
        </w:rPr>
        <w:t>גבר</w:t>
      </w:r>
      <w:r w:rsidRPr="00694B20">
        <w:rPr>
          <w:rtl/>
        </w:rPr>
        <w:br/>
      </w:r>
      <w:r w:rsidRPr="00694B20">
        <w:rPr>
          <w:rFonts w:hint="cs"/>
          <w:rtl/>
        </w:rPr>
        <w:t xml:space="preserve">ב. </w:t>
      </w:r>
      <w:r w:rsidR="003442FA" w:rsidRPr="00694B20">
        <w:rPr>
          <w:rFonts w:hint="cs"/>
          <w:rtl/>
        </w:rPr>
        <w:t>אישה</w:t>
      </w:r>
      <w:r w:rsidRPr="00694B20">
        <w:rPr>
          <w:rtl/>
        </w:rPr>
        <w:br/>
      </w:r>
      <w:r w:rsidRPr="00694B20">
        <w:rPr>
          <w:rFonts w:hint="cs"/>
          <w:rtl/>
        </w:rPr>
        <w:t>ג. אחר _____</w:t>
      </w:r>
    </w:p>
    <w:p w14:paraId="4F84424B" w14:textId="77777777" w:rsidR="00F47A0E" w:rsidRPr="00694B20" w:rsidRDefault="00F47A0E" w:rsidP="00F47A0E">
      <w:pPr>
        <w:rPr>
          <w:b/>
          <w:bCs/>
          <w:rtl/>
        </w:rPr>
      </w:pPr>
    </w:p>
    <w:p w14:paraId="1FF01E93" w14:textId="66FA44E6" w:rsidR="00F47A0E" w:rsidRPr="00694B20" w:rsidRDefault="00F47A0E" w:rsidP="00D7294B">
      <w:pPr>
        <w:rPr>
          <w:b/>
          <w:bCs/>
          <w:color w:val="000000" w:themeColor="text1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</w:t>
      </w:r>
      <w:r w:rsidRPr="00694B20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  <w:r w:rsidR="0019397A" w:rsidRPr="00694B20">
        <w:rPr>
          <w:rFonts w:hint="cs"/>
          <w:b/>
          <w:bCs/>
          <w:color w:val="000000" w:themeColor="text1"/>
          <w:rtl/>
        </w:rPr>
        <w:t xml:space="preserve"> </w:t>
      </w:r>
      <w:r w:rsidR="007D0EAA" w:rsidRPr="00694B20">
        <w:rPr>
          <w:rFonts w:hint="cs"/>
          <w:b/>
          <w:bCs/>
          <w:color w:val="000000" w:themeColor="text1"/>
          <w:rtl/>
        </w:rPr>
        <w:t>מהו</w:t>
      </w:r>
      <w:r w:rsidR="00D7294B" w:rsidRPr="00694B20">
        <w:rPr>
          <w:rFonts w:hint="cs"/>
          <w:b/>
          <w:bCs/>
          <w:color w:val="000000" w:themeColor="text1"/>
          <w:rtl/>
        </w:rPr>
        <w:t xml:space="preserve"> </w:t>
      </w:r>
      <w:r w:rsidR="003442FA" w:rsidRPr="00694B20">
        <w:rPr>
          <w:rFonts w:hint="cs"/>
          <w:b/>
          <w:bCs/>
          <w:color w:val="000000" w:themeColor="text1"/>
          <w:rtl/>
        </w:rPr>
        <w:t xml:space="preserve">מקום </w:t>
      </w:r>
      <w:r w:rsidR="00D16A9F" w:rsidRPr="00694B20">
        <w:rPr>
          <w:rFonts w:hint="cs"/>
          <w:b/>
          <w:bCs/>
          <w:color w:val="000000" w:themeColor="text1"/>
          <w:rtl/>
        </w:rPr>
        <w:t>לידתך/מקום לידת האב /מקום לידת האם</w:t>
      </w:r>
      <w:r w:rsidR="007D0EAA" w:rsidRPr="00694B20">
        <w:rPr>
          <w:rFonts w:hint="cs"/>
          <w:b/>
          <w:bCs/>
          <w:color w:val="000000" w:themeColor="text1"/>
          <w:rtl/>
        </w:rPr>
        <w:t xml:space="preserve"> (יש לסמן לגבי עצמך וההורים)</w:t>
      </w:r>
      <w:r w:rsidR="003442FA" w:rsidRPr="00694B20">
        <w:rPr>
          <w:rFonts w:hint="cs"/>
          <w:b/>
          <w:bCs/>
          <w:color w:val="000000" w:themeColor="text1"/>
          <w:rtl/>
        </w:rPr>
        <w:t>:</w:t>
      </w:r>
    </w:p>
    <w:p w14:paraId="59D1B362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b/>
          <w:bCs/>
          <w:color w:val="000000" w:themeColor="text1"/>
          <w:rtl/>
        </w:rPr>
        <w:t>1</w:t>
      </w:r>
      <w:r w:rsidRPr="00694B20">
        <w:rPr>
          <w:rFonts w:hint="cs"/>
          <w:color w:val="000000" w:themeColor="text1"/>
          <w:rtl/>
        </w:rPr>
        <w:t>. ישראל</w:t>
      </w:r>
    </w:p>
    <w:p w14:paraId="5CDBA977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2. ארה״ב או צפון אמריקה</w:t>
      </w:r>
    </w:p>
    <w:p w14:paraId="72012586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3. דרום אמריקה</w:t>
      </w:r>
    </w:p>
    <w:p w14:paraId="31098A14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4. מערב אירופה</w:t>
      </w:r>
      <w:r w:rsidR="00D16A9F" w:rsidRPr="00694B20">
        <w:rPr>
          <w:rFonts w:hint="cs"/>
          <w:color w:val="000000" w:themeColor="text1"/>
          <w:rtl/>
        </w:rPr>
        <w:t xml:space="preserve"> (צרפת, גרמניה, אוסטריה, ספרד וכו׳).</w:t>
      </w:r>
    </w:p>
    <w:p w14:paraId="5602F99B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5. מזרח אירופה</w:t>
      </w:r>
      <w:r w:rsidR="00967AB2" w:rsidRPr="00694B20">
        <w:rPr>
          <w:rFonts w:hint="cs"/>
          <w:color w:val="000000" w:themeColor="text1"/>
          <w:rtl/>
        </w:rPr>
        <w:t xml:space="preserve"> (פולין, הונגריה, רומניה, בולגריה</w:t>
      </w:r>
      <w:r w:rsidR="00D16A9F" w:rsidRPr="00694B20">
        <w:rPr>
          <w:rFonts w:hint="cs"/>
          <w:color w:val="000000" w:themeColor="text1"/>
          <w:rtl/>
        </w:rPr>
        <w:t xml:space="preserve"> וכו׳</w:t>
      </w:r>
      <w:r w:rsidR="00967AB2" w:rsidRPr="00694B20">
        <w:rPr>
          <w:rFonts w:hint="cs"/>
          <w:color w:val="000000" w:themeColor="text1"/>
          <w:rtl/>
        </w:rPr>
        <w:t>)</w:t>
      </w:r>
    </w:p>
    <w:p w14:paraId="4B2E8F11" w14:textId="77777777" w:rsidR="003442FA" w:rsidRPr="00694B20" w:rsidRDefault="003442FA" w:rsidP="003442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6. רוסיה או ברית המועצות לשעבר</w:t>
      </w:r>
    </w:p>
    <w:p w14:paraId="54335E42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7. צפון אפריקה (מרוקו, לוב, תוניס, מצרים</w:t>
      </w:r>
      <w:r w:rsidR="00D16A9F" w:rsidRPr="00694B20">
        <w:rPr>
          <w:rFonts w:hint="cs"/>
          <w:color w:val="000000" w:themeColor="text1"/>
          <w:rtl/>
        </w:rPr>
        <w:t xml:space="preserve"> וכו׳</w:t>
      </w:r>
      <w:r w:rsidRPr="00694B20">
        <w:rPr>
          <w:rFonts w:hint="cs"/>
          <w:color w:val="000000" w:themeColor="text1"/>
          <w:rtl/>
        </w:rPr>
        <w:t>)</w:t>
      </w:r>
    </w:p>
    <w:p w14:paraId="51B3F712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8. אתיופיה או מדינות מרכז אפריקה</w:t>
      </w:r>
    </w:p>
    <w:p w14:paraId="001A595D" w14:textId="77777777" w:rsidR="003442FA" w:rsidRPr="00694B20" w:rsidRDefault="003442FA" w:rsidP="003442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9. דרום אפריקה</w:t>
      </w:r>
    </w:p>
    <w:p w14:paraId="0DE306E0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10. אסיה והודו</w:t>
      </w:r>
    </w:p>
    <w:p w14:paraId="598B7ACB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11. מדינות אחרות במזרח התיכון (עירק, אירן, סוריה, לבנון)</w:t>
      </w:r>
    </w:p>
    <w:p w14:paraId="56F2A786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12. תימן</w:t>
      </w:r>
    </w:p>
    <w:p w14:paraId="3611B3AB" w14:textId="77777777" w:rsidR="003442FA" w:rsidRPr="00694B20" w:rsidRDefault="003442FA" w:rsidP="00F47A0E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13 אוסטרליה</w:t>
      </w:r>
    </w:p>
    <w:p w14:paraId="602687DA" w14:textId="77777777" w:rsidR="00944D9C" w:rsidRPr="00694B20" w:rsidRDefault="003442FA" w:rsidP="00D16A9F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14. אחר</w:t>
      </w:r>
    </w:p>
    <w:p w14:paraId="4136A324" w14:textId="77777777" w:rsidR="00944D9C" w:rsidRPr="00694B20" w:rsidRDefault="00944D9C" w:rsidP="00F47A0E">
      <w:pPr>
        <w:rPr>
          <w:b/>
          <w:bCs/>
          <w:rtl/>
        </w:rPr>
      </w:pPr>
    </w:p>
    <w:p w14:paraId="681D79F6" w14:textId="77777777" w:rsidR="00944D9C" w:rsidRPr="00694B20" w:rsidRDefault="00944D9C" w:rsidP="00624E71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3.</w:t>
      </w:r>
      <w:r w:rsidR="00D16A9F" w:rsidRPr="00694B20">
        <w:rPr>
          <w:rFonts w:hint="cs"/>
          <w:b/>
          <w:bCs/>
          <w:sz w:val="32"/>
          <w:szCs w:val="32"/>
          <w:rtl/>
        </w:rPr>
        <w:t xml:space="preserve"> </w:t>
      </w:r>
      <w:r w:rsidR="00D16A9F" w:rsidRPr="00694B20">
        <w:rPr>
          <w:rFonts w:hint="cs"/>
          <w:b/>
          <w:bCs/>
          <w:rtl/>
        </w:rPr>
        <w:t>דת:</w:t>
      </w:r>
    </w:p>
    <w:p w14:paraId="4DDCC30F" w14:textId="77777777" w:rsidR="00D16A9F" w:rsidRPr="00694B20" w:rsidRDefault="00D16A9F" w:rsidP="00624E71">
      <w:pPr>
        <w:rPr>
          <w:rtl/>
        </w:rPr>
      </w:pPr>
      <w:r w:rsidRPr="00694B20">
        <w:rPr>
          <w:rFonts w:hint="cs"/>
          <w:b/>
          <w:bCs/>
          <w:rtl/>
        </w:rPr>
        <w:t>1</w:t>
      </w:r>
      <w:r w:rsidRPr="00694B20">
        <w:rPr>
          <w:rFonts w:hint="cs"/>
          <w:rtl/>
        </w:rPr>
        <w:t>. יהודי</w:t>
      </w:r>
    </w:p>
    <w:p w14:paraId="2933F77C" w14:textId="77777777" w:rsidR="00D16A9F" w:rsidRPr="00694B20" w:rsidRDefault="00D16A9F" w:rsidP="00624E71">
      <w:pPr>
        <w:rPr>
          <w:rtl/>
        </w:rPr>
      </w:pPr>
      <w:r w:rsidRPr="00694B20">
        <w:rPr>
          <w:rFonts w:hint="cs"/>
          <w:rtl/>
        </w:rPr>
        <w:t>2. מוסלמי</w:t>
      </w:r>
    </w:p>
    <w:p w14:paraId="49AA0C24" w14:textId="77777777" w:rsidR="00D16A9F" w:rsidRPr="00694B20" w:rsidRDefault="00D16A9F" w:rsidP="00624E71">
      <w:pPr>
        <w:rPr>
          <w:rtl/>
        </w:rPr>
      </w:pPr>
      <w:r w:rsidRPr="00694B20">
        <w:rPr>
          <w:rFonts w:hint="cs"/>
          <w:rtl/>
        </w:rPr>
        <w:t>3. נוצרי</w:t>
      </w:r>
    </w:p>
    <w:p w14:paraId="1BA08E7B" w14:textId="77777777" w:rsidR="00D16A9F" w:rsidRPr="00694B20" w:rsidRDefault="00D16A9F" w:rsidP="00624E71">
      <w:pPr>
        <w:rPr>
          <w:rtl/>
        </w:rPr>
      </w:pPr>
      <w:r w:rsidRPr="00694B20">
        <w:rPr>
          <w:rFonts w:hint="cs"/>
          <w:rtl/>
        </w:rPr>
        <w:t>4. דרוזי</w:t>
      </w:r>
    </w:p>
    <w:p w14:paraId="7986D082" w14:textId="77777777" w:rsidR="00D16A9F" w:rsidRPr="00694B20" w:rsidRDefault="00D16A9F" w:rsidP="00624E71">
      <w:pPr>
        <w:rPr>
          <w:color w:val="FF0000"/>
          <w:rtl/>
        </w:rPr>
      </w:pPr>
      <w:r w:rsidRPr="00694B20">
        <w:rPr>
          <w:rFonts w:hint="cs"/>
          <w:rtl/>
        </w:rPr>
        <w:t>5. אחר___________</w:t>
      </w:r>
    </w:p>
    <w:p w14:paraId="43FA0489" w14:textId="77777777" w:rsidR="00944D9C" w:rsidRPr="00694B20" w:rsidRDefault="00944D9C" w:rsidP="00F47A0E">
      <w:pPr>
        <w:rPr>
          <w:b/>
          <w:bCs/>
          <w:rtl/>
        </w:rPr>
      </w:pPr>
    </w:p>
    <w:p w14:paraId="4A5A4F3B" w14:textId="4CBF1B8C" w:rsidR="001404B5" w:rsidRPr="00694B20" w:rsidRDefault="001404B5" w:rsidP="001404B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 w:rsidRPr="00694B20">
        <w:rPr>
          <w:rFonts w:hint="cs"/>
          <w:b/>
          <w:bCs/>
          <w:sz w:val="32"/>
          <w:szCs w:val="32"/>
          <w:rtl/>
        </w:rPr>
        <w:t>4</w:t>
      </w:r>
      <w:r w:rsidR="00944D9C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Pr="00694B20">
        <w:rPr>
          <w:rFonts w:ascii="Arial" w:eastAsia="Arial" w:hAnsi="Arial" w:cs="Arial"/>
          <w:b/>
          <w:bCs/>
          <w:sz w:val="22"/>
          <w:szCs w:val="22"/>
          <w:rtl/>
        </w:rPr>
        <w:t>האם את</w:t>
      </w:r>
      <w:r w:rsidR="00A50827"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>/</w:t>
      </w:r>
      <w:r w:rsidRPr="00694B20">
        <w:rPr>
          <w:rFonts w:ascii="Arial" w:eastAsia="Arial" w:hAnsi="Arial" w:cs="Arial"/>
          <w:b/>
          <w:bCs/>
          <w:sz w:val="22"/>
          <w:szCs w:val="22"/>
          <w:rtl/>
        </w:rPr>
        <w:t xml:space="preserve">ה </w:t>
      </w:r>
      <w:r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>לומד</w:t>
      </w:r>
      <w:r w:rsidR="00A50827"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>/ת</w:t>
      </w:r>
      <w:r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</w:t>
      </w:r>
      <w:r w:rsidR="00566772"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>ב</w:t>
      </w:r>
      <w:r w:rsidRPr="00694B20">
        <w:rPr>
          <w:rFonts w:ascii="Arial" w:eastAsia="Arial" w:hAnsi="Arial" w:cs="Arial"/>
          <w:b/>
          <w:bCs/>
          <w:sz w:val="22"/>
          <w:szCs w:val="22"/>
          <w:rtl/>
        </w:rPr>
        <w:t>בית הספר / מכללה</w:t>
      </w:r>
      <w:r w:rsidR="00A50827"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/ אוניברסיטה</w:t>
      </w:r>
      <w:r w:rsidRPr="00694B20">
        <w:rPr>
          <w:rFonts w:ascii="Arial" w:eastAsia="Arial" w:hAnsi="Arial" w:cs="Arial"/>
          <w:b/>
          <w:bCs/>
          <w:sz w:val="22"/>
          <w:szCs w:val="22"/>
          <w:rtl/>
        </w:rPr>
        <w:t xml:space="preserve"> </w:t>
      </w:r>
      <w:r w:rsidR="00566772"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>ב</w:t>
      </w:r>
      <w:r w:rsidRPr="00694B20">
        <w:rPr>
          <w:rFonts w:ascii="Arial" w:eastAsia="Arial" w:hAnsi="Arial" w:cs="Arial"/>
          <w:b/>
          <w:bCs/>
          <w:sz w:val="22"/>
          <w:szCs w:val="22"/>
          <w:rtl/>
        </w:rPr>
        <w:t xml:space="preserve">שנה </w:t>
      </w:r>
      <w:r w:rsidR="00566772"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>ה</w:t>
      </w:r>
      <w:r w:rsidRPr="00694B20">
        <w:rPr>
          <w:rFonts w:ascii="Arial" w:eastAsia="Arial" w:hAnsi="Arial" w:cs="Arial"/>
          <w:b/>
          <w:bCs/>
          <w:sz w:val="22"/>
          <w:szCs w:val="22"/>
          <w:rtl/>
        </w:rPr>
        <w:t>אקדמית הנוכחית</w:t>
      </w:r>
      <w:r w:rsidRPr="00694B20">
        <w:rPr>
          <w:rFonts w:ascii="Arial" w:eastAsia="Arial" w:hAnsi="Arial" w:cs="Arial" w:hint="cs"/>
          <w:b/>
          <w:bCs/>
          <w:sz w:val="22"/>
          <w:szCs w:val="22"/>
          <w:rtl/>
        </w:rPr>
        <w:t>?</w:t>
      </w:r>
    </w:p>
    <w:p w14:paraId="56613270" w14:textId="77777777" w:rsidR="001404B5" w:rsidRPr="00694B20" w:rsidRDefault="001404B5" w:rsidP="001404B5">
      <w:pPr>
        <w:pBdr>
          <w:top w:val="nil"/>
          <w:left w:val="nil"/>
          <w:bottom w:val="nil"/>
          <w:right w:val="nil"/>
          <w:between w:val="nil"/>
        </w:pBdr>
        <w:rPr>
          <w:rtl/>
        </w:rPr>
      </w:pPr>
      <w:r w:rsidRPr="00694B20">
        <w:rPr>
          <w:rFonts w:hint="cs"/>
          <w:rtl/>
        </w:rPr>
        <w:t>א.לא בבית ספר</w:t>
      </w:r>
      <w:r w:rsidRPr="00694B20">
        <w:rPr>
          <w:rtl/>
        </w:rPr>
        <w:br/>
      </w:r>
      <w:r w:rsidRPr="00694B20">
        <w:rPr>
          <w:rFonts w:hint="cs"/>
          <w:rtl/>
        </w:rPr>
        <w:t>ב.בית ספר יסודי</w:t>
      </w:r>
      <w:r w:rsidRPr="00694B20">
        <w:rPr>
          <w:rtl/>
        </w:rPr>
        <w:br/>
      </w:r>
      <w:r w:rsidRPr="00694B20">
        <w:rPr>
          <w:rFonts w:hint="cs"/>
          <w:rtl/>
        </w:rPr>
        <w:t xml:space="preserve">ג.חטיבת ביניים </w:t>
      </w:r>
      <w:r w:rsidRPr="00694B20">
        <w:rPr>
          <w:rtl/>
        </w:rPr>
        <w:br/>
      </w:r>
      <w:r w:rsidRPr="00694B20">
        <w:rPr>
          <w:rFonts w:hint="cs"/>
          <w:rtl/>
        </w:rPr>
        <w:t>ד.בית ספר תיכון</w:t>
      </w:r>
    </w:p>
    <w:p w14:paraId="059E74D6" w14:textId="2DA5C61F" w:rsidR="001404B5" w:rsidRPr="00694B20" w:rsidRDefault="001404B5" w:rsidP="001404B5">
      <w:pPr>
        <w:pBdr>
          <w:top w:val="nil"/>
          <w:left w:val="nil"/>
          <w:bottom w:val="nil"/>
          <w:right w:val="nil"/>
          <w:between w:val="nil"/>
        </w:pBdr>
      </w:pPr>
      <w:r w:rsidRPr="00694B20">
        <w:rPr>
          <w:rFonts w:hint="cs"/>
          <w:rtl/>
        </w:rPr>
        <w:t>ה.מכללה</w:t>
      </w:r>
      <w:ins w:id="0" w:author="Keren, Hanna (NIH/NIMH) [F]" w:date="2020-04-06T01:54:00Z">
        <w:r w:rsidR="00E77DBF" w:rsidRPr="00694B20">
          <w:t>/</w:t>
        </w:r>
      </w:ins>
      <w:r w:rsidR="00E77DBF" w:rsidRPr="00694B20">
        <w:rPr>
          <w:rFonts w:hint="cs"/>
          <w:rtl/>
        </w:rPr>
        <w:t>אוניברסיטה</w:t>
      </w:r>
      <w:r w:rsidRPr="00694B20">
        <w:rPr>
          <w:rtl/>
        </w:rPr>
        <w:br/>
      </w:r>
      <w:r w:rsidRPr="00694B20">
        <w:rPr>
          <w:rFonts w:hint="cs"/>
          <w:rtl/>
        </w:rPr>
        <w:t>ו.בוגר מכללה</w:t>
      </w:r>
      <w:r w:rsidR="00D713AE" w:rsidRPr="00694B20">
        <w:rPr>
          <w:rFonts w:hint="cs"/>
          <w:rtl/>
        </w:rPr>
        <w:t>/</w:t>
      </w:r>
      <w:r w:rsidR="00E77DBF" w:rsidRPr="00694B20">
        <w:rPr>
          <w:rFonts w:hint="cs"/>
          <w:rtl/>
        </w:rPr>
        <w:t>אוניברסיטה</w:t>
      </w:r>
    </w:p>
    <w:p w14:paraId="7B44D8FE" w14:textId="646698A5" w:rsidR="002C2137" w:rsidRPr="00694B20" w:rsidRDefault="002C2137" w:rsidP="002C2137">
      <w:pPr>
        <w:rPr>
          <w:rtl/>
        </w:rPr>
      </w:pPr>
    </w:p>
    <w:p w14:paraId="4EFAE09C" w14:textId="77777777" w:rsidR="002C2137" w:rsidRPr="00694B20" w:rsidRDefault="002C2137" w:rsidP="002C2137">
      <w:pPr>
        <w:rPr>
          <w:rtl/>
        </w:rPr>
      </w:pPr>
    </w:p>
    <w:p w14:paraId="349754D8" w14:textId="5210AA6A" w:rsidR="0019397A" w:rsidRPr="00694B20" w:rsidRDefault="002C2137" w:rsidP="002C2137">
      <w:pPr>
        <w:rPr>
          <w:rtl/>
        </w:rPr>
      </w:pPr>
      <w:r w:rsidRPr="00694B20">
        <w:rPr>
          <w:rFonts w:hint="cs"/>
          <w:b/>
          <w:bCs/>
          <w:sz w:val="32"/>
          <w:szCs w:val="32"/>
          <w:rtl/>
        </w:rPr>
        <w:lastRenderedPageBreak/>
        <w:t>5</w:t>
      </w:r>
      <w:r w:rsidR="0019397A" w:rsidRPr="00694B20">
        <w:rPr>
          <w:rFonts w:hint="cs"/>
          <w:b/>
          <w:bCs/>
          <w:sz w:val="32"/>
          <w:szCs w:val="32"/>
          <w:rtl/>
        </w:rPr>
        <w:t>.</w:t>
      </w:r>
      <w:r w:rsidR="0019397A" w:rsidRPr="00694B20">
        <w:rPr>
          <w:rFonts w:hint="cs"/>
          <w:b/>
          <w:bCs/>
          <w:rtl/>
        </w:rPr>
        <w:t xml:space="preserve"> מה מתאר באופן </w:t>
      </w:r>
      <w:r w:rsidR="00D16A9F" w:rsidRPr="00694B20">
        <w:rPr>
          <w:rFonts w:hint="cs"/>
          <w:b/>
          <w:bCs/>
          <w:rtl/>
        </w:rPr>
        <w:t>המדויק ביותר</w:t>
      </w:r>
      <w:r w:rsidR="0019397A" w:rsidRPr="00694B20">
        <w:rPr>
          <w:rFonts w:hint="cs"/>
          <w:b/>
          <w:bCs/>
          <w:rtl/>
        </w:rPr>
        <w:t xml:space="preserve"> את האזור בו את</w:t>
      </w:r>
      <w:r w:rsidR="00362AF7" w:rsidRPr="00694B20">
        <w:rPr>
          <w:rFonts w:hint="cs"/>
          <w:b/>
          <w:bCs/>
          <w:rtl/>
        </w:rPr>
        <w:t>/</w:t>
      </w:r>
      <w:r w:rsidR="00BE0E37" w:rsidRPr="00694B20">
        <w:rPr>
          <w:rFonts w:hint="cs"/>
          <w:b/>
          <w:bCs/>
          <w:rtl/>
        </w:rPr>
        <w:t>ה</w:t>
      </w:r>
      <w:r w:rsidR="0019397A" w:rsidRPr="00694B20">
        <w:rPr>
          <w:rFonts w:hint="cs"/>
          <w:b/>
          <w:bCs/>
          <w:rtl/>
        </w:rPr>
        <w:t xml:space="preserve"> גר</w:t>
      </w:r>
      <w:r w:rsidR="00362AF7" w:rsidRPr="00694B20">
        <w:rPr>
          <w:rFonts w:hint="cs"/>
          <w:b/>
          <w:bCs/>
          <w:rtl/>
        </w:rPr>
        <w:t>/ה</w:t>
      </w:r>
      <w:r w:rsidR="0019397A" w:rsidRPr="00694B20">
        <w:rPr>
          <w:rFonts w:hint="cs"/>
          <w:b/>
          <w:bCs/>
          <w:rtl/>
        </w:rPr>
        <w:t>?</w:t>
      </w:r>
    </w:p>
    <w:p w14:paraId="2C9EB2DE" w14:textId="77777777" w:rsidR="00BE0E37" w:rsidRPr="00694B20" w:rsidRDefault="00BE0E37" w:rsidP="00F47A0E">
      <w:pPr>
        <w:rPr>
          <w:rtl/>
        </w:rPr>
      </w:pPr>
      <w:r w:rsidRPr="00694B20">
        <w:rPr>
          <w:rFonts w:hint="cs"/>
          <w:rtl/>
        </w:rPr>
        <w:t>א. עיר גדולה</w:t>
      </w:r>
    </w:p>
    <w:p w14:paraId="5F40C4AA" w14:textId="77777777" w:rsidR="00BE0E37" w:rsidRPr="00694B20" w:rsidRDefault="00BE0E37" w:rsidP="00BE0E37">
      <w:pPr>
        <w:rPr>
          <w:rtl/>
        </w:rPr>
      </w:pPr>
      <w:r w:rsidRPr="00694B20">
        <w:rPr>
          <w:rFonts w:hint="cs"/>
          <w:rtl/>
        </w:rPr>
        <w:t>ב. פרבר</w:t>
      </w:r>
      <w:r w:rsidR="00D16A9F" w:rsidRPr="00694B20">
        <w:rPr>
          <w:rFonts w:hint="cs"/>
          <w:rtl/>
        </w:rPr>
        <w:t>/ישוב</w:t>
      </w:r>
      <w:r w:rsidRPr="00694B20">
        <w:rPr>
          <w:rFonts w:hint="cs"/>
          <w:rtl/>
        </w:rPr>
        <w:t xml:space="preserve"> ליד עיר גדולה</w:t>
      </w:r>
    </w:p>
    <w:p w14:paraId="52C59BAD" w14:textId="77777777" w:rsidR="00BE0E37" w:rsidRPr="00694B20" w:rsidRDefault="00BE0E37" w:rsidP="00F47A0E">
      <w:pPr>
        <w:rPr>
          <w:rtl/>
        </w:rPr>
      </w:pPr>
      <w:r w:rsidRPr="00694B20">
        <w:rPr>
          <w:rFonts w:hint="cs"/>
          <w:rtl/>
        </w:rPr>
        <w:t>ג. עיר קטנה</w:t>
      </w:r>
    </w:p>
    <w:p w14:paraId="01F22799" w14:textId="77777777" w:rsidR="00BE0E37" w:rsidRPr="00694B20" w:rsidRDefault="00BE0E37" w:rsidP="00F47A0E">
      <w:pPr>
        <w:rPr>
          <w:rtl/>
        </w:rPr>
      </w:pPr>
      <w:r w:rsidRPr="00694B20">
        <w:rPr>
          <w:rFonts w:hint="cs"/>
          <w:rtl/>
        </w:rPr>
        <w:t>ד.</w:t>
      </w:r>
      <w:r w:rsidR="00C90060" w:rsidRPr="00694B20">
        <w:rPr>
          <w:rFonts w:hint="cs"/>
          <w:rtl/>
        </w:rPr>
        <w:t xml:space="preserve"> יישוב</w:t>
      </w:r>
      <w:r w:rsidR="00362AF7" w:rsidRPr="00694B20">
        <w:rPr>
          <w:rFonts w:hint="cs"/>
          <w:rtl/>
        </w:rPr>
        <w:t>/ מושב</w:t>
      </w:r>
      <w:r w:rsidR="00D16A9F" w:rsidRPr="00694B20">
        <w:rPr>
          <w:rFonts w:hint="cs"/>
          <w:rtl/>
        </w:rPr>
        <w:t>/קיבוץ</w:t>
      </w:r>
    </w:p>
    <w:p w14:paraId="7A5605ED" w14:textId="3AFE8EE0" w:rsidR="005207C7" w:rsidRPr="00694B20" w:rsidRDefault="00BE0E37" w:rsidP="002C2137">
      <w:pPr>
        <w:rPr>
          <w:rtl/>
        </w:rPr>
      </w:pPr>
      <w:r w:rsidRPr="00694B20">
        <w:rPr>
          <w:rFonts w:hint="cs"/>
          <w:rtl/>
        </w:rPr>
        <w:t>ה. אזור כפרי</w:t>
      </w:r>
      <w:r w:rsidR="005207C7" w:rsidRPr="00694B20">
        <w:rPr>
          <w:rFonts w:hint="cs"/>
          <w:rtl/>
        </w:rPr>
        <w:t xml:space="preserve"> </w:t>
      </w:r>
    </w:p>
    <w:p w14:paraId="512E4A49" w14:textId="77777777" w:rsidR="00942B40" w:rsidRPr="00694B20" w:rsidRDefault="00942B40" w:rsidP="00F47A0E">
      <w:pPr>
        <w:rPr>
          <w:b/>
          <w:bCs/>
          <w:rtl/>
        </w:rPr>
      </w:pPr>
    </w:p>
    <w:p w14:paraId="77E4AFA7" w14:textId="23447288" w:rsidR="00942B40" w:rsidRPr="00694B20" w:rsidRDefault="002C2137" w:rsidP="00F47A0E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</w:t>
      </w:r>
      <w:r w:rsidR="00942B40" w:rsidRPr="00694B20">
        <w:rPr>
          <w:rFonts w:hint="cs"/>
          <w:b/>
          <w:bCs/>
          <w:sz w:val="32"/>
          <w:szCs w:val="32"/>
          <w:rtl/>
        </w:rPr>
        <w:t>.</w:t>
      </w:r>
      <w:r w:rsidR="00942B40" w:rsidRPr="00694B20">
        <w:rPr>
          <w:rFonts w:hint="cs"/>
          <w:b/>
          <w:bCs/>
          <w:rtl/>
        </w:rPr>
        <w:t xml:space="preserve"> כמה אנשים חיים כרגע </w:t>
      </w:r>
      <w:r w:rsidR="00A50827" w:rsidRPr="00694B20">
        <w:rPr>
          <w:rFonts w:hint="cs"/>
          <w:b/>
          <w:bCs/>
          <w:rtl/>
        </w:rPr>
        <w:t xml:space="preserve">יחד </w:t>
      </w:r>
      <w:proofErr w:type="spellStart"/>
      <w:r w:rsidR="00A50827" w:rsidRPr="00694B20">
        <w:rPr>
          <w:rFonts w:hint="cs"/>
          <w:b/>
          <w:bCs/>
          <w:rtl/>
        </w:rPr>
        <w:t>איתך</w:t>
      </w:r>
      <w:proofErr w:type="spellEnd"/>
      <w:r w:rsidR="00A50827" w:rsidRPr="00694B20">
        <w:rPr>
          <w:rFonts w:hint="cs"/>
          <w:b/>
          <w:bCs/>
          <w:rtl/>
        </w:rPr>
        <w:t xml:space="preserve"> </w:t>
      </w:r>
      <w:r w:rsidR="00942B40" w:rsidRPr="00694B20">
        <w:rPr>
          <w:rFonts w:hint="cs"/>
          <w:b/>
          <w:bCs/>
          <w:rtl/>
        </w:rPr>
        <w:t>בבית</w:t>
      </w:r>
      <w:r w:rsidR="00887F7A" w:rsidRPr="00694B20">
        <w:rPr>
          <w:rFonts w:hint="cs"/>
          <w:b/>
          <w:bCs/>
          <w:rtl/>
        </w:rPr>
        <w:t xml:space="preserve"> (לא כולל אותך)</w:t>
      </w:r>
      <w:r w:rsidR="00942B40" w:rsidRPr="00694B20">
        <w:rPr>
          <w:rFonts w:hint="cs"/>
          <w:b/>
          <w:bCs/>
          <w:rtl/>
        </w:rPr>
        <w:t>? ________</w:t>
      </w:r>
    </w:p>
    <w:p w14:paraId="1B339168" w14:textId="77777777" w:rsidR="00942B40" w:rsidRPr="00694B20" w:rsidRDefault="00942B40" w:rsidP="00F47A0E">
      <w:pPr>
        <w:rPr>
          <w:b/>
          <w:bCs/>
          <w:rtl/>
        </w:rPr>
      </w:pPr>
    </w:p>
    <w:p w14:paraId="245E0073" w14:textId="12045FD8" w:rsidR="00942B40" w:rsidRPr="00694B20" w:rsidRDefault="002C2137" w:rsidP="00F47A0E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</w:t>
      </w:r>
      <w:r w:rsidR="00942B40" w:rsidRPr="00694B20">
        <w:rPr>
          <w:rFonts w:hint="cs"/>
          <w:b/>
          <w:bCs/>
          <w:sz w:val="32"/>
          <w:szCs w:val="32"/>
          <w:rtl/>
        </w:rPr>
        <w:t>.</w:t>
      </w:r>
      <w:r w:rsidR="00942B40" w:rsidRPr="00694B20">
        <w:rPr>
          <w:rFonts w:hint="cs"/>
          <w:b/>
          <w:bCs/>
          <w:rtl/>
        </w:rPr>
        <w:t xml:space="preserve"> אנא </w:t>
      </w:r>
      <w:r w:rsidR="00A50827" w:rsidRPr="00694B20">
        <w:rPr>
          <w:rFonts w:hint="cs"/>
          <w:b/>
          <w:bCs/>
          <w:rtl/>
        </w:rPr>
        <w:t>סמן</w:t>
      </w:r>
      <w:r w:rsidR="003A43A2" w:rsidRPr="00694B20">
        <w:rPr>
          <w:rFonts w:hint="cs"/>
          <w:b/>
          <w:bCs/>
          <w:rtl/>
        </w:rPr>
        <w:t>/י</w:t>
      </w:r>
      <w:r w:rsidR="00942B40" w:rsidRPr="00694B20">
        <w:rPr>
          <w:rFonts w:hint="cs"/>
          <w:b/>
          <w:bCs/>
          <w:rtl/>
        </w:rPr>
        <w:t xml:space="preserve"> </w:t>
      </w:r>
      <w:r w:rsidR="00A50827" w:rsidRPr="00694B20">
        <w:rPr>
          <w:rFonts w:hint="cs"/>
          <w:b/>
          <w:bCs/>
          <w:rtl/>
        </w:rPr>
        <w:t>מי האנשים שגרים</w:t>
      </w:r>
      <w:r w:rsidR="00942B40" w:rsidRPr="00694B20">
        <w:rPr>
          <w:rFonts w:hint="cs"/>
          <w:b/>
          <w:bCs/>
          <w:rtl/>
        </w:rPr>
        <w:t xml:space="preserve"> </w:t>
      </w:r>
      <w:proofErr w:type="spellStart"/>
      <w:r w:rsidR="00A50827" w:rsidRPr="00694B20">
        <w:rPr>
          <w:rFonts w:hint="cs"/>
          <w:b/>
          <w:bCs/>
          <w:rtl/>
        </w:rPr>
        <w:t>איתך</w:t>
      </w:r>
      <w:proofErr w:type="spellEnd"/>
      <w:r w:rsidR="00942B40" w:rsidRPr="00694B20">
        <w:rPr>
          <w:rFonts w:hint="cs"/>
          <w:b/>
          <w:bCs/>
          <w:rtl/>
        </w:rPr>
        <w:t xml:space="preserve"> בבית (ניתן לסמן יותר מתשובה אחת):</w:t>
      </w:r>
    </w:p>
    <w:p w14:paraId="4544020F" w14:textId="16330FD9" w:rsidR="00942B40" w:rsidRPr="00694B20" w:rsidRDefault="00942B40" w:rsidP="00F47A0E">
      <w:pPr>
        <w:rPr>
          <w:rtl/>
        </w:rPr>
      </w:pPr>
      <w:r w:rsidRPr="00694B20">
        <w:rPr>
          <w:rFonts w:hint="cs"/>
          <w:rtl/>
        </w:rPr>
        <w:t xml:space="preserve">א. </w:t>
      </w:r>
      <w:r w:rsidR="002C2137" w:rsidRPr="00694B20">
        <w:rPr>
          <w:rFonts w:hint="cs"/>
          <w:rtl/>
        </w:rPr>
        <w:t>הורה אחד</w:t>
      </w:r>
    </w:p>
    <w:p w14:paraId="5D0FE1D3" w14:textId="3BF45756" w:rsidR="00942B40" w:rsidRPr="00694B20" w:rsidRDefault="00942B40" w:rsidP="00942B40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2C2137" w:rsidRPr="00694B20">
        <w:rPr>
          <w:rFonts w:hint="cs"/>
          <w:rtl/>
        </w:rPr>
        <w:t>שני הורים</w:t>
      </w:r>
    </w:p>
    <w:p w14:paraId="45573677" w14:textId="77777777" w:rsidR="00942B40" w:rsidRPr="00694B20" w:rsidRDefault="00942B40" w:rsidP="00942B40">
      <w:pPr>
        <w:rPr>
          <w:rtl/>
        </w:rPr>
      </w:pPr>
      <w:r w:rsidRPr="00694B20">
        <w:rPr>
          <w:rFonts w:hint="cs"/>
          <w:rtl/>
        </w:rPr>
        <w:t>ג. סבים/ סבתות</w:t>
      </w:r>
    </w:p>
    <w:p w14:paraId="3DD152C4" w14:textId="77777777" w:rsidR="00942B40" w:rsidRPr="00694B20" w:rsidRDefault="00942B40" w:rsidP="00942B40">
      <w:pPr>
        <w:rPr>
          <w:rtl/>
        </w:rPr>
      </w:pPr>
      <w:r w:rsidRPr="00694B20">
        <w:rPr>
          <w:rFonts w:hint="cs"/>
          <w:rtl/>
        </w:rPr>
        <w:t>ד. אחים/ אחיות</w:t>
      </w:r>
    </w:p>
    <w:p w14:paraId="2260F362" w14:textId="10142C82" w:rsidR="00942B40" w:rsidRPr="00694B20" w:rsidRDefault="00942B40" w:rsidP="00942B40">
      <w:pPr>
        <w:rPr>
          <w:rtl/>
        </w:rPr>
      </w:pPr>
      <w:r w:rsidRPr="00694B20">
        <w:rPr>
          <w:rFonts w:hint="cs"/>
          <w:rtl/>
        </w:rPr>
        <w:t>ה. ילדים</w:t>
      </w:r>
      <w:r w:rsidR="002C2137" w:rsidRPr="00694B20">
        <w:rPr>
          <w:rFonts w:hint="cs"/>
          <w:rtl/>
        </w:rPr>
        <w:t xml:space="preserve"> אחרים</w:t>
      </w:r>
    </w:p>
    <w:p w14:paraId="7C65C9B2" w14:textId="77777777" w:rsidR="00942B40" w:rsidRPr="00694B20" w:rsidRDefault="00942B40" w:rsidP="00942B40">
      <w:pPr>
        <w:rPr>
          <w:rtl/>
        </w:rPr>
      </w:pPr>
      <w:r w:rsidRPr="00694B20">
        <w:rPr>
          <w:rFonts w:hint="cs"/>
          <w:rtl/>
        </w:rPr>
        <w:t>ו. קרובי משפחה אחרים</w:t>
      </w:r>
    </w:p>
    <w:p w14:paraId="67F79C5C" w14:textId="77777777" w:rsidR="00942B40" w:rsidRPr="00694B20" w:rsidRDefault="00942B40" w:rsidP="00942B40">
      <w:pPr>
        <w:rPr>
          <w:rtl/>
        </w:rPr>
      </w:pPr>
      <w:r w:rsidRPr="00694B20">
        <w:rPr>
          <w:rFonts w:hint="cs"/>
          <w:rtl/>
        </w:rPr>
        <w:t>ז. אנשים שאינם חלק מהמשפחה</w:t>
      </w:r>
    </w:p>
    <w:p w14:paraId="21366870" w14:textId="77777777" w:rsidR="00942B40" w:rsidRPr="00694B20" w:rsidRDefault="00942B40" w:rsidP="00942B40">
      <w:pPr>
        <w:rPr>
          <w:b/>
          <w:bCs/>
          <w:rtl/>
        </w:rPr>
      </w:pPr>
    </w:p>
    <w:p w14:paraId="71533861" w14:textId="4CDDAAAC" w:rsidR="0055267F" w:rsidRPr="00694B20" w:rsidRDefault="007A6890" w:rsidP="007A6890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</w:t>
      </w:r>
      <w:r w:rsidR="00942B40" w:rsidRPr="00694B20">
        <w:rPr>
          <w:rFonts w:hint="cs"/>
          <w:b/>
          <w:bCs/>
          <w:sz w:val="32"/>
          <w:szCs w:val="32"/>
          <w:rtl/>
        </w:rPr>
        <w:t>.</w:t>
      </w:r>
      <w:r w:rsidR="00942B40" w:rsidRPr="00694B20">
        <w:rPr>
          <w:rFonts w:hint="cs"/>
          <w:b/>
          <w:bCs/>
          <w:rtl/>
        </w:rPr>
        <w:t xml:space="preserve"> כמה חדרי</w:t>
      </w:r>
      <w:r w:rsidR="001D3D58" w:rsidRPr="00694B20">
        <w:rPr>
          <w:rFonts w:hint="cs"/>
          <w:b/>
          <w:bCs/>
          <w:rtl/>
        </w:rPr>
        <w:t xml:space="preserve"> שינה</w:t>
      </w:r>
      <w:r w:rsidR="00942B40" w:rsidRPr="00694B20">
        <w:rPr>
          <w:rFonts w:hint="cs"/>
          <w:b/>
          <w:bCs/>
          <w:rtl/>
        </w:rPr>
        <w:t xml:space="preserve"> (בסך </w:t>
      </w:r>
      <w:proofErr w:type="spellStart"/>
      <w:r w:rsidR="00942B40" w:rsidRPr="00694B20">
        <w:rPr>
          <w:rFonts w:hint="cs"/>
          <w:b/>
          <w:bCs/>
          <w:rtl/>
        </w:rPr>
        <w:t>הכל</w:t>
      </w:r>
      <w:proofErr w:type="spellEnd"/>
      <w:r w:rsidR="00942B40" w:rsidRPr="00694B20">
        <w:rPr>
          <w:rFonts w:hint="cs"/>
          <w:b/>
          <w:bCs/>
          <w:rtl/>
        </w:rPr>
        <w:t>) יש בביתך? ______</w:t>
      </w:r>
    </w:p>
    <w:p w14:paraId="20A6CBB7" w14:textId="77777777" w:rsidR="0055267F" w:rsidRPr="00694B20" w:rsidRDefault="0055267F" w:rsidP="0055267F">
      <w:pPr>
        <w:rPr>
          <w:rtl/>
        </w:rPr>
      </w:pPr>
    </w:p>
    <w:p w14:paraId="39E1E34E" w14:textId="39D80244" w:rsidR="0055267F" w:rsidRPr="00694B20" w:rsidRDefault="007A6890" w:rsidP="0055267F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9</w:t>
      </w:r>
      <w:r w:rsidR="0055267F" w:rsidRPr="00694B20">
        <w:rPr>
          <w:rFonts w:hint="cs"/>
          <w:b/>
          <w:bCs/>
          <w:sz w:val="32"/>
          <w:szCs w:val="32"/>
          <w:rtl/>
        </w:rPr>
        <w:t>.</w:t>
      </w:r>
      <w:r w:rsidR="0055267F" w:rsidRPr="00694B20">
        <w:rPr>
          <w:rFonts w:hint="cs"/>
          <w:b/>
          <w:bCs/>
          <w:rtl/>
        </w:rPr>
        <w:t xml:space="preserve"> איך תדרג</w:t>
      </w:r>
      <w:r w:rsidR="003A43A2" w:rsidRPr="00694B20">
        <w:rPr>
          <w:rFonts w:hint="cs"/>
          <w:b/>
          <w:bCs/>
          <w:rtl/>
        </w:rPr>
        <w:t>/י</w:t>
      </w:r>
      <w:r w:rsidR="0055267F" w:rsidRPr="00694B20">
        <w:rPr>
          <w:rFonts w:hint="cs"/>
          <w:b/>
          <w:bCs/>
          <w:rtl/>
        </w:rPr>
        <w:t xml:space="preserve"> באופן כללי את מצב בריאותך הפיזית?</w:t>
      </w:r>
    </w:p>
    <w:p w14:paraId="29D9E72D" w14:textId="77777777" w:rsidR="0055267F" w:rsidRPr="00694B20" w:rsidRDefault="0055267F" w:rsidP="0055267F">
      <w:pPr>
        <w:rPr>
          <w:rtl/>
        </w:rPr>
      </w:pPr>
      <w:r w:rsidRPr="00694B20">
        <w:rPr>
          <w:rFonts w:hint="cs"/>
          <w:rtl/>
        </w:rPr>
        <w:t>א. מצוין</w:t>
      </w:r>
    </w:p>
    <w:p w14:paraId="278679E6" w14:textId="77777777" w:rsidR="0055267F" w:rsidRPr="00694B20" w:rsidRDefault="0055267F" w:rsidP="0055267F">
      <w:pPr>
        <w:rPr>
          <w:rtl/>
        </w:rPr>
      </w:pPr>
      <w:r w:rsidRPr="00694B20">
        <w:rPr>
          <w:rFonts w:hint="cs"/>
          <w:rtl/>
        </w:rPr>
        <w:t>ב. טוב מאוד</w:t>
      </w:r>
    </w:p>
    <w:p w14:paraId="6CFF2A25" w14:textId="77777777" w:rsidR="0055267F" w:rsidRPr="00694B20" w:rsidRDefault="0055267F" w:rsidP="0055267F">
      <w:pPr>
        <w:rPr>
          <w:rtl/>
        </w:rPr>
      </w:pPr>
      <w:r w:rsidRPr="00694B20">
        <w:rPr>
          <w:rFonts w:hint="cs"/>
          <w:rtl/>
        </w:rPr>
        <w:t>ג. טוב</w:t>
      </w:r>
    </w:p>
    <w:p w14:paraId="1400B31F" w14:textId="77777777" w:rsidR="0055267F" w:rsidRPr="00694B20" w:rsidRDefault="0055267F" w:rsidP="0055267F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A65888" w:rsidRPr="00694B20">
        <w:rPr>
          <w:rFonts w:hint="cs"/>
          <w:rtl/>
        </w:rPr>
        <w:t>סביר</w:t>
      </w:r>
    </w:p>
    <w:p w14:paraId="79E47277" w14:textId="77777777" w:rsidR="0055267F" w:rsidRPr="00694B20" w:rsidRDefault="0055267F" w:rsidP="0055267F">
      <w:pPr>
        <w:rPr>
          <w:rtl/>
        </w:rPr>
      </w:pPr>
      <w:r w:rsidRPr="00694B20">
        <w:rPr>
          <w:rFonts w:hint="cs"/>
          <w:rtl/>
        </w:rPr>
        <w:t>ה. ירוד</w:t>
      </w:r>
    </w:p>
    <w:p w14:paraId="4C084700" w14:textId="77777777" w:rsidR="0055267F" w:rsidRPr="00694B20" w:rsidRDefault="0055267F" w:rsidP="0055267F">
      <w:pPr>
        <w:rPr>
          <w:b/>
          <w:bCs/>
          <w:rtl/>
        </w:rPr>
      </w:pPr>
    </w:p>
    <w:p w14:paraId="7498A9EE" w14:textId="3F6361EE" w:rsidR="0055267F" w:rsidRPr="00694B20" w:rsidRDefault="0055267F" w:rsidP="00B03930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</w:t>
      </w:r>
      <w:r w:rsidR="007A6890" w:rsidRPr="00694B20">
        <w:rPr>
          <w:rFonts w:hint="cs"/>
          <w:b/>
          <w:bCs/>
          <w:sz w:val="32"/>
          <w:szCs w:val="32"/>
          <w:rtl/>
        </w:rPr>
        <w:t>0</w:t>
      </w:r>
      <w:r w:rsidRPr="00694B20">
        <w:rPr>
          <w:rFonts w:hint="cs"/>
          <w:b/>
          <w:bCs/>
          <w:sz w:val="32"/>
          <w:szCs w:val="32"/>
          <w:rtl/>
        </w:rPr>
        <w:t>.</w:t>
      </w:r>
      <w:r w:rsidR="00B03930" w:rsidRPr="00694B20">
        <w:rPr>
          <w:rFonts w:hint="cs"/>
          <w:b/>
          <w:bCs/>
          <w:rtl/>
        </w:rPr>
        <w:t xml:space="preserve"> האם איש מקצוע מתחום הבריאות </w:t>
      </w:r>
      <w:r w:rsidR="00A65888" w:rsidRPr="00694B20">
        <w:rPr>
          <w:rFonts w:hint="cs"/>
          <w:b/>
          <w:bCs/>
          <w:rtl/>
        </w:rPr>
        <w:t>אבחן אותך ב</w:t>
      </w:r>
      <w:r w:rsidR="00B03930" w:rsidRPr="00694B20">
        <w:rPr>
          <w:rFonts w:hint="cs"/>
          <w:b/>
          <w:bCs/>
          <w:rtl/>
        </w:rPr>
        <w:t>אחד או יותר מהמצבים הרפואיים הבאים? (ניתן לסמן יותר מתשובה אחת)</w:t>
      </w:r>
    </w:p>
    <w:p w14:paraId="1FBC14FC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א. אלרגיות עונתיות</w:t>
      </w:r>
    </w:p>
    <w:p w14:paraId="0D7DD567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ב. אסתמה או בעיות ריאה אחרות</w:t>
      </w:r>
    </w:p>
    <w:p w14:paraId="2F707955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ג. בעיות לב</w:t>
      </w:r>
    </w:p>
    <w:p w14:paraId="08EB6C1A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ד. בעיות בכליות</w:t>
      </w:r>
    </w:p>
    <w:p w14:paraId="4A9EDA17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A65888" w:rsidRPr="00694B20">
        <w:rPr>
          <w:rFonts w:hint="cs"/>
          <w:rtl/>
        </w:rPr>
        <w:t>בעיות במערכת</w:t>
      </w:r>
      <w:r w:rsidRPr="00694B20">
        <w:rPr>
          <w:rFonts w:hint="cs"/>
          <w:rtl/>
        </w:rPr>
        <w:t xml:space="preserve"> </w:t>
      </w:r>
      <w:r w:rsidR="00A65888" w:rsidRPr="00694B20">
        <w:rPr>
          <w:rFonts w:hint="cs"/>
          <w:rtl/>
        </w:rPr>
        <w:t>ה</w:t>
      </w:r>
      <w:r w:rsidRPr="00694B20">
        <w:rPr>
          <w:rFonts w:hint="cs"/>
          <w:rtl/>
        </w:rPr>
        <w:t>חיסונית</w:t>
      </w:r>
    </w:p>
    <w:p w14:paraId="4B218A7B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ו. סכרת או רמה סוכר גבוהה בדם</w:t>
      </w:r>
    </w:p>
    <w:p w14:paraId="60CA80A0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ז. סרטן</w:t>
      </w:r>
    </w:p>
    <w:p w14:paraId="53B56233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ח. דלקת פרקים</w:t>
      </w:r>
    </w:p>
    <w:p w14:paraId="708523D4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ט. כאבי ראש חוזרים/חמורים</w:t>
      </w:r>
    </w:p>
    <w:p w14:paraId="3EBC6C09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 xml:space="preserve">י. אפילפסיה </w:t>
      </w:r>
    </w:p>
    <w:p w14:paraId="5D895E06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כ. בעיות חמורות בקיבה או במעי</w:t>
      </w:r>
    </w:p>
    <w:p w14:paraId="79E8F454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ל. אקנה חמורה או בעיות בעור</w:t>
      </w:r>
    </w:p>
    <w:p w14:paraId="78F226C9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 xml:space="preserve">מ. </w:t>
      </w:r>
      <w:r w:rsidR="00E23A16" w:rsidRPr="00694B20">
        <w:rPr>
          <w:rFonts w:hint="cs"/>
          <w:rtl/>
        </w:rPr>
        <w:t>בעיות רגשיות או נפשיות</w:t>
      </w:r>
      <w:r w:rsidR="00C90060" w:rsidRPr="00694B20">
        <w:rPr>
          <w:rFonts w:hint="cs"/>
          <w:rtl/>
        </w:rPr>
        <w:t xml:space="preserve"> כמו דיכאון או חרדה</w:t>
      </w:r>
    </w:p>
    <w:p w14:paraId="7CC6D8FD" w14:textId="77777777" w:rsidR="00B03930" w:rsidRPr="00694B20" w:rsidRDefault="00B03930" w:rsidP="00B03930">
      <w:pPr>
        <w:rPr>
          <w:rtl/>
        </w:rPr>
      </w:pPr>
      <w:r w:rsidRPr="00694B20">
        <w:rPr>
          <w:rFonts w:hint="cs"/>
          <w:rtl/>
        </w:rPr>
        <w:t>נ.</w:t>
      </w:r>
      <w:r w:rsidR="00C90060" w:rsidRPr="00694B20">
        <w:rPr>
          <w:rFonts w:hint="cs"/>
          <w:rtl/>
        </w:rPr>
        <w:t xml:space="preserve"> בעיות עם אלכוהול או סמים</w:t>
      </w:r>
    </w:p>
    <w:p w14:paraId="737F585E" w14:textId="77777777" w:rsidR="00B03930" w:rsidRPr="00694B20" w:rsidRDefault="00B03930" w:rsidP="00E23A16">
      <w:pPr>
        <w:rPr>
          <w:b/>
          <w:bCs/>
          <w:rtl/>
        </w:rPr>
      </w:pPr>
    </w:p>
    <w:p w14:paraId="776E1517" w14:textId="2EB2DE26" w:rsidR="00C90060" w:rsidRPr="00694B20" w:rsidRDefault="00C90060" w:rsidP="00E23A16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</w:t>
      </w:r>
      <w:r w:rsidR="007A6890" w:rsidRPr="00694B20">
        <w:rPr>
          <w:rFonts w:hint="cs"/>
          <w:b/>
          <w:bCs/>
          <w:sz w:val="32"/>
          <w:szCs w:val="32"/>
          <w:rtl/>
        </w:rPr>
        <w:t>1</w:t>
      </w:r>
      <w:r w:rsidRPr="00694B20">
        <w:rPr>
          <w:rFonts w:hint="cs"/>
          <w:b/>
          <w:bCs/>
          <w:sz w:val="32"/>
          <w:szCs w:val="32"/>
          <w:rtl/>
        </w:rPr>
        <w:t>.</w:t>
      </w:r>
      <w:r w:rsidRPr="00694B20">
        <w:rPr>
          <w:rFonts w:hint="cs"/>
          <w:b/>
          <w:bCs/>
          <w:rtl/>
        </w:rPr>
        <w:t xml:space="preserve"> מה הגובה שלך? (בס"מ)  _________</w:t>
      </w:r>
    </w:p>
    <w:p w14:paraId="552C18CD" w14:textId="77777777" w:rsidR="00C90060" w:rsidRPr="00694B20" w:rsidRDefault="00C90060" w:rsidP="00E23A16">
      <w:pPr>
        <w:rPr>
          <w:b/>
          <w:bCs/>
          <w:rtl/>
        </w:rPr>
      </w:pPr>
    </w:p>
    <w:p w14:paraId="17C05DA5" w14:textId="0CA94F4E" w:rsidR="00C90060" w:rsidRPr="00694B20" w:rsidRDefault="00C90060" w:rsidP="00E23A16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</w:t>
      </w:r>
      <w:r w:rsidR="007A6890" w:rsidRPr="00694B20">
        <w:rPr>
          <w:rFonts w:hint="cs"/>
          <w:b/>
          <w:bCs/>
          <w:sz w:val="32"/>
          <w:szCs w:val="32"/>
          <w:rtl/>
        </w:rPr>
        <w:t>2</w:t>
      </w:r>
      <w:r w:rsidRPr="00694B20">
        <w:rPr>
          <w:rFonts w:hint="cs"/>
          <w:b/>
          <w:bCs/>
          <w:sz w:val="32"/>
          <w:szCs w:val="32"/>
          <w:rtl/>
        </w:rPr>
        <w:t>.</w:t>
      </w:r>
      <w:r w:rsidRPr="00694B20">
        <w:rPr>
          <w:rFonts w:hint="cs"/>
          <w:b/>
          <w:bCs/>
          <w:rtl/>
        </w:rPr>
        <w:t xml:space="preserve"> מה משקלך? (בק"ג) ___________</w:t>
      </w:r>
    </w:p>
    <w:p w14:paraId="49D54F5E" w14:textId="77777777" w:rsidR="00C90060" w:rsidRPr="00694B20" w:rsidRDefault="00C90060" w:rsidP="00E23A16">
      <w:pPr>
        <w:rPr>
          <w:b/>
          <w:bCs/>
          <w:rtl/>
        </w:rPr>
      </w:pPr>
    </w:p>
    <w:p w14:paraId="1752AD7B" w14:textId="77777777" w:rsidR="00636B2C" w:rsidRPr="00694B20" w:rsidRDefault="00636B2C" w:rsidP="00E23A16">
      <w:pPr>
        <w:rPr>
          <w:b/>
          <w:bCs/>
          <w:rtl/>
        </w:rPr>
      </w:pPr>
    </w:p>
    <w:p w14:paraId="59D6037A" w14:textId="77777777" w:rsidR="00636B2C" w:rsidRPr="00694B20" w:rsidRDefault="00636B2C" w:rsidP="00E23A16">
      <w:pPr>
        <w:rPr>
          <w:b/>
          <w:bCs/>
          <w:rtl/>
        </w:rPr>
      </w:pPr>
    </w:p>
    <w:p w14:paraId="02503737" w14:textId="77777777" w:rsidR="00636B2C" w:rsidRPr="00694B20" w:rsidRDefault="00636B2C" w:rsidP="00E23A16">
      <w:pPr>
        <w:rPr>
          <w:b/>
          <w:bCs/>
          <w:rtl/>
        </w:rPr>
      </w:pPr>
    </w:p>
    <w:p w14:paraId="5A62EEED" w14:textId="47A3CBF9" w:rsidR="00C90060" w:rsidRPr="00694B20" w:rsidRDefault="007A6890" w:rsidP="00E23A16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13</w:t>
      </w:r>
      <w:r w:rsidR="00C90060" w:rsidRPr="00694B20">
        <w:rPr>
          <w:rFonts w:hint="cs"/>
          <w:b/>
          <w:bCs/>
          <w:sz w:val="32"/>
          <w:szCs w:val="32"/>
          <w:rtl/>
        </w:rPr>
        <w:t>.</w:t>
      </w:r>
      <w:r w:rsidR="00C90060" w:rsidRPr="00694B20">
        <w:rPr>
          <w:rFonts w:hint="cs"/>
          <w:b/>
          <w:bCs/>
          <w:rtl/>
        </w:rPr>
        <w:t xml:space="preserve"> איך תדרג</w:t>
      </w:r>
      <w:r w:rsidR="003A43A2" w:rsidRPr="00694B20">
        <w:rPr>
          <w:rFonts w:hint="cs"/>
          <w:b/>
          <w:bCs/>
          <w:rtl/>
        </w:rPr>
        <w:t>/י</w:t>
      </w:r>
      <w:r w:rsidR="00C90060" w:rsidRPr="00694B20">
        <w:rPr>
          <w:rFonts w:hint="cs"/>
          <w:b/>
          <w:bCs/>
          <w:rtl/>
        </w:rPr>
        <w:t xml:space="preserve"> את מצבך הנפשי/ רגשי הכללי לפני תחילתו של משבר וירוס הקורונה/ </w:t>
      </w:r>
      <w:r w:rsidR="00C90060" w:rsidRPr="00694B20">
        <w:rPr>
          <w:b/>
          <w:bCs/>
        </w:rPr>
        <w:t>COVID-19</w:t>
      </w:r>
      <w:r w:rsidR="00C90060" w:rsidRPr="00694B20">
        <w:rPr>
          <w:rFonts w:hint="cs"/>
          <w:b/>
          <w:bCs/>
          <w:rtl/>
        </w:rPr>
        <w:t xml:space="preserve"> באזורך?</w:t>
      </w:r>
    </w:p>
    <w:p w14:paraId="2074F1EA" w14:textId="77777777" w:rsidR="00C90060" w:rsidRPr="00694B20" w:rsidRDefault="00C90060" w:rsidP="00C90060">
      <w:pPr>
        <w:rPr>
          <w:rtl/>
        </w:rPr>
      </w:pPr>
      <w:r w:rsidRPr="00694B20">
        <w:rPr>
          <w:rFonts w:hint="cs"/>
          <w:rtl/>
        </w:rPr>
        <w:t>א. מצוין</w:t>
      </w:r>
    </w:p>
    <w:p w14:paraId="41715322" w14:textId="77777777" w:rsidR="00C90060" w:rsidRPr="00694B20" w:rsidRDefault="00C90060" w:rsidP="00C90060">
      <w:pPr>
        <w:rPr>
          <w:rtl/>
        </w:rPr>
      </w:pPr>
      <w:r w:rsidRPr="00694B20">
        <w:rPr>
          <w:rFonts w:hint="cs"/>
          <w:rtl/>
        </w:rPr>
        <w:t>ב. טוב מאוד</w:t>
      </w:r>
    </w:p>
    <w:p w14:paraId="338F10E0" w14:textId="77777777" w:rsidR="00C90060" w:rsidRPr="00694B20" w:rsidRDefault="00C90060" w:rsidP="00C90060">
      <w:pPr>
        <w:rPr>
          <w:rtl/>
        </w:rPr>
      </w:pPr>
      <w:r w:rsidRPr="00694B20">
        <w:rPr>
          <w:rFonts w:hint="cs"/>
          <w:rtl/>
        </w:rPr>
        <w:t>ג. טוב</w:t>
      </w:r>
    </w:p>
    <w:p w14:paraId="12872CD5" w14:textId="77777777" w:rsidR="00C90060" w:rsidRPr="00694B20" w:rsidRDefault="00C90060" w:rsidP="00C90060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955494" w:rsidRPr="00694B20">
        <w:rPr>
          <w:rFonts w:hint="cs"/>
          <w:rtl/>
        </w:rPr>
        <w:t>סביר</w:t>
      </w:r>
    </w:p>
    <w:p w14:paraId="66CF977B" w14:textId="77777777" w:rsidR="00C90060" w:rsidRPr="00694B20" w:rsidRDefault="00C90060" w:rsidP="00C90060">
      <w:pPr>
        <w:rPr>
          <w:rtl/>
        </w:rPr>
      </w:pPr>
      <w:r w:rsidRPr="00694B20">
        <w:rPr>
          <w:rFonts w:hint="cs"/>
          <w:rtl/>
        </w:rPr>
        <w:t>ה. ירוד</w:t>
      </w:r>
    </w:p>
    <w:p w14:paraId="44F33B0D" w14:textId="77777777" w:rsidR="00636B2C" w:rsidRPr="00694B20" w:rsidRDefault="00636B2C" w:rsidP="00E23A16">
      <w:pPr>
        <w:rPr>
          <w:b/>
          <w:bCs/>
          <w:rtl/>
        </w:rPr>
      </w:pPr>
    </w:p>
    <w:p w14:paraId="422D34BE" w14:textId="77777777" w:rsidR="00C90060" w:rsidRPr="00694B20" w:rsidRDefault="00C90060" w:rsidP="00C90060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וירוס הקורונה/COVID-19 מצב בריאותי</w:t>
      </w:r>
    </w:p>
    <w:p w14:paraId="5B4D40C0" w14:textId="77777777" w:rsidR="00636B2C" w:rsidRPr="00694B20" w:rsidRDefault="00636B2C" w:rsidP="00C90060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 xml:space="preserve"> </w:t>
      </w:r>
    </w:p>
    <w:p w14:paraId="3DB9FCE3" w14:textId="77777777" w:rsidR="00636B2C" w:rsidRPr="00694B20" w:rsidRDefault="00636B2C" w:rsidP="00C90060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694B20">
        <w:rPr>
          <w:rFonts w:hint="cs"/>
          <w:b/>
          <w:bCs/>
          <w:sz w:val="28"/>
          <w:szCs w:val="28"/>
          <w:rtl/>
        </w:rPr>
        <w:t>:</w:t>
      </w:r>
    </w:p>
    <w:p w14:paraId="232762F7" w14:textId="77777777" w:rsidR="00636B2C" w:rsidRPr="00694B20" w:rsidRDefault="00636B2C" w:rsidP="00C90060">
      <w:pPr>
        <w:rPr>
          <w:b/>
          <w:bCs/>
          <w:rtl/>
        </w:rPr>
      </w:pPr>
    </w:p>
    <w:p w14:paraId="390C50AF" w14:textId="10DBA7B9" w:rsidR="00636B2C" w:rsidRPr="00694B20" w:rsidRDefault="007C494A" w:rsidP="00C90060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14</w:t>
      </w:r>
      <w:r w:rsidR="00636B2C" w:rsidRPr="00694B20">
        <w:rPr>
          <w:rFonts w:hint="cs"/>
          <w:b/>
          <w:bCs/>
          <w:sz w:val="32"/>
          <w:szCs w:val="32"/>
          <w:rtl/>
        </w:rPr>
        <w:t>.</w:t>
      </w:r>
      <w:r w:rsidR="00636B2C" w:rsidRPr="00694B20">
        <w:rPr>
          <w:rFonts w:hint="cs"/>
          <w:b/>
          <w:bCs/>
          <w:rtl/>
        </w:rPr>
        <w:t xml:space="preserve"> האם נחשפת למישהו שייתכן </w:t>
      </w:r>
      <w:r w:rsidR="00955494" w:rsidRPr="00694B20">
        <w:rPr>
          <w:rFonts w:hint="cs"/>
          <w:b/>
          <w:bCs/>
          <w:rtl/>
        </w:rPr>
        <w:t>ונושא</w:t>
      </w:r>
      <w:r w:rsidR="00636B2C" w:rsidRPr="00694B20">
        <w:rPr>
          <w:rFonts w:hint="cs"/>
          <w:b/>
          <w:bCs/>
          <w:rtl/>
        </w:rPr>
        <w:t xml:space="preserve"> את </w:t>
      </w:r>
      <w:r w:rsidR="0026154B" w:rsidRPr="00694B20">
        <w:rPr>
          <w:rFonts w:hint="cs"/>
          <w:b/>
          <w:bCs/>
          <w:rtl/>
        </w:rPr>
        <w:t>ו</w:t>
      </w:r>
      <w:r w:rsidR="00636B2C" w:rsidRPr="00694B20">
        <w:rPr>
          <w:rFonts w:hint="cs"/>
          <w:b/>
          <w:bCs/>
          <w:rtl/>
        </w:rPr>
        <w:t>וירוס הקורונה/COVID-19? (ניתן לסמן יותר מתשובה אחת)</w:t>
      </w:r>
    </w:p>
    <w:p w14:paraId="288010D5" w14:textId="13617FD2" w:rsidR="00636B2C" w:rsidRPr="00694B20" w:rsidRDefault="00362AF7" w:rsidP="00C90060">
      <w:pPr>
        <w:rPr>
          <w:rtl/>
        </w:rPr>
      </w:pPr>
      <w:r w:rsidRPr="00694B20">
        <w:rPr>
          <w:rFonts w:hint="cs"/>
          <w:rtl/>
        </w:rPr>
        <w:t xml:space="preserve">א. כן, </w:t>
      </w:r>
      <w:r w:rsidR="008D65AE" w:rsidRPr="00694B20">
        <w:rPr>
          <w:rFonts w:hint="cs"/>
          <w:rtl/>
        </w:rPr>
        <w:t>ל</w:t>
      </w:r>
      <w:r w:rsidRPr="00694B20">
        <w:rPr>
          <w:rFonts w:hint="cs"/>
          <w:rtl/>
        </w:rPr>
        <w:t>אדם שעבר בדיקה חיובית</w:t>
      </w:r>
      <w:r w:rsidR="00955494" w:rsidRPr="00694B20">
        <w:rPr>
          <w:rFonts w:hint="cs"/>
          <w:rtl/>
        </w:rPr>
        <w:t xml:space="preserve"> לקורונה</w:t>
      </w:r>
    </w:p>
    <w:p w14:paraId="54128B40" w14:textId="1E71658C" w:rsidR="00362AF7" w:rsidRPr="00694B20" w:rsidRDefault="00362AF7" w:rsidP="00C90060">
      <w:pPr>
        <w:rPr>
          <w:rtl/>
        </w:rPr>
      </w:pPr>
      <w:r w:rsidRPr="00694B20">
        <w:rPr>
          <w:rFonts w:hint="cs"/>
          <w:rtl/>
        </w:rPr>
        <w:t xml:space="preserve">ב. כן, </w:t>
      </w:r>
      <w:r w:rsidR="008D65AE" w:rsidRPr="00694B20">
        <w:rPr>
          <w:rFonts w:hint="cs"/>
          <w:rtl/>
        </w:rPr>
        <w:t>ל</w:t>
      </w:r>
      <w:r w:rsidRPr="00694B20">
        <w:rPr>
          <w:rFonts w:hint="cs"/>
          <w:rtl/>
        </w:rPr>
        <w:t>אדם עם אבחנה רפואית אך ללא בדיקה</w:t>
      </w:r>
      <w:r w:rsidR="00955494" w:rsidRPr="00694B20">
        <w:rPr>
          <w:rFonts w:hint="cs"/>
          <w:rtl/>
        </w:rPr>
        <w:t xml:space="preserve"> לקורנה</w:t>
      </w:r>
    </w:p>
    <w:p w14:paraId="66750837" w14:textId="7F515F8E" w:rsidR="00362AF7" w:rsidRPr="00694B20" w:rsidRDefault="00362AF7" w:rsidP="00C90060">
      <w:pPr>
        <w:rPr>
          <w:rtl/>
        </w:rPr>
      </w:pPr>
      <w:r w:rsidRPr="00694B20">
        <w:rPr>
          <w:rFonts w:hint="cs"/>
          <w:rtl/>
        </w:rPr>
        <w:t>ג.</w:t>
      </w:r>
      <w:r w:rsidR="003A43A2" w:rsidRPr="00694B20">
        <w:rPr>
          <w:rFonts w:hint="cs"/>
          <w:rtl/>
        </w:rPr>
        <w:t xml:space="preserve"> כן, </w:t>
      </w:r>
      <w:r w:rsidR="008D65AE" w:rsidRPr="00694B20">
        <w:rPr>
          <w:rFonts w:hint="cs"/>
          <w:rtl/>
        </w:rPr>
        <w:t>ל</w:t>
      </w:r>
      <w:r w:rsidR="003A43A2" w:rsidRPr="00694B20">
        <w:rPr>
          <w:rFonts w:hint="cs"/>
          <w:rtl/>
        </w:rPr>
        <w:t xml:space="preserve">אדם עם סימפטומים אפשריים אך ללא אבחנה רפואית </w:t>
      </w:r>
    </w:p>
    <w:p w14:paraId="32C90A63" w14:textId="77777777" w:rsidR="003A43A2" w:rsidRPr="00694B20" w:rsidRDefault="003A43A2" w:rsidP="00C90060">
      <w:pPr>
        <w:rPr>
          <w:rtl/>
        </w:rPr>
      </w:pPr>
      <w:r w:rsidRPr="00694B20">
        <w:rPr>
          <w:rFonts w:hint="cs"/>
          <w:rtl/>
        </w:rPr>
        <w:t>ד. לא</w:t>
      </w:r>
    </w:p>
    <w:p w14:paraId="65A03AB9" w14:textId="77777777" w:rsidR="003A43A2" w:rsidRPr="00694B20" w:rsidRDefault="003A43A2" w:rsidP="00C90060">
      <w:pPr>
        <w:rPr>
          <w:rtl/>
        </w:rPr>
      </w:pPr>
    </w:p>
    <w:p w14:paraId="4EF9C557" w14:textId="5D08B0B6" w:rsidR="003A43A2" w:rsidRPr="00694B20" w:rsidRDefault="007C494A" w:rsidP="00C90060">
      <w:pPr>
        <w:rPr>
          <w:b/>
          <w:bCs/>
        </w:rPr>
      </w:pPr>
      <w:r w:rsidRPr="00694B20">
        <w:rPr>
          <w:rFonts w:hint="cs"/>
          <w:b/>
          <w:bCs/>
          <w:sz w:val="32"/>
          <w:szCs w:val="32"/>
          <w:rtl/>
        </w:rPr>
        <w:t>15</w:t>
      </w:r>
      <w:r w:rsidR="003A43A2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3A43A2" w:rsidRPr="00694B20">
        <w:rPr>
          <w:rFonts w:hint="cs"/>
          <w:b/>
          <w:bCs/>
          <w:rtl/>
        </w:rPr>
        <w:t xml:space="preserve">האם היה </w:t>
      </w:r>
      <w:r w:rsidR="0026154B" w:rsidRPr="00694B20">
        <w:rPr>
          <w:rFonts w:hint="cs"/>
          <w:b/>
          <w:bCs/>
          <w:rtl/>
        </w:rPr>
        <w:t>חשד שנדבקת בווירו</w:t>
      </w:r>
      <w:r w:rsidR="0026154B" w:rsidRPr="00694B20">
        <w:rPr>
          <w:rFonts w:hint="eastAsia"/>
          <w:b/>
          <w:bCs/>
          <w:rtl/>
        </w:rPr>
        <w:t>ס</w:t>
      </w:r>
      <w:r w:rsidR="0026154B" w:rsidRPr="00694B20">
        <w:rPr>
          <w:rFonts w:hint="cs"/>
          <w:b/>
          <w:bCs/>
          <w:rtl/>
        </w:rPr>
        <w:t xml:space="preserve"> הקורונה/COVID-19?</w:t>
      </w:r>
    </w:p>
    <w:p w14:paraId="5F14774A" w14:textId="77777777" w:rsidR="0026154B" w:rsidRPr="00694B20" w:rsidRDefault="00A551F9" w:rsidP="00C90060">
      <w:pPr>
        <w:rPr>
          <w:rtl/>
        </w:rPr>
      </w:pPr>
      <w:r w:rsidRPr="00694B20">
        <w:rPr>
          <w:rFonts w:hint="cs"/>
          <w:rtl/>
        </w:rPr>
        <w:t>א. כן, בעל/ת בדיקה חיובית</w:t>
      </w:r>
      <w:r w:rsidR="00487C0D" w:rsidRPr="00694B20">
        <w:rPr>
          <w:rFonts w:hint="cs"/>
          <w:rtl/>
        </w:rPr>
        <w:t xml:space="preserve"> לקורונה</w:t>
      </w:r>
    </w:p>
    <w:p w14:paraId="2F31462C" w14:textId="77777777" w:rsidR="00A551F9" w:rsidRPr="00694B20" w:rsidRDefault="00A551F9" w:rsidP="00C90060">
      <w:pPr>
        <w:rPr>
          <w:rtl/>
        </w:rPr>
      </w:pPr>
      <w:r w:rsidRPr="00694B20">
        <w:rPr>
          <w:rFonts w:hint="cs"/>
          <w:rtl/>
        </w:rPr>
        <w:t>ב. כן, באבחנה רפואית אך ללא בדיקה</w:t>
      </w:r>
      <w:r w:rsidR="00487C0D" w:rsidRPr="00694B20">
        <w:rPr>
          <w:rFonts w:hint="cs"/>
          <w:rtl/>
        </w:rPr>
        <w:t xml:space="preserve"> לקורונה</w:t>
      </w:r>
    </w:p>
    <w:p w14:paraId="105DDC3B" w14:textId="77777777" w:rsidR="00A551F9" w:rsidRPr="00694B20" w:rsidRDefault="00A551F9" w:rsidP="00C90060">
      <w:pPr>
        <w:rPr>
          <w:rtl/>
        </w:rPr>
      </w:pPr>
      <w:r w:rsidRPr="00694B20">
        <w:rPr>
          <w:rFonts w:hint="cs"/>
          <w:rtl/>
        </w:rPr>
        <w:t xml:space="preserve">ג. כן, בעל/ת סימפטומים אפשריים אך ללא אבחנה רפואית </w:t>
      </w:r>
    </w:p>
    <w:p w14:paraId="7BD67987" w14:textId="77777777" w:rsidR="00A551F9" w:rsidRPr="00694B20" w:rsidRDefault="00A551F9" w:rsidP="00C90060">
      <w:pPr>
        <w:rPr>
          <w:rtl/>
        </w:rPr>
      </w:pPr>
      <w:r w:rsidRPr="00694B20">
        <w:rPr>
          <w:rFonts w:hint="cs"/>
          <w:rtl/>
        </w:rPr>
        <w:t>ד. ללא סימפטומים או סימנים</w:t>
      </w:r>
    </w:p>
    <w:p w14:paraId="6E0135CA" w14:textId="77777777" w:rsidR="00A551F9" w:rsidRPr="00694B20" w:rsidRDefault="00A551F9" w:rsidP="00C90060">
      <w:pPr>
        <w:rPr>
          <w:b/>
          <w:bCs/>
          <w:rtl/>
        </w:rPr>
      </w:pPr>
    </w:p>
    <w:p w14:paraId="3F796910" w14:textId="2C5BC448" w:rsidR="0026154B" w:rsidRPr="00694B20" w:rsidRDefault="007C494A" w:rsidP="00C90060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16</w:t>
      </w:r>
      <w:r w:rsidR="00A551F9" w:rsidRPr="00694B20">
        <w:rPr>
          <w:rFonts w:hint="cs"/>
          <w:b/>
          <w:bCs/>
          <w:sz w:val="32"/>
          <w:szCs w:val="32"/>
          <w:rtl/>
        </w:rPr>
        <w:t>.</w:t>
      </w:r>
      <w:r w:rsidR="003432D1" w:rsidRPr="00694B20">
        <w:rPr>
          <w:rFonts w:hint="cs"/>
          <w:b/>
          <w:bCs/>
          <w:sz w:val="32"/>
          <w:szCs w:val="32"/>
          <w:rtl/>
        </w:rPr>
        <w:t xml:space="preserve"> </w:t>
      </w:r>
      <w:r w:rsidR="003432D1" w:rsidRPr="00694B20">
        <w:rPr>
          <w:rFonts w:hint="cs"/>
          <w:b/>
          <w:bCs/>
          <w:rtl/>
        </w:rPr>
        <w:t>האם חווית אחד או יותר מהסימפטומים הבאים? (ניתן לסמן יותר מתשובה אחת)</w:t>
      </w:r>
    </w:p>
    <w:p w14:paraId="2FC06D32" w14:textId="77777777" w:rsidR="003432D1" w:rsidRPr="00694B20" w:rsidRDefault="003432D1" w:rsidP="00C90060">
      <w:pPr>
        <w:rPr>
          <w:rtl/>
        </w:rPr>
      </w:pPr>
      <w:r w:rsidRPr="00694B20">
        <w:rPr>
          <w:rFonts w:hint="cs"/>
          <w:rtl/>
        </w:rPr>
        <w:t>א. חום</w:t>
      </w:r>
    </w:p>
    <w:p w14:paraId="0429DD9A" w14:textId="77777777" w:rsidR="003432D1" w:rsidRPr="00694B20" w:rsidRDefault="003432D1" w:rsidP="00C90060">
      <w:pPr>
        <w:rPr>
          <w:rtl/>
        </w:rPr>
      </w:pPr>
      <w:r w:rsidRPr="00694B20">
        <w:rPr>
          <w:rFonts w:hint="cs"/>
          <w:rtl/>
        </w:rPr>
        <w:t>ב. שיעול</w:t>
      </w:r>
    </w:p>
    <w:p w14:paraId="55270688" w14:textId="77777777" w:rsidR="003432D1" w:rsidRPr="00694B20" w:rsidRDefault="003432D1" w:rsidP="00C90060">
      <w:pPr>
        <w:rPr>
          <w:rtl/>
        </w:rPr>
      </w:pPr>
      <w:r w:rsidRPr="00694B20">
        <w:rPr>
          <w:rFonts w:hint="cs"/>
          <w:rtl/>
        </w:rPr>
        <w:t>ג. קוצר נשימה</w:t>
      </w:r>
    </w:p>
    <w:p w14:paraId="553261FA" w14:textId="77777777" w:rsidR="003432D1" w:rsidRPr="00694B20" w:rsidRDefault="003432D1" w:rsidP="00C90060">
      <w:pPr>
        <w:rPr>
          <w:rtl/>
        </w:rPr>
      </w:pPr>
      <w:r w:rsidRPr="00694B20">
        <w:rPr>
          <w:rFonts w:hint="cs"/>
          <w:rtl/>
        </w:rPr>
        <w:t>ד. כאב גרון</w:t>
      </w:r>
    </w:p>
    <w:p w14:paraId="08E5941B" w14:textId="77777777" w:rsidR="003432D1" w:rsidRPr="00694B20" w:rsidRDefault="003432D1" w:rsidP="00C90060">
      <w:pPr>
        <w:rPr>
          <w:rtl/>
        </w:rPr>
      </w:pPr>
      <w:r w:rsidRPr="00694B20">
        <w:rPr>
          <w:rFonts w:hint="cs"/>
          <w:rtl/>
        </w:rPr>
        <w:t>ה. עייפות</w:t>
      </w:r>
    </w:p>
    <w:p w14:paraId="6A6F92F1" w14:textId="77777777" w:rsidR="003432D1" w:rsidRPr="00694B20" w:rsidRDefault="003432D1" w:rsidP="00C90060">
      <w:pPr>
        <w:rPr>
          <w:rtl/>
        </w:rPr>
      </w:pPr>
      <w:r w:rsidRPr="00694B20">
        <w:rPr>
          <w:rFonts w:hint="cs"/>
          <w:rtl/>
        </w:rPr>
        <w:t>ו. אובדן חוש ריח או טעם</w:t>
      </w:r>
    </w:p>
    <w:p w14:paraId="55651E29" w14:textId="77777777" w:rsidR="003432D1" w:rsidRPr="00694B20" w:rsidRDefault="003432D1" w:rsidP="00C90060">
      <w:pPr>
        <w:rPr>
          <w:rtl/>
        </w:rPr>
      </w:pPr>
      <w:r w:rsidRPr="00694B20">
        <w:rPr>
          <w:rFonts w:hint="cs"/>
          <w:rtl/>
        </w:rPr>
        <w:t>ז. אחר _______</w:t>
      </w:r>
    </w:p>
    <w:p w14:paraId="2342F957" w14:textId="77777777" w:rsidR="003432D1" w:rsidRPr="00694B20" w:rsidRDefault="003432D1" w:rsidP="00C90060">
      <w:pPr>
        <w:rPr>
          <w:b/>
          <w:bCs/>
          <w:rtl/>
        </w:rPr>
      </w:pPr>
    </w:p>
    <w:p w14:paraId="5B644E67" w14:textId="77777777" w:rsidR="003432D1" w:rsidRPr="00694B20" w:rsidRDefault="003432D1" w:rsidP="00C90060">
      <w:pPr>
        <w:rPr>
          <w:b/>
          <w:bCs/>
          <w:rtl/>
        </w:rPr>
      </w:pPr>
    </w:p>
    <w:p w14:paraId="3220B06B" w14:textId="125CFD33" w:rsidR="003432D1" w:rsidRPr="00694B20" w:rsidRDefault="007C494A" w:rsidP="00C90060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17</w:t>
      </w:r>
      <w:r w:rsidR="003432D1" w:rsidRPr="00694B20">
        <w:rPr>
          <w:rFonts w:hint="cs"/>
          <w:b/>
          <w:bCs/>
          <w:sz w:val="32"/>
          <w:szCs w:val="32"/>
          <w:rtl/>
        </w:rPr>
        <w:t>.</w:t>
      </w:r>
      <w:r w:rsidR="003A33AC" w:rsidRPr="00694B20">
        <w:rPr>
          <w:rFonts w:hint="cs"/>
          <w:b/>
          <w:bCs/>
          <w:sz w:val="32"/>
          <w:szCs w:val="32"/>
          <w:rtl/>
        </w:rPr>
        <w:t xml:space="preserve"> </w:t>
      </w:r>
      <w:r w:rsidR="00874413" w:rsidRPr="00694B20">
        <w:rPr>
          <w:rFonts w:hint="cs"/>
          <w:b/>
          <w:bCs/>
          <w:rtl/>
        </w:rPr>
        <w:t>האם מישהו ממשפחתך אובחן עם וירוס הקורונה/COVID-19? (ניתן לסמן יותר מתשובה אחת)</w:t>
      </w:r>
    </w:p>
    <w:p w14:paraId="2B1CBB09" w14:textId="77777777" w:rsidR="00874413" w:rsidRPr="00694B20" w:rsidRDefault="005D6E3E" w:rsidP="00C90060">
      <w:pPr>
        <w:rPr>
          <w:rtl/>
        </w:rPr>
      </w:pPr>
      <w:r w:rsidRPr="00694B20">
        <w:rPr>
          <w:rFonts w:hint="cs"/>
          <w:rtl/>
        </w:rPr>
        <w:t xml:space="preserve">א. כן, אדם </w:t>
      </w:r>
      <w:r w:rsidR="00487C0D" w:rsidRPr="00694B20">
        <w:rPr>
          <w:rFonts w:hint="cs"/>
          <w:rtl/>
        </w:rPr>
        <w:t>שגר איתי באותו</w:t>
      </w:r>
      <w:r w:rsidRPr="00694B20">
        <w:rPr>
          <w:rFonts w:hint="cs"/>
          <w:rtl/>
        </w:rPr>
        <w:t xml:space="preserve"> בית</w:t>
      </w:r>
    </w:p>
    <w:p w14:paraId="08400AA9" w14:textId="77777777" w:rsidR="005D6E3E" w:rsidRPr="00694B20" w:rsidRDefault="005D6E3E" w:rsidP="00C90060">
      <w:pPr>
        <w:rPr>
          <w:rtl/>
        </w:rPr>
      </w:pPr>
      <w:r w:rsidRPr="00694B20">
        <w:rPr>
          <w:rFonts w:hint="cs"/>
          <w:rtl/>
        </w:rPr>
        <w:t xml:space="preserve">ב. כן, אדם </w:t>
      </w:r>
      <w:r w:rsidR="00487C0D" w:rsidRPr="00694B20">
        <w:rPr>
          <w:rFonts w:hint="cs"/>
          <w:rtl/>
        </w:rPr>
        <w:t>שלא גר איתי באותו</w:t>
      </w:r>
      <w:r w:rsidRPr="00694B20">
        <w:rPr>
          <w:rFonts w:hint="cs"/>
          <w:rtl/>
        </w:rPr>
        <w:t xml:space="preserve"> בית </w:t>
      </w:r>
    </w:p>
    <w:p w14:paraId="1BE5A653" w14:textId="77777777" w:rsidR="005D6E3E" w:rsidRPr="00694B20" w:rsidRDefault="005D6E3E" w:rsidP="00C90060">
      <w:pPr>
        <w:rPr>
          <w:rtl/>
        </w:rPr>
      </w:pPr>
      <w:r w:rsidRPr="00694B20">
        <w:rPr>
          <w:rFonts w:hint="cs"/>
          <w:rtl/>
        </w:rPr>
        <w:t>ג. לא</w:t>
      </w:r>
    </w:p>
    <w:p w14:paraId="542A8914" w14:textId="77777777" w:rsidR="005D6E3E" w:rsidRPr="00694B20" w:rsidRDefault="005D6E3E" w:rsidP="00C90060">
      <w:pPr>
        <w:rPr>
          <w:rtl/>
        </w:rPr>
      </w:pPr>
    </w:p>
    <w:p w14:paraId="7ED9B6AD" w14:textId="77777777" w:rsidR="00777644" w:rsidRPr="00694B20" w:rsidRDefault="00777644" w:rsidP="00C90060">
      <w:pPr>
        <w:rPr>
          <w:rtl/>
        </w:rPr>
      </w:pPr>
    </w:p>
    <w:p w14:paraId="01421911" w14:textId="77777777" w:rsidR="00777644" w:rsidRPr="00694B20" w:rsidRDefault="00777644" w:rsidP="00C90060">
      <w:pPr>
        <w:rPr>
          <w:rtl/>
        </w:rPr>
      </w:pPr>
    </w:p>
    <w:p w14:paraId="5FC84B5C" w14:textId="77777777" w:rsidR="00777644" w:rsidRPr="00694B20" w:rsidRDefault="00777644" w:rsidP="00C90060">
      <w:pPr>
        <w:rPr>
          <w:rtl/>
        </w:rPr>
      </w:pPr>
    </w:p>
    <w:p w14:paraId="21FFEC61" w14:textId="77777777" w:rsidR="00777644" w:rsidRPr="00694B20" w:rsidRDefault="00777644" w:rsidP="00C90060">
      <w:pPr>
        <w:rPr>
          <w:rtl/>
        </w:rPr>
      </w:pPr>
    </w:p>
    <w:p w14:paraId="721C1004" w14:textId="77777777" w:rsidR="00777644" w:rsidRPr="00694B20" w:rsidRDefault="00777644" w:rsidP="00C90060">
      <w:pPr>
        <w:rPr>
          <w:rtl/>
        </w:rPr>
      </w:pPr>
    </w:p>
    <w:p w14:paraId="399F4DEF" w14:textId="0B0918D6" w:rsidR="005D6E3E" w:rsidRPr="00694B20" w:rsidRDefault="007C494A" w:rsidP="00C90060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18</w:t>
      </w:r>
      <w:r w:rsidR="005D6E3E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5D6E3E" w:rsidRPr="00694B20">
        <w:rPr>
          <w:rFonts w:hint="cs"/>
          <w:b/>
          <w:bCs/>
          <w:rtl/>
        </w:rPr>
        <w:t>האם אחד מהמצבים הבאים קרו לבן משפחתך בגלל ו</w:t>
      </w:r>
      <w:r w:rsidR="005B4D25" w:rsidRPr="00694B20">
        <w:rPr>
          <w:rFonts w:hint="cs"/>
          <w:b/>
          <w:bCs/>
          <w:rtl/>
        </w:rPr>
        <w:t>ו</w:t>
      </w:r>
      <w:r w:rsidR="005D6E3E" w:rsidRPr="00694B20">
        <w:rPr>
          <w:rFonts w:hint="cs"/>
          <w:b/>
          <w:bCs/>
          <w:rtl/>
        </w:rPr>
        <w:t>ירוס הקורונה/COVID-19? (ניתן לסמן יותר מתשובה אחת)</w:t>
      </w:r>
    </w:p>
    <w:p w14:paraId="2F7D93A1" w14:textId="77777777" w:rsidR="005D6E3E" w:rsidRPr="00694B20" w:rsidRDefault="005D6E3E" w:rsidP="005D6E3E">
      <w:pPr>
        <w:rPr>
          <w:rtl/>
        </w:rPr>
      </w:pPr>
      <w:r w:rsidRPr="00694B20">
        <w:rPr>
          <w:rFonts w:hint="cs"/>
          <w:rtl/>
        </w:rPr>
        <w:t>א. מחלה פיזית</w:t>
      </w:r>
    </w:p>
    <w:p w14:paraId="7F955E1A" w14:textId="77777777" w:rsidR="005D6E3E" w:rsidRPr="00694B20" w:rsidRDefault="005D6E3E" w:rsidP="005D6E3E">
      <w:pPr>
        <w:rPr>
          <w:rtl/>
        </w:rPr>
      </w:pPr>
      <w:r w:rsidRPr="00694B20">
        <w:rPr>
          <w:rFonts w:hint="cs"/>
          <w:rtl/>
        </w:rPr>
        <w:t>ב. א</w:t>
      </w:r>
      <w:r w:rsidR="008C596D" w:rsidRPr="00694B20">
        <w:rPr>
          <w:rFonts w:hint="cs"/>
          <w:rtl/>
        </w:rPr>
        <w:t>שפוז</w:t>
      </w:r>
    </w:p>
    <w:p w14:paraId="20480AC0" w14:textId="77777777" w:rsidR="005D6E3E" w:rsidRPr="00694B20" w:rsidRDefault="005D6E3E" w:rsidP="005D6E3E">
      <w:pPr>
        <w:rPr>
          <w:rtl/>
        </w:rPr>
      </w:pPr>
      <w:r w:rsidRPr="00694B20">
        <w:rPr>
          <w:rFonts w:hint="cs"/>
          <w:rtl/>
        </w:rPr>
        <w:t>ג. בעל</w:t>
      </w:r>
      <w:r w:rsidR="008C596D" w:rsidRPr="00694B20">
        <w:rPr>
          <w:rFonts w:hint="cs"/>
          <w:rtl/>
        </w:rPr>
        <w:t>/ת</w:t>
      </w:r>
      <w:r w:rsidRPr="00694B20">
        <w:rPr>
          <w:rFonts w:hint="cs"/>
          <w:rtl/>
        </w:rPr>
        <w:t xml:space="preserve"> סימפטומים, הוכנס</w:t>
      </w:r>
      <w:r w:rsidR="008C596D" w:rsidRPr="00694B20">
        <w:rPr>
          <w:rFonts w:hint="cs"/>
          <w:rtl/>
        </w:rPr>
        <w:t>/ה</w:t>
      </w:r>
      <w:r w:rsidRPr="00694B20">
        <w:rPr>
          <w:rFonts w:hint="cs"/>
          <w:rtl/>
        </w:rPr>
        <w:t xml:space="preserve"> לבידוד עצמי </w:t>
      </w:r>
    </w:p>
    <w:p w14:paraId="06D1329B" w14:textId="77777777" w:rsidR="005D6E3E" w:rsidRPr="00694B20" w:rsidRDefault="005D6E3E" w:rsidP="005D6E3E">
      <w:pPr>
        <w:rPr>
          <w:rtl/>
        </w:rPr>
      </w:pPr>
      <w:r w:rsidRPr="00694B20">
        <w:rPr>
          <w:rFonts w:hint="cs"/>
          <w:rtl/>
        </w:rPr>
        <w:t>ד.</w:t>
      </w:r>
      <w:r w:rsidR="00777644" w:rsidRPr="00694B20">
        <w:rPr>
          <w:rFonts w:hint="cs"/>
          <w:rtl/>
        </w:rPr>
        <w:t xml:space="preserve"> ללא סימפטומים, הוכנס</w:t>
      </w:r>
      <w:r w:rsidR="008C596D" w:rsidRPr="00694B20">
        <w:rPr>
          <w:rFonts w:hint="cs"/>
          <w:rtl/>
        </w:rPr>
        <w:t>/ה</w:t>
      </w:r>
      <w:r w:rsidR="00777644" w:rsidRPr="00694B20">
        <w:rPr>
          <w:rFonts w:hint="cs"/>
          <w:rtl/>
        </w:rPr>
        <w:t xml:space="preserve"> לבידוד עצמי (למשל לאחר חשיפה אפשרית)</w:t>
      </w:r>
    </w:p>
    <w:p w14:paraId="228F2965" w14:textId="77777777" w:rsidR="00777644" w:rsidRPr="00694B20" w:rsidRDefault="00777644" w:rsidP="005D6E3E">
      <w:r w:rsidRPr="00694B20">
        <w:rPr>
          <w:rFonts w:hint="cs"/>
          <w:rtl/>
        </w:rPr>
        <w:t>ה.</w:t>
      </w:r>
      <w:r w:rsidR="008C596D" w:rsidRPr="00694B20">
        <w:rPr>
          <w:rFonts w:hint="cs"/>
          <w:rtl/>
        </w:rPr>
        <w:t xml:space="preserve"> אובדן עבודה </w:t>
      </w:r>
    </w:p>
    <w:p w14:paraId="6933CD4C" w14:textId="77777777" w:rsidR="008C596D" w:rsidRPr="00694B20" w:rsidRDefault="008C596D" w:rsidP="005D6E3E">
      <w:pPr>
        <w:rPr>
          <w:rtl/>
        </w:rPr>
      </w:pPr>
      <w:r w:rsidRPr="00694B20">
        <w:rPr>
          <w:rFonts w:hint="cs"/>
          <w:rtl/>
        </w:rPr>
        <w:t xml:space="preserve">ו. </w:t>
      </w:r>
      <w:r w:rsidR="00487C0D" w:rsidRPr="00694B20">
        <w:rPr>
          <w:rFonts w:hint="cs"/>
          <w:rtl/>
        </w:rPr>
        <w:t>ירידה משמעותית בהכנסות</w:t>
      </w:r>
      <w:r w:rsidR="00C7330F" w:rsidRPr="00694B20">
        <w:rPr>
          <w:rFonts w:hint="cs"/>
          <w:rtl/>
        </w:rPr>
        <w:t xml:space="preserve"> כלכליות</w:t>
      </w:r>
    </w:p>
    <w:p w14:paraId="0357D300" w14:textId="77777777" w:rsidR="005B4D25" w:rsidRPr="00694B20" w:rsidRDefault="005B4D25" w:rsidP="005D6E3E">
      <w:pPr>
        <w:rPr>
          <w:rtl/>
        </w:rPr>
      </w:pPr>
      <w:r w:rsidRPr="00694B20">
        <w:rPr>
          <w:rFonts w:hint="cs"/>
          <w:rtl/>
        </w:rPr>
        <w:t>ז. נפטר/ה</w:t>
      </w:r>
    </w:p>
    <w:p w14:paraId="34FE4C83" w14:textId="30D1E1E3" w:rsidR="005B4D25" w:rsidRPr="00694B20" w:rsidRDefault="005B4D25" w:rsidP="00E64256">
      <w:pPr>
        <w:rPr>
          <w:rtl/>
        </w:rPr>
      </w:pPr>
      <w:r w:rsidRPr="00694B20">
        <w:rPr>
          <w:rFonts w:hint="cs"/>
          <w:rtl/>
        </w:rPr>
        <w:t>ח. אף אחד מהמצבים</w:t>
      </w:r>
      <w:r w:rsidR="00487C0D" w:rsidRPr="00694B20">
        <w:rPr>
          <w:rFonts w:hint="cs"/>
          <w:rtl/>
        </w:rPr>
        <w:t xml:space="preserve"> הנ״ל</w:t>
      </w:r>
    </w:p>
    <w:p w14:paraId="1ACA011A" w14:textId="77777777" w:rsidR="005B4D25" w:rsidRPr="00694B20" w:rsidRDefault="005B4D25" w:rsidP="005B4D25">
      <w:pPr>
        <w:rPr>
          <w:b/>
          <w:bCs/>
          <w:sz w:val="32"/>
          <w:szCs w:val="32"/>
          <w:rtl/>
        </w:rPr>
      </w:pPr>
    </w:p>
    <w:p w14:paraId="52990F2C" w14:textId="154AA469" w:rsidR="005B4D25" w:rsidRPr="00694B20" w:rsidRDefault="005B4D25" w:rsidP="005B4D25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694B20">
        <w:rPr>
          <w:rFonts w:hint="cs"/>
          <w:b/>
          <w:bCs/>
          <w:sz w:val="28"/>
          <w:szCs w:val="28"/>
          <w:rtl/>
        </w:rPr>
        <w:t>, כמה היית מודאג</w:t>
      </w:r>
      <w:r w:rsidR="00E64256" w:rsidRPr="00694B20">
        <w:rPr>
          <w:rFonts w:hint="cs"/>
          <w:b/>
          <w:bCs/>
          <w:sz w:val="28"/>
          <w:szCs w:val="28"/>
          <w:rtl/>
        </w:rPr>
        <w:t>/ת</w:t>
      </w:r>
      <w:r w:rsidRPr="00694B20">
        <w:rPr>
          <w:rFonts w:hint="cs"/>
          <w:b/>
          <w:bCs/>
          <w:sz w:val="28"/>
          <w:szCs w:val="28"/>
          <w:rtl/>
        </w:rPr>
        <w:t xml:space="preserve"> לגביי:</w:t>
      </w:r>
    </w:p>
    <w:p w14:paraId="54E7E4D3" w14:textId="77777777" w:rsidR="005B4D25" w:rsidRPr="00694B20" w:rsidRDefault="005B4D25" w:rsidP="005B4D25">
      <w:pPr>
        <w:rPr>
          <w:b/>
          <w:bCs/>
          <w:sz w:val="28"/>
          <w:szCs w:val="28"/>
          <w:rtl/>
        </w:rPr>
      </w:pPr>
    </w:p>
    <w:p w14:paraId="5F424453" w14:textId="47C0DDFF" w:rsidR="005B4D25" w:rsidRPr="00694B20" w:rsidRDefault="007C494A" w:rsidP="005B4D25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19</w:t>
      </w:r>
      <w:r w:rsidR="005B4D25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5B4D25" w:rsidRPr="00694B20">
        <w:rPr>
          <w:rFonts w:hint="cs"/>
          <w:b/>
          <w:bCs/>
          <w:rtl/>
        </w:rPr>
        <w:t>..</w:t>
      </w:r>
      <w:r w:rsidR="004E0924" w:rsidRPr="00694B20">
        <w:rPr>
          <w:rFonts w:hint="cs"/>
          <w:b/>
          <w:bCs/>
          <w:rtl/>
        </w:rPr>
        <w:t>האפשרות להידבק</w:t>
      </w:r>
      <w:r w:rsidR="005B4D25" w:rsidRPr="00694B20">
        <w:rPr>
          <w:rFonts w:hint="cs"/>
          <w:b/>
          <w:bCs/>
          <w:rtl/>
        </w:rPr>
        <w:t>?</w:t>
      </w:r>
    </w:p>
    <w:p w14:paraId="0C43FD8C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27628BB9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</w:t>
      </w:r>
    </w:p>
    <w:p w14:paraId="0A9703F7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5E7FC058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6602D0D9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15130FB8" w14:textId="77777777" w:rsidR="005B4D25" w:rsidRPr="00694B20" w:rsidRDefault="005B4D25" w:rsidP="005B4D25">
      <w:pPr>
        <w:rPr>
          <w:rtl/>
        </w:rPr>
      </w:pPr>
    </w:p>
    <w:p w14:paraId="174EB520" w14:textId="23CB76E4" w:rsidR="005B4D25" w:rsidRPr="00694B20" w:rsidRDefault="007C494A" w:rsidP="005B4D25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20</w:t>
      </w:r>
      <w:r w:rsidR="005B4D25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5B4D25" w:rsidRPr="00694B20">
        <w:rPr>
          <w:rFonts w:hint="cs"/>
          <w:b/>
          <w:bCs/>
          <w:rtl/>
        </w:rPr>
        <w:t>..שבני משפחה או חברים ידבקו?</w:t>
      </w:r>
    </w:p>
    <w:p w14:paraId="418757B4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003C6E62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</w:t>
      </w:r>
    </w:p>
    <w:p w14:paraId="29635ED9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643A7BFB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32B3298C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1E4D9FC7" w14:textId="77777777" w:rsidR="005B4D25" w:rsidRPr="00694B20" w:rsidRDefault="005B4D25" w:rsidP="005B4D25">
      <w:pPr>
        <w:rPr>
          <w:b/>
          <w:bCs/>
          <w:sz w:val="32"/>
          <w:szCs w:val="32"/>
          <w:rtl/>
        </w:rPr>
      </w:pPr>
    </w:p>
    <w:p w14:paraId="22F74673" w14:textId="4E1E4968" w:rsidR="005B4D25" w:rsidRPr="00694B20" w:rsidRDefault="005B4D25" w:rsidP="005B4D25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</w:t>
      </w:r>
      <w:r w:rsidR="007C494A" w:rsidRPr="00694B20">
        <w:rPr>
          <w:rFonts w:hint="cs"/>
          <w:b/>
          <w:bCs/>
          <w:sz w:val="32"/>
          <w:szCs w:val="32"/>
          <w:rtl/>
        </w:rPr>
        <w:t>1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Pr="00694B20">
        <w:rPr>
          <w:rFonts w:hint="cs"/>
          <w:b/>
          <w:bCs/>
          <w:rtl/>
        </w:rPr>
        <w:t>..שבריאותך הפיזית תושפע מווירוס הקורונה/</w:t>
      </w:r>
      <w:r w:rsidR="00C16E5F" w:rsidRPr="00694B20">
        <w:rPr>
          <w:rFonts w:hint="cs"/>
          <w:b/>
          <w:bCs/>
          <w:rtl/>
        </w:rPr>
        <w:t>COVID-19?</w:t>
      </w:r>
    </w:p>
    <w:p w14:paraId="03566340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242A4DF1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</w:t>
      </w:r>
    </w:p>
    <w:p w14:paraId="05FCD92A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5023E617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0C3EE54A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63EEEEB2" w14:textId="77777777" w:rsidR="00C16E5F" w:rsidRPr="00694B20" w:rsidRDefault="00C16E5F" w:rsidP="005B4D25">
      <w:pPr>
        <w:rPr>
          <w:b/>
          <w:bCs/>
          <w:sz w:val="32"/>
          <w:szCs w:val="32"/>
          <w:rtl/>
        </w:rPr>
      </w:pPr>
    </w:p>
    <w:p w14:paraId="6047FFF3" w14:textId="3A2B3368" w:rsidR="00C16E5F" w:rsidRPr="00694B20" w:rsidRDefault="00C16E5F" w:rsidP="005B4D25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</w:t>
      </w:r>
      <w:r w:rsidR="007C494A" w:rsidRPr="00694B20">
        <w:rPr>
          <w:rFonts w:hint="cs"/>
          <w:b/>
          <w:bCs/>
          <w:sz w:val="32"/>
          <w:szCs w:val="32"/>
          <w:rtl/>
        </w:rPr>
        <w:t>2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Pr="00694B20">
        <w:rPr>
          <w:rFonts w:hint="cs"/>
          <w:b/>
          <w:bCs/>
          <w:rtl/>
        </w:rPr>
        <w:t>..שבריאותך הנפשית/רגשית תושפע מווירוס הקורונה/ COVID-19?</w:t>
      </w:r>
    </w:p>
    <w:p w14:paraId="4532EC96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4DAB1221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</w:t>
      </w:r>
    </w:p>
    <w:p w14:paraId="36E35B73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4B380DFD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407D7A21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28C307F3" w14:textId="77777777" w:rsidR="00C16E5F" w:rsidRPr="00694B20" w:rsidRDefault="00C16E5F" w:rsidP="00C16E5F">
      <w:pPr>
        <w:rPr>
          <w:rtl/>
        </w:rPr>
      </w:pPr>
    </w:p>
    <w:p w14:paraId="5D14C573" w14:textId="77777777" w:rsidR="00C16E5F" w:rsidRPr="00694B20" w:rsidRDefault="00C16E5F" w:rsidP="00C16E5F">
      <w:pPr>
        <w:rPr>
          <w:rtl/>
        </w:rPr>
      </w:pPr>
    </w:p>
    <w:p w14:paraId="00E7B442" w14:textId="77777777" w:rsidR="00C16E5F" w:rsidRPr="00694B20" w:rsidRDefault="00C16E5F" w:rsidP="00C16E5F">
      <w:pPr>
        <w:rPr>
          <w:rtl/>
        </w:rPr>
      </w:pPr>
    </w:p>
    <w:p w14:paraId="53FAF588" w14:textId="77777777" w:rsidR="00C16E5F" w:rsidRPr="00694B20" w:rsidRDefault="00C16E5F" w:rsidP="00C16E5F">
      <w:pPr>
        <w:rPr>
          <w:rtl/>
        </w:rPr>
      </w:pPr>
    </w:p>
    <w:p w14:paraId="5DAA4D07" w14:textId="77777777" w:rsidR="00C16E5F" w:rsidRPr="00694B20" w:rsidRDefault="00C16E5F" w:rsidP="00C16E5F">
      <w:pPr>
        <w:rPr>
          <w:rtl/>
        </w:rPr>
      </w:pPr>
    </w:p>
    <w:p w14:paraId="6959FD0D" w14:textId="77777777" w:rsidR="00C16E5F" w:rsidRPr="00694B20" w:rsidRDefault="00C16E5F" w:rsidP="005B4D25">
      <w:pPr>
        <w:rPr>
          <w:b/>
          <w:bCs/>
          <w:rtl/>
        </w:rPr>
      </w:pPr>
    </w:p>
    <w:p w14:paraId="3C4DD110" w14:textId="45DDA177" w:rsidR="00C16E5F" w:rsidRPr="00694B20" w:rsidRDefault="007C494A" w:rsidP="005B4D25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23</w:t>
      </w:r>
      <w:r w:rsidR="00C16E5F" w:rsidRPr="00694B20">
        <w:rPr>
          <w:rFonts w:hint="cs"/>
          <w:b/>
          <w:bCs/>
          <w:sz w:val="32"/>
          <w:szCs w:val="32"/>
          <w:rtl/>
        </w:rPr>
        <w:t>.</w:t>
      </w:r>
      <w:r w:rsidR="00B27ADC" w:rsidRPr="00694B20">
        <w:rPr>
          <w:rFonts w:hint="cs"/>
          <w:b/>
          <w:bCs/>
          <w:sz w:val="32"/>
          <w:szCs w:val="32"/>
          <w:rtl/>
        </w:rPr>
        <w:t xml:space="preserve"> </w:t>
      </w:r>
      <w:r w:rsidR="00C16E5F" w:rsidRPr="00694B20">
        <w:rPr>
          <w:rFonts w:hint="cs"/>
          <w:b/>
          <w:bCs/>
          <w:rtl/>
        </w:rPr>
        <w:t>כמה את/ה קורא/ת או מדבר/ת על ווירוס הקורונה/COVID-19?</w:t>
      </w:r>
    </w:p>
    <w:p w14:paraId="105A1786" w14:textId="77777777" w:rsidR="00C16E5F" w:rsidRPr="00694B20" w:rsidRDefault="00C16E5F" w:rsidP="005B4D25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6B4538CF" w14:textId="77777777" w:rsidR="00C16E5F" w:rsidRPr="00694B20" w:rsidRDefault="00C16E5F" w:rsidP="00C16E5F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59A141D4" w14:textId="77777777" w:rsidR="00C16E5F" w:rsidRPr="00694B20" w:rsidRDefault="00C16E5F" w:rsidP="00C16E5F">
      <w:pPr>
        <w:rPr>
          <w:rtl/>
        </w:rPr>
      </w:pPr>
      <w:r w:rsidRPr="00694B20">
        <w:rPr>
          <w:rFonts w:hint="cs"/>
          <w:rtl/>
        </w:rPr>
        <w:t xml:space="preserve">ג. </w:t>
      </w:r>
      <w:r w:rsidR="00292F63" w:rsidRPr="00694B20">
        <w:rPr>
          <w:rFonts w:hint="cs"/>
          <w:rtl/>
        </w:rPr>
        <w:t>מידי פעם</w:t>
      </w:r>
    </w:p>
    <w:p w14:paraId="1A6739C2" w14:textId="77777777" w:rsidR="00C16E5F" w:rsidRPr="00694B20" w:rsidRDefault="00C16E5F" w:rsidP="00C16E5F">
      <w:pPr>
        <w:rPr>
          <w:rtl/>
        </w:rPr>
      </w:pPr>
      <w:r w:rsidRPr="00694B20">
        <w:rPr>
          <w:rFonts w:hint="cs"/>
          <w:rtl/>
        </w:rPr>
        <w:t>ד.</w:t>
      </w:r>
      <w:r w:rsidR="00292F63" w:rsidRPr="00694B20">
        <w:rPr>
          <w:rFonts w:hint="cs"/>
          <w:rtl/>
        </w:rPr>
        <w:t xml:space="preserve"> לעיתים קרובות</w:t>
      </w:r>
    </w:p>
    <w:p w14:paraId="051F95DB" w14:textId="77777777" w:rsidR="00C16E5F" w:rsidRPr="00694B20" w:rsidRDefault="00C16E5F" w:rsidP="00C16E5F">
      <w:pPr>
        <w:rPr>
          <w:rtl/>
        </w:rPr>
      </w:pPr>
      <w:r w:rsidRPr="00694B20">
        <w:rPr>
          <w:rFonts w:hint="cs"/>
          <w:rtl/>
        </w:rPr>
        <w:t>ה. רוב הזמן</w:t>
      </w:r>
    </w:p>
    <w:p w14:paraId="27C4A5E3" w14:textId="77777777" w:rsidR="00292F63" w:rsidRPr="00694B20" w:rsidRDefault="00292F63" w:rsidP="00C16E5F">
      <w:pPr>
        <w:rPr>
          <w:rtl/>
        </w:rPr>
      </w:pPr>
    </w:p>
    <w:p w14:paraId="3E1CB933" w14:textId="27F64E1A" w:rsidR="00292F63" w:rsidRPr="00694B20" w:rsidRDefault="007C494A" w:rsidP="00292F63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24</w:t>
      </w:r>
      <w:r w:rsidR="00292F63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292F63" w:rsidRPr="00694B20">
        <w:rPr>
          <w:rFonts w:hint="cs"/>
          <w:b/>
          <w:bCs/>
          <w:rtl/>
        </w:rPr>
        <w:t>האם משבר ווירוס הקורונה/COVID-19 באזורך הוביל לשינויים חיוביים כלשהם בחייך?</w:t>
      </w:r>
    </w:p>
    <w:p w14:paraId="6EF9BB28" w14:textId="77777777" w:rsidR="00292F63" w:rsidRPr="00694B20" w:rsidRDefault="00292F63" w:rsidP="00292F63">
      <w:pPr>
        <w:rPr>
          <w:rtl/>
        </w:rPr>
      </w:pPr>
      <w:r w:rsidRPr="00694B20">
        <w:rPr>
          <w:rFonts w:hint="cs"/>
          <w:rtl/>
        </w:rPr>
        <w:t xml:space="preserve">א. </w:t>
      </w:r>
      <w:r w:rsidR="00B27ADC" w:rsidRPr="00694B20">
        <w:rPr>
          <w:rFonts w:hint="cs"/>
          <w:rtl/>
        </w:rPr>
        <w:t>בכלל לא</w:t>
      </w:r>
    </w:p>
    <w:p w14:paraId="7D8DE15E" w14:textId="77777777" w:rsidR="00B27ADC" w:rsidRPr="00694B20" w:rsidRDefault="00B27ADC" w:rsidP="00292F63">
      <w:pPr>
        <w:rPr>
          <w:rtl/>
        </w:rPr>
      </w:pPr>
      <w:r w:rsidRPr="00694B20">
        <w:rPr>
          <w:rFonts w:hint="cs"/>
          <w:rtl/>
        </w:rPr>
        <w:t>ב. רק מעט</w:t>
      </w:r>
    </w:p>
    <w:p w14:paraId="470BCC75" w14:textId="77777777" w:rsidR="00B27ADC" w:rsidRPr="00694B20" w:rsidRDefault="00B27ADC" w:rsidP="00292F63">
      <w:pPr>
        <w:rPr>
          <w:rtl/>
        </w:rPr>
      </w:pPr>
      <w:r w:rsidRPr="00694B20">
        <w:rPr>
          <w:rFonts w:hint="cs"/>
          <w:rtl/>
        </w:rPr>
        <w:t>ג. כמה שינויים</w:t>
      </w:r>
    </w:p>
    <w:p w14:paraId="2AAF8157" w14:textId="77777777" w:rsidR="00B27ADC" w:rsidRPr="00694B20" w:rsidRDefault="00B27ADC" w:rsidP="00292F63">
      <w:pPr>
        <w:rPr>
          <w:b/>
          <w:bCs/>
          <w:rtl/>
        </w:rPr>
      </w:pPr>
    </w:p>
    <w:p w14:paraId="2A01C278" w14:textId="09C5EBEB" w:rsidR="00B27ADC" w:rsidRPr="00694B20" w:rsidRDefault="00B27ADC" w:rsidP="00B27ADC">
      <w:pPr>
        <w:pStyle w:val="ListParagraph"/>
        <w:numPr>
          <w:ilvl w:val="0"/>
          <w:numId w:val="6"/>
        </w:numPr>
        <w:rPr>
          <w:b/>
          <w:bCs/>
        </w:rPr>
      </w:pPr>
      <w:r w:rsidRPr="00694B20">
        <w:rPr>
          <w:rFonts w:hint="cs"/>
          <w:b/>
          <w:bCs/>
          <w:rtl/>
        </w:rPr>
        <w:t xml:space="preserve">אם ענית תשובות ב' או ג' בשאלה </w:t>
      </w:r>
      <w:r w:rsidR="00A1386E" w:rsidRPr="00694B20">
        <w:rPr>
          <w:rFonts w:hint="cs"/>
          <w:b/>
          <w:bCs/>
          <w:rtl/>
        </w:rPr>
        <w:t>24</w:t>
      </w:r>
      <w:r w:rsidRPr="00694B20">
        <w:rPr>
          <w:rFonts w:hint="cs"/>
          <w:b/>
          <w:bCs/>
          <w:rtl/>
        </w:rPr>
        <w:t>, אנא פרט:____________________</w:t>
      </w:r>
    </w:p>
    <w:p w14:paraId="208E4399" w14:textId="77777777" w:rsidR="00B27ADC" w:rsidRPr="00694B20" w:rsidRDefault="00B27ADC" w:rsidP="00B27ADC">
      <w:pPr>
        <w:rPr>
          <w:b/>
          <w:bCs/>
          <w:rtl/>
        </w:rPr>
      </w:pPr>
    </w:p>
    <w:p w14:paraId="0CC3FB6F" w14:textId="77777777" w:rsidR="00B27ADC" w:rsidRPr="00694B20" w:rsidRDefault="00B27ADC" w:rsidP="00B27ADC">
      <w:pPr>
        <w:rPr>
          <w:b/>
          <w:bCs/>
          <w:rtl/>
        </w:rPr>
      </w:pPr>
    </w:p>
    <w:p w14:paraId="5591834D" w14:textId="77777777" w:rsidR="00B27ADC" w:rsidRPr="00694B20" w:rsidRDefault="00B27ADC" w:rsidP="00B27ADC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שינויי חיים בעקבות משבר ווירוס הקורונה/COVID-19 בשבועיים האחרונים</w:t>
      </w:r>
    </w:p>
    <w:p w14:paraId="4A6700BB" w14:textId="77777777" w:rsidR="00B27ADC" w:rsidRPr="00694B20" w:rsidRDefault="00B27ADC" w:rsidP="00B27ADC">
      <w:pPr>
        <w:rPr>
          <w:b/>
          <w:bCs/>
          <w:rtl/>
        </w:rPr>
      </w:pPr>
    </w:p>
    <w:p w14:paraId="6C93E504" w14:textId="77777777" w:rsidR="00B27ADC" w:rsidRPr="00694B20" w:rsidRDefault="00B27ADC" w:rsidP="00B27ADC">
      <w:pPr>
        <w:rPr>
          <w:b/>
          <w:bCs/>
          <w:sz w:val="28"/>
          <w:szCs w:val="28"/>
          <w:u w:val="single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</w:p>
    <w:p w14:paraId="00C5B78E" w14:textId="77777777" w:rsidR="00B27ADC" w:rsidRPr="00694B20" w:rsidRDefault="00B27ADC" w:rsidP="00B27ADC">
      <w:pPr>
        <w:rPr>
          <w:b/>
          <w:bCs/>
          <w:rtl/>
        </w:rPr>
      </w:pPr>
    </w:p>
    <w:p w14:paraId="3C1F61AF" w14:textId="107DCE8B" w:rsidR="00B27ADC" w:rsidRPr="00694B20" w:rsidRDefault="000C5ADC" w:rsidP="00B27AD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25</w:t>
      </w:r>
      <w:r w:rsidR="00B27ADC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D263D" w:rsidRPr="00694B20">
        <w:rPr>
          <w:rFonts w:hint="cs"/>
          <w:b/>
          <w:bCs/>
          <w:rtl/>
        </w:rPr>
        <w:t xml:space="preserve">האם </w:t>
      </w:r>
      <w:r w:rsidR="004E0924" w:rsidRPr="00694B20">
        <w:rPr>
          <w:rFonts w:hint="cs"/>
          <w:b/>
          <w:bCs/>
          <w:rtl/>
        </w:rPr>
        <w:t>מוסד הלימודים שלך</w:t>
      </w:r>
      <w:r w:rsidR="007D263D" w:rsidRPr="00694B20">
        <w:rPr>
          <w:rFonts w:hint="cs"/>
          <w:b/>
          <w:bCs/>
          <w:rtl/>
        </w:rPr>
        <w:t xml:space="preserve"> היה סגור? כן/לא</w:t>
      </w:r>
    </w:p>
    <w:p w14:paraId="1AF338AA" w14:textId="77777777" w:rsidR="007D263D" w:rsidRPr="00694B20" w:rsidRDefault="007D263D" w:rsidP="00B27ADC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>א. אם לא,</w:t>
      </w:r>
    </w:p>
    <w:p w14:paraId="7FD198A3" w14:textId="77777777" w:rsidR="007D263D" w:rsidRPr="00694B20" w:rsidRDefault="007D263D" w:rsidP="00B6152C">
      <w:pPr>
        <w:pStyle w:val="ListParagraph"/>
        <w:numPr>
          <w:ilvl w:val="0"/>
          <w:numId w:val="6"/>
        </w:numPr>
        <w:rPr>
          <w:rtl/>
        </w:rPr>
      </w:pPr>
      <w:r w:rsidRPr="00694B20">
        <w:rPr>
          <w:rFonts w:hint="cs"/>
          <w:rtl/>
        </w:rPr>
        <w:t xml:space="preserve">האם השיעורים </w:t>
      </w:r>
      <w:r w:rsidR="00B6152C" w:rsidRPr="00694B20">
        <w:rPr>
          <w:rFonts w:hint="cs"/>
          <w:rtl/>
        </w:rPr>
        <w:t>נערכו בכיתה? כן/לא</w:t>
      </w:r>
    </w:p>
    <w:p w14:paraId="26D99EFA" w14:textId="77777777" w:rsidR="007D263D" w:rsidRPr="00694B20" w:rsidRDefault="007D263D" w:rsidP="00B6152C">
      <w:pPr>
        <w:pStyle w:val="ListParagraph"/>
        <w:numPr>
          <w:ilvl w:val="0"/>
          <w:numId w:val="6"/>
        </w:numPr>
        <w:rPr>
          <w:rtl/>
        </w:rPr>
      </w:pPr>
      <w:r w:rsidRPr="00694B20">
        <w:rPr>
          <w:rFonts w:hint="cs"/>
          <w:rtl/>
        </w:rPr>
        <w:t xml:space="preserve">האם את/ה מגיע/ה פיזית לשיעורים? </w:t>
      </w:r>
      <w:r w:rsidR="00B6152C" w:rsidRPr="00694B20">
        <w:rPr>
          <w:rFonts w:hint="cs"/>
          <w:rtl/>
        </w:rPr>
        <w:t>כן/לא</w:t>
      </w:r>
    </w:p>
    <w:p w14:paraId="05B496BE" w14:textId="77777777" w:rsidR="00B6152C" w:rsidRPr="00694B20" w:rsidRDefault="00B6152C" w:rsidP="00B27ADC">
      <w:pPr>
        <w:rPr>
          <w:rtl/>
        </w:rPr>
      </w:pPr>
    </w:p>
    <w:p w14:paraId="7C07BA28" w14:textId="77777777" w:rsidR="00B6152C" w:rsidRPr="00694B20" w:rsidRDefault="00B6152C" w:rsidP="00B27ADC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 xml:space="preserve">ב. אם כן, </w:t>
      </w:r>
    </w:p>
    <w:p w14:paraId="4F7D8724" w14:textId="77777777" w:rsidR="00B6152C" w:rsidRPr="00694B20" w:rsidRDefault="00B6152C" w:rsidP="00CF7216">
      <w:pPr>
        <w:pStyle w:val="ListParagraph"/>
        <w:numPr>
          <w:ilvl w:val="0"/>
          <w:numId w:val="7"/>
        </w:numPr>
        <w:rPr>
          <w:rtl/>
        </w:rPr>
      </w:pPr>
      <w:r w:rsidRPr="00694B20">
        <w:rPr>
          <w:rFonts w:hint="cs"/>
          <w:rtl/>
        </w:rPr>
        <w:t>האם השיעורים נערכו באינטרנט? כן/ לא</w:t>
      </w:r>
    </w:p>
    <w:p w14:paraId="1DB65E9A" w14:textId="77777777" w:rsidR="00B6152C" w:rsidRPr="00694B20" w:rsidRDefault="00B6152C" w:rsidP="00CF7216">
      <w:pPr>
        <w:pStyle w:val="ListParagraph"/>
        <w:numPr>
          <w:ilvl w:val="0"/>
          <w:numId w:val="7"/>
        </w:numPr>
        <w:rPr>
          <w:rtl/>
        </w:rPr>
      </w:pPr>
      <w:r w:rsidRPr="00694B20">
        <w:rPr>
          <w:rFonts w:hint="cs"/>
          <w:rtl/>
        </w:rPr>
        <w:t xml:space="preserve">האם יש לך גישה </w:t>
      </w:r>
      <w:r w:rsidR="00CF7216" w:rsidRPr="00694B20">
        <w:rPr>
          <w:rFonts w:hint="cs"/>
          <w:rtl/>
        </w:rPr>
        <w:t xml:space="preserve">בקלות </w:t>
      </w:r>
      <w:r w:rsidRPr="00694B20">
        <w:rPr>
          <w:rFonts w:hint="cs"/>
          <w:rtl/>
        </w:rPr>
        <w:t>לאינטרנט ומחשב? כן/ לא</w:t>
      </w:r>
    </w:p>
    <w:p w14:paraId="7857EA59" w14:textId="77777777" w:rsidR="00CF7216" w:rsidRPr="00694B20" w:rsidRDefault="00CF7216" w:rsidP="00CF7216">
      <w:pPr>
        <w:pStyle w:val="ListParagraph"/>
        <w:numPr>
          <w:ilvl w:val="0"/>
          <w:numId w:val="7"/>
        </w:numPr>
        <w:rPr>
          <w:rtl/>
        </w:rPr>
      </w:pPr>
      <w:r w:rsidRPr="00694B20">
        <w:rPr>
          <w:rFonts w:hint="cs"/>
          <w:rtl/>
        </w:rPr>
        <w:t>האם יש משימות שעלייך להשלים? כן/ לא</w:t>
      </w:r>
    </w:p>
    <w:p w14:paraId="5FC63F35" w14:textId="77777777" w:rsidR="00CF7216" w:rsidRPr="00694B20" w:rsidRDefault="00CF7216" w:rsidP="00CF7216">
      <w:pPr>
        <w:pStyle w:val="ListParagraph"/>
        <w:numPr>
          <w:ilvl w:val="0"/>
          <w:numId w:val="7"/>
        </w:numPr>
      </w:pPr>
      <w:r w:rsidRPr="00694B20">
        <w:rPr>
          <w:rFonts w:hint="cs"/>
          <w:rtl/>
        </w:rPr>
        <w:t xml:space="preserve">האם את/ה יכול/ה לקבל מיילים </w:t>
      </w:r>
      <w:r w:rsidR="004E0924" w:rsidRPr="00694B20">
        <w:rPr>
          <w:rFonts w:hint="cs"/>
          <w:rtl/>
        </w:rPr>
        <w:t>ממוסד הלימודים</w:t>
      </w:r>
      <w:r w:rsidRPr="00694B20">
        <w:rPr>
          <w:rFonts w:hint="cs"/>
          <w:rtl/>
        </w:rPr>
        <w:t>? כן/ לא</w:t>
      </w:r>
    </w:p>
    <w:p w14:paraId="16BB08D5" w14:textId="77777777" w:rsidR="006E54A7" w:rsidRPr="00694B20" w:rsidRDefault="006E54A7" w:rsidP="00CF7216">
      <w:pPr>
        <w:rPr>
          <w:b/>
          <w:bCs/>
          <w:rtl/>
        </w:rPr>
      </w:pPr>
    </w:p>
    <w:p w14:paraId="204E8C54" w14:textId="7F177CB6" w:rsidR="006E54A7" w:rsidRPr="00694B20" w:rsidRDefault="000C5ADC" w:rsidP="00CF7216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26</w:t>
      </w:r>
      <w:r w:rsidR="006E54A7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6E54A7" w:rsidRPr="00694B20">
        <w:rPr>
          <w:rFonts w:hint="cs"/>
          <w:b/>
          <w:bCs/>
          <w:rtl/>
        </w:rPr>
        <w:t xml:space="preserve">..עם כמה אנשים </w:t>
      </w:r>
      <w:r w:rsidR="001D3D58" w:rsidRPr="00694B20">
        <w:rPr>
          <w:rFonts w:hint="cs"/>
          <w:b/>
          <w:bCs/>
          <w:rtl/>
        </w:rPr>
        <w:t xml:space="preserve">שאינם </w:t>
      </w:r>
      <w:r w:rsidR="00E64256" w:rsidRPr="00694B20">
        <w:rPr>
          <w:rFonts w:hint="cs"/>
          <w:b/>
          <w:bCs/>
          <w:rtl/>
        </w:rPr>
        <w:t>חיים</w:t>
      </w:r>
      <w:r w:rsidR="001D3D58" w:rsidRPr="00694B20">
        <w:rPr>
          <w:rFonts w:hint="cs"/>
          <w:b/>
          <w:bCs/>
          <w:rtl/>
        </w:rPr>
        <w:t xml:space="preserve"> ב</w:t>
      </w:r>
      <w:r w:rsidR="006E54A7" w:rsidRPr="00694B20">
        <w:rPr>
          <w:rFonts w:hint="cs"/>
          <w:b/>
          <w:bCs/>
          <w:rtl/>
        </w:rPr>
        <w:t xml:space="preserve">ביתך הייתה לך שיחה </w:t>
      </w:r>
      <w:r w:rsidR="009F6D70" w:rsidRPr="00694B20">
        <w:rPr>
          <w:rFonts w:hint="cs"/>
          <w:b/>
          <w:bCs/>
          <w:rtl/>
        </w:rPr>
        <w:t>פנים אל פנים</w:t>
      </w:r>
      <w:r w:rsidR="006E54A7" w:rsidRPr="00694B20">
        <w:rPr>
          <w:rFonts w:hint="cs"/>
          <w:b/>
          <w:bCs/>
          <w:rtl/>
        </w:rPr>
        <w:t>? _____</w:t>
      </w:r>
    </w:p>
    <w:p w14:paraId="006A27CB" w14:textId="77777777" w:rsidR="006E54A7" w:rsidRPr="00694B20" w:rsidRDefault="006E54A7" w:rsidP="00CF7216">
      <w:pPr>
        <w:rPr>
          <w:b/>
          <w:bCs/>
          <w:rtl/>
        </w:rPr>
      </w:pPr>
    </w:p>
    <w:p w14:paraId="03854FD8" w14:textId="6FC59610" w:rsidR="006E54A7" w:rsidRPr="00694B20" w:rsidRDefault="000C5ADC" w:rsidP="00CF7216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27</w:t>
      </w:r>
      <w:r w:rsidR="006E54A7" w:rsidRPr="00694B20">
        <w:rPr>
          <w:rFonts w:hint="cs"/>
          <w:b/>
          <w:bCs/>
          <w:sz w:val="32"/>
          <w:szCs w:val="32"/>
          <w:rtl/>
        </w:rPr>
        <w:t>. ..</w:t>
      </w:r>
      <w:r w:rsidR="006E54A7" w:rsidRPr="00694B20">
        <w:rPr>
          <w:rFonts w:hint="cs"/>
          <w:b/>
          <w:bCs/>
          <w:rtl/>
        </w:rPr>
        <w:t xml:space="preserve">כמה זמן </w:t>
      </w:r>
      <w:r w:rsidR="00390A33" w:rsidRPr="00694B20">
        <w:rPr>
          <w:rFonts w:hint="cs"/>
          <w:b/>
          <w:bCs/>
          <w:rtl/>
        </w:rPr>
        <w:t>היית מחוץ לבית</w:t>
      </w:r>
      <w:r w:rsidR="006E54A7" w:rsidRPr="00694B20">
        <w:rPr>
          <w:rFonts w:hint="cs"/>
          <w:b/>
          <w:bCs/>
          <w:rtl/>
        </w:rPr>
        <w:t xml:space="preserve"> (למשל ללכת לחנויות, פארקים וכדומה)?</w:t>
      </w:r>
    </w:p>
    <w:p w14:paraId="2C54D4AF" w14:textId="77777777" w:rsidR="006E54A7" w:rsidRPr="00694B20" w:rsidRDefault="006E54A7" w:rsidP="00CF7216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4D6FF9EC" w14:textId="77777777" w:rsidR="006E54A7" w:rsidRPr="00694B20" w:rsidRDefault="006E54A7" w:rsidP="00CF7216">
      <w:pPr>
        <w:rPr>
          <w:rtl/>
        </w:rPr>
      </w:pPr>
      <w:r w:rsidRPr="00694B20">
        <w:rPr>
          <w:rFonts w:hint="cs"/>
          <w:rtl/>
        </w:rPr>
        <w:t>ב. 1-2 ימים בשבוע</w:t>
      </w:r>
    </w:p>
    <w:p w14:paraId="5BD3C410" w14:textId="77777777" w:rsidR="006E54A7" w:rsidRPr="00694B20" w:rsidRDefault="006E54A7" w:rsidP="00CF7216">
      <w:pPr>
        <w:rPr>
          <w:rtl/>
        </w:rPr>
      </w:pPr>
      <w:r w:rsidRPr="00694B20">
        <w:rPr>
          <w:rFonts w:hint="cs"/>
          <w:rtl/>
        </w:rPr>
        <w:t>ג. ימים אחדים בשבוע</w:t>
      </w:r>
    </w:p>
    <w:p w14:paraId="66157C91" w14:textId="77777777" w:rsidR="006E54A7" w:rsidRPr="00694B20" w:rsidRDefault="006E54A7" w:rsidP="00CF7216">
      <w:pPr>
        <w:rPr>
          <w:rtl/>
        </w:rPr>
      </w:pPr>
      <w:r w:rsidRPr="00694B20">
        <w:rPr>
          <w:rFonts w:hint="cs"/>
          <w:rtl/>
        </w:rPr>
        <w:t>ד. מספר ימים בשבוע</w:t>
      </w:r>
    </w:p>
    <w:p w14:paraId="1E8407F3" w14:textId="1DF48F2F" w:rsidR="006E54A7" w:rsidRPr="00694B20" w:rsidRDefault="006E54A7" w:rsidP="000C5ADC">
      <w:pPr>
        <w:rPr>
          <w:rtl/>
        </w:rPr>
      </w:pPr>
      <w:r w:rsidRPr="00694B20">
        <w:rPr>
          <w:rFonts w:hint="cs"/>
          <w:rtl/>
        </w:rPr>
        <w:t>ה. כל יום</w:t>
      </w:r>
    </w:p>
    <w:p w14:paraId="4A31C47A" w14:textId="30174B2C" w:rsidR="006E54A7" w:rsidRPr="00694B20" w:rsidRDefault="006E54A7" w:rsidP="00B27ADC">
      <w:pPr>
        <w:rPr>
          <w:b/>
          <w:bCs/>
          <w:rtl/>
        </w:rPr>
      </w:pPr>
    </w:p>
    <w:p w14:paraId="08AB9C99" w14:textId="3AA3433E" w:rsidR="000C5ADC" w:rsidRPr="00694B20" w:rsidRDefault="000C5ADC" w:rsidP="00B27ADC">
      <w:pPr>
        <w:rPr>
          <w:b/>
          <w:bCs/>
          <w:rtl/>
        </w:rPr>
      </w:pPr>
    </w:p>
    <w:p w14:paraId="24577B11" w14:textId="4B18F0F9" w:rsidR="000C5ADC" w:rsidRPr="00694B20" w:rsidRDefault="000C5ADC" w:rsidP="00B27ADC">
      <w:pPr>
        <w:rPr>
          <w:b/>
          <w:bCs/>
          <w:rtl/>
        </w:rPr>
      </w:pPr>
    </w:p>
    <w:p w14:paraId="16E16A55" w14:textId="60B90B9B" w:rsidR="000C5ADC" w:rsidRPr="00694B20" w:rsidRDefault="000C5ADC" w:rsidP="00B27ADC">
      <w:pPr>
        <w:rPr>
          <w:b/>
          <w:bCs/>
          <w:rtl/>
        </w:rPr>
      </w:pPr>
    </w:p>
    <w:p w14:paraId="35FF1326" w14:textId="43185E29" w:rsidR="000C5ADC" w:rsidRPr="00694B20" w:rsidRDefault="000C5ADC" w:rsidP="00B27ADC">
      <w:pPr>
        <w:rPr>
          <w:b/>
          <w:bCs/>
          <w:rtl/>
        </w:rPr>
      </w:pPr>
    </w:p>
    <w:p w14:paraId="18E1111B" w14:textId="77777777" w:rsidR="00E64256" w:rsidRPr="00694B20" w:rsidRDefault="00E64256" w:rsidP="00B27ADC">
      <w:pPr>
        <w:rPr>
          <w:b/>
          <w:bCs/>
          <w:rtl/>
        </w:rPr>
      </w:pPr>
    </w:p>
    <w:p w14:paraId="724B55EF" w14:textId="3429510E" w:rsidR="006E54A7" w:rsidRPr="00694B20" w:rsidRDefault="000C5ADC" w:rsidP="00B27AD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lastRenderedPageBreak/>
        <w:t>28</w:t>
      </w:r>
      <w:r w:rsidR="006E54A7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6E54A7" w:rsidRPr="00694B20">
        <w:rPr>
          <w:rFonts w:hint="cs"/>
          <w:b/>
          <w:bCs/>
          <w:rtl/>
        </w:rPr>
        <w:t>..</w:t>
      </w:r>
      <w:r w:rsidR="00390A33" w:rsidRPr="00694B20">
        <w:rPr>
          <w:rFonts w:hint="cs"/>
          <w:b/>
          <w:bCs/>
          <w:rtl/>
        </w:rPr>
        <w:t>עד כמה ההגבלות לגבי יציאה מהבית היו מלחיצות עבורך?</w:t>
      </w:r>
      <w:r w:rsidR="006E54A7" w:rsidRPr="00694B20">
        <w:rPr>
          <w:rFonts w:hint="cs"/>
          <w:b/>
          <w:bCs/>
          <w:rtl/>
        </w:rPr>
        <w:t xml:space="preserve"> </w:t>
      </w:r>
    </w:p>
    <w:p w14:paraId="4F2C94F4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7C5B3A77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</w:t>
      </w:r>
    </w:p>
    <w:p w14:paraId="52DEE1AA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4B84091B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235E1C30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6C6C2CEF" w14:textId="77777777" w:rsidR="00662AC9" w:rsidRPr="00694B20" w:rsidRDefault="00662AC9" w:rsidP="00B27ADC">
      <w:pPr>
        <w:rPr>
          <w:rtl/>
        </w:rPr>
      </w:pPr>
    </w:p>
    <w:p w14:paraId="0D04C251" w14:textId="506D1255" w:rsidR="00662AC9" w:rsidRPr="00694B20" w:rsidRDefault="000C5ADC" w:rsidP="00B27AD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29</w:t>
      </w:r>
      <w:r w:rsidR="00662AC9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694B20">
        <w:rPr>
          <w:rFonts w:hint="cs"/>
          <w:b/>
          <w:bCs/>
          <w:rtl/>
        </w:rPr>
        <w:t>..האם הקשרים</w:t>
      </w:r>
      <w:r w:rsidR="009F6D70" w:rsidRPr="00694B20">
        <w:rPr>
          <w:rFonts w:hint="cs"/>
          <w:b/>
          <w:bCs/>
          <w:rtl/>
        </w:rPr>
        <w:t xml:space="preserve"> החברתיים</w:t>
      </w:r>
      <w:r w:rsidR="00662AC9" w:rsidRPr="00694B20">
        <w:rPr>
          <w:rFonts w:hint="cs"/>
          <w:b/>
          <w:bCs/>
          <w:rtl/>
        </w:rPr>
        <w:t xml:space="preserve"> שלך עם אנשים מחוץ לביתך השתנו באופן יחסי </w:t>
      </w:r>
      <w:r w:rsidR="00390A33" w:rsidRPr="00694B20">
        <w:rPr>
          <w:rFonts w:hint="cs"/>
          <w:b/>
          <w:bCs/>
          <w:rtl/>
        </w:rPr>
        <w:t xml:space="preserve">לתקופה שקדמה </w:t>
      </w:r>
      <w:r w:rsidR="00662AC9" w:rsidRPr="00694B20">
        <w:rPr>
          <w:rFonts w:hint="cs"/>
          <w:b/>
          <w:bCs/>
          <w:rtl/>
        </w:rPr>
        <w:t xml:space="preserve"> </w:t>
      </w:r>
      <w:r w:rsidR="00390A33" w:rsidRPr="00694B20">
        <w:rPr>
          <w:rFonts w:hint="cs"/>
          <w:b/>
          <w:bCs/>
          <w:rtl/>
        </w:rPr>
        <w:t>ל</w:t>
      </w:r>
      <w:r w:rsidR="00662AC9" w:rsidRPr="00694B20">
        <w:rPr>
          <w:rFonts w:hint="cs"/>
          <w:b/>
          <w:bCs/>
          <w:rtl/>
        </w:rPr>
        <w:t>משבר ווירוס הקורונה/COVID-19 באזורך?</w:t>
      </w:r>
    </w:p>
    <w:p w14:paraId="0A9F49B6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א. פח</w:t>
      </w:r>
      <w:r w:rsidR="00390A33" w:rsidRPr="00694B20">
        <w:rPr>
          <w:rFonts w:hint="cs"/>
          <w:rtl/>
        </w:rPr>
        <w:t>תו</w:t>
      </w:r>
      <w:r w:rsidRPr="00694B20">
        <w:rPr>
          <w:rFonts w:hint="cs"/>
          <w:rtl/>
        </w:rPr>
        <w:t xml:space="preserve"> בהרבה</w:t>
      </w:r>
    </w:p>
    <w:p w14:paraId="1BDB8C02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ב. מעט פחת</w:t>
      </w:r>
      <w:r w:rsidR="00390A33" w:rsidRPr="00694B20">
        <w:rPr>
          <w:rFonts w:hint="cs"/>
          <w:rtl/>
        </w:rPr>
        <w:t>ו</w:t>
      </w:r>
    </w:p>
    <w:p w14:paraId="5096E7BE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ג. בערך אותו הדבר</w:t>
      </w:r>
    </w:p>
    <w:p w14:paraId="484534A5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 xml:space="preserve">ד. מעט </w:t>
      </w:r>
      <w:r w:rsidR="00390A33" w:rsidRPr="00694B20">
        <w:rPr>
          <w:rFonts w:hint="cs"/>
          <w:rtl/>
        </w:rPr>
        <w:t>גברו</w:t>
      </w:r>
    </w:p>
    <w:p w14:paraId="220188DE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390A33" w:rsidRPr="00694B20">
        <w:rPr>
          <w:rFonts w:hint="cs"/>
          <w:rtl/>
        </w:rPr>
        <w:t>גברו בהרבה</w:t>
      </w:r>
      <w:r w:rsidRPr="00694B20">
        <w:rPr>
          <w:rFonts w:hint="cs"/>
          <w:rtl/>
        </w:rPr>
        <w:t xml:space="preserve"> </w:t>
      </w:r>
    </w:p>
    <w:p w14:paraId="2FEC67D8" w14:textId="77777777" w:rsidR="00662AC9" w:rsidRPr="00694B20" w:rsidRDefault="00662AC9" w:rsidP="00B27ADC">
      <w:pPr>
        <w:rPr>
          <w:rtl/>
        </w:rPr>
      </w:pPr>
    </w:p>
    <w:p w14:paraId="1B588FFB" w14:textId="6C08C6F4" w:rsidR="00662AC9" w:rsidRPr="00694B20" w:rsidRDefault="000C5ADC" w:rsidP="00B27AD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30</w:t>
      </w:r>
      <w:r w:rsidR="00662AC9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694B20">
        <w:rPr>
          <w:rFonts w:hint="cs"/>
          <w:b/>
          <w:bCs/>
          <w:rtl/>
        </w:rPr>
        <w:t xml:space="preserve">..כמה היה לך קשה למלא אחר ההנחיות </w:t>
      </w:r>
      <w:r w:rsidR="00AC13BF" w:rsidRPr="00694B20">
        <w:rPr>
          <w:rFonts w:hint="cs"/>
          <w:b/>
          <w:bCs/>
          <w:rtl/>
        </w:rPr>
        <w:t>לשמירת</w:t>
      </w:r>
      <w:r w:rsidR="00662AC9" w:rsidRPr="00694B20">
        <w:rPr>
          <w:rFonts w:hint="cs"/>
          <w:b/>
          <w:bCs/>
          <w:rtl/>
        </w:rPr>
        <w:t xml:space="preserve"> מרחק </w:t>
      </w:r>
      <w:r w:rsidR="00D63CE4" w:rsidRPr="00694B20">
        <w:rPr>
          <w:rFonts w:hint="cs"/>
          <w:b/>
          <w:bCs/>
          <w:rtl/>
        </w:rPr>
        <w:t>מ</w:t>
      </w:r>
      <w:r w:rsidR="00662AC9" w:rsidRPr="00694B20">
        <w:rPr>
          <w:rFonts w:hint="cs"/>
          <w:b/>
          <w:bCs/>
          <w:rtl/>
        </w:rPr>
        <w:t>אנשים?</w:t>
      </w:r>
    </w:p>
    <w:p w14:paraId="2F9840BD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7EF8611B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ב. מעט</w:t>
      </w:r>
    </w:p>
    <w:p w14:paraId="19B24FD5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ג. ב</w:t>
      </w:r>
      <w:r w:rsidR="00D97D32" w:rsidRPr="00694B20">
        <w:rPr>
          <w:rFonts w:hint="cs"/>
          <w:rtl/>
        </w:rPr>
        <w:t>מידה בינונית</w:t>
      </w:r>
    </w:p>
    <w:p w14:paraId="68AD5E24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D97D32" w:rsidRPr="00694B20">
        <w:rPr>
          <w:rFonts w:hint="cs"/>
          <w:rtl/>
        </w:rPr>
        <w:t>במידה רבה</w:t>
      </w:r>
    </w:p>
    <w:p w14:paraId="5E017B05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D97D32" w:rsidRPr="00694B20">
        <w:rPr>
          <w:rFonts w:hint="cs"/>
          <w:rtl/>
        </w:rPr>
        <w:t>במידה רבה מאוד</w:t>
      </w:r>
    </w:p>
    <w:p w14:paraId="79D956E3" w14:textId="77777777" w:rsidR="00662AC9" w:rsidRPr="00694B20" w:rsidRDefault="00662AC9" w:rsidP="00B27ADC">
      <w:pPr>
        <w:rPr>
          <w:rtl/>
        </w:rPr>
      </w:pPr>
    </w:p>
    <w:p w14:paraId="21E74E22" w14:textId="242B3E3C" w:rsidR="00662AC9" w:rsidRPr="00694B20" w:rsidRDefault="000C5ADC" w:rsidP="00B27AD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31</w:t>
      </w:r>
      <w:r w:rsidR="00662AC9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694B20">
        <w:rPr>
          <w:rFonts w:hint="cs"/>
          <w:b/>
          <w:bCs/>
          <w:rtl/>
        </w:rPr>
        <w:t>..האם איכות הקשר בינך ובין בני משפחתך השתנתה?</w:t>
      </w:r>
    </w:p>
    <w:p w14:paraId="41AD3802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א. הרבה יותר גרוע</w:t>
      </w:r>
    </w:p>
    <w:p w14:paraId="2D4A6D69" w14:textId="77777777" w:rsidR="00662AC9" w:rsidRPr="00694B20" w:rsidRDefault="00662AC9" w:rsidP="00662AC9">
      <w:pPr>
        <w:rPr>
          <w:rtl/>
        </w:rPr>
      </w:pPr>
      <w:r w:rsidRPr="00694B20">
        <w:rPr>
          <w:rFonts w:hint="cs"/>
          <w:rtl/>
        </w:rPr>
        <w:t>ב. מעט יותר גרוע</w:t>
      </w:r>
    </w:p>
    <w:p w14:paraId="1B540FF7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ג. בערך אותו דבר</w:t>
      </w:r>
    </w:p>
    <w:p w14:paraId="02F540C4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>ד. מעט טוב יותר</w:t>
      </w:r>
    </w:p>
    <w:p w14:paraId="15C23E00" w14:textId="77777777" w:rsidR="00662AC9" w:rsidRPr="00694B20" w:rsidRDefault="00662AC9" w:rsidP="00B27ADC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E46B02" w:rsidRPr="00694B20">
        <w:rPr>
          <w:rFonts w:hint="cs"/>
          <w:rtl/>
        </w:rPr>
        <w:t>הרבה יותר טוב</w:t>
      </w:r>
    </w:p>
    <w:p w14:paraId="57D15294" w14:textId="77777777" w:rsidR="00662AC9" w:rsidRPr="00694B20" w:rsidRDefault="00662AC9" w:rsidP="00B27ADC">
      <w:pPr>
        <w:rPr>
          <w:b/>
          <w:bCs/>
          <w:rtl/>
        </w:rPr>
      </w:pPr>
    </w:p>
    <w:p w14:paraId="1459DAAD" w14:textId="6729B7C8" w:rsidR="00662AC9" w:rsidRPr="00694B20" w:rsidRDefault="00A917C2" w:rsidP="00D63CE4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32</w:t>
      </w:r>
      <w:r w:rsidR="00662AC9" w:rsidRPr="00694B20">
        <w:rPr>
          <w:rFonts w:hint="cs"/>
          <w:b/>
          <w:bCs/>
          <w:sz w:val="32"/>
          <w:szCs w:val="32"/>
          <w:rtl/>
        </w:rPr>
        <w:t>.</w:t>
      </w:r>
      <w:r w:rsidR="00E46B02" w:rsidRPr="00694B20">
        <w:rPr>
          <w:rFonts w:hint="cs"/>
          <w:b/>
          <w:bCs/>
          <w:sz w:val="32"/>
          <w:szCs w:val="32"/>
          <w:rtl/>
        </w:rPr>
        <w:t xml:space="preserve"> </w:t>
      </w:r>
      <w:r w:rsidR="00E46B02" w:rsidRPr="00694B20">
        <w:rPr>
          <w:rFonts w:hint="cs"/>
          <w:b/>
          <w:bCs/>
          <w:rtl/>
        </w:rPr>
        <w:t>..</w:t>
      </w:r>
      <w:r w:rsidR="00D63CE4" w:rsidRPr="00694B20">
        <w:rPr>
          <w:rFonts w:hint="cs"/>
          <w:b/>
          <w:bCs/>
          <w:rtl/>
        </w:rPr>
        <w:t xml:space="preserve">עד </w:t>
      </w:r>
      <w:r w:rsidR="00E46B02" w:rsidRPr="00694B20">
        <w:rPr>
          <w:rFonts w:hint="cs"/>
          <w:b/>
          <w:bCs/>
          <w:rtl/>
        </w:rPr>
        <w:t xml:space="preserve">כמה </w:t>
      </w:r>
      <w:r w:rsidR="00D63CE4" w:rsidRPr="00694B20">
        <w:rPr>
          <w:rFonts w:hint="cs"/>
          <w:b/>
          <w:bCs/>
          <w:rtl/>
        </w:rPr>
        <w:t xml:space="preserve">שינויים אלו בקשרים המשפחתיים היו מלחיצים עבורך? </w:t>
      </w:r>
    </w:p>
    <w:p w14:paraId="5626C955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29069B58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</w:t>
      </w:r>
    </w:p>
    <w:p w14:paraId="7D825429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0BE396E5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3520752E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393C4313" w14:textId="77777777" w:rsidR="00662AC9" w:rsidRPr="00694B20" w:rsidRDefault="00662AC9" w:rsidP="00B27ADC">
      <w:pPr>
        <w:rPr>
          <w:b/>
          <w:bCs/>
          <w:rtl/>
        </w:rPr>
      </w:pPr>
    </w:p>
    <w:p w14:paraId="57E5EFD1" w14:textId="77777777" w:rsidR="00E46B02" w:rsidRPr="00694B20" w:rsidRDefault="00E46B02" w:rsidP="00B27ADC">
      <w:pPr>
        <w:rPr>
          <w:b/>
          <w:bCs/>
          <w:rtl/>
        </w:rPr>
      </w:pPr>
    </w:p>
    <w:p w14:paraId="2B2DFC72" w14:textId="52A84B71" w:rsidR="00E46B02" w:rsidRPr="00694B20" w:rsidRDefault="00A917C2" w:rsidP="00B27AD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33</w:t>
      </w:r>
      <w:r w:rsidR="00E46B02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E46B02" w:rsidRPr="00694B20">
        <w:rPr>
          <w:rFonts w:hint="cs"/>
          <w:b/>
          <w:bCs/>
          <w:rtl/>
        </w:rPr>
        <w:t>..</w:t>
      </w:r>
      <w:r w:rsidR="00D97D32" w:rsidRPr="00694B20">
        <w:rPr>
          <w:rFonts w:hint="cs"/>
          <w:b/>
          <w:bCs/>
          <w:rtl/>
        </w:rPr>
        <w:t>האם איכות הקשר</w:t>
      </w:r>
      <w:r w:rsidR="00B50BFF" w:rsidRPr="00694B20">
        <w:rPr>
          <w:rFonts w:hint="cs"/>
          <w:b/>
          <w:bCs/>
          <w:rtl/>
        </w:rPr>
        <w:t>ים</w:t>
      </w:r>
      <w:r w:rsidR="00D97D32" w:rsidRPr="00694B20">
        <w:rPr>
          <w:rFonts w:hint="cs"/>
          <w:b/>
          <w:bCs/>
          <w:rtl/>
        </w:rPr>
        <w:t xml:space="preserve"> עם חברייך השתנתה?</w:t>
      </w:r>
    </w:p>
    <w:p w14:paraId="1E3A5AE3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הרבה יותר גרוע</w:t>
      </w:r>
    </w:p>
    <w:p w14:paraId="3FBD7627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 יותר גרוע</w:t>
      </w:r>
    </w:p>
    <w:p w14:paraId="626A9F24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ג. בערך אותו דבר</w:t>
      </w:r>
    </w:p>
    <w:p w14:paraId="2F681447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מעט טוב יותר</w:t>
      </w:r>
    </w:p>
    <w:p w14:paraId="46DEA65C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הרבה יותר טוב</w:t>
      </w:r>
    </w:p>
    <w:p w14:paraId="66A0E499" w14:textId="77777777" w:rsidR="00D97D32" w:rsidRPr="00694B20" w:rsidRDefault="00D97D32" w:rsidP="00D97D32">
      <w:pPr>
        <w:rPr>
          <w:rtl/>
        </w:rPr>
      </w:pPr>
    </w:p>
    <w:p w14:paraId="456E9EDE" w14:textId="77777777" w:rsidR="00D97D32" w:rsidRPr="00694B20" w:rsidRDefault="00D97D32" w:rsidP="00B27ADC">
      <w:pPr>
        <w:rPr>
          <w:b/>
          <w:bCs/>
          <w:rtl/>
        </w:rPr>
      </w:pPr>
    </w:p>
    <w:p w14:paraId="3FD189F5" w14:textId="5E8B140F" w:rsidR="00D97D32" w:rsidRPr="00694B20" w:rsidRDefault="00A917C2" w:rsidP="001E7D06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34</w:t>
      </w:r>
      <w:r w:rsidR="00D97D32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694B20">
        <w:rPr>
          <w:rFonts w:hint="cs"/>
          <w:b/>
          <w:bCs/>
          <w:rtl/>
        </w:rPr>
        <w:t>..</w:t>
      </w:r>
      <w:r w:rsidR="001E7D06" w:rsidRPr="00694B20">
        <w:rPr>
          <w:rFonts w:hint="cs"/>
          <w:b/>
          <w:bCs/>
          <w:rtl/>
        </w:rPr>
        <w:t xml:space="preserve">עד </w:t>
      </w:r>
      <w:r w:rsidR="00D97D32" w:rsidRPr="00694B20">
        <w:rPr>
          <w:rFonts w:hint="cs"/>
          <w:b/>
          <w:bCs/>
          <w:rtl/>
        </w:rPr>
        <w:t xml:space="preserve">כמה </w:t>
      </w:r>
      <w:r w:rsidR="001E7D06" w:rsidRPr="00694B20">
        <w:rPr>
          <w:rFonts w:hint="cs"/>
          <w:b/>
          <w:bCs/>
          <w:rtl/>
        </w:rPr>
        <w:t xml:space="preserve">שינויים אלו בקשרים החברתיים היו </w:t>
      </w:r>
      <w:r w:rsidR="00D97D32" w:rsidRPr="00694B20">
        <w:rPr>
          <w:rFonts w:hint="cs"/>
          <w:b/>
          <w:bCs/>
          <w:rtl/>
        </w:rPr>
        <w:t>מלחיצים עבורך</w:t>
      </w:r>
      <w:r w:rsidR="001E7D06" w:rsidRPr="00694B20">
        <w:rPr>
          <w:rFonts w:hint="cs"/>
          <w:b/>
          <w:bCs/>
          <w:rtl/>
        </w:rPr>
        <w:t>?</w:t>
      </w:r>
    </w:p>
    <w:p w14:paraId="64A657A4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5C7D0E09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</w:t>
      </w:r>
    </w:p>
    <w:p w14:paraId="449058D8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lastRenderedPageBreak/>
        <w:t>ג. במידה בינונית</w:t>
      </w:r>
    </w:p>
    <w:p w14:paraId="70AD2DAF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3EBE7CE6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2CCA53CE" w14:textId="77777777" w:rsidR="00D97D32" w:rsidRPr="00694B20" w:rsidRDefault="00D97D32" w:rsidP="00B27ADC">
      <w:pPr>
        <w:rPr>
          <w:b/>
          <w:bCs/>
          <w:rtl/>
        </w:rPr>
      </w:pPr>
    </w:p>
    <w:p w14:paraId="68FDCDEA" w14:textId="77777777" w:rsidR="00D97D32" w:rsidRPr="00694B20" w:rsidRDefault="00D97D32" w:rsidP="00B27ADC">
      <w:pPr>
        <w:rPr>
          <w:b/>
          <w:bCs/>
          <w:rtl/>
        </w:rPr>
      </w:pPr>
    </w:p>
    <w:p w14:paraId="6BD1802B" w14:textId="59381ECB" w:rsidR="00D97D32" w:rsidRPr="00694B20" w:rsidRDefault="00A917C2" w:rsidP="00B27AD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35</w:t>
      </w:r>
      <w:r w:rsidR="00D97D32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694B20">
        <w:rPr>
          <w:rFonts w:hint="cs"/>
          <w:b/>
          <w:bCs/>
          <w:rtl/>
        </w:rPr>
        <w:t>..כמה היו קשים עבורך ביטולים של אירועים חשובים בחייך (כמו טקס סיום בלימודים, מסיבת סיום, חופשה וכדומה)?</w:t>
      </w:r>
    </w:p>
    <w:p w14:paraId="5F2EDC9E" w14:textId="77777777" w:rsidR="00D97D32" w:rsidRPr="00694B20" w:rsidRDefault="00D97D32" w:rsidP="00B27ADC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23D281ED" w14:textId="77777777" w:rsidR="00D97D32" w:rsidRPr="00694B20" w:rsidRDefault="00D97D32" w:rsidP="00B27ADC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F30FB7" w:rsidRPr="00694B20">
        <w:rPr>
          <w:rFonts w:hint="cs"/>
          <w:rtl/>
        </w:rPr>
        <w:t>מעט</w:t>
      </w:r>
    </w:p>
    <w:p w14:paraId="5DCF237C" w14:textId="77777777" w:rsidR="00D97D32" w:rsidRPr="00694B20" w:rsidRDefault="00D97D32" w:rsidP="00B27ADC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6E912356" w14:textId="77777777" w:rsidR="00D97D32" w:rsidRPr="00694B20" w:rsidRDefault="00D97D32" w:rsidP="00B27ADC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51058B88" w14:textId="77777777" w:rsidR="00D97D32" w:rsidRPr="00694B20" w:rsidRDefault="00D97D32" w:rsidP="00B27ADC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5CC6D2D2" w14:textId="77777777" w:rsidR="00D97D32" w:rsidRPr="00694B20" w:rsidRDefault="00D97D32" w:rsidP="00B27ADC">
      <w:pPr>
        <w:rPr>
          <w:rtl/>
        </w:rPr>
      </w:pPr>
    </w:p>
    <w:p w14:paraId="5292AA24" w14:textId="0FB912AE" w:rsidR="00D97D32" w:rsidRPr="00694B20" w:rsidRDefault="00A917C2" w:rsidP="00B27AD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36</w:t>
      </w:r>
      <w:r w:rsidR="00D97D32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694B20">
        <w:rPr>
          <w:rFonts w:hint="cs"/>
          <w:b/>
          <w:bCs/>
          <w:rtl/>
        </w:rPr>
        <w:t>..</w:t>
      </w:r>
      <w:r w:rsidR="001E7D06" w:rsidRPr="00694B20">
        <w:rPr>
          <w:rFonts w:hint="cs"/>
          <w:b/>
          <w:bCs/>
          <w:rtl/>
        </w:rPr>
        <w:t>ב</w:t>
      </w:r>
      <w:r w:rsidR="00D97D32" w:rsidRPr="00694B20">
        <w:rPr>
          <w:rFonts w:hint="cs"/>
          <w:b/>
          <w:bCs/>
          <w:rtl/>
        </w:rPr>
        <w:t xml:space="preserve">איזו רמה </w:t>
      </w:r>
      <w:r w:rsidR="001E7D06" w:rsidRPr="00694B20">
        <w:rPr>
          <w:rFonts w:hint="cs"/>
          <w:b/>
          <w:bCs/>
          <w:rtl/>
        </w:rPr>
        <w:t>ה</w:t>
      </w:r>
      <w:r w:rsidR="00D97D32" w:rsidRPr="00694B20">
        <w:rPr>
          <w:rFonts w:hint="cs"/>
          <w:b/>
          <w:bCs/>
          <w:rtl/>
        </w:rPr>
        <w:t>שינויים הקשורים במשבר ווירוס הקורונה/ COVID-19 באזורך יצרו בעיות כלכליות עבורך או עבור משפחתך?</w:t>
      </w:r>
    </w:p>
    <w:p w14:paraId="5F95F779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1743D957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ב. מעט</w:t>
      </w:r>
    </w:p>
    <w:p w14:paraId="20F5A62A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0AF45EA5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5BDF9B0F" w14:textId="77777777" w:rsidR="00D97D32" w:rsidRPr="00694B20" w:rsidRDefault="00D97D32" w:rsidP="00D97D32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2C4C745A" w14:textId="77777777" w:rsidR="00D97D32" w:rsidRPr="00694B20" w:rsidRDefault="00D97D32" w:rsidP="00D97D32">
      <w:pPr>
        <w:rPr>
          <w:b/>
          <w:bCs/>
          <w:rtl/>
        </w:rPr>
      </w:pPr>
    </w:p>
    <w:p w14:paraId="0C187BBD" w14:textId="6E1FBE25" w:rsidR="00630530" w:rsidRPr="00694B20" w:rsidRDefault="00A917C2" w:rsidP="001E7D06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37</w:t>
      </w:r>
      <w:r w:rsidR="00630530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252AEA" w:rsidRPr="00694B20">
        <w:rPr>
          <w:rFonts w:hint="cs"/>
          <w:b/>
          <w:bCs/>
          <w:rtl/>
        </w:rPr>
        <w:t>עד כמה את</w:t>
      </w:r>
      <w:r w:rsidR="00E64256" w:rsidRPr="00694B20">
        <w:rPr>
          <w:rFonts w:hint="cs"/>
          <w:b/>
          <w:bCs/>
          <w:rtl/>
        </w:rPr>
        <w:t>/</w:t>
      </w:r>
      <w:r w:rsidR="00252AEA" w:rsidRPr="00694B20">
        <w:rPr>
          <w:rFonts w:hint="cs"/>
          <w:b/>
          <w:bCs/>
          <w:rtl/>
        </w:rPr>
        <w:t>ה מודאג</w:t>
      </w:r>
      <w:r w:rsidR="00E64256" w:rsidRPr="00694B20">
        <w:rPr>
          <w:rFonts w:hint="cs"/>
          <w:b/>
          <w:bCs/>
          <w:rtl/>
        </w:rPr>
        <w:t>/ת</w:t>
      </w:r>
      <w:r w:rsidR="00252AEA" w:rsidRPr="00694B20">
        <w:rPr>
          <w:rFonts w:hint="cs"/>
          <w:b/>
          <w:bCs/>
          <w:rtl/>
        </w:rPr>
        <w:t xml:space="preserve"> בנוגע ליציבות </w:t>
      </w:r>
      <w:r w:rsidR="001E7D06" w:rsidRPr="00694B20">
        <w:rPr>
          <w:rFonts w:hint="cs"/>
          <w:b/>
          <w:bCs/>
          <w:rtl/>
        </w:rPr>
        <w:t>ברמת המחייה שלך?</w:t>
      </w:r>
      <w:r w:rsidR="00252AEA" w:rsidRPr="00694B20">
        <w:rPr>
          <w:rFonts w:hint="cs"/>
          <w:b/>
          <w:bCs/>
          <w:rtl/>
        </w:rPr>
        <w:t xml:space="preserve"> </w:t>
      </w:r>
    </w:p>
    <w:p w14:paraId="224FA960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652185B0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ב. מעט</w:t>
      </w:r>
    </w:p>
    <w:p w14:paraId="5212AB85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314AED73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22843058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443F5219" w14:textId="77777777" w:rsidR="00252AEA" w:rsidRPr="00694B20" w:rsidRDefault="00252AEA" w:rsidP="00D97D32">
      <w:pPr>
        <w:rPr>
          <w:b/>
          <w:bCs/>
          <w:rtl/>
        </w:rPr>
      </w:pPr>
    </w:p>
    <w:p w14:paraId="4C3D506A" w14:textId="74F1844E" w:rsidR="00436B77" w:rsidRPr="00694B20" w:rsidRDefault="00A917C2" w:rsidP="00D97D32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38</w:t>
      </w:r>
      <w:r w:rsidR="00436B77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36B77" w:rsidRPr="00694B20">
        <w:rPr>
          <w:rFonts w:hint="cs"/>
          <w:b/>
          <w:bCs/>
          <w:rtl/>
        </w:rPr>
        <w:t>..האם חששת שיגמר לך האוכל עקב מחסור בכסף?</w:t>
      </w:r>
    </w:p>
    <w:p w14:paraId="6742C959" w14:textId="77777777" w:rsidR="00436B77" w:rsidRPr="00694B20" w:rsidRDefault="00436B77" w:rsidP="00D97D32">
      <w:pPr>
        <w:rPr>
          <w:rtl/>
        </w:rPr>
      </w:pPr>
      <w:r w:rsidRPr="00694B20">
        <w:rPr>
          <w:rFonts w:hint="cs"/>
          <w:rtl/>
        </w:rPr>
        <w:t>א. כן</w:t>
      </w:r>
    </w:p>
    <w:p w14:paraId="0833492E" w14:textId="77777777" w:rsidR="00436B77" w:rsidRPr="00694B20" w:rsidRDefault="00436B77" w:rsidP="00D97D32">
      <w:pPr>
        <w:rPr>
          <w:rtl/>
        </w:rPr>
      </w:pPr>
      <w:r w:rsidRPr="00694B20">
        <w:rPr>
          <w:rFonts w:hint="cs"/>
          <w:rtl/>
        </w:rPr>
        <w:t>ב. לא</w:t>
      </w:r>
    </w:p>
    <w:p w14:paraId="328B2821" w14:textId="77777777" w:rsidR="00436B77" w:rsidRPr="00694B20" w:rsidRDefault="00436B77" w:rsidP="00D97D32">
      <w:pPr>
        <w:rPr>
          <w:rtl/>
        </w:rPr>
      </w:pPr>
    </w:p>
    <w:p w14:paraId="1F8F393B" w14:textId="28369FE8" w:rsidR="00436B77" w:rsidRPr="00694B20" w:rsidRDefault="00A917C2" w:rsidP="00D97D32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39</w:t>
      </w:r>
      <w:r w:rsidR="00436B77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36B77" w:rsidRPr="00694B20">
        <w:rPr>
          <w:rFonts w:hint="cs"/>
          <w:b/>
          <w:bCs/>
          <w:rtl/>
        </w:rPr>
        <w:t>עד כמה את</w:t>
      </w:r>
      <w:r w:rsidR="00E64256" w:rsidRPr="00694B20">
        <w:rPr>
          <w:rFonts w:hint="cs"/>
          <w:b/>
          <w:bCs/>
          <w:rtl/>
        </w:rPr>
        <w:t>/</w:t>
      </w:r>
      <w:r w:rsidR="00436B77" w:rsidRPr="00694B20">
        <w:rPr>
          <w:rFonts w:hint="cs"/>
          <w:b/>
          <w:bCs/>
          <w:rtl/>
        </w:rPr>
        <w:t xml:space="preserve">ה </w:t>
      </w:r>
      <w:r w:rsidR="001E7D06" w:rsidRPr="00694B20">
        <w:rPr>
          <w:rFonts w:hint="cs"/>
          <w:b/>
          <w:bCs/>
          <w:rtl/>
        </w:rPr>
        <w:t>מאמין</w:t>
      </w:r>
      <w:r w:rsidR="00E64256" w:rsidRPr="00694B20">
        <w:rPr>
          <w:rFonts w:hint="cs"/>
          <w:b/>
          <w:bCs/>
          <w:rtl/>
        </w:rPr>
        <w:t>/ה</w:t>
      </w:r>
      <w:r w:rsidR="001E7D06" w:rsidRPr="00694B20">
        <w:rPr>
          <w:rFonts w:hint="cs"/>
          <w:b/>
          <w:bCs/>
          <w:rtl/>
        </w:rPr>
        <w:t xml:space="preserve"> </w:t>
      </w:r>
      <w:r w:rsidR="00436B77" w:rsidRPr="00694B20">
        <w:rPr>
          <w:rFonts w:hint="cs"/>
          <w:b/>
          <w:bCs/>
          <w:rtl/>
        </w:rPr>
        <w:t xml:space="preserve">כי משבר ווירוס הקורונה/ COVID-19 באזורך ייגמר בקרוב? </w:t>
      </w:r>
    </w:p>
    <w:p w14:paraId="54934B99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31C80B25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ב. מעט</w:t>
      </w:r>
    </w:p>
    <w:p w14:paraId="626046C2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228762C9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3EE5787C" w14:textId="77777777" w:rsidR="00436B77" w:rsidRPr="00694B20" w:rsidRDefault="00436B77" w:rsidP="00436B77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044C011F" w14:textId="77777777" w:rsidR="00436B77" w:rsidRPr="00694B20" w:rsidRDefault="00436B77" w:rsidP="00436B77">
      <w:pPr>
        <w:rPr>
          <w:rtl/>
        </w:rPr>
      </w:pPr>
    </w:p>
    <w:p w14:paraId="72D3AE18" w14:textId="77777777" w:rsidR="00436B77" w:rsidRPr="00694B20" w:rsidRDefault="00436B77" w:rsidP="00436B77">
      <w:pPr>
        <w:rPr>
          <w:rtl/>
        </w:rPr>
      </w:pPr>
    </w:p>
    <w:p w14:paraId="3DCAB286" w14:textId="77777777" w:rsidR="00436B77" w:rsidRPr="00694B20" w:rsidRDefault="00436B77" w:rsidP="00436B77">
      <w:pPr>
        <w:rPr>
          <w:rtl/>
        </w:rPr>
      </w:pPr>
    </w:p>
    <w:p w14:paraId="242F966C" w14:textId="77777777" w:rsidR="00436B77" w:rsidRPr="00694B20" w:rsidRDefault="00436B77" w:rsidP="00436B77">
      <w:pPr>
        <w:rPr>
          <w:rtl/>
        </w:rPr>
      </w:pPr>
    </w:p>
    <w:p w14:paraId="50AA7B9C" w14:textId="77777777" w:rsidR="00436B77" w:rsidRPr="00694B20" w:rsidRDefault="00436B77" w:rsidP="00436B77">
      <w:pPr>
        <w:rPr>
          <w:rtl/>
        </w:rPr>
      </w:pPr>
    </w:p>
    <w:p w14:paraId="3754E95D" w14:textId="77777777" w:rsidR="001E7D06" w:rsidRPr="00694B20" w:rsidRDefault="001E7D06" w:rsidP="00436B77">
      <w:pPr>
        <w:rPr>
          <w:b/>
          <w:bCs/>
          <w:sz w:val="32"/>
          <w:szCs w:val="32"/>
          <w:rtl/>
        </w:rPr>
      </w:pPr>
    </w:p>
    <w:p w14:paraId="4F895885" w14:textId="77777777" w:rsidR="001E7D06" w:rsidRPr="00694B20" w:rsidRDefault="001E7D06" w:rsidP="00436B77">
      <w:pPr>
        <w:rPr>
          <w:b/>
          <w:bCs/>
          <w:sz w:val="32"/>
          <w:szCs w:val="32"/>
          <w:rtl/>
        </w:rPr>
      </w:pPr>
    </w:p>
    <w:p w14:paraId="6315C7F2" w14:textId="521E5EA3" w:rsidR="001E7D06" w:rsidRPr="00694B20" w:rsidRDefault="001E7D06" w:rsidP="00436B77">
      <w:pPr>
        <w:rPr>
          <w:b/>
          <w:bCs/>
          <w:sz w:val="32"/>
          <w:szCs w:val="32"/>
          <w:rtl/>
        </w:rPr>
      </w:pPr>
    </w:p>
    <w:p w14:paraId="722170CC" w14:textId="77777777" w:rsidR="00A917C2" w:rsidRPr="00694B20" w:rsidRDefault="00A917C2" w:rsidP="00436B77">
      <w:pPr>
        <w:rPr>
          <w:b/>
          <w:bCs/>
          <w:sz w:val="32"/>
          <w:szCs w:val="32"/>
          <w:rtl/>
        </w:rPr>
      </w:pPr>
    </w:p>
    <w:p w14:paraId="55A482C1" w14:textId="77777777" w:rsidR="00436B77" w:rsidRPr="00694B20" w:rsidRDefault="00436B77" w:rsidP="00436B77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התנהגויות יום- יומיות (3 חודשים לפני המשבר)</w:t>
      </w:r>
    </w:p>
    <w:p w14:paraId="2338F8E9" w14:textId="77777777" w:rsidR="00436B77" w:rsidRPr="00694B20" w:rsidRDefault="00436B77" w:rsidP="00436B77">
      <w:pPr>
        <w:rPr>
          <w:b/>
          <w:bCs/>
          <w:sz w:val="32"/>
          <w:szCs w:val="32"/>
        </w:rPr>
      </w:pPr>
    </w:p>
    <w:p w14:paraId="5BB1D178" w14:textId="77777777" w:rsidR="00D60C20" w:rsidRPr="00694B20" w:rsidRDefault="00D60C20" w:rsidP="00436B77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694B20">
        <w:rPr>
          <w:rFonts w:hint="cs"/>
          <w:b/>
          <w:bCs/>
          <w:sz w:val="28"/>
          <w:szCs w:val="28"/>
          <w:rtl/>
        </w:rPr>
        <w:t xml:space="preserve"> </w:t>
      </w:r>
      <w:r w:rsidR="00CF07CD" w:rsidRPr="00694B20">
        <w:rPr>
          <w:rFonts w:hint="cs"/>
          <w:b/>
          <w:bCs/>
          <w:sz w:val="28"/>
          <w:szCs w:val="28"/>
          <w:rtl/>
        </w:rPr>
        <w:t>להתפרצות משבר</w:t>
      </w:r>
      <w:r w:rsidRPr="00694B20">
        <w:rPr>
          <w:rFonts w:hint="cs"/>
          <w:b/>
          <w:bCs/>
          <w:sz w:val="28"/>
          <w:szCs w:val="28"/>
          <w:rtl/>
        </w:rPr>
        <w:t xml:space="preserve"> ווירוס הקורונה/COVID-19 באזורך:</w:t>
      </w:r>
    </w:p>
    <w:p w14:paraId="4FBDC5BB" w14:textId="77777777" w:rsidR="00436B77" w:rsidRPr="00694B20" w:rsidRDefault="00436B77" w:rsidP="00436B77">
      <w:pPr>
        <w:bidi w:val="0"/>
        <w:rPr>
          <w:b/>
          <w:bCs/>
          <w:sz w:val="28"/>
          <w:szCs w:val="28"/>
        </w:rPr>
      </w:pPr>
    </w:p>
    <w:p w14:paraId="3E57684E" w14:textId="77777777" w:rsidR="00436B77" w:rsidRPr="00694B20" w:rsidRDefault="00436B77" w:rsidP="00436B77">
      <w:pPr>
        <w:rPr>
          <w:b/>
          <w:bCs/>
          <w:rtl/>
        </w:rPr>
      </w:pPr>
    </w:p>
    <w:p w14:paraId="3A495C37" w14:textId="349AEDB7" w:rsidR="00436B77" w:rsidRPr="00694B20" w:rsidRDefault="00436B77" w:rsidP="00436B77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</w:t>
      </w:r>
      <w:r w:rsidR="00A917C2" w:rsidRPr="00694B20">
        <w:rPr>
          <w:rFonts w:hint="cs"/>
          <w:b/>
          <w:bCs/>
          <w:sz w:val="32"/>
          <w:szCs w:val="32"/>
          <w:rtl/>
        </w:rPr>
        <w:t>1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D60C20" w:rsidRPr="00694B20">
        <w:rPr>
          <w:rFonts w:hint="cs"/>
          <w:b/>
          <w:bCs/>
          <w:rtl/>
        </w:rPr>
        <w:t>כמה שעות</w:t>
      </w:r>
      <w:r w:rsidR="00D4152B" w:rsidRPr="00694B20">
        <w:rPr>
          <w:rFonts w:hint="cs"/>
          <w:b/>
          <w:bCs/>
          <w:rtl/>
        </w:rPr>
        <w:t xml:space="preserve"> בממוצע</w:t>
      </w:r>
      <w:r w:rsidR="002C15A9" w:rsidRPr="00694B20">
        <w:rPr>
          <w:rFonts w:hint="cs"/>
          <w:b/>
          <w:bCs/>
          <w:rtl/>
        </w:rPr>
        <w:t xml:space="preserve"> </w:t>
      </w:r>
      <w:r w:rsidR="00D60C20" w:rsidRPr="00694B20">
        <w:rPr>
          <w:rFonts w:hint="cs"/>
          <w:b/>
          <w:bCs/>
          <w:rtl/>
        </w:rPr>
        <w:t>יש</w:t>
      </w:r>
      <w:r w:rsidR="002C15A9" w:rsidRPr="00694B20">
        <w:rPr>
          <w:rFonts w:hint="cs"/>
          <w:b/>
          <w:bCs/>
          <w:rtl/>
        </w:rPr>
        <w:t>נת</w:t>
      </w:r>
      <w:r w:rsidR="00D60C20" w:rsidRPr="00694B20">
        <w:rPr>
          <w:rFonts w:hint="cs"/>
          <w:b/>
          <w:bCs/>
          <w:rtl/>
        </w:rPr>
        <w:t xml:space="preserve"> בלילה?</w:t>
      </w:r>
    </w:p>
    <w:p w14:paraId="2B6388B1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א. פחות מ</w:t>
      </w:r>
      <w:r w:rsidR="008A5394" w:rsidRPr="00694B20">
        <w:rPr>
          <w:rFonts w:hint="cs"/>
          <w:rtl/>
        </w:rPr>
        <w:t>-</w:t>
      </w:r>
      <w:r w:rsidRPr="00694B20">
        <w:rPr>
          <w:rFonts w:hint="cs"/>
          <w:rtl/>
        </w:rPr>
        <w:t>6 שעות</w:t>
      </w:r>
    </w:p>
    <w:p w14:paraId="247FB88F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ב.6-8 שעות</w:t>
      </w:r>
    </w:p>
    <w:p w14:paraId="52D7F9A6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ג. 8-10 שעות</w:t>
      </w:r>
    </w:p>
    <w:p w14:paraId="42913BE2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ד. מעל 10 שעות</w:t>
      </w:r>
    </w:p>
    <w:p w14:paraId="58B31A20" w14:textId="77777777" w:rsidR="00D60C20" w:rsidRPr="00694B20" w:rsidRDefault="00D60C20" w:rsidP="00436B77">
      <w:pPr>
        <w:rPr>
          <w:rtl/>
        </w:rPr>
      </w:pPr>
    </w:p>
    <w:p w14:paraId="69FE3356" w14:textId="17DE5FBB" w:rsidR="00D60C20" w:rsidRPr="00694B20" w:rsidRDefault="00A917C2" w:rsidP="00436B77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42</w:t>
      </w:r>
      <w:r w:rsidR="00D60C20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D60C20" w:rsidRPr="00694B20">
        <w:rPr>
          <w:rFonts w:hint="cs"/>
          <w:b/>
          <w:bCs/>
          <w:rtl/>
        </w:rPr>
        <w:t>..</w:t>
      </w:r>
      <w:r w:rsidR="002C15A9" w:rsidRPr="00694B20">
        <w:rPr>
          <w:rFonts w:hint="cs"/>
          <w:b/>
          <w:bCs/>
          <w:rtl/>
        </w:rPr>
        <w:t xml:space="preserve">במשך </w:t>
      </w:r>
      <w:r w:rsidR="00D60C20" w:rsidRPr="00694B20">
        <w:rPr>
          <w:rFonts w:hint="cs"/>
          <w:b/>
          <w:bCs/>
          <w:rtl/>
        </w:rPr>
        <w:t xml:space="preserve">כמה ימים בשבוע עסקת בפעילות גופנית (למשל סיבולת לב-ריאה) </w:t>
      </w:r>
      <w:r w:rsidR="00D4152B" w:rsidRPr="00694B20">
        <w:rPr>
          <w:rFonts w:hint="cs"/>
          <w:b/>
          <w:bCs/>
          <w:rtl/>
        </w:rPr>
        <w:t>ל</w:t>
      </w:r>
      <w:r w:rsidR="00D60C20" w:rsidRPr="00694B20">
        <w:rPr>
          <w:rFonts w:hint="cs"/>
          <w:b/>
          <w:bCs/>
          <w:rtl/>
        </w:rPr>
        <w:t>משך 30 דקות</w:t>
      </w:r>
      <w:r w:rsidR="00D4152B" w:rsidRPr="00694B20">
        <w:rPr>
          <w:rFonts w:hint="cs"/>
          <w:b/>
          <w:bCs/>
          <w:rtl/>
        </w:rPr>
        <w:t xml:space="preserve"> לפחות</w:t>
      </w:r>
      <w:r w:rsidR="00D60C20" w:rsidRPr="00694B20">
        <w:rPr>
          <w:rFonts w:hint="cs"/>
          <w:b/>
          <w:bCs/>
          <w:rtl/>
        </w:rPr>
        <w:t>?</w:t>
      </w:r>
    </w:p>
    <w:p w14:paraId="580451CB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38C2B3A3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ב. 1-2 ימים</w:t>
      </w:r>
    </w:p>
    <w:p w14:paraId="2072345B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ג. 3-4 ימים</w:t>
      </w:r>
    </w:p>
    <w:p w14:paraId="584F4D1E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ד. 5-6 ימים</w:t>
      </w:r>
    </w:p>
    <w:p w14:paraId="754E4B5E" w14:textId="77777777" w:rsidR="00D60C20" w:rsidRPr="00694B20" w:rsidRDefault="00D60C20" w:rsidP="00436B77">
      <w:pPr>
        <w:rPr>
          <w:rtl/>
        </w:rPr>
      </w:pPr>
      <w:r w:rsidRPr="00694B20">
        <w:rPr>
          <w:rFonts w:hint="cs"/>
          <w:rtl/>
        </w:rPr>
        <w:t>ה. באופן יום-יומי</w:t>
      </w:r>
    </w:p>
    <w:p w14:paraId="57AE3C53" w14:textId="77777777" w:rsidR="002C15A9" w:rsidRPr="00694B20" w:rsidRDefault="002C15A9" w:rsidP="00436B77">
      <w:pPr>
        <w:rPr>
          <w:rtl/>
        </w:rPr>
      </w:pPr>
    </w:p>
    <w:p w14:paraId="524D1AA3" w14:textId="52ED8DB7" w:rsidR="002C15A9" w:rsidRPr="00694B20" w:rsidRDefault="00A917C2" w:rsidP="00436B77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43</w:t>
      </w:r>
      <w:r w:rsidR="002C15A9" w:rsidRPr="00694B20">
        <w:rPr>
          <w:rFonts w:hint="cs"/>
          <w:b/>
          <w:bCs/>
          <w:sz w:val="32"/>
          <w:szCs w:val="32"/>
          <w:rtl/>
        </w:rPr>
        <w:t>.</w:t>
      </w:r>
      <w:r w:rsidR="007B274E" w:rsidRPr="00694B20">
        <w:rPr>
          <w:rFonts w:hint="cs"/>
          <w:b/>
          <w:bCs/>
          <w:sz w:val="32"/>
          <w:szCs w:val="32"/>
          <w:rtl/>
        </w:rPr>
        <w:t xml:space="preserve"> </w:t>
      </w:r>
      <w:r w:rsidR="004223F8" w:rsidRPr="00694B20">
        <w:rPr>
          <w:rFonts w:hint="cs"/>
          <w:b/>
          <w:bCs/>
          <w:rtl/>
        </w:rPr>
        <w:t>..</w:t>
      </w:r>
      <w:r w:rsidR="007B274E" w:rsidRPr="00694B20">
        <w:rPr>
          <w:rFonts w:hint="cs"/>
          <w:b/>
          <w:bCs/>
          <w:rtl/>
        </w:rPr>
        <w:t xml:space="preserve">במשך כמה ימים בשבוע </w:t>
      </w:r>
      <w:r w:rsidR="00AF31BE" w:rsidRPr="00694B20">
        <w:rPr>
          <w:rFonts w:hint="cs"/>
          <w:b/>
          <w:bCs/>
          <w:rtl/>
        </w:rPr>
        <w:t>בילית מחוץ לבית</w:t>
      </w:r>
      <w:r w:rsidR="007B274E" w:rsidRPr="00694B20">
        <w:rPr>
          <w:rFonts w:hint="cs"/>
          <w:b/>
          <w:bCs/>
          <w:rtl/>
        </w:rPr>
        <w:t>?</w:t>
      </w:r>
    </w:p>
    <w:p w14:paraId="7303BAED" w14:textId="77777777" w:rsidR="007B274E" w:rsidRPr="00694B20" w:rsidRDefault="007B274E" w:rsidP="007B274E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7126FC86" w14:textId="77777777" w:rsidR="007B274E" w:rsidRPr="00694B20" w:rsidRDefault="007B274E" w:rsidP="007B274E">
      <w:pPr>
        <w:rPr>
          <w:rtl/>
        </w:rPr>
      </w:pPr>
      <w:r w:rsidRPr="00694B20">
        <w:rPr>
          <w:rFonts w:hint="cs"/>
          <w:rtl/>
        </w:rPr>
        <w:t>ב. 1-2 ימים</w:t>
      </w:r>
    </w:p>
    <w:p w14:paraId="7FB28634" w14:textId="77777777" w:rsidR="007B274E" w:rsidRPr="00694B20" w:rsidRDefault="007B274E" w:rsidP="007B274E">
      <w:pPr>
        <w:rPr>
          <w:rtl/>
        </w:rPr>
      </w:pPr>
      <w:r w:rsidRPr="00694B20">
        <w:rPr>
          <w:rFonts w:hint="cs"/>
          <w:rtl/>
        </w:rPr>
        <w:t>ג. 3-4 ימים</w:t>
      </w:r>
    </w:p>
    <w:p w14:paraId="7ED37DE3" w14:textId="77777777" w:rsidR="007B274E" w:rsidRPr="00694B20" w:rsidRDefault="007B274E" w:rsidP="007B274E">
      <w:pPr>
        <w:rPr>
          <w:rtl/>
        </w:rPr>
      </w:pPr>
      <w:r w:rsidRPr="00694B20">
        <w:rPr>
          <w:rFonts w:hint="cs"/>
          <w:rtl/>
        </w:rPr>
        <w:t>ד. 5-6 ימים</w:t>
      </w:r>
    </w:p>
    <w:p w14:paraId="12915731" w14:textId="77777777" w:rsidR="007B274E" w:rsidRPr="00694B20" w:rsidRDefault="007B274E" w:rsidP="007B274E">
      <w:pPr>
        <w:rPr>
          <w:rtl/>
        </w:rPr>
      </w:pPr>
      <w:r w:rsidRPr="00694B20">
        <w:rPr>
          <w:rFonts w:hint="cs"/>
          <w:rtl/>
        </w:rPr>
        <w:t>ה. באופן יום-יומי</w:t>
      </w:r>
    </w:p>
    <w:p w14:paraId="6CCAB1AA" w14:textId="77777777" w:rsidR="00526D16" w:rsidRPr="00694B20" w:rsidRDefault="00526D16" w:rsidP="007B274E">
      <w:pPr>
        <w:rPr>
          <w:rtl/>
        </w:rPr>
      </w:pPr>
    </w:p>
    <w:p w14:paraId="370EAFCF" w14:textId="77777777" w:rsidR="00526D16" w:rsidRPr="00694B20" w:rsidRDefault="00270E75" w:rsidP="007B274E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 xml:space="preserve">רגשות/ </w:t>
      </w:r>
      <w:r w:rsidR="009D1E81" w:rsidRPr="00694B20">
        <w:rPr>
          <w:rFonts w:hint="cs"/>
          <w:b/>
          <w:bCs/>
          <w:sz w:val="32"/>
          <w:szCs w:val="32"/>
          <w:rtl/>
        </w:rPr>
        <w:t>דאגות</w:t>
      </w:r>
      <w:r w:rsidRPr="00694B20">
        <w:rPr>
          <w:rFonts w:hint="cs"/>
          <w:b/>
          <w:bCs/>
          <w:sz w:val="32"/>
          <w:szCs w:val="32"/>
          <w:rtl/>
        </w:rPr>
        <w:t xml:space="preserve"> (3 חודשים לפני המשבר)</w:t>
      </w:r>
    </w:p>
    <w:p w14:paraId="497B6526" w14:textId="77777777" w:rsidR="00270E75" w:rsidRPr="00694B20" w:rsidRDefault="00270E75" w:rsidP="007B274E">
      <w:pPr>
        <w:rPr>
          <w:b/>
          <w:bCs/>
          <w:sz w:val="32"/>
          <w:szCs w:val="32"/>
          <w:rtl/>
        </w:rPr>
      </w:pPr>
    </w:p>
    <w:p w14:paraId="1DE4518D" w14:textId="77777777" w:rsidR="00270E75" w:rsidRPr="00694B20" w:rsidRDefault="00270E75" w:rsidP="00270E75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694B20">
        <w:rPr>
          <w:rFonts w:hint="cs"/>
          <w:b/>
          <w:bCs/>
          <w:sz w:val="28"/>
          <w:szCs w:val="28"/>
          <w:rtl/>
        </w:rPr>
        <w:t xml:space="preserve"> </w:t>
      </w:r>
      <w:r w:rsidR="009D1E81" w:rsidRPr="00694B20">
        <w:rPr>
          <w:rFonts w:hint="cs"/>
          <w:b/>
          <w:bCs/>
          <w:sz w:val="28"/>
          <w:szCs w:val="28"/>
          <w:rtl/>
        </w:rPr>
        <w:t xml:space="preserve">להתפרצות משבר </w:t>
      </w:r>
      <w:r w:rsidRPr="00694B20">
        <w:rPr>
          <w:rFonts w:hint="cs"/>
          <w:b/>
          <w:bCs/>
          <w:sz w:val="28"/>
          <w:szCs w:val="28"/>
          <w:rtl/>
        </w:rPr>
        <w:t>ווירוס הקורונה/COVID-19 באזורך:</w:t>
      </w:r>
    </w:p>
    <w:p w14:paraId="5B195388" w14:textId="77777777" w:rsidR="00270E75" w:rsidRPr="00694B20" w:rsidRDefault="00270E75" w:rsidP="007B274E">
      <w:pPr>
        <w:rPr>
          <w:b/>
          <w:bCs/>
          <w:sz w:val="28"/>
          <w:szCs w:val="28"/>
          <w:rtl/>
        </w:rPr>
      </w:pPr>
    </w:p>
    <w:p w14:paraId="75A662EB" w14:textId="77777777" w:rsidR="007B274E" w:rsidRPr="00694B20" w:rsidRDefault="007B274E" w:rsidP="007B274E">
      <w:pPr>
        <w:rPr>
          <w:rtl/>
        </w:rPr>
      </w:pPr>
    </w:p>
    <w:p w14:paraId="0B2DBB66" w14:textId="5BDF8C20" w:rsidR="007B274E" w:rsidRPr="00694B20" w:rsidRDefault="00A917C2" w:rsidP="007B274E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44</w:t>
      </w:r>
      <w:r w:rsidR="007B274E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694B20">
        <w:rPr>
          <w:rFonts w:hint="cs"/>
          <w:b/>
          <w:bCs/>
          <w:rtl/>
        </w:rPr>
        <w:t>..</w:t>
      </w:r>
      <w:r w:rsidR="003F3462" w:rsidRPr="00694B20">
        <w:rPr>
          <w:rFonts w:hint="cs"/>
          <w:b/>
          <w:bCs/>
          <w:rtl/>
        </w:rPr>
        <w:t>כמה מודאג</w:t>
      </w:r>
      <w:r w:rsidR="00897896" w:rsidRPr="00694B20">
        <w:rPr>
          <w:rFonts w:hint="cs"/>
          <w:b/>
          <w:bCs/>
          <w:rtl/>
        </w:rPr>
        <w:t>/ת</w:t>
      </w:r>
      <w:r w:rsidR="003F3462" w:rsidRPr="00694B20">
        <w:rPr>
          <w:rFonts w:hint="cs"/>
          <w:b/>
          <w:bCs/>
          <w:rtl/>
        </w:rPr>
        <w:t xml:space="preserve"> היית באופן כללי?</w:t>
      </w:r>
    </w:p>
    <w:p w14:paraId="747AEC6D" w14:textId="77777777" w:rsidR="003F3462" w:rsidRPr="00694B20" w:rsidRDefault="003F3462" w:rsidP="007B274E">
      <w:pPr>
        <w:rPr>
          <w:rtl/>
        </w:rPr>
      </w:pPr>
      <w:r w:rsidRPr="00694B20">
        <w:rPr>
          <w:rFonts w:hint="cs"/>
          <w:rtl/>
        </w:rPr>
        <w:t>א. לא מודאג</w:t>
      </w:r>
      <w:r w:rsidR="00897896" w:rsidRPr="00694B20">
        <w:rPr>
          <w:rFonts w:hint="cs"/>
          <w:rtl/>
        </w:rPr>
        <w:t>/ת</w:t>
      </w:r>
      <w:r w:rsidRPr="00694B20">
        <w:rPr>
          <w:rFonts w:hint="cs"/>
          <w:rtl/>
        </w:rPr>
        <w:t xml:space="preserve"> כלל</w:t>
      </w:r>
    </w:p>
    <w:p w14:paraId="2ACD1087" w14:textId="77777777" w:rsidR="003F3462" w:rsidRPr="00694B20" w:rsidRDefault="003F3462" w:rsidP="007B274E">
      <w:pPr>
        <w:rPr>
          <w:rtl/>
        </w:rPr>
      </w:pPr>
      <w:r w:rsidRPr="00694B20">
        <w:rPr>
          <w:rFonts w:hint="cs"/>
          <w:rtl/>
        </w:rPr>
        <w:t>ב. מודאג</w:t>
      </w:r>
      <w:r w:rsidR="00897896" w:rsidRPr="00694B20">
        <w:rPr>
          <w:rFonts w:hint="cs"/>
          <w:rtl/>
        </w:rPr>
        <w:t>/ת</w:t>
      </w:r>
      <w:r w:rsidRPr="00694B20">
        <w:rPr>
          <w:rFonts w:hint="cs"/>
          <w:rtl/>
        </w:rPr>
        <w:t xml:space="preserve"> במידה מועטה</w:t>
      </w:r>
    </w:p>
    <w:p w14:paraId="17FFD97F" w14:textId="77777777" w:rsidR="003F3462" w:rsidRPr="00694B20" w:rsidRDefault="003F3462" w:rsidP="007B274E">
      <w:pPr>
        <w:rPr>
          <w:rtl/>
        </w:rPr>
      </w:pPr>
      <w:r w:rsidRPr="00694B20">
        <w:rPr>
          <w:rFonts w:hint="cs"/>
          <w:rtl/>
        </w:rPr>
        <w:t>ג. מודאג</w:t>
      </w:r>
      <w:r w:rsidR="00897896" w:rsidRPr="00694B20">
        <w:rPr>
          <w:rFonts w:hint="cs"/>
          <w:rtl/>
        </w:rPr>
        <w:t>/ת</w:t>
      </w:r>
      <w:r w:rsidRPr="00694B20">
        <w:rPr>
          <w:rFonts w:hint="cs"/>
          <w:rtl/>
        </w:rPr>
        <w:t xml:space="preserve"> במידה בינונית</w:t>
      </w:r>
    </w:p>
    <w:p w14:paraId="4D47976E" w14:textId="77777777" w:rsidR="003F3462" w:rsidRPr="00694B20" w:rsidRDefault="003F3462" w:rsidP="007B274E">
      <w:pPr>
        <w:rPr>
          <w:rtl/>
        </w:rPr>
      </w:pPr>
      <w:r w:rsidRPr="00694B20">
        <w:rPr>
          <w:rFonts w:hint="cs"/>
          <w:rtl/>
        </w:rPr>
        <w:t>ד. מודאג</w:t>
      </w:r>
      <w:r w:rsidR="00897896" w:rsidRPr="00694B20">
        <w:rPr>
          <w:rFonts w:hint="cs"/>
          <w:rtl/>
        </w:rPr>
        <w:t>/ת</w:t>
      </w:r>
      <w:r w:rsidRPr="00694B20">
        <w:rPr>
          <w:rFonts w:hint="cs"/>
          <w:rtl/>
        </w:rPr>
        <w:t xml:space="preserve"> במידה רבה</w:t>
      </w:r>
    </w:p>
    <w:p w14:paraId="4E893CF0" w14:textId="77777777" w:rsidR="003F3462" w:rsidRPr="00694B20" w:rsidRDefault="003F3462" w:rsidP="007B274E">
      <w:pPr>
        <w:rPr>
          <w:rtl/>
        </w:rPr>
      </w:pPr>
      <w:r w:rsidRPr="00694B20">
        <w:rPr>
          <w:rFonts w:hint="cs"/>
          <w:rtl/>
        </w:rPr>
        <w:t>ה. מודאג</w:t>
      </w:r>
      <w:r w:rsidR="00897896" w:rsidRPr="00694B20">
        <w:rPr>
          <w:rFonts w:hint="cs"/>
          <w:rtl/>
        </w:rPr>
        <w:t>/ת</w:t>
      </w:r>
      <w:r w:rsidRPr="00694B20">
        <w:rPr>
          <w:rFonts w:hint="cs"/>
          <w:rtl/>
        </w:rPr>
        <w:t xml:space="preserve"> במידה רבה מאוד</w:t>
      </w:r>
    </w:p>
    <w:p w14:paraId="01F3A533" w14:textId="77777777" w:rsidR="007B274E" w:rsidRPr="00694B20" w:rsidRDefault="007B274E" w:rsidP="00436B77">
      <w:pPr>
        <w:rPr>
          <w:b/>
          <w:bCs/>
          <w:rtl/>
        </w:rPr>
      </w:pPr>
    </w:p>
    <w:p w14:paraId="7B15391D" w14:textId="35ADC053" w:rsidR="00897896" w:rsidRPr="00694B20" w:rsidRDefault="00A917C2" w:rsidP="00436B77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45</w:t>
      </w:r>
      <w:r w:rsidR="00897896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694B20">
        <w:rPr>
          <w:rFonts w:hint="cs"/>
          <w:b/>
          <w:bCs/>
          <w:rtl/>
        </w:rPr>
        <w:t>..</w:t>
      </w:r>
      <w:r w:rsidR="00897896" w:rsidRPr="00694B20">
        <w:rPr>
          <w:rFonts w:hint="cs"/>
          <w:b/>
          <w:bCs/>
          <w:rtl/>
        </w:rPr>
        <w:t>כמה היית שמח/ה לעומת עצוב/ה?</w:t>
      </w:r>
    </w:p>
    <w:p w14:paraId="783D1874" w14:textId="77777777" w:rsidR="006F2273" w:rsidRPr="00694B20" w:rsidRDefault="006F2273" w:rsidP="00436B77">
      <w:pPr>
        <w:rPr>
          <w:rtl/>
        </w:rPr>
      </w:pPr>
      <w:r w:rsidRPr="00694B20">
        <w:rPr>
          <w:rFonts w:hint="cs"/>
          <w:rtl/>
        </w:rPr>
        <w:t xml:space="preserve">א. </w:t>
      </w:r>
      <w:r w:rsidR="007D65FB" w:rsidRPr="00694B20">
        <w:rPr>
          <w:rFonts w:hint="cs"/>
          <w:rtl/>
        </w:rPr>
        <w:t xml:space="preserve">מאד </w:t>
      </w:r>
      <w:r w:rsidRPr="00694B20">
        <w:rPr>
          <w:rFonts w:hint="cs"/>
          <w:rtl/>
        </w:rPr>
        <w:t>עצוב/ה</w:t>
      </w:r>
      <w:r w:rsidR="00916E94" w:rsidRPr="00694B20">
        <w:rPr>
          <w:rFonts w:hint="cs"/>
          <w:rtl/>
        </w:rPr>
        <w:t xml:space="preserve"> או</w:t>
      </w:r>
      <w:r w:rsidR="00BD492B" w:rsidRPr="00694B20">
        <w:rPr>
          <w:rFonts w:hint="cs"/>
          <w:rtl/>
        </w:rPr>
        <w:t xml:space="preserve"> </w:t>
      </w:r>
      <w:r w:rsidRPr="00694B20">
        <w:rPr>
          <w:rFonts w:hint="cs"/>
          <w:rtl/>
        </w:rPr>
        <w:t>מדוכא/ת</w:t>
      </w:r>
      <w:r w:rsidR="00916E94" w:rsidRPr="00694B20">
        <w:rPr>
          <w:rFonts w:hint="cs"/>
          <w:rtl/>
        </w:rPr>
        <w:t xml:space="preserve"> או</w:t>
      </w:r>
      <w:r w:rsidRPr="00694B20">
        <w:rPr>
          <w:rFonts w:hint="cs"/>
          <w:rtl/>
        </w:rPr>
        <w:t xml:space="preserve"> לא מרוצה </w:t>
      </w:r>
    </w:p>
    <w:p w14:paraId="5AE001EA" w14:textId="77777777" w:rsidR="006F2273" w:rsidRPr="00694B20" w:rsidRDefault="006F2273" w:rsidP="00436B77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7D65FB" w:rsidRPr="00694B20">
        <w:rPr>
          <w:rFonts w:hint="cs"/>
          <w:rtl/>
        </w:rPr>
        <w:t xml:space="preserve">די </w:t>
      </w:r>
      <w:r w:rsidR="00BD492B" w:rsidRPr="00694B20">
        <w:rPr>
          <w:rFonts w:hint="cs"/>
          <w:rtl/>
        </w:rPr>
        <w:t>עצוב/ה</w:t>
      </w:r>
      <w:r w:rsidR="00916E94" w:rsidRPr="00694B20">
        <w:rPr>
          <w:rFonts w:hint="cs"/>
          <w:rtl/>
        </w:rPr>
        <w:t xml:space="preserve"> או</w:t>
      </w:r>
      <w:r w:rsidR="00BD492B" w:rsidRPr="00694B20">
        <w:rPr>
          <w:rFonts w:hint="cs"/>
          <w:rtl/>
        </w:rPr>
        <w:t xml:space="preserve"> מדוכא/ת</w:t>
      </w:r>
      <w:r w:rsidR="00916E94" w:rsidRPr="00694B20">
        <w:rPr>
          <w:rFonts w:hint="cs"/>
          <w:rtl/>
        </w:rPr>
        <w:t xml:space="preserve"> או </w:t>
      </w:r>
      <w:r w:rsidR="00BD492B" w:rsidRPr="00694B20">
        <w:rPr>
          <w:rFonts w:hint="cs"/>
          <w:rtl/>
        </w:rPr>
        <w:t xml:space="preserve">לא מרוצה </w:t>
      </w:r>
    </w:p>
    <w:p w14:paraId="5EB65DE0" w14:textId="77777777" w:rsidR="00BD492B" w:rsidRPr="00694B20" w:rsidRDefault="00BD492B" w:rsidP="00436B77">
      <w:pPr>
        <w:rPr>
          <w:rtl/>
        </w:rPr>
      </w:pPr>
      <w:r w:rsidRPr="00694B20">
        <w:rPr>
          <w:rFonts w:hint="cs"/>
          <w:rtl/>
        </w:rPr>
        <w:t>ג. ניטראלי/ת</w:t>
      </w:r>
    </w:p>
    <w:p w14:paraId="153C3B7C" w14:textId="77777777" w:rsidR="00BD492B" w:rsidRPr="00694B20" w:rsidRDefault="00BD492B" w:rsidP="00436B77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916E94" w:rsidRPr="00694B20">
        <w:rPr>
          <w:rFonts w:hint="cs"/>
          <w:rtl/>
        </w:rPr>
        <w:t xml:space="preserve">די </w:t>
      </w:r>
      <w:r w:rsidRPr="00694B20">
        <w:rPr>
          <w:rFonts w:hint="cs"/>
          <w:rtl/>
        </w:rPr>
        <w:t>שמח/ה</w:t>
      </w:r>
      <w:r w:rsidR="003B35F2" w:rsidRPr="00694B20">
        <w:rPr>
          <w:rFonts w:hint="cs"/>
          <w:rtl/>
        </w:rPr>
        <w:t xml:space="preserve"> </w:t>
      </w:r>
      <w:r w:rsidR="00916E94" w:rsidRPr="00694B20">
        <w:rPr>
          <w:rFonts w:hint="cs"/>
          <w:rtl/>
        </w:rPr>
        <w:t>או</w:t>
      </w:r>
      <w:r w:rsidRPr="00694B20">
        <w:rPr>
          <w:rFonts w:hint="cs"/>
          <w:rtl/>
        </w:rPr>
        <w:t xml:space="preserve"> מעודד/ת </w:t>
      </w:r>
    </w:p>
    <w:p w14:paraId="42C2C71C" w14:textId="77777777" w:rsidR="00BD492B" w:rsidRPr="00694B20" w:rsidRDefault="00BD492B" w:rsidP="00436B77">
      <w:pPr>
        <w:rPr>
          <w:rtl/>
        </w:rPr>
      </w:pPr>
      <w:r w:rsidRPr="00694B20">
        <w:rPr>
          <w:rFonts w:hint="cs"/>
          <w:rtl/>
        </w:rPr>
        <w:lastRenderedPageBreak/>
        <w:t xml:space="preserve">ה. </w:t>
      </w:r>
      <w:r w:rsidR="00916E94" w:rsidRPr="00694B20">
        <w:rPr>
          <w:rFonts w:hint="cs"/>
          <w:rtl/>
        </w:rPr>
        <w:t xml:space="preserve">מאד </w:t>
      </w:r>
      <w:r w:rsidRPr="00694B20">
        <w:rPr>
          <w:rFonts w:hint="cs"/>
          <w:rtl/>
        </w:rPr>
        <w:t>שמח/ה</w:t>
      </w:r>
      <w:r w:rsidR="00916E94" w:rsidRPr="00694B20">
        <w:rPr>
          <w:rFonts w:hint="cs"/>
          <w:rtl/>
        </w:rPr>
        <w:t xml:space="preserve"> או </w:t>
      </w:r>
      <w:r w:rsidRPr="00694B20">
        <w:rPr>
          <w:rFonts w:hint="cs"/>
          <w:rtl/>
        </w:rPr>
        <w:t xml:space="preserve">מעודד/ת </w:t>
      </w:r>
    </w:p>
    <w:p w14:paraId="455D4674" w14:textId="77777777" w:rsidR="00BD492B" w:rsidRPr="00694B20" w:rsidRDefault="00BD492B" w:rsidP="00436B77">
      <w:pPr>
        <w:rPr>
          <w:rtl/>
        </w:rPr>
      </w:pPr>
    </w:p>
    <w:p w14:paraId="26649C58" w14:textId="542E3000" w:rsidR="00897896" w:rsidRPr="00694B20" w:rsidRDefault="00A917C2" w:rsidP="00BD492B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46</w:t>
      </w:r>
      <w:r w:rsidR="00BD492B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694B20">
        <w:rPr>
          <w:rFonts w:hint="cs"/>
          <w:b/>
          <w:bCs/>
          <w:rtl/>
        </w:rPr>
        <w:t>..</w:t>
      </w:r>
      <w:r w:rsidR="00BD492B" w:rsidRPr="00694B20">
        <w:rPr>
          <w:rFonts w:hint="cs"/>
          <w:b/>
          <w:bCs/>
          <w:rtl/>
        </w:rPr>
        <w:t>כמה הצלחת ליהנות מהפעילויות הרגילות שלך?</w:t>
      </w:r>
    </w:p>
    <w:p w14:paraId="7CCEAB64" w14:textId="77777777" w:rsidR="00BD492B" w:rsidRPr="00694B20" w:rsidRDefault="00BD492B" w:rsidP="00BD492B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1F9209DA" w14:textId="77777777" w:rsidR="00BD492B" w:rsidRPr="00694B20" w:rsidRDefault="00BD492B" w:rsidP="00BD492B">
      <w:pPr>
        <w:rPr>
          <w:rtl/>
        </w:rPr>
      </w:pPr>
      <w:r w:rsidRPr="00694B20">
        <w:rPr>
          <w:rFonts w:hint="cs"/>
          <w:rtl/>
        </w:rPr>
        <w:t>ב. במידה מועטה</w:t>
      </w:r>
    </w:p>
    <w:p w14:paraId="4090A0AD" w14:textId="77777777" w:rsidR="00BD492B" w:rsidRPr="00694B20" w:rsidRDefault="00BD492B" w:rsidP="00BD492B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0770D455" w14:textId="77777777" w:rsidR="00BD492B" w:rsidRPr="00694B20" w:rsidRDefault="00BD492B" w:rsidP="00BD492B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0E8E7F4C" w14:textId="77777777" w:rsidR="00BD492B" w:rsidRPr="00694B20" w:rsidRDefault="00BD492B" w:rsidP="00BD492B">
      <w:pPr>
        <w:rPr>
          <w:rtl/>
        </w:rPr>
      </w:pPr>
      <w:r w:rsidRPr="00694B20">
        <w:rPr>
          <w:rFonts w:hint="cs"/>
          <w:rtl/>
        </w:rPr>
        <w:t>ה. במידה רבה מאוד</w:t>
      </w:r>
    </w:p>
    <w:p w14:paraId="0BB645DA" w14:textId="77777777" w:rsidR="00BD492B" w:rsidRPr="00694B20" w:rsidRDefault="00BD492B" w:rsidP="00BD492B">
      <w:pPr>
        <w:rPr>
          <w:b/>
          <w:bCs/>
          <w:rtl/>
        </w:rPr>
      </w:pPr>
    </w:p>
    <w:p w14:paraId="6AA27B5C" w14:textId="77777777" w:rsidR="00BD492B" w:rsidRPr="00694B20" w:rsidRDefault="00BD492B" w:rsidP="00BD53E8">
      <w:pPr>
        <w:bidi w:val="0"/>
        <w:rPr>
          <w:b/>
          <w:bCs/>
        </w:rPr>
      </w:pPr>
    </w:p>
    <w:p w14:paraId="766356FA" w14:textId="1C690C27" w:rsidR="00BD492B" w:rsidRPr="00694B20" w:rsidRDefault="00A917C2" w:rsidP="00BD492B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47</w:t>
      </w:r>
      <w:r w:rsidR="00BD492B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694B20">
        <w:rPr>
          <w:rFonts w:hint="cs"/>
          <w:b/>
          <w:bCs/>
          <w:rtl/>
        </w:rPr>
        <w:t xml:space="preserve">..כמה היית רגוע/ה לעומת </w:t>
      </w:r>
      <w:r w:rsidR="00BD53E8" w:rsidRPr="00694B20">
        <w:rPr>
          <w:rFonts w:hint="cs"/>
          <w:b/>
          <w:bCs/>
          <w:rtl/>
        </w:rPr>
        <w:t>חרד</w:t>
      </w:r>
      <w:r w:rsidR="004223F8" w:rsidRPr="00694B20">
        <w:rPr>
          <w:rFonts w:hint="cs"/>
          <w:b/>
          <w:bCs/>
          <w:rtl/>
        </w:rPr>
        <w:t>/ה?</w:t>
      </w:r>
    </w:p>
    <w:p w14:paraId="5C0CBDDD" w14:textId="77777777" w:rsidR="004223F8" w:rsidRPr="00694B20" w:rsidRDefault="004223F8" w:rsidP="00BD492B">
      <w:pPr>
        <w:rPr>
          <w:rtl/>
        </w:rPr>
      </w:pPr>
      <w:r w:rsidRPr="00694B20">
        <w:rPr>
          <w:rFonts w:hint="cs"/>
          <w:rtl/>
        </w:rPr>
        <w:t xml:space="preserve">א. </w:t>
      </w:r>
      <w:r w:rsidR="002A528D" w:rsidRPr="00694B20">
        <w:rPr>
          <w:rFonts w:hint="cs"/>
          <w:rtl/>
        </w:rPr>
        <w:t xml:space="preserve">מאד </w:t>
      </w:r>
      <w:r w:rsidRPr="00694B20">
        <w:rPr>
          <w:rFonts w:hint="cs"/>
          <w:rtl/>
        </w:rPr>
        <w:t>רגוע/ה</w:t>
      </w:r>
      <w:r w:rsidR="002A528D" w:rsidRPr="00694B20">
        <w:rPr>
          <w:rFonts w:hint="cs"/>
          <w:rtl/>
        </w:rPr>
        <w:t xml:space="preserve"> או </w:t>
      </w:r>
      <w:r w:rsidRPr="00694B20">
        <w:rPr>
          <w:rFonts w:hint="cs"/>
          <w:rtl/>
        </w:rPr>
        <w:t xml:space="preserve">שליו/ה </w:t>
      </w:r>
    </w:p>
    <w:p w14:paraId="6FDCA9AA" w14:textId="77777777" w:rsidR="004223F8" w:rsidRPr="00694B20" w:rsidRDefault="004223F8" w:rsidP="00BD492B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2A528D" w:rsidRPr="00694B20">
        <w:rPr>
          <w:rFonts w:hint="cs"/>
          <w:rtl/>
        </w:rPr>
        <w:t xml:space="preserve">די </w:t>
      </w:r>
      <w:r w:rsidRPr="00694B20">
        <w:rPr>
          <w:rFonts w:hint="cs"/>
          <w:rtl/>
        </w:rPr>
        <w:t>רגוע/ה</w:t>
      </w:r>
      <w:r w:rsidR="002A528D" w:rsidRPr="00694B20">
        <w:rPr>
          <w:rFonts w:hint="cs"/>
          <w:rtl/>
        </w:rPr>
        <w:t xml:space="preserve"> או </w:t>
      </w:r>
      <w:r w:rsidRPr="00694B20">
        <w:rPr>
          <w:rFonts w:hint="cs"/>
          <w:rtl/>
        </w:rPr>
        <w:t xml:space="preserve">שליו/ה </w:t>
      </w:r>
    </w:p>
    <w:p w14:paraId="7F65CB8D" w14:textId="77777777" w:rsidR="004223F8" w:rsidRPr="00694B20" w:rsidRDefault="004223F8" w:rsidP="00BD492B">
      <w:pPr>
        <w:rPr>
          <w:rtl/>
        </w:rPr>
      </w:pPr>
      <w:r w:rsidRPr="00694B20">
        <w:rPr>
          <w:rFonts w:hint="cs"/>
          <w:rtl/>
        </w:rPr>
        <w:t>ג. ניטראלי/ת</w:t>
      </w:r>
    </w:p>
    <w:p w14:paraId="7F3ED688" w14:textId="77777777" w:rsidR="004223F8" w:rsidRPr="00694B20" w:rsidRDefault="004223F8" w:rsidP="00BD492B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2A528D" w:rsidRPr="00694B20">
        <w:rPr>
          <w:rFonts w:hint="cs"/>
          <w:rtl/>
        </w:rPr>
        <w:t xml:space="preserve">די </w:t>
      </w:r>
      <w:r w:rsidRPr="00694B20">
        <w:rPr>
          <w:rFonts w:hint="cs"/>
          <w:rtl/>
        </w:rPr>
        <w:t>לחוצ/ה</w:t>
      </w:r>
      <w:r w:rsidR="002A528D" w:rsidRPr="00694B20">
        <w:rPr>
          <w:rFonts w:hint="cs"/>
          <w:rtl/>
        </w:rPr>
        <w:t xml:space="preserve"> או </w:t>
      </w:r>
      <w:r w:rsidRPr="00694B20">
        <w:rPr>
          <w:rFonts w:hint="cs"/>
          <w:rtl/>
        </w:rPr>
        <w:t xml:space="preserve">חרד/ה </w:t>
      </w:r>
    </w:p>
    <w:p w14:paraId="28B9186B" w14:textId="77777777" w:rsidR="004223F8" w:rsidRPr="00694B20" w:rsidRDefault="004223F8" w:rsidP="002A528D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2A528D" w:rsidRPr="00694B20">
        <w:rPr>
          <w:rFonts w:hint="cs"/>
          <w:rtl/>
        </w:rPr>
        <w:t xml:space="preserve">מאד </w:t>
      </w:r>
      <w:r w:rsidRPr="00694B20">
        <w:rPr>
          <w:rFonts w:hint="cs"/>
          <w:rtl/>
        </w:rPr>
        <w:t xml:space="preserve">לחוצ/ה </w:t>
      </w:r>
      <w:r w:rsidR="002A528D" w:rsidRPr="00694B20">
        <w:rPr>
          <w:rFonts w:hint="cs"/>
          <w:rtl/>
        </w:rPr>
        <w:t xml:space="preserve">או </w:t>
      </w:r>
      <w:r w:rsidRPr="00694B20">
        <w:rPr>
          <w:rFonts w:hint="cs"/>
          <w:rtl/>
        </w:rPr>
        <w:t xml:space="preserve">חרד/ה </w:t>
      </w:r>
    </w:p>
    <w:p w14:paraId="5FEA81D5" w14:textId="77777777" w:rsidR="002A528D" w:rsidRPr="00694B20" w:rsidRDefault="002A528D" w:rsidP="002A528D">
      <w:pPr>
        <w:rPr>
          <w:b/>
          <w:bCs/>
          <w:rtl/>
        </w:rPr>
      </w:pPr>
    </w:p>
    <w:p w14:paraId="4283B4BA" w14:textId="2477DDBD" w:rsidR="004223F8" w:rsidRPr="00694B20" w:rsidRDefault="00A917C2" w:rsidP="00BD492B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48</w:t>
      </w:r>
      <w:r w:rsidR="004223F8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867598" w:rsidRPr="00694B20">
        <w:rPr>
          <w:rFonts w:hint="cs"/>
          <w:b/>
          <w:bCs/>
          <w:rtl/>
        </w:rPr>
        <w:t xml:space="preserve">..כמה היית </w:t>
      </w:r>
      <w:r w:rsidR="00FB15EB" w:rsidRPr="00694B20">
        <w:rPr>
          <w:rFonts w:hint="cs"/>
          <w:b/>
          <w:bCs/>
          <w:rtl/>
        </w:rPr>
        <w:t>עצבני</w:t>
      </w:r>
      <w:r w:rsidR="00867598" w:rsidRPr="00694B20">
        <w:rPr>
          <w:rFonts w:hint="cs"/>
          <w:b/>
          <w:bCs/>
          <w:rtl/>
        </w:rPr>
        <w:t>/ת או חסר/ת מנוחה?</w:t>
      </w:r>
    </w:p>
    <w:p w14:paraId="51B91012" w14:textId="77777777" w:rsidR="00867598" w:rsidRPr="00694B20" w:rsidRDefault="00867598" w:rsidP="00BD492B">
      <w:pPr>
        <w:rPr>
          <w:rtl/>
        </w:rPr>
      </w:pPr>
      <w:r w:rsidRPr="00694B20">
        <w:rPr>
          <w:rFonts w:hint="cs"/>
          <w:rtl/>
        </w:rPr>
        <w:t xml:space="preserve">א. </w:t>
      </w:r>
      <w:r w:rsidR="002E2CEA" w:rsidRPr="00694B20">
        <w:rPr>
          <w:rFonts w:hint="cs"/>
          <w:rtl/>
        </w:rPr>
        <w:t xml:space="preserve">כלל </w:t>
      </w:r>
      <w:r w:rsidRPr="00694B20">
        <w:rPr>
          <w:rFonts w:hint="cs"/>
          <w:rtl/>
        </w:rPr>
        <w:t xml:space="preserve">לא </w:t>
      </w:r>
      <w:r w:rsidR="00FB15EB" w:rsidRPr="00694B20">
        <w:rPr>
          <w:rFonts w:hint="cs"/>
          <w:rtl/>
        </w:rPr>
        <w:t>עצבני</w:t>
      </w:r>
      <w:r w:rsidRPr="00694B20">
        <w:rPr>
          <w:rFonts w:hint="cs"/>
          <w:rtl/>
        </w:rPr>
        <w:t xml:space="preserve">/ת או חסר/ת מנוחה </w:t>
      </w:r>
    </w:p>
    <w:p w14:paraId="43AA6DD6" w14:textId="77777777" w:rsidR="00867598" w:rsidRPr="00694B20" w:rsidRDefault="00867598" w:rsidP="00867598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2E2CEA" w:rsidRPr="00694B20">
        <w:rPr>
          <w:rFonts w:hint="cs"/>
          <w:rtl/>
        </w:rPr>
        <w:t xml:space="preserve">מעט </w:t>
      </w:r>
      <w:r w:rsidR="00FB15EB" w:rsidRPr="00694B20">
        <w:rPr>
          <w:rFonts w:hint="cs"/>
          <w:rtl/>
        </w:rPr>
        <w:t>עצבני</w:t>
      </w:r>
      <w:r w:rsidRPr="00694B20">
        <w:rPr>
          <w:rFonts w:hint="cs"/>
          <w:rtl/>
        </w:rPr>
        <w:t xml:space="preserve">/ת או חסר/ת </w:t>
      </w:r>
      <w:r w:rsidR="002E2CEA" w:rsidRPr="00694B20">
        <w:rPr>
          <w:rFonts w:hint="cs"/>
          <w:rtl/>
        </w:rPr>
        <w:t>מנוחה</w:t>
      </w:r>
    </w:p>
    <w:p w14:paraId="7C4488C6" w14:textId="77777777" w:rsidR="00867598" w:rsidRPr="00694B20" w:rsidRDefault="00867598" w:rsidP="00BD492B">
      <w:pPr>
        <w:rPr>
          <w:rtl/>
        </w:rPr>
      </w:pPr>
      <w:r w:rsidRPr="00694B20">
        <w:rPr>
          <w:rFonts w:hint="cs"/>
          <w:rtl/>
        </w:rPr>
        <w:t xml:space="preserve">ג. </w:t>
      </w:r>
      <w:r w:rsidR="00FB15EB" w:rsidRPr="00694B20">
        <w:rPr>
          <w:rFonts w:hint="cs"/>
          <w:rtl/>
        </w:rPr>
        <w:t>עצבני</w:t>
      </w:r>
      <w:r w:rsidRPr="00694B20">
        <w:rPr>
          <w:rFonts w:hint="cs"/>
          <w:rtl/>
        </w:rPr>
        <w:t xml:space="preserve">/ת או חסר/ת </w:t>
      </w:r>
      <w:r w:rsidR="002E2CEA" w:rsidRPr="00694B20">
        <w:rPr>
          <w:rFonts w:hint="cs"/>
          <w:rtl/>
        </w:rPr>
        <w:t xml:space="preserve">מנוחה </w:t>
      </w:r>
      <w:r w:rsidRPr="00694B20">
        <w:rPr>
          <w:rFonts w:hint="cs"/>
          <w:rtl/>
        </w:rPr>
        <w:t>במידה בינונית</w:t>
      </w:r>
    </w:p>
    <w:p w14:paraId="6C40128E" w14:textId="77777777" w:rsidR="00867598" w:rsidRPr="00694B20" w:rsidRDefault="00867598" w:rsidP="00BD492B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FB15EB" w:rsidRPr="00694B20">
        <w:rPr>
          <w:rFonts w:hint="cs"/>
          <w:rtl/>
        </w:rPr>
        <w:t>עצבני</w:t>
      </w:r>
      <w:r w:rsidRPr="00694B20">
        <w:rPr>
          <w:rFonts w:hint="cs"/>
          <w:rtl/>
        </w:rPr>
        <w:t xml:space="preserve">/ת או חסר/ת </w:t>
      </w:r>
      <w:r w:rsidR="002E2CEA" w:rsidRPr="00694B20">
        <w:rPr>
          <w:rFonts w:hint="cs"/>
          <w:rtl/>
        </w:rPr>
        <w:t xml:space="preserve">מנוחה </w:t>
      </w:r>
      <w:r w:rsidRPr="00694B20">
        <w:rPr>
          <w:rFonts w:hint="cs"/>
          <w:rtl/>
        </w:rPr>
        <w:t>במידה רבה</w:t>
      </w:r>
    </w:p>
    <w:p w14:paraId="7114D0E3" w14:textId="77777777" w:rsidR="00867598" w:rsidRPr="00694B20" w:rsidRDefault="00867598" w:rsidP="00BD492B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FB15EB" w:rsidRPr="00694B20">
        <w:rPr>
          <w:rFonts w:hint="cs"/>
          <w:rtl/>
        </w:rPr>
        <w:t>עצבני</w:t>
      </w:r>
      <w:r w:rsidRPr="00694B20">
        <w:rPr>
          <w:rFonts w:hint="cs"/>
          <w:rtl/>
        </w:rPr>
        <w:t xml:space="preserve">/ת או חסר/ת </w:t>
      </w:r>
      <w:r w:rsidR="002E2CEA" w:rsidRPr="00694B20">
        <w:rPr>
          <w:rFonts w:hint="cs"/>
          <w:rtl/>
        </w:rPr>
        <w:t xml:space="preserve">מנוחה </w:t>
      </w:r>
      <w:r w:rsidRPr="00694B20">
        <w:rPr>
          <w:rFonts w:hint="cs"/>
          <w:rtl/>
        </w:rPr>
        <w:t>במידה רבה מאוד</w:t>
      </w:r>
    </w:p>
    <w:p w14:paraId="469E85AE" w14:textId="77777777" w:rsidR="007A1B1A" w:rsidRPr="00694B20" w:rsidRDefault="007A1B1A" w:rsidP="00BD492B">
      <w:pPr>
        <w:rPr>
          <w:b/>
          <w:bCs/>
          <w:rtl/>
        </w:rPr>
      </w:pPr>
    </w:p>
    <w:p w14:paraId="4A7B4FBC" w14:textId="79CE2DCE" w:rsidR="007A1B1A" w:rsidRPr="00694B20" w:rsidRDefault="00A917C2" w:rsidP="00BD492B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49</w:t>
      </w:r>
      <w:r w:rsidR="007A1B1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A1B1A" w:rsidRPr="00694B20">
        <w:rPr>
          <w:rFonts w:hint="cs"/>
          <w:b/>
          <w:bCs/>
          <w:rtl/>
        </w:rPr>
        <w:t>..כמה היית עייף/ה?</w:t>
      </w:r>
    </w:p>
    <w:p w14:paraId="77AEABDF" w14:textId="77777777" w:rsidR="004223F8" w:rsidRPr="00694B20" w:rsidRDefault="007A1B1A" w:rsidP="00BD492B">
      <w:pPr>
        <w:rPr>
          <w:rtl/>
        </w:rPr>
      </w:pPr>
      <w:r w:rsidRPr="00694B20">
        <w:rPr>
          <w:rFonts w:hint="cs"/>
          <w:rtl/>
        </w:rPr>
        <w:t xml:space="preserve">א. </w:t>
      </w:r>
      <w:r w:rsidR="0020635E" w:rsidRPr="00694B20">
        <w:rPr>
          <w:rFonts w:hint="cs"/>
          <w:rtl/>
        </w:rPr>
        <w:t xml:space="preserve">כלל </w:t>
      </w:r>
      <w:r w:rsidRPr="00694B20">
        <w:rPr>
          <w:rFonts w:hint="cs"/>
          <w:rtl/>
        </w:rPr>
        <w:t xml:space="preserve">לא עייף/ה </w:t>
      </w:r>
    </w:p>
    <w:p w14:paraId="03047C48" w14:textId="77777777" w:rsidR="007A1B1A" w:rsidRPr="00694B20" w:rsidRDefault="007A1B1A" w:rsidP="007A1B1A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20635E" w:rsidRPr="00694B20">
        <w:rPr>
          <w:rFonts w:hint="cs"/>
          <w:rtl/>
        </w:rPr>
        <w:t xml:space="preserve">מעט </w:t>
      </w:r>
      <w:r w:rsidRPr="00694B20">
        <w:rPr>
          <w:rFonts w:hint="cs"/>
          <w:rtl/>
        </w:rPr>
        <w:t xml:space="preserve">עייף/ה </w:t>
      </w:r>
    </w:p>
    <w:p w14:paraId="5E2089C8" w14:textId="77777777" w:rsidR="007A1B1A" w:rsidRPr="00694B20" w:rsidRDefault="007A1B1A" w:rsidP="007A1B1A">
      <w:pPr>
        <w:rPr>
          <w:rtl/>
        </w:rPr>
      </w:pPr>
      <w:r w:rsidRPr="00694B20">
        <w:rPr>
          <w:rFonts w:hint="cs"/>
          <w:rtl/>
        </w:rPr>
        <w:t>ג. עייף/ה במידה בינונית</w:t>
      </w:r>
    </w:p>
    <w:p w14:paraId="21529D45" w14:textId="77777777" w:rsidR="007A1B1A" w:rsidRPr="00694B20" w:rsidRDefault="007A1B1A" w:rsidP="007A1B1A">
      <w:pPr>
        <w:rPr>
          <w:rtl/>
        </w:rPr>
      </w:pPr>
      <w:r w:rsidRPr="00694B20">
        <w:rPr>
          <w:rFonts w:hint="cs"/>
          <w:rtl/>
        </w:rPr>
        <w:t>ד. עייף/ה במידה רבה</w:t>
      </w:r>
    </w:p>
    <w:p w14:paraId="796821DA" w14:textId="77777777" w:rsidR="007A1B1A" w:rsidRPr="00694B20" w:rsidRDefault="007A1B1A" w:rsidP="007A1B1A">
      <w:pPr>
        <w:rPr>
          <w:rtl/>
        </w:rPr>
      </w:pPr>
      <w:r w:rsidRPr="00694B20">
        <w:rPr>
          <w:rFonts w:hint="cs"/>
          <w:rtl/>
        </w:rPr>
        <w:t>ה. עייף/ה במידה רבה מאוד</w:t>
      </w:r>
    </w:p>
    <w:p w14:paraId="2AE79478" w14:textId="77777777" w:rsidR="00621A63" w:rsidRPr="00694B20" w:rsidRDefault="00621A63" w:rsidP="007A1B1A">
      <w:pPr>
        <w:rPr>
          <w:rtl/>
        </w:rPr>
      </w:pPr>
    </w:p>
    <w:p w14:paraId="11378535" w14:textId="6A63871B" w:rsidR="00621A63" w:rsidRPr="00694B20" w:rsidRDefault="00621A63" w:rsidP="007A1B1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</w:t>
      </w:r>
      <w:r w:rsidR="00A917C2" w:rsidRPr="00694B20">
        <w:rPr>
          <w:rFonts w:hint="cs"/>
          <w:b/>
          <w:bCs/>
          <w:sz w:val="32"/>
          <w:szCs w:val="32"/>
          <w:rtl/>
        </w:rPr>
        <w:t>0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C00F4" w:rsidRPr="00694B20">
        <w:rPr>
          <w:rFonts w:hint="cs"/>
          <w:b/>
          <w:bCs/>
          <w:rtl/>
        </w:rPr>
        <w:t>..</w:t>
      </w:r>
      <w:r w:rsidRPr="00694B20">
        <w:rPr>
          <w:rFonts w:hint="cs"/>
          <w:b/>
          <w:bCs/>
          <w:rtl/>
        </w:rPr>
        <w:t>עד כמה הצלחת להתרכז או להתמקד?</w:t>
      </w:r>
    </w:p>
    <w:p w14:paraId="19FDEBEB" w14:textId="77777777" w:rsidR="00621A63" w:rsidRPr="00694B20" w:rsidRDefault="00621A63" w:rsidP="007A1B1A">
      <w:pPr>
        <w:rPr>
          <w:rtl/>
        </w:rPr>
      </w:pPr>
      <w:r w:rsidRPr="00694B20">
        <w:rPr>
          <w:rFonts w:hint="cs"/>
          <w:rtl/>
        </w:rPr>
        <w:t xml:space="preserve">א. </w:t>
      </w:r>
      <w:r w:rsidR="0046241A" w:rsidRPr="00694B20">
        <w:rPr>
          <w:rFonts w:hint="cs"/>
          <w:rtl/>
        </w:rPr>
        <w:t xml:space="preserve">מאד </w:t>
      </w:r>
      <w:r w:rsidRPr="00694B20">
        <w:rPr>
          <w:rFonts w:hint="cs"/>
          <w:rtl/>
        </w:rPr>
        <w:t>מרוכז/ת</w:t>
      </w:r>
      <w:r w:rsidR="0046241A" w:rsidRPr="00694B20">
        <w:rPr>
          <w:rFonts w:hint="cs"/>
          <w:rtl/>
        </w:rPr>
        <w:t xml:space="preserve"> או</w:t>
      </w:r>
      <w:r w:rsidRPr="00694B20">
        <w:rPr>
          <w:rFonts w:hint="cs"/>
          <w:rtl/>
        </w:rPr>
        <w:t xml:space="preserve"> קשוב/ה </w:t>
      </w:r>
    </w:p>
    <w:p w14:paraId="3D50498C" w14:textId="77777777" w:rsidR="00621A63" w:rsidRPr="00694B20" w:rsidRDefault="00621A63" w:rsidP="007A1B1A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46241A" w:rsidRPr="00694B20">
        <w:rPr>
          <w:rFonts w:hint="cs"/>
          <w:rtl/>
        </w:rPr>
        <w:t xml:space="preserve">די </w:t>
      </w:r>
      <w:r w:rsidRPr="00694B20">
        <w:rPr>
          <w:rFonts w:hint="cs"/>
          <w:rtl/>
        </w:rPr>
        <w:t>מרוכז/</w:t>
      </w:r>
      <w:r w:rsidR="0046241A" w:rsidRPr="00694B20">
        <w:rPr>
          <w:rFonts w:hint="cs"/>
          <w:rtl/>
        </w:rPr>
        <w:t>ת</w:t>
      </w:r>
      <w:r w:rsidRPr="00694B20">
        <w:rPr>
          <w:rFonts w:hint="cs"/>
          <w:rtl/>
        </w:rPr>
        <w:t xml:space="preserve"> </w:t>
      </w:r>
      <w:r w:rsidR="0046241A" w:rsidRPr="00694B20">
        <w:rPr>
          <w:rFonts w:hint="cs"/>
          <w:rtl/>
        </w:rPr>
        <w:t xml:space="preserve">או </w:t>
      </w:r>
      <w:r w:rsidRPr="00694B20">
        <w:rPr>
          <w:rFonts w:hint="cs"/>
          <w:rtl/>
        </w:rPr>
        <w:t xml:space="preserve">קשוב/ה </w:t>
      </w:r>
    </w:p>
    <w:p w14:paraId="4C225C05" w14:textId="77777777" w:rsidR="00621A63" w:rsidRPr="00694B20" w:rsidRDefault="00621A63" w:rsidP="007A1B1A">
      <w:pPr>
        <w:rPr>
          <w:rtl/>
        </w:rPr>
      </w:pPr>
      <w:r w:rsidRPr="00694B20">
        <w:rPr>
          <w:rFonts w:hint="cs"/>
          <w:rtl/>
        </w:rPr>
        <w:t>ג. ניטראלי/ת</w:t>
      </w:r>
    </w:p>
    <w:p w14:paraId="5D3115B0" w14:textId="77777777" w:rsidR="00621A63" w:rsidRPr="00694B20" w:rsidRDefault="00621A63" w:rsidP="007A1B1A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036714" w:rsidRPr="00694B20">
        <w:rPr>
          <w:rFonts w:hint="cs"/>
          <w:rtl/>
        </w:rPr>
        <w:t xml:space="preserve">די </w:t>
      </w:r>
      <w:r w:rsidRPr="00694B20">
        <w:rPr>
          <w:rFonts w:hint="cs"/>
          <w:rtl/>
        </w:rPr>
        <w:t>לא מרוכז/ת</w:t>
      </w:r>
      <w:r w:rsidR="00036714" w:rsidRPr="00694B20">
        <w:rPr>
          <w:rFonts w:hint="cs"/>
          <w:rtl/>
        </w:rPr>
        <w:t xml:space="preserve"> או </w:t>
      </w:r>
      <w:r w:rsidRPr="00694B20">
        <w:rPr>
          <w:rFonts w:hint="cs"/>
          <w:rtl/>
        </w:rPr>
        <w:t xml:space="preserve">מוסח/ת </w:t>
      </w:r>
      <w:r w:rsidR="00036714" w:rsidRPr="00694B20">
        <w:rPr>
          <w:rFonts w:hint="cs"/>
          <w:rtl/>
        </w:rPr>
        <w:t>מעט</w:t>
      </w:r>
    </w:p>
    <w:p w14:paraId="3F19F407" w14:textId="77777777" w:rsidR="00621A63" w:rsidRPr="00694B20" w:rsidRDefault="00621A63" w:rsidP="00621A63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036714" w:rsidRPr="00694B20">
        <w:rPr>
          <w:rFonts w:hint="cs"/>
          <w:rtl/>
        </w:rPr>
        <w:t xml:space="preserve">מאד </w:t>
      </w:r>
      <w:r w:rsidRPr="00694B20">
        <w:rPr>
          <w:rFonts w:hint="cs"/>
          <w:rtl/>
        </w:rPr>
        <w:t>לא מרוכז/ת</w:t>
      </w:r>
      <w:r w:rsidR="00036714" w:rsidRPr="00694B20">
        <w:rPr>
          <w:rFonts w:hint="cs"/>
          <w:rtl/>
        </w:rPr>
        <w:t xml:space="preserve"> או</w:t>
      </w:r>
      <w:r w:rsidRPr="00694B20">
        <w:rPr>
          <w:rFonts w:hint="cs"/>
          <w:rtl/>
        </w:rPr>
        <w:t xml:space="preserve"> מוסח/ת במידה רבה</w:t>
      </w:r>
    </w:p>
    <w:p w14:paraId="61B38A61" w14:textId="77777777" w:rsidR="00621A63" w:rsidRPr="00694B20" w:rsidRDefault="00621A63" w:rsidP="007A1B1A">
      <w:pPr>
        <w:rPr>
          <w:b/>
          <w:bCs/>
          <w:rtl/>
        </w:rPr>
      </w:pPr>
    </w:p>
    <w:p w14:paraId="3FD0A346" w14:textId="2F08571D" w:rsidR="00621A63" w:rsidRPr="00694B20" w:rsidRDefault="00621A63" w:rsidP="007A1B1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</w:t>
      </w:r>
      <w:r w:rsidR="00A917C2" w:rsidRPr="00694B20">
        <w:rPr>
          <w:rFonts w:hint="cs"/>
          <w:b/>
          <w:bCs/>
          <w:sz w:val="32"/>
          <w:szCs w:val="32"/>
          <w:rtl/>
        </w:rPr>
        <w:t>1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C00F4" w:rsidRPr="00694B20">
        <w:rPr>
          <w:rFonts w:hint="cs"/>
          <w:b/>
          <w:bCs/>
          <w:rtl/>
        </w:rPr>
        <w:t xml:space="preserve">..עד כמה חשת </w:t>
      </w:r>
      <w:r w:rsidR="00FB15EB" w:rsidRPr="00694B20">
        <w:rPr>
          <w:rFonts w:hint="cs"/>
          <w:b/>
          <w:bCs/>
          <w:rtl/>
        </w:rPr>
        <w:t>כועס</w:t>
      </w:r>
      <w:r w:rsidR="004C00F4" w:rsidRPr="00694B20">
        <w:rPr>
          <w:rFonts w:hint="cs"/>
          <w:b/>
          <w:bCs/>
          <w:rtl/>
        </w:rPr>
        <w:t xml:space="preserve">/ת או </w:t>
      </w:r>
      <w:r w:rsidR="00FB15EB" w:rsidRPr="00694B20">
        <w:rPr>
          <w:rFonts w:hint="cs"/>
          <w:b/>
          <w:bCs/>
          <w:rtl/>
        </w:rPr>
        <w:t>חסר/ת שקט</w:t>
      </w:r>
      <w:r w:rsidR="004C00F4" w:rsidRPr="00694B20">
        <w:rPr>
          <w:rFonts w:hint="cs"/>
          <w:b/>
          <w:bCs/>
          <w:rtl/>
        </w:rPr>
        <w:t>?</w:t>
      </w:r>
    </w:p>
    <w:p w14:paraId="42148DD2" w14:textId="77777777" w:rsidR="004C00F4" w:rsidRPr="00694B20" w:rsidRDefault="004C00F4" w:rsidP="007A1B1A">
      <w:pPr>
        <w:rPr>
          <w:rtl/>
        </w:rPr>
      </w:pPr>
      <w:r w:rsidRPr="00694B20">
        <w:rPr>
          <w:rFonts w:hint="cs"/>
          <w:rtl/>
        </w:rPr>
        <w:t xml:space="preserve">א. לא </w:t>
      </w:r>
      <w:r w:rsidR="00FB15EB" w:rsidRPr="00694B20">
        <w:rPr>
          <w:rFonts w:hint="cs"/>
          <w:rtl/>
        </w:rPr>
        <w:t xml:space="preserve">חשתי כעס או חוסר שקט </w:t>
      </w:r>
      <w:r w:rsidRPr="00694B20">
        <w:rPr>
          <w:rFonts w:hint="cs"/>
          <w:rtl/>
        </w:rPr>
        <w:t>בכלל</w:t>
      </w:r>
    </w:p>
    <w:p w14:paraId="29917F84" w14:textId="77777777" w:rsidR="004C00F4" w:rsidRPr="00694B20" w:rsidRDefault="004C00F4" w:rsidP="007A1B1A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FB15EB" w:rsidRPr="00694B20">
        <w:rPr>
          <w:rFonts w:hint="cs"/>
          <w:rtl/>
        </w:rPr>
        <w:t xml:space="preserve">חשתי כעס או חוסר שקט </w:t>
      </w:r>
      <w:r w:rsidRPr="00694B20">
        <w:rPr>
          <w:rFonts w:hint="cs"/>
          <w:rtl/>
        </w:rPr>
        <w:t>במידה מועטה</w:t>
      </w:r>
    </w:p>
    <w:p w14:paraId="4DD5B6B5" w14:textId="77777777" w:rsidR="004C00F4" w:rsidRPr="00694B20" w:rsidRDefault="004C00F4" w:rsidP="007A1B1A">
      <w:pPr>
        <w:rPr>
          <w:rtl/>
        </w:rPr>
      </w:pPr>
      <w:r w:rsidRPr="00694B20">
        <w:rPr>
          <w:rFonts w:hint="cs"/>
          <w:rtl/>
        </w:rPr>
        <w:t>ג.</w:t>
      </w:r>
      <w:r w:rsidR="00E9397F" w:rsidRPr="00694B20">
        <w:rPr>
          <w:rFonts w:hint="cs"/>
          <w:rtl/>
        </w:rPr>
        <w:t xml:space="preserve"> </w:t>
      </w:r>
      <w:r w:rsidR="00FB15EB" w:rsidRPr="00694B20">
        <w:rPr>
          <w:rFonts w:hint="cs"/>
          <w:rtl/>
        </w:rPr>
        <w:t xml:space="preserve">חשתי כעס או חוסר שקט במידה </w:t>
      </w:r>
      <w:r w:rsidR="00E9397F" w:rsidRPr="00694B20">
        <w:rPr>
          <w:rFonts w:hint="cs"/>
          <w:rtl/>
        </w:rPr>
        <w:t>בינונית</w:t>
      </w:r>
    </w:p>
    <w:p w14:paraId="1ACF09BC" w14:textId="77777777" w:rsidR="00E9397F" w:rsidRPr="00694B20" w:rsidRDefault="00E9397F" w:rsidP="007A1B1A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FB15EB" w:rsidRPr="00694B20">
        <w:rPr>
          <w:rFonts w:hint="cs"/>
          <w:rtl/>
        </w:rPr>
        <w:t xml:space="preserve">חשתי כעס או חוסר שקט </w:t>
      </w:r>
      <w:r w:rsidRPr="00694B20">
        <w:rPr>
          <w:rFonts w:hint="cs"/>
          <w:rtl/>
        </w:rPr>
        <w:t>במידה רבה</w:t>
      </w:r>
    </w:p>
    <w:p w14:paraId="13B52BD2" w14:textId="77777777" w:rsidR="00E9397F" w:rsidRPr="00694B20" w:rsidRDefault="00E9397F" w:rsidP="007A1B1A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FB15EB" w:rsidRPr="00694B20">
        <w:rPr>
          <w:rFonts w:hint="cs"/>
          <w:rtl/>
        </w:rPr>
        <w:t xml:space="preserve">חשתי כעס או חוסר שקט </w:t>
      </w:r>
      <w:r w:rsidRPr="00694B20">
        <w:rPr>
          <w:rFonts w:hint="cs"/>
          <w:rtl/>
        </w:rPr>
        <w:t>במידה רבה מאוד</w:t>
      </w:r>
    </w:p>
    <w:p w14:paraId="285EC572" w14:textId="77777777" w:rsidR="004A3D86" w:rsidRPr="00694B20" w:rsidRDefault="004A3D86" w:rsidP="007A1B1A">
      <w:pPr>
        <w:rPr>
          <w:rtl/>
        </w:rPr>
      </w:pPr>
    </w:p>
    <w:p w14:paraId="56C97C0E" w14:textId="77777777" w:rsidR="004A3D86" w:rsidRPr="00694B20" w:rsidRDefault="004A3D86" w:rsidP="007A1B1A">
      <w:pPr>
        <w:rPr>
          <w:rtl/>
        </w:rPr>
      </w:pPr>
    </w:p>
    <w:p w14:paraId="0AA91688" w14:textId="77777777" w:rsidR="004A3D86" w:rsidRPr="00694B20" w:rsidRDefault="004A3D86" w:rsidP="007A1B1A">
      <w:pPr>
        <w:rPr>
          <w:rtl/>
        </w:rPr>
      </w:pPr>
    </w:p>
    <w:p w14:paraId="13D21309" w14:textId="77777777" w:rsidR="004A3D86" w:rsidRPr="00694B20" w:rsidRDefault="004A3D86" w:rsidP="007A1B1A">
      <w:pPr>
        <w:rPr>
          <w:rtl/>
        </w:rPr>
      </w:pPr>
    </w:p>
    <w:p w14:paraId="7D30F983" w14:textId="77777777" w:rsidR="004A3D86" w:rsidRPr="00694B20" w:rsidRDefault="004A3D86" w:rsidP="007A1B1A">
      <w:pPr>
        <w:rPr>
          <w:rtl/>
        </w:rPr>
      </w:pPr>
    </w:p>
    <w:p w14:paraId="5AE10E19" w14:textId="766FFA27" w:rsidR="004A3D86" w:rsidRPr="00694B20" w:rsidRDefault="00A917C2" w:rsidP="007A1B1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52</w:t>
      </w:r>
      <w:r w:rsidR="004A3D86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A3D86" w:rsidRPr="00694B20">
        <w:rPr>
          <w:rFonts w:hint="cs"/>
          <w:b/>
          <w:bCs/>
          <w:rtl/>
        </w:rPr>
        <w:t>..</w:t>
      </w:r>
      <w:r w:rsidR="00FB15EB" w:rsidRPr="00694B20">
        <w:rPr>
          <w:rFonts w:hint="cs"/>
          <w:b/>
          <w:bCs/>
          <w:rtl/>
        </w:rPr>
        <w:t xml:space="preserve">עד </w:t>
      </w:r>
      <w:r w:rsidR="004A3D86" w:rsidRPr="00694B20">
        <w:rPr>
          <w:rFonts w:hint="cs"/>
          <w:b/>
          <w:bCs/>
          <w:rtl/>
        </w:rPr>
        <w:t>כמה</w:t>
      </w:r>
      <w:r w:rsidR="00FB15EB" w:rsidRPr="00694B20">
        <w:rPr>
          <w:rFonts w:hint="cs"/>
          <w:b/>
          <w:bCs/>
          <w:rtl/>
        </w:rPr>
        <w:t xml:space="preserve"> הרגשת</w:t>
      </w:r>
      <w:r w:rsidR="004A3D86" w:rsidRPr="00694B20">
        <w:rPr>
          <w:rFonts w:hint="cs"/>
          <w:b/>
          <w:bCs/>
          <w:rtl/>
        </w:rPr>
        <w:t xml:space="preserve"> בודד/</w:t>
      </w:r>
      <w:r w:rsidR="00E25B3D" w:rsidRPr="00694B20">
        <w:rPr>
          <w:rFonts w:hint="cs"/>
          <w:b/>
          <w:bCs/>
          <w:rtl/>
        </w:rPr>
        <w:t>ה</w:t>
      </w:r>
      <w:r w:rsidR="00FB15EB" w:rsidRPr="00694B20">
        <w:rPr>
          <w:rFonts w:hint="cs"/>
          <w:b/>
          <w:bCs/>
          <w:rtl/>
        </w:rPr>
        <w:t>?</w:t>
      </w:r>
    </w:p>
    <w:p w14:paraId="06E6CA80" w14:textId="69DA6EC7" w:rsidR="004A3D86" w:rsidRPr="00694B20" w:rsidRDefault="004A3D86" w:rsidP="007A1B1A">
      <w:pPr>
        <w:rPr>
          <w:rtl/>
        </w:rPr>
      </w:pPr>
      <w:r w:rsidRPr="00694B20">
        <w:rPr>
          <w:rFonts w:hint="cs"/>
          <w:rtl/>
        </w:rPr>
        <w:t xml:space="preserve">א. לא </w:t>
      </w:r>
      <w:r w:rsidR="00FB15EB" w:rsidRPr="00694B20">
        <w:rPr>
          <w:rFonts w:hint="cs"/>
          <w:rtl/>
        </w:rPr>
        <w:t xml:space="preserve">הרגשתי </w:t>
      </w:r>
      <w:r w:rsidRPr="00694B20">
        <w:rPr>
          <w:rFonts w:hint="cs"/>
          <w:rtl/>
        </w:rPr>
        <w:t>בודד</w:t>
      </w:r>
      <w:r w:rsidR="00FB15EB" w:rsidRPr="00694B20">
        <w:rPr>
          <w:rFonts w:hint="cs"/>
          <w:rtl/>
        </w:rPr>
        <w:t>/</w:t>
      </w:r>
      <w:r w:rsidR="00E25B3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בכלל</w:t>
      </w:r>
    </w:p>
    <w:p w14:paraId="5EF335D0" w14:textId="43D0417E" w:rsidR="004A3D86" w:rsidRPr="00694B20" w:rsidRDefault="004A3D86" w:rsidP="007A1B1A">
      <w:pPr>
        <w:rPr>
          <w:rtl/>
        </w:rPr>
      </w:pPr>
      <w:r w:rsidRPr="00694B20">
        <w:rPr>
          <w:rFonts w:hint="cs"/>
          <w:rtl/>
        </w:rPr>
        <w:t xml:space="preserve">ב. </w:t>
      </w:r>
      <w:r w:rsidR="00FB15EB" w:rsidRPr="00694B20">
        <w:rPr>
          <w:rFonts w:hint="cs"/>
          <w:rtl/>
        </w:rPr>
        <w:t xml:space="preserve">הרגשתי </w:t>
      </w:r>
      <w:r w:rsidRPr="00694B20">
        <w:rPr>
          <w:rFonts w:hint="cs"/>
          <w:rtl/>
        </w:rPr>
        <w:t>בודד</w:t>
      </w:r>
      <w:r w:rsidR="00FB15EB" w:rsidRPr="00694B20">
        <w:rPr>
          <w:rFonts w:hint="cs"/>
          <w:rtl/>
        </w:rPr>
        <w:t>/</w:t>
      </w:r>
      <w:r w:rsidR="00E25B3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במידה מועטה</w:t>
      </w:r>
    </w:p>
    <w:p w14:paraId="336457F0" w14:textId="2AB37C46" w:rsidR="004A3D86" w:rsidRPr="00694B20" w:rsidRDefault="004A3D86" w:rsidP="007A1B1A">
      <w:pPr>
        <w:rPr>
          <w:rtl/>
        </w:rPr>
      </w:pPr>
      <w:r w:rsidRPr="00694B20">
        <w:rPr>
          <w:rFonts w:hint="cs"/>
          <w:rtl/>
        </w:rPr>
        <w:t xml:space="preserve">ג. </w:t>
      </w:r>
      <w:r w:rsidR="00FB15EB" w:rsidRPr="00694B20">
        <w:rPr>
          <w:rFonts w:hint="cs"/>
          <w:rtl/>
        </w:rPr>
        <w:t xml:space="preserve">הרגשתי </w:t>
      </w:r>
      <w:r w:rsidRPr="00694B20">
        <w:rPr>
          <w:rFonts w:hint="cs"/>
          <w:rtl/>
        </w:rPr>
        <w:t>בודד</w:t>
      </w:r>
      <w:r w:rsidR="00FB15EB" w:rsidRPr="00694B20">
        <w:rPr>
          <w:rFonts w:hint="cs"/>
          <w:rtl/>
        </w:rPr>
        <w:t>/</w:t>
      </w:r>
      <w:r w:rsidR="00E25B3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במידה בינונית</w:t>
      </w:r>
    </w:p>
    <w:p w14:paraId="2B8E50D4" w14:textId="770B1EB3" w:rsidR="004A3D86" w:rsidRPr="00694B20" w:rsidRDefault="004A3D86" w:rsidP="007A1B1A">
      <w:pPr>
        <w:rPr>
          <w:rtl/>
        </w:rPr>
      </w:pPr>
      <w:r w:rsidRPr="00694B20">
        <w:rPr>
          <w:rFonts w:hint="cs"/>
          <w:rtl/>
        </w:rPr>
        <w:t xml:space="preserve">ד. </w:t>
      </w:r>
      <w:r w:rsidR="00FB15EB" w:rsidRPr="00694B20">
        <w:rPr>
          <w:rFonts w:hint="cs"/>
          <w:rtl/>
        </w:rPr>
        <w:t xml:space="preserve">הרגשתי </w:t>
      </w:r>
      <w:r w:rsidRPr="00694B20">
        <w:rPr>
          <w:rFonts w:hint="cs"/>
          <w:rtl/>
        </w:rPr>
        <w:t>בודד</w:t>
      </w:r>
      <w:r w:rsidR="00FB15EB" w:rsidRPr="00694B20">
        <w:rPr>
          <w:rFonts w:hint="cs"/>
          <w:rtl/>
        </w:rPr>
        <w:t>/</w:t>
      </w:r>
      <w:r w:rsidR="00E25B3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במידה רבה</w:t>
      </w:r>
    </w:p>
    <w:p w14:paraId="0DBFA92A" w14:textId="717D95A4" w:rsidR="004A3D86" w:rsidRPr="00694B20" w:rsidRDefault="004A3D86" w:rsidP="007A1B1A">
      <w:pPr>
        <w:rPr>
          <w:rtl/>
        </w:rPr>
      </w:pPr>
      <w:r w:rsidRPr="00694B20">
        <w:rPr>
          <w:rFonts w:hint="cs"/>
          <w:rtl/>
        </w:rPr>
        <w:t xml:space="preserve">ה. </w:t>
      </w:r>
      <w:r w:rsidR="00FB15EB" w:rsidRPr="00694B20">
        <w:rPr>
          <w:rFonts w:hint="cs"/>
          <w:rtl/>
        </w:rPr>
        <w:t xml:space="preserve">הרגשתי </w:t>
      </w:r>
      <w:r w:rsidRPr="00694B20">
        <w:rPr>
          <w:rFonts w:hint="cs"/>
          <w:rtl/>
        </w:rPr>
        <w:t>בודד</w:t>
      </w:r>
      <w:r w:rsidR="00FB15EB" w:rsidRPr="00694B20">
        <w:rPr>
          <w:rFonts w:hint="cs"/>
          <w:rtl/>
        </w:rPr>
        <w:t>/</w:t>
      </w:r>
      <w:r w:rsidR="00E25B3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במידה רבה מאוד</w:t>
      </w:r>
    </w:p>
    <w:p w14:paraId="0CC96310" w14:textId="77777777" w:rsidR="004210E6" w:rsidRPr="00694B20" w:rsidRDefault="004210E6" w:rsidP="007A1B1A">
      <w:pPr>
        <w:rPr>
          <w:rtl/>
        </w:rPr>
      </w:pPr>
    </w:p>
    <w:p w14:paraId="24EA1622" w14:textId="131C4C75" w:rsidR="004210E6" w:rsidRPr="00694B20" w:rsidRDefault="00A917C2" w:rsidP="005522B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53</w:t>
      </w:r>
      <w:r w:rsidR="004210E6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4210E6" w:rsidRPr="00694B20">
        <w:rPr>
          <w:rFonts w:hint="cs"/>
          <w:b/>
          <w:bCs/>
          <w:rtl/>
        </w:rPr>
        <w:t>..</w:t>
      </w:r>
      <w:r w:rsidR="005522BC" w:rsidRPr="00694B20">
        <w:rPr>
          <w:rFonts w:hint="cs"/>
          <w:b/>
          <w:bCs/>
          <w:rtl/>
        </w:rPr>
        <w:t>באיזו מידה היו לך מחשבות שליליות, מחשבות בנוגע לחוויות לא נעימות או דברים שגרמו לך להרגיש רע?</w:t>
      </w:r>
    </w:p>
    <w:p w14:paraId="435FEE78" w14:textId="77777777" w:rsidR="005522BC" w:rsidRPr="00694B20" w:rsidRDefault="005522BC" w:rsidP="005522BC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524C3C72" w14:textId="77777777" w:rsidR="005522BC" w:rsidRPr="00694B20" w:rsidRDefault="005522BC" w:rsidP="005522BC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51B7CCDC" w14:textId="77777777" w:rsidR="005522BC" w:rsidRPr="00694B20" w:rsidRDefault="005522BC" w:rsidP="005522BC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133AFFE6" w14:textId="77777777" w:rsidR="005522BC" w:rsidRPr="00694B20" w:rsidRDefault="005522BC" w:rsidP="005522BC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5977C437" w14:textId="77777777" w:rsidR="005522BC" w:rsidRPr="00694B20" w:rsidRDefault="005522BC" w:rsidP="005522BC">
      <w:pPr>
        <w:rPr>
          <w:rtl/>
        </w:rPr>
      </w:pPr>
      <w:r w:rsidRPr="00694B20">
        <w:rPr>
          <w:rFonts w:hint="cs"/>
          <w:rtl/>
        </w:rPr>
        <w:t>ה. במרבית הזמן</w:t>
      </w:r>
    </w:p>
    <w:p w14:paraId="62AF4B85" w14:textId="77777777" w:rsidR="005522BC" w:rsidRPr="00694B20" w:rsidRDefault="005522BC" w:rsidP="005522BC">
      <w:pPr>
        <w:rPr>
          <w:rtl/>
        </w:rPr>
      </w:pPr>
    </w:p>
    <w:p w14:paraId="79F1097A" w14:textId="77777777" w:rsidR="005522BC" w:rsidRPr="00694B20" w:rsidRDefault="005522BC" w:rsidP="005522BC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 xml:space="preserve">שימוש במדיה (3 חודשים לפני </w:t>
      </w:r>
      <w:r w:rsidR="00641E6F" w:rsidRPr="00694B20">
        <w:rPr>
          <w:rFonts w:hint="cs"/>
          <w:b/>
          <w:bCs/>
          <w:sz w:val="32"/>
          <w:szCs w:val="32"/>
          <w:rtl/>
        </w:rPr>
        <w:t xml:space="preserve">פרוץ </w:t>
      </w:r>
      <w:r w:rsidRPr="00694B20">
        <w:rPr>
          <w:rFonts w:hint="cs"/>
          <w:b/>
          <w:bCs/>
          <w:sz w:val="32"/>
          <w:szCs w:val="32"/>
          <w:rtl/>
        </w:rPr>
        <w:t>המשבר)</w:t>
      </w:r>
    </w:p>
    <w:p w14:paraId="2F057732" w14:textId="77777777" w:rsidR="005522BC" w:rsidRPr="00694B20" w:rsidRDefault="005522BC" w:rsidP="005522BC">
      <w:pPr>
        <w:rPr>
          <w:rtl/>
        </w:rPr>
      </w:pPr>
    </w:p>
    <w:p w14:paraId="7FBA85F6" w14:textId="77777777" w:rsidR="005522BC" w:rsidRPr="00694B20" w:rsidRDefault="005522BC" w:rsidP="005522BC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694B20">
        <w:rPr>
          <w:rFonts w:hint="cs"/>
          <w:b/>
          <w:bCs/>
          <w:sz w:val="28"/>
          <w:szCs w:val="28"/>
          <w:rtl/>
        </w:rPr>
        <w:t xml:space="preserve"> ל</w:t>
      </w:r>
      <w:r w:rsidR="00641E6F" w:rsidRPr="00694B20">
        <w:rPr>
          <w:rFonts w:hint="cs"/>
          <w:b/>
          <w:bCs/>
          <w:sz w:val="28"/>
          <w:szCs w:val="28"/>
          <w:rtl/>
        </w:rPr>
        <w:t>התפרצות משבר</w:t>
      </w:r>
      <w:r w:rsidRPr="00694B20">
        <w:rPr>
          <w:rFonts w:hint="cs"/>
          <w:b/>
          <w:bCs/>
          <w:sz w:val="28"/>
          <w:szCs w:val="28"/>
          <w:rtl/>
        </w:rPr>
        <w:t xml:space="preserve"> ווירוס הקורונה/COVID-19 באזורך, כמה זמן ביום העברת:</w:t>
      </w:r>
    </w:p>
    <w:p w14:paraId="31B2358A" w14:textId="77777777" w:rsidR="005522BC" w:rsidRPr="00694B20" w:rsidRDefault="005522BC" w:rsidP="005522BC">
      <w:pPr>
        <w:rPr>
          <w:rtl/>
        </w:rPr>
      </w:pPr>
    </w:p>
    <w:p w14:paraId="1CBCBCB0" w14:textId="77777777" w:rsidR="005522BC" w:rsidRPr="00694B20" w:rsidRDefault="005522BC" w:rsidP="005522BC">
      <w:pPr>
        <w:rPr>
          <w:rtl/>
        </w:rPr>
      </w:pPr>
    </w:p>
    <w:p w14:paraId="0F9F5F57" w14:textId="019B723D" w:rsidR="005522BC" w:rsidRPr="00694B20" w:rsidRDefault="00A917C2" w:rsidP="005522BC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54</w:t>
      </w:r>
      <w:r w:rsidR="005522BC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5522BC" w:rsidRPr="00694B20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14:paraId="7019574E" w14:textId="77777777" w:rsidR="005522BC" w:rsidRPr="00694B20" w:rsidRDefault="005522BC" w:rsidP="005522BC">
      <w:pPr>
        <w:rPr>
          <w:rtl/>
        </w:rPr>
      </w:pPr>
      <w:r w:rsidRPr="00694B20">
        <w:rPr>
          <w:rFonts w:hint="cs"/>
          <w:rtl/>
        </w:rPr>
        <w:t>א.</w:t>
      </w:r>
      <w:r w:rsidR="006328E4" w:rsidRPr="00694B20">
        <w:rPr>
          <w:rFonts w:hint="cs"/>
          <w:rtl/>
        </w:rPr>
        <w:t xml:space="preserve"> ללא טלוויזיה או מדיה דיגיטלית</w:t>
      </w:r>
    </w:p>
    <w:p w14:paraId="17374F36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ב. פחות משעה אחת</w:t>
      </w:r>
    </w:p>
    <w:p w14:paraId="3FE69878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ג. 1-3 שעות</w:t>
      </w:r>
    </w:p>
    <w:p w14:paraId="0C7402DF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ד. 4-6 שעות</w:t>
      </w:r>
    </w:p>
    <w:p w14:paraId="599EDF3B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ה. מעל 6 שעות</w:t>
      </w:r>
    </w:p>
    <w:p w14:paraId="3EE6B971" w14:textId="77777777" w:rsidR="006328E4" w:rsidRPr="00694B20" w:rsidRDefault="006328E4" w:rsidP="006328E4">
      <w:pPr>
        <w:rPr>
          <w:b/>
          <w:bCs/>
          <w:rtl/>
        </w:rPr>
      </w:pPr>
    </w:p>
    <w:p w14:paraId="34650A2E" w14:textId="77777777" w:rsidR="006328E4" w:rsidRPr="00694B20" w:rsidRDefault="006328E4" w:rsidP="006328E4">
      <w:pPr>
        <w:rPr>
          <w:b/>
          <w:bCs/>
          <w:rtl/>
        </w:rPr>
      </w:pPr>
    </w:p>
    <w:p w14:paraId="2344504B" w14:textId="54399EAF" w:rsidR="006328E4" w:rsidRPr="00694B20" w:rsidRDefault="00A917C2" w:rsidP="006328E4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55</w:t>
      </w:r>
      <w:r w:rsidR="006328E4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6328E4" w:rsidRPr="00694B20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14:paraId="0EC90EF6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א. ללא רשתות חברתיות</w:t>
      </w:r>
      <w:r w:rsidR="00267FFA" w:rsidRPr="00694B20">
        <w:rPr>
          <w:rFonts w:hint="cs"/>
          <w:rtl/>
        </w:rPr>
        <w:t xml:space="preserve"> </w:t>
      </w:r>
    </w:p>
    <w:p w14:paraId="524FB24E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ב. פחות משעה אחת</w:t>
      </w:r>
    </w:p>
    <w:p w14:paraId="56784A5A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ג. 1-3 שעות</w:t>
      </w:r>
    </w:p>
    <w:p w14:paraId="5FC94DBD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ד. 4-6 שעות</w:t>
      </w:r>
    </w:p>
    <w:p w14:paraId="48B82CD8" w14:textId="77777777" w:rsidR="006328E4" w:rsidRPr="00694B20" w:rsidRDefault="006328E4" w:rsidP="006328E4">
      <w:pPr>
        <w:rPr>
          <w:rtl/>
        </w:rPr>
      </w:pPr>
      <w:r w:rsidRPr="00694B20">
        <w:rPr>
          <w:rFonts w:hint="cs"/>
          <w:rtl/>
        </w:rPr>
        <w:t>ה. מעל 6 שעות</w:t>
      </w:r>
    </w:p>
    <w:p w14:paraId="5C9D247F" w14:textId="77777777" w:rsidR="006328E4" w:rsidRPr="00694B20" w:rsidRDefault="006328E4" w:rsidP="006328E4">
      <w:pPr>
        <w:rPr>
          <w:b/>
          <w:bCs/>
          <w:rtl/>
        </w:rPr>
      </w:pPr>
    </w:p>
    <w:p w14:paraId="138E07A9" w14:textId="0743BB8E" w:rsidR="006328E4" w:rsidRPr="00694B20" w:rsidRDefault="00A917C2" w:rsidP="006328E4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56</w:t>
      </w:r>
      <w:r w:rsidR="006328E4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FF4AFC" w:rsidRPr="00694B20">
        <w:rPr>
          <w:rFonts w:hint="cs"/>
          <w:b/>
          <w:bCs/>
          <w:rtl/>
        </w:rPr>
        <w:t>.. במשחקי וידיאו</w:t>
      </w:r>
      <w:r w:rsidR="00641E6F" w:rsidRPr="00694B20">
        <w:rPr>
          <w:rFonts w:hint="cs"/>
          <w:b/>
          <w:bCs/>
          <w:rtl/>
        </w:rPr>
        <w:t xml:space="preserve"> </w:t>
      </w:r>
      <w:r w:rsidR="00D61052" w:rsidRPr="00694B20">
        <w:rPr>
          <w:rFonts w:hint="cs"/>
          <w:b/>
          <w:bCs/>
          <w:rtl/>
        </w:rPr>
        <w:t>/</w:t>
      </w:r>
      <w:r w:rsidR="00641E6F" w:rsidRPr="00694B20">
        <w:rPr>
          <w:rFonts w:hint="cs"/>
          <w:b/>
          <w:bCs/>
          <w:rtl/>
        </w:rPr>
        <w:t xml:space="preserve"> משחקי מחשב?</w:t>
      </w:r>
    </w:p>
    <w:p w14:paraId="4AC8AAF9" w14:textId="77777777" w:rsidR="00FF4AFC" w:rsidRPr="00694B20" w:rsidRDefault="00FF4AFC" w:rsidP="006328E4">
      <w:pPr>
        <w:rPr>
          <w:rtl/>
        </w:rPr>
      </w:pPr>
      <w:r w:rsidRPr="00694B20">
        <w:rPr>
          <w:rFonts w:hint="cs"/>
          <w:rtl/>
        </w:rPr>
        <w:t>א. ללא משחקי וידאו</w:t>
      </w:r>
      <w:r w:rsidR="00CA2F18" w:rsidRPr="00694B20">
        <w:rPr>
          <w:rFonts w:hint="cs"/>
          <w:rtl/>
        </w:rPr>
        <w:t xml:space="preserve">/מחשב </w:t>
      </w:r>
      <w:r w:rsidRPr="00694B20">
        <w:rPr>
          <w:rFonts w:hint="cs"/>
          <w:rtl/>
        </w:rPr>
        <w:t>בכלל</w:t>
      </w:r>
    </w:p>
    <w:p w14:paraId="0F53DE5D" w14:textId="77777777" w:rsidR="00F85799" w:rsidRPr="00694B20" w:rsidRDefault="00F85799" w:rsidP="00F85799">
      <w:pPr>
        <w:rPr>
          <w:rtl/>
        </w:rPr>
      </w:pPr>
      <w:r w:rsidRPr="00694B20">
        <w:rPr>
          <w:rFonts w:hint="cs"/>
          <w:rtl/>
        </w:rPr>
        <w:t>ב. פחות משעה אחת</w:t>
      </w:r>
    </w:p>
    <w:p w14:paraId="1F864957" w14:textId="77777777" w:rsidR="00F85799" w:rsidRPr="00694B20" w:rsidRDefault="00F85799" w:rsidP="00F85799">
      <w:pPr>
        <w:rPr>
          <w:rtl/>
        </w:rPr>
      </w:pPr>
      <w:r w:rsidRPr="00694B20">
        <w:rPr>
          <w:rFonts w:hint="cs"/>
          <w:rtl/>
        </w:rPr>
        <w:t>ג. 1-3 שעות</w:t>
      </w:r>
    </w:p>
    <w:p w14:paraId="7DB840E1" w14:textId="77777777" w:rsidR="00F85799" w:rsidRPr="00694B20" w:rsidRDefault="00F85799" w:rsidP="00F85799">
      <w:pPr>
        <w:rPr>
          <w:rtl/>
        </w:rPr>
      </w:pPr>
      <w:r w:rsidRPr="00694B20">
        <w:rPr>
          <w:rFonts w:hint="cs"/>
          <w:rtl/>
        </w:rPr>
        <w:t>ד. 4-6 שעות</w:t>
      </w:r>
    </w:p>
    <w:p w14:paraId="209DF35F" w14:textId="77777777" w:rsidR="00F85799" w:rsidRPr="00694B20" w:rsidRDefault="00F85799" w:rsidP="00F85799">
      <w:pPr>
        <w:rPr>
          <w:rtl/>
        </w:rPr>
      </w:pPr>
      <w:r w:rsidRPr="00694B20">
        <w:rPr>
          <w:rFonts w:hint="cs"/>
          <w:rtl/>
        </w:rPr>
        <w:t>ה. מעל 6 שעות</w:t>
      </w:r>
    </w:p>
    <w:p w14:paraId="668E5242" w14:textId="77777777" w:rsidR="00FF0595" w:rsidRPr="00694B20" w:rsidRDefault="00FF0595" w:rsidP="00F85799">
      <w:pPr>
        <w:rPr>
          <w:rtl/>
        </w:rPr>
      </w:pPr>
    </w:p>
    <w:p w14:paraId="7CF6AA81" w14:textId="77777777" w:rsidR="00FF0595" w:rsidRPr="00694B20" w:rsidRDefault="00FF0595" w:rsidP="00F85799">
      <w:pPr>
        <w:rPr>
          <w:rtl/>
        </w:rPr>
      </w:pPr>
    </w:p>
    <w:p w14:paraId="1DF812B9" w14:textId="77777777" w:rsidR="00FF0595" w:rsidRPr="00694B20" w:rsidRDefault="00FF0595" w:rsidP="00F85799">
      <w:pPr>
        <w:rPr>
          <w:rtl/>
        </w:rPr>
      </w:pPr>
    </w:p>
    <w:p w14:paraId="50F3006C" w14:textId="77777777" w:rsidR="00FF0595" w:rsidRPr="00694B20" w:rsidRDefault="00FF0595" w:rsidP="00F85799">
      <w:pPr>
        <w:rPr>
          <w:rtl/>
        </w:rPr>
      </w:pPr>
    </w:p>
    <w:p w14:paraId="15641870" w14:textId="77777777" w:rsidR="00FF0595" w:rsidRPr="00694B20" w:rsidRDefault="00FF0595" w:rsidP="00F85799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lastRenderedPageBreak/>
        <w:t>שימוש בחומרים (3 חודשים לפני המשבר)</w:t>
      </w:r>
    </w:p>
    <w:p w14:paraId="3C0A3510" w14:textId="77777777" w:rsidR="00FF0595" w:rsidRPr="00694B20" w:rsidRDefault="00FF0595" w:rsidP="00F85799">
      <w:pPr>
        <w:rPr>
          <w:b/>
          <w:bCs/>
          <w:sz w:val="32"/>
          <w:szCs w:val="32"/>
          <w:rtl/>
        </w:rPr>
      </w:pPr>
    </w:p>
    <w:p w14:paraId="6EA27F60" w14:textId="77777777" w:rsidR="00FF0595" w:rsidRPr="00694B20" w:rsidRDefault="00FF0595" w:rsidP="00FF0595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שלושת החודשים שקדמו</w:t>
      </w:r>
      <w:r w:rsidRPr="00694B20">
        <w:rPr>
          <w:rFonts w:hint="cs"/>
          <w:b/>
          <w:bCs/>
          <w:sz w:val="28"/>
          <w:szCs w:val="28"/>
          <w:rtl/>
        </w:rPr>
        <w:t xml:space="preserve"> לפר</w:t>
      </w:r>
      <w:r w:rsidR="00CA2F18" w:rsidRPr="00694B20">
        <w:rPr>
          <w:rFonts w:hint="cs"/>
          <w:b/>
          <w:bCs/>
          <w:sz w:val="28"/>
          <w:szCs w:val="28"/>
          <w:rtl/>
        </w:rPr>
        <w:t xml:space="preserve">וץ משבר </w:t>
      </w:r>
      <w:r w:rsidRPr="00694B20">
        <w:rPr>
          <w:rFonts w:hint="cs"/>
          <w:b/>
          <w:bCs/>
          <w:sz w:val="28"/>
          <w:szCs w:val="28"/>
          <w:rtl/>
        </w:rPr>
        <w:t>ווירוס הקורונה/COVID-19 באזורך, באיזו תדירות השתמשת ב:</w:t>
      </w:r>
    </w:p>
    <w:p w14:paraId="6AFD7A89" w14:textId="77777777" w:rsidR="00FF0595" w:rsidRPr="00694B20" w:rsidRDefault="00FF0595" w:rsidP="00F85799">
      <w:pPr>
        <w:rPr>
          <w:rtl/>
        </w:rPr>
      </w:pPr>
    </w:p>
    <w:p w14:paraId="1952D2EE" w14:textId="1DA831A0" w:rsidR="0026437B" w:rsidRPr="00694B20" w:rsidRDefault="001246F6" w:rsidP="0026437B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57</w:t>
      </w:r>
      <w:r w:rsidR="00FF0595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26437B" w:rsidRPr="00694B20">
        <w:rPr>
          <w:rFonts w:hint="cs"/>
          <w:b/>
          <w:bCs/>
          <w:rtl/>
        </w:rPr>
        <w:t>..אלכוהול?</w:t>
      </w:r>
    </w:p>
    <w:p w14:paraId="1972C35D" w14:textId="77777777" w:rsidR="0026437B" w:rsidRPr="00694B20" w:rsidRDefault="0026437B" w:rsidP="0026437B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62BD8486" w14:textId="77777777" w:rsidR="0026437B" w:rsidRPr="00694B20" w:rsidRDefault="0026437B" w:rsidP="0026437B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1B91FC4C" w14:textId="77777777" w:rsidR="0026437B" w:rsidRPr="00694B20" w:rsidRDefault="0026437B" w:rsidP="0026437B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4A88AD80" w14:textId="77777777" w:rsidR="0026437B" w:rsidRPr="00694B20" w:rsidRDefault="0026437B" w:rsidP="0026437B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7874E2AF" w14:textId="77777777" w:rsidR="0026437B" w:rsidRPr="00694B20" w:rsidRDefault="0026437B" w:rsidP="0026437B">
      <w:pPr>
        <w:rPr>
          <w:rtl/>
        </w:rPr>
      </w:pPr>
      <w:r w:rsidRPr="00694B20">
        <w:rPr>
          <w:rFonts w:hint="cs"/>
          <w:rtl/>
        </w:rPr>
        <w:t>ה. באופן קבוע</w:t>
      </w:r>
    </w:p>
    <w:p w14:paraId="372955F3" w14:textId="77777777" w:rsidR="0026437B" w:rsidRPr="00694B20" w:rsidRDefault="0026437B" w:rsidP="0026437B">
      <w:pPr>
        <w:rPr>
          <w:b/>
          <w:bCs/>
          <w:rtl/>
        </w:rPr>
      </w:pPr>
    </w:p>
    <w:p w14:paraId="47D32737" w14:textId="135CB4FB" w:rsidR="00A97117" w:rsidRPr="00694B20" w:rsidRDefault="001246F6" w:rsidP="00A97117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58</w:t>
      </w:r>
      <w:r w:rsidR="0026437B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A97117" w:rsidRPr="00694B20">
        <w:rPr>
          <w:rFonts w:hint="cs"/>
          <w:b/>
          <w:bCs/>
          <w:rtl/>
        </w:rPr>
        <w:t>..עישו</w:t>
      </w:r>
      <w:r w:rsidR="007214AA" w:rsidRPr="00694B20">
        <w:rPr>
          <w:rFonts w:hint="cs"/>
          <w:b/>
          <w:bCs/>
          <w:rtl/>
        </w:rPr>
        <w:t>ן באמצעות מכשיר אידוי?</w:t>
      </w:r>
      <w:r w:rsidR="00A97117" w:rsidRPr="00694B20">
        <w:rPr>
          <w:rFonts w:hint="cs"/>
          <w:b/>
          <w:bCs/>
          <w:rtl/>
        </w:rPr>
        <w:t xml:space="preserve"> </w:t>
      </w:r>
    </w:p>
    <w:p w14:paraId="0A943DF4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74196C5D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0E5F2ADE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73FC3C85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2EAAAB29" w14:textId="77777777" w:rsidR="00A97117" w:rsidRPr="00694B20" w:rsidRDefault="00A97117" w:rsidP="00A97117">
      <w:r w:rsidRPr="00694B20">
        <w:rPr>
          <w:rFonts w:hint="cs"/>
          <w:rtl/>
        </w:rPr>
        <w:t>ה. באופן קבוע</w:t>
      </w:r>
    </w:p>
    <w:p w14:paraId="64750CA6" w14:textId="77777777" w:rsidR="00A97117" w:rsidRPr="00694B20" w:rsidRDefault="00A97117" w:rsidP="00A97117"/>
    <w:p w14:paraId="79732474" w14:textId="68907759" w:rsidR="00A97117" w:rsidRPr="00694B20" w:rsidRDefault="001246F6" w:rsidP="00A97117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59</w:t>
      </w:r>
      <w:r w:rsidR="00A97117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A97117" w:rsidRPr="00694B20">
        <w:rPr>
          <w:rFonts w:hint="cs"/>
          <w:b/>
          <w:bCs/>
          <w:rtl/>
        </w:rPr>
        <w:t>..סיגריות או מוצרי טבק אחרים?</w:t>
      </w:r>
    </w:p>
    <w:p w14:paraId="514A6269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2DAE421E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112B48ED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44995F46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4AE8DC97" w14:textId="77777777" w:rsidR="00A97117" w:rsidRPr="00694B20" w:rsidRDefault="00A97117" w:rsidP="00A97117">
      <w:r w:rsidRPr="00694B20">
        <w:rPr>
          <w:rFonts w:hint="cs"/>
          <w:rtl/>
        </w:rPr>
        <w:t>ה. באופן קבוע</w:t>
      </w:r>
    </w:p>
    <w:p w14:paraId="626376BA" w14:textId="77777777" w:rsidR="00FF4AFC" w:rsidRPr="00694B20" w:rsidRDefault="00FF4AFC" w:rsidP="006328E4">
      <w:pPr>
        <w:rPr>
          <w:b/>
          <w:bCs/>
          <w:rtl/>
        </w:rPr>
      </w:pPr>
    </w:p>
    <w:p w14:paraId="1CCEB0AA" w14:textId="62F65206" w:rsidR="00A97117" w:rsidRPr="00694B20" w:rsidRDefault="00A97117" w:rsidP="00A97117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</w:t>
      </w:r>
      <w:r w:rsidR="001246F6" w:rsidRPr="00694B20">
        <w:rPr>
          <w:rFonts w:hint="cs"/>
          <w:b/>
          <w:bCs/>
          <w:sz w:val="32"/>
          <w:szCs w:val="32"/>
          <w:rtl/>
        </w:rPr>
        <w:t>0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Pr="00694B20">
        <w:rPr>
          <w:rFonts w:hint="cs"/>
          <w:b/>
          <w:bCs/>
          <w:rtl/>
        </w:rPr>
        <w:t>..מריחואנה/ קנאביס (למשל, ג'וינט, מקטרת, באנג)?</w:t>
      </w:r>
    </w:p>
    <w:p w14:paraId="405C1D3C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28DA5878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5B80CCFB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7744ADC5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20CB50AF" w14:textId="77777777" w:rsidR="00A97117" w:rsidRPr="00694B20" w:rsidRDefault="00A97117" w:rsidP="00A97117">
      <w:r w:rsidRPr="00694B20">
        <w:rPr>
          <w:rFonts w:hint="cs"/>
          <w:rtl/>
        </w:rPr>
        <w:t>ה. באופן קבוע</w:t>
      </w:r>
    </w:p>
    <w:p w14:paraId="32E315A1" w14:textId="77777777" w:rsidR="00A97117" w:rsidRPr="00694B20" w:rsidRDefault="00A97117" w:rsidP="006328E4">
      <w:pPr>
        <w:rPr>
          <w:b/>
          <w:bCs/>
          <w:rtl/>
        </w:rPr>
      </w:pPr>
    </w:p>
    <w:p w14:paraId="4CC182FA" w14:textId="369386F2" w:rsidR="00A97117" w:rsidRPr="00694B20" w:rsidRDefault="00A97117" w:rsidP="00A97117">
      <w:pPr>
        <w:tabs>
          <w:tab w:val="left" w:pos="4597"/>
        </w:tabs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</w:t>
      </w:r>
      <w:r w:rsidR="001246F6" w:rsidRPr="00694B20">
        <w:rPr>
          <w:rFonts w:hint="cs"/>
          <w:b/>
          <w:bCs/>
          <w:sz w:val="32"/>
          <w:szCs w:val="32"/>
          <w:rtl/>
        </w:rPr>
        <w:t>1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694B20">
        <w:rPr>
          <w:rFonts w:hint="cs"/>
          <w:b/>
          <w:bCs/>
          <w:rtl/>
        </w:rPr>
        <w:t>..</w:t>
      </w:r>
      <w:r w:rsidRPr="00694B20">
        <w:rPr>
          <w:rFonts w:hint="cs"/>
          <w:b/>
          <w:bCs/>
          <w:rtl/>
        </w:rPr>
        <w:t>סמים מרגיעים, הרואין, סמי הרדמה?</w:t>
      </w:r>
    </w:p>
    <w:p w14:paraId="36CA8138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11CC175D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5DA91257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3A317F5A" w14:textId="77777777" w:rsidR="00A97117" w:rsidRPr="00694B20" w:rsidRDefault="00A97117" w:rsidP="00A97117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17EF812E" w14:textId="77777777" w:rsidR="00A97117" w:rsidRPr="00694B20" w:rsidRDefault="00A97117" w:rsidP="00A97117">
      <w:r w:rsidRPr="00694B20">
        <w:rPr>
          <w:rFonts w:hint="cs"/>
          <w:rtl/>
        </w:rPr>
        <w:t>ה. באופן קבוע</w:t>
      </w:r>
    </w:p>
    <w:p w14:paraId="5A3B8140" w14:textId="77777777" w:rsidR="00A97117" w:rsidRPr="00694B20" w:rsidRDefault="00A97117" w:rsidP="006328E4">
      <w:pPr>
        <w:rPr>
          <w:b/>
          <w:bCs/>
          <w:rtl/>
        </w:rPr>
      </w:pPr>
    </w:p>
    <w:p w14:paraId="37DA4F4A" w14:textId="013CF904" w:rsidR="00A97117" w:rsidRPr="00694B20" w:rsidRDefault="001246F6" w:rsidP="006328E4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62</w:t>
      </w:r>
      <w:r w:rsidR="00A97117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694B20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14:paraId="4D2097F5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7672762E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202CBD4C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6F66C660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54D552CD" w14:textId="77777777" w:rsidR="00552DB8" w:rsidRPr="00694B20" w:rsidRDefault="00552DB8" w:rsidP="00552DB8">
      <w:r w:rsidRPr="00694B20">
        <w:rPr>
          <w:rFonts w:hint="cs"/>
          <w:rtl/>
        </w:rPr>
        <w:t>ה. באופן קבוע</w:t>
      </w:r>
    </w:p>
    <w:p w14:paraId="16D65B1E" w14:textId="0BAE72DA" w:rsidR="00552DB8" w:rsidRPr="00694B20" w:rsidRDefault="001246F6" w:rsidP="00552DB8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63</w:t>
      </w:r>
      <w:r w:rsidR="00552DB8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694B20">
        <w:rPr>
          <w:rFonts w:hint="cs"/>
          <w:b/>
          <w:bCs/>
          <w:rtl/>
        </w:rPr>
        <w:t>..תרופות שינה או תרופות הרגעה?</w:t>
      </w:r>
    </w:p>
    <w:p w14:paraId="38723CCE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11937970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61A685EB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4C6C661B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7595FC90" w14:textId="77777777" w:rsidR="00552DB8" w:rsidRPr="00694B20" w:rsidRDefault="00552DB8" w:rsidP="00552DB8">
      <w:pPr>
        <w:rPr>
          <w:rtl/>
        </w:rPr>
      </w:pPr>
      <w:r w:rsidRPr="00694B20">
        <w:rPr>
          <w:rFonts w:hint="cs"/>
          <w:rtl/>
        </w:rPr>
        <w:t>ה. באופן קבוע</w:t>
      </w:r>
    </w:p>
    <w:p w14:paraId="16070997" w14:textId="77777777" w:rsidR="00F24DFC" w:rsidRPr="00694B20" w:rsidRDefault="00F24DFC" w:rsidP="00552DB8">
      <w:pPr>
        <w:rPr>
          <w:rtl/>
        </w:rPr>
      </w:pPr>
    </w:p>
    <w:p w14:paraId="2707A147" w14:textId="77777777" w:rsidR="00F24DFC" w:rsidRPr="00694B20" w:rsidRDefault="00F24DFC" w:rsidP="00552DB8">
      <w:pPr>
        <w:rPr>
          <w:b/>
          <w:bCs/>
          <w:sz w:val="32"/>
          <w:szCs w:val="32"/>
        </w:rPr>
      </w:pPr>
      <w:r w:rsidRPr="00694B20">
        <w:rPr>
          <w:rFonts w:hint="cs"/>
          <w:b/>
          <w:bCs/>
          <w:sz w:val="32"/>
          <w:szCs w:val="32"/>
          <w:rtl/>
        </w:rPr>
        <w:t>התנהגויות יומיות (בשבועיים האחרונים)</w:t>
      </w:r>
    </w:p>
    <w:p w14:paraId="6AC2D5D7" w14:textId="77777777" w:rsidR="00552DB8" w:rsidRPr="00694B20" w:rsidRDefault="00552DB8" w:rsidP="00552DB8">
      <w:pPr>
        <w:rPr>
          <w:b/>
          <w:bCs/>
          <w:rtl/>
        </w:rPr>
      </w:pPr>
    </w:p>
    <w:p w14:paraId="4F928A06" w14:textId="77777777" w:rsidR="00F24DFC" w:rsidRPr="00694B20" w:rsidRDefault="00F24DFC" w:rsidP="00552DB8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694B20">
        <w:rPr>
          <w:rFonts w:hint="cs"/>
          <w:b/>
          <w:bCs/>
          <w:sz w:val="28"/>
          <w:szCs w:val="28"/>
          <w:rtl/>
        </w:rPr>
        <w:t>:</w:t>
      </w:r>
    </w:p>
    <w:p w14:paraId="43C5D7C1" w14:textId="77777777" w:rsidR="00F24DFC" w:rsidRPr="00694B20" w:rsidRDefault="00F24DFC" w:rsidP="00552DB8">
      <w:pPr>
        <w:rPr>
          <w:b/>
          <w:bCs/>
          <w:rtl/>
        </w:rPr>
      </w:pPr>
    </w:p>
    <w:p w14:paraId="17F2DD35" w14:textId="1250B57E" w:rsidR="007214AA" w:rsidRPr="00694B20" w:rsidRDefault="00567D8E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64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כמה שעות בממוצע ישנת בלילה?</w:t>
      </w:r>
    </w:p>
    <w:p w14:paraId="5B1D08C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פחות מ-6 שעות</w:t>
      </w:r>
    </w:p>
    <w:p w14:paraId="03E6A1EC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ב.6-8 שעות</w:t>
      </w:r>
    </w:p>
    <w:p w14:paraId="41DE963A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8-10 שעות</w:t>
      </w:r>
    </w:p>
    <w:p w14:paraId="1336117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מעל 10 שעות</w:t>
      </w:r>
    </w:p>
    <w:p w14:paraId="1C485593" w14:textId="77777777" w:rsidR="007214AA" w:rsidRPr="00694B20" w:rsidRDefault="007214AA" w:rsidP="007214AA">
      <w:pPr>
        <w:rPr>
          <w:rtl/>
        </w:rPr>
      </w:pPr>
    </w:p>
    <w:p w14:paraId="1E07B85A" w14:textId="40A97272" w:rsidR="007214AA" w:rsidRPr="00694B20" w:rsidRDefault="00567D8E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65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..במשך כמה ימים בשבוע עסקת בפעילות גופנית (למשל סיבולת לב-ריאה) למשך 30 דקות לפחות?</w:t>
      </w:r>
    </w:p>
    <w:p w14:paraId="29382745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6A473BFC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1-2 ימים</w:t>
      </w:r>
    </w:p>
    <w:p w14:paraId="49D51C0C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3-4 ימים</w:t>
      </w:r>
    </w:p>
    <w:p w14:paraId="0FA1C89C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5-6 ימים</w:t>
      </w:r>
    </w:p>
    <w:p w14:paraId="4C99D0C1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באופן יום-יומי</w:t>
      </w:r>
    </w:p>
    <w:p w14:paraId="43EA4BE9" w14:textId="77777777" w:rsidR="007214AA" w:rsidRPr="00694B20" w:rsidRDefault="007214AA" w:rsidP="007214AA">
      <w:pPr>
        <w:rPr>
          <w:rtl/>
        </w:rPr>
      </w:pPr>
    </w:p>
    <w:p w14:paraId="0E6F14A5" w14:textId="441D936D" w:rsidR="007214AA" w:rsidRPr="00694B20" w:rsidRDefault="00567D8E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66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..במשך כמה ימים בשבוע בילית מחוץ לבית?</w:t>
      </w:r>
    </w:p>
    <w:p w14:paraId="5677C01A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4B118E3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1-2 ימים</w:t>
      </w:r>
    </w:p>
    <w:p w14:paraId="7B88EB7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3-4 ימים</w:t>
      </w:r>
    </w:p>
    <w:p w14:paraId="4EBDB26E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5-6 ימים</w:t>
      </w:r>
    </w:p>
    <w:p w14:paraId="5E731860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באופן יום-יומי</w:t>
      </w:r>
    </w:p>
    <w:p w14:paraId="007B02BB" w14:textId="77777777" w:rsidR="008A5394" w:rsidRPr="00694B20" w:rsidRDefault="008A5394" w:rsidP="008A5394">
      <w:pPr>
        <w:rPr>
          <w:rtl/>
        </w:rPr>
      </w:pPr>
    </w:p>
    <w:p w14:paraId="0A2469F9" w14:textId="77777777" w:rsidR="008A5394" w:rsidRPr="00694B20" w:rsidRDefault="008A5394" w:rsidP="008A5394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רגשות/ חששות (בשבועיים האחרונים)</w:t>
      </w:r>
    </w:p>
    <w:p w14:paraId="3202251D" w14:textId="77777777" w:rsidR="008A5394" w:rsidRPr="00694B20" w:rsidRDefault="008A5394" w:rsidP="008A5394">
      <w:pPr>
        <w:rPr>
          <w:b/>
          <w:bCs/>
          <w:sz w:val="32"/>
          <w:szCs w:val="32"/>
          <w:rtl/>
        </w:rPr>
      </w:pPr>
    </w:p>
    <w:p w14:paraId="70C24740" w14:textId="720B1280" w:rsidR="008A5394" w:rsidRPr="00694B20" w:rsidRDefault="008A5394" w:rsidP="00A94F49">
      <w:pPr>
        <w:rPr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השבו</w:t>
      </w:r>
      <w:r w:rsidR="00752BCB" w:rsidRPr="00694B20">
        <w:rPr>
          <w:rFonts w:hint="cs"/>
          <w:b/>
          <w:bCs/>
          <w:sz w:val="28"/>
          <w:szCs w:val="28"/>
          <w:u w:val="single"/>
          <w:rtl/>
        </w:rPr>
        <w:t>עיים האחרונים:</w:t>
      </w:r>
    </w:p>
    <w:p w14:paraId="68344424" w14:textId="77777777" w:rsidR="008A5394" w:rsidRPr="00694B20" w:rsidRDefault="008A5394" w:rsidP="008A5394">
      <w:pPr>
        <w:rPr>
          <w:b/>
          <w:bCs/>
          <w:rtl/>
        </w:rPr>
      </w:pPr>
    </w:p>
    <w:p w14:paraId="3827123D" w14:textId="5B54B316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67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..כמה מודאג/ת היית באופן כללי?</w:t>
      </w:r>
    </w:p>
    <w:p w14:paraId="4DF37CFC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לא מודאג/ת כלל</w:t>
      </w:r>
    </w:p>
    <w:p w14:paraId="110EACB0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מודאג/ת במידה מועטה</w:t>
      </w:r>
    </w:p>
    <w:p w14:paraId="7B0386F1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מודאג/ת במידה בינונית</w:t>
      </w:r>
    </w:p>
    <w:p w14:paraId="515CD5CB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מודאג/ת במידה רבה</w:t>
      </w:r>
    </w:p>
    <w:p w14:paraId="7182AB8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מודאג/ת במידה רבה מאוד</w:t>
      </w:r>
    </w:p>
    <w:p w14:paraId="3CFB51A1" w14:textId="77777777" w:rsidR="007214AA" w:rsidRPr="00694B20" w:rsidRDefault="007214AA" w:rsidP="007214AA">
      <w:pPr>
        <w:rPr>
          <w:b/>
          <w:bCs/>
          <w:rtl/>
        </w:rPr>
      </w:pPr>
    </w:p>
    <w:p w14:paraId="1077636F" w14:textId="4BB81157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68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..כמה היית שמח/ה לעומת עצוב/ה?</w:t>
      </w:r>
    </w:p>
    <w:p w14:paraId="4F2E59E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א. מאד עצוב/ה או מדוכא/ת או לא מרוצה </w:t>
      </w:r>
    </w:p>
    <w:p w14:paraId="403C2F83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ב. די עצוב/ה או מדוכא/ת או לא מרוצה </w:t>
      </w:r>
    </w:p>
    <w:p w14:paraId="5FF795B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ניטראלי/ת</w:t>
      </w:r>
    </w:p>
    <w:p w14:paraId="3836B71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ד. די שמח/ה או מעודד/ת </w:t>
      </w:r>
    </w:p>
    <w:p w14:paraId="261AB6A3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ה. מאד שמח/ה או מעודד/ת </w:t>
      </w:r>
    </w:p>
    <w:p w14:paraId="69DD576A" w14:textId="77777777" w:rsidR="007214AA" w:rsidRPr="00694B20" w:rsidRDefault="007214AA" w:rsidP="007214AA">
      <w:pPr>
        <w:rPr>
          <w:rtl/>
        </w:rPr>
      </w:pPr>
    </w:p>
    <w:p w14:paraId="6B6F734B" w14:textId="24094482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69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..כמה הצלחת ליהנות מהפעילויות הרגילות שלך?</w:t>
      </w:r>
    </w:p>
    <w:p w14:paraId="2DA6F2C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78BC200B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במידה מועטה</w:t>
      </w:r>
    </w:p>
    <w:p w14:paraId="642633D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במידה בינונית</w:t>
      </w:r>
    </w:p>
    <w:p w14:paraId="289FA40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במידה רבה</w:t>
      </w:r>
    </w:p>
    <w:p w14:paraId="265184B4" w14:textId="2DD1BBDA" w:rsidR="007214AA" w:rsidRPr="00694B20" w:rsidRDefault="007214AA" w:rsidP="00A94F49">
      <w:pPr>
        <w:rPr>
          <w:b/>
          <w:bCs/>
          <w:rtl/>
        </w:rPr>
      </w:pPr>
      <w:r w:rsidRPr="00694B20">
        <w:rPr>
          <w:rFonts w:hint="cs"/>
          <w:rtl/>
        </w:rPr>
        <w:t>ה. במידה רבה מאוד</w:t>
      </w:r>
    </w:p>
    <w:p w14:paraId="205CA657" w14:textId="77777777" w:rsidR="007214AA" w:rsidRPr="00694B20" w:rsidRDefault="007214AA" w:rsidP="007214AA">
      <w:pPr>
        <w:bidi w:val="0"/>
        <w:rPr>
          <w:b/>
          <w:bCs/>
        </w:rPr>
      </w:pPr>
    </w:p>
    <w:p w14:paraId="1D660CE2" w14:textId="0846FF3C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70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..כמה היית רגוע/ה לעומת חרד/ה?</w:t>
      </w:r>
    </w:p>
    <w:p w14:paraId="6F08F33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א. מאד רגוע/ה או שליו/ה </w:t>
      </w:r>
    </w:p>
    <w:p w14:paraId="4566AEB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ב. די רגוע/ה או שליו/ה </w:t>
      </w:r>
    </w:p>
    <w:p w14:paraId="0F4A5FF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ניטראלי/ת</w:t>
      </w:r>
    </w:p>
    <w:p w14:paraId="334FDE9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ד. די לחוצ/ה או חרד/ה </w:t>
      </w:r>
    </w:p>
    <w:p w14:paraId="1A1A5318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ה. מאד לחוצ/ה או חרד/ה </w:t>
      </w:r>
    </w:p>
    <w:p w14:paraId="7EF28134" w14:textId="77777777" w:rsidR="007214AA" w:rsidRPr="00694B20" w:rsidRDefault="007214AA" w:rsidP="007214AA">
      <w:pPr>
        <w:rPr>
          <w:b/>
          <w:bCs/>
          <w:rtl/>
        </w:rPr>
      </w:pPr>
    </w:p>
    <w:p w14:paraId="38539EA7" w14:textId="51131735" w:rsidR="007214AA" w:rsidRPr="00694B20" w:rsidRDefault="007214AA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</w:t>
      </w:r>
      <w:r w:rsidR="005D2BB6" w:rsidRPr="00694B20">
        <w:rPr>
          <w:rFonts w:hint="cs"/>
          <w:b/>
          <w:bCs/>
          <w:sz w:val="32"/>
          <w:szCs w:val="32"/>
          <w:rtl/>
        </w:rPr>
        <w:t>1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Pr="00694B20">
        <w:rPr>
          <w:rFonts w:hint="cs"/>
          <w:b/>
          <w:bCs/>
          <w:rtl/>
        </w:rPr>
        <w:t>..כמה היית עצבני/ת או חסר/ת מנוחה?</w:t>
      </w:r>
    </w:p>
    <w:p w14:paraId="7AFA42C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א. כלל לא עצבני/ת או חסר/ת מנוחה </w:t>
      </w:r>
    </w:p>
    <w:p w14:paraId="6DE0015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מעט עצבני/ת או חסר/ת מנוחה</w:t>
      </w:r>
    </w:p>
    <w:p w14:paraId="45A1346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עצבני/ת או חסר/ת מנוחה במידה בינונית</w:t>
      </w:r>
    </w:p>
    <w:p w14:paraId="54648213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עצבני/ת או חסר/ת מנוחה במידה רבה</w:t>
      </w:r>
    </w:p>
    <w:p w14:paraId="2EDEFC41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עצבני/ת או חסר/ת מנוחה במידה רבה מאוד</w:t>
      </w:r>
    </w:p>
    <w:p w14:paraId="3B800BED" w14:textId="77777777" w:rsidR="007214AA" w:rsidRPr="00694B20" w:rsidRDefault="007214AA" w:rsidP="007214AA">
      <w:pPr>
        <w:rPr>
          <w:b/>
          <w:bCs/>
          <w:rtl/>
        </w:rPr>
      </w:pPr>
    </w:p>
    <w:p w14:paraId="3A56536C" w14:textId="1921978F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72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..כמה היית עייף/ה?</w:t>
      </w:r>
    </w:p>
    <w:p w14:paraId="1CCB254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א. כלל לא עייף/ה </w:t>
      </w:r>
    </w:p>
    <w:p w14:paraId="38622D33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ב. מעט עייף/ה </w:t>
      </w:r>
    </w:p>
    <w:p w14:paraId="296CC28A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עייף/ה במידה בינונית</w:t>
      </w:r>
    </w:p>
    <w:p w14:paraId="4C6FE6C6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עייף/ה במידה רבה</w:t>
      </w:r>
    </w:p>
    <w:p w14:paraId="7BF50E1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עייף/ה במידה רבה מאוד</w:t>
      </w:r>
    </w:p>
    <w:p w14:paraId="0329C812" w14:textId="77777777" w:rsidR="007214AA" w:rsidRPr="00694B20" w:rsidRDefault="007214AA" w:rsidP="007214AA">
      <w:pPr>
        <w:rPr>
          <w:rtl/>
        </w:rPr>
      </w:pPr>
    </w:p>
    <w:p w14:paraId="74ED1402" w14:textId="14736F55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73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..עד כמה הצלחת להתרכז או להתמקד?</w:t>
      </w:r>
    </w:p>
    <w:p w14:paraId="462576C8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א. מאד מרוכז/ת או קשוב/ה </w:t>
      </w:r>
    </w:p>
    <w:p w14:paraId="264AB05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ב. די מרוכז/ת או קשוב/ה </w:t>
      </w:r>
    </w:p>
    <w:p w14:paraId="1A5C0A1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ניטראלי/ת</w:t>
      </w:r>
    </w:p>
    <w:p w14:paraId="57FB0FCE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די לא מרוכז/ת או מוסח/ת מעט</w:t>
      </w:r>
    </w:p>
    <w:p w14:paraId="559A45A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מאד לא מרוכז/ת או מוסח/ת במידה רבה</w:t>
      </w:r>
    </w:p>
    <w:p w14:paraId="1A6FD0A5" w14:textId="77777777" w:rsidR="007214AA" w:rsidRPr="00694B20" w:rsidRDefault="007214AA" w:rsidP="007214AA">
      <w:pPr>
        <w:rPr>
          <w:b/>
          <w:bCs/>
          <w:rtl/>
        </w:rPr>
      </w:pPr>
    </w:p>
    <w:p w14:paraId="4EA418C4" w14:textId="46CBE0A7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74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..עד כמה חשת כועס/ת או חסר/ת שקט?</w:t>
      </w:r>
    </w:p>
    <w:p w14:paraId="0856F458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לא חשתי כעס או חוסר שקט בכלל</w:t>
      </w:r>
    </w:p>
    <w:p w14:paraId="0AE87EFB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חשתי כעס או חוסר שקט במידה מועטה</w:t>
      </w:r>
    </w:p>
    <w:p w14:paraId="145C20B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חשתי כעס או חוסר שקט במידה בינונית</w:t>
      </w:r>
    </w:p>
    <w:p w14:paraId="2D5F51B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חשתי כעס או חוסר שקט במידה רבה</w:t>
      </w:r>
    </w:p>
    <w:p w14:paraId="3CCF89EA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חשתי כעס או חוסר שקט במידה רבה מאוד</w:t>
      </w:r>
    </w:p>
    <w:p w14:paraId="59E42EE9" w14:textId="77777777" w:rsidR="007214AA" w:rsidRPr="00694B20" w:rsidRDefault="007214AA" w:rsidP="007214AA">
      <w:pPr>
        <w:rPr>
          <w:rtl/>
        </w:rPr>
      </w:pPr>
    </w:p>
    <w:p w14:paraId="21E8802E" w14:textId="77777777" w:rsidR="007214AA" w:rsidRPr="00694B20" w:rsidRDefault="007214AA" w:rsidP="007214AA">
      <w:pPr>
        <w:rPr>
          <w:rtl/>
        </w:rPr>
      </w:pPr>
    </w:p>
    <w:p w14:paraId="6F8A2EE3" w14:textId="0EB7B57C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75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..עד כמה הרגשת בודד/</w:t>
      </w:r>
      <w:r w:rsidR="00EB615D" w:rsidRPr="00694B20">
        <w:rPr>
          <w:rFonts w:hint="cs"/>
          <w:b/>
          <w:bCs/>
          <w:rtl/>
        </w:rPr>
        <w:t>ה</w:t>
      </w:r>
      <w:r w:rsidR="007214AA" w:rsidRPr="00694B20">
        <w:rPr>
          <w:rFonts w:hint="cs"/>
          <w:b/>
          <w:bCs/>
          <w:rtl/>
        </w:rPr>
        <w:t>?</w:t>
      </w:r>
    </w:p>
    <w:p w14:paraId="2335B3ED" w14:textId="540C2B5A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לא הרגשתי בודד/</w:t>
      </w:r>
      <w:r w:rsidR="00EB615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בכלל</w:t>
      </w:r>
    </w:p>
    <w:p w14:paraId="5E444F81" w14:textId="6AB21B3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הרגשתי בודד/</w:t>
      </w:r>
      <w:r w:rsidR="00EB615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במידה מועטה</w:t>
      </w:r>
    </w:p>
    <w:p w14:paraId="7DAB01D8" w14:textId="7FA92E0E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הרגשתי בודד/</w:t>
      </w:r>
      <w:r w:rsidR="00EB615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במידה בינונית</w:t>
      </w:r>
    </w:p>
    <w:p w14:paraId="2472B095" w14:textId="23234F7A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הרגשתי בודד/</w:t>
      </w:r>
      <w:r w:rsidR="00EB615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במידה רבה</w:t>
      </w:r>
    </w:p>
    <w:p w14:paraId="5EED1A5F" w14:textId="2824F4FF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הרגשתי בודד/</w:t>
      </w:r>
      <w:r w:rsidR="00EB615D" w:rsidRPr="00694B20">
        <w:rPr>
          <w:rFonts w:hint="cs"/>
          <w:rtl/>
        </w:rPr>
        <w:t>ה</w:t>
      </w:r>
      <w:r w:rsidRPr="00694B20">
        <w:rPr>
          <w:rFonts w:hint="cs"/>
          <w:rtl/>
        </w:rPr>
        <w:t xml:space="preserve"> במידה רבה מאוד</w:t>
      </w:r>
    </w:p>
    <w:p w14:paraId="49198AF9" w14:textId="77777777" w:rsidR="007214AA" w:rsidRPr="00694B20" w:rsidRDefault="007214AA" w:rsidP="007214AA">
      <w:pPr>
        <w:rPr>
          <w:rtl/>
        </w:rPr>
      </w:pPr>
    </w:p>
    <w:p w14:paraId="73F551D7" w14:textId="46A8B743" w:rsidR="007214AA" w:rsidRPr="00694B20" w:rsidRDefault="005D2BB6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76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..באיזו מידה היו לך מחשבות שליליות, מחשבות בנוגע לחוויות לא נעימות או דברים שגרמו לך להרגיש רע?</w:t>
      </w:r>
    </w:p>
    <w:p w14:paraId="255187B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43D02C7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2446481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37486E0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70B2BE70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במרבית הזמן</w:t>
      </w:r>
    </w:p>
    <w:p w14:paraId="1440C71A" w14:textId="77777777" w:rsidR="007214AA" w:rsidRPr="00694B20" w:rsidRDefault="007214AA" w:rsidP="007214AA">
      <w:pPr>
        <w:rPr>
          <w:rtl/>
        </w:rPr>
      </w:pPr>
    </w:p>
    <w:p w14:paraId="1422E007" w14:textId="77777777" w:rsidR="00844727" w:rsidRPr="00694B20" w:rsidRDefault="00844727" w:rsidP="007214AA">
      <w:pPr>
        <w:rPr>
          <w:b/>
          <w:bCs/>
          <w:sz w:val="32"/>
          <w:szCs w:val="32"/>
          <w:rtl/>
        </w:rPr>
      </w:pPr>
    </w:p>
    <w:p w14:paraId="18F92D22" w14:textId="77777777" w:rsidR="00590460" w:rsidRPr="00694B20" w:rsidRDefault="00590460" w:rsidP="00590460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שימוש במדיה (בשבועיים האחרונים)</w:t>
      </w:r>
    </w:p>
    <w:p w14:paraId="2A453ADC" w14:textId="77777777" w:rsidR="00590460" w:rsidRPr="00694B20" w:rsidRDefault="00590460" w:rsidP="00590460">
      <w:pPr>
        <w:rPr>
          <w:rtl/>
        </w:rPr>
      </w:pPr>
    </w:p>
    <w:p w14:paraId="3CEFC4AB" w14:textId="77777777" w:rsidR="00590460" w:rsidRPr="00694B20" w:rsidRDefault="00590460" w:rsidP="00590460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="00267FFA" w:rsidRPr="00694B20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694B20">
        <w:rPr>
          <w:rFonts w:hint="cs"/>
          <w:b/>
          <w:bCs/>
          <w:sz w:val="28"/>
          <w:szCs w:val="28"/>
          <w:rtl/>
        </w:rPr>
        <w:t>, כמה זמן ביום העברת:</w:t>
      </w:r>
    </w:p>
    <w:p w14:paraId="5558972E" w14:textId="77777777" w:rsidR="00267FFA" w:rsidRPr="00694B20" w:rsidRDefault="00267FFA" w:rsidP="00590460">
      <w:pPr>
        <w:rPr>
          <w:b/>
          <w:bCs/>
          <w:sz w:val="28"/>
          <w:szCs w:val="28"/>
          <w:rtl/>
        </w:rPr>
      </w:pPr>
    </w:p>
    <w:p w14:paraId="42ACAF5B" w14:textId="3B1182EC" w:rsidR="007214AA" w:rsidRPr="00694B20" w:rsidRDefault="00DD152A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77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14:paraId="75D0024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ללא טלוויזיה או מדיה דיגיטלית</w:t>
      </w:r>
    </w:p>
    <w:p w14:paraId="47F393C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פחות משעה אחת</w:t>
      </w:r>
    </w:p>
    <w:p w14:paraId="66788E5B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1-3 שעות</w:t>
      </w:r>
    </w:p>
    <w:p w14:paraId="39FA3631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4-6 שעות</w:t>
      </w:r>
    </w:p>
    <w:p w14:paraId="4EFDB650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מעל 6 שעות</w:t>
      </w:r>
    </w:p>
    <w:p w14:paraId="764803F6" w14:textId="77777777" w:rsidR="007214AA" w:rsidRPr="00694B20" w:rsidRDefault="007214AA" w:rsidP="007214AA">
      <w:pPr>
        <w:rPr>
          <w:b/>
          <w:bCs/>
          <w:rtl/>
        </w:rPr>
      </w:pPr>
    </w:p>
    <w:p w14:paraId="43CCD998" w14:textId="77777777" w:rsidR="007214AA" w:rsidRPr="00694B20" w:rsidRDefault="007214AA" w:rsidP="007214AA">
      <w:pPr>
        <w:rPr>
          <w:b/>
          <w:bCs/>
          <w:rtl/>
        </w:rPr>
      </w:pPr>
    </w:p>
    <w:p w14:paraId="24C48558" w14:textId="3C3BE0F0" w:rsidR="007214AA" w:rsidRPr="00694B20" w:rsidRDefault="00DD152A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78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14:paraId="223C54BE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 xml:space="preserve">א. ללא רשתות חברתיות </w:t>
      </w:r>
    </w:p>
    <w:p w14:paraId="7F8BB358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פחות משעה אחת</w:t>
      </w:r>
    </w:p>
    <w:p w14:paraId="2D6C2B4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1-3 שעות</w:t>
      </w:r>
    </w:p>
    <w:p w14:paraId="29C4593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4-6 שעות</w:t>
      </w:r>
    </w:p>
    <w:p w14:paraId="6C9F95CE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מעל 6 שעות</w:t>
      </w:r>
    </w:p>
    <w:p w14:paraId="4142DF38" w14:textId="77777777" w:rsidR="007214AA" w:rsidRPr="00694B20" w:rsidRDefault="007214AA" w:rsidP="007214AA">
      <w:pPr>
        <w:rPr>
          <w:b/>
          <w:bCs/>
          <w:rtl/>
        </w:rPr>
      </w:pPr>
    </w:p>
    <w:p w14:paraId="3D7A4A06" w14:textId="68ACFE7F" w:rsidR="007214AA" w:rsidRPr="00694B20" w:rsidRDefault="00DD152A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79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 במשחקי וידיאו / משחקי מחשב?</w:t>
      </w:r>
    </w:p>
    <w:p w14:paraId="1776AA7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ללא משחקי וידאו/מחשב בכלל</w:t>
      </w:r>
    </w:p>
    <w:p w14:paraId="3E773CE0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פחות משעה אחת</w:t>
      </w:r>
    </w:p>
    <w:p w14:paraId="7F673171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1-3 שעות</w:t>
      </w:r>
    </w:p>
    <w:p w14:paraId="34E0B49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4-6 שעות</w:t>
      </w:r>
    </w:p>
    <w:p w14:paraId="2B7DA88E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מעל 6 שעות</w:t>
      </w:r>
    </w:p>
    <w:p w14:paraId="0EB807EF" w14:textId="77777777" w:rsidR="007214AA" w:rsidRPr="00694B20" w:rsidRDefault="007214AA" w:rsidP="007214AA">
      <w:pPr>
        <w:rPr>
          <w:rtl/>
        </w:rPr>
      </w:pPr>
    </w:p>
    <w:p w14:paraId="45152614" w14:textId="77777777" w:rsidR="00267FFA" w:rsidRPr="00694B20" w:rsidRDefault="00267FFA" w:rsidP="007214AA">
      <w:pPr>
        <w:rPr>
          <w:rtl/>
        </w:rPr>
      </w:pPr>
    </w:p>
    <w:p w14:paraId="5762A754" w14:textId="77777777" w:rsidR="00267FFA" w:rsidRPr="00694B20" w:rsidRDefault="00267FFA" w:rsidP="00267FFA">
      <w:pPr>
        <w:rPr>
          <w:rtl/>
        </w:rPr>
      </w:pPr>
    </w:p>
    <w:p w14:paraId="7EBA2817" w14:textId="77777777" w:rsidR="00267FFA" w:rsidRPr="00694B20" w:rsidRDefault="00267FFA" w:rsidP="00267FFA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שימוש בחומרים (בשבועיים האחרונים)</w:t>
      </w:r>
    </w:p>
    <w:p w14:paraId="46A0EDBF" w14:textId="77777777" w:rsidR="00267FFA" w:rsidRPr="00694B20" w:rsidRDefault="00267FFA" w:rsidP="00267FFA">
      <w:pPr>
        <w:rPr>
          <w:b/>
          <w:bCs/>
          <w:sz w:val="32"/>
          <w:szCs w:val="32"/>
          <w:rtl/>
        </w:rPr>
      </w:pPr>
    </w:p>
    <w:p w14:paraId="26CD87BD" w14:textId="77777777" w:rsidR="00267FFA" w:rsidRPr="00694B20" w:rsidRDefault="00267FFA" w:rsidP="00267FFA">
      <w:pPr>
        <w:rPr>
          <w:b/>
          <w:bCs/>
          <w:sz w:val="28"/>
          <w:szCs w:val="28"/>
          <w:rtl/>
        </w:rPr>
      </w:pPr>
      <w:r w:rsidRPr="00694B20">
        <w:rPr>
          <w:rFonts w:hint="cs"/>
          <w:b/>
          <w:bCs/>
          <w:sz w:val="28"/>
          <w:szCs w:val="28"/>
          <w:rtl/>
        </w:rPr>
        <w:t xml:space="preserve">במהלך </w:t>
      </w:r>
      <w:r w:rsidRPr="00694B20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694B20">
        <w:rPr>
          <w:rFonts w:hint="cs"/>
          <w:b/>
          <w:bCs/>
          <w:sz w:val="28"/>
          <w:szCs w:val="28"/>
          <w:rtl/>
        </w:rPr>
        <w:t>, באיזו תדירות השתמשת ב:</w:t>
      </w:r>
    </w:p>
    <w:p w14:paraId="35DD1ED9" w14:textId="77777777" w:rsidR="00267FFA" w:rsidRPr="00694B20" w:rsidRDefault="00267FFA" w:rsidP="00590460">
      <w:pPr>
        <w:rPr>
          <w:sz w:val="32"/>
          <w:szCs w:val="32"/>
          <w:rtl/>
        </w:rPr>
      </w:pPr>
    </w:p>
    <w:p w14:paraId="7EF545B7" w14:textId="14CDF939" w:rsidR="007214AA" w:rsidRPr="00694B20" w:rsidRDefault="00267FFA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</w:t>
      </w:r>
      <w:r w:rsidR="006D7CB5" w:rsidRPr="00694B20">
        <w:rPr>
          <w:rFonts w:hint="cs"/>
          <w:b/>
          <w:bCs/>
          <w:sz w:val="32"/>
          <w:szCs w:val="32"/>
          <w:rtl/>
        </w:rPr>
        <w:t>0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..אלכוהול?</w:t>
      </w:r>
    </w:p>
    <w:p w14:paraId="22808A5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38483E6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468E55CC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5D7E5A4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535A80EE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באופן קבוע</w:t>
      </w:r>
    </w:p>
    <w:p w14:paraId="5210FF34" w14:textId="77777777" w:rsidR="007214AA" w:rsidRPr="00694B20" w:rsidRDefault="007214AA" w:rsidP="007214AA">
      <w:pPr>
        <w:rPr>
          <w:b/>
          <w:bCs/>
          <w:rtl/>
        </w:rPr>
      </w:pPr>
    </w:p>
    <w:p w14:paraId="711B5870" w14:textId="47505AF4" w:rsidR="007214AA" w:rsidRPr="00694B20" w:rsidRDefault="007214AA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</w:t>
      </w:r>
      <w:r w:rsidR="006D7CB5" w:rsidRPr="00694B20">
        <w:rPr>
          <w:rFonts w:hint="cs"/>
          <w:b/>
          <w:bCs/>
          <w:sz w:val="32"/>
          <w:szCs w:val="32"/>
          <w:rtl/>
        </w:rPr>
        <w:t>1</w:t>
      </w:r>
      <w:r w:rsidRPr="00694B20">
        <w:rPr>
          <w:rFonts w:hint="cs"/>
          <w:b/>
          <w:bCs/>
          <w:sz w:val="32"/>
          <w:szCs w:val="32"/>
          <w:rtl/>
        </w:rPr>
        <w:t xml:space="preserve">. </w:t>
      </w:r>
      <w:r w:rsidRPr="00694B20">
        <w:rPr>
          <w:rFonts w:hint="cs"/>
          <w:b/>
          <w:bCs/>
          <w:rtl/>
        </w:rPr>
        <w:t xml:space="preserve">..עישון באמצעות מכשיר אידוי? </w:t>
      </w:r>
    </w:p>
    <w:p w14:paraId="411CA5C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03102B65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1E5D7758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02B8208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6CC56077" w14:textId="77777777" w:rsidR="007214AA" w:rsidRPr="00694B20" w:rsidRDefault="007214AA" w:rsidP="007214AA">
      <w:r w:rsidRPr="00694B20">
        <w:rPr>
          <w:rFonts w:hint="cs"/>
          <w:rtl/>
        </w:rPr>
        <w:t>ה. באופן קבוע</w:t>
      </w:r>
    </w:p>
    <w:p w14:paraId="6B12AB9E" w14:textId="77777777" w:rsidR="007214AA" w:rsidRPr="00694B20" w:rsidRDefault="007214AA" w:rsidP="007214AA"/>
    <w:p w14:paraId="464EBD04" w14:textId="1455B62A" w:rsidR="007214AA" w:rsidRPr="00694B20" w:rsidRDefault="006D7CB5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82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..סיגריות או מוצרי טבק אחרים?</w:t>
      </w:r>
    </w:p>
    <w:p w14:paraId="55B61C9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4673BA6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60C2CA5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2BD8A1E1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30C6F268" w14:textId="77777777" w:rsidR="007214AA" w:rsidRPr="00694B20" w:rsidRDefault="007214AA" w:rsidP="007214AA">
      <w:r w:rsidRPr="00694B20">
        <w:rPr>
          <w:rFonts w:hint="cs"/>
          <w:rtl/>
        </w:rPr>
        <w:t>ה. באופן קבוע</w:t>
      </w:r>
    </w:p>
    <w:p w14:paraId="5B4E4610" w14:textId="77777777" w:rsidR="007214AA" w:rsidRPr="00694B20" w:rsidRDefault="007214AA" w:rsidP="007214AA">
      <w:pPr>
        <w:rPr>
          <w:b/>
          <w:bCs/>
          <w:rtl/>
        </w:rPr>
      </w:pPr>
    </w:p>
    <w:p w14:paraId="64E2BC30" w14:textId="202A5009" w:rsidR="007214AA" w:rsidRPr="00694B20" w:rsidRDefault="006D7CB5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83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..מריחואנה/ קנאביס (למשל, ג'וינט, מקטרת, באנג)?</w:t>
      </w:r>
    </w:p>
    <w:p w14:paraId="695A5840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49F86EC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5ABEDF3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67857A9F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06BE1077" w14:textId="77777777" w:rsidR="007214AA" w:rsidRPr="00694B20" w:rsidRDefault="007214AA" w:rsidP="007214AA">
      <w:r w:rsidRPr="00694B20">
        <w:rPr>
          <w:rFonts w:hint="cs"/>
          <w:rtl/>
        </w:rPr>
        <w:t>ה. באופן קבוע</w:t>
      </w:r>
    </w:p>
    <w:p w14:paraId="448A4B85" w14:textId="77777777" w:rsidR="007214AA" w:rsidRPr="00694B20" w:rsidRDefault="007214AA" w:rsidP="007214AA">
      <w:pPr>
        <w:rPr>
          <w:b/>
          <w:bCs/>
          <w:rtl/>
        </w:rPr>
      </w:pPr>
    </w:p>
    <w:p w14:paraId="08800031" w14:textId="1E9C0A89" w:rsidR="007214AA" w:rsidRPr="00694B20" w:rsidRDefault="006D7CB5" w:rsidP="007214AA">
      <w:pPr>
        <w:tabs>
          <w:tab w:val="left" w:pos="4597"/>
        </w:tabs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84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..סמים מרגיעים, הרואין, סמי הרדמה?</w:t>
      </w:r>
    </w:p>
    <w:p w14:paraId="3194073B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16E63B74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19837C8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644D0109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792DA6BC" w14:textId="77777777" w:rsidR="007214AA" w:rsidRPr="00694B20" w:rsidRDefault="007214AA" w:rsidP="007214AA">
      <w:r w:rsidRPr="00694B20">
        <w:rPr>
          <w:rFonts w:hint="cs"/>
          <w:rtl/>
        </w:rPr>
        <w:t>ה. באופן קבוע</w:t>
      </w:r>
    </w:p>
    <w:p w14:paraId="67626CC9" w14:textId="77777777" w:rsidR="007214AA" w:rsidRPr="00694B20" w:rsidRDefault="007214AA" w:rsidP="007214AA">
      <w:pPr>
        <w:rPr>
          <w:b/>
          <w:bCs/>
          <w:rtl/>
        </w:rPr>
      </w:pPr>
    </w:p>
    <w:p w14:paraId="45F449D7" w14:textId="109A6CBC" w:rsidR="007214AA" w:rsidRPr="00694B20" w:rsidRDefault="006D7CB5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85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14:paraId="47C18962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66C04AFE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7A09DCAB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676389A0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70A3A28D" w14:textId="76750FFF" w:rsidR="007214AA" w:rsidRPr="00694B20" w:rsidRDefault="007214AA" w:rsidP="007214AA">
      <w:r w:rsidRPr="00694B20">
        <w:rPr>
          <w:rFonts w:hint="cs"/>
          <w:rtl/>
        </w:rPr>
        <w:t>ה. באופן קבוע</w:t>
      </w:r>
    </w:p>
    <w:p w14:paraId="03F3B0A9" w14:textId="77777777" w:rsidR="00A94F49" w:rsidRPr="00694B20" w:rsidRDefault="00A94F49" w:rsidP="007214AA"/>
    <w:p w14:paraId="509FFCD9" w14:textId="72FFAC3D" w:rsidR="007214AA" w:rsidRPr="00694B20" w:rsidRDefault="006D7CB5" w:rsidP="007214AA">
      <w:pPr>
        <w:rPr>
          <w:b/>
          <w:bCs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86</w:t>
      </w:r>
      <w:r w:rsidR="007214AA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7214AA" w:rsidRPr="00694B20">
        <w:rPr>
          <w:rFonts w:hint="cs"/>
          <w:b/>
          <w:bCs/>
          <w:rtl/>
        </w:rPr>
        <w:t>..תרופות שינה או תרופות הרגעה?</w:t>
      </w:r>
    </w:p>
    <w:p w14:paraId="24B3F3F7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א. בכלל לא</w:t>
      </w:r>
    </w:p>
    <w:p w14:paraId="26A30A1F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ב. לעיתים רחוקות</w:t>
      </w:r>
    </w:p>
    <w:p w14:paraId="57C8145D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ג. מידי פעם</w:t>
      </w:r>
    </w:p>
    <w:p w14:paraId="31C20A1B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ד. לעיתים קרובות</w:t>
      </w:r>
    </w:p>
    <w:p w14:paraId="7C0A6ADF" w14:textId="77777777" w:rsidR="007214AA" w:rsidRPr="00694B20" w:rsidRDefault="007214AA" w:rsidP="007214AA">
      <w:pPr>
        <w:rPr>
          <w:rtl/>
        </w:rPr>
      </w:pPr>
      <w:r w:rsidRPr="00694B20">
        <w:rPr>
          <w:rFonts w:hint="cs"/>
          <w:rtl/>
        </w:rPr>
        <w:t>ה. באופן קבוע</w:t>
      </w:r>
    </w:p>
    <w:p w14:paraId="36B2EEA3" w14:textId="77777777" w:rsidR="00281818" w:rsidRPr="00694B20" w:rsidRDefault="00281818" w:rsidP="007214AA">
      <w:pPr>
        <w:rPr>
          <w:b/>
          <w:bCs/>
          <w:sz w:val="32"/>
          <w:szCs w:val="32"/>
          <w:rtl/>
        </w:rPr>
      </w:pPr>
    </w:p>
    <w:p w14:paraId="0979C659" w14:textId="77777777" w:rsidR="00281818" w:rsidRPr="00694B20" w:rsidRDefault="00281818" w:rsidP="00267FFA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תמיכה</w:t>
      </w:r>
    </w:p>
    <w:p w14:paraId="1FBB03B9" w14:textId="77777777" w:rsidR="00281818" w:rsidRPr="00694B20" w:rsidRDefault="00281818" w:rsidP="00267FFA">
      <w:pPr>
        <w:rPr>
          <w:b/>
          <w:bCs/>
          <w:sz w:val="32"/>
          <w:szCs w:val="32"/>
          <w:rtl/>
        </w:rPr>
      </w:pPr>
    </w:p>
    <w:p w14:paraId="648A9D4E" w14:textId="45495FC6" w:rsidR="00281818" w:rsidRPr="00694B20" w:rsidRDefault="001B21CE" w:rsidP="00267FFA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87</w:t>
      </w:r>
      <w:r w:rsidR="00281818" w:rsidRPr="00694B20">
        <w:rPr>
          <w:rFonts w:hint="cs"/>
          <w:b/>
          <w:bCs/>
          <w:sz w:val="32"/>
          <w:szCs w:val="32"/>
          <w:rtl/>
        </w:rPr>
        <w:t xml:space="preserve">. </w:t>
      </w:r>
      <w:r w:rsidR="001159A7" w:rsidRPr="00694B20">
        <w:rPr>
          <w:rFonts w:hint="cs"/>
          <w:b/>
          <w:bCs/>
          <w:rtl/>
        </w:rPr>
        <w:t>מה מהדברים הבאים היה זמין</w:t>
      </w:r>
      <w:r w:rsidR="00DA1CCE" w:rsidRPr="00694B20">
        <w:rPr>
          <w:rFonts w:hint="cs"/>
          <w:b/>
          <w:bCs/>
          <w:rtl/>
        </w:rPr>
        <w:t xml:space="preserve"> </w:t>
      </w:r>
      <w:r w:rsidR="001159A7" w:rsidRPr="00694B20">
        <w:rPr>
          <w:rFonts w:hint="cs"/>
          <w:b/>
          <w:bCs/>
          <w:rtl/>
        </w:rPr>
        <w:t>עבורך</w:t>
      </w:r>
      <w:r w:rsidR="00281818" w:rsidRPr="00694B20">
        <w:rPr>
          <w:rFonts w:hint="cs"/>
          <w:b/>
          <w:bCs/>
          <w:rtl/>
        </w:rPr>
        <w:t xml:space="preserve"> לפני פרוץ משבר ווירוס הקורונה/COVID-19 באזורך, אשר הופרעו במהלך </w:t>
      </w:r>
      <w:r w:rsidR="00281818" w:rsidRPr="00694B20">
        <w:rPr>
          <w:rFonts w:hint="cs"/>
          <w:b/>
          <w:bCs/>
          <w:u w:val="single"/>
          <w:rtl/>
        </w:rPr>
        <w:t>השבועיים האחרונים</w:t>
      </w:r>
      <w:r w:rsidR="00281818" w:rsidRPr="00694B20">
        <w:rPr>
          <w:rFonts w:hint="cs"/>
          <w:b/>
          <w:bCs/>
          <w:rtl/>
        </w:rPr>
        <w:t>? (ניתן לסמן יותר מתשובה אחת)</w:t>
      </w:r>
    </w:p>
    <w:p w14:paraId="34C1B605" w14:textId="77777777" w:rsidR="00FF3E69" w:rsidRPr="00694B20" w:rsidRDefault="00FF3E69" w:rsidP="00267FFA">
      <w:pPr>
        <w:rPr>
          <w:color w:val="000000" w:themeColor="text1"/>
          <w:rtl/>
        </w:rPr>
      </w:pPr>
      <w:r w:rsidRPr="00694B20">
        <w:rPr>
          <w:rFonts w:hint="cs"/>
          <w:rtl/>
        </w:rPr>
        <w:t xml:space="preserve">א. </w:t>
      </w:r>
      <w:r w:rsidRPr="00694B20">
        <w:rPr>
          <w:rFonts w:hint="cs"/>
          <w:color w:val="000000" w:themeColor="text1"/>
          <w:rtl/>
        </w:rPr>
        <w:t xml:space="preserve">חדר </w:t>
      </w:r>
      <w:r w:rsidR="00DA1CCE" w:rsidRPr="00694B20">
        <w:rPr>
          <w:rFonts w:hint="cs"/>
          <w:color w:val="000000" w:themeColor="text1"/>
          <w:rtl/>
        </w:rPr>
        <w:t>מחשבים</w:t>
      </w:r>
    </w:p>
    <w:p w14:paraId="06709AE3" w14:textId="77777777" w:rsidR="00FF3E69" w:rsidRPr="00694B20" w:rsidRDefault="00FF3E69" w:rsidP="00267F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ב. שיעורים פרטיים</w:t>
      </w:r>
    </w:p>
    <w:p w14:paraId="28F2AB5E" w14:textId="77777777" w:rsidR="00FF3E69" w:rsidRPr="00694B20" w:rsidRDefault="00FF3E69" w:rsidP="00267F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ג. תוכניות חונכות</w:t>
      </w:r>
    </w:p>
    <w:p w14:paraId="00A4F1C5" w14:textId="77777777" w:rsidR="00FF3E69" w:rsidRPr="00694B20" w:rsidRDefault="00FF3E69" w:rsidP="00267F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ד.</w:t>
      </w:r>
      <w:r w:rsidR="0083658B" w:rsidRPr="00694B20">
        <w:rPr>
          <w:rFonts w:hint="cs"/>
          <w:color w:val="000000" w:themeColor="text1"/>
          <w:rtl/>
        </w:rPr>
        <w:t xml:space="preserve"> תוכניות הפעלה לאחר שעות הלימודים</w:t>
      </w:r>
    </w:p>
    <w:p w14:paraId="52DBC405" w14:textId="77777777" w:rsidR="0083658B" w:rsidRPr="00694B20" w:rsidRDefault="0083658B" w:rsidP="00267F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ה. תוכניות התנדבות</w:t>
      </w:r>
    </w:p>
    <w:p w14:paraId="53FBC929" w14:textId="77777777" w:rsidR="0083658B" w:rsidRPr="00694B20" w:rsidRDefault="0083658B" w:rsidP="00267F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ו. טיפול פסיכותרפי</w:t>
      </w:r>
      <w:r w:rsidR="001159A7" w:rsidRPr="00694B20">
        <w:rPr>
          <w:rFonts w:hint="cs"/>
          <w:color w:val="000000" w:themeColor="text1"/>
          <w:rtl/>
        </w:rPr>
        <w:t>/פסיכולוגי</w:t>
      </w:r>
    </w:p>
    <w:p w14:paraId="7D610AEC" w14:textId="77777777" w:rsidR="0083658B" w:rsidRPr="00694B20" w:rsidRDefault="0083658B" w:rsidP="00267F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ז. טיפול פסיכיאטרי</w:t>
      </w:r>
    </w:p>
    <w:p w14:paraId="0EED088F" w14:textId="77777777" w:rsidR="0083658B" w:rsidRPr="00694B20" w:rsidRDefault="0083658B" w:rsidP="00267FFA">
      <w:pPr>
        <w:rPr>
          <w:color w:val="000000" w:themeColor="text1"/>
        </w:rPr>
      </w:pPr>
      <w:r w:rsidRPr="00694B20">
        <w:rPr>
          <w:rFonts w:hint="cs"/>
          <w:color w:val="000000" w:themeColor="text1"/>
          <w:rtl/>
        </w:rPr>
        <w:t>ח.</w:t>
      </w:r>
      <w:r w:rsidR="0017522E" w:rsidRPr="00694B20">
        <w:rPr>
          <w:rFonts w:hint="cs"/>
          <w:color w:val="000000" w:themeColor="text1"/>
          <w:rtl/>
        </w:rPr>
        <w:t xml:space="preserve"> ריפוי בעיסוק</w:t>
      </w:r>
    </w:p>
    <w:p w14:paraId="366DFD23" w14:textId="77777777" w:rsidR="0017522E" w:rsidRPr="00694B20" w:rsidRDefault="0017522E" w:rsidP="00267FFA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ט.</w:t>
      </w:r>
      <w:r w:rsidRPr="00694B20">
        <w:rPr>
          <w:color w:val="000000" w:themeColor="text1"/>
        </w:rPr>
        <w:t xml:space="preserve"> </w:t>
      </w:r>
      <w:r w:rsidRPr="00694B20">
        <w:rPr>
          <w:rFonts w:hint="cs"/>
          <w:color w:val="000000" w:themeColor="text1"/>
          <w:rtl/>
        </w:rPr>
        <w:t>פיזיותרפיה</w:t>
      </w:r>
    </w:p>
    <w:p w14:paraId="3495017B" w14:textId="77777777" w:rsidR="00AD0150" w:rsidRPr="00694B20" w:rsidRDefault="0017522E" w:rsidP="00AD0150">
      <w:pPr>
        <w:rPr>
          <w:color w:val="000000" w:themeColor="text1"/>
          <w:rtl/>
        </w:rPr>
      </w:pPr>
      <w:r w:rsidRPr="00694B20">
        <w:rPr>
          <w:rFonts w:hint="cs"/>
          <w:color w:val="000000" w:themeColor="text1"/>
          <w:rtl/>
        </w:rPr>
        <w:t>י. טיפול שפתי/ לשוני (</w:t>
      </w:r>
      <w:r w:rsidR="001159A7" w:rsidRPr="00694B20">
        <w:rPr>
          <w:rFonts w:hint="cs"/>
          <w:color w:val="000000" w:themeColor="text1"/>
          <w:rtl/>
        </w:rPr>
        <w:t>קלינאות תקשורת</w:t>
      </w:r>
      <w:r w:rsidRPr="00694B20">
        <w:rPr>
          <w:rFonts w:hint="cs"/>
          <w:color w:val="000000" w:themeColor="text1"/>
          <w:rtl/>
        </w:rPr>
        <w:t>)</w:t>
      </w:r>
    </w:p>
    <w:p w14:paraId="53669663" w14:textId="77777777" w:rsidR="0017522E" w:rsidRPr="00694B20" w:rsidRDefault="0017522E" w:rsidP="00AD0150">
      <w:pPr>
        <w:rPr>
          <w:rtl/>
        </w:rPr>
      </w:pPr>
      <w:r w:rsidRPr="00694B20">
        <w:rPr>
          <w:rFonts w:hint="cs"/>
          <w:rtl/>
        </w:rPr>
        <w:t>כ.</w:t>
      </w:r>
      <w:r w:rsidR="00AD0150" w:rsidRPr="00694B20">
        <w:rPr>
          <w:rFonts w:hint="cs"/>
          <w:rtl/>
        </w:rPr>
        <w:t xml:space="preserve"> פעילויות ספורטיביות </w:t>
      </w:r>
    </w:p>
    <w:p w14:paraId="21A4317A" w14:textId="77777777" w:rsidR="0017522E" w:rsidRPr="00694B20" w:rsidRDefault="0017522E" w:rsidP="00267FFA">
      <w:pPr>
        <w:rPr>
          <w:rtl/>
        </w:rPr>
      </w:pPr>
      <w:r w:rsidRPr="00694B20">
        <w:rPr>
          <w:rFonts w:hint="cs"/>
          <w:rtl/>
        </w:rPr>
        <w:t>ל.</w:t>
      </w:r>
      <w:r w:rsidR="00AD0150" w:rsidRPr="00694B20">
        <w:rPr>
          <w:rFonts w:hint="cs"/>
          <w:rtl/>
        </w:rPr>
        <w:t xml:space="preserve"> טיפול רפואי עבור מחלות כרוניות</w:t>
      </w:r>
    </w:p>
    <w:p w14:paraId="330AE32C" w14:textId="77777777" w:rsidR="0017522E" w:rsidRPr="00694B20" w:rsidRDefault="0017522E" w:rsidP="00267FFA">
      <w:pPr>
        <w:rPr>
          <w:rtl/>
        </w:rPr>
      </w:pPr>
      <w:r w:rsidRPr="00694B20">
        <w:rPr>
          <w:rFonts w:hint="cs"/>
          <w:rtl/>
        </w:rPr>
        <w:t>מ.</w:t>
      </w:r>
      <w:r w:rsidR="00AD0150" w:rsidRPr="00694B20">
        <w:rPr>
          <w:rFonts w:hint="cs"/>
          <w:rtl/>
        </w:rPr>
        <w:t xml:space="preserve"> אחר: פרט _________</w:t>
      </w:r>
    </w:p>
    <w:p w14:paraId="43B9DE42" w14:textId="77777777" w:rsidR="00AD0150" w:rsidRPr="00694B20" w:rsidRDefault="00AD0150" w:rsidP="00267FFA">
      <w:pPr>
        <w:rPr>
          <w:rtl/>
        </w:rPr>
      </w:pPr>
    </w:p>
    <w:p w14:paraId="4C906A8F" w14:textId="77777777" w:rsidR="000C7670" w:rsidRPr="00694B20" w:rsidRDefault="000C7670" w:rsidP="00267FFA">
      <w:pPr>
        <w:rPr>
          <w:rtl/>
        </w:rPr>
      </w:pPr>
    </w:p>
    <w:p w14:paraId="5B54CEF5" w14:textId="77777777" w:rsidR="000C7670" w:rsidRPr="00694B20" w:rsidRDefault="000C7670" w:rsidP="00267FFA">
      <w:pPr>
        <w:rPr>
          <w:rtl/>
        </w:rPr>
      </w:pPr>
    </w:p>
    <w:p w14:paraId="5F947321" w14:textId="77777777" w:rsidR="000C7670" w:rsidRPr="00694B20" w:rsidRDefault="000C7670" w:rsidP="00267FFA">
      <w:pPr>
        <w:rPr>
          <w:rtl/>
        </w:rPr>
      </w:pPr>
    </w:p>
    <w:p w14:paraId="5D11A8EE" w14:textId="77777777" w:rsidR="000C7670" w:rsidRPr="00694B20" w:rsidRDefault="000C7670" w:rsidP="00267FFA">
      <w:pPr>
        <w:rPr>
          <w:rtl/>
        </w:rPr>
      </w:pPr>
    </w:p>
    <w:p w14:paraId="098A9A8A" w14:textId="77777777" w:rsidR="000C7670" w:rsidRPr="00694B20" w:rsidRDefault="000C7670" w:rsidP="00267FFA">
      <w:pPr>
        <w:rPr>
          <w:rtl/>
        </w:rPr>
      </w:pPr>
    </w:p>
    <w:p w14:paraId="25575F13" w14:textId="77777777" w:rsidR="00AD0150" w:rsidRPr="00694B20" w:rsidRDefault="00AD0150" w:rsidP="00267FFA">
      <w:pPr>
        <w:rPr>
          <w:b/>
          <w:bCs/>
          <w:sz w:val="32"/>
          <w:szCs w:val="32"/>
          <w:rtl/>
        </w:rPr>
      </w:pPr>
      <w:r w:rsidRPr="00694B20">
        <w:rPr>
          <w:rFonts w:hint="cs"/>
          <w:b/>
          <w:bCs/>
          <w:sz w:val="32"/>
          <w:szCs w:val="32"/>
          <w:rtl/>
        </w:rPr>
        <w:t>חששות ותגובות נוספות</w:t>
      </w:r>
    </w:p>
    <w:p w14:paraId="23E7258F" w14:textId="77777777" w:rsidR="000C7670" w:rsidRPr="00694B20" w:rsidRDefault="000C7670" w:rsidP="00267FFA">
      <w:pPr>
        <w:rPr>
          <w:rtl/>
        </w:rPr>
      </w:pPr>
    </w:p>
    <w:p w14:paraId="7598A7A0" w14:textId="77777777" w:rsidR="000C7670" w:rsidRPr="00694B20" w:rsidRDefault="000C7670" w:rsidP="00267FFA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 xml:space="preserve">אנא תאר כל דבר </w:t>
      </w:r>
      <w:r w:rsidR="00553F7E" w:rsidRPr="00694B20">
        <w:rPr>
          <w:rFonts w:hint="cs"/>
          <w:b/>
          <w:bCs/>
          <w:rtl/>
        </w:rPr>
        <w:t xml:space="preserve">אחר </w:t>
      </w:r>
      <w:r w:rsidRPr="00694B20">
        <w:rPr>
          <w:rFonts w:hint="cs"/>
          <w:b/>
          <w:bCs/>
          <w:rtl/>
        </w:rPr>
        <w:t>אשר מדאיג אותך בנוגע להשפעת ווירוס הקורונה/COVID-19 עלייך, על חברייך, או משפחתך.</w:t>
      </w:r>
    </w:p>
    <w:p w14:paraId="7C63ACAB" w14:textId="77777777" w:rsidR="000C7670" w:rsidRPr="00694B20" w:rsidRDefault="000C7670" w:rsidP="00267FFA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 xml:space="preserve"> (תיבת טקסט)</w:t>
      </w:r>
    </w:p>
    <w:p w14:paraId="16E40C97" w14:textId="77777777" w:rsidR="000C7670" w:rsidRPr="00694B20" w:rsidRDefault="000C7670" w:rsidP="00267FFA">
      <w:pPr>
        <w:rPr>
          <w:b/>
          <w:bCs/>
          <w:rtl/>
        </w:rPr>
      </w:pPr>
    </w:p>
    <w:p w14:paraId="45C3C90F" w14:textId="77777777" w:rsidR="000C7670" w:rsidRPr="00694B20" w:rsidRDefault="000C7670" w:rsidP="00267FFA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>אנא השאר תגובתך</w:t>
      </w:r>
      <w:r w:rsidR="00553F7E" w:rsidRPr="00694B20">
        <w:rPr>
          <w:rFonts w:hint="cs"/>
          <w:b/>
          <w:bCs/>
          <w:rtl/>
        </w:rPr>
        <w:t>,</w:t>
      </w:r>
      <w:r w:rsidRPr="00694B20">
        <w:rPr>
          <w:rFonts w:hint="cs"/>
          <w:b/>
          <w:bCs/>
          <w:rtl/>
        </w:rPr>
        <w:t xml:space="preserve"> אם תרצה</w:t>
      </w:r>
      <w:r w:rsidR="00553F7E" w:rsidRPr="00694B20">
        <w:rPr>
          <w:rFonts w:hint="cs"/>
          <w:b/>
          <w:bCs/>
          <w:rtl/>
        </w:rPr>
        <w:t>,</w:t>
      </w:r>
      <w:r w:rsidRPr="00694B20">
        <w:rPr>
          <w:rFonts w:hint="cs"/>
          <w:b/>
          <w:bCs/>
          <w:rtl/>
        </w:rPr>
        <w:t xml:space="preserve"> בנוגע לשאלון ו/או נושאים הקשורים בו.</w:t>
      </w:r>
    </w:p>
    <w:p w14:paraId="030513E1" w14:textId="77777777" w:rsidR="000C7670" w:rsidRDefault="000C7670" w:rsidP="00267FFA">
      <w:pPr>
        <w:rPr>
          <w:b/>
          <w:bCs/>
          <w:rtl/>
        </w:rPr>
      </w:pPr>
      <w:r w:rsidRPr="00694B20">
        <w:rPr>
          <w:rFonts w:hint="cs"/>
          <w:b/>
          <w:bCs/>
          <w:rtl/>
        </w:rPr>
        <w:t>(תיבת טקס</w:t>
      </w:r>
      <w:r w:rsidR="00DA1CCE" w:rsidRPr="00694B20">
        <w:rPr>
          <w:rFonts w:hint="cs"/>
          <w:b/>
          <w:bCs/>
          <w:rtl/>
        </w:rPr>
        <w:t>ט</w:t>
      </w:r>
      <w:r w:rsidRPr="00694B20">
        <w:rPr>
          <w:rFonts w:hint="cs"/>
          <w:b/>
          <w:bCs/>
          <w:rtl/>
        </w:rPr>
        <w:t>)</w:t>
      </w:r>
    </w:p>
    <w:p w14:paraId="74D84087" w14:textId="77777777" w:rsidR="000C7670" w:rsidRPr="000C7670" w:rsidRDefault="000C7670" w:rsidP="00267FFA">
      <w:pPr>
        <w:rPr>
          <w:b/>
          <w:bCs/>
          <w:rtl/>
        </w:rPr>
      </w:pPr>
    </w:p>
    <w:p w14:paraId="2730782D" w14:textId="77777777" w:rsidR="000C7670" w:rsidRPr="00AD0150" w:rsidRDefault="000C7670" w:rsidP="000C7670">
      <w:pPr>
        <w:bidi w:val="0"/>
        <w:rPr>
          <w:b/>
          <w:bCs/>
        </w:rPr>
      </w:pPr>
    </w:p>
    <w:sectPr w:rsidR="000C7670" w:rsidRPr="00AD0150" w:rsidSect="00143625">
      <w:headerReference w:type="default" r:id="rId8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43A8F" w14:textId="77777777" w:rsidR="0014469B" w:rsidRDefault="0014469B" w:rsidP="00175B28">
      <w:r>
        <w:separator/>
      </w:r>
    </w:p>
  </w:endnote>
  <w:endnote w:type="continuationSeparator" w:id="0">
    <w:p w14:paraId="408225A5" w14:textId="77777777" w:rsidR="0014469B" w:rsidRDefault="0014469B" w:rsidP="0017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4E08A" w14:textId="77777777" w:rsidR="0014469B" w:rsidRDefault="0014469B" w:rsidP="00175B28">
      <w:r>
        <w:separator/>
      </w:r>
    </w:p>
  </w:footnote>
  <w:footnote w:type="continuationSeparator" w:id="0">
    <w:p w14:paraId="4312307A" w14:textId="77777777" w:rsidR="0014469B" w:rsidRDefault="0014469B" w:rsidP="0017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47BB" w14:textId="77777777" w:rsidR="007423DE" w:rsidRDefault="007423DE" w:rsidP="00175B28">
    <w:pPr>
      <w:pStyle w:val="Header"/>
      <w:ind w:firstLine="720"/>
    </w:pPr>
    <w:r w:rsidRPr="00175B28">
      <w:ptab w:relativeTo="margin" w:alignment="center" w:leader="none"/>
    </w:r>
    <w:r>
      <w:rPr>
        <w:rFonts w:hint="cs"/>
        <w:rtl/>
      </w:rPr>
      <w:t xml:space="preserve">סקר להשפעות בריאותיות בעקבות משבר הקורונה </w:t>
    </w:r>
    <w:r>
      <w:rPr>
        <w:rtl/>
      </w:rPr>
      <w:t>–</w:t>
    </w:r>
    <w:r>
      <w:rPr>
        <w:rFonts w:hint="cs"/>
        <w:rtl/>
      </w:rPr>
      <w:t xml:space="preserve"> </w:t>
    </w:r>
    <w:r>
      <w:t>CRISISv0.2</w:t>
    </w:r>
  </w:p>
  <w:p w14:paraId="6D06A886" w14:textId="0487A31A" w:rsidR="007423DE" w:rsidRDefault="007423DE" w:rsidP="00175B28">
    <w:pPr>
      <w:pStyle w:val="Header"/>
      <w:ind w:firstLine="720"/>
    </w:pPr>
    <w:r>
      <w:rPr>
        <w:rtl/>
      </w:rPr>
      <w:tab/>
    </w:r>
    <w:r>
      <w:rPr>
        <w:rFonts w:hint="cs"/>
        <w:rtl/>
      </w:rPr>
      <w:t xml:space="preserve">שאלון דיווח עצמי </w:t>
    </w:r>
    <w:r w:rsidR="002877FD">
      <w:rPr>
        <w:rFonts w:hint="cs"/>
        <w:rtl/>
      </w:rPr>
      <w:t>מתבגר</w:t>
    </w:r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מדידת בסיס</w:t>
    </w:r>
    <w:r w:rsidRPr="00175B28">
      <w:ptab w:relativeTo="margin" w:alignment="right" w:leader="none"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50A1"/>
    <w:multiLevelType w:val="hybridMultilevel"/>
    <w:tmpl w:val="4742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CA9"/>
    <w:multiLevelType w:val="hybridMultilevel"/>
    <w:tmpl w:val="A1F6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16663"/>
    <w:multiLevelType w:val="hybridMultilevel"/>
    <w:tmpl w:val="5DD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54CA"/>
    <w:multiLevelType w:val="hybridMultilevel"/>
    <w:tmpl w:val="7B0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6049"/>
    <w:multiLevelType w:val="hybridMultilevel"/>
    <w:tmpl w:val="0A06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0D9A"/>
    <w:multiLevelType w:val="hybridMultilevel"/>
    <w:tmpl w:val="EC005DAA"/>
    <w:lvl w:ilvl="0" w:tplc="6E0094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661C9"/>
    <w:multiLevelType w:val="hybridMultilevel"/>
    <w:tmpl w:val="41F49F58"/>
    <w:lvl w:ilvl="0" w:tplc="8FC4C23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07454"/>
    <w:multiLevelType w:val="hybridMultilevel"/>
    <w:tmpl w:val="69BC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75846"/>
    <w:multiLevelType w:val="hybridMultilevel"/>
    <w:tmpl w:val="BA62D316"/>
    <w:lvl w:ilvl="0" w:tplc="F766CC1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BD4578"/>
    <w:multiLevelType w:val="hybridMultilevel"/>
    <w:tmpl w:val="1F5A3DF0"/>
    <w:lvl w:ilvl="0" w:tplc="560A1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987768"/>
    <w:multiLevelType w:val="hybridMultilevel"/>
    <w:tmpl w:val="5B842FC8"/>
    <w:lvl w:ilvl="0" w:tplc="5708528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ren, Hanna (NIH/NIMH) [F]">
    <w15:presenceInfo w15:providerId="AD" w15:userId="S::kerenh2@nih.gov::e49ddadf-0167-472d-a3e1-9cde56e71c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E"/>
    <w:rsid w:val="00036714"/>
    <w:rsid w:val="000C5ADC"/>
    <w:rsid w:val="000C7670"/>
    <w:rsid w:val="001159A7"/>
    <w:rsid w:val="001246F6"/>
    <w:rsid w:val="001404B5"/>
    <w:rsid w:val="00143625"/>
    <w:rsid w:val="0014469B"/>
    <w:rsid w:val="00151F58"/>
    <w:rsid w:val="0017522E"/>
    <w:rsid w:val="00175B28"/>
    <w:rsid w:val="0019397A"/>
    <w:rsid w:val="001B21CE"/>
    <w:rsid w:val="001D3D58"/>
    <w:rsid w:val="001E7D06"/>
    <w:rsid w:val="0020635E"/>
    <w:rsid w:val="00252AEA"/>
    <w:rsid w:val="0026154B"/>
    <w:rsid w:val="0026437B"/>
    <w:rsid w:val="00267FFA"/>
    <w:rsid w:val="00270E75"/>
    <w:rsid w:val="00281818"/>
    <w:rsid w:val="002877FD"/>
    <w:rsid w:val="002912AE"/>
    <w:rsid w:val="00292F63"/>
    <w:rsid w:val="002A528D"/>
    <w:rsid w:val="002C1329"/>
    <w:rsid w:val="002C15A9"/>
    <w:rsid w:val="002C2137"/>
    <w:rsid w:val="002C7DFE"/>
    <w:rsid w:val="002E2CEA"/>
    <w:rsid w:val="002F73BF"/>
    <w:rsid w:val="00333036"/>
    <w:rsid w:val="00342CD0"/>
    <w:rsid w:val="003432D1"/>
    <w:rsid w:val="003442FA"/>
    <w:rsid w:val="00362AF7"/>
    <w:rsid w:val="00390A33"/>
    <w:rsid w:val="00397549"/>
    <w:rsid w:val="003A33AC"/>
    <w:rsid w:val="003A43A2"/>
    <w:rsid w:val="003B35F2"/>
    <w:rsid w:val="003B540C"/>
    <w:rsid w:val="003F3462"/>
    <w:rsid w:val="003F568E"/>
    <w:rsid w:val="004210E6"/>
    <w:rsid w:val="004223F8"/>
    <w:rsid w:val="004243A1"/>
    <w:rsid w:val="00436B77"/>
    <w:rsid w:val="0046241A"/>
    <w:rsid w:val="00487C0D"/>
    <w:rsid w:val="004A3D86"/>
    <w:rsid w:val="004B3D13"/>
    <w:rsid w:val="004C00F4"/>
    <w:rsid w:val="004E0924"/>
    <w:rsid w:val="004E63F8"/>
    <w:rsid w:val="005207C7"/>
    <w:rsid w:val="00526D16"/>
    <w:rsid w:val="005522BC"/>
    <w:rsid w:val="0055267F"/>
    <w:rsid w:val="00552DB8"/>
    <w:rsid w:val="00553F7E"/>
    <w:rsid w:val="00566772"/>
    <w:rsid w:val="00567D8E"/>
    <w:rsid w:val="00590460"/>
    <w:rsid w:val="005B4D25"/>
    <w:rsid w:val="005D2BB6"/>
    <w:rsid w:val="005D6E3E"/>
    <w:rsid w:val="005E3D79"/>
    <w:rsid w:val="005F3EDB"/>
    <w:rsid w:val="0060335C"/>
    <w:rsid w:val="00603940"/>
    <w:rsid w:val="00621A63"/>
    <w:rsid w:val="00624E71"/>
    <w:rsid w:val="00630530"/>
    <w:rsid w:val="006328E4"/>
    <w:rsid w:val="00636B2C"/>
    <w:rsid w:val="00641E6F"/>
    <w:rsid w:val="00662AC9"/>
    <w:rsid w:val="00694B20"/>
    <w:rsid w:val="006C3A6C"/>
    <w:rsid w:val="006D52E8"/>
    <w:rsid w:val="006D7CB5"/>
    <w:rsid w:val="006E54A7"/>
    <w:rsid w:val="006F2273"/>
    <w:rsid w:val="007214AA"/>
    <w:rsid w:val="007414FF"/>
    <w:rsid w:val="007423DE"/>
    <w:rsid w:val="00752BCB"/>
    <w:rsid w:val="00753E91"/>
    <w:rsid w:val="00777644"/>
    <w:rsid w:val="007A1B1A"/>
    <w:rsid w:val="007A6890"/>
    <w:rsid w:val="007B274E"/>
    <w:rsid w:val="007C494A"/>
    <w:rsid w:val="007D0EAA"/>
    <w:rsid w:val="007D263D"/>
    <w:rsid w:val="007D65FB"/>
    <w:rsid w:val="008061B2"/>
    <w:rsid w:val="0081640B"/>
    <w:rsid w:val="0083658B"/>
    <w:rsid w:val="00844727"/>
    <w:rsid w:val="00867598"/>
    <w:rsid w:val="00874413"/>
    <w:rsid w:val="00887F7A"/>
    <w:rsid w:val="00897896"/>
    <w:rsid w:val="008A5394"/>
    <w:rsid w:val="008C3AD3"/>
    <w:rsid w:val="008C596D"/>
    <w:rsid w:val="008D65AE"/>
    <w:rsid w:val="00916E94"/>
    <w:rsid w:val="00942B40"/>
    <w:rsid w:val="00944D9C"/>
    <w:rsid w:val="00955494"/>
    <w:rsid w:val="009637F7"/>
    <w:rsid w:val="00967AB2"/>
    <w:rsid w:val="00975D60"/>
    <w:rsid w:val="009D1E81"/>
    <w:rsid w:val="009F6D70"/>
    <w:rsid w:val="009F7237"/>
    <w:rsid w:val="00A0129C"/>
    <w:rsid w:val="00A1386E"/>
    <w:rsid w:val="00A261E0"/>
    <w:rsid w:val="00A50827"/>
    <w:rsid w:val="00A551F9"/>
    <w:rsid w:val="00A65888"/>
    <w:rsid w:val="00A917C2"/>
    <w:rsid w:val="00A94F49"/>
    <w:rsid w:val="00A951A4"/>
    <w:rsid w:val="00A97117"/>
    <w:rsid w:val="00AC13BF"/>
    <w:rsid w:val="00AD0150"/>
    <w:rsid w:val="00AF31BE"/>
    <w:rsid w:val="00B03930"/>
    <w:rsid w:val="00B0694E"/>
    <w:rsid w:val="00B27ADC"/>
    <w:rsid w:val="00B36319"/>
    <w:rsid w:val="00B50BFF"/>
    <w:rsid w:val="00B5355E"/>
    <w:rsid w:val="00B6152C"/>
    <w:rsid w:val="00BD492B"/>
    <w:rsid w:val="00BD53E8"/>
    <w:rsid w:val="00BE0E37"/>
    <w:rsid w:val="00BF129B"/>
    <w:rsid w:val="00BF1B62"/>
    <w:rsid w:val="00C16E5F"/>
    <w:rsid w:val="00C307B6"/>
    <w:rsid w:val="00C35348"/>
    <w:rsid w:val="00C36776"/>
    <w:rsid w:val="00C66452"/>
    <w:rsid w:val="00C7330F"/>
    <w:rsid w:val="00C90060"/>
    <w:rsid w:val="00CA2F18"/>
    <w:rsid w:val="00CF07CD"/>
    <w:rsid w:val="00CF7216"/>
    <w:rsid w:val="00D16A9F"/>
    <w:rsid w:val="00D4152B"/>
    <w:rsid w:val="00D60C20"/>
    <w:rsid w:val="00D61052"/>
    <w:rsid w:val="00D63CE4"/>
    <w:rsid w:val="00D713AE"/>
    <w:rsid w:val="00D7294B"/>
    <w:rsid w:val="00D77E69"/>
    <w:rsid w:val="00D81F44"/>
    <w:rsid w:val="00D97D32"/>
    <w:rsid w:val="00DA1CCE"/>
    <w:rsid w:val="00DA3319"/>
    <w:rsid w:val="00DC4F3A"/>
    <w:rsid w:val="00DD152A"/>
    <w:rsid w:val="00DF5E81"/>
    <w:rsid w:val="00E23A16"/>
    <w:rsid w:val="00E25B3D"/>
    <w:rsid w:val="00E46B02"/>
    <w:rsid w:val="00E64256"/>
    <w:rsid w:val="00E66D66"/>
    <w:rsid w:val="00E77DBF"/>
    <w:rsid w:val="00E82DF4"/>
    <w:rsid w:val="00E9397F"/>
    <w:rsid w:val="00EB615D"/>
    <w:rsid w:val="00EC6910"/>
    <w:rsid w:val="00F0593C"/>
    <w:rsid w:val="00F24DFC"/>
    <w:rsid w:val="00F30FB7"/>
    <w:rsid w:val="00F47A0E"/>
    <w:rsid w:val="00F63F6B"/>
    <w:rsid w:val="00F85799"/>
    <w:rsid w:val="00FB15EB"/>
    <w:rsid w:val="00FD146B"/>
    <w:rsid w:val="00FF0595"/>
    <w:rsid w:val="00FF3E69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2746"/>
  <w14:defaultImageDpi w14:val="32767"/>
  <w15:chartTrackingRefBased/>
  <w15:docId w15:val="{D6ED3B9E-55E9-5E44-96DE-A4297695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8"/>
  </w:style>
  <w:style w:type="paragraph" w:styleId="Footer">
    <w:name w:val="footer"/>
    <w:basedOn w:val="Normal"/>
    <w:link w:val="Foot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8"/>
  </w:style>
  <w:style w:type="character" w:styleId="CommentReference">
    <w:name w:val="annotation reference"/>
    <w:basedOn w:val="DefaultParagraphFont"/>
    <w:uiPriority w:val="99"/>
    <w:semiHidden/>
    <w:unhideWhenUsed/>
    <w:rsid w:val="00742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3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3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3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1D47E-3A80-0440-A835-37CEAAA8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2132</Words>
  <Characters>12155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קליין</dc:creator>
  <cp:keywords/>
  <dc:description/>
  <cp:lastModifiedBy>תומר שכנר</cp:lastModifiedBy>
  <cp:revision>6</cp:revision>
  <dcterms:created xsi:type="dcterms:W3CDTF">2020-04-06T13:39:00Z</dcterms:created>
  <dcterms:modified xsi:type="dcterms:W3CDTF">2020-04-06T19:32:00Z</dcterms:modified>
</cp:coreProperties>
</file>