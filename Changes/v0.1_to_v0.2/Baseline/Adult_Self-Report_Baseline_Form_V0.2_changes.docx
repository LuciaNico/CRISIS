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06436" w:rsidRDefault="00806436">
      <w:pPr>
        <w:rPr>
          <w:rFonts w:ascii="Arial" w:eastAsia="Arial" w:hAnsi="Arial" w:cs="Arial"/>
          <w:sz w:val="28"/>
          <w:szCs w:val="28"/>
        </w:rPr>
      </w:pPr>
    </w:p>
    <w:p w14:paraId="00000002" w14:textId="77777777" w:rsidR="00806436" w:rsidDel="00593905" w:rsidRDefault="00806436">
      <w:pPr>
        <w:jc w:val="center"/>
        <w:rPr>
          <w:del w:id="0" w:author="Dunn, Julia (NIH/NIMH) [F]" w:date="2020-04-01T12:44:00Z"/>
          <w:rFonts w:ascii="Arial" w:eastAsia="Arial" w:hAnsi="Arial" w:cs="Arial"/>
          <w:sz w:val="36"/>
          <w:szCs w:val="36"/>
        </w:rPr>
        <w:pPrChange w:id="1" w:author="Dunn, Julia (NIH/NIMH) [F]" w:date="2020-04-01T12:45:00Z">
          <w:pPr/>
        </w:pPrChange>
      </w:pPr>
    </w:p>
    <w:p w14:paraId="00000003" w14:textId="77777777" w:rsidR="00806436" w:rsidDel="00593905" w:rsidRDefault="00806436">
      <w:pPr>
        <w:jc w:val="center"/>
        <w:rPr>
          <w:del w:id="2" w:author="Dunn, Julia (NIH/NIMH) [F]" w:date="2020-04-01T12:44:00Z"/>
          <w:rFonts w:ascii="Arial" w:eastAsia="Arial" w:hAnsi="Arial" w:cs="Arial"/>
          <w:sz w:val="36"/>
          <w:szCs w:val="36"/>
        </w:rPr>
        <w:pPrChange w:id="3" w:author="Dunn, Julia (NIH/NIMH) [F]" w:date="2020-04-01T12:45:00Z">
          <w:pPr/>
        </w:pPrChange>
      </w:pPr>
    </w:p>
    <w:p w14:paraId="00000004" w14:textId="56EEA14B" w:rsidR="00806436" w:rsidRDefault="008F424E" w:rsidP="00593905">
      <w:pPr>
        <w:jc w:val="center"/>
        <w:rPr>
          <w:rFonts w:ascii="Arial" w:eastAsia="Arial" w:hAnsi="Arial" w:cs="Arial"/>
          <w:i/>
          <w:sz w:val="36"/>
          <w:szCs w:val="36"/>
        </w:rPr>
      </w:pPr>
      <w:r>
        <w:rPr>
          <w:rFonts w:ascii="Arial" w:eastAsia="Arial" w:hAnsi="Arial" w:cs="Arial"/>
          <w:color w:val="0000FF"/>
          <w:sz w:val="36"/>
          <w:szCs w:val="36"/>
        </w:rPr>
        <w:t xml:space="preserve">The </w:t>
      </w:r>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urvey (CRISIS) V0.</w:t>
      </w:r>
      <w:ins w:id="4" w:author="Dunn, Julia (NIH/NIMH) [F]" w:date="2020-04-01T13:29:00Z">
        <w:r w:rsidR="002C5BDC">
          <w:rPr>
            <w:rFonts w:ascii="Arial" w:eastAsia="Arial" w:hAnsi="Arial" w:cs="Arial"/>
            <w:color w:val="0000FF"/>
            <w:sz w:val="36"/>
            <w:szCs w:val="36"/>
          </w:rPr>
          <w:t>2</w:t>
        </w:r>
      </w:ins>
      <w:del w:id="5" w:author="Dunn, Julia (NIH/NIMH) [F]" w:date="2020-04-01T13:29:00Z">
        <w:r w:rsidDel="002C5BDC">
          <w:rPr>
            <w:rFonts w:ascii="Arial" w:eastAsia="Arial" w:hAnsi="Arial" w:cs="Arial"/>
            <w:color w:val="0000FF"/>
            <w:sz w:val="36"/>
            <w:szCs w:val="36"/>
          </w:rPr>
          <w:delText>1</w:delText>
        </w:r>
      </w:del>
      <w:r>
        <w:rPr>
          <w:rFonts w:ascii="Arial" w:eastAsia="Arial" w:hAnsi="Arial" w:cs="Arial"/>
          <w:color w:val="0000FF"/>
          <w:sz w:val="36"/>
          <w:szCs w:val="36"/>
        </w:rPr>
        <w:t xml:space="preserve"> </w:t>
      </w:r>
      <w:r>
        <w:rPr>
          <w:rFonts w:ascii="Arial" w:eastAsia="Arial" w:hAnsi="Arial" w:cs="Arial"/>
          <w:i/>
          <w:sz w:val="36"/>
          <w:szCs w:val="36"/>
        </w:rPr>
        <w:t xml:space="preserve">Adult Self-Report </w:t>
      </w:r>
      <w:r w:rsidR="0056773C">
        <w:rPr>
          <w:rFonts w:ascii="Arial" w:eastAsia="Arial" w:hAnsi="Arial" w:cs="Arial"/>
          <w:i/>
          <w:sz w:val="36"/>
          <w:szCs w:val="36"/>
        </w:rPr>
        <w:t xml:space="preserve">Baseline </w:t>
      </w:r>
      <w:r>
        <w:rPr>
          <w:rFonts w:ascii="Arial" w:eastAsia="Arial" w:hAnsi="Arial" w:cs="Arial"/>
          <w:i/>
          <w:sz w:val="36"/>
          <w:szCs w:val="36"/>
        </w:rPr>
        <w:t>Form</w:t>
      </w:r>
    </w:p>
    <w:p w14:paraId="00000005" w14:textId="77777777" w:rsidR="00806436" w:rsidRDefault="00806436">
      <w:pPr>
        <w:rPr>
          <w:rFonts w:ascii="Arial" w:eastAsia="Arial" w:hAnsi="Arial" w:cs="Arial"/>
          <w:sz w:val="28"/>
          <w:szCs w:val="28"/>
        </w:rPr>
      </w:pPr>
    </w:p>
    <w:p w14:paraId="00000006" w14:textId="77777777" w:rsidR="00806436" w:rsidRDefault="00806436">
      <w:pPr>
        <w:rPr>
          <w:rFonts w:ascii="Arial" w:eastAsia="Arial" w:hAnsi="Arial" w:cs="Arial"/>
          <w:sz w:val="28"/>
          <w:szCs w:val="28"/>
        </w:rPr>
      </w:pPr>
    </w:p>
    <w:p w14:paraId="00000007" w14:textId="77777777" w:rsidR="00806436" w:rsidRDefault="008F424E">
      <w:pPr>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1">
        <w:r>
          <w:rPr>
            <w:rFonts w:ascii="Arial" w:eastAsia="Arial" w:hAnsi="Arial" w:cs="Arial"/>
            <w:sz w:val="22"/>
            <w:szCs w:val="22"/>
            <w:u w:val="single"/>
          </w:rPr>
          <w:t>https://creativecommons.org/licenses/by/4.0/</w:t>
        </w:r>
      </w:hyperlink>
      <w:r>
        <w:rPr>
          <w:rFonts w:ascii="Arial" w:eastAsia="Arial" w:hAnsi="Arial" w:cs="Arial"/>
          <w:sz w:val="22"/>
          <w:szCs w:val="22"/>
        </w:rPr>
        <w:t>)</w:t>
      </w:r>
    </w:p>
    <w:p w14:paraId="00000008" w14:textId="77777777" w:rsidR="00806436" w:rsidRDefault="00806436">
      <w:pPr>
        <w:rPr>
          <w:rFonts w:ascii="Arial" w:eastAsia="Arial" w:hAnsi="Arial" w:cs="Arial"/>
          <w:sz w:val="22"/>
          <w:szCs w:val="22"/>
        </w:rPr>
      </w:pPr>
    </w:p>
    <w:p w14:paraId="00000009" w14:textId="77777777" w:rsidR="00806436" w:rsidRDefault="008F424E">
      <w:pPr>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0000000A" w14:textId="77777777" w:rsidR="00806436" w:rsidRDefault="008F424E">
      <w:pPr>
        <w:rPr>
          <w:rFonts w:ascii="Arial" w:eastAsia="Arial" w:hAnsi="Arial" w:cs="Arial"/>
          <w:sz w:val="22"/>
          <w:szCs w:val="22"/>
        </w:rPr>
      </w:pPr>
      <w:r>
        <w:rPr>
          <w:rFonts w:ascii="Arial" w:eastAsia="Arial" w:hAnsi="Arial" w:cs="Arial"/>
          <w:sz w:val="22"/>
          <w:szCs w:val="22"/>
        </w:rPr>
        <w:t xml:space="preserve"> </w:t>
      </w:r>
    </w:p>
    <w:p w14:paraId="0000000B" w14:textId="77777777" w:rsidR="00806436" w:rsidRDefault="008F424E">
      <w:pPr>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Bromet, Stan Colcombe, Kathy Georgiadis, Dan Klein, Giovanni Salum</w:t>
      </w:r>
    </w:p>
    <w:p w14:paraId="0000000C" w14:textId="77777777" w:rsidR="00806436" w:rsidRDefault="00806436">
      <w:pPr>
        <w:rPr>
          <w:rFonts w:ascii="Arial" w:eastAsia="Arial" w:hAnsi="Arial" w:cs="Arial"/>
          <w:sz w:val="22"/>
          <w:szCs w:val="22"/>
        </w:rPr>
      </w:pPr>
    </w:p>
    <w:p w14:paraId="0000000D" w14:textId="77777777" w:rsidR="00806436" w:rsidRDefault="008F424E" w:rsidP="00C65E7C">
      <w:pPr>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0000000E" w14:textId="77777777" w:rsidR="00806436" w:rsidRDefault="00806436">
      <w:pPr>
        <w:rPr>
          <w:rFonts w:ascii="Arial" w:eastAsia="Arial" w:hAnsi="Arial" w:cs="Arial"/>
          <w:sz w:val="22"/>
          <w:szCs w:val="22"/>
        </w:rPr>
      </w:pPr>
    </w:p>
    <w:p w14:paraId="0000000F" w14:textId="77777777" w:rsidR="00806436" w:rsidRDefault="008F424E">
      <w:pPr>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Droney, Beth Foote, Jianping He, Georgia O’ Callaghan, Judith Milham, Courtney Quick, Diana Paksarian, Kayla Sirois </w:t>
      </w:r>
    </w:p>
    <w:p w14:paraId="00000010" w14:textId="77777777" w:rsidR="00806436" w:rsidRDefault="008F424E">
      <w:pPr>
        <w:rPr>
          <w:rFonts w:ascii="Arial" w:eastAsia="Arial" w:hAnsi="Arial" w:cs="Arial"/>
          <w:sz w:val="22"/>
          <w:szCs w:val="22"/>
        </w:rPr>
      </w:pPr>
      <w:r>
        <w:rPr>
          <w:rFonts w:ascii="Arial" w:eastAsia="Arial" w:hAnsi="Arial" w:cs="Arial"/>
          <w:sz w:val="22"/>
          <w:szCs w:val="22"/>
        </w:rPr>
        <w:t xml:space="preserve">  </w:t>
      </w:r>
    </w:p>
    <w:p w14:paraId="00000011" w14:textId="083DD2A6" w:rsidR="00806436" w:rsidRDefault="008F424E">
      <w:pPr>
        <w:rPr>
          <w:rFonts w:ascii="Arial" w:eastAsia="Arial" w:hAnsi="Arial" w:cs="Arial"/>
          <w:sz w:val="22"/>
          <w:szCs w:val="22"/>
        </w:rPr>
      </w:pPr>
      <w:r>
        <w:rPr>
          <w:rFonts w:ascii="Arial" w:eastAsia="Arial" w:hAnsi="Arial" w:cs="Arial"/>
          <w:sz w:val="22"/>
          <w:szCs w:val="22"/>
        </w:rPr>
        <w:t>Our team encourages advance</w:t>
      </w:r>
      <w:r w:rsidR="007E32F8">
        <w:rPr>
          <w:rFonts w:ascii="Arial" w:eastAsia="Arial" w:hAnsi="Arial" w:cs="Arial"/>
          <w:sz w:val="22"/>
          <w:szCs w:val="22"/>
        </w:rPr>
        <w:t>d</w:t>
      </w:r>
      <w:r>
        <w:rPr>
          <w:rFonts w:ascii="Arial" w:eastAsia="Arial" w:hAnsi="Arial" w:cs="Arial"/>
          <w:sz w:val="22"/>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2">
        <w:r>
          <w:rPr>
            <w:rFonts w:ascii="Arial" w:eastAsia="Arial" w:hAnsi="Arial" w:cs="Arial"/>
            <w:sz w:val="22"/>
            <w:szCs w:val="22"/>
            <w:u w:val="single"/>
          </w:rPr>
          <w:t>argyris.stringaris@nih.gov</w:t>
        </w:r>
      </w:hyperlink>
      <w:r>
        <w:rPr>
          <w:rFonts w:ascii="Arial" w:eastAsia="Arial" w:hAnsi="Arial" w:cs="Arial"/>
          <w:sz w:val="22"/>
          <w:szCs w:val="22"/>
        </w:rPr>
        <w:t>).</w:t>
      </w:r>
    </w:p>
    <w:p w14:paraId="00000012" w14:textId="77777777" w:rsidR="00806436" w:rsidRDefault="008F424E">
      <w:pPr>
        <w:rPr>
          <w:sz w:val="40"/>
          <w:szCs w:val="40"/>
        </w:rPr>
      </w:pPr>
      <w:r>
        <w:br w:type="page"/>
      </w:r>
    </w:p>
    <w:p w14:paraId="00000013" w14:textId="30BF4934" w:rsidR="00806436" w:rsidRDefault="008F424E" w:rsidP="007E32F8">
      <w:pPr>
        <w:spacing w:before="164"/>
        <w:ind w:right="604"/>
        <w:jc w:val="both"/>
        <w:rPr>
          <w:rFonts w:ascii="Arial" w:eastAsia="Arial" w:hAnsi="Arial" w:cs="Arial"/>
          <w:sz w:val="22"/>
          <w:szCs w:val="22"/>
        </w:rPr>
      </w:pPr>
      <w:r>
        <w:rPr>
          <w:rFonts w:ascii="Arial" w:eastAsia="Arial" w:hAnsi="Arial" w:cs="Arial"/>
          <w:b/>
          <w:sz w:val="22"/>
          <w:szCs w:val="22"/>
        </w:rPr>
        <w:lastRenderedPageBreak/>
        <w:t xml:space="preserve">Identification Number: </w:t>
      </w:r>
    </w:p>
    <w:p w14:paraId="00000014" w14:textId="35681F51" w:rsidR="00806436" w:rsidRDefault="008F424E" w:rsidP="007E32F8">
      <w:pPr>
        <w:spacing w:before="164"/>
        <w:ind w:right="604"/>
        <w:jc w:val="both"/>
        <w:rPr>
          <w:rFonts w:ascii="Arial" w:eastAsia="Arial" w:hAnsi="Arial" w:cs="Arial"/>
          <w:b/>
          <w:sz w:val="22"/>
          <w:szCs w:val="22"/>
        </w:rPr>
      </w:pPr>
      <w:r>
        <w:rPr>
          <w:rFonts w:ascii="Arial" w:eastAsia="Arial" w:hAnsi="Arial" w:cs="Arial"/>
          <w:b/>
          <w:sz w:val="22"/>
          <w:szCs w:val="22"/>
        </w:rPr>
        <w:t xml:space="preserve">Country: </w:t>
      </w:r>
    </w:p>
    <w:p w14:paraId="00000015" w14:textId="76862E94" w:rsidR="00806436" w:rsidRDefault="008F424E" w:rsidP="007E32F8">
      <w:pPr>
        <w:spacing w:before="164"/>
        <w:ind w:right="604"/>
        <w:jc w:val="both"/>
        <w:rPr>
          <w:rFonts w:ascii="Arial" w:eastAsia="Arial" w:hAnsi="Arial" w:cs="Arial"/>
          <w:b/>
          <w:sz w:val="22"/>
          <w:szCs w:val="22"/>
        </w:rPr>
      </w:pPr>
      <w:r>
        <w:rPr>
          <w:rFonts w:ascii="Arial" w:eastAsia="Arial" w:hAnsi="Arial" w:cs="Arial"/>
          <w:b/>
          <w:sz w:val="22"/>
          <w:szCs w:val="22"/>
        </w:rPr>
        <w:t xml:space="preserve">State/Providence/Region: </w:t>
      </w:r>
    </w:p>
    <w:p w14:paraId="00000016" w14:textId="14B5E0E6" w:rsidR="00806436" w:rsidRDefault="008F424E" w:rsidP="007E32F8">
      <w:pPr>
        <w:spacing w:before="240" w:after="240"/>
        <w:jc w:val="both"/>
        <w:rPr>
          <w:rFonts w:ascii="Arial" w:eastAsia="Arial" w:hAnsi="Arial" w:cs="Arial"/>
          <w:b/>
          <w:sz w:val="22"/>
          <w:szCs w:val="22"/>
        </w:rPr>
      </w:pPr>
      <w:r>
        <w:rPr>
          <w:rFonts w:ascii="Arial" w:eastAsia="Arial" w:hAnsi="Arial" w:cs="Arial"/>
          <w:b/>
          <w:sz w:val="22"/>
          <w:szCs w:val="22"/>
        </w:rPr>
        <w:t xml:space="preserve">Your age (years):  </w:t>
      </w:r>
      <w:r w:rsidR="007E32F8">
        <w:rPr>
          <w:rFonts w:ascii="Arial" w:eastAsia="Arial" w:hAnsi="Arial" w:cs="Arial"/>
          <w:b/>
          <w:sz w:val="22"/>
          <w:szCs w:val="22"/>
        </w:rPr>
        <w:t xml:space="preserve"> </w:t>
      </w:r>
    </w:p>
    <w:p w14:paraId="00000017" w14:textId="77777777" w:rsidR="00806436" w:rsidRDefault="00806436">
      <w:pPr>
        <w:spacing w:before="164"/>
        <w:ind w:left="309" w:right="604"/>
        <w:rPr>
          <w:rFonts w:ascii="Arial" w:eastAsia="Arial" w:hAnsi="Arial" w:cs="Arial"/>
          <w:sz w:val="22"/>
          <w:szCs w:val="22"/>
        </w:rPr>
      </w:pPr>
    </w:p>
    <w:p w14:paraId="00000018" w14:textId="7E242868" w:rsidR="00806436" w:rsidRPr="00CF7D7A" w:rsidRDefault="008F424E">
      <w:pPr>
        <w:pStyle w:val="Heading2"/>
        <w:rPr>
          <w:b w:val="0"/>
          <w:sz w:val="28"/>
          <w:szCs w:val="28"/>
          <w:highlight w:val="green"/>
        </w:rPr>
      </w:pPr>
      <w:r w:rsidRPr="00CF7D7A">
        <w:rPr>
          <w:sz w:val="28"/>
          <w:szCs w:val="28"/>
        </w:rPr>
        <w:t>BACKGROUND</w:t>
      </w:r>
    </w:p>
    <w:p w14:paraId="00000019" w14:textId="77777777" w:rsidR="00806436" w:rsidRDefault="008F424E">
      <w:pPr>
        <w:spacing w:before="164"/>
        <w:ind w:right="604"/>
        <w:rPr>
          <w:rFonts w:ascii="Arial" w:eastAsia="Arial" w:hAnsi="Arial" w:cs="Arial"/>
          <w:sz w:val="22"/>
          <w:szCs w:val="22"/>
        </w:rPr>
      </w:pPr>
      <w:r>
        <w:rPr>
          <w:rFonts w:ascii="Arial" w:eastAsia="Arial" w:hAnsi="Arial" w:cs="Arial"/>
          <w:b/>
          <w:sz w:val="22"/>
          <w:szCs w:val="22"/>
        </w:rPr>
        <w:t>First, before we get started with the main questions, we would like to obtain some background information about you.</w:t>
      </w:r>
    </w:p>
    <w:p w14:paraId="0000001A" w14:textId="77777777" w:rsidR="00806436" w:rsidRDefault="008F424E">
      <w:pPr>
        <w:numPr>
          <w:ilvl w:val="0"/>
          <w:numId w:val="8"/>
        </w:numPr>
        <w:spacing w:before="240"/>
        <w:rPr>
          <w:sz w:val="22"/>
          <w:szCs w:val="22"/>
        </w:rPr>
      </w:pPr>
      <w:commentRangeStart w:id="6"/>
      <w:r>
        <w:rPr>
          <w:rFonts w:ascii="Arial" w:eastAsia="Arial" w:hAnsi="Arial" w:cs="Arial"/>
          <w:b/>
          <w:sz w:val="22"/>
          <w:szCs w:val="22"/>
        </w:rPr>
        <w:t xml:space="preserve">Please specify </w:t>
      </w:r>
      <w:commentRangeStart w:id="7"/>
      <w:r>
        <w:rPr>
          <w:rFonts w:ascii="Arial" w:eastAsia="Arial" w:hAnsi="Arial" w:cs="Arial"/>
          <w:b/>
          <w:sz w:val="22"/>
          <w:szCs w:val="22"/>
        </w:rPr>
        <w:t>your sex</w:t>
      </w:r>
      <w:commentRangeEnd w:id="7"/>
      <w:r w:rsidR="004A1811">
        <w:rPr>
          <w:rStyle w:val="CommentReference"/>
        </w:rPr>
        <w:commentReference w:id="7"/>
      </w:r>
      <w:commentRangeEnd w:id="6"/>
      <w:r w:rsidR="008D58A1">
        <w:rPr>
          <w:rStyle w:val="CommentReference"/>
        </w:rPr>
        <w:commentReference w:id="6"/>
      </w:r>
      <w:r>
        <w:rPr>
          <w:rFonts w:ascii="Arial" w:eastAsia="Arial" w:hAnsi="Arial" w:cs="Arial"/>
          <w:b/>
          <w:sz w:val="22"/>
          <w:szCs w:val="22"/>
        </w:rPr>
        <w:t xml:space="preserve">: </w:t>
      </w:r>
    </w:p>
    <w:p w14:paraId="0000001B"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Male</w:t>
      </w:r>
    </w:p>
    <w:p w14:paraId="0000001C"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Female</w:t>
      </w:r>
    </w:p>
    <w:p w14:paraId="0000001D"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Other ____</w:t>
      </w:r>
    </w:p>
    <w:p w14:paraId="0000001E" w14:textId="77777777" w:rsidR="00806436" w:rsidRDefault="00806436">
      <w:pPr>
        <w:pBdr>
          <w:top w:val="nil"/>
          <w:left w:val="nil"/>
          <w:bottom w:val="nil"/>
          <w:right w:val="nil"/>
          <w:between w:val="nil"/>
        </w:pBdr>
        <w:ind w:left="720"/>
        <w:rPr>
          <w:rFonts w:ascii="Arial" w:eastAsia="Arial" w:hAnsi="Arial" w:cs="Arial"/>
          <w:sz w:val="22"/>
          <w:szCs w:val="22"/>
        </w:rPr>
      </w:pPr>
    </w:p>
    <w:p w14:paraId="0000001F" w14:textId="4D669D30" w:rsidR="00806436" w:rsidRPr="00687F4A" w:rsidRDefault="008F424E" w:rsidP="00687F4A">
      <w:pPr>
        <w:numPr>
          <w:ilvl w:val="0"/>
          <w:numId w:val="8"/>
        </w:numPr>
        <w:pBdr>
          <w:top w:val="nil"/>
          <w:left w:val="nil"/>
          <w:bottom w:val="nil"/>
          <w:right w:val="nil"/>
          <w:between w:val="nil"/>
        </w:pBdr>
        <w:rPr>
          <w:rFonts w:ascii="Arial" w:eastAsia="Arial" w:hAnsi="Arial" w:cs="Arial"/>
          <w:b/>
          <w:sz w:val="22"/>
          <w:szCs w:val="22"/>
          <w:rPrChange w:id="8" w:author="Dunn, Julia (NIH/NIMH) [F]" w:date="2020-04-01T10:09:00Z">
            <w:rPr>
              <w:sz w:val="22"/>
              <w:szCs w:val="22"/>
            </w:rPr>
          </w:rPrChange>
        </w:rPr>
      </w:pPr>
      <w:del w:id="9" w:author="Dunn, Julia (NIH/NIMH) [F]" w:date="2020-04-01T10:00:00Z">
        <w:r w:rsidDel="004C13A2">
          <w:rPr>
            <w:rFonts w:ascii="Arial" w:eastAsia="Arial" w:hAnsi="Arial" w:cs="Arial"/>
            <w:b/>
            <w:sz w:val="22"/>
            <w:szCs w:val="22"/>
          </w:rPr>
          <w:delText>Please select the following items that best describe your race</w:delText>
        </w:r>
        <w:r w:rsidR="001F48F0" w:rsidDel="004C13A2">
          <w:rPr>
            <w:rFonts w:ascii="Arial" w:eastAsia="Arial" w:hAnsi="Arial" w:cs="Arial"/>
            <w:b/>
            <w:sz w:val="22"/>
            <w:szCs w:val="22"/>
          </w:rPr>
          <w:delText xml:space="preserve"> </w:delText>
        </w:r>
        <w:r w:rsidR="001F48F0" w:rsidDel="004C13A2">
          <w:rPr>
            <w:rFonts w:ascii="Arial" w:eastAsia="Arial" w:hAnsi="Arial" w:cs="Arial"/>
            <w:b/>
            <w:sz w:val="22"/>
            <w:szCs w:val="22"/>
            <w:highlight w:val="white"/>
          </w:rPr>
          <w:delText>(check all that apply</w:delText>
        </w:r>
        <w:r w:rsidR="001F48F0" w:rsidDel="004C13A2">
          <w:rPr>
            <w:rFonts w:ascii="Arial" w:eastAsia="Arial" w:hAnsi="Arial" w:cs="Arial"/>
            <w:b/>
            <w:sz w:val="22"/>
            <w:szCs w:val="22"/>
          </w:rPr>
          <w:delText>)</w:delText>
        </w:r>
      </w:del>
      <w:ins w:id="10" w:author="Dunn, Julia (NIH/NIMH) [F]" w:date="2020-04-01T10:09:00Z">
        <w:r w:rsidR="00687F4A" w:rsidRPr="00687F4A">
          <w:rPr>
            <w:rFonts w:ascii="Arial" w:eastAsia="Arial" w:hAnsi="Arial" w:cs="Arial"/>
            <w:b/>
            <w:sz w:val="22"/>
            <w:szCs w:val="22"/>
          </w:rPr>
          <w:t>Thinking about what you know of your family history, which of the following best describes the geographic regions where your ancestors (i.e. your great-great-grandparents) come from?</w:t>
        </w:r>
        <w:r w:rsidR="00687F4A">
          <w:rPr>
            <w:rFonts w:ascii="Arial" w:eastAsia="Arial" w:hAnsi="Arial" w:cs="Arial"/>
            <w:b/>
            <w:sz w:val="22"/>
            <w:szCs w:val="22"/>
          </w:rPr>
          <w:t xml:space="preserve"> </w:t>
        </w:r>
        <w:r w:rsidR="00687F4A" w:rsidRPr="00687F4A">
          <w:rPr>
            <w:rFonts w:ascii="Arial" w:eastAsia="Arial" w:hAnsi="Arial" w:cs="Arial"/>
            <w:b/>
            <w:sz w:val="22"/>
            <w:szCs w:val="22"/>
          </w:rPr>
          <w:t>You may select as many choices as you need.</w:t>
        </w:r>
      </w:ins>
    </w:p>
    <w:p w14:paraId="6339BA03" w14:textId="77777777" w:rsidR="000C3BE2" w:rsidRDefault="000C3BE2">
      <w:pPr>
        <w:numPr>
          <w:ilvl w:val="1"/>
          <w:numId w:val="8"/>
        </w:numPr>
        <w:pBdr>
          <w:top w:val="nil"/>
          <w:left w:val="nil"/>
          <w:bottom w:val="nil"/>
          <w:right w:val="nil"/>
          <w:between w:val="nil"/>
        </w:pBdr>
        <w:rPr>
          <w:ins w:id="11" w:author="Dunn, Julia (NIH/NIMH) [F]" w:date="2020-04-01T10:02:00Z"/>
          <w:rFonts w:ascii="Arial" w:eastAsia="Arial" w:hAnsi="Arial" w:cs="Arial"/>
          <w:sz w:val="22"/>
          <w:szCs w:val="22"/>
        </w:rPr>
      </w:pPr>
      <w:ins w:id="12" w:author="Dunn, Julia (NIH/NIMH) [F]" w:date="2020-04-01T10:02:00Z">
        <w:r>
          <w:rPr>
            <w:rFonts w:ascii="Arial" w:eastAsia="Arial" w:hAnsi="Arial" w:cs="Arial"/>
            <w:sz w:val="22"/>
            <w:szCs w:val="22"/>
          </w:rPr>
          <w:t>England, Ireland, Scotland or Wales</w:t>
        </w:r>
      </w:ins>
    </w:p>
    <w:p w14:paraId="59A3D3B0" w14:textId="77777777" w:rsidR="000C3BE2" w:rsidRDefault="000C3BE2">
      <w:pPr>
        <w:numPr>
          <w:ilvl w:val="1"/>
          <w:numId w:val="8"/>
        </w:numPr>
        <w:pBdr>
          <w:top w:val="nil"/>
          <w:left w:val="nil"/>
          <w:bottom w:val="nil"/>
          <w:right w:val="nil"/>
          <w:between w:val="nil"/>
        </w:pBdr>
        <w:rPr>
          <w:ins w:id="13" w:author="Dunn, Julia (NIH/NIMH) [F]" w:date="2020-04-01T10:03:00Z"/>
          <w:rFonts w:ascii="Arial" w:eastAsia="Arial" w:hAnsi="Arial" w:cs="Arial"/>
          <w:sz w:val="22"/>
          <w:szCs w:val="22"/>
        </w:rPr>
      </w:pPr>
      <w:ins w:id="14" w:author="Dunn, Julia (NIH/NIMH) [F]" w:date="2020-04-01T10:02:00Z">
        <w:r>
          <w:rPr>
            <w:rFonts w:ascii="Arial" w:eastAsia="Arial" w:hAnsi="Arial" w:cs="Arial"/>
            <w:sz w:val="22"/>
            <w:szCs w:val="22"/>
          </w:rPr>
          <w:t xml:space="preserve">Australia </w:t>
        </w:r>
      </w:ins>
      <w:ins w:id="15" w:author="Dunn, Julia (NIH/NIMH) [F]" w:date="2020-04-01T10:03:00Z">
        <w:r>
          <w:rPr>
            <w:rFonts w:ascii="Arial" w:eastAsia="Arial" w:hAnsi="Arial" w:cs="Arial"/>
            <w:sz w:val="22"/>
            <w:szCs w:val="22"/>
          </w:rPr>
          <w:t>–</w:t>
        </w:r>
      </w:ins>
      <w:ins w:id="16" w:author="Dunn, Julia (NIH/NIMH) [F]" w:date="2020-04-01T10:02:00Z">
        <w:r>
          <w:rPr>
            <w:rFonts w:ascii="Arial" w:eastAsia="Arial" w:hAnsi="Arial" w:cs="Arial"/>
            <w:sz w:val="22"/>
            <w:szCs w:val="22"/>
          </w:rPr>
          <w:t xml:space="preserve"> no</w:t>
        </w:r>
      </w:ins>
      <w:ins w:id="17" w:author="Dunn, Julia (NIH/NIMH) [F]" w:date="2020-04-01T10:03:00Z">
        <w:r>
          <w:rPr>
            <w:rFonts w:ascii="Arial" w:eastAsia="Arial" w:hAnsi="Arial" w:cs="Arial"/>
            <w:sz w:val="22"/>
            <w:szCs w:val="22"/>
          </w:rPr>
          <w:t>t of Aboriginal or Torres Strait Islander descent</w:t>
        </w:r>
      </w:ins>
    </w:p>
    <w:p w14:paraId="58364930" w14:textId="77777777" w:rsidR="00687F4A" w:rsidRDefault="000C3BE2">
      <w:pPr>
        <w:numPr>
          <w:ilvl w:val="1"/>
          <w:numId w:val="8"/>
        </w:numPr>
        <w:pBdr>
          <w:top w:val="nil"/>
          <w:left w:val="nil"/>
          <w:bottom w:val="nil"/>
          <w:right w:val="nil"/>
          <w:between w:val="nil"/>
        </w:pBdr>
        <w:rPr>
          <w:ins w:id="18" w:author="Dunn, Julia (NIH/NIMH) [F]" w:date="2020-04-01T10:03:00Z"/>
          <w:rFonts w:ascii="Arial" w:eastAsia="Arial" w:hAnsi="Arial" w:cs="Arial"/>
          <w:sz w:val="22"/>
          <w:szCs w:val="22"/>
        </w:rPr>
      </w:pPr>
      <w:ins w:id="19" w:author="Dunn, Julia (NIH/NIMH) [F]" w:date="2020-04-01T10:03:00Z">
        <w:r>
          <w:rPr>
            <w:rFonts w:ascii="Arial" w:eastAsia="Arial" w:hAnsi="Arial" w:cs="Arial"/>
            <w:sz w:val="22"/>
            <w:szCs w:val="22"/>
          </w:rPr>
          <w:t>Australia – of Aboriginal or Torre</w:t>
        </w:r>
        <w:r w:rsidR="00687F4A">
          <w:rPr>
            <w:rFonts w:ascii="Arial" w:eastAsia="Arial" w:hAnsi="Arial" w:cs="Arial"/>
            <w:sz w:val="22"/>
            <w:szCs w:val="22"/>
          </w:rPr>
          <w:t>s Strait Islander descent</w:t>
        </w:r>
      </w:ins>
    </w:p>
    <w:p w14:paraId="40246A43" w14:textId="1B4841A1" w:rsidR="00687F4A" w:rsidRDefault="00687F4A">
      <w:pPr>
        <w:numPr>
          <w:ilvl w:val="1"/>
          <w:numId w:val="8"/>
        </w:numPr>
        <w:pBdr>
          <w:top w:val="nil"/>
          <w:left w:val="nil"/>
          <w:bottom w:val="nil"/>
          <w:right w:val="nil"/>
          <w:between w:val="nil"/>
        </w:pBdr>
        <w:rPr>
          <w:ins w:id="20" w:author="Dunn, Julia (NIH/NIMH) [F]" w:date="2020-04-01T10:55:00Z"/>
          <w:rFonts w:ascii="Arial" w:eastAsia="Arial" w:hAnsi="Arial" w:cs="Arial"/>
          <w:sz w:val="22"/>
          <w:szCs w:val="22"/>
        </w:rPr>
      </w:pPr>
      <w:ins w:id="21" w:author="Dunn, Julia (NIH/NIMH) [F]" w:date="2020-04-01T10:03:00Z">
        <w:r>
          <w:rPr>
            <w:rFonts w:ascii="Arial" w:eastAsia="Arial" w:hAnsi="Arial" w:cs="Arial"/>
            <w:sz w:val="22"/>
            <w:szCs w:val="22"/>
          </w:rPr>
          <w:t>New Zealand – not of Maori descent</w:t>
        </w:r>
      </w:ins>
    </w:p>
    <w:p w14:paraId="3E0A78FB" w14:textId="2A45A396" w:rsidR="00B95E09" w:rsidRPr="009F0893" w:rsidRDefault="00B95E09" w:rsidP="009F0893">
      <w:pPr>
        <w:numPr>
          <w:ilvl w:val="1"/>
          <w:numId w:val="8"/>
        </w:numPr>
        <w:pBdr>
          <w:top w:val="nil"/>
          <w:left w:val="nil"/>
          <w:bottom w:val="nil"/>
          <w:right w:val="nil"/>
          <w:between w:val="nil"/>
        </w:pBdr>
        <w:rPr>
          <w:ins w:id="22" w:author="Dunn, Julia (NIH/NIMH) [F]" w:date="2020-04-01T10:03:00Z"/>
          <w:rFonts w:ascii="Arial" w:eastAsia="Arial" w:hAnsi="Arial" w:cs="Arial"/>
          <w:sz w:val="22"/>
          <w:szCs w:val="22"/>
        </w:rPr>
      </w:pPr>
      <w:ins w:id="23" w:author="Dunn, Julia (NIH/NIMH) [F]" w:date="2020-04-01T10:55:00Z">
        <w:r>
          <w:rPr>
            <w:rFonts w:ascii="Arial" w:eastAsia="Arial" w:hAnsi="Arial" w:cs="Arial"/>
            <w:sz w:val="22"/>
            <w:szCs w:val="22"/>
          </w:rPr>
          <w:t>New Zealand – of Maori descent</w:t>
        </w:r>
      </w:ins>
    </w:p>
    <w:p w14:paraId="3E2C05E9" w14:textId="77777777" w:rsidR="00687F4A" w:rsidRDefault="00687F4A">
      <w:pPr>
        <w:numPr>
          <w:ilvl w:val="1"/>
          <w:numId w:val="8"/>
        </w:numPr>
        <w:pBdr>
          <w:top w:val="nil"/>
          <w:left w:val="nil"/>
          <w:bottom w:val="nil"/>
          <w:right w:val="nil"/>
          <w:between w:val="nil"/>
        </w:pBdr>
        <w:rPr>
          <w:ins w:id="24" w:author="Dunn, Julia (NIH/NIMH) [F]" w:date="2020-04-01T10:04:00Z"/>
          <w:rFonts w:ascii="Arial" w:eastAsia="Arial" w:hAnsi="Arial" w:cs="Arial"/>
          <w:sz w:val="22"/>
          <w:szCs w:val="22"/>
        </w:rPr>
      </w:pPr>
      <w:ins w:id="25" w:author="Dunn, Julia (NIH/NIMH) [F]" w:date="2020-04-01T10:04:00Z">
        <w:r>
          <w:rPr>
            <w:rFonts w:ascii="Arial" w:eastAsia="Arial" w:hAnsi="Arial" w:cs="Arial"/>
            <w:sz w:val="22"/>
            <w:szCs w:val="22"/>
          </w:rPr>
          <w:t>Northern Europe including Sweden, Norway, Finland and surrounding countries</w:t>
        </w:r>
      </w:ins>
    </w:p>
    <w:p w14:paraId="0949A112" w14:textId="77777777" w:rsidR="00687F4A" w:rsidRDefault="00687F4A">
      <w:pPr>
        <w:numPr>
          <w:ilvl w:val="1"/>
          <w:numId w:val="8"/>
        </w:numPr>
        <w:pBdr>
          <w:top w:val="nil"/>
          <w:left w:val="nil"/>
          <w:bottom w:val="nil"/>
          <w:right w:val="nil"/>
          <w:between w:val="nil"/>
        </w:pBdr>
        <w:rPr>
          <w:ins w:id="26" w:author="Dunn, Julia (NIH/NIMH) [F]" w:date="2020-04-01T10:04:00Z"/>
          <w:rFonts w:ascii="Arial" w:eastAsia="Arial" w:hAnsi="Arial" w:cs="Arial"/>
          <w:sz w:val="22"/>
          <w:szCs w:val="22"/>
        </w:rPr>
      </w:pPr>
      <w:ins w:id="27" w:author="Dunn, Julia (NIH/NIMH) [F]" w:date="2020-04-01T10:04:00Z">
        <w:r>
          <w:rPr>
            <w:rFonts w:ascii="Arial" w:eastAsia="Arial" w:hAnsi="Arial" w:cs="Arial"/>
            <w:sz w:val="22"/>
            <w:szCs w:val="22"/>
          </w:rPr>
          <w:t>Western Europe including France, Germany, the Netherlands and surrounding countries</w:t>
        </w:r>
      </w:ins>
    </w:p>
    <w:p w14:paraId="13A5C8EB" w14:textId="77777777" w:rsidR="00687F4A" w:rsidRDefault="00687F4A">
      <w:pPr>
        <w:numPr>
          <w:ilvl w:val="1"/>
          <w:numId w:val="8"/>
        </w:numPr>
        <w:pBdr>
          <w:top w:val="nil"/>
          <w:left w:val="nil"/>
          <w:bottom w:val="nil"/>
          <w:right w:val="nil"/>
          <w:between w:val="nil"/>
        </w:pBdr>
        <w:rPr>
          <w:ins w:id="28" w:author="Dunn, Julia (NIH/NIMH) [F]" w:date="2020-04-01T10:05:00Z"/>
          <w:rFonts w:ascii="Arial" w:eastAsia="Arial" w:hAnsi="Arial" w:cs="Arial"/>
          <w:sz w:val="22"/>
          <w:szCs w:val="22"/>
        </w:rPr>
      </w:pPr>
      <w:ins w:id="29" w:author="Dunn, Julia (NIH/NIMH) [F]" w:date="2020-04-01T10:04:00Z">
        <w:r>
          <w:rPr>
            <w:rFonts w:ascii="Arial" w:eastAsia="Arial" w:hAnsi="Arial" w:cs="Arial"/>
            <w:sz w:val="22"/>
            <w:szCs w:val="22"/>
          </w:rPr>
          <w:t>Southern E</w:t>
        </w:r>
      </w:ins>
      <w:ins w:id="30" w:author="Dunn, Julia (NIH/NIMH) [F]" w:date="2020-04-01T10:05:00Z">
        <w:r>
          <w:rPr>
            <w:rFonts w:ascii="Arial" w:eastAsia="Arial" w:hAnsi="Arial" w:cs="Arial"/>
            <w:sz w:val="22"/>
            <w:szCs w:val="22"/>
          </w:rPr>
          <w:t>urope including Italy, Greece, Spain, Portugal and surrounding countries</w:t>
        </w:r>
      </w:ins>
    </w:p>
    <w:p w14:paraId="4E2D6857" w14:textId="77777777" w:rsidR="00687F4A" w:rsidRDefault="00687F4A">
      <w:pPr>
        <w:numPr>
          <w:ilvl w:val="1"/>
          <w:numId w:val="8"/>
        </w:numPr>
        <w:pBdr>
          <w:top w:val="nil"/>
          <w:left w:val="nil"/>
          <w:bottom w:val="nil"/>
          <w:right w:val="nil"/>
          <w:between w:val="nil"/>
        </w:pBdr>
        <w:rPr>
          <w:ins w:id="31" w:author="Dunn, Julia (NIH/NIMH) [F]" w:date="2020-04-01T10:06:00Z"/>
          <w:rFonts w:ascii="Arial" w:eastAsia="Arial" w:hAnsi="Arial" w:cs="Arial"/>
          <w:sz w:val="22"/>
          <w:szCs w:val="22"/>
        </w:rPr>
      </w:pPr>
      <w:ins w:id="32" w:author="Dunn, Julia (NIH/NIMH) [F]" w:date="2020-04-01T10:06:00Z">
        <w:r>
          <w:rPr>
            <w:rFonts w:ascii="Arial" w:eastAsia="Arial" w:hAnsi="Arial" w:cs="Arial"/>
            <w:sz w:val="22"/>
            <w:szCs w:val="22"/>
          </w:rPr>
          <w:t>Middle East including Lebanon, Turkey and surrounding countries</w:t>
        </w:r>
      </w:ins>
    </w:p>
    <w:p w14:paraId="77E6E959" w14:textId="77777777" w:rsidR="00687F4A" w:rsidRDefault="00687F4A">
      <w:pPr>
        <w:numPr>
          <w:ilvl w:val="1"/>
          <w:numId w:val="8"/>
        </w:numPr>
        <w:pBdr>
          <w:top w:val="nil"/>
          <w:left w:val="nil"/>
          <w:bottom w:val="nil"/>
          <w:right w:val="nil"/>
          <w:between w:val="nil"/>
        </w:pBdr>
        <w:rPr>
          <w:ins w:id="33" w:author="Dunn, Julia (NIH/NIMH) [F]" w:date="2020-04-01T10:06:00Z"/>
          <w:rFonts w:ascii="Arial" w:eastAsia="Arial" w:hAnsi="Arial" w:cs="Arial"/>
          <w:sz w:val="22"/>
          <w:szCs w:val="22"/>
        </w:rPr>
      </w:pPr>
      <w:ins w:id="34" w:author="Dunn, Julia (NIH/NIMH) [F]" w:date="2020-04-01T10:06:00Z">
        <w:r>
          <w:rPr>
            <w:rFonts w:ascii="Arial" w:eastAsia="Arial" w:hAnsi="Arial" w:cs="Arial"/>
            <w:sz w:val="22"/>
            <w:szCs w:val="22"/>
          </w:rPr>
          <w:t>Eastern Asia including China, Japan, South Korea, North Korea, Taiwan and Hong Kong</w:t>
        </w:r>
      </w:ins>
    </w:p>
    <w:p w14:paraId="7AD5AA75" w14:textId="77777777" w:rsidR="00687F4A" w:rsidRDefault="00687F4A">
      <w:pPr>
        <w:numPr>
          <w:ilvl w:val="1"/>
          <w:numId w:val="8"/>
        </w:numPr>
        <w:pBdr>
          <w:top w:val="nil"/>
          <w:left w:val="nil"/>
          <w:bottom w:val="nil"/>
          <w:right w:val="nil"/>
          <w:between w:val="nil"/>
        </w:pBdr>
        <w:rPr>
          <w:ins w:id="35" w:author="Dunn, Julia (NIH/NIMH) [F]" w:date="2020-04-01T10:07:00Z"/>
          <w:rFonts w:ascii="Arial" w:eastAsia="Arial" w:hAnsi="Arial" w:cs="Arial"/>
          <w:sz w:val="22"/>
          <w:szCs w:val="22"/>
        </w:rPr>
      </w:pPr>
      <w:ins w:id="36" w:author="Dunn, Julia (NIH/NIMH) [F]" w:date="2020-04-01T10:06:00Z">
        <w:r>
          <w:rPr>
            <w:rFonts w:ascii="Arial" w:eastAsia="Arial" w:hAnsi="Arial" w:cs="Arial"/>
            <w:sz w:val="22"/>
            <w:szCs w:val="22"/>
          </w:rPr>
          <w:t>South-East Asia including Thailand, Mal</w:t>
        </w:r>
      </w:ins>
      <w:ins w:id="37" w:author="Dunn, Julia (NIH/NIMH) [F]" w:date="2020-04-01T10:07:00Z">
        <w:r>
          <w:rPr>
            <w:rFonts w:ascii="Arial" w:eastAsia="Arial" w:hAnsi="Arial" w:cs="Arial"/>
            <w:sz w:val="22"/>
            <w:szCs w:val="22"/>
          </w:rPr>
          <w:t>aysia, Indonesia, Singapore and surrounding countries</w:t>
        </w:r>
      </w:ins>
    </w:p>
    <w:p w14:paraId="5F26D9FD" w14:textId="77777777" w:rsidR="00687F4A" w:rsidRDefault="00687F4A">
      <w:pPr>
        <w:numPr>
          <w:ilvl w:val="1"/>
          <w:numId w:val="8"/>
        </w:numPr>
        <w:pBdr>
          <w:top w:val="nil"/>
          <w:left w:val="nil"/>
          <w:bottom w:val="nil"/>
          <w:right w:val="nil"/>
          <w:between w:val="nil"/>
        </w:pBdr>
        <w:rPr>
          <w:ins w:id="38" w:author="Dunn, Julia (NIH/NIMH) [F]" w:date="2020-04-01T10:07:00Z"/>
          <w:rFonts w:ascii="Arial" w:eastAsia="Arial" w:hAnsi="Arial" w:cs="Arial"/>
          <w:sz w:val="22"/>
          <w:szCs w:val="22"/>
        </w:rPr>
      </w:pPr>
      <w:ins w:id="39" w:author="Dunn, Julia (NIH/NIMH) [F]" w:date="2020-04-01T10:07:00Z">
        <w:r>
          <w:rPr>
            <w:rFonts w:ascii="Arial" w:eastAsia="Arial" w:hAnsi="Arial" w:cs="Arial"/>
            <w:sz w:val="22"/>
            <w:szCs w:val="22"/>
          </w:rPr>
          <w:t>South Asia including India, Pakistan, Sri Lanka and surrounding countries</w:t>
        </w:r>
      </w:ins>
    </w:p>
    <w:p w14:paraId="586B107D" w14:textId="77777777" w:rsidR="00687F4A" w:rsidRDefault="00687F4A">
      <w:pPr>
        <w:numPr>
          <w:ilvl w:val="1"/>
          <w:numId w:val="8"/>
        </w:numPr>
        <w:pBdr>
          <w:top w:val="nil"/>
          <w:left w:val="nil"/>
          <w:bottom w:val="nil"/>
          <w:right w:val="nil"/>
          <w:between w:val="nil"/>
        </w:pBdr>
        <w:rPr>
          <w:ins w:id="40" w:author="Dunn, Julia (NIH/NIMH) [F]" w:date="2020-04-01T10:07:00Z"/>
          <w:rFonts w:ascii="Arial" w:eastAsia="Arial" w:hAnsi="Arial" w:cs="Arial"/>
          <w:sz w:val="22"/>
          <w:szCs w:val="22"/>
        </w:rPr>
      </w:pPr>
      <w:ins w:id="41" w:author="Dunn, Julia (NIH/NIMH) [F]" w:date="2020-04-01T10:07:00Z">
        <w:r>
          <w:rPr>
            <w:rFonts w:ascii="Arial" w:eastAsia="Arial" w:hAnsi="Arial" w:cs="Arial"/>
            <w:sz w:val="22"/>
            <w:szCs w:val="22"/>
          </w:rPr>
          <w:t>Polynesia, Micronesia or Melanesia including Tonga, Fiji, Papua New Guinea and surrounding countries</w:t>
        </w:r>
      </w:ins>
    </w:p>
    <w:p w14:paraId="0A4F188D" w14:textId="77777777" w:rsidR="00687F4A" w:rsidRDefault="00687F4A">
      <w:pPr>
        <w:numPr>
          <w:ilvl w:val="1"/>
          <w:numId w:val="8"/>
        </w:numPr>
        <w:pBdr>
          <w:top w:val="nil"/>
          <w:left w:val="nil"/>
          <w:bottom w:val="nil"/>
          <w:right w:val="nil"/>
          <w:between w:val="nil"/>
        </w:pBdr>
        <w:rPr>
          <w:ins w:id="42" w:author="Dunn, Julia (NIH/NIMH) [F]" w:date="2020-04-01T10:07:00Z"/>
          <w:rFonts w:ascii="Arial" w:eastAsia="Arial" w:hAnsi="Arial" w:cs="Arial"/>
          <w:sz w:val="22"/>
          <w:szCs w:val="22"/>
        </w:rPr>
      </w:pPr>
      <w:ins w:id="43" w:author="Dunn, Julia (NIH/NIMH) [F]" w:date="2020-04-01T10:07:00Z">
        <w:r>
          <w:rPr>
            <w:rFonts w:ascii="Arial" w:eastAsia="Arial" w:hAnsi="Arial" w:cs="Arial"/>
            <w:sz w:val="22"/>
            <w:szCs w:val="22"/>
          </w:rPr>
          <w:t>Africa</w:t>
        </w:r>
      </w:ins>
    </w:p>
    <w:p w14:paraId="34B3288D" w14:textId="22A541B0" w:rsidR="00687F4A" w:rsidRDefault="00687F4A">
      <w:pPr>
        <w:numPr>
          <w:ilvl w:val="1"/>
          <w:numId w:val="8"/>
        </w:numPr>
        <w:pBdr>
          <w:top w:val="nil"/>
          <w:left w:val="nil"/>
          <w:bottom w:val="nil"/>
          <w:right w:val="nil"/>
          <w:between w:val="nil"/>
        </w:pBdr>
        <w:rPr>
          <w:ins w:id="44" w:author="Dunn, Julia (NIH/NIMH) [F]" w:date="2020-04-01T10:08:00Z"/>
          <w:rFonts w:ascii="Arial" w:eastAsia="Arial" w:hAnsi="Arial" w:cs="Arial"/>
          <w:sz w:val="22"/>
          <w:szCs w:val="22"/>
        </w:rPr>
      </w:pPr>
      <w:ins w:id="45" w:author="Dunn, Julia (NIH/NIMH) [F]" w:date="2020-04-01T10:07:00Z">
        <w:r>
          <w:rPr>
            <w:rFonts w:ascii="Arial" w:eastAsia="Arial" w:hAnsi="Arial" w:cs="Arial"/>
            <w:sz w:val="22"/>
            <w:szCs w:val="22"/>
          </w:rPr>
          <w:t>North America</w:t>
        </w:r>
      </w:ins>
      <w:ins w:id="46" w:author="Dunn, Julia (NIH/NIMH) [F]" w:date="2020-04-01T10:08:00Z">
        <w:r>
          <w:rPr>
            <w:rFonts w:ascii="Arial" w:eastAsia="Arial" w:hAnsi="Arial" w:cs="Arial"/>
            <w:sz w:val="22"/>
            <w:szCs w:val="22"/>
          </w:rPr>
          <w:t xml:space="preserve"> </w:t>
        </w:r>
      </w:ins>
      <w:ins w:id="47" w:author="Dunn, Julia (NIH/NIMH) [F]" w:date="2020-04-01T10:07:00Z">
        <w:r>
          <w:rPr>
            <w:rFonts w:ascii="Arial" w:eastAsia="Arial" w:hAnsi="Arial" w:cs="Arial"/>
            <w:sz w:val="22"/>
            <w:szCs w:val="22"/>
          </w:rPr>
          <w:t xml:space="preserve">- not of First Nations, Native American, Inuit or </w:t>
        </w:r>
      </w:ins>
      <w:ins w:id="48" w:author="Dunn, Julia (NIH/NIMH) [F]" w:date="2020-04-01T10:08:00Z">
        <w:r w:rsidRPr="00687F4A">
          <w:rPr>
            <w:rFonts w:ascii="Arial" w:eastAsia="Arial" w:hAnsi="Arial" w:cs="Arial"/>
            <w:sz w:val="22"/>
            <w:szCs w:val="22"/>
          </w:rPr>
          <w:t>Métis descen</w:t>
        </w:r>
      </w:ins>
      <w:ins w:id="49" w:author="Dunn, Julia (NIH/NIMH) [F]" w:date="2020-04-01T10:09:00Z">
        <w:r>
          <w:rPr>
            <w:rFonts w:ascii="Arial" w:eastAsia="Arial" w:hAnsi="Arial" w:cs="Arial"/>
            <w:sz w:val="22"/>
            <w:szCs w:val="22"/>
          </w:rPr>
          <w:t>t</w:t>
        </w:r>
      </w:ins>
    </w:p>
    <w:p w14:paraId="7B086B37" w14:textId="77777777" w:rsidR="00687F4A" w:rsidRDefault="00687F4A">
      <w:pPr>
        <w:numPr>
          <w:ilvl w:val="1"/>
          <w:numId w:val="8"/>
        </w:numPr>
        <w:pBdr>
          <w:top w:val="nil"/>
          <w:left w:val="nil"/>
          <w:bottom w:val="nil"/>
          <w:right w:val="nil"/>
          <w:between w:val="nil"/>
        </w:pBdr>
        <w:rPr>
          <w:ins w:id="50" w:author="Dunn, Julia (NIH/NIMH) [F]" w:date="2020-04-01T10:09:00Z"/>
          <w:rFonts w:ascii="Arial" w:eastAsia="Arial" w:hAnsi="Arial" w:cs="Arial"/>
          <w:sz w:val="22"/>
          <w:szCs w:val="22"/>
        </w:rPr>
      </w:pPr>
      <w:ins w:id="51" w:author="Dunn, Julia (NIH/NIMH) [F]" w:date="2020-04-01T10:08:00Z">
        <w:r>
          <w:rPr>
            <w:rFonts w:ascii="Arial" w:eastAsia="Arial" w:hAnsi="Arial" w:cs="Arial"/>
            <w:sz w:val="22"/>
            <w:szCs w:val="22"/>
          </w:rPr>
          <w:t xml:space="preserve">North America - of First Nations, Native American, Inuit or </w:t>
        </w:r>
        <w:r w:rsidRPr="00687F4A">
          <w:rPr>
            <w:rFonts w:ascii="Arial" w:eastAsia="Arial" w:hAnsi="Arial" w:cs="Arial"/>
            <w:sz w:val="22"/>
            <w:szCs w:val="22"/>
          </w:rPr>
          <w:t>Métis descent</w:t>
        </w:r>
      </w:ins>
    </w:p>
    <w:p w14:paraId="1BEE8880" w14:textId="77777777" w:rsidR="00687F4A" w:rsidRDefault="00687F4A">
      <w:pPr>
        <w:numPr>
          <w:ilvl w:val="1"/>
          <w:numId w:val="8"/>
        </w:numPr>
        <w:pBdr>
          <w:top w:val="nil"/>
          <w:left w:val="nil"/>
          <w:bottom w:val="nil"/>
          <w:right w:val="nil"/>
          <w:between w:val="nil"/>
        </w:pBdr>
        <w:rPr>
          <w:ins w:id="52" w:author="Dunn, Julia (NIH/NIMH) [F]" w:date="2020-04-01T10:09:00Z"/>
          <w:rFonts w:ascii="Arial" w:eastAsia="Arial" w:hAnsi="Arial" w:cs="Arial"/>
          <w:sz w:val="22"/>
          <w:szCs w:val="22"/>
        </w:rPr>
      </w:pPr>
      <w:ins w:id="53" w:author="Dunn, Julia (NIH/NIMH) [F]" w:date="2020-04-01T10:09:00Z">
        <w:r>
          <w:rPr>
            <w:rFonts w:ascii="Arial" w:eastAsia="Arial" w:hAnsi="Arial" w:cs="Arial"/>
            <w:sz w:val="22"/>
            <w:szCs w:val="22"/>
          </w:rPr>
          <w:t>Don’t know</w:t>
        </w:r>
      </w:ins>
    </w:p>
    <w:p w14:paraId="31766534" w14:textId="2AAB25E6" w:rsidR="00687F4A" w:rsidRDefault="00687F4A">
      <w:pPr>
        <w:numPr>
          <w:ilvl w:val="1"/>
          <w:numId w:val="8"/>
        </w:numPr>
        <w:pBdr>
          <w:top w:val="nil"/>
          <w:left w:val="nil"/>
          <w:bottom w:val="nil"/>
          <w:right w:val="nil"/>
          <w:between w:val="nil"/>
        </w:pBdr>
        <w:rPr>
          <w:ins w:id="54" w:author="Dunn, Julia (NIH/NIMH) [F]" w:date="2020-04-01T10:08:00Z"/>
          <w:rFonts w:ascii="Arial" w:eastAsia="Arial" w:hAnsi="Arial" w:cs="Arial"/>
          <w:sz w:val="22"/>
          <w:szCs w:val="22"/>
        </w:rPr>
      </w:pPr>
      <w:ins w:id="55" w:author="Dunn, Julia (NIH/NIMH) [F]" w:date="2020-04-01T10:09:00Z">
        <w:r>
          <w:rPr>
            <w:rFonts w:ascii="Arial" w:eastAsia="Arial" w:hAnsi="Arial" w:cs="Arial"/>
            <w:sz w:val="22"/>
            <w:szCs w:val="22"/>
          </w:rPr>
          <w:t>Other</w:t>
        </w:r>
      </w:ins>
      <w:ins w:id="56" w:author="Dunn, Julia (NIH/NIMH) [F]" w:date="2020-04-01T10:08:00Z">
        <w:r w:rsidRPr="00687F4A">
          <w:rPr>
            <w:rFonts w:ascii="Arial" w:eastAsia="Arial" w:hAnsi="Arial" w:cs="Arial"/>
            <w:sz w:val="22"/>
            <w:szCs w:val="22"/>
          </w:rPr>
          <w:t xml:space="preserve"> </w:t>
        </w:r>
      </w:ins>
    </w:p>
    <w:p w14:paraId="00000020" w14:textId="2271C6AC" w:rsidR="00806436" w:rsidDel="000C3BE2" w:rsidRDefault="008F424E">
      <w:pPr>
        <w:pBdr>
          <w:top w:val="nil"/>
          <w:left w:val="nil"/>
          <w:bottom w:val="nil"/>
          <w:right w:val="nil"/>
          <w:between w:val="nil"/>
        </w:pBdr>
        <w:ind w:left="1080"/>
        <w:rPr>
          <w:del w:id="57" w:author="Dunn, Julia (NIH/NIMH) [F]" w:date="2020-04-01T10:02:00Z"/>
          <w:rFonts w:ascii="Arial" w:eastAsia="Arial" w:hAnsi="Arial" w:cs="Arial"/>
          <w:sz w:val="22"/>
          <w:szCs w:val="22"/>
        </w:rPr>
        <w:pPrChange w:id="58" w:author="Dunn, Julia (NIH/NIMH) [F]" w:date="2020-04-01T10:08:00Z">
          <w:pPr>
            <w:numPr>
              <w:ilvl w:val="1"/>
              <w:numId w:val="8"/>
            </w:numPr>
            <w:pBdr>
              <w:top w:val="nil"/>
              <w:left w:val="nil"/>
              <w:bottom w:val="nil"/>
              <w:right w:val="nil"/>
              <w:between w:val="nil"/>
            </w:pBdr>
            <w:ind w:left="1440" w:hanging="360"/>
          </w:pPr>
        </w:pPrChange>
      </w:pPr>
      <w:del w:id="59" w:author="Dunn, Julia (NIH/NIMH) [F]" w:date="2020-04-01T10:02:00Z">
        <w:r w:rsidDel="000C3BE2">
          <w:rPr>
            <w:rFonts w:ascii="Arial" w:eastAsia="Arial" w:hAnsi="Arial" w:cs="Arial"/>
            <w:sz w:val="22"/>
            <w:szCs w:val="22"/>
          </w:rPr>
          <w:delText>Black/African American</w:delText>
        </w:r>
      </w:del>
    </w:p>
    <w:p w14:paraId="00000021" w14:textId="0F750E05" w:rsidR="00806436" w:rsidDel="000C3BE2" w:rsidRDefault="008F424E">
      <w:pPr>
        <w:numPr>
          <w:ilvl w:val="1"/>
          <w:numId w:val="8"/>
        </w:numPr>
        <w:pBdr>
          <w:top w:val="nil"/>
          <w:left w:val="nil"/>
          <w:bottom w:val="nil"/>
          <w:right w:val="nil"/>
          <w:between w:val="nil"/>
        </w:pBdr>
        <w:rPr>
          <w:del w:id="60" w:author="Dunn, Julia (NIH/NIMH) [F]" w:date="2020-04-01T10:02:00Z"/>
          <w:rFonts w:ascii="Arial" w:eastAsia="Arial" w:hAnsi="Arial" w:cs="Arial"/>
          <w:sz w:val="22"/>
          <w:szCs w:val="22"/>
        </w:rPr>
      </w:pPr>
      <w:del w:id="61" w:author="Dunn, Julia (NIH/NIMH) [F]" w:date="2020-04-01T10:02:00Z">
        <w:r w:rsidDel="000C3BE2">
          <w:rPr>
            <w:rFonts w:ascii="Arial" w:eastAsia="Arial" w:hAnsi="Arial" w:cs="Arial"/>
            <w:sz w:val="22"/>
            <w:szCs w:val="22"/>
          </w:rPr>
          <w:delText>Asian</w:delText>
        </w:r>
      </w:del>
    </w:p>
    <w:p w14:paraId="00000022" w14:textId="1BF01C55" w:rsidR="00806436" w:rsidDel="000C3BE2" w:rsidRDefault="008F424E">
      <w:pPr>
        <w:numPr>
          <w:ilvl w:val="1"/>
          <w:numId w:val="8"/>
        </w:numPr>
        <w:pBdr>
          <w:top w:val="nil"/>
          <w:left w:val="nil"/>
          <w:bottom w:val="nil"/>
          <w:right w:val="nil"/>
          <w:between w:val="nil"/>
        </w:pBdr>
        <w:rPr>
          <w:del w:id="62" w:author="Dunn, Julia (NIH/NIMH) [F]" w:date="2020-04-01T10:02:00Z"/>
          <w:rFonts w:ascii="Arial" w:eastAsia="Arial" w:hAnsi="Arial" w:cs="Arial"/>
          <w:sz w:val="22"/>
          <w:szCs w:val="22"/>
        </w:rPr>
      </w:pPr>
      <w:del w:id="63" w:author="Dunn, Julia (NIH/NIMH) [F]" w:date="2020-04-01T10:02:00Z">
        <w:r w:rsidDel="000C3BE2">
          <w:rPr>
            <w:rFonts w:ascii="Arial" w:eastAsia="Arial" w:hAnsi="Arial" w:cs="Arial"/>
            <w:sz w:val="22"/>
            <w:szCs w:val="22"/>
          </w:rPr>
          <w:delText>American Indian or Alaska Native</w:delText>
        </w:r>
      </w:del>
    </w:p>
    <w:p w14:paraId="00000023" w14:textId="5FC8C75E" w:rsidR="00806436" w:rsidDel="000C3BE2" w:rsidRDefault="008F424E">
      <w:pPr>
        <w:numPr>
          <w:ilvl w:val="1"/>
          <w:numId w:val="8"/>
        </w:numPr>
        <w:pBdr>
          <w:top w:val="nil"/>
          <w:left w:val="nil"/>
          <w:bottom w:val="nil"/>
          <w:right w:val="nil"/>
          <w:between w:val="nil"/>
        </w:pBdr>
        <w:rPr>
          <w:del w:id="64" w:author="Dunn, Julia (NIH/NIMH) [F]" w:date="2020-04-01T10:02:00Z"/>
          <w:rFonts w:ascii="Arial" w:eastAsia="Arial" w:hAnsi="Arial" w:cs="Arial"/>
          <w:sz w:val="22"/>
          <w:szCs w:val="22"/>
        </w:rPr>
      </w:pPr>
      <w:del w:id="65" w:author="Dunn, Julia (NIH/NIMH) [F]" w:date="2020-04-01T10:02:00Z">
        <w:r w:rsidDel="000C3BE2">
          <w:rPr>
            <w:rFonts w:ascii="Arial" w:eastAsia="Arial" w:hAnsi="Arial" w:cs="Arial"/>
            <w:sz w:val="22"/>
            <w:szCs w:val="22"/>
          </w:rPr>
          <w:delText>Native Hawaiian or other Pacific Islander</w:delText>
        </w:r>
      </w:del>
    </w:p>
    <w:p w14:paraId="00000024" w14:textId="5F99C453" w:rsidR="00806436" w:rsidDel="000C3BE2" w:rsidRDefault="008F424E">
      <w:pPr>
        <w:numPr>
          <w:ilvl w:val="1"/>
          <w:numId w:val="8"/>
        </w:numPr>
        <w:pBdr>
          <w:top w:val="nil"/>
          <w:left w:val="nil"/>
          <w:bottom w:val="nil"/>
          <w:right w:val="nil"/>
          <w:between w:val="nil"/>
        </w:pBdr>
        <w:rPr>
          <w:del w:id="66" w:author="Dunn, Julia (NIH/NIMH) [F]" w:date="2020-04-01T10:02:00Z"/>
          <w:rFonts w:ascii="Arial" w:eastAsia="Arial" w:hAnsi="Arial" w:cs="Arial"/>
          <w:sz w:val="22"/>
          <w:szCs w:val="22"/>
        </w:rPr>
      </w:pPr>
      <w:del w:id="67" w:author="Dunn, Julia (NIH/NIMH) [F]" w:date="2020-04-01T10:02:00Z">
        <w:r w:rsidDel="000C3BE2">
          <w:rPr>
            <w:rFonts w:ascii="Arial" w:eastAsia="Arial" w:hAnsi="Arial" w:cs="Arial"/>
            <w:sz w:val="22"/>
            <w:szCs w:val="22"/>
          </w:rPr>
          <w:delText>White/Caucasian</w:delText>
        </w:r>
      </w:del>
    </w:p>
    <w:p w14:paraId="00000025" w14:textId="09CBFB3A" w:rsidR="00806436" w:rsidDel="000C3BE2" w:rsidRDefault="008F424E">
      <w:pPr>
        <w:numPr>
          <w:ilvl w:val="1"/>
          <w:numId w:val="8"/>
        </w:numPr>
        <w:pBdr>
          <w:top w:val="nil"/>
          <w:left w:val="nil"/>
          <w:bottom w:val="nil"/>
          <w:right w:val="nil"/>
          <w:between w:val="nil"/>
        </w:pBdr>
        <w:rPr>
          <w:del w:id="68" w:author="Dunn, Julia (NIH/NIMH) [F]" w:date="2020-04-01T10:02:00Z"/>
          <w:rFonts w:ascii="Arial" w:eastAsia="Arial" w:hAnsi="Arial" w:cs="Arial"/>
          <w:sz w:val="22"/>
          <w:szCs w:val="22"/>
        </w:rPr>
      </w:pPr>
      <w:del w:id="69" w:author="Dunn, Julia (NIH/NIMH) [F]" w:date="2020-04-01T10:02:00Z">
        <w:r w:rsidDel="000C3BE2">
          <w:rPr>
            <w:rFonts w:ascii="Arial" w:eastAsia="Arial" w:hAnsi="Arial" w:cs="Arial"/>
            <w:sz w:val="22"/>
            <w:szCs w:val="22"/>
          </w:rPr>
          <w:delText>Other</w:delText>
        </w:r>
      </w:del>
    </w:p>
    <w:p w14:paraId="00000026" w14:textId="77777777" w:rsidR="00806436" w:rsidRDefault="00806436">
      <w:pPr>
        <w:pBdr>
          <w:top w:val="nil"/>
          <w:left w:val="nil"/>
          <w:bottom w:val="nil"/>
          <w:right w:val="nil"/>
          <w:between w:val="nil"/>
        </w:pBdr>
        <w:ind w:left="1440" w:hanging="720"/>
        <w:rPr>
          <w:rFonts w:ascii="Arial" w:eastAsia="Arial" w:hAnsi="Arial" w:cs="Arial"/>
          <w:sz w:val="22"/>
          <w:szCs w:val="22"/>
        </w:rPr>
      </w:pPr>
    </w:p>
    <w:p w14:paraId="00000027"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Are you of Hispanic or Latino descent - that is, Mexican, Mexican American, Chicano, Puerto Rican, Cuban, South or Central American or other Spanish culture or origin?</w:t>
      </w:r>
    </w:p>
    <w:p w14:paraId="00000028"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w:t>
      </w:r>
    </w:p>
    <w:p w14:paraId="00000029" w14:textId="77777777" w:rsidR="00806436" w:rsidDel="000100E6" w:rsidRDefault="008F424E">
      <w:pPr>
        <w:numPr>
          <w:ilvl w:val="1"/>
          <w:numId w:val="8"/>
        </w:numPr>
        <w:pBdr>
          <w:top w:val="nil"/>
          <w:left w:val="nil"/>
          <w:bottom w:val="nil"/>
          <w:right w:val="nil"/>
          <w:between w:val="nil"/>
        </w:pBdr>
        <w:rPr>
          <w:del w:id="70" w:author="Dunn, Julia (NIH/NIMH) [F]" w:date="2020-04-01T13:57:00Z"/>
          <w:rFonts w:ascii="Arial" w:eastAsia="Arial" w:hAnsi="Arial" w:cs="Arial"/>
          <w:sz w:val="22"/>
          <w:szCs w:val="22"/>
        </w:rPr>
      </w:pPr>
      <w:r>
        <w:rPr>
          <w:rFonts w:ascii="Arial" w:eastAsia="Arial" w:hAnsi="Arial" w:cs="Arial"/>
          <w:sz w:val="22"/>
          <w:szCs w:val="22"/>
        </w:rPr>
        <w:t>No</w:t>
      </w:r>
    </w:p>
    <w:p w14:paraId="0000002A" w14:textId="77777777" w:rsidR="00806436" w:rsidRPr="000100E6" w:rsidRDefault="00806436">
      <w:pPr>
        <w:numPr>
          <w:ilvl w:val="1"/>
          <w:numId w:val="8"/>
        </w:numPr>
        <w:pBdr>
          <w:top w:val="nil"/>
          <w:left w:val="nil"/>
          <w:bottom w:val="nil"/>
          <w:right w:val="nil"/>
          <w:between w:val="nil"/>
        </w:pBdr>
        <w:rPr>
          <w:rFonts w:ascii="Arial" w:eastAsia="Arial" w:hAnsi="Arial" w:cs="Arial"/>
          <w:sz w:val="22"/>
          <w:szCs w:val="22"/>
        </w:rPr>
        <w:pPrChange w:id="71" w:author="Dunn, Julia (NIH/NIMH) [F]" w:date="2020-04-01T13:57:00Z">
          <w:pPr>
            <w:pBdr>
              <w:top w:val="nil"/>
              <w:left w:val="nil"/>
              <w:bottom w:val="nil"/>
              <w:right w:val="nil"/>
              <w:between w:val="nil"/>
            </w:pBdr>
            <w:ind w:left="1440" w:hanging="720"/>
          </w:pPr>
        </w:pPrChange>
      </w:pPr>
    </w:p>
    <w:p w14:paraId="0000002B" w14:textId="7AA092BB"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Are you currently working or in school?</w:t>
      </w:r>
    </w:p>
    <w:p w14:paraId="0000002C"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Working for pay</w:t>
      </w:r>
    </w:p>
    <w:p w14:paraId="0000002D"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On leave</w:t>
      </w:r>
    </w:p>
    <w:p w14:paraId="0000002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Unemployed and looking for a job</w:t>
      </w:r>
    </w:p>
    <w:p w14:paraId="0000002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Retired</w:t>
      </w:r>
    </w:p>
    <w:p w14:paraId="0000003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Staying at home / homemaker</w:t>
      </w:r>
    </w:p>
    <w:p w14:paraId="0000003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Disabled</w:t>
      </w:r>
    </w:p>
    <w:p w14:paraId="0000003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Enrolled in school/college/university  </w:t>
      </w:r>
    </w:p>
    <w:p w14:paraId="00000033" w14:textId="77777777" w:rsidR="00806436" w:rsidRDefault="00806436">
      <w:pPr>
        <w:rPr>
          <w:rFonts w:ascii="Arial" w:eastAsia="Arial" w:hAnsi="Arial" w:cs="Arial"/>
          <w:sz w:val="22"/>
          <w:szCs w:val="22"/>
        </w:rPr>
      </w:pPr>
    </w:p>
    <w:p w14:paraId="00000034" w14:textId="77777777" w:rsidR="00806436" w:rsidRDefault="008F424E">
      <w:pPr>
        <w:numPr>
          <w:ilvl w:val="0"/>
          <w:numId w:val="8"/>
        </w:numPr>
        <w:rPr>
          <w:rFonts w:ascii="Arial" w:eastAsia="Arial" w:hAnsi="Arial" w:cs="Arial"/>
          <w:sz w:val="22"/>
          <w:szCs w:val="22"/>
        </w:rPr>
      </w:pPr>
      <w:r>
        <w:rPr>
          <w:rFonts w:ascii="Arial" w:eastAsia="Arial" w:hAnsi="Arial" w:cs="Arial"/>
          <w:b/>
          <w:sz w:val="22"/>
          <w:szCs w:val="22"/>
        </w:rPr>
        <w:t>What is your occupation? _______</w:t>
      </w:r>
    </w:p>
    <w:p w14:paraId="00000035" w14:textId="77777777" w:rsidR="00806436" w:rsidRDefault="00806436">
      <w:pPr>
        <w:rPr>
          <w:rFonts w:ascii="Arial" w:eastAsia="Arial" w:hAnsi="Arial" w:cs="Arial"/>
          <w:b/>
          <w:sz w:val="22"/>
          <w:szCs w:val="22"/>
        </w:rPr>
      </w:pPr>
    </w:p>
    <w:p w14:paraId="00000036" w14:textId="77777777" w:rsidR="00806436" w:rsidRDefault="008F424E">
      <w:pPr>
        <w:numPr>
          <w:ilvl w:val="0"/>
          <w:numId w:val="8"/>
        </w:numPr>
        <w:rPr>
          <w:rFonts w:ascii="Arial" w:eastAsia="Arial" w:hAnsi="Arial" w:cs="Arial"/>
          <w:b/>
          <w:sz w:val="22"/>
          <w:szCs w:val="22"/>
        </w:rPr>
      </w:pPr>
      <w:r>
        <w:rPr>
          <w:rFonts w:ascii="Arial" w:eastAsia="Arial" w:hAnsi="Arial" w:cs="Arial"/>
          <w:b/>
          <w:sz w:val="22"/>
          <w:szCs w:val="22"/>
        </w:rPr>
        <w:t>Have you served in the military?</w:t>
      </w:r>
    </w:p>
    <w:p w14:paraId="0000003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Yes</w:t>
      </w:r>
    </w:p>
    <w:p w14:paraId="0000003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w:t>
      </w:r>
    </w:p>
    <w:p w14:paraId="00000039" w14:textId="753FA64B" w:rsidR="00806436" w:rsidDel="00687F4A" w:rsidRDefault="00806436">
      <w:pPr>
        <w:rPr>
          <w:del w:id="72" w:author="Dunn, Julia (NIH/NIMH) [F]" w:date="2020-04-01T10:10:00Z"/>
          <w:rFonts w:ascii="Arial" w:eastAsia="Arial" w:hAnsi="Arial" w:cs="Arial"/>
          <w:b/>
          <w:sz w:val="22"/>
          <w:szCs w:val="22"/>
        </w:rPr>
      </w:pPr>
    </w:p>
    <w:p w14:paraId="25DB871B" w14:textId="71DAD406" w:rsidR="007D5D12" w:rsidDel="00687F4A" w:rsidRDefault="007D5D12">
      <w:pPr>
        <w:rPr>
          <w:del w:id="73" w:author="Dunn, Julia (NIH/NIMH) [F]" w:date="2020-04-01T10:10:00Z"/>
          <w:rFonts w:ascii="Arial" w:eastAsia="Arial" w:hAnsi="Arial" w:cs="Arial"/>
          <w:b/>
          <w:sz w:val="22"/>
          <w:szCs w:val="22"/>
        </w:rPr>
      </w:pPr>
    </w:p>
    <w:p w14:paraId="7304D360" w14:textId="1B2E0AFB" w:rsidR="007D5D12" w:rsidDel="00687F4A" w:rsidRDefault="007D5D12">
      <w:pPr>
        <w:rPr>
          <w:del w:id="74" w:author="Dunn, Julia (NIH/NIMH) [F]" w:date="2020-04-01T10:10:00Z"/>
          <w:rFonts w:ascii="Arial" w:eastAsia="Arial" w:hAnsi="Arial" w:cs="Arial"/>
          <w:b/>
          <w:sz w:val="22"/>
          <w:szCs w:val="22"/>
        </w:rPr>
      </w:pPr>
    </w:p>
    <w:p w14:paraId="5067F176" w14:textId="77777777" w:rsidR="007D5D12" w:rsidRDefault="007D5D12">
      <w:pPr>
        <w:rPr>
          <w:rFonts w:ascii="Arial" w:eastAsia="Arial" w:hAnsi="Arial" w:cs="Arial"/>
          <w:b/>
          <w:sz w:val="22"/>
          <w:szCs w:val="22"/>
        </w:rPr>
      </w:pPr>
    </w:p>
    <w:p w14:paraId="0000003A"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Which best describes the area in which you live?</w:t>
      </w:r>
    </w:p>
    <w:p w14:paraId="0000003B"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Large city</w:t>
      </w:r>
    </w:p>
    <w:p w14:paraId="0000003C"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Suburbs of a large city</w:t>
      </w:r>
    </w:p>
    <w:p w14:paraId="0000003D"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Small city</w:t>
      </w:r>
    </w:p>
    <w:p w14:paraId="0000003E"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Town or village</w:t>
      </w:r>
    </w:p>
    <w:p w14:paraId="0000003F"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Rural area</w:t>
      </w:r>
    </w:p>
    <w:p w14:paraId="00000040" w14:textId="77777777" w:rsidR="00806436" w:rsidRDefault="00806436">
      <w:pPr>
        <w:pBdr>
          <w:top w:val="nil"/>
          <w:left w:val="nil"/>
          <w:bottom w:val="nil"/>
          <w:right w:val="nil"/>
          <w:between w:val="nil"/>
        </w:pBdr>
        <w:rPr>
          <w:rFonts w:ascii="Arial" w:eastAsia="Arial" w:hAnsi="Arial" w:cs="Arial"/>
          <w:sz w:val="22"/>
          <w:szCs w:val="22"/>
        </w:rPr>
      </w:pPr>
    </w:p>
    <w:p w14:paraId="00000041" w14:textId="77777777" w:rsidR="00806436" w:rsidRDefault="008F424E">
      <w:pPr>
        <w:numPr>
          <w:ilvl w:val="0"/>
          <w:numId w:val="8"/>
        </w:numPr>
        <w:rPr>
          <w:sz w:val="22"/>
          <w:szCs w:val="22"/>
        </w:rPr>
      </w:pPr>
      <w:r>
        <w:rPr>
          <w:rFonts w:ascii="Arial" w:eastAsia="Arial" w:hAnsi="Arial" w:cs="Arial"/>
          <w:b/>
          <w:sz w:val="22"/>
          <w:szCs w:val="22"/>
        </w:rPr>
        <w:t xml:space="preserve">What is the highest level of education YOU </w:t>
      </w:r>
      <w:r>
        <w:rPr>
          <w:rFonts w:ascii="Arial" w:eastAsia="Arial" w:hAnsi="Arial" w:cs="Arial"/>
          <w:b/>
          <w:sz w:val="22"/>
          <w:szCs w:val="22"/>
          <w:highlight w:val="white"/>
        </w:rPr>
        <w:t>completed</w:t>
      </w:r>
      <w:r>
        <w:rPr>
          <w:rFonts w:ascii="Arial" w:eastAsia="Arial" w:hAnsi="Arial" w:cs="Arial"/>
          <w:b/>
          <w:sz w:val="22"/>
          <w:szCs w:val="22"/>
        </w:rPr>
        <w:t>?</w:t>
      </w:r>
    </w:p>
    <w:p w14:paraId="0000004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grade school</w:t>
      </w:r>
    </w:p>
    <w:p w14:paraId="0000004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high school</w:t>
      </w:r>
    </w:p>
    <w:p w14:paraId="0000004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High</w:t>
      </w:r>
      <w:del w:id="75" w:author="Dunn, Julia (NIH/NIMH) [F]" w:date="2020-04-01T10:11:00Z">
        <w:r w:rsidDel="00687F4A">
          <w:rPr>
            <w:rFonts w:ascii="Arial" w:eastAsia="Arial" w:hAnsi="Arial" w:cs="Arial"/>
            <w:sz w:val="22"/>
            <w:szCs w:val="22"/>
          </w:rPr>
          <w:delText>s</w:delText>
        </w:r>
      </w:del>
      <w:r>
        <w:rPr>
          <w:rFonts w:ascii="Arial" w:eastAsia="Arial" w:hAnsi="Arial" w:cs="Arial"/>
          <w:sz w:val="22"/>
          <w:szCs w:val="22"/>
        </w:rPr>
        <w:t xml:space="preserve"> school diploma or GED</w:t>
      </w:r>
    </w:p>
    <w:p w14:paraId="0000004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college or 2-year degree</w:t>
      </w:r>
    </w:p>
    <w:p w14:paraId="0000004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4-year college graduate</w:t>
      </w:r>
    </w:p>
    <w:p w14:paraId="0000004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school beyond college</w:t>
      </w:r>
    </w:p>
    <w:p w14:paraId="0000004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Graduate or professional degree</w:t>
      </w:r>
    </w:p>
    <w:p w14:paraId="00000049" w14:textId="77777777" w:rsidR="00806436" w:rsidRDefault="00806436">
      <w:pPr>
        <w:rPr>
          <w:rFonts w:ascii="Arial" w:eastAsia="Arial" w:hAnsi="Arial" w:cs="Arial"/>
          <w:sz w:val="22"/>
          <w:szCs w:val="22"/>
        </w:rPr>
      </w:pPr>
    </w:p>
    <w:p w14:paraId="0000004A" w14:textId="77777777" w:rsidR="00806436" w:rsidRDefault="008F424E">
      <w:pPr>
        <w:numPr>
          <w:ilvl w:val="0"/>
          <w:numId w:val="8"/>
        </w:numPr>
        <w:rPr>
          <w:sz w:val="22"/>
          <w:szCs w:val="22"/>
        </w:rPr>
      </w:pPr>
      <w:r>
        <w:rPr>
          <w:rFonts w:ascii="Arial" w:eastAsia="Arial" w:hAnsi="Arial" w:cs="Arial"/>
          <w:b/>
          <w:sz w:val="22"/>
          <w:szCs w:val="22"/>
        </w:rPr>
        <w:t>What is the highest level of education your MOTHER completed?</w:t>
      </w:r>
    </w:p>
    <w:p w14:paraId="0000004B"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grade school</w:t>
      </w:r>
    </w:p>
    <w:p w14:paraId="0000004C"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high school</w:t>
      </w:r>
    </w:p>
    <w:p w14:paraId="0000004D"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High</w:t>
      </w:r>
      <w:del w:id="76" w:author="Dunn, Julia (NIH/NIMH) [F]" w:date="2020-04-01T10:12:00Z">
        <w:r w:rsidDel="00687F4A">
          <w:rPr>
            <w:rFonts w:ascii="Arial" w:eastAsia="Arial" w:hAnsi="Arial" w:cs="Arial"/>
            <w:sz w:val="22"/>
            <w:szCs w:val="22"/>
          </w:rPr>
          <w:delText>s</w:delText>
        </w:r>
      </w:del>
      <w:r>
        <w:rPr>
          <w:rFonts w:ascii="Arial" w:eastAsia="Arial" w:hAnsi="Arial" w:cs="Arial"/>
          <w:sz w:val="22"/>
          <w:szCs w:val="22"/>
        </w:rPr>
        <w:t xml:space="preserve"> school diploma or GED</w:t>
      </w:r>
    </w:p>
    <w:p w14:paraId="0000004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college or 2-year degree</w:t>
      </w:r>
    </w:p>
    <w:p w14:paraId="0000004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4-year college graduate</w:t>
      </w:r>
    </w:p>
    <w:p w14:paraId="0000005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school beyond college</w:t>
      </w:r>
    </w:p>
    <w:p w14:paraId="0000005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Graduate or professional degree</w:t>
      </w:r>
    </w:p>
    <w:p w14:paraId="00000052" w14:textId="77777777" w:rsidR="00806436" w:rsidRDefault="00806436">
      <w:pPr>
        <w:rPr>
          <w:rFonts w:ascii="Arial" w:eastAsia="Arial" w:hAnsi="Arial" w:cs="Arial"/>
          <w:sz w:val="22"/>
          <w:szCs w:val="22"/>
        </w:rPr>
      </w:pPr>
    </w:p>
    <w:p w14:paraId="00000053" w14:textId="77777777" w:rsidR="00806436" w:rsidRDefault="008F424E">
      <w:pPr>
        <w:numPr>
          <w:ilvl w:val="0"/>
          <w:numId w:val="8"/>
        </w:numPr>
        <w:rPr>
          <w:sz w:val="22"/>
          <w:szCs w:val="22"/>
        </w:rPr>
      </w:pPr>
      <w:r>
        <w:rPr>
          <w:rFonts w:ascii="Arial" w:eastAsia="Arial" w:hAnsi="Arial" w:cs="Arial"/>
          <w:b/>
          <w:sz w:val="22"/>
          <w:szCs w:val="22"/>
        </w:rPr>
        <w:t>What is the highest level of education your FATHER completed?</w:t>
      </w:r>
    </w:p>
    <w:p w14:paraId="0000005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grade school</w:t>
      </w:r>
    </w:p>
    <w:p w14:paraId="0000005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high school</w:t>
      </w:r>
    </w:p>
    <w:p w14:paraId="0000005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High</w:t>
      </w:r>
      <w:del w:id="77" w:author="Dunn, Julia (NIH/NIMH) [F]" w:date="2020-04-01T10:12:00Z">
        <w:r w:rsidDel="00687F4A">
          <w:rPr>
            <w:rFonts w:ascii="Arial" w:eastAsia="Arial" w:hAnsi="Arial" w:cs="Arial"/>
            <w:sz w:val="22"/>
            <w:szCs w:val="22"/>
          </w:rPr>
          <w:delText>s</w:delText>
        </w:r>
      </w:del>
      <w:r>
        <w:rPr>
          <w:rFonts w:ascii="Arial" w:eastAsia="Arial" w:hAnsi="Arial" w:cs="Arial"/>
          <w:sz w:val="22"/>
          <w:szCs w:val="22"/>
        </w:rPr>
        <w:t xml:space="preserve"> school diploma or GED</w:t>
      </w:r>
    </w:p>
    <w:p w14:paraId="0000005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college or 2-year degree</w:t>
      </w:r>
    </w:p>
    <w:p w14:paraId="0000005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4-year college graduate</w:t>
      </w:r>
    </w:p>
    <w:p w14:paraId="00000059"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school beyond college</w:t>
      </w:r>
    </w:p>
    <w:p w14:paraId="0000005A"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Graduate or professional degree</w:t>
      </w:r>
    </w:p>
    <w:p w14:paraId="0000005B" w14:textId="77777777" w:rsidR="00806436" w:rsidRDefault="00806436">
      <w:pPr>
        <w:rPr>
          <w:rFonts w:ascii="Arial" w:eastAsia="Arial" w:hAnsi="Arial" w:cs="Arial"/>
          <w:sz w:val="22"/>
          <w:szCs w:val="22"/>
        </w:rPr>
      </w:pPr>
    </w:p>
    <w:p w14:paraId="0000005C"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How many people currently live in your home (excluding yourself)</w:t>
      </w:r>
      <w:r>
        <w:rPr>
          <w:rFonts w:ascii="Arial" w:eastAsia="Arial" w:hAnsi="Arial" w:cs="Arial"/>
          <w:sz w:val="22"/>
          <w:szCs w:val="22"/>
        </w:rPr>
        <w:t>?  ___</w:t>
      </w:r>
    </w:p>
    <w:p w14:paraId="0000005D" w14:textId="77777777" w:rsidR="00806436" w:rsidRDefault="00806436">
      <w:pPr>
        <w:pBdr>
          <w:top w:val="nil"/>
          <w:left w:val="nil"/>
          <w:bottom w:val="nil"/>
          <w:right w:val="nil"/>
          <w:between w:val="nil"/>
        </w:pBdr>
        <w:ind w:left="720"/>
        <w:rPr>
          <w:rFonts w:ascii="Arial" w:eastAsia="Arial" w:hAnsi="Arial" w:cs="Arial"/>
          <w:sz w:val="22"/>
          <w:szCs w:val="22"/>
        </w:rPr>
      </w:pPr>
    </w:p>
    <w:p w14:paraId="0000005E"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Please specify your relationship to the people in your home (check all that apply):</w:t>
      </w:r>
    </w:p>
    <w:p w14:paraId="0000005F"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Partner/Spouse</w:t>
      </w:r>
    </w:p>
    <w:p w14:paraId="00000060"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Parent(s)</w:t>
      </w:r>
    </w:p>
    <w:p w14:paraId="00000061"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Grandparent(s) </w:t>
      </w:r>
    </w:p>
    <w:p w14:paraId="00000062"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Siblings </w:t>
      </w:r>
    </w:p>
    <w:p w14:paraId="00000063"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Children </w:t>
      </w:r>
    </w:p>
    <w:p w14:paraId="00000064"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 relatives </w:t>
      </w:r>
    </w:p>
    <w:p w14:paraId="00000065"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Unrelated person</w:t>
      </w:r>
    </w:p>
    <w:p w14:paraId="00000066" w14:textId="77777777" w:rsidR="00806436" w:rsidRDefault="00806436">
      <w:pPr>
        <w:rPr>
          <w:rFonts w:ascii="Arial" w:eastAsia="Arial" w:hAnsi="Arial" w:cs="Arial"/>
          <w:sz w:val="22"/>
          <w:szCs w:val="22"/>
        </w:rPr>
      </w:pPr>
    </w:p>
    <w:p w14:paraId="00000067" w14:textId="77777777" w:rsidR="00806436" w:rsidRDefault="008F424E">
      <w:pPr>
        <w:numPr>
          <w:ilvl w:val="0"/>
          <w:numId w:val="8"/>
        </w:numPr>
        <w:rPr>
          <w:sz w:val="22"/>
          <w:szCs w:val="22"/>
        </w:rPr>
      </w:pPr>
      <w:r>
        <w:rPr>
          <w:rFonts w:ascii="Arial" w:eastAsia="Arial" w:hAnsi="Arial" w:cs="Arial"/>
          <w:b/>
          <w:sz w:val="22"/>
          <w:szCs w:val="22"/>
        </w:rPr>
        <w:t>How many rooms (total) are in your home?</w:t>
      </w:r>
      <w:r>
        <w:rPr>
          <w:rFonts w:ascii="Arial" w:eastAsia="Arial" w:hAnsi="Arial" w:cs="Arial"/>
          <w:sz w:val="22"/>
          <w:szCs w:val="22"/>
        </w:rPr>
        <w:t xml:space="preserve">  ___</w:t>
      </w:r>
    </w:p>
    <w:p w14:paraId="00000068" w14:textId="6680CB7A" w:rsidR="00806436" w:rsidDel="00687F4A" w:rsidRDefault="00806436">
      <w:pPr>
        <w:pBdr>
          <w:top w:val="nil"/>
          <w:left w:val="nil"/>
          <w:bottom w:val="nil"/>
          <w:right w:val="nil"/>
          <w:between w:val="nil"/>
        </w:pBdr>
        <w:ind w:left="720"/>
        <w:rPr>
          <w:del w:id="78" w:author="Dunn, Julia (NIH/NIMH) [F]" w:date="2020-04-01T10:13:00Z"/>
          <w:rFonts w:ascii="Arial" w:eastAsia="Arial" w:hAnsi="Arial" w:cs="Arial"/>
          <w:sz w:val="22"/>
          <w:szCs w:val="22"/>
        </w:rPr>
      </w:pPr>
    </w:p>
    <w:p w14:paraId="760AFD42" w14:textId="1EA2BA13" w:rsidR="007D5D12" w:rsidDel="00687F4A" w:rsidRDefault="007D5D12">
      <w:pPr>
        <w:pBdr>
          <w:top w:val="nil"/>
          <w:left w:val="nil"/>
          <w:bottom w:val="nil"/>
          <w:right w:val="nil"/>
          <w:between w:val="nil"/>
        </w:pBdr>
        <w:rPr>
          <w:del w:id="79" w:author="Dunn, Julia (NIH/NIMH) [F]" w:date="2020-04-01T10:13:00Z"/>
          <w:rFonts w:ascii="Arial" w:eastAsia="Arial" w:hAnsi="Arial" w:cs="Arial"/>
          <w:sz w:val="22"/>
          <w:szCs w:val="22"/>
        </w:rPr>
        <w:pPrChange w:id="80" w:author="Dunn, Julia (NIH/NIMH) [F]" w:date="2020-04-01T10:12:00Z">
          <w:pPr>
            <w:pBdr>
              <w:top w:val="nil"/>
              <w:left w:val="nil"/>
              <w:bottom w:val="nil"/>
              <w:right w:val="nil"/>
              <w:between w:val="nil"/>
            </w:pBdr>
            <w:ind w:left="720"/>
          </w:pPr>
        </w:pPrChange>
      </w:pPr>
    </w:p>
    <w:p w14:paraId="63C9305C" w14:textId="385121DF" w:rsidR="007D5D12" w:rsidDel="00687F4A" w:rsidRDefault="007D5D12">
      <w:pPr>
        <w:pBdr>
          <w:top w:val="nil"/>
          <w:left w:val="nil"/>
          <w:bottom w:val="nil"/>
          <w:right w:val="nil"/>
          <w:between w:val="nil"/>
        </w:pBdr>
        <w:ind w:left="720"/>
        <w:rPr>
          <w:del w:id="81" w:author="Dunn, Julia (NIH/NIMH) [F]" w:date="2020-04-01T10:13:00Z"/>
          <w:rFonts w:ascii="Arial" w:eastAsia="Arial" w:hAnsi="Arial" w:cs="Arial"/>
          <w:sz w:val="22"/>
          <w:szCs w:val="22"/>
        </w:rPr>
      </w:pPr>
    </w:p>
    <w:p w14:paraId="1B8D49CC" w14:textId="77777777" w:rsidR="007D5D12" w:rsidRDefault="007D5D12">
      <w:pPr>
        <w:pBdr>
          <w:top w:val="nil"/>
          <w:left w:val="nil"/>
          <w:bottom w:val="nil"/>
          <w:right w:val="nil"/>
          <w:between w:val="nil"/>
        </w:pBdr>
        <w:rPr>
          <w:rFonts w:ascii="Arial" w:eastAsia="Arial" w:hAnsi="Arial" w:cs="Arial"/>
          <w:sz w:val="22"/>
          <w:szCs w:val="22"/>
        </w:rPr>
        <w:pPrChange w:id="82" w:author="Dunn, Julia (NIH/NIMH) [F]" w:date="2020-04-01T10:12:00Z">
          <w:pPr>
            <w:pBdr>
              <w:top w:val="nil"/>
              <w:left w:val="nil"/>
              <w:bottom w:val="nil"/>
              <w:right w:val="nil"/>
              <w:between w:val="nil"/>
            </w:pBdr>
            <w:ind w:left="720"/>
          </w:pPr>
        </w:pPrChange>
      </w:pPr>
    </w:p>
    <w:p w14:paraId="00000069"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Are you covered by health insurance?</w:t>
      </w:r>
    </w:p>
    <w:p w14:paraId="0000006A"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military</w:t>
      </w:r>
    </w:p>
    <w:p w14:paraId="0000006B"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employer-sponsored</w:t>
      </w:r>
    </w:p>
    <w:p w14:paraId="0000006C"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individual</w:t>
      </w:r>
    </w:p>
    <w:p w14:paraId="0000006D"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Medicare</w:t>
      </w:r>
    </w:p>
    <w:p w14:paraId="0000006E"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Medicaid or CHIP</w:t>
      </w:r>
    </w:p>
    <w:p w14:paraId="0000006F"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other</w:t>
      </w:r>
    </w:p>
    <w:p w14:paraId="00000070"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p w14:paraId="00000071" w14:textId="77777777" w:rsidR="00806436" w:rsidRDefault="00806436">
      <w:pPr>
        <w:rPr>
          <w:rFonts w:ascii="Arial" w:eastAsia="Arial" w:hAnsi="Arial" w:cs="Arial"/>
          <w:sz w:val="22"/>
          <w:szCs w:val="22"/>
        </w:rPr>
      </w:pPr>
    </w:p>
    <w:p w14:paraId="00000072" w14:textId="0386E0AA"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In the 3 months prior to </w:t>
      </w:r>
      <w:r w:rsidR="001F48F0">
        <w:rPr>
          <w:rFonts w:ascii="Arial" w:eastAsia="Arial" w:hAnsi="Arial" w:cs="Arial"/>
          <w:b/>
          <w:sz w:val="22"/>
          <w:szCs w:val="22"/>
        </w:rPr>
        <w:t>the Coronavirus/COVID-19 crisis in your area</w:t>
      </w:r>
      <w:r>
        <w:rPr>
          <w:rFonts w:ascii="Arial" w:eastAsia="Arial" w:hAnsi="Arial" w:cs="Arial"/>
          <w:b/>
          <w:sz w:val="22"/>
          <w:szCs w:val="22"/>
        </w:rPr>
        <w:t>, did you or your family receive money from government assistance programs like welfare, Aid to Families with Dependent Children, General Assistance, or Temporary Assistance for Needy Families?</w:t>
      </w:r>
    </w:p>
    <w:p w14:paraId="00000073"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w:t>
      </w:r>
    </w:p>
    <w:p w14:paraId="00000074"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p w14:paraId="00000075" w14:textId="77777777" w:rsidR="00806436" w:rsidRDefault="00806436">
      <w:pPr>
        <w:rPr>
          <w:rFonts w:ascii="Arial" w:eastAsia="Arial" w:hAnsi="Arial" w:cs="Arial"/>
          <w:sz w:val="22"/>
          <w:szCs w:val="22"/>
        </w:rPr>
      </w:pPr>
    </w:p>
    <w:p w14:paraId="00000076"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How would you rate your overall physical health? </w:t>
      </w:r>
    </w:p>
    <w:p w14:paraId="00000077"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Excellent</w:t>
      </w:r>
    </w:p>
    <w:p w14:paraId="00000078"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Very Good</w:t>
      </w:r>
    </w:p>
    <w:p w14:paraId="00000079"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Good</w:t>
      </w:r>
    </w:p>
    <w:p w14:paraId="0000007A"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Fair</w:t>
      </w:r>
    </w:p>
    <w:p w14:paraId="0000007B"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Poor</w:t>
      </w:r>
    </w:p>
    <w:p w14:paraId="0000007C" w14:textId="77777777" w:rsidR="00806436" w:rsidRDefault="00806436">
      <w:pPr>
        <w:pBdr>
          <w:top w:val="nil"/>
          <w:left w:val="nil"/>
          <w:bottom w:val="nil"/>
          <w:right w:val="nil"/>
          <w:between w:val="nil"/>
        </w:pBdr>
        <w:ind w:left="1440" w:hanging="720"/>
        <w:rPr>
          <w:rFonts w:ascii="Arial" w:eastAsia="Arial" w:hAnsi="Arial" w:cs="Arial"/>
          <w:sz w:val="22"/>
          <w:szCs w:val="22"/>
        </w:rPr>
      </w:pPr>
    </w:p>
    <w:p w14:paraId="2160666F" w14:textId="77777777" w:rsidR="00593905" w:rsidRDefault="00593905">
      <w:pPr>
        <w:rPr>
          <w:ins w:id="83" w:author="Dunn, Julia (NIH/NIMH) [F]" w:date="2020-04-01T12:45:00Z"/>
          <w:rFonts w:ascii="Arial" w:eastAsia="Arial" w:hAnsi="Arial" w:cs="Arial"/>
          <w:b/>
          <w:sz w:val="22"/>
          <w:szCs w:val="22"/>
        </w:rPr>
      </w:pPr>
      <w:ins w:id="84" w:author="Dunn, Julia (NIH/NIMH) [F]" w:date="2020-04-01T12:45:00Z">
        <w:r>
          <w:rPr>
            <w:rFonts w:ascii="Arial" w:eastAsia="Arial" w:hAnsi="Arial" w:cs="Arial"/>
            <w:b/>
            <w:sz w:val="22"/>
            <w:szCs w:val="22"/>
          </w:rPr>
          <w:br w:type="page"/>
        </w:r>
      </w:ins>
    </w:p>
    <w:p w14:paraId="0000007D" w14:textId="3A8BD468"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Has a health professional ever told you that you had any of the following health conditions (check all that apply)?</w:t>
      </w:r>
      <w:r>
        <w:rPr>
          <w:rFonts w:ascii="Arial" w:eastAsia="Arial" w:hAnsi="Arial" w:cs="Arial"/>
          <w:sz w:val="22"/>
          <w:szCs w:val="22"/>
        </w:rPr>
        <w:t> </w:t>
      </w:r>
    </w:p>
    <w:p w14:paraId="0000007E"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Seasonal allergies</w:t>
      </w:r>
    </w:p>
    <w:p w14:paraId="0000007F"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Asthma or other lung problems</w:t>
      </w:r>
    </w:p>
    <w:p w14:paraId="00000080"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Heart problems</w:t>
      </w:r>
    </w:p>
    <w:p w14:paraId="00000081"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Kidney problems</w:t>
      </w:r>
    </w:p>
    <w:p w14:paraId="00000082"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Immune disorder</w:t>
      </w:r>
    </w:p>
    <w:p w14:paraId="00000083"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Diabetes or high blood sugar</w:t>
      </w:r>
    </w:p>
    <w:p w14:paraId="00000084"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Cancer</w:t>
      </w:r>
    </w:p>
    <w:p w14:paraId="00000085"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Arthritis</w:t>
      </w:r>
    </w:p>
    <w:p w14:paraId="00000086"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Frequent or very bad headaches</w:t>
      </w:r>
    </w:p>
    <w:p w14:paraId="00000087"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Epilepsy or seizures</w:t>
      </w:r>
    </w:p>
    <w:p w14:paraId="00000088"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Serious stomach or bowel problems</w:t>
      </w:r>
    </w:p>
    <w:p w14:paraId="00000089"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Serious acne or skin problems</w:t>
      </w:r>
    </w:p>
    <w:p w14:paraId="0000008A"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Emotional or mental health problems such as Depression or Anxiety</w:t>
      </w:r>
    </w:p>
    <w:p w14:paraId="0000008B"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Problems with alcohol or drugs</w:t>
      </w:r>
    </w:p>
    <w:p w14:paraId="0000008C" w14:textId="77777777" w:rsidR="00806436" w:rsidRDefault="00806436">
      <w:pPr>
        <w:rPr>
          <w:rFonts w:ascii="Arial" w:eastAsia="Arial" w:hAnsi="Arial" w:cs="Arial"/>
          <w:sz w:val="22"/>
          <w:szCs w:val="22"/>
        </w:rPr>
      </w:pPr>
    </w:p>
    <w:p w14:paraId="0000008D" w14:textId="40062389"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tall are you? ___ </w:t>
      </w:r>
      <w:commentRangeStart w:id="85"/>
      <w:r>
        <w:rPr>
          <w:rFonts w:ascii="Arial" w:eastAsia="Arial" w:hAnsi="Arial" w:cs="Arial"/>
          <w:b/>
          <w:sz w:val="22"/>
          <w:szCs w:val="22"/>
        </w:rPr>
        <w:t>c</w:t>
      </w:r>
      <w:r w:rsidR="0092009A">
        <w:rPr>
          <w:rFonts w:ascii="Arial" w:eastAsia="Arial" w:hAnsi="Arial" w:cs="Arial"/>
          <w:b/>
          <w:sz w:val="22"/>
          <w:szCs w:val="22"/>
        </w:rPr>
        <w:t>enti</w:t>
      </w:r>
      <w:r>
        <w:rPr>
          <w:rFonts w:ascii="Arial" w:eastAsia="Arial" w:hAnsi="Arial" w:cs="Arial"/>
          <w:b/>
          <w:sz w:val="22"/>
          <w:szCs w:val="22"/>
        </w:rPr>
        <w:t>m</w:t>
      </w:r>
      <w:r w:rsidR="0092009A">
        <w:rPr>
          <w:rFonts w:ascii="Arial" w:eastAsia="Arial" w:hAnsi="Arial" w:cs="Arial"/>
          <w:b/>
          <w:sz w:val="22"/>
          <w:szCs w:val="22"/>
        </w:rPr>
        <w:t>eters(cm</w:t>
      </w:r>
      <w:commentRangeEnd w:id="85"/>
      <w:r w:rsidR="00D1354E">
        <w:rPr>
          <w:rStyle w:val="CommentReference"/>
        </w:rPr>
        <w:commentReference w:id="85"/>
      </w:r>
      <w:r w:rsidR="0092009A">
        <w:rPr>
          <w:rFonts w:ascii="Arial" w:eastAsia="Arial" w:hAnsi="Arial" w:cs="Arial"/>
          <w:b/>
          <w:sz w:val="22"/>
          <w:szCs w:val="22"/>
        </w:rPr>
        <w:t>)</w:t>
      </w:r>
      <w:r>
        <w:rPr>
          <w:rFonts w:ascii="Arial" w:eastAsia="Arial" w:hAnsi="Arial" w:cs="Arial"/>
          <w:b/>
          <w:sz w:val="22"/>
          <w:szCs w:val="22"/>
        </w:rPr>
        <w:t>/inches</w:t>
      </w:r>
      <w:r w:rsidR="0092009A">
        <w:rPr>
          <w:rFonts w:ascii="Arial" w:eastAsia="Arial" w:hAnsi="Arial" w:cs="Arial"/>
          <w:b/>
          <w:sz w:val="22"/>
          <w:szCs w:val="22"/>
        </w:rPr>
        <w:t>(in)</w:t>
      </w:r>
    </w:p>
    <w:p w14:paraId="0000008E" w14:textId="77777777" w:rsidR="00806436" w:rsidRDefault="00806436">
      <w:pPr>
        <w:rPr>
          <w:rFonts w:ascii="Arial" w:eastAsia="Arial" w:hAnsi="Arial" w:cs="Arial"/>
          <w:sz w:val="22"/>
          <w:szCs w:val="22"/>
        </w:rPr>
      </w:pPr>
    </w:p>
    <w:p w14:paraId="0000008F" w14:textId="4FBA9BF9" w:rsidR="00806436" w:rsidRPr="007D5D12" w:rsidDel="00027126" w:rsidRDefault="008F424E">
      <w:pPr>
        <w:numPr>
          <w:ilvl w:val="0"/>
          <w:numId w:val="8"/>
        </w:numPr>
        <w:pBdr>
          <w:top w:val="nil"/>
          <w:left w:val="nil"/>
          <w:bottom w:val="nil"/>
          <w:right w:val="nil"/>
          <w:between w:val="nil"/>
        </w:pBdr>
        <w:rPr>
          <w:del w:id="86" w:author="Dunn, Julia (NIH/NIMH) [F]" w:date="2020-04-01T10:15:00Z"/>
          <w:sz w:val="22"/>
          <w:szCs w:val="22"/>
        </w:rPr>
      </w:pPr>
      <w:r>
        <w:rPr>
          <w:rFonts w:ascii="Arial" w:eastAsia="Arial" w:hAnsi="Arial" w:cs="Arial"/>
          <w:b/>
          <w:sz w:val="22"/>
          <w:szCs w:val="22"/>
        </w:rPr>
        <w:t xml:space="preserve">How much do you weigh? ___ </w:t>
      </w:r>
      <w:commentRangeStart w:id="87"/>
      <w:r w:rsidR="0092009A">
        <w:rPr>
          <w:rFonts w:ascii="Arial" w:eastAsia="Arial" w:hAnsi="Arial" w:cs="Arial"/>
          <w:b/>
          <w:sz w:val="22"/>
          <w:szCs w:val="22"/>
        </w:rPr>
        <w:t>kilograms(kg)</w:t>
      </w:r>
      <w:r>
        <w:rPr>
          <w:rFonts w:ascii="Arial" w:eastAsia="Arial" w:hAnsi="Arial" w:cs="Arial"/>
          <w:b/>
          <w:sz w:val="22"/>
          <w:szCs w:val="22"/>
        </w:rPr>
        <w:t>/</w:t>
      </w:r>
      <w:commentRangeEnd w:id="87"/>
      <w:r w:rsidR="00D1354E">
        <w:rPr>
          <w:rStyle w:val="CommentReference"/>
        </w:rPr>
        <w:commentReference w:id="87"/>
      </w:r>
      <w:r>
        <w:rPr>
          <w:rFonts w:ascii="Arial" w:eastAsia="Arial" w:hAnsi="Arial" w:cs="Arial"/>
          <w:b/>
          <w:sz w:val="22"/>
          <w:szCs w:val="22"/>
        </w:rPr>
        <w:t>pounds</w:t>
      </w:r>
      <w:r w:rsidR="0092009A">
        <w:rPr>
          <w:rFonts w:ascii="Arial" w:eastAsia="Arial" w:hAnsi="Arial" w:cs="Arial"/>
          <w:b/>
          <w:sz w:val="22"/>
          <w:szCs w:val="22"/>
        </w:rPr>
        <w:t>(lbs)</w:t>
      </w:r>
    </w:p>
    <w:p w14:paraId="17A90A5B" w14:textId="77777777" w:rsidR="007D5D12" w:rsidRPr="00027126" w:rsidDel="00027126" w:rsidRDefault="007D5D12">
      <w:pPr>
        <w:pStyle w:val="ListParagraph"/>
        <w:numPr>
          <w:ilvl w:val="0"/>
          <w:numId w:val="8"/>
        </w:numPr>
        <w:rPr>
          <w:del w:id="88" w:author="Dunn, Julia (NIH/NIMH) [F]" w:date="2020-04-01T10:15:00Z"/>
          <w:sz w:val="22"/>
          <w:szCs w:val="22"/>
        </w:rPr>
        <w:pPrChange w:id="89" w:author="Dunn, Julia (NIH/NIMH) [F]" w:date="2020-04-01T10:15:00Z">
          <w:pPr>
            <w:pStyle w:val="ListParagraph"/>
          </w:pPr>
        </w:pPrChange>
      </w:pPr>
    </w:p>
    <w:p w14:paraId="4E290B73" w14:textId="4AFEF4CA" w:rsidR="007D5D12" w:rsidDel="00027126" w:rsidRDefault="007D5D12" w:rsidP="007D5D12">
      <w:pPr>
        <w:pBdr>
          <w:top w:val="nil"/>
          <w:left w:val="nil"/>
          <w:bottom w:val="nil"/>
          <w:right w:val="nil"/>
          <w:between w:val="nil"/>
        </w:pBdr>
        <w:rPr>
          <w:del w:id="90" w:author="Dunn, Julia (NIH/NIMH) [F]" w:date="2020-04-01T10:15:00Z"/>
          <w:sz w:val="22"/>
          <w:szCs w:val="22"/>
        </w:rPr>
      </w:pPr>
    </w:p>
    <w:p w14:paraId="3201B7E9" w14:textId="06F926E9" w:rsidR="007D5D12" w:rsidDel="00027126" w:rsidRDefault="007D5D12" w:rsidP="007D5D12">
      <w:pPr>
        <w:pBdr>
          <w:top w:val="nil"/>
          <w:left w:val="nil"/>
          <w:bottom w:val="nil"/>
          <w:right w:val="nil"/>
          <w:between w:val="nil"/>
        </w:pBdr>
        <w:rPr>
          <w:del w:id="91" w:author="Dunn, Julia (NIH/NIMH) [F]" w:date="2020-04-01T10:15:00Z"/>
          <w:sz w:val="22"/>
          <w:szCs w:val="22"/>
        </w:rPr>
      </w:pPr>
    </w:p>
    <w:p w14:paraId="1F567424" w14:textId="52B24518" w:rsidR="007D5D12" w:rsidDel="00027126" w:rsidRDefault="007D5D12" w:rsidP="007D5D12">
      <w:pPr>
        <w:pBdr>
          <w:top w:val="nil"/>
          <w:left w:val="nil"/>
          <w:bottom w:val="nil"/>
          <w:right w:val="nil"/>
          <w:between w:val="nil"/>
        </w:pBdr>
        <w:rPr>
          <w:del w:id="92" w:author="Dunn, Julia (NIH/NIMH) [F]" w:date="2020-04-01T10:15:00Z"/>
          <w:sz w:val="22"/>
          <w:szCs w:val="22"/>
        </w:rPr>
      </w:pPr>
    </w:p>
    <w:p w14:paraId="1C119684" w14:textId="77777777" w:rsidR="007D5D12" w:rsidRDefault="007D5D12">
      <w:pPr>
        <w:numPr>
          <w:ilvl w:val="0"/>
          <w:numId w:val="8"/>
        </w:numPr>
        <w:pBdr>
          <w:top w:val="nil"/>
          <w:left w:val="nil"/>
          <w:bottom w:val="nil"/>
          <w:right w:val="nil"/>
          <w:between w:val="nil"/>
        </w:pBdr>
        <w:rPr>
          <w:sz w:val="22"/>
          <w:szCs w:val="22"/>
        </w:rPr>
        <w:pPrChange w:id="93" w:author="Dunn, Julia (NIH/NIMH) [F]" w:date="2020-04-01T10:15:00Z">
          <w:pPr>
            <w:pBdr>
              <w:top w:val="nil"/>
              <w:left w:val="nil"/>
              <w:bottom w:val="nil"/>
              <w:right w:val="nil"/>
              <w:between w:val="nil"/>
            </w:pBdr>
          </w:pPr>
        </w:pPrChange>
      </w:pPr>
    </w:p>
    <w:p w14:paraId="00000090" w14:textId="77777777" w:rsidR="00806436" w:rsidRDefault="00806436">
      <w:pPr>
        <w:rPr>
          <w:rFonts w:ascii="Arial" w:eastAsia="Arial" w:hAnsi="Arial" w:cs="Arial"/>
          <w:sz w:val="22"/>
          <w:szCs w:val="22"/>
        </w:rPr>
      </w:pPr>
    </w:p>
    <w:p w14:paraId="00000091" w14:textId="556FCE18"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would you rate your overall Mental/Emotional health before </w:t>
      </w:r>
      <w:r w:rsidR="001F48F0">
        <w:rPr>
          <w:rFonts w:ascii="Arial" w:eastAsia="Arial" w:hAnsi="Arial" w:cs="Arial"/>
          <w:b/>
          <w:sz w:val="22"/>
          <w:szCs w:val="22"/>
        </w:rPr>
        <w:t>the Coronavirus/COVID-19 crisis in your area</w:t>
      </w:r>
      <w:r>
        <w:rPr>
          <w:rFonts w:ascii="Arial" w:eastAsia="Arial" w:hAnsi="Arial" w:cs="Arial"/>
          <w:b/>
          <w:sz w:val="22"/>
          <w:szCs w:val="22"/>
        </w:rPr>
        <w:t>? </w:t>
      </w:r>
    </w:p>
    <w:p w14:paraId="00000092"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Excellent</w:t>
      </w:r>
    </w:p>
    <w:p w14:paraId="00000093"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Very Good</w:t>
      </w:r>
    </w:p>
    <w:p w14:paraId="00000094"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Good</w:t>
      </w:r>
    </w:p>
    <w:p w14:paraId="00000095"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Fair</w:t>
      </w:r>
    </w:p>
    <w:p w14:paraId="00000096"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Poor</w:t>
      </w:r>
    </w:p>
    <w:p w14:paraId="00000097" w14:textId="77777777" w:rsidR="00806436" w:rsidRDefault="00806436">
      <w:pPr>
        <w:rPr>
          <w:rFonts w:ascii="Arial" w:eastAsia="Arial" w:hAnsi="Arial" w:cs="Arial"/>
          <w:sz w:val="22"/>
          <w:szCs w:val="22"/>
        </w:rPr>
      </w:pPr>
    </w:p>
    <w:p w14:paraId="00000098" w14:textId="77777777" w:rsidR="00806436" w:rsidRPr="00CF7D7A" w:rsidRDefault="008F424E">
      <w:pPr>
        <w:pStyle w:val="Heading2"/>
        <w:rPr>
          <w:rFonts w:eastAsia="Arial" w:cs="Arial"/>
          <w:b w:val="0"/>
          <w:color w:val="000000"/>
          <w:sz w:val="28"/>
          <w:szCs w:val="28"/>
        </w:rPr>
      </w:pPr>
      <w:r w:rsidRPr="00CF7D7A">
        <w:rPr>
          <w:sz w:val="28"/>
          <w:szCs w:val="28"/>
        </w:rPr>
        <w:t>CORONAVIRUS/COVID-19 HEALTH/EXPOSURE STATUS</w:t>
      </w:r>
    </w:p>
    <w:p w14:paraId="00000099" w14:textId="77777777" w:rsidR="00806436" w:rsidRDefault="00806436">
      <w:pPr>
        <w:rPr>
          <w:rFonts w:ascii="Arial" w:eastAsia="Arial" w:hAnsi="Arial" w:cs="Arial"/>
          <w:sz w:val="22"/>
          <w:szCs w:val="22"/>
        </w:rPr>
      </w:pPr>
    </w:p>
    <w:p w14:paraId="0000009A" w14:textId="77777777" w:rsidR="00806436" w:rsidRDefault="008F424E">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9B" w14:textId="77777777" w:rsidR="00806436" w:rsidRDefault="00806436">
      <w:pPr>
        <w:rPr>
          <w:rFonts w:ascii="Arial" w:eastAsia="Arial" w:hAnsi="Arial" w:cs="Arial"/>
          <w:sz w:val="22"/>
          <w:szCs w:val="22"/>
        </w:rPr>
      </w:pPr>
    </w:p>
    <w:p w14:paraId="0000009C" w14:textId="2B640B80"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have you been exposed to someone likely to have Coronavirus/COVID-19?</w:t>
      </w:r>
      <w:r w:rsidR="00E92E0C" w:rsidRPr="00E92E0C">
        <w:rPr>
          <w:rFonts w:ascii="Arial" w:eastAsia="Arial" w:hAnsi="Arial" w:cs="Arial"/>
          <w:b/>
          <w:sz w:val="22"/>
          <w:szCs w:val="22"/>
          <w:highlight w:val="white"/>
        </w:rPr>
        <w:t xml:space="preserve"> </w:t>
      </w:r>
      <w:r w:rsidR="00CE2BD1">
        <w:rPr>
          <w:rFonts w:ascii="Arial" w:eastAsia="Arial" w:hAnsi="Arial" w:cs="Arial"/>
          <w:b/>
          <w:sz w:val="22"/>
          <w:szCs w:val="22"/>
        </w:rPr>
        <w:t>(check all that apply)</w:t>
      </w:r>
    </w:p>
    <w:p w14:paraId="0000009D"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positive test</w:t>
      </w:r>
    </w:p>
    <w:p w14:paraId="0000009E"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medical diagnosis</w:t>
      </w:r>
      <w:commentRangeStart w:id="94"/>
      <w:r>
        <w:rPr>
          <w:rFonts w:ascii="Arial" w:eastAsia="Arial" w:hAnsi="Arial" w:cs="Arial"/>
          <w:sz w:val="22"/>
          <w:szCs w:val="22"/>
          <w:highlight w:val="white"/>
        </w:rPr>
        <w:t>, but no test</w:t>
      </w:r>
      <w:commentRangeEnd w:id="94"/>
      <w:r w:rsidR="00027126">
        <w:rPr>
          <w:rStyle w:val="CommentReference"/>
        </w:rPr>
        <w:commentReference w:id="94"/>
      </w:r>
    </w:p>
    <w:p w14:paraId="0000009F"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possible symptoms, but no diagnosis by doctor</w:t>
      </w:r>
    </w:p>
    <w:p w14:paraId="000000A0"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No</w:t>
      </w:r>
    </w:p>
    <w:p w14:paraId="000000A1" w14:textId="77777777" w:rsidR="00806436" w:rsidRDefault="00806436">
      <w:pPr>
        <w:rPr>
          <w:rFonts w:ascii="Arial" w:eastAsia="Arial" w:hAnsi="Arial" w:cs="Arial"/>
          <w:sz w:val="22"/>
          <w:szCs w:val="22"/>
        </w:rPr>
      </w:pPr>
    </w:p>
    <w:p w14:paraId="000000A2"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have you been suspected of having Coronavirus/COVID-19 infection?</w:t>
      </w:r>
    </w:p>
    <w:p w14:paraId="000000A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Yes, has positive test</w:t>
      </w:r>
    </w:p>
    <w:p w14:paraId="000000A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Yes, medical diagnosis, but no test</w:t>
      </w:r>
    </w:p>
    <w:p w14:paraId="000000A5" w14:textId="6D1B07BE"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 xml:space="preserve">Yes, </w:t>
      </w:r>
      <w:commentRangeStart w:id="95"/>
      <w:r>
        <w:rPr>
          <w:rFonts w:ascii="Arial" w:eastAsia="Arial" w:hAnsi="Arial" w:cs="Arial"/>
          <w:sz w:val="22"/>
          <w:szCs w:val="22"/>
          <w:highlight w:val="white"/>
        </w:rPr>
        <w:t>ha</w:t>
      </w:r>
      <w:ins w:id="96" w:author="Dunn, Julia (NIH/NIMH) [F]" w:date="2020-04-01T10:17:00Z">
        <w:r w:rsidR="00027126">
          <w:rPr>
            <w:rFonts w:ascii="Arial" w:eastAsia="Arial" w:hAnsi="Arial" w:cs="Arial"/>
            <w:sz w:val="22"/>
            <w:szCs w:val="22"/>
            <w:highlight w:val="white"/>
          </w:rPr>
          <w:t>ve had</w:t>
        </w:r>
      </w:ins>
      <w:del w:id="97" w:author="Dunn, Julia (NIH/NIMH) [F]" w:date="2020-04-01T10:17:00Z">
        <w:r w:rsidDel="00027126">
          <w:rPr>
            <w:rFonts w:ascii="Arial" w:eastAsia="Arial" w:hAnsi="Arial" w:cs="Arial"/>
            <w:sz w:val="22"/>
            <w:szCs w:val="22"/>
            <w:highlight w:val="white"/>
          </w:rPr>
          <w:delText>s</w:delText>
        </w:r>
      </w:del>
      <w:r>
        <w:rPr>
          <w:rFonts w:ascii="Arial" w:eastAsia="Arial" w:hAnsi="Arial" w:cs="Arial"/>
          <w:sz w:val="22"/>
          <w:szCs w:val="22"/>
          <w:highlight w:val="white"/>
        </w:rPr>
        <w:t xml:space="preserve"> some possible symptoms</w:t>
      </w:r>
      <w:commentRangeEnd w:id="95"/>
      <w:r w:rsidR="00DD6315">
        <w:rPr>
          <w:rStyle w:val="CommentReference"/>
        </w:rPr>
        <w:commentReference w:id="95"/>
      </w:r>
      <w:r>
        <w:rPr>
          <w:rFonts w:ascii="Arial" w:eastAsia="Arial" w:hAnsi="Arial" w:cs="Arial"/>
          <w:sz w:val="22"/>
          <w:szCs w:val="22"/>
          <w:highlight w:val="white"/>
        </w:rPr>
        <w:t>, but no diagnosis by doctor</w:t>
      </w:r>
    </w:p>
    <w:p w14:paraId="000000A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 xml:space="preserve">No symptoms or signs </w:t>
      </w:r>
    </w:p>
    <w:p w14:paraId="000000A7" w14:textId="77777777" w:rsidR="00806436" w:rsidRDefault="00806436">
      <w:pPr>
        <w:rPr>
          <w:rFonts w:ascii="Arial" w:eastAsia="Arial" w:hAnsi="Arial" w:cs="Arial"/>
          <w:sz w:val="22"/>
          <w:szCs w:val="22"/>
        </w:rPr>
      </w:pPr>
    </w:p>
    <w:p w14:paraId="4E23EAF5" w14:textId="77777777" w:rsidR="00593905" w:rsidRDefault="00593905">
      <w:pPr>
        <w:rPr>
          <w:ins w:id="98" w:author="Dunn, Julia (NIH/NIMH) [F]" w:date="2020-04-01T12:45:00Z"/>
          <w:rFonts w:ascii="Arial" w:eastAsia="Arial" w:hAnsi="Arial" w:cs="Arial"/>
          <w:b/>
          <w:sz w:val="22"/>
          <w:szCs w:val="22"/>
          <w:highlight w:val="white"/>
        </w:rPr>
      </w:pPr>
      <w:ins w:id="99" w:author="Dunn, Julia (NIH/NIMH) [F]" w:date="2020-04-01T12:45:00Z">
        <w:r>
          <w:rPr>
            <w:rFonts w:ascii="Arial" w:eastAsia="Arial" w:hAnsi="Arial" w:cs="Arial"/>
            <w:b/>
            <w:sz w:val="22"/>
            <w:szCs w:val="22"/>
            <w:highlight w:val="white"/>
          </w:rPr>
          <w:br w:type="page"/>
        </w:r>
      </w:ins>
    </w:p>
    <w:p w14:paraId="000000A8" w14:textId="0A468333"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lastRenderedPageBreak/>
        <w:t xml:space="preserve">… have you had any of the following symptoms? </w:t>
      </w:r>
      <w:r w:rsidR="001F48F0">
        <w:rPr>
          <w:rFonts w:ascii="Arial" w:eastAsia="Arial" w:hAnsi="Arial" w:cs="Arial"/>
          <w:b/>
          <w:sz w:val="22"/>
          <w:szCs w:val="22"/>
        </w:rPr>
        <w:t>(check all that apply)</w:t>
      </w:r>
    </w:p>
    <w:p w14:paraId="000000A9"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Fever</w:t>
      </w:r>
    </w:p>
    <w:p w14:paraId="000000AA"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Cough</w:t>
      </w:r>
    </w:p>
    <w:p w14:paraId="000000AB" w14:textId="77777777" w:rsidR="00806436" w:rsidRDefault="008F424E">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Shortness of breath</w:t>
      </w:r>
    </w:p>
    <w:p w14:paraId="000000AC"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Sore throat</w:t>
      </w:r>
    </w:p>
    <w:p w14:paraId="000000AD" w14:textId="265CE952" w:rsidR="00806436" w:rsidRDefault="008F424E">
      <w:pPr>
        <w:numPr>
          <w:ilvl w:val="1"/>
          <w:numId w:val="8"/>
        </w:numPr>
        <w:pBdr>
          <w:top w:val="nil"/>
          <w:left w:val="nil"/>
          <w:bottom w:val="nil"/>
          <w:right w:val="nil"/>
          <w:between w:val="nil"/>
        </w:pBdr>
        <w:rPr>
          <w:ins w:id="100" w:author="Dunn, Julia (NIH/NIMH) [F]" w:date="2020-04-01T09:29:00Z"/>
          <w:rFonts w:ascii="Arial" w:eastAsia="Arial" w:hAnsi="Arial" w:cs="Arial"/>
          <w:sz w:val="22"/>
          <w:szCs w:val="22"/>
        </w:rPr>
      </w:pPr>
      <w:r>
        <w:rPr>
          <w:rFonts w:ascii="Arial" w:eastAsia="Arial" w:hAnsi="Arial" w:cs="Arial"/>
          <w:sz w:val="22"/>
          <w:szCs w:val="22"/>
          <w:highlight w:val="white"/>
        </w:rPr>
        <w:t>Fatigue</w:t>
      </w:r>
    </w:p>
    <w:p w14:paraId="556FA8C8" w14:textId="79CB5226" w:rsidR="002F1526" w:rsidRDefault="002F1526">
      <w:pPr>
        <w:numPr>
          <w:ilvl w:val="1"/>
          <w:numId w:val="8"/>
        </w:numPr>
        <w:pBdr>
          <w:top w:val="nil"/>
          <w:left w:val="nil"/>
          <w:bottom w:val="nil"/>
          <w:right w:val="nil"/>
          <w:between w:val="nil"/>
        </w:pBdr>
        <w:rPr>
          <w:rFonts w:ascii="Arial" w:eastAsia="Arial" w:hAnsi="Arial" w:cs="Arial"/>
          <w:sz w:val="22"/>
          <w:szCs w:val="22"/>
        </w:rPr>
      </w:pPr>
      <w:ins w:id="101" w:author="Dunn, Julia (NIH/NIMH) [F]" w:date="2020-04-01T09:29:00Z">
        <w:r>
          <w:rPr>
            <w:rFonts w:ascii="Arial" w:eastAsia="Arial" w:hAnsi="Arial" w:cs="Arial"/>
            <w:sz w:val="22"/>
            <w:szCs w:val="22"/>
          </w:rPr>
          <w:t>Loss of taste or smell</w:t>
        </w:r>
      </w:ins>
    </w:p>
    <w:p w14:paraId="000000AE" w14:textId="77777777" w:rsidR="00806436" w:rsidRDefault="008F424E">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Other ____</w:t>
      </w:r>
    </w:p>
    <w:p w14:paraId="000000AF" w14:textId="77777777" w:rsidR="00806436" w:rsidRDefault="00806436">
      <w:pPr>
        <w:ind w:left="360"/>
        <w:rPr>
          <w:rFonts w:ascii="Arial" w:eastAsia="Arial" w:hAnsi="Arial" w:cs="Arial"/>
          <w:sz w:val="22"/>
          <w:szCs w:val="22"/>
        </w:rPr>
      </w:pPr>
    </w:p>
    <w:p w14:paraId="27E7251A" w14:textId="229AB70E" w:rsidR="001F48F0" w:rsidDel="00027126" w:rsidRDefault="008F424E" w:rsidP="001F48F0">
      <w:pPr>
        <w:numPr>
          <w:ilvl w:val="0"/>
          <w:numId w:val="8"/>
        </w:numPr>
        <w:pBdr>
          <w:top w:val="nil"/>
          <w:left w:val="nil"/>
          <w:bottom w:val="nil"/>
          <w:right w:val="nil"/>
          <w:between w:val="nil"/>
        </w:pBdr>
        <w:rPr>
          <w:del w:id="102" w:author="Dunn, Julia (NIH/NIMH) [F]" w:date="2020-04-01T10:18:00Z"/>
          <w:sz w:val="22"/>
          <w:szCs w:val="22"/>
        </w:rPr>
      </w:pPr>
      <w:r>
        <w:rPr>
          <w:rFonts w:ascii="Arial" w:eastAsia="Arial" w:hAnsi="Arial" w:cs="Arial"/>
          <w:b/>
          <w:sz w:val="22"/>
          <w:szCs w:val="22"/>
          <w:highlight w:val="white"/>
        </w:rPr>
        <w:t>… has anyone in your family been diagnosed with Coronavirus/COVID-19?</w:t>
      </w:r>
      <w:r w:rsidR="001F48F0">
        <w:rPr>
          <w:rFonts w:ascii="Arial" w:eastAsia="Arial" w:hAnsi="Arial" w:cs="Arial"/>
          <w:b/>
          <w:sz w:val="22"/>
          <w:szCs w:val="22"/>
        </w:rPr>
        <w:t xml:space="preserve"> </w:t>
      </w:r>
      <w:r w:rsidR="001F48F0">
        <w:rPr>
          <w:rFonts w:ascii="Arial" w:eastAsia="Arial" w:hAnsi="Arial" w:cs="Arial"/>
          <w:b/>
          <w:sz w:val="22"/>
          <w:szCs w:val="22"/>
        </w:rPr>
        <w:tab/>
      </w:r>
      <w:r w:rsidR="001F48F0">
        <w:rPr>
          <w:rFonts w:ascii="Arial" w:eastAsia="Arial" w:hAnsi="Arial" w:cs="Arial"/>
          <w:b/>
          <w:sz w:val="22"/>
          <w:szCs w:val="22"/>
        </w:rPr>
        <w:tab/>
        <w:t>(check all that apply)</w:t>
      </w:r>
    </w:p>
    <w:p w14:paraId="000000B0" w14:textId="69872AE3" w:rsidR="00806436" w:rsidRPr="00027126" w:rsidRDefault="00806436">
      <w:pPr>
        <w:numPr>
          <w:ilvl w:val="0"/>
          <w:numId w:val="8"/>
        </w:numPr>
        <w:pBdr>
          <w:top w:val="nil"/>
          <w:left w:val="nil"/>
          <w:bottom w:val="nil"/>
          <w:right w:val="nil"/>
          <w:between w:val="nil"/>
        </w:pBdr>
        <w:rPr>
          <w:sz w:val="22"/>
          <w:szCs w:val="22"/>
        </w:rPr>
        <w:pPrChange w:id="103" w:author="Dunn, Julia (NIH/NIMH) [F]" w:date="2020-04-01T10:18:00Z">
          <w:pPr>
            <w:pBdr>
              <w:top w:val="nil"/>
              <w:left w:val="nil"/>
              <w:bottom w:val="nil"/>
              <w:right w:val="nil"/>
              <w:between w:val="nil"/>
            </w:pBdr>
            <w:ind w:left="360"/>
          </w:pPr>
        </w:pPrChange>
      </w:pPr>
    </w:p>
    <w:p w14:paraId="000000B1"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member of household</w:t>
      </w:r>
    </w:p>
    <w:p w14:paraId="000000B2" w14:textId="77777777" w:rsidR="00806436" w:rsidRDefault="008F424E">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Yes, non-household member</w:t>
      </w:r>
    </w:p>
    <w:p w14:paraId="000000B3"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No</w:t>
      </w:r>
    </w:p>
    <w:p w14:paraId="000000B4" w14:textId="77777777" w:rsidR="00806436" w:rsidRDefault="00806436">
      <w:pPr>
        <w:rPr>
          <w:rFonts w:ascii="Arial" w:eastAsia="Arial" w:hAnsi="Arial" w:cs="Arial"/>
          <w:sz w:val="22"/>
          <w:szCs w:val="22"/>
        </w:rPr>
      </w:pPr>
    </w:p>
    <w:p w14:paraId="000000B5" w14:textId="0F64880C" w:rsidR="00806436" w:rsidRPr="001F48F0" w:rsidRDefault="0092009A" w:rsidP="001F48F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w:t>
      </w:r>
      <w:r w:rsidR="008F424E">
        <w:rPr>
          <w:rFonts w:ascii="Arial" w:eastAsia="Arial" w:hAnsi="Arial" w:cs="Arial"/>
          <w:b/>
          <w:sz w:val="22"/>
          <w:szCs w:val="22"/>
          <w:highlight w:val="white"/>
        </w:rPr>
        <w:t xml:space="preserve"> have any of the following happened to your family members because of Coronavirus/COVID-19</w:t>
      </w:r>
      <w:ins w:id="104" w:author="Dunn, Julia (NIH/NIMH) [F]" w:date="2020-04-01T10:18:00Z">
        <w:r w:rsidR="00027126">
          <w:rPr>
            <w:rFonts w:ascii="Arial" w:eastAsia="Arial" w:hAnsi="Arial" w:cs="Arial"/>
            <w:b/>
            <w:sz w:val="22"/>
            <w:szCs w:val="22"/>
            <w:highlight w:val="white"/>
          </w:rPr>
          <w:t>?</w:t>
        </w:r>
      </w:ins>
      <w:del w:id="105" w:author="Dunn, Julia (NIH/NIMH) [F]" w:date="2020-04-01T10:18:00Z">
        <w:r w:rsidR="008F424E" w:rsidDel="00027126">
          <w:rPr>
            <w:rFonts w:ascii="Arial" w:eastAsia="Arial" w:hAnsi="Arial" w:cs="Arial"/>
            <w:b/>
            <w:sz w:val="22"/>
            <w:szCs w:val="22"/>
            <w:highlight w:val="white"/>
          </w:rPr>
          <w:delText>:</w:delText>
        </w:r>
      </w:del>
      <w:r w:rsidR="008F424E">
        <w:rPr>
          <w:rFonts w:ascii="Arial" w:eastAsia="Arial" w:hAnsi="Arial" w:cs="Arial"/>
          <w:b/>
          <w:sz w:val="22"/>
          <w:szCs w:val="22"/>
          <w:highlight w:val="white"/>
        </w:rPr>
        <w:t xml:space="preserve"> </w:t>
      </w:r>
      <w:r w:rsidR="001F48F0">
        <w:rPr>
          <w:rFonts w:ascii="Arial" w:eastAsia="Arial" w:hAnsi="Arial" w:cs="Arial"/>
          <w:b/>
          <w:sz w:val="22"/>
          <w:szCs w:val="22"/>
        </w:rPr>
        <w:t>(check all that apply)</w:t>
      </w:r>
      <w:r w:rsidR="001F48F0">
        <w:rPr>
          <w:rFonts w:ascii="Arial" w:eastAsia="Arial" w:hAnsi="Arial" w:cs="Arial"/>
          <w:sz w:val="22"/>
          <w:szCs w:val="22"/>
        </w:rPr>
        <w:t> </w:t>
      </w:r>
    </w:p>
    <w:p w14:paraId="000000B6"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Fallen ill physically </w:t>
      </w:r>
    </w:p>
    <w:p w14:paraId="000000B7"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Hospitalized</w:t>
      </w:r>
    </w:p>
    <w:p w14:paraId="000000B8" w14:textId="3466DC19" w:rsidR="00806436" w:rsidRDefault="008F424E">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Put into self</w:t>
      </w:r>
      <w:r w:rsidR="0092009A">
        <w:rPr>
          <w:rFonts w:ascii="Arial" w:eastAsia="Arial" w:hAnsi="Arial" w:cs="Arial"/>
          <w:sz w:val="22"/>
          <w:szCs w:val="22"/>
          <w:highlight w:val="white"/>
        </w:rPr>
        <w:t>-</w:t>
      </w:r>
      <w:r>
        <w:rPr>
          <w:rFonts w:ascii="Arial" w:eastAsia="Arial" w:hAnsi="Arial" w:cs="Arial"/>
          <w:sz w:val="22"/>
          <w:szCs w:val="22"/>
          <w:highlight w:val="white"/>
        </w:rPr>
        <w:t>quarantine with symptoms</w:t>
      </w:r>
    </w:p>
    <w:p w14:paraId="000000B9" w14:textId="1D979EB2"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Put into self</w:t>
      </w:r>
      <w:r w:rsidR="0092009A">
        <w:rPr>
          <w:rFonts w:ascii="Arial" w:eastAsia="Arial" w:hAnsi="Arial" w:cs="Arial"/>
          <w:sz w:val="22"/>
          <w:szCs w:val="22"/>
          <w:highlight w:val="white"/>
        </w:rPr>
        <w:t>-</w:t>
      </w:r>
      <w:r>
        <w:rPr>
          <w:rFonts w:ascii="Arial" w:eastAsia="Arial" w:hAnsi="Arial" w:cs="Arial"/>
          <w:sz w:val="22"/>
          <w:szCs w:val="22"/>
          <w:highlight w:val="white"/>
        </w:rPr>
        <w:t>quarantine without symptoms (e.g., due to possible exposure)</w:t>
      </w:r>
    </w:p>
    <w:p w14:paraId="000000BA" w14:textId="77777777" w:rsidR="00806436" w:rsidRDefault="008F424E">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Lost job</w:t>
      </w:r>
    </w:p>
    <w:p w14:paraId="000000BB"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Reduced ability to earn money</w:t>
      </w:r>
    </w:p>
    <w:p w14:paraId="44E417CD" w14:textId="469483C9" w:rsidR="007D5D12" w:rsidRDefault="008F424E" w:rsidP="007D5D12">
      <w:pPr>
        <w:numPr>
          <w:ilvl w:val="1"/>
          <w:numId w:val="8"/>
        </w:numPr>
        <w:pBdr>
          <w:top w:val="nil"/>
          <w:left w:val="nil"/>
          <w:bottom w:val="nil"/>
          <w:right w:val="nil"/>
          <w:between w:val="nil"/>
        </w:pBdr>
        <w:rPr>
          <w:ins w:id="106" w:author="Dunn, Julia (NIH/NIMH) [F]" w:date="2020-04-01T09:36:00Z"/>
          <w:rFonts w:ascii="Arial" w:eastAsia="Arial" w:hAnsi="Arial" w:cs="Arial"/>
          <w:sz w:val="22"/>
          <w:szCs w:val="22"/>
          <w:highlight w:val="white"/>
        </w:rPr>
      </w:pPr>
      <w:r>
        <w:rPr>
          <w:rFonts w:ascii="Arial" w:eastAsia="Arial" w:hAnsi="Arial" w:cs="Arial"/>
          <w:sz w:val="22"/>
          <w:szCs w:val="22"/>
          <w:highlight w:val="white"/>
        </w:rPr>
        <w:t>Passed away</w:t>
      </w:r>
    </w:p>
    <w:p w14:paraId="4A9093C1" w14:textId="006198C5" w:rsidR="00743E40" w:rsidRPr="0065431D" w:rsidRDefault="00743E40" w:rsidP="007D5D12">
      <w:pPr>
        <w:numPr>
          <w:ilvl w:val="1"/>
          <w:numId w:val="8"/>
        </w:numPr>
        <w:pBdr>
          <w:top w:val="nil"/>
          <w:left w:val="nil"/>
          <w:bottom w:val="nil"/>
          <w:right w:val="nil"/>
          <w:between w:val="nil"/>
        </w:pBdr>
        <w:rPr>
          <w:rFonts w:ascii="Arial" w:eastAsia="Arial" w:hAnsi="Arial" w:cs="Arial"/>
          <w:sz w:val="22"/>
          <w:szCs w:val="22"/>
          <w:highlight w:val="white"/>
        </w:rPr>
      </w:pPr>
      <w:ins w:id="107" w:author="Dunn, Julia (NIH/NIMH) [F]" w:date="2020-04-01T09:36:00Z">
        <w:r>
          <w:rPr>
            <w:rFonts w:ascii="Arial" w:eastAsia="Arial" w:hAnsi="Arial" w:cs="Arial"/>
            <w:sz w:val="22"/>
            <w:szCs w:val="22"/>
            <w:highlight w:val="white"/>
          </w:rPr>
          <w:t>None of the above</w:t>
        </w:r>
      </w:ins>
    </w:p>
    <w:p w14:paraId="1539F84A" w14:textId="77777777" w:rsidR="007D5D12" w:rsidRDefault="007D5D12" w:rsidP="007D5D12">
      <w:pPr>
        <w:pBdr>
          <w:top w:val="nil"/>
          <w:left w:val="nil"/>
          <w:bottom w:val="nil"/>
          <w:right w:val="nil"/>
          <w:between w:val="nil"/>
        </w:pBdr>
        <w:rPr>
          <w:rFonts w:ascii="Arial" w:eastAsia="Arial" w:hAnsi="Arial" w:cs="Arial"/>
          <w:sz w:val="22"/>
          <w:szCs w:val="22"/>
          <w:highlight w:val="white"/>
        </w:rPr>
      </w:pPr>
    </w:p>
    <w:p w14:paraId="000000BD" w14:textId="77777777" w:rsidR="00806436" w:rsidRDefault="00806436">
      <w:pPr>
        <w:rPr>
          <w:rFonts w:ascii="Arial" w:eastAsia="Arial" w:hAnsi="Arial" w:cs="Arial"/>
          <w:sz w:val="22"/>
          <w:szCs w:val="22"/>
        </w:rPr>
      </w:pPr>
    </w:p>
    <w:p w14:paraId="000000BE" w14:textId="77777777" w:rsidR="00806436" w:rsidRDefault="008F424E">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have you been about:</w:t>
      </w:r>
    </w:p>
    <w:p w14:paraId="000000BF" w14:textId="77777777" w:rsidR="00806436" w:rsidRDefault="008F424E">
      <w:pPr>
        <w:numPr>
          <w:ilvl w:val="0"/>
          <w:numId w:val="8"/>
        </w:numPr>
        <w:pBdr>
          <w:top w:val="nil"/>
          <w:left w:val="nil"/>
          <w:bottom w:val="nil"/>
          <w:right w:val="nil"/>
          <w:between w:val="nil"/>
        </w:pBdr>
        <w:spacing w:before="149"/>
        <w:rPr>
          <w:sz w:val="22"/>
          <w:szCs w:val="22"/>
        </w:rPr>
      </w:pPr>
      <w:r>
        <w:rPr>
          <w:rFonts w:ascii="Arial" w:eastAsia="Arial" w:hAnsi="Arial" w:cs="Arial"/>
          <w:b/>
          <w:sz w:val="22"/>
          <w:szCs w:val="22"/>
        </w:rPr>
        <w:t>…. being infected?</w:t>
      </w:r>
    </w:p>
    <w:p w14:paraId="000000C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Not at all</w:t>
      </w:r>
    </w:p>
    <w:p w14:paraId="000000C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 xml:space="preserve">Slightly </w:t>
      </w:r>
    </w:p>
    <w:p w14:paraId="000000C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Moderately</w:t>
      </w:r>
    </w:p>
    <w:p w14:paraId="000000C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Very</w:t>
      </w:r>
    </w:p>
    <w:p w14:paraId="000000C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Extremely</w:t>
      </w:r>
    </w:p>
    <w:p w14:paraId="000000C5" w14:textId="77777777" w:rsidR="00806436" w:rsidRDefault="00806436">
      <w:pPr>
        <w:pBdr>
          <w:top w:val="nil"/>
          <w:left w:val="nil"/>
          <w:bottom w:val="nil"/>
          <w:right w:val="nil"/>
          <w:between w:val="nil"/>
        </w:pBdr>
        <w:ind w:left="720" w:hanging="720"/>
        <w:rPr>
          <w:rFonts w:ascii="Arial" w:eastAsia="Arial" w:hAnsi="Arial" w:cs="Arial"/>
          <w:sz w:val="22"/>
          <w:szCs w:val="22"/>
        </w:rPr>
      </w:pPr>
    </w:p>
    <w:p w14:paraId="000000C6"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friends or family being infected?</w:t>
      </w:r>
    </w:p>
    <w:p w14:paraId="000000C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Not at all</w:t>
      </w:r>
    </w:p>
    <w:p w14:paraId="000000C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Slightly</w:t>
      </w:r>
    </w:p>
    <w:p w14:paraId="000000C9"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Moderately</w:t>
      </w:r>
    </w:p>
    <w:p w14:paraId="000000CA"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Very</w:t>
      </w:r>
    </w:p>
    <w:p w14:paraId="000000CB"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Extremely</w:t>
      </w:r>
    </w:p>
    <w:p w14:paraId="000000CC" w14:textId="77777777" w:rsidR="00806436" w:rsidRDefault="00806436">
      <w:pPr>
        <w:rPr>
          <w:rFonts w:ascii="Arial" w:eastAsia="Arial" w:hAnsi="Arial" w:cs="Arial"/>
          <w:sz w:val="22"/>
          <w:szCs w:val="22"/>
        </w:rPr>
      </w:pPr>
    </w:p>
    <w:p w14:paraId="000000CD"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your </w:t>
      </w:r>
      <w:r>
        <w:rPr>
          <w:rFonts w:ascii="Arial" w:eastAsia="Arial" w:hAnsi="Arial" w:cs="Arial"/>
          <w:b/>
          <w:i/>
          <w:sz w:val="22"/>
          <w:szCs w:val="22"/>
        </w:rPr>
        <w:t xml:space="preserve">physical health </w:t>
      </w:r>
      <w:r>
        <w:rPr>
          <w:rFonts w:ascii="Arial" w:eastAsia="Arial" w:hAnsi="Arial" w:cs="Arial"/>
          <w:b/>
          <w:sz w:val="22"/>
          <w:szCs w:val="22"/>
        </w:rPr>
        <w:t>being inﬂuenced by Coronavirus/COVID-19?</w:t>
      </w:r>
    </w:p>
    <w:p w14:paraId="000000C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Not at all</w:t>
      </w:r>
    </w:p>
    <w:p w14:paraId="000000C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Slightly</w:t>
      </w:r>
    </w:p>
    <w:p w14:paraId="000000D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Moderately</w:t>
      </w:r>
    </w:p>
    <w:p w14:paraId="000000D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Very</w:t>
      </w:r>
    </w:p>
    <w:p w14:paraId="000000D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Extremely</w:t>
      </w:r>
    </w:p>
    <w:p w14:paraId="000000D3" w14:textId="77777777" w:rsidR="00806436" w:rsidRDefault="00806436">
      <w:pPr>
        <w:rPr>
          <w:rFonts w:ascii="Arial" w:eastAsia="Arial" w:hAnsi="Arial" w:cs="Arial"/>
          <w:sz w:val="22"/>
          <w:szCs w:val="22"/>
        </w:rPr>
      </w:pPr>
    </w:p>
    <w:p w14:paraId="4B639B90" w14:textId="77777777" w:rsidR="00593905" w:rsidRDefault="00593905">
      <w:pPr>
        <w:rPr>
          <w:ins w:id="108" w:author="Dunn, Julia (NIH/NIMH) [F]" w:date="2020-04-01T12:45:00Z"/>
          <w:rFonts w:ascii="Arial" w:eastAsia="Arial" w:hAnsi="Arial" w:cs="Arial"/>
          <w:b/>
          <w:sz w:val="22"/>
          <w:szCs w:val="22"/>
        </w:rPr>
      </w:pPr>
      <w:ins w:id="109" w:author="Dunn, Julia (NIH/NIMH) [F]" w:date="2020-04-01T12:45:00Z">
        <w:r>
          <w:rPr>
            <w:rFonts w:ascii="Arial" w:eastAsia="Arial" w:hAnsi="Arial" w:cs="Arial"/>
            <w:b/>
            <w:sz w:val="22"/>
            <w:szCs w:val="22"/>
          </w:rPr>
          <w:br w:type="page"/>
        </w:r>
      </w:ins>
    </w:p>
    <w:p w14:paraId="000000D4" w14:textId="52F99205"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 xml:space="preserve">… your </w:t>
      </w:r>
      <w:r>
        <w:rPr>
          <w:rFonts w:ascii="Arial" w:eastAsia="Arial" w:hAnsi="Arial" w:cs="Arial"/>
          <w:b/>
          <w:i/>
          <w:sz w:val="22"/>
          <w:szCs w:val="22"/>
        </w:rPr>
        <w:t xml:space="preserve">Mental/Emotional health </w:t>
      </w:r>
      <w:r>
        <w:rPr>
          <w:rFonts w:ascii="Arial" w:eastAsia="Arial" w:hAnsi="Arial" w:cs="Arial"/>
          <w:b/>
          <w:sz w:val="22"/>
          <w:szCs w:val="22"/>
        </w:rPr>
        <w:t>being inﬂuenced by Coronavirus/COVID-19?</w:t>
      </w:r>
    </w:p>
    <w:p w14:paraId="000000D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Not at all</w:t>
      </w:r>
    </w:p>
    <w:p w14:paraId="000000D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Slightly</w:t>
      </w:r>
    </w:p>
    <w:p w14:paraId="000000D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Moderately</w:t>
      </w:r>
    </w:p>
    <w:p w14:paraId="000000D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Very</w:t>
      </w:r>
    </w:p>
    <w:p w14:paraId="000000D9"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Extremely</w:t>
      </w:r>
    </w:p>
    <w:p w14:paraId="000000DA" w14:textId="77777777" w:rsidR="00806436" w:rsidRDefault="00806436">
      <w:pPr>
        <w:ind w:left="720" w:hanging="720"/>
      </w:pPr>
    </w:p>
    <w:p w14:paraId="000000DB"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How much are you reading, or talking about Coronavirus/COVID-19?</w:t>
      </w:r>
    </w:p>
    <w:p w14:paraId="000000DC"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Never</w:t>
      </w:r>
    </w:p>
    <w:p w14:paraId="000000DD"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Rarely</w:t>
      </w:r>
    </w:p>
    <w:p w14:paraId="000000DE"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Occasionally</w:t>
      </w:r>
    </w:p>
    <w:p w14:paraId="000000DF"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Often</w:t>
      </w:r>
    </w:p>
    <w:p w14:paraId="000000E0"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Most of the time</w:t>
      </w:r>
    </w:p>
    <w:p w14:paraId="000000E1" w14:textId="77777777" w:rsidR="00806436" w:rsidRDefault="008F424E">
      <w:pPr>
        <w:pBdr>
          <w:top w:val="nil"/>
          <w:left w:val="nil"/>
          <w:bottom w:val="nil"/>
          <w:right w:val="nil"/>
          <w:between w:val="nil"/>
        </w:pBdr>
        <w:ind w:left="720" w:hanging="720"/>
        <w:rPr>
          <w:rFonts w:ascii="Arial" w:eastAsia="Arial" w:hAnsi="Arial" w:cs="Arial"/>
          <w:sz w:val="22"/>
          <w:szCs w:val="22"/>
        </w:rPr>
      </w:pPr>
      <w:del w:id="110" w:author="Dunn, Julia (NIH/NIMH) [F]" w:date="2020-04-01T09:18:00Z">
        <w:r w:rsidDel="001E0AAA">
          <w:rPr>
            <w:rFonts w:ascii="Arial" w:eastAsia="Arial" w:hAnsi="Arial" w:cs="Arial"/>
            <w:sz w:val="22"/>
            <w:szCs w:val="22"/>
          </w:rPr>
          <w:delText>:</w:delText>
        </w:r>
      </w:del>
      <w:r>
        <w:rPr>
          <w:rFonts w:ascii="Arial" w:eastAsia="Arial" w:hAnsi="Arial" w:cs="Arial"/>
          <w:sz w:val="22"/>
          <w:szCs w:val="22"/>
        </w:rPr>
        <w:t xml:space="preserve"> </w:t>
      </w:r>
    </w:p>
    <w:p w14:paraId="000000E2" w14:textId="33F92736"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Has the </w:t>
      </w:r>
      <w:r w:rsidR="001F48F0">
        <w:rPr>
          <w:rFonts w:ascii="Arial" w:eastAsia="Arial" w:hAnsi="Arial" w:cs="Arial"/>
          <w:b/>
          <w:sz w:val="22"/>
          <w:szCs w:val="22"/>
        </w:rPr>
        <w:t xml:space="preserve">Coronavirus/COVID-19 crisis in your area </w:t>
      </w:r>
      <w:r>
        <w:rPr>
          <w:rFonts w:ascii="Arial" w:eastAsia="Arial" w:hAnsi="Arial" w:cs="Arial"/>
          <w:b/>
          <w:sz w:val="22"/>
          <w:szCs w:val="22"/>
        </w:rPr>
        <w:t>led to any positive changes in your life?</w:t>
      </w:r>
    </w:p>
    <w:p w14:paraId="000000E3"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None</w:t>
      </w:r>
    </w:p>
    <w:p w14:paraId="000000E4"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Only a few</w:t>
      </w:r>
    </w:p>
    <w:p w14:paraId="000000E5"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 xml:space="preserve">Some  </w:t>
      </w:r>
    </w:p>
    <w:p w14:paraId="000000E6" w14:textId="77777777" w:rsidR="00806436" w:rsidRDefault="00806436">
      <w:pPr>
        <w:pBdr>
          <w:top w:val="nil"/>
          <w:left w:val="nil"/>
          <w:bottom w:val="nil"/>
          <w:right w:val="nil"/>
          <w:between w:val="nil"/>
        </w:pBdr>
        <w:ind w:left="1440"/>
        <w:rPr>
          <w:rFonts w:ascii="Arial" w:eastAsia="Arial" w:hAnsi="Arial" w:cs="Arial"/>
          <w:sz w:val="22"/>
          <w:szCs w:val="22"/>
          <w:highlight w:val="white"/>
        </w:rPr>
      </w:pPr>
    </w:p>
    <w:p w14:paraId="000000E7" w14:textId="77777777" w:rsidR="00806436" w:rsidRPr="001E0AAA" w:rsidRDefault="008F424E">
      <w:pPr>
        <w:pStyle w:val="ListParagraph"/>
        <w:numPr>
          <w:ilvl w:val="0"/>
          <w:numId w:val="33"/>
        </w:numPr>
        <w:pBdr>
          <w:top w:val="nil"/>
          <w:left w:val="nil"/>
          <w:bottom w:val="nil"/>
          <w:right w:val="nil"/>
          <w:between w:val="nil"/>
        </w:pBdr>
        <w:rPr>
          <w:sz w:val="22"/>
          <w:szCs w:val="22"/>
          <w:rPrChange w:id="111" w:author="Dunn, Julia (NIH/NIMH) [F]" w:date="2020-04-01T09:17:00Z">
            <w:rPr/>
          </w:rPrChange>
        </w:rPr>
        <w:pPrChange w:id="112" w:author="Dunn, Julia (NIH/NIMH) [F]" w:date="2020-04-01T09:26:00Z">
          <w:pPr>
            <w:numPr>
              <w:numId w:val="8"/>
            </w:numPr>
            <w:pBdr>
              <w:top w:val="nil"/>
              <w:left w:val="nil"/>
              <w:bottom w:val="nil"/>
              <w:right w:val="nil"/>
              <w:between w:val="nil"/>
            </w:pBdr>
            <w:ind w:left="720" w:hanging="360"/>
          </w:pPr>
        </w:pPrChange>
      </w:pPr>
      <w:commentRangeStart w:id="113"/>
      <w:commentRangeStart w:id="114"/>
      <w:r w:rsidRPr="001E0AAA">
        <w:rPr>
          <w:rFonts w:ascii="Arial" w:eastAsia="Arial" w:hAnsi="Arial" w:cs="Arial"/>
          <w:b/>
          <w:sz w:val="22"/>
          <w:szCs w:val="22"/>
          <w:highlight w:val="white"/>
          <w:rPrChange w:id="115" w:author="Dunn, Julia (NIH/NIMH) [F]" w:date="2020-04-01T09:17:00Z">
            <w:rPr>
              <w:highlight w:val="white"/>
            </w:rPr>
          </w:rPrChange>
        </w:rPr>
        <w:t xml:space="preserve">If answered b </w:t>
      </w:r>
      <w:commentRangeEnd w:id="113"/>
      <w:r w:rsidR="00DD6315">
        <w:rPr>
          <w:rStyle w:val="CommentReference"/>
        </w:rPr>
        <w:commentReference w:id="113"/>
      </w:r>
      <w:commentRangeEnd w:id="114"/>
      <w:r w:rsidR="00DD6315">
        <w:rPr>
          <w:rStyle w:val="CommentReference"/>
        </w:rPr>
        <w:commentReference w:id="114"/>
      </w:r>
      <w:r w:rsidRPr="001E0AAA">
        <w:rPr>
          <w:rFonts w:ascii="Arial" w:eastAsia="Arial" w:hAnsi="Arial" w:cs="Arial"/>
          <w:b/>
          <w:sz w:val="22"/>
          <w:szCs w:val="22"/>
          <w:highlight w:val="white"/>
          <w:rPrChange w:id="116" w:author="Dunn, Julia (NIH/NIMH) [F]" w:date="2020-04-01T09:17:00Z">
            <w:rPr>
              <w:highlight w:val="white"/>
            </w:rPr>
          </w:rPrChange>
        </w:rPr>
        <w:t>or c to question 31, please specify: ____</w:t>
      </w:r>
    </w:p>
    <w:p w14:paraId="000000E8" w14:textId="77777777" w:rsidR="00806436" w:rsidDel="00027126" w:rsidRDefault="00806436">
      <w:pPr>
        <w:rPr>
          <w:del w:id="117" w:author="Dunn, Julia (NIH/NIMH) [F]" w:date="2020-04-01T10:19:00Z"/>
          <w:rFonts w:ascii="Arial" w:eastAsia="Arial" w:hAnsi="Arial" w:cs="Arial"/>
          <w:sz w:val="22"/>
          <w:szCs w:val="22"/>
        </w:rPr>
      </w:pPr>
    </w:p>
    <w:p w14:paraId="495282D1" w14:textId="5A8B645C" w:rsidR="007D5D12" w:rsidDel="00027126" w:rsidRDefault="007D5D12" w:rsidP="007D5D12">
      <w:pPr>
        <w:rPr>
          <w:del w:id="118" w:author="Dunn, Julia (NIH/NIMH) [F]" w:date="2020-04-01T10:19:00Z"/>
        </w:rPr>
      </w:pPr>
    </w:p>
    <w:p w14:paraId="30960B45" w14:textId="073B147C" w:rsidR="007D5D12" w:rsidDel="00027126" w:rsidRDefault="007D5D12" w:rsidP="007D5D12">
      <w:pPr>
        <w:rPr>
          <w:del w:id="119" w:author="Dunn, Julia (NIH/NIMH) [F]" w:date="2020-04-01T10:20:00Z"/>
        </w:rPr>
      </w:pPr>
    </w:p>
    <w:p w14:paraId="008D984A" w14:textId="77777777" w:rsidR="007D5D12" w:rsidRPr="007D5D12" w:rsidRDefault="007D5D12" w:rsidP="007D5D12"/>
    <w:p w14:paraId="000000EA" w14:textId="4C2F137E" w:rsidR="00806436" w:rsidRPr="00CF7D7A" w:rsidRDefault="008F424E" w:rsidP="007D5D12">
      <w:pPr>
        <w:pStyle w:val="Heading2"/>
        <w:rPr>
          <w:sz w:val="28"/>
          <w:szCs w:val="28"/>
        </w:rPr>
      </w:pPr>
      <w:r w:rsidRPr="00CF7D7A">
        <w:rPr>
          <w:sz w:val="28"/>
          <w:szCs w:val="28"/>
        </w:rPr>
        <w:t xml:space="preserve">LIFE CHANGES DUE TO </w:t>
      </w:r>
      <w:r w:rsidR="00916868" w:rsidRPr="00CF7D7A">
        <w:rPr>
          <w:rFonts w:eastAsia="Arial" w:cs="Arial"/>
          <w:bCs/>
          <w:sz w:val="28"/>
          <w:szCs w:val="28"/>
        </w:rPr>
        <w:t>CORONAVIRUS/COVID-19 CRISIS</w:t>
      </w:r>
      <w:r w:rsidR="00916868" w:rsidRPr="00CF7D7A">
        <w:rPr>
          <w:rFonts w:eastAsia="Arial" w:cs="Arial"/>
          <w:b w:val="0"/>
          <w:sz w:val="28"/>
          <w:szCs w:val="28"/>
        </w:rPr>
        <w:t xml:space="preserve"> </w:t>
      </w:r>
      <w:r w:rsidRPr="00CF7D7A">
        <w:rPr>
          <w:sz w:val="28"/>
          <w:szCs w:val="28"/>
        </w:rPr>
        <w:t>IN THE LAST TWO WEEKS</w:t>
      </w:r>
    </w:p>
    <w:p w14:paraId="5080091D" w14:textId="77777777" w:rsidR="007D5D12" w:rsidRPr="007D5D12" w:rsidRDefault="007D5D12" w:rsidP="007D5D12"/>
    <w:p w14:paraId="000000EB" w14:textId="77777777" w:rsidR="00806436" w:rsidRDefault="008F424E">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EC" w14:textId="77777777" w:rsidR="00806436" w:rsidRDefault="00806436">
      <w:pPr>
        <w:rPr>
          <w:rFonts w:ascii="Arial" w:eastAsia="Arial" w:hAnsi="Arial" w:cs="Arial"/>
          <w:sz w:val="22"/>
          <w:szCs w:val="22"/>
        </w:rPr>
      </w:pPr>
    </w:p>
    <w:p w14:paraId="000000ED" w14:textId="77777777" w:rsidR="00806436" w:rsidRDefault="008F424E">
      <w:pPr>
        <w:numPr>
          <w:ilvl w:val="0"/>
          <w:numId w:val="8"/>
        </w:numPr>
        <w:rPr>
          <w:sz w:val="22"/>
          <w:szCs w:val="22"/>
        </w:rPr>
      </w:pPr>
      <w:r>
        <w:rPr>
          <w:rFonts w:ascii="Arial" w:eastAsia="Arial" w:hAnsi="Arial" w:cs="Arial"/>
          <w:b/>
          <w:sz w:val="22"/>
          <w:szCs w:val="22"/>
        </w:rPr>
        <w:t>… if you attend school, has y</w:t>
      </w:r>
      <w:sdt>
        <w:sdtPr>
          <w:tag w:val="goog_rdk_0"/>
          <w:id w:val="945661108"/>
        </w:sdtPr>
        <w:sdtEndPr/>
        <w:sdtContent/>
      </w:sdt>
      <w:r>
        <w:rPr>
          <w:rFonts w:ascii="Arial" w:eastAsia="Arial" w:hAnsi="Arial" w:cs="Arial"/>
          <w:b/>
          <w:sz w:val="22"/>
          <w:szCs w:val="22"/>
        </w:rPr>
        <w:t>our school building been closed? Y/N</w:t>
      </w:r>
    </w:p>
    <w:p w14:paraId="5C50AAFA" w14:textId="77777777" w:rsidR="008A6105" w:rsidRDefault="008A6105" w:rsidP="008A6105">
      <w:pPr>
        <w:numPr>
          <w:ilvl w:val="1"/>
          <w:numId w:val="28"/>
        </w:numPr>
        <w:pBdr>
          <w:top w:val="nil"/>
          <w:left w:val="nil"/>
          <w:bottom w:val="nil"/>
          <w:right w:val="nil"/>
          <w:between w:val="nil"/>
        </w:pBdr>
        <w:rPr>
          <w:sz w:val="22"/>
          <w:szCs w:val="22"/>
        </w:rPr>
      </w:pPr>
      <w:r>
        <w:rPr>
          <w:rFonts w:ascii="Arial" w:eastAsia="Arial" w:hAnsi="Arial" w:cs="Arial"/>
          <w:b/>
          <w:sz w:val="22"/>
          <w:szCs w:val="22"/>
        </w:rPr>
        <w:t>If no,</w:t>
      </w:r>
    </w:p>
    <w:p w14:paraId="1DBC337B" w14:textId="77777777" w:rsidR="008A6105" w:rsidRDefault="008A6105" w:rsidP="008A6105">
      <w:pPr>
        <w:pStyle w:val="ListParagraph"/>
        <w:numPr>
          <w:ilvl w:val="2"/>
          <w:numId w:val="29"/>
        </w:numPr>
        <w:rPr>
          <w:rFonts w:ascii="Arial" w:eastAsia="Arial" w:hAnsi="Arial" w:cs="Arial"/>
          <w:sz w:val="22"/>
          <w:szCs w:val="22"/>
        </w:rPr>
      </w:pPr>
      <w:r w:rsidRPr="00370AAB">
        <w:rPr>
          <w:rFonts w:ascii="Arial" w:eastAsia="Arial" w:hAnsi="Arial" w:cs="Arial"/>
          <w:sz w:val="22"/>
          <w:szCs w:val="22"/>
        </w:rPr>
        <w:t>Are classes in session? Y/N</w:t>
      </w:r>
    </w:p>
    <w:p w14:paraId="580FB66C" w14:textId="77777777" w:rsidR="008A6105" w:rsidRDefault="008A6105" w:rsidP="008A6105">
      <w:pPr>
        <w:pStyle w:val="ListParagraph"/>
        <w:numPr>
          <w:ilvl w:val="2"/>
          <w:numId w:val="29"/>
        </w:numPr>
        <w:rPr>
          <w:rFonts w:ascii="Arial" w:eastAsia="Arial" w:hAnsi="Arial" w:cs="Arial"/>
          <w:sz w:val="22"/>
          <w:szCs w:val="22"/>
        </w:rPr>
      </w:pPr>
      <w:r w:rsidRPr="00DE6EE3">
        <w:rPr>
          <w:rFonts w:ascii="Arial" w:eastAsia="Arial" w:hAnsi="Arial" w:cs="Arial"/>
          <w:sz w:val="22"/>
          <w:szCs w:val="22"/>
        </w:rPr>
        <w:t xml:space="preserve">Are you attending classes in-person? Y/N  </w:t>
      </w:r>
    </w:p>
    <w:p w14:paraId="6DD624AC" w14:textId="77777777" w:rsidR="008A6105" w:rsidRPr="00DE6EE3" w:rsidRDefault="008A6105" w:rsidP="008A6105">
      <w:pPr>
        <w:pStyle w:val="ListParagraph"/>
        <w:ind w:left="2160"/>
        <w:rPr>
          <w:rFonts w:ascii="Arial" w:eastAsia="Arial" w:hAnsi="Arial" w:cs="Arial"/>
          <w:sz w:val="22"/>
          <w:szCs w:val="22"/>
        </w:rPr>
      </w:pPr>
    </w:p>
    <w:p w14:paraId="4B49D9B6" w14:textId="77777777" w:rsidR="008A6105" w:rsidRDefault="008A6105" w:rsidP="008A6105">
      <w:pPr>
        <w:numPr>
          <w:ilvl w:val="1"/>
          <w:numId w:val="28"/>
        </w:numPr>
        <w:pBdr>
          <w:top w:val="nil"/>
          <w:left w:val="nil"/>
          <w:bottom w:val="nil"/>
          <w:right w:val="nil"/>
          <w:between w:val="nil"/>
        </w:pBdr>
        <w:rPr>
          <w:sz w:val="22"/>
          <w:szCs w:val="22"/>
        </w:rPr>
      </w:pPr>
      <w:r>
        <w:rPr>
          <w:rFonts w:ascii="Arial" w:eastAsia="Arial" w:hAnsi="Arial" w:cs="Arial"/>
          <w:b/>
          <w:sz w:val="22"/>
          <w:szCs w:val="22"/>
        </w:rPr>
        <w:t>If yes,</w:t>
      </w:r>
    </w:p>
    <w:p w14:paraId="6B320570" w14:textId="77777777" w:rsidR="008A6105" w:rsidRPr="00DE6EE3" w:rsidRDefault="008A6105" w:rsidP="008A6105">
      <w:pPr>
        <w:pStyle w:val="ListParagraph"/>
        <w:numPr>
          <w:ilvl w:val="2"/>
          <w:numId w:val="30"/>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Have classes resumed online? Y/N</w:t>
      </w:r>
    </w:p>
    <w:p w14:paraId="79079039" w14:textId="77777777" w:rsidR="008A6105" w:rsidRPr="00DE6EE3" w:rsidRDefault="008A6105" w:rsidP="008A6105">
      <w:pPr>
        <w:pStyle w:val="ListParagraph"/>
        <w:numPr>
          <w:ilvl w:val="2"/>
          <w:numId w:val="30"/>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Do you have easy access to the internet and a computer? Y/N</w:t>
      </w:r>
    </w:p>
    <w:p w14:paraId="3234C256" w14:textId="77777777" w:rsidR="008A6105" w:rsidRDefault="008A6105" w:rsidP="008A6105">
      <w:pPr>
        <w:pStyle w:val="ListParagraph"/>
        <w:numPr>
          <w:ilvl w:val="2"/>
          <w:numId w:val="30"/>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there assignments for you to complete? Y/N</w:t>
      </w:r>
    </w:p>
    <w:p w14:paraId="2D1018D0" w14:textId="77777777" w:rsidR="008A6105" w:rsidRPr="00DE6EE3" w:rsidRDefault="008A6105" w:rsidP="008A6105">
      <w:pPr>
        <w:pStyle w:val="ListParagraph"/>
        <w:numPr>
          <w:ilvl w:val="2"/>
          <w:numId w:val="30"/>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you able to receive meals from the school? Y/N</w:t>
      </w:r>
    </w:p>
    <w:p w14:paraId="000000F6" w14:textId="77777777" w:rsidR="00806436" w:rsidRDefault="00806436">
      <w:pPr>
        <w:pBdr>
          <w:top w:val="nil"/>
          <w:left w:val="nil"/>
          <w:bottom w:val="nil"/>
          <w:right w:val="nil"/>
          <w:between w:val="nil"/>
        </w:pBdr>
        <w:rPr>
          <w:rFonts w:ascii="Arial" w:eastAsia="Arial" w:hAnsi="Arial" w:cs="Arial"/>
          <w:sz w:val="22"/>
          <w:szCs w:val="22"/>
        </w:rPr>
      </w:pPr>
    </w:p>
    <w:p w14:paraId="000000F7" w14:textId="77777777" w:rsidR="00806436" w:rsidRDefault="008F424E">
      <w:pPr>
        <w:numPr>
          <w:ilvl w:val="0"/>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 xml:space="preserve">if you </w:t>
      </w:r>
      <w:sdt>
        <w:sdtPr>
          <w:tag w:val="goog_rdk_1"/>
          <w:id w:val="-834154173"/>
        </w:sdtPr>
        <w:sdtEndPr/>
        <w:sdtContent/>
      </w:sdt>
      <w:r>
        <w:rPr>
          <w:rFonts w:ascii="Arial" w:eastAsia="Arial" w:hAnsi="Arial" w:cs="Arial"/>
          <w:b/>
          <w:sz w:val="22"/>
          <w:szCs w:val="22"/>
        </w:rPr>
        <w:t>are working, has your workplace closed? Y/N</w:t>
      </w:r>
    </w:p>
    <w:p w14:paraId="000000F8" w14:textId="77777777" w:rsidR="00806436" w:rsidRDefault="00806436">
      <w:pPr>
        <w:pBdr>
          <w:top w:val="nil"/>
          <w:left w:val="nil"/>
          <w:bottom w:val="nil"/>
          <w:right w:val="nil"/>
          <w:between w:val="nil"/>
        </w:pBdr>
        <w:rPr>
          <w:rFonts w:ascii="Arial" w:eastAsia="Arial" w:hAnsi="Arial" w:cs="Arial"/>
          <w:b/>
          <w:sz w:val="22"/>
          <w:szCs w:val="22"/>
        </w:rPr>
      </w:pPr>
    </w:p>
    <w:p w14:paraId="000000F9" w14:textId="705F114C" w:rsidR="00806436" w:rsidRDefault="008F424E">
      <w:pPr>
        <w:numPr>
          <w:ilvl w:val="0"/>
          <w:numId w:val="8"/>
        </w:num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 xml:space="preserve">… if you are working, have you been able to </w:t>
      </w:r>
      <w:commentRangeStart w:id="120"/>
      <w:r>
        <w:rPr>
          <w:rFonts w:ascii="Arial" w:eastAsia="Arial" w:hAnsi="Arial" w:cs="Arial"/>
          <w:b/>
          <w:sz w:val="22"/>
          <w:szCs w:val="22"/>
        </w:rPr>
        <w:t>telework</w:t>
      </w:r>
      <w:commentRangeEnd w:id="120"/>
      <w:r w:rsidR="00DD6315">
        <w:rPr>
          <w:rStyle w:val="CommentReference"/>
        </w:rPr>
        <w:commentReference w:id="120"/>
      </w:r>
      <w:ins w:id="121" w:author="Dunn, Julia (NIH/NIMH) [F]" w:date="2020-04-01T10:22:00Z">
        <w:r w:rsidR="00027126">
          <w:rPr>
            <w:rFonts w:ascii="Arial" w:eastAsia="Arial" w:hAnsi="Arial" w:cs="Arial"/>
            <w:b/>
            <w:sz w:val="22"/>
            <w:szCs w:val="22"/>
          </w:rPr>
          <w:t xml:space="preserve"> or work from home</w:t>
        </w:r>
      </w:ins>
      <w:r>
        <w:rPr>
          <w:rFonts w:ascii="Arial" w:eastAsia="Arial" w:hAnsi="Arial" w:cs="Arial"/>
          <w:b/>
          <w:sz w:val="22"/>
          <w:szCs w:val="22"/>
        </w:rPr>
        <w:t>? Y/N</w:t>
      </w:r>
    </w:p>
    <w:p w14:paraId="000000FA" w14:textId="77777777" w:rsidR="00806436" w:rsidRDefault="00806436">
      <w:pPr>
        <w:rPr>
          <w:rFonts w:ascii="Arial" w:eastAsia="Arial" w:hAnsi="Arial" w:cs="Arial"/>
          <w:sz w:val="22"/>
          <w:szCs w:val="22"/>
        </w:rPr>
      </w:pPr>
    </w:p>
    <w:p w14:paraId="000000FB" w14:textId="77777777" w:rsidR="00806436" w:rsidRDefault="008F424E">
      <w:pPr>
        <w:numPr>
          <w:ilvl w:val="0"/>
          <w:numId w:val="8"/>
        </w:numPr>
        <w:rPr>
          <w:sz w:val="22"/>
          <w:szCs w:val="22"/>
        </w:rPr>
      </w:pPr>
      <w:r>
        <w:rPr>
          <w:rFonts w:ascii="Arial" w:eastAsia="Arial" w:hAnsi="Arial" w:cs="Arial"/>
          <w:b/>
          <w:sz w:val="22"/>
          <w:szCs w:val="22"/>
        </w:rPr>
        <w:t>… how many people, from outside of your household, have you had an in-person conversation with? ____</w:t>
      </w:r>
    </w:p>
    <w:p w14:paraId="000000FC" w14:textId="77777777" w:rsidR="00806436" w:rsidRDefault="00806436">
      <w:pPr>
        <w:rPr>
          <w:rFonts w:ascii="Arial" w:eastAsia="Arial" w:hAnsi="Arial" w:cs="Arial"/>
          <w:sz w:val="22"/>
          <w:szCs w:val="22"/>
        </w:rPr>
      </w:pPr>
    </w:p>
    <w:p w14:paraId="73866796" w14:textId="77777777" w:rsidR="00593905" w:rsidRDefault="00593905">
      <w:pPr>
        <w:rPr>
          <w:ins w:id="122" w:author="Dunn, Julia (NIH/NIMH) [F]" w:date="2020-04-01T12:45:00Z"/>
          <w:rFonts w:ascii="Arial" w:eastAsia="Arial" w:hAnsi="Arial" w:cs="Arial"/>
          <w:b/>
          <w:sz w:val="22"/>
          <w:szCs w:val="22"/>
        </w:rPr>
      </w:pPr>
      <w:ins w:id="123" w:author="Dunn, Julia (NIH/NIMH) [F]" w:date="2020-04-01T12:45:00Z">
        <w:r>
          <w:rPr>
            <w:rFonts w:ascii="Arial" w:eastAsia="Arial" w:hAnsi="Arial" w:cs="Arial"/>
            <w:b/>
            <w:sz w:val="22"/>
            <w:szCs w:val="22"/>
          </w:rPr>
          <w:br w:type="page"/>
        </w:r>
      </w:ins>
    </w:p>
    <w:p w14:paraId="000000FD" w14:textId="4903D0BD" w:rsidR="00806436" w:rsidRDefault="008F424E">
      <w:pPr>
        <w:numPr>
          <w:ilvl w:val="0"/>
          <w:numId w:val="8"/>
        </w:numPr>
        <w:rPr>
          <w:sz w:val="22"/>
          <w:szCs w:val="22"/>
        </w:rPr>
      </w:pPr>
      <w:r>
        <w:rPr>
          <w:rFonts w:ascii="Arial" w:eastAsia="Arial" w:hAnsi="Arial" w:cs="Arial"/>
          <w:b/>
          <w:sz w:val="22"/>
          <w:szCs w:val="22"/>
        </w:rPr>
        <w:lastRenderedPageBreak/>
        <w:t xml:space="preserve">… how </w:t>
      </w:r>
      <w:del w:id="124" w:author="Dunn, Julia (NIH/NIMH) [F]" w:date="2020-04-01T09:48:00Z">
        <w:r w:rsidDel="00397B83">
          <w:rPr>
            <w:rFonts w:ascii="Arial" w:eastAsia="Arial" w:hAnsi="Arial" w:cs="Arial"/>
            <w:b/>
            <w:sz w:val="22"/>
            <w:szCs w:val="22"/>
          </w:rPr>
          <w:delText>much time</w:delText>
        </w:r>
      </w:del>
      <w:ins w:id="125" w:author="Dunn, Julia (NIH/NIMH) [F]" w:date="2020-04-01T14:45:00Z">
        <w:r w:rsidR="00575B34">
          <w:rPr>
            <w:rFonts w:ascii="Arial" w:eastAsia="Arial" w:hAnsi="Arial" w:cs="Arial"/>
            <w:b/>
            <w:sz w:val="22"/>
            <w:szCs w:val="22"/>
          </w:rPr>
          <w:t>much time</w:t>
        </w:r>
      </w:ins>
      <w:r>
        <w:rPr>
          <w:rFonts w:ascii="Arial" w:eastAsia="Arial" w:hAnsi="Arial" w:cs="Arial"/>
          <w:b/>
          <w:sz w:val="22"/>
          <w:szCs w:val="22"/>
        </w:rPr>
        <w:t xml:space="preserve"> </w:t>
      </w:r>
      <w:ins w:id="126" w:author="Dunn, Julia (NIH/NIMH) [F]" w:date="2020-04-01T11:40:00Z">
        <w:r w:rsidR="00BA7F82">
          <w:rPr>
            <w:rFonts w:ascii="Arial" w:eastAsia="Arial" w:hAnsi="Arial" w:cs="Arial"/>
            <w:b/>
            <w:sz w:val="22"/>
            <w:szCs w:val="22"/>
          </w:rPr>
          <w:t>have you spent</w:t>
        </w:r>
      </w:ins>
      <w:del w:id="127" w:author="Dunn, Julia (NIH/NIMH) [F]" w:date="2020-04-01T09:48:00Z">
        <w:r w:rsidDel="00F52B43">
          <w:rPr>
            <w:rFonts w:ascii="Arial" w:eastAsia="Arial" w:hAnsi="Arial" w:cs="Arial"/>
            <w:b/>
            <w:sz w:val="22"/>
            <w:szCs w:val="22"/>
          </w:rPr>
          <w:delText>have</w:delText>
        </w:r>
      </w:del>
      <w:del w:id="128" w:author="Dunn, Julia (NIH/NIMH) [F]" w:date="2020-04-01T11:40:00Z">
        <w:r w:rsidDel="00BA7F82">
          <w:rPr>
            <w:rFonts w:ascii="Arial" w:eastAsia="Arial" w:hAnsi="Arial" w:cs="Arial"/>
            <w:b/>
            <w:sz w:val="22"/>
            <w:szCs w:val="22"/>
          </w:rPr>
          <w:delText xml:space="preserve"> you spen</w:delText>
        </w:r>
      </w:del>
      <w:del w:id="129" w:author="Dunn, Julia (NIH/NIMH) [F]" w:date="2020-04-01T10:23:00Z">
        <w:r w:rsidDel="00027126">
          <w:rPr>
            <w:rFonts w:ascii="Arial" w:eastAsia="Arial" w:hAnsi="Arial" w:cs="Arial"/>
            <w:b/>
            <w:sz w:val="22"/>
            <w:szCs w:val="22"/>
          </w:rPr>
          <w:delText>t</w:delText>
        </w:r>
      </w:del>
      <w:r>
        <w:rPr>
          <w:rFonts w:ascii="Arial" w:eastAsia="Arial" w:hAnsi="Arial" w:cs="Arial"/>
          <w:b/>
          <w:sz w:val="22"/>
          <w:szCs w:val="22"/>
        </w:rPr>
        <w:t xml:space="preserve"> going outside of the home (e.g., going to stores, parks, etc.)?</w:t>
      </w:r>
    </w:p>
    <w:p w14:paraId="000000FE" w14:textId="223AC61B" w:rsidR="00806436" w:rsidDel="00BC45D3" w:rsidRDefault="008F424E">
      <w:pPr>
        <w:numPr>
          <w:ilvl w:val="1"/>
          <w:numId w:val="8"/>
        </w:numPr>
        <w:rPr>
          <w:del w:id="130" w:author="Dunn, Julia (NIH/NIMH) [F]" w:date="2020-04-01T14:43:00Z"/>
          <w:rFonts w:ascii="Arial" w:eastAsia="Arial" w:hAnsi="Arial" w:cs="Arial"/>
          <w:sz w:val="22"/>
          <w:szCs w:val="22"/>
        </w:rPr>
      </w:pPr>
      <w:del w:id="131" w:author="Dunn, Julia (NIH/NIMH) [F]" w:date="2020-04-01T09:45:00Z">
        <w:r w:rsidDel="000F1E30">
          <w:rPr>
            <w:rFonts w:ascii="Arial" w:eastAsia="Arial" w:hAnsi="Arial" w:cs="Arial"/>
            <w:sz w:val="22"/>
            <w:szCs w:val="22"/>
            <w:highlight w:val="white"/>
          </w:rPr>
          <w:delText>No time</w:delText>
        </w:r>
      </w:del>
    </w:p>
    <w:p w14:paraId="000000FF" w14:textId="0DF06557" w:rsidR="00806436" w:rsidDel="00BC45D3" w:rsidRDefault="008F424E">
      <w:pPr>
        <w:numPr>
          <w:ilvl w:val="1"/>
          <w:numId w:val="8"/>
        </w:numPr>
        <w:rPr>
          <w:del w:id="132" w:author="Dunn, Julia (NIH/NIMH) [F]" w:date="2020-04-01T14:43:00Z"/>
          <w:rFonts w:ascii="Arial" w:eastAsia="Arial" w:hAnsi="Arial" w:cs="Arial"/>
          <w:sz w:val="22"/>
          <w:szCs w:val="22"/>
        </w:rPr>
      </w:pPr>
      <w:del w:id="133" w:author="Dunn, Julia (NIH/NIMH) [F]" w:date="2020-04-01T09:45:00Z">
        <w:r w:rsidDel="000F1E30">
          <w:rPr>
            <w:rFonts w:ascii="Arial" w:eastAsia="Arial" w:hAnsi="Arial" w:cs="Arial"/>
            <w:sz w:val="22"/>
            <w:szCs w:val="22"/>
            <w:highlight w:val="white"/>
          </w:rPr>
          <w:delText>Rarely</w:delText>
        </w:r>
      </w:del>
    </w:p>
    <w:p w14:paraId="00000100" w14:textId="75433504" w:rsidR="00806436" w:rsidDel="00BC45D3" w:rsidRDefault="008F424E">
      <w:pPr>
        <w:numPr>
          <w:ilvl w:val="1"/>
          <w:numId w:val="8"/>
        </w:numPr>
        <w:rPr>
          <w:del w:id="134" w:author="Dunn, Julia (NIH/NIMH) [F]" w:date="2020-04-01T14:43:00Z"/>
          <w:rFonts w:ascii="Arial" w:eastAsia="Arial" w:hAnsi="Arial" w:cs="Arial"/>
          <w:sz w:val="22"/>
          <w:szCs w:val="22"/>
        </w:rPr>
      </w:pPr>
      <w:del w:id="135" w:author="Dunn, Julia (NIH/NIMH) [F]" w:date="2020-04-01T09:45:00Z">
        <w:r w:rsidDel="000F1E30">
          <w:rPr>
            <w:rFonts w:ascii="Arial" w:eastAsia="Arial" w:hAnsi="Arial" w:cs="Arial"/>
            <w:sz w:val="22"/>
            <w:szCs w:val="22"/>
            <w:highlight w:val="white"/>
          </w:rPr>
          <w:delText>Occasionally</w:delText>
        </w:r>
      </w:del>
    </w:p>
    <w:p w14:paraId="00000101" w14:textId="7A60F25E" w:rsidR="00806436" w:rsidDel="00BC45D3" w:rsidRDefault="008F424E">
      <w:pPr>
        <w:numPr>
          <w:ilvl w:val="1"/>
          <w:numId w:val="8"/>
        </w:numPr>
        <w:rPr>
          <w:del w:id="136" w:author="Dunn, Julia (NIH/NIMH) [F]" w:date="2020-04-01T14:43:00Z"/>
          <w:rFonts w:ascii="Arial" w:eastAsia="Arial" w:hAnsi="Arial" w:cs="Arial"/>
          <w:sz w:val="22"/>
          <w:szCs w:val="22"/>
        </w:rPr>
      </w:pPr>
      <w:del w:id="137" w:author="Dunn, Julia (NIH/NIMH) [F]" w:date="2020-04-01T09:45:00Z">
        <w:r w:rsidDel="000F1E30">
          <w:rPr>
            <w:rFonts w:ascii="Arial" w:eastAsia="Arial" w:hAnsi="Arial" w:cs="Arial"/>
            <w:sz w:val="22"/>
            <w:szCs w:val="22"/>
            <w:highlight w:val="white"/>
          </w:rPr>
          <w:delText>Often</w:delText>
        </w:r>
      </w:del>
    </w:p>
    <w:p w14:paraId="00000102" w14:textId="483E9197" w:rsidR="00806436" w:rsidRDefault="008F424E">
      <w:pPr>
        <w:numPr>
          <w:ilvl w:val="1"/>
          <w:numId w:val="8"/>
        </w:numPr>
        <w:rPr>
          <w:ins w:id="138" w:author="Dunn, Julia (NIH/NIMH) [F]" w:date="2020-04-01T14:43:00Z"/>
          <w:rFonts w:ascii="Arial" w:eastAsia="Arial" w:hAnsi="Arial" w:cs="Arial"/>
          <w:sz w:val="22"/>
          <w:szCs w:val="22"/>
        </w:rPr>
      </w:pPr>
      <w:del w:id="139" w:author="Dunn, Julia (NIH/NIMH) [F]" w:date="2020-04-01T09:45:00Z">
        <w:r w:rsidDel="000F1E30">
          <w:rPr>
            <w:rFonts w:ascii="Arial" w:eastAsia="Arial" w:hAnsi="Arial" w:cs="Arial"/>
            <w:sz w:val="22"/>
            <w:szCs w:val="22"/>
            <w:highlight w:val="white"/>
          </w:rPr>
          <w:delText>A lot of the time</w:delText>
        </w:r>
      </w:del>
      <w:ins w:id="140" w:author="Dunn, Julia (NIH/NIMH) [F]" w:date="2020-04-01T09:45:00Z">
        <w:r w:rsidR="000F1E30">
          <w:rPr>
            <w:rFonts w:ascii="Arial" w:eastAsia="Arial" w:hAnsi="Arial" w:cs="Arial"/>
            <w:sz w:val="22"/>
            <w:szCs w:val="22"/>
          </w:rPr>
          <w:t>Not at all</w:t>
        </w:r>
      </w:ins>
    </w:p>
    <w:p w14:paraId="743F054B" w14:textId="77777777" w:rsidR="00BC45D3" w:rsidRDefault="00BC45D3" w:rsidP="00BC45D3">
      <w:pPr>
        <w:numPr>
          <w:ilvl w:val="1"/>
          <w:numId w:val="8"/>
        </w:numPr>
        <w:rPr>
          <w:ins w:id="141" w:author="Dunn, Julia (NIH/NIMH) [F]" w:date="2020-04-01T14:43:00Z"/>
          <w:rFonts w:ascii="Arial" w:eastAsia="Arial" w:hAnsi="Arial" w:cs="Arial"/>
          <w:sz w:val="22"/>
          <w:szCs w:val="22"/>
        </w:rPr>
      </w:pPr>
      <w:ins w:id="142" w:author="Dunn, Julia (NIH/NIMH) [F]" w:date="2020-04-01T14:43:00Z">
        <w:r>
          <w:rPr>
            <w:rFonts w:ascii="Arial" w:eastAsia="Arial" w:hAnsi="Arial" w:cs="Arial"/>
            <w:sz w:val="22"/>
            <w:szCs w:val="22"/>
          </w:rPr>
          <w:t>1-2 days per week</w:t>
        </w:r>
      </w:ins>
    </w:p>
    <w:p w14:paraId="2E55D257" w14:textId="77777777" w:rsidR="00BC45D3" w:rsidRDefault="00BC45D3" w:rsidP="00BC45D3">
      <w:pPr>
        <w:numPr>
          <w:ilvl w:val="1"/>
          <w:numId w:val="8"/>
        </w:numPr>
        <w:rPr>
          <w:ins w:id="143" w:author="Dunn, Julia (NIH/NIMH) [F]" w:date="2020-04-01T14:43:00Z"/>
          <w:rFonts w:ascii="Arial" w:eastAsia="Arial" w:hAnsi="Arial" w:cs="Arial"/>
          <w:sz w:val="22"/>
          <w:szCs w:val="22"/>
        </w:rPr>
      </w:pPr>
      <w:ins w:id="144" w:author="Dunn, Julia (NIH/NIMH) [F]" w:date="2020-04-01T14:43:00Z">
        <w:r>
          <w:rPr>
            <w:rFonts w:ascii="Arial" w:eastAsia="Arial" w:hAnsi="Arial" w:cs="Arial"/>
            <w:sz w:val="22"/>
            <w:szCs w:val="22"/>
          </w:rPr>
          <w:t>A few days per week</w:t>
        </w:r>
      </w:ins>
    </w:p>
    <w:p w14:paraId="5A6C70ED" w14:textId="77777777" w:rsidR="00BC45D3" w:rsidRDefault="00BC45D3" w:rsidP="00BC45D3">
      <w:pPr>
        <w:numPr>
          <w:ilvl w:val="1"/>
          <w:numId w:val="8"/>
        </w:numPr>
        <w:rPr>
          <w:ins w:id="145" w:author="Dunn, Julia (NIH/NIMH) [F]" w:date="2020-04-01T14:43:00Z"/>
          <w:rFonts w:ascii="Arial" w:eastAsia="Arial" w:hAnsi="Arial" w:cs="Arial"/>
          <w:sz w:val="22"/>
          <w:szCs w:val="22"/>
        </w:rPr>
      </w:pPr>
      <w:ins w:id="146" w:author="Dunn, Julia (NIH/NIMH) [F]" w:date="2020-04-01T14:43:00Z">
        <w:r>
          <w:rPr>
            <w:rFonts w:ascii="Arial" w:eastAsia="Arial" w:hAnsi="Arial" w:cs="Arial"/>
            <w:sz w:val="22"/>
            <w:szCs w:val="22"/>
          </w:rPr>
          <w:t>Several days per week</w:t>
        </w:r>
      </w:ins>
    </w:p>
    <w:p w14:paraId="23642A3E" w14:textId="5F7E14DB" w:rsidR="008A1063" w:rsidRPr="00BC45D3" w:rsidRDefault="00BC45D3">
      <w:pPr>
        <w:numPr>
          <w:ilvl w:val="1"/>
          <w:numId w:val="8"/>
        </w:numPr>
        <w:rPr>
          <w:rFonts w:ascii="Arial" w:eastAsia="Arial" w:hAnsi="Arial" w:cs="Arial"/>
          <w:sz w:val="22"/>
          <w:szCs w:val="22"/>
        </w:rPr>
      </w:pPr>
      <w:ins w:id="147" w:author="Dunn, Julia (NIH/NIMH) [F]" w:date="2020-04-01T14:43:00Z">
        <w:r>
          <w:rPr>
            <w:rFonts w:ascii="Arial" w:eastAsia="Arial" w:hAnsi="Arial" w:cs="Arial"/>
            <w:sz w:val="22"/>
            <w:szCs w:val="22"/>
          </w:rPr>
          <w:t>Every day</w:t>
        </w:r>
      </w:ins>
    </w:p>
    <w:p w14:paraId="00000103" w14:textId="77777777" w:rsidR="00806436" w:rsidRDefault="00806436">
      <w:pPr>
        <w:rPr>
          <w:rFonts w:ascii="Arial" w:eastAsia="Arial" w:hAnsi="Arial" w:cs="Arial"/>
          <w:sz w:val="22"/>
          <w:szCs w:val="22"/>
        </w:rPr>
      </w:pPr>
    </w:p>
    <w:p w14:paraId="00000104" w14:textId="77777777" w:rsidR="00806436" w:rsidRDefault="008F424E">
      <w:pPr>
        <w:numPr>
          <w:ilvl w:val="0"/>
          <w:numId w:val="8"/>
        </w:numPr>
        <w:rPr>
          <w:sz w:val="22"/>
          <w:szCs w:val="22"/>
        </w:rPr>
      </w:pPr>
      <w:r>
        <w:rPr>
          <w:rFonts w:ascii="Arial" w:eastAsia="Arial" w:hAnsi="Arial" w:cs="Arial"/>
          <w:b/>
          <w:sz w:val="22"/>
          <w:szCs w:val="22"/>
        </w:rPr>
        <w:t>… how stressful have the restrictions on leaving home been for you?</w:t>
      </w:r>
    </w:p>
    <w:p w14:paraId="0000010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0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0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0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09"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0000010A" w14:textId="77777777" w:rsidR="00806436" w:rsidRDefault="00806436">
      <w:pPr>
        <w:pBdr>
          <w:top w:val="nil"/>
          <w:left w:val="nil"/>
          <w:bottom w:val="nil"/>
          <w:right w:val="nil"/>
          <w:between w:val="nil"/>
        </w:pBdr>
        <w:ind w:left="720" w:hanging="720"/>
        <w:rPr>
          <w:rFonts w:ascii="Arial" w:eastAsia="Arial" w:hAnsi="Arial" w:cs="Arial"/>
          <w:sz w:val="22"/>
          <w:szCs w:val="22"/>
        </w:rPr>
      </w:pPr>
    </w:p>
    <w:p w14:paraId="0000010B" w14:textId="06F0C4C6" w:rsidR="00806436" w:rsidRDefault="008F424E">
      <w:pPr>
        <w:numPr>
          <w:ilvl w:val="0"/>
          <w:numId w:val="8"/>
        </w:numPr>
        <w:spacing w:before="120"/>
        <w:ind w:right="1094"/>
        <w:rPr>
          <w:sz w:val="22"/>
          <w:szCs w:val="22"/>
        </w:rPr>
      </w:pPr>
      <w:r>
        <w:rPr>
          <w:rFonts w:ascii="Arial" w:eastAsia="Arial" w:hAnsi="Arial" w:cs="Arial"/>
          <w:b/>
          <w:sz w:val="22"/>
          <w:szCs w:val="22"/>
        </w:rPr>
        <w:t xml:space="preserve">… have your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 xml:space="preserve">the </w:t>
      </w:r>
      <w:r w:rsidR="00766DF3">
        <w:rPr>
          <w:rFonts w:ascii="Arial" w:eastAsia="Arial" w:hAnsi="Arial" w:cs="Arial"/>
          <w:b/>
          <w:sz w:val="22"/>
          <w:szCs w:val="22"/>
        </w:rPr>
        <w:t>Coronavirus/COVID-19 crisis in your area</w:t>
      </w:r>
      <w:r>
        <w:rPr>
          <w:rFonts w:ascii="Arial" w:eastAsia="Arial" w:hAnsi="Arial" w:cs="Arial"/>
          <w:b/>
          <w:sz w:val="22"/>
          <w:szCs w:val="22"/>
        </w:rPr>
        <w:t>?</w:t>
      </w:r>
    </w:p>
    <w:p w14:paraId="0000010C" w14:textId="77777777" w:rsidR="00806436" w:rsidRDefault="008F424E">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lot less</w:t>
      </w:r>
    </w:p>
    <w:p w14:paraId="0000010D" w14:textId="77777777" w:rsidR="00806436" w:rsidRDefault="008F424E">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less</w:t>
      </w:r>
    </w:p>
    <w:p w14:paraId="0000010E" w14:textId="77777777" w:rsidR="00806436" w:rsidRDefault="008F424E">
      <w:pPr>
        <w:numPr>
          <w:ilvl w:val="0"/>
          <w:numId w:val="11"/>
        </w:numPr>
        <w:rPr>
          <w:rFonts w:ascii="Arial" w:eastAsia="Arial" w:hAnsi="Arial" w:cs="Arial"/>
          <w:sz w:val="22"/>
          <w:szCs w:val="22"/>
          <w:highlight w:val="white"/>
        </w:rPr>
      </w:pPr>
      <w:r>
        <w:rPr>
          <w:rFonts w:ascii="Arial" w:eastAsia="Arial" w:hAnsi="Arial" w:cs="Arial"/>
          <w:sz w:val="22"/>
          <w:szCs w:val="22"/>
          <w:highlight w:val="white"/>
        </w:rPr>
        <w:t>About the same</w:t>
      </w:r>
    </w:p>
    <w:p w14:paraId="0000010F" w14:textId="77777777" w:rsidR="00806436" w:rsidRDefault="008F424E">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more</w:t>
      </w:r>
    </w:p>
    <w:p w14:paraId="00000110" w14:textId="77777777" w:rsidR="00806436" w:rsidRDefault="008F424E">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lot more</w:t>
      </w:r>
    </w:p>
    <w:p w14:paraId="00000111" w14:textId="53180E0C" w:rsidR="00806436" w:rsidDel="00457F30" w:rsidRDefault="00806436">
      <w:pPr>
        <w:rPr>
          <w:del w:id="148" w:author="Dunn, Julia (NIH/NIMH) [F]" w:date="2020-04-01T10:23:00Z"/>
          <w:rFonts w:ascii="Arial" w:eastAsia="Arial" w:hAnsi="Arial" w:cs="Arial"/>
          <w:sz w:val="22"/>
          <w:szCs w:val="22"/>
        </w:rPr>
      </w:pPr>
    </w:p>
    <w:p w14:paraId="5CDFC0EB" w14:textId="0EF8E585" w:rsidR="007D5D12" w:rsidDel="00457F30" w:rsidRDefault="007D5D12">
      <w:pPr>
        <w:rPr>
          <w:del w:id="149" w:author="Dunn, Julia (NIH/NIMH) [F]" w:date="2020-04-01T10:23:00Z"/>
          <w:rFonts w:ascii="Arial" w:eastAsia="Arial" w:hAnsi="Arial" w:cs="Arial"/>
          <w:sz w:val="22"/>
          <w:szCs w:val="22"/>
        </w:rPr>
      </w:pPr>
    </w:p>
    <w:p w14:paraId="7D89D33D" w14:textId="2B79C6A5" w:rsidR="007D5D12" w:rsidRDefault="007D5D12">
      <w:pPr>
        <w:rPr>
          <w:rFonts w:ascii="Arial" w:eastAsia="Arial" w:hAnsi="Arial" w:cs="Arial"/>
          <w:sz w:val="22"/>
          <w:szCs w:val="22"/>
        </w:rPr>
      </w:pPr>
    </w:p>
    <w:p w14:paraId="79C6689A" w14:textId="77777777" w:rsidR="007D5D12" w:rsidRDefault="007D5D12">
      <w:pPr>
        <w:rPr>
          <w:rFonts w:ascii="Arial" w:eastAsia="Arial" w:hAnsi="Arial" w:cs="Arial"/>
          <w:sz w:val="22"/>
          <w:szCs w:val="22"/>
        </w:rPr>
      </w:pPr>
    </w:p>
    <w:p w14:paraId="00000112" w14:textId="77777777" w:rsidR="00806436" w:rsidRDefault="008F424E">
      <w:pPr>
        <w:numPr>
          <w:ilvl w:val="0"/>
          <w:numId w:val="8"/>
        </w:numPr>
        <w:rPr>
          <w:sz w:val="22"/>
          <w:szCs w:val="22"/>
        </w:rPr>
      </w:pPr>
      <w:r>
        <w:rPr>
          <w:rFonts w:ascii="Arial" w:eastAsia="Arial" w:hAnsi="Arial" w:cs="Arial"/>
          <w:b/>
          <w:sz w:val="22"/>
          <w:szCs w:val="22"/>
        </w:rPr>
        <w:t>… how much difﬁculty have you had following the recommendations for keeping away from close contact with people?</w:t>
      </w:r>
    </w:p>
    <w:p w14:paraId="0000011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None</w:t>
      </w:r>
    </w:p>
    <w:p w14:paraId="0000011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A little</w:t>
      </w:r>
    </w:p>
    <w:p w14:paraId="0000011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w:t>
      </w:r>
    </w:p>
    <w:p w14:paraId="0000011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A lot</w:t>
      </w:r>
    </w:p>
    <w:p w14:paraId="0000011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A great amount</w:t>
      </w:r>
    </w:p>
    <w:p w14:paraId="00000118" w14:textId="77777777" w:rsidR="00806436" w:rsidRDefault="00806436">
      <w:pPr>
        <w:rPr>
          <w:rFonts w:ascii="Arial" w:eastAsia="Arial" w:hAnsi="Arial" w:cs="Arial"/>
          <w:sz w:val="22"/>
          <w:szCs w:val="22"/>
        </w:rPr>
      </w:pPr>
    </w:p>
    <w:p w14:paraId="00000119" w14:textId="77777777" w:rsidR="00806436" w:rsidRDefault="008F424E">
      <w:pPr>
        <w:numPr>
          <w:ilvl w:val="0"/>
          <w:numId w:val="8"/>
        </w:numPr>
        <w:rPr>
          <w:sz w:val="22"/>
          <w:szCs w:val="22"/>
        </w:rPr>
      </w:pPr>
      <w:r>
        <w:rPr>
          <w:rFonts w:ascii="Arial" w:eastAsia="Arial" w:hAnsi="Arial" w:cs="Arial"/>
          <w:b/>
          <w:sz w:val="22"/>
          <w:szCs w:val="22"/>
        </w:rPr>
        <w:t>… has the quality of the relationships between you and members of your family changed? </w:t>
      </w:r>
    </w:p>
    <w:p w14:paraId="0000011A" w14:textId="77777777" w:rsidR="00806436" w:rsidRDefault="008F424E">
      <w:pPr>
        <w:numPr>
          <w:ilvl w:val="0"/>
          <w:numId w:val="13"/>
        </w:numPr>
        <w:rPr>
          <w:rFonts w:ascii="Arial" w:eastAsia="Arial" w:hAnsi="Arial" w:cs="Arial"/>
          <w:sz w:val="22"/>
          <w:szCs w:val="22"/>
        </w:rPr>
      </w:pPr>
      <w:r>
        <w:rPr>
          <w:rFonts w:ascii="Arial" w:eastAsia="Arial" w:hAnsi="Arial" w:cs="Arial"/>
          <w:sz w:val="22"/>
          <w:szCs w:val="22"/>
        </w:rPr>
        <w:t>A lot worse</w:t>
      </w:r>
    </w:p>
    <w:p w14:paraId="0000011B" w14:textId="77777777" w:rsidR="00806436" w:rsidRDefault="008F424E">
      <w:pPr>
        <w:numPr>
          <w:ilvl w:val="0"/>
          <w:numId w:val="13"/>
        </w:numPr>
        <w:rPr>
          <w:rFonts w:ascii="Arial" w:eastAsia="Arial" w:hAnsi="Arial" w:cs="Arial"/>
          <w:sz w:val="22"/>
          <w:szCs w:val="22"/>
        </w:rPr>
      </w:pPr>
      <w:r>
        <w:rPr>
          <w:rFonts w:ascii="Arial" w:eastAsia="Arial" w:hAnsi="Arial" w:cs="Arial"/>
          <w:sz w:val="22"/>
          <w:szCs w:val="22"/>
        </w:rPr>
        <w:t>A little worse</w:t>
      </w:r>
    </w:p>
    <w:p w14:paraId="0000011C" w14:textId="77777777" w:rsidR="00806436" w:rsidRDefault="008F424E">
      <w:pPr>
        <w:numPr>
          <w:ilvl w:val="0"/>
          <w:numId w:val="13"/>
        </w:numPr>
        <w:rPr>
          <w:rFonts w:ascii="Arial" w:eastAsia="Arial" w:hAnsi="Arial" w:cs="Arial"/>
          <w:sz w:val="22"/>
          <w:szCs w:val="22"/>
        </w:rPr>
      </w:pPr>
      <w:r>
        <w:rPr>
          <w:rFonts w:ascii="Arial" w:eastAsia="Arial" w:hAnsi="Arial" w:cs="Arial"/>
          <w:sz w:val="22"/>
          <w:szCs w:val="22"/>
        </w:rPr>
        <w:t>About the same</w:t>
      </w:r>
    </w:p>
    <w:p w14:paraId="0000011D" w14:textId="77777777" w:rsidR="00806436" w:rsidRDefault="008F424E">
      <w:pPr>
        <w:numPr>
          <w:ilvl w:val="0"/>
          <w:numId w:val="13"/>
        </w:numPr>
        <w:rPr>
          <w:rFonts w:ascii="Arial" w:eastAsia="Arial" w:hAnsi="Arial" w:cs="Arial"/>
          <w:sz w:val="22"/>
          <w:szCs w:val="22"/>
        </w:rPr>
      </w:pPr>
      <w:r>
        <w:rPr>
          <w:rFonts w:ascii="Arial" w:eastAsia="Arial" w:hAnsi="Arial" w:cs="Arial"/>
          <w:sz w:val="22"/>
          <w:szCs w:val="22"/>
        </w:rPr>
        <w:t>A little better</w:t>
      </w:r>
    </w:p>
    <w:p w14:paraId="0000011E" w14:textId="77777777" w:rsidR="00806436" w:rsidRDefault="008F424E">
      <w:pPr>
        <w:numPr>
          <w:ilvl w:val="0"/>
          <w:numId w:val="13"/>
        </w:numPr>
        <w:rPr>
          <w:rFonts w:ascii="Arial" w:eastAsia="Arial" w:hAnsi="Arial" w:cs="Arial"/>
          <w:sz w:val="22"/>
          <w:szCs w:val="22"/>
        </w:rPr>
      </w:pPr>
      <w:r>
        <w:rPr>
          <w:rFonts w:ascii="Arial" w:eastAsia="Arial" w:hAnsi="Arial" w:cs="Arial"/>
          <w:sz w:val="22"/>
          <w:szCs w:val="22"/>
        </w:rPr>
        <w:t>A lot better</w:t>
      </w:r>
    </w:p>
    <w:p w14:paraId="0000011F" w14:textId="77777777" w:rsidR="00806436" w:rsidRDefault="00806436">
      <w:pPr>
        <w:rPr>
          <w:rFonts w:ascii="Arial" w:eastAsia="Arial" w:hAnsi="Arial" w:cs="Arial"/>
          <w:sz w:val="22"/>
          <w:szCs w:val="22"/>
        </w:rPr>
      </w:pPr>
    </w:p>
    <w:p w14:paraId="00000120" w14:textId="77777777" w:rsidR="00806436" w:rsidRDefault="008F424E">
      <w:pPr>
        <w:numPr>
          <w:ilvl w:val="0"/>
          <w:numId w:val="8"/>
        </w:numPr>
        <w:rPr>
          <w:sz w:val="22"/>
          <w:szCs w:val="22"/>
        </w:rPr>
      </w:pPr>
      <w:r>
        <w:rPr>
          <w:rFonts w:ascii="Arial" w:eastAsia="Arial" w:hAnsi="Arial" w:cs="Arial"/>
          <w:b/>
          <w:sz w:val="22"/>
          <w:szCs w:val="22"/>
        </w:rPr>
        <w:t>… how stressful have these changes in family contacts been for you?</w:t>
      </w:r>
    </w:p>
    <w:p w14:paraId="0000012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Not at all</w:t>
      </w:r>
    </w:p>
    <w:p w14:paraId="0000012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Slightly</w:t>
      </w:r>
    </w:p>
    <w:p w14:paraId="0000012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Moderately</w:t>
      </w:r>
    </w:p>
    <w:p w14:paraId="0000012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Very</w:t>
      </w:r>
    </w:p>
    <w:p w14:paraId="0000012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Extremely</w:t>
      </w:r>
    </w:p>
    <w:p w14:paraId="00AAA702" w14:textId="77777777" w:rsidR="00593905" w:rsidRDefault="00593905">
      <w:pPr>
        <w:rPr>
          <w:ins w:id="150" w:author="Dunn, Julia (NIH/NIMH) [F]" w:date="2020-04-01T12:45:00Z"/>
          <w:rFonts w:ascii="Arial" w:eastAsia="Arial" w:hAnsi="Arial" w:cs="Arial"/>
          <w:b/>
          <w:sz w:val="22"/>
          <w:szCs w:val="22"/>
        </w:rPr>
      </w:pPr>
      <w:ins w:id="151" w:author="Dunn, Julia (NIH/NIMH) [F]" w:date="2020-04-01T12:45:00Z">
        <w:r>
          <w:rPr>
            <w:rFonts w:ascii="Arial" w:eastAsia="Arial" w:hAnsi="Arial" w:cs="Arial"/>
            <w:b/>
            <w:sz w:val="22"/>
            <w:szCs w:val="22"/>
          </w:rPr>
          <w:br w:type="page"/>
        </w:r>
      </w:ins>
    </w:p>
    <w:p w14:paraId="00000126" w14:textId="0640D7FD" w:rsidR="00806436" w:rsidRDefault="008F424E">
      <w:pPr>
        <w:numPr>
          <w:ilvl w:val="0"/>
          <w:numId w:val="8"/>
        </w:numPr>
        <w:spacing w:before="149"/>
        <w:rPr>
          <w:sz w:val="22"/>
          <w:szCs w:val="22"/>
        </w:rPr>
      </w:pPr>
      <w:r>
        <w:rPr>
          <w:rFonts w:ascii="Arial" w:eastAsia="Arial" w:hAnsi="Arial" w:cs="Arial"/>
          <w:b/>
          <w:sz w:val="22"/>
          <w:szCs w:val="22"/>
        </w:rPr>
        <w:lastRenderedPageBreak/>
        <w:t>… has the quality of your relationships with your friends changed?</w:t>
      </w:r>
      <w:r>
        <w:rPr>
          <w:rFonts w:ascii="Arial" w:eastAsia="Arial" w:hAnsi="Arial" w:cs="Arial"/>
          <w:b/>
          <w:sz w:val="22"/>
          <w:szCs w:val="22"/>
        </w:rPr>
        <w:tab/>
      </w:r>
    </w:p>
    <w:p w14:paraId="00000127" w14:textId="77777777" w:rsidR="00806436" w:rsidRDefault="008F424E">
      <w:pPr>
        <w:numPr>
          <w:ilvl w:val="0"/>
          <w:numId w:val="3"/>
        </w:numPr>
        <w:rPr>
          <w:rFonts w:ascii="Arial" w:eastAsia="Arial" w:hAnsi="Arial" w:cs="Arial"/>
          <w:sz w:val="22"/>
          <w:szCs w:val="22"/>
        </w:rPr>
      </w:pPr>
      <w:r>
        <w:rPr>
          <w:rFonts w:ascii="Arial" w:eastAsia="Arial" w:hAnsi="Arial" w:cs="Arial"/>
          <w:sz w:val="22"/>
          <w:szCs w:val="22"/>
        </w:rPr>
        <w:t>A lot worse</w:t>
      </w:r>
    </w:p>
    <w:p w14:paraId="00000128" w14:textId="77777777" w:rsidR="00806436" w:rsidRDefault="008F424E">
      <w:pPr>
        <w:numPr>
          <w:ilvl w:val="0"/>
          <w:numId w:val="3"/>
        </w:numPr>
        <w:rPr>
          <w:rFonts w:ascii="Arial" w:eastAsia="Arial" w:hAnsi="Arial" w:cs="Arial"/>
          <w:sz w:val="22"/>
          <w:szCs w:val="22"/>
        </w:rPr>
      </w:pPr>
      <w:r>
        <w:rPr>
          <w:rFonts w:ascii="Arial" w:eastAsia="Arial" w:hAnsi="Arial" w:cs="Arial"/>
          <w:sz w:val="22"/>
          <w:szCs w:val="22"/>
        </w:rPr>
        <w:t xml:space="preserve">A little worse </w:t>
      </w:r>
    </w:p>
    <w:p w14:paraId="00000129" w14:textId="77777777" w:rsidR="00806436" w:rsidRDefault="008F424E">
      <w:pPr>
        <w:numPr>
          <w:ilvl w:val="0"/>
          <w:numId w:val="3"/>
        </w:numPr>
        <w:rPr>
          <w:rFonts w:ascii="Arial" w:eastAsia="Arial" w:hAnsi="Arial" w:cs="Arial"/>
          <w:sz w:val="22"/>
          <w:szCs w:val="22"/>
        </w:rPr>
      </w:pPr>
      <w:r>
        <w:rPr>
          <w:rFonts w:ascii="Arial" w:eastAsia="Arial" w:hAnsi="Arial" w:cs="Arial"/>
          <w:sz w:val="22"/>
          <w:szCs w:val="22"/>
        </w:rPr>
        <w:t>About the same</w:t>
      </w:r>
    </w:p>
    <w:p w14:paraId="0000012A" w14:textId="77777777" w:rsidR="00806436" w:rsidRDefault="008F424E">
      <w:pPr>
        <w:numPr>
          <w:ilvl w:val="0"/>
          <w:numId w:val="3"/>
        </w:numPr>
        <w:rPr>
          <w:rFonts w:ascii="Arial" w:eastAsia="Arial" w:hAnsi="Arial" w:cs="Arial"/>
          <w:sz w:val="22"/>
          <w:szCs w:val="22"/>
        </w:rPr>
      </w:pPr>
      <w:r>
        <w:rPr>
          <w:rFonts w:ascii="Arial" w:eastAsia="Arial" w:hAnsi="Arial" w:cs="Arial"/>
          <w:sz w:val="22"/>
          <w:szCs w:val="22"/>
        </w:rPr>
        <w:t xml:space="preserve">A little better  </w:t>
      </w:r>
    </w:p>
    <w:p w14:paraId="0000012B" w14:textId="77777777" w:rsidR="00806436" w:rsidRDefault="008F424E">
      <w:pPr>
        <w:numPr>
          <w:ilvl w:val="0"/>
          <w:numId w:val="3"/>
        </w:numPr>
        <w:rPr>
          <w:rFonts w:ascii="Arial" w:eastAsia="Arial" w:hAnsi="Arial" w:cs="Arial"/>
          <w:sz w:val="22"/>
          <w:szCs w:val="22"/>
        </w:rPr>
      </w:pPr>
      <w:r>
        <w:rPr>
          <w:rFonts w:ascii="Arial" w:eastAsia="Arial" w:hAnsi="Arial" w:cs="Arial"/>
          <w:sz w:val="22"/>
          <w:szCs w:val="22"/>
        </w:rPr>
        <w:t>A lot better</w:t>
      </w:r>
    </w:p>
    <w:p w14:paraId="0000012C" w14:textId="77777777" w:rsidR="00806436" w:rsidRDefault="00806436">
      <w:pPr>
        <w:rPr>
          <w:rFonts w:ascii="Arial" w:eastAsia="Arial" w:hAnsi="Arial" w:cs="Arial"/>
          <w:sz w:val="22"/>
          <w:szCs w:val="22"/>
        </w:rPr>
      </w:pPr>
    </w:p>
    <w:p w14:paraId="0000012D" w14:textId="77777777" w:rsidR="00806436" w:rsidRDefault="008F424E">
      <w:pPr>
        <w:numPr>
          <w:ilvl w:val="0"/>
          <w:numId w:val="8"/>
        </w:numPr>
        <w:rPr>
          <w:sz w:val="22"/>
          <w:szCs w:val="22"/>
        </w:rPr>
      </w:pPr>
      <w:r>
        <w:rPr>
          <w:rFonts w:ascii="Arial" w:eastAsia="Arial" w:hAnsi="Arial" w:cs="Arial"/>
          <w:b/>
          <w:sz w:val="22"/>
          <w:szCs w:val="22"/>
        </w:rPr>
        <w:t>… how stressful have these changes in social contacts been for you?</w:t>
      </w:r>
    </w:p>
    <w:p w14:paraId="0000012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2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3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3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3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00000133" w14:textId="77777777" w:rsidR="00806436" w:rsidRDefault="00806436">
      <w:pPr>
        <w:rPr>
          <w:rFonts w:ascii="Arial" w:eastAsia="Arial" w:hAnsi="Arial" w:cs="Arial"/>
          <w:sz w:val="22"/>
          <w:szCs w:val="22"/>
        </w:rPr>
      </w:pPr>
    </w:p>
    <w:p w14:paraId="00000134" w14:textId="77777777" w:rsidR="00806436" w:rsidRDefault="008F424E">
      <w:pPr>
        <w:numPr>
          <w:ilvl w:val="0"/>
          <w:numId w:val="8"/>
        </w:numPr>
        <w:rPr>
          <w:sz w:val="22"/>
          <w:szCs w:val="22"/>
        </w:rPr>
      </w:pPr>
      <w:r>
        <w:rPr>
          <w:rFonts w:ascii="Arial" w:eastAsia="Arial" w:hAnsi="Arial" w:cs="Arial"/>
          <w:b/>
          <w:sz w:val="22"/>
          <w:szCs w:val="22"/>
        </w:rPr>
        <w:t>… how much has cancellation of important events (such as graduation, prom, vacation, etc.) in your life been difficult for you?</w:t>
      </w:r>
    </w:p>
    <w:p w14:paraId="0000013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3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3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3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2ABD96CA" w14:textId="45CAF01D" w:rsidR="007D5D12" w:rsidRPr="00491C50" w:rsidDel="00457F30" w:rsidRDefault="008F424E" w:rsidP="00491C50">
      <w:pPr>
        <w:numPr>
          <w:ilvl w:val="1"/>
          <w:numId w:val="8"/>
        </w:numPr>
        <w:rPr>
          <w:del w:id="152" w:author="Dunn, Julia (NIH/NIMH) [F]" w:date="2020-04-01T10:25:00Z"/>
          <w:rFonts w:ascii="Arial" w:eastAsia="Arial" w:hAnsi="Arial" w:cs="Arial"/>
          <w:sz w:val="22"/>
          <w:szCs w:val="22"/>
        </w:rPr>
      </w:pPr>
      <w:r>
        <w:rPr>
          <w:rFonts w:ascii="Arial" w:eastAsia="Arial" w:hAnsi="Arial" w:cs="Arial"/>
          <w:sz w:val="22"/>
          <w:szCs w:val="22"/>
          <w:highlight w:val="white"/>
        </w:rPr>
        <w:t>Extremely</w:t>
      </w:r>
    </w:p>
    <w:p w14:paraId="4D632E60" w14:textId="326ADE36" w:rsidR="007D5D12" w:rsidRPr="00457F30" w:rsidDel="00457F30" w:rsidRDefault="007D5D12">
      <w:pPr>
        <w:numPr>
          <w:ilvl w:val="1"/>
          <w:numId w:val="8"/>
        </w:numPr>
        <w:rPr>
          <w:del w:id="153" w:author="Dunn, Julia (NIH/NIMH) [F]" w:date="2020-04-01T10:25:00Z"/>
          <w:rFonts w:ascii="Arial" w:eastAsia="Arial" w:hAnsi="Arial" w:cs="Arial"/>
          <w:sz w:val="22"/>
          <w:szCs w:val="22"/>
        </w:rPr>
        <w:pPrChange w:id="154" w:author="Dunn, Julia (NIH/NIMH) [F]" w:date="2020-04-01T10:25:00Z">
          <w:pPr/>
        </w:pPrChange>
      </w:pPr>
    </w:p>
    <w:p w14:paraId="48DB81E0" w14:textId="30EA677D" w:rsidR="00E92E0C" w:rsidDel="00457F30" w:rsidRDefault="00E92E0C">
      <w:pPr>
        <w:rPr>
          <w:del w:id="155" w:author="Dunn, Julia (NIH/NIMH) [F]" w:date="2020-04-01T10:25:00Z"/>
          <w:rFonts w:ascii="Arial" w:eastAsia="Arial" w:hAnsi="Arial" w:cs="Arial"/>
          <w:sz w:val="22"/>
          <w:szCs w:val="22"/>
        </w:rPr>
      </w:pPr>
    </w:p>
    <w:p w14:paraId="2B90E294" w14:textId="579D12D9" w:rsidR="00E92E0C" w:rsidDel="00457F30" w:rsidRDefault="00E92E0C">
      <w:pPr>
        <w:rPr>
          <w:del w:id="156" w:author="Dunn, Julia (NIH/NIMH) [F]" w:date="2020-04-01T10:25:00Z"/>
          <w:rFonts w:ascii="Arial" w:eastAsia="Arial" w:hAnsi="Arial" w:cs="Arial"/>
          <w:sz w:val="22"/>
          <w:szCs w:val="22"/>
        </w:rPr>
      </w:pPr>
    </w:p>
    <w:p w14:paraId="3FE8F03D" w14:textId="2E2AB06B" w:rsidR="00E92E0C" w:rsidDel="00457F30" w:rsidRDefault="00E92E0C">
      <w:pPr>
        <w:rPr>
          <w:del w:id="157" w:author="Dunn, Julia (NIH/NIMH) [F]" w:date="2020-04-01T10:25:00Z"/>
          <w:rFonts w:ascii="Arial" w:eastAsia="Arial" w:hAnsi="Arial" w:cs="Arial"/>
          <w:sz w:val="22"/>
          <w:szCs w:val="22"/>
        </w:rPr>
      </w:pPr>
    </w:p>
    <w:p w14:paraId="36BEB736" w14:textId="21EE2899" w:rsidR="00E92E0C" w:rsidDel="00457F30" w:rsidRDefault="00E92E0C">
      <w:pPr>
        <w:rPr>
          <w:del w:id="158" w:author="Dunn, Julia (NIH/NIMH) [F]" w:date="2020-04-01T10:25:00Z"/>
          <w:rFonts w:ascii="Arial" w:eastAsia="Arial" w:hAnsi="Arial" w:cs="Arial"/>
          <w:sz w:val="22"/>
          <w:szCs w:val="22"/>
        </w:rPr>
      </w:pPr>
    </w:p>
    <w:p w14:paraId="48984442" w14:textId="77777777" w:rsidR="00E92E0C" w:rsidRDefault="00E92E0C">
      <w:pPr>
        <w:numPr>
          <w:ilvl w:val="1"/>
          <w:numId w:val="8"/>
        </w:numPr>
        <w:rPr>
          <w:rFonts w:ascii="Arial" w:eastAsia="Arial" w:hAnsi="Arial" w:cs="Arial"/>
          <w:sz w:val="22"/>
          <w:szCs w:val="22"/>
        </w:rPr>
        <w:pPrChange w:id="159" w:author="Dunn, Julia (NIH/NIMH) [F]" w:date="2020-04-01T10:25:00Z">
          <w:pPr/>
        </w:pPrChange>
      </w:pPr>
    </w:p>
    <w:p w14:paraId="4D068570" w14:textId="77777777" w:rsidR="007D5D12" w:rsidRDefault="007D5D12">
      <w:pPr>
        <w:rPr>
          <w:rFonts w:ascii="Arial" w:eastAsia="Arial" w:hAnsi="Arial" w:cs="Arial"/>
          <w:sz w:val="22"/>
          <w:szCs w:val="22"/>
        </w:rPr>
      </w:pPr>
    </w:p>
    <w:p w14:paraId="0000013B" w14:textId="17458E7D" w:rsidR="00806436" w:rsidRDefault="008F424E">
      <w:pPr>
        <w:numPr>
          <w:ilvl w:val="0"/>
          <w:numId w:val="8"/>
        </w:numPr>
        <w:rPr>
          <w:sz w:val="22"/>
          <w:szCs w:val="22"/>
        </w:rPr>
      </w:pPr>
      <w:r>
        <w:rPr>
          <w:rFonts w:ascii="Arial" w:eastAsia="Arial" w:hAnsi="Arial" w:cs="Arial"/>
          <w:b/>
          <w:sz w:val="22"/>
          <w:szCs w:val="22"/>
        </w:rPr>
        <w:t xml:space="preserve">… to what degree have changes related to </w:t>
      </w:r>
      <w:r w:rsidR="00766DF3">
        <w:rPr>
          <w:rFonts w:ascii="Arial" w:eastAsia="Arial" w:hAnsi="Arial" w:cs="Arial"/>
          <w:b/>
          <w:sz w:val="22"/>
          <w:szCs w:val="22"/>
        </w:rPr>
        <w:t xml:space="preserve">the Coronavirus/COVID-19 crisis in your area </w:t>
      </w:r>
      <w:r>
        <w:rPr>
          <w:rFonts w:ascii="Arial" w:eastAsia="Arial" w:hAnsi="Arial" w:cs="Arial"/>
          <w:b/>
          <w:sz w:val="22"/>
          <w:szCs w:val="22"/>
        </w:rPr>
        <w:t>created financial problems for you or your family?</w:t>
      </w:r>
    </w:p>
    <w:p w14:paraId="0000013C"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3D"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3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3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4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00000141" w14:textId="77777777" w:rsidR="00806436" w:rsidRDefault="00806436">
      <w:pPr>
        <w:rPr>
          <w:rFonts w:ascii="Arial" w:eastAsia="Arial" w:hAnsi="Arial" w:cs="Arial"/>
          <w:sz w:val="22"/>
          <w:szCs w:val="22"/>
        </w:rPr>
      </w:pPr>
    </w:p>
    <w:p w14:paraId="00000142" w14:textId="77777777" w:rsidR="00806436" w:rsidRDefault="008F424E">
      <w:pPr>
        <w:numPr>
          <w:ilvl w:val="0"/>
          <w:numId w:val="8"/>
        </w:numPr>
        <w:rPr>
          <w:sz w:val="22"/>
          <w:szCs w:val="22"/>
        </w:rPr>
      </w:pPr>
      <w:r>
        <w:rPr>
          <w:rFonts w:ascii="Arial" w:eastAsia="Arial" w:hAnsi="Arial" w:cs="Arial"/>
          <w:b/>
          <w:sz w:val="22"/>
          <w:szCs w:val="22"/>
        </w:rPr>
        <w:t>… to what degree are you concerned about the stability of your living situation?</w:t>
      </w:r>
    </w:p>
    <w:p w14:paraId="0000014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4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4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4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4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00000148" w14:textId="77777777" w:rsidR="00806436" w:rsidRDefault="00806436">
      <w:pPr>
        <w:rPr>
          <w:rFonts w:ascii="Arial" w:eastAsia="Arial" w:hAnsi="Arial" w:cs="Arial"/>
          <w:sz w:val="22"/>
          <w:szCs w:val="22"/>
        </w:rPr>
      </w:pPr>
    </w:p>
    <w:p w14:paraId="00000149" w14:textId="77777777" w:rsidR="00806436" w:rsidRDefault="008F424E">
      <w:pPr>
        <w:numPr>
          <w:ilvl w:val="0"/>
          <w:numId w:val="8"/>
        </w:numPr>
        <w:rPr>
          <w:sz w:val="22"/>
          <w:szCs w:val="22"/>
        </w:rPr>
      </w:pPr>
      <w:r>
        <w:rPr>
          <w:rFonts w:ascii="Arial" w:eastAsia="Arial" w:hAnsi="Arial" w:cs="Arial"/>
          <w:b/>
          <w:sz w:val="22"/>
          <w:szCs w:val="22"/>
        </w:rPr>
        <w:t>… did you worry whether your food would run out because of a lack of money? </w:t>
      </w:r>
    </w:p>
    <w:p w14:paraId="0000014A"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Yes</w:t>
      </w:r>
    </w:p>
    <w:p w14:paraId="0000014B"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w:t>
      </w:r>
    </w:p>
    <w:p w14:paraId="0000014C" w14:textId="77777777" w:rsidR="00806436" w:rsidRDefault="00806436">
      <w:pPr>
        <w:rPr>
          <w:rFonts w:ascii="Arial" w:eastAsia="Arial" w:hAnsi="Arial" w:cs="Arial"/>
          <w:sz w:val="22"/>
          <w:szCs w:val="22"/>
        </w:rPr>
      </w:pPr>
    </w:p>
    <w:p w14:paraId="0000014D" w14:textId="718A2324" w:rsidR="00806436" w:rsidRDefault="00457F30">
      <w:pPr>
        <w:numPr>
          <w:ilvl w:val="0"/>
          <w:numId w:val="8"/>
        </w:numPr>
        <w:rPr>
          <w:sz w:val="22"/>
          <w:szCs w:val="22"/>
        </w:rPr>
      </w:pPr>
      <w:ins w:id="160" w:author="Dunn, Julia (NIH/NIMH) [F]" w:date="2020-04-01T10:26:00Z">
        <w:r>
          <w:rPr>
            <w:rFonts w:ascii="Arial" w:eastAsia="Arial" w:hAnsi="Arial" w:cs="Arial"/>
            <w:b/>
            <w:sz w:val="22"/>
            <w:szCs w:val="22"/>
          </w:rPr>
          <w:t>H</w:t>
        </w:r>
      </w:ins>
      <w:del w:id="161" w:author="Dunn, Julia (NIH/NIMH) [F]" w:date="2020-04-01T10:26:00Z">
        <w:r w:rsidR="008F424E" w:rsidDel="00457F30">
          <w:rPr>
            <w:rFonts w:ascii="Arial" w:eastAsia="Arial" w:hAnsi="Arial" w:cs="Arial"/>
            <w:b/>
            <w:sz w:val="22"/>
            <w:szCs w:val="22"/>
          </w:rPr>
          <w:delText>… h</w:delText>
        </w:r>
      </w:del>
      <w:r w:rsidR="008F424E">
        <w:rPr>
          <w:rFonts w:ascii="Arial" w:eastAsia="Arial" w:hAnsi="Arial" w:cs="Arial"/>
          <w:b/>
          <w:sz w:val="22"/>
          <w:szCs w:val="22"/>
        </w:rPr>
        <w:t xml:space="preserve">ow hopeful are you that the </w:t>
      </w:r>
      <w:r w:rsidR="00766DF3">
        <w:rPr>
          <w:rFonts w:ascii="Arial" w:eastAsia="Arial" w:hAnsi="Arial" w:cs="Arial"/>
          <w:b/>
          <w:sz w:val="22"/>
          <w:szCs w:val="22"/>
        </w:rPr>
        <w:t xml:space="preserve">Coronavirus/COVID-19 crisis in your area </w:t>
      </w:r>
      <w:r w:rsidR="008F424E">
        <w:rPr>
          <w:rFonts w:ascii="Arial" w:eastAsia="Arial" w:hAnsi="Arial" w:cs="Arial"/>
          <w:b/>
          <w:sz w:val="22"/>
          <w:szCs w:val="22"/>
        </w:rPr>
        <w:t>will end soon?</w:t>
      </w:r>
    </w:p>
    <w:p w14:paraId="0000014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4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5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5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A7F3F16" w14:textId="6FC6EABC" w:rsidR="007D5D12" w:rsidDel="00593905" w:rsidRDefault="008F424E" w:rsidP="007D5D12">
      <w:pPr>
        <w:numPr>
          <w:ilvl w:val="1"/>
          <w:numId w:val="8"/>
        </w:numPr>
        <w:rPr>
          <w:del w:id="162" w:author="Dunn, Julia (NIH/NIMH) [F]" w:date="2020-04-01T12:45:00Z"/>
          <w:rFonts w:ascii="Arial" w:eastAsia="Arial" w:hAnsi="Arial" w:cs="Arial"/>
          <w:sz w:val="22"/>
          <w:szCs w:val="22"/>
        </w:rPr>
      </w:pPr>
      <w:r>
        <w:rPr>
          <w:rFonts w:ascii="Arial" w:eastAsia="Arial" w:hAnsi="Arial" w:cs="Arial"/>
          <w:sz w:val="22"/>
          <w:szCs w:val="22"/>
          <w:highlight w:val="white"/>
        </w:rPr>
        <w:t>Extremely</w:t>
      </w:r>
    </w:p>
    <w:p w14:paraId="3D2820B6" w14:textId="77777777" w:rsidR="007D5D12" w:rsidRPr="00593905" w:rsidDel="00593905" w:rsidRDefault="007D5D12">
      <w:pPr>
        <w:numPr>
          <w:ilvl w:val="1"/>
          <w:numId w:val="8"/>
        </w:numPr>
        <w:rPr>
          <w:del w:id="163" w:author="Dunn, Julia (NIH/NIMH) [F]" w:date="2020-04-01T12:45:00Z"/>
          <w:rFonts w:ascii="Arial" w:eastAsia="Arial" w:hAnsi="Arial" w:cs="Arial"/>
          <w:sz w:val="22"/>
          <w:szCs w:val="22"/>
          <w:rPrChange w:id="164" w:author="Dunn, Julia (NIH/NIMH) [F]" w:date="2020-04-01T12:45:00Z">
            <w:rPr>
              <w:del w:id="165" w:author="Dunn, Julia (NIH/NIMH) [F]" w:date="2020-04-01T12:45:00Z"/>
            </w:rPr>
          </w:rPrChange>
        </w:rPr>
        <w:pPrChange w:id="166" w:author="Dunn, Julia (NIH/NIMH) [F]" w:date="2020-04-01T12:45:00Z">
          <w:pPr/>
        </w:pPrChange>
      </w:pPr>
    </w:p>
    <w:p w14:paraId="1914C10D" w14:textId="77777777" w:rsidR="00766DF3" w:rsidRDefault="00766DF3">
      <w:pPr>
        <w:numPr>
          <w:ilvl w:val="1"/>
          <w:numId w:val="8"/>
        </w:numPr>
        <w:pPrChange w:id="167" w:author="Dunn, Julia (NIH/NIMH) [F]" w:date="2020-04-01T12:45:00Z">
          <w:pPr>
            <w:pStyle w:val="Heading2"/>
          </w:pPr>
        </w:pPrChange>
      </w:pPr>
    </w:p>
    <w:p w14:paraId="35BDBCF8" w14:textId="77777777" w:rsidR="00CF7D7A" w:rsidRPr="00CF7D7A" w:rsidRDefault="00CF7D7A" w:rsidP="00CF7D7A">
      <w:pPr>
        <w:pStyle w:val="Heading2"/>
        <w:rPr>
          <w:sz w:val="28"/>
          <w:szCs w:val="28"/>
        </w:rPr>
      </w:pPr>
      <w:r w:rsidRPr="00CF7D7A">
        <w:rPr>
          <w:sz w:val="28"/>
          <w:szCs w:val="28"/>
        </w:rPr>
        <w:lastRenderedPageBreak/>
        <w:t>DAILY BEHAVIORS (THREE MONTHS PRIOR TO CRISIS)</w:t>
      </w:r>
    </w:p>
    <w:p w14:paraId="2DE849E8" w14:textId="77777777" w:rsidR="00766DF3" w:rsidRDefault="00766DF3" w:rsidP="00766DF3">
      <w:pPr>
        <w:spacing w:before="240" w:after="240"/>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w:t>
      </w:r>
    </w:p>
    <w:p w14:paraId="43680500" w14:textId="77777777" w:rsidR="00766DF3" w:rsidRDefault="00766DF3" w:rsidP="00766DF3">
      <w:pPr>
        <w:numPr>
          <w:ilvl w:val="0"/>
          <w:numId w:val="8"/>
        </w:numPr>
        <w:spacing w:before="240"/>
        <w:rPr>
          <w:sz w:val="22"/>
          <w:szCs w:val="22"/>
        </w:rPr>
      </w:pPr>
      <w:r>
        <w:rPr>
          <w:rFonts w:ascii="Arial" w:eastAsia="Arial" w:hAnsi="Arial" w:cs="Arial"/>
          <w:b/>
          <w:sz w:val="22"/>
          <w:szCs w:val="22"/>
        </w:rPr>
        <w:t>… how many hours per night did you sleep on average?</w:t>
      </w:r>
    </w:p>
    <w:p w14:paraId="0894A1ED"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&lt;6 hours</w:t>
      </w:r>
    </w:p>
    <w:p w14:paraId="4914BB2B"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6-8 hours</w:t>
      </w:r>
    </w:p>
    <w:p w14:paraId="3B5D31B2" w14:textId="77777777" w:rsidR="00766DF3" w:rsidRDefault="00766DF3" w:rsidP="00766DF3">
      <w:pPr>
        <w:numPr>
          <w:ilvl w:val="1"/>
          <w:numId w:val="8"/>
        </w:numPr>
        <w:rPr>
          <w:rFonts w:ascii="Arial" w:eastAsia="Arial" w:hAnsi="Arial" w:cs="Arial"/>
          <w:sz w:val="22"/>
          <w:szCs w:val="22"/>
        </w:rPr>
      </w:pPr>
      <w:commentRangeStart w:id="168"/>
      <w:r>
        <w:rPr>
          <w:rFonts w:ascii="Arial" w:eastAsia="Arial" w:hAnsi="Arial" w:cs="Arial"/>
          <w:sz w:val="22"/>
          <w:szCs w:val="22"/>
        </w:rPr>
        <w:t>8-10 hours</w:t>
      </w:r>
      <w:commentRangeEnd w:id="168"/>
      <w:r w:rsidR="00457F30">
        <w:rPr>
          <w:rStyle w:val="CommentReference"/>
        </w:rPr>
        <w:commentReference w:id="168"/>
      </w:r>
    </w:p>
    <w:p w14:paraId="014841AD"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&gt;10 hours</w:t>
      </w:r>
    </w:p>
    <w:p w14:paraId="4C0C2C50" w14:textId="77777777" w:rsidR="00766DF3" w:rsidRDefault="00766DF3" w:rsidP="00766DF3">
      <w:pPr>
        <w:rPr>
          <w:rFonts w:ascii="Arial" w:eastAsia="Arial" w:hAnsi="Arial" w:cs="Arial"/>
          <w:sz w:val="22"/>
          <w:szCs w:val="22"/>
        </w:rPr>
      </w:pPr>
    </w:p>
    <w:p w14:paraId="0A0CE830" w14:textId="77777777" w:rsidR="00766DF3" w:rsidRDefault="00766DF3" w:rsidP="00766DF3">
      <w:pPr>
        <w:numPr>
          <w:ilvl w:val="0"/>
          <w:numId w:val="8"/>
        </w:numPr>
        <w:spacing w:before="5"/>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exercise (e.g., increased heart rate, breathing) for at least 30 minutes?</w:t>
      </w:r>
    </w:p>
    <w:p w14:paraId="2C342054"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None</w:t>
      </w:r>
    </w:p>
    <w:p w14:paraId="66C8F468"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1-2 days</w:t>
      </w:r>
    </w:p>
    <w:p w14:paraId="465514F8"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3-4 days</w:t>
      </w:r>
    </w:p>
    <w:p w14:paraId="49124A1B"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5-6 days</w:t>
      </w:r>
    </w:p>
    <w:p w14:paraId="5DB1C9BE" w14:textId="59E2C6AA"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Daily</w:t>
      </w:r>
    </w:p>
    <w:p w14:paraId="6BEC536D" w14:textId="27719566" w:rsidR="00E92E0C" w:rsidDel="00457F30" w:rsidRDefault="00E92E0C" w:rsidP="00E92E0C">
      <w:pPr>
        <w:ind w:left="720"/>
        <w:rPr>
          <w:del w:id="169" w:author="Dunn, Julia (NIH/NIMH) [F]" w:date="2020-04-01T10:28:00Z"/>
          <w:rFonts w:ascii="Arial" w:eastAsia="Arial" w:hAnsi="Arial" w:cs="Arial"/>
          <w:sz w:val="22"/>
          <w:szCs w:val="22"/>
          <w:highlight w:val="white"/>
        </w:rPr>
      </w:pPr>
    </w:p>
    <w:p w14:paraId="4B7D3881" w14:textId="2835D8CE" w:rsidR="00E92E0C" w:rsidDel="00457F30" w:rsidRDefault="00E92E0C">
      <w:pPr>
        <w:rPr>
          <w:del w:id="170" w:author="Dunn, Julia (NIH/NIMH) [F]" w:date="2020-04-01T10:28:00Z"/>
          <w:rFonts w:ascii="Arial" w:eastAsia="Arial" w:hAnsi="Arial" w:cs="Arial"/>
          <w:sz w:val="22"/>
          <w:szCs w:val="22"/>
          <w:highlight w:val="white"/>
        </w:rPr>
        <w:pPrChange w:id="171" w:author="Dunn, Julia (NIH/NIMH) [F]" w:date="2020-04-01T10:28:00Z">
          <w:pPr>
            <w:ind w:left="720"/>
          </w:pPr>
        </w:pPrChange>
      </w:pPr>
    </w:p>
    <w:p w14:paraId="34CB236A" w14:textId="77777777" w:rsidR="00E92E0C" w:rsidDel="00457F30" w:rsidRDefault="00E92E0C">
      <w:pPr>
        <w:rPr>
          <w:del w:id="172" w:author="Dunn, Julia (NIH/NIMH) [F]" w:date="2020-04-01T10:28:00Z"/>
          <w:rFonts w:ascii="Arial" w:eastAsia="Arial" w:hAnsi="Arial" w:cs="Arial"/>
          <w:sz w:val="22"/>
          <w:szCs w:val="22"/>
          <w:highlight w:val="white"/>
        </w:rPr>
        <w:pPrChange w:id="173" w:author="Dunn, Julia (NIH/NIMH) [F]" w:date="2020-04-01T10:28:00Z">
          <w:pPr>
            <w:ind w:left="720"/>
          </w:pPr>
        </w:pPrChange>
      </w:pPr>
    </w:p>
    <w:p w14:paraId="0895795C" w14:textId="77777777" w:rsidR="00766DF3" w:rsidRDefault="00766DF3">
      <w:pPr>
        <w:rPr>
          <w:rFonts w:ascii="Arial" w:eastAsia="Arial" w:hAnsi="Arial" w:cs="Arial"/>
          <w:sz w:val="22"/>
          <w:szCs w:val="22"/>
          <w:highlight w:val="white"/>
        </w:rPr>
        <w:pPrChange w:id="174" w:author="Dunn, Julia (NIH/NIMH) [F]" w:date="2020-04-01T10:28:00Z">
          <w:pPr>
            <w:ind w:left="1440"/>
          </w:pPr>
        </w:pPrChange>
      </w:pPr>
    </w:p>
    <w:p w14:paraId="695D7125" w14:textId="77777777" w:rsidR="00766DF3" w:rsidRDefault="00766DF3" w:rsidP="00766DF3">
      <w:pPr>
        <w:numPr>
          <w:ilvl w:val="0"/>
          <w:numId w:val="8"/>
        </w:numPr>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spend time outdoors?</w:t>
      </w:r>
    </w:p>
    <w:p w14:paraId="40CA9785"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None</w:t>
      </w:r>
    </w:p>
    <w:p w14:paraId="3723A58E"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1-2 days</w:t>
      </w:r>
    </w:p>
    <w:p w14:paraId="6D930310"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3-4 days</w:t>
      </w:r>
    </w:p>
    <w:p w14:paraId="3BE96BC8"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5-6 days</w:t>
      </w:r>
    </w:p>
    <w:p w14:paraId="04D8B1F3"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Daily</w:t>
      </w:r>
    </w:p>
    <w:p w14:paraId="21686F75" w14:textId="77777777" w:rsidR="00766DF3" w:rsidRDefault="00766DF3">
      <w:pPr>
        <w:pStyle w:val="Heading2"/>
      </w:pPr>
    </w:p>
    <w:p w14:paraId="08944A85" w14:textId="3BFB9686" w:rsidR="00CF7D7A" w:rsidRPr="00CF7D7A" w:rsidRDefault="00CF7D7A" w:rsidP="00CF7D7A">
      <w:pPr>
        <w:rPr>
          <w:rFonts w:ascii="Arial" w:hAnsi="Arial" w:cs="Arial"/>
          <w:b/>
          <w:bCs/>
          <w:sz w:val="28"/>
          <w:szCs w:val="28"/>
        </w:rPr>
      </w:pPr>
      <w:commentRangeStart w:id="175"/>
      <w:r w:rsidRPr="00CF7D7A">
        <w:rPr>
          <w:rFonts w:ascii="Arial" w:hAnsi="Arial" w:cs="Arial"/>
          <w:b/>
          <w:bCs/>
          <w:sz w:val="28"/>
          <w:szCs w:val="28"/>
        </w:rPr>
        <w:t>EMOTIONS/WORRIES</w:t>
      </w:r>
      <w:commentRangeEnd w:id="175"/>
      <w:r w:rsidR="00D125FB">
        <w:rPr>
          <w:rStyle w:val="CommentReference"/>
        </w:rPr>
        <w:commentReference w:id="175"/>
      </w:r>
      <w:r w:rsidRPr="00CF7D7A">
        <w:rPr>
          <w:rFonts w:ascii="Arial" w:hAnsi="Arial" w:cs="Arial"/>
          <w:b/>
          <w:bCs/>
          <w:sz w:val="28"/>
          <w:szCs w:val="28"/>
        </w:rPr>
        <w:t xml:space="preserve"> (THREE MONTHS PRIOR TO CRISIS)</w:t>
      </w:r>
    </w:p>
    <w:p w14:paraId="138D6D15" w14:textId="77777777" w:rsidR="00766DF3" w:rsidRDefault="00766DF3" w:rsidP="00766DF3">
      <w:pPr>
        <w:spacing w:before="240" w:after="240"/>
        <w:rPr>
          <w:rFonts w:ascii="Arial" w:eastAsia="Arial" w:hAnsi="Arial" w:cs="Arial"/>
          <w:b/>
          <w:sz w:val="22"/>
          <w:szCs w:val="22"/>
        </w:rPr>
      </w:pPr>
      <w:r>
        <w:rPr>
          <w:rFonts w:ascii="Arial" w:eastAsia="Arial" w:hAnsi="Arial" w:cs="Arial"/>
          <w:b/>
          <w:sz w:val="22"/>
          <w:szCs w:val="22"/>
        </w:rPr>
        <w:t>During the</w:t>
      </w:r>
      <w:r>
        <w:rPr>
          <w:rFonts w:ascii="Arial" w:eastAsia="Arial" w:hAnsi="Arial" w:cs="Arial"/>
          <w:b/>
          <w:sz w:val="22"/>
          <w:szCs w:val="22"/>
          <w:u w:val="single"/>
        </w:rPr>
        <w:t xml:space="preserve"> THREE MONTHS PRIOR</w:t>
      </w:r>
      <w:r>
        <w:rPr>
          <w:rFonts w:ascii="Arial" w:eastAsia="Arial" w:hAnsi="Arial" w:cs="Arial"/>
          <w:b/>
          <w:sz w:val="22"/>
          <w:szCs w:val="22"/>
        </w:rPr>
        <w:t xml:space="preserve"> to the onset of the Coronavirus/COVID-19 crisis in your area:</w:t>
      </w:r>
    </w:p>
    <w:p w14:paraId="339E8596" w14:textId="77777777" w:rsidR="00766DF3" w:rsidRDefault="00766DF3" w:rsidP="00766DF3">
      <w:pPr>
        <w:numPr>
          <w:ilvl w:val="0"/>
          <w:numId w:val="8"/>
        </w:numPr>
        <w:rPr>
          <w:sz w:val="22"/>
          <w:szCs w:val="22"/>
        </w:rPr>
      </w:pPr>
      <w:r>
        <w:rPr>
          <w:rFonts w:ascii="Arial" w:eastAsia="Arial" w:hAnsi="Arial" w:cs="Arial"/>
          <w:b/>
          <w:sz w:val="22"/>
          <w:szCs w:val="22"/>
        </w:rPr>
        <w:t>… how worried were you generally?</w:t>
      </w:r>
    </w:p>
    <w:p w14:paraId="6377A5DB" w14:textId="77777777" w:rsidR="00766DF3" w:rsidRDefault="00766DF3" w:rsidP="00766DF3">
      <w:pPr>
        <w:numPr>
          <w:ilvl w:val="0"/>
          <w:numId w:val="5"/>
        </w:numPr>
        <w:rPr>
          <w:rFonts w:ascii="Arial" w:eastAsia="Arial" w:hAnsi="Arial" w:cs="Arial"/>
          <w:sz w:val="22"/>
          <w:szCs w:val="22"/>
        </w:rPr>
      </w:pPr>
      <w:r>
        <w:rPr>
          <w:rFonts w:ascii="Arial" w:eastAsia="Arial" w:hAnsi="Arial" w:cs="Arial"/>
          <w:sz w:val="22"/>
          <w:szCs w:val="22"/>
        </w:rPr>
        <w:t>Not worried at all</w:t>
      </w:r>
    </w:p>
    <w:p w14:paraId="00229EA6" w14:textId="77777777" w:rsidR="00766DF3" w:rsidRDefault="00766DF3" w:rsidP="00766DF3">
      <w:pPr>
        <w:numPr>
          <w:ilvl w:val="0"/>
          <w:numId w:val="5"/>
        </w:numPr>
        <w:rPr>
          <w:rFonts w:ascii="Arial" w:eastAsia="Arial" w:hAnsi="Arial" w:cs="Arial"/>
          <w:sz w:val="22"/>
          <w:szCs w:val="22"/>
        </w:rPr>
      </w:pPr>
      <w:r>
        <w:rPr>
          <w:rFonts w:ascii="Arial" w:eastAsia="Arial" w:hAnsi="Arial" w:cs="Arial"/>
          <w:sz w:val="22"/>
          <w:szCs w:val="22"/>
        </w:rPr>
        <w:t>Slightly worried</w:t>
      </w:r>
    </w:p>
    <w:p w14:paraId="4B2D02D9" w14:textId="77777777" w:rsidR="00766DF3" w:rsidRDefault="00766DF3" w:rsidP="00766DF3">
      <w:pPr>
        <w:numPr>
          <w:ilvl w:val="0"/>
          <w:numId w:val="5"/>
        </w:numPr>
        <w:rPr>
          <w:rFonts w:ascii="Arial" w:eastAsia="Arial" w:hAnsi="Arial" w:cs="Arial"/>
          <w:sz w:val="22"/>
          <w:szCs w:val="22"/>
        </w:rPr>
      </w:pPr>
      <w:r>
        <w:rPr>
          <w:rFonts w:ascii="Arial" w:eastAsia="Arial" w:hAnsi="Arial" w:cs="Arial"/>
          <w:sz w:val="22"/>
          <w:szCs w:val="22"/>
        </w:rPr>
        <w:t>Moderately worried</w:t>
      </w:r>
    </w:p>
    <w:p w14:paraId="18D30FAF" w14:textId="77777777" w:rsidR="00766DF3" w:rsidRDefault="00766DF3" w:rsidP="00766DF3">
      <w:pPr>
        <w:numPr>
          <w:ilvl w:val="0"/>
          <w:numId w:val="5"/>
        </w:numPr>
        <w:rPr>
          <w:rFonts w:ascii="Arial" w:eastAsia="Arial" w:hAnsi="Arial" w:cs="Arial"/>
          <w:sz w:val="22"/>
          <w:szCs w:val="22"/>
        </w:rPr>
      </w:pPr>
      <w:r>
        <w:rPr>
          <w:rFonts w:ascii="Arial" w:eastAsia="Arial" w:hAnsi="Arial" w:cs="Arial"/>
          <w:sz w:val="22"/>
          <w:szCs w:val="22"/>
        </w:rPr>
        <w:t>Very worried</w:t>
      </w:r>
    </w:p>
    <w:p w14:paraId="740D6E0F" w14:textId="77777777" w:rsidR="00766DF3" w:rsidRDefault="00766DF3" w:rsidP="00766DF3">
      <w:pPr>
        <w:numPr>
          <w:ilvl w:val="0"/>
          <w:numId w:val="5"/>
        </w:numPr>
        <w:rPr>
          <w:rFonts w:ascii="Arial" w:eastAsia="Arial" w:hAnsi="Arial" w:cs="Arial"/>
          <w:sz w:val="22"/>
          <w:szCs w:val="22"/>
        </w:rPr>
      </w:pPr>
      <w:r>
        <w:rPr>
          <w:rFonts w:ascii="Arial" w:eastAsia="Arial" w:hAnsi="Arial" w:cs="Arial"/>
          <w:sz w:val="22"/>
          <w:szCs w:val="22"/>
        </w:rPr>
        <w:t>Extremely worried</w:t>
      </w:r>
    </w:p>
    <w:p w14:paraId="42442C36" w14:textId="77777777" w:rsidR="00766DF3" w:rsidRDefault="00766DF3" w:rsidP="00766DF3">
      <w:pPr>
        <w:rPr>
          <w:rFonts w:ascii="Arial" w:eastAsia="Arial" w:hAnsi="Arial" w:cs="Arial"/>
          <w:sz w:val="22"/>
          <w:szCs w:val="22"/>
        </w:rPr>
      </w:pPr>
    </w:p>
    <w:p w14:paraId="4C60E9B6" w14:textId="77777777" w:rsidR="00766DF3" w:rsidRDefault="00766DF3" w:rsidP="00766DF3">
      <w:pPr>
        <w:numPr>
          <w:ilvl w:val="0"/>
          <w:numId w:val="8"/>
        </w:numPr>
        <w:rPr>
          <w:sz w:val="22"/>
          <w:szCs w:val="22"/>
        </w:rPr>
      </w:pPr>
      <w:r>
        <w:rPr>
          <w:rFonts w:ascii="Arial" w:eastAsia="Arial" w:hAnsi="Arial" w:cs="Arial"/>
          <w:b/>
          <w:sz w:val="22"/>
          <w:szCs w:val="22"/>
        </w:rPr>
        <w:t>… how happy versus sad were you?</w:t>
      </w:r>
    </w:p>
    <w:p w14:paraId="3CF2B9A4" w14:textId="77777777" w:rsidR="00766DF3" w:rsidRDefault="00766DF3" w:rsidP="00766DF3">
      <w:pPr>
        <w:numPr>
          <w:ilvl w:val="0"/>
          <w:numId w:val="17"/>
        </w:numPr>
        <w:rPr>
          <w:rFonts w:ascii="Arial" w:eastAsia="Arial" w:hAnsi="Arial" w:cs="Arial"/>
          <w:sz w:val="22"/>
          <w:szCs w:val="22"/>
        </w:rPr>
      </w:pPr>
      <w:r>
        <w:rPr>
          <w:rFonts w:ascii="Arial" w:eastAsia="Arial" w:hAnsi="Arial" w:cs="Arial"/>
          <w:sz w:val="22"/>
          <w:szCs w:val="22"/>
        </w:rPr>
        <w:t>Very sad/depressed/unhappy</w:t>
      </w:r>
    </w:p>
    <w:p w14:paraId="46C8B034" w14:textId="77777777" w:rsidR="00766DF3" w:rsidRDefault="00766DF3" w:rsidP="00766DF3">
      <w:pPr>
        <w:numPr>
          <w:ilvl w:val="0"/>
          <w:numId w:val="17"/>
        </w:numPr>
        <w:rPr>
          <w:rFonts w:ascii="Arial" w:eastAsia="Arial" w:hAnsi="Arial" w:cs="Arial"/>
          <w:sz w:val="22"/>
          <w:szCs w:val="22"/>
        </w:rPr>
      </w:pPr>
      <w:r>
        <w:rPr>
          <w:rFonts w:ascii="Arial" w:eastAsia="Arial" w:hAnsi="Arial" w:cs="Arial"/>
          <w:sz w:val="22"/>
          <w:szCs w:val="22"/>
        </w:rPr>
        <w:t>Moderately sad/depressed/unhappy</w:t>
      </w:r>
    </w:p>
    <w:p w14:paraId="1C1C9CC0" w14:textId="77777777" w:rsidR="00766DF3" w:rsidRDefault="00766DF3" w:rsidP="00766DF3">
      <w:pPr>
        <w:numPr>
          <w:ilvl w:val="0"/>
          <w:numId w:val="17"/>
        </w:numPr>
        <w:rPr>
          <w:rFonts w:ascii="Arial" w:eastAsia="Arial" w:hAnsi="Arial" w:cs="Arial"/>
          <w:sz w:val="22"/>
          <w:szCs w:val="22"/>
        </w:rPr>
      </w:pPr>
      <w:r>
        <w:rPr>
          <w:rFonts w:ascii="Arial" w:eastAsia="Arial" w:hAnsi="Arial" w:cs="Arial"/>
          <w:sz w:val="22"/>
          <w:szCs w:val="22"/>
        </w:rPr>
        <w:t xml:space="preserve">Neutral </w:t>
      </w:r>
    </w:p>
    <w:p w14:paraId="10B62DC5" w14:textId="77777777" w:rsidR="00766DF3" w:rsidRDefault="00766DF3" w:rsidP="00766DF3">
      <w:pPr>
        <w:numPr>
          <w:ilvl w:val="0"/>
          <w:numId w:val="17"/>
        </w:numPr>
        <w:rPr>
          <w:rFonts w:ascii="Arial" w:eastAsia="Arial" w:hAnsi="Arial" w:cs="Arial"/>
          <w:sz w:val="22"/>
          <w:szCs w:val="22"/>
        </w:rPr>
      </w:pPr>
      <w:r>
        <w:rPr>
          <w:rFonts w:ascii="Arial" w:eastAsia="Arial" w:hAnsi="Arial" w:cs="Arial"/>
          <w:sz w:val="22"/>
          <w:szCs w:val="22"/>
        </w:rPr>
        <w:t xml:space="preserve">Moderately happy/cheerful </w:t>
      </w:r>
    </w:p>
    <w:p w14:paraId="3806A500" w14:textId="77777777" w:rsidR="00766DF3" w:rsidRDefault="00766DF3" w:rsidP="00766DF3">
      <w:pPr>
        <w:numPr>
          <w:ilvl w:val="0"/>
          <w:numId w:val="17"/>
        </w:numPr>
        <w:rPr>
          <w:rFonts w:ascii="Arial" w:eastAsia="Arial" w:hAnsi="Arial" w:cs="Arial"/>
          <w:sz w:val="22"/>
          <w:szCs w:val="22"/>
        </w:rPr>
      </w:pPr>
      <w:r>
        <w:rPr>
          <w:rFonts w:ascii="Arial" w:eastAsia="Arial" w:hAnsi="Arial" w:cs="Arial"/>
          <w:sz w:val="22"/>
          <w:szCs w:val="22"/>
        </w:rPr>
        <w:t>Very happy/cheerful</w:t>
      </w:r>
    </w:p>
    <w:p w14:paraId="71F4C0F2" w14:textId="77777777" w:rsidR="00766DF3" w:rsidRDefault="00766DF3" w:rsidP="00766DF3">
      <w:pPr>
        <w:rPr>
          <w:rFonts w:ascii="Arial" w:eastAsia="Arial" w:hAnsi="Arial" w:cs="Arial"/>
          <w:b/>
          <w:sz w:val="22"/>
          <w:szCs w:val="22"/>
        </w:rPr>
      </w:pPr>
    </w:p>
    <w:p w14:paraId="583A6F9C" w14:textId="77777777" w:rsidR="00593905" w:rsidRDefault="00593905">
      <w:pPr>
        <w:rPr>
          <w:ins w:id="176" w:author="Dunn, Julia (NIH/NIMH) [F]" w:date="2020-04-01T12:45:00Z"/>
          <w:rFonts w:ascii="Arial" w:eastAsia="Arial" w:hAnsi="Arial" w:cs="Arial"/>
          <w:b/>
          <w:sz w:val="22"/>
          <w:szCs w:val="22"/>
        </w:rPr>
      </w:pPr>
      <w:ins w:id="177" w:author="Dunn, Julia (NIH/NIMH) [F]" w:date="2020-04-01T12:45:00Z">
        <w:r>
          <w:rPr>
            <w:rFonts w:ascii="Arial" w:eastAsia="Arial" w:hAnsi="Arial" w:cs="Arial"/>
            <w:b/>
            <w:sz w:val="22"/>
            <w:szCs w:val="22"/>
          </w:rPr>
          <w:br w:type="page"/>
        </w:r>
      </w:ins>
    </w:p>
    <w:p w14:paraId="559AFCD9" w14:textId="0855A227" w:rsidR="00766DF3" w:rsidRDefault="00766DF3" w:rsidP="00766DF3">
      <w:pPr>
        <w:numPr>
          <w:ilvl w:val="0"/>
          <w:numId w:val="8"/>
        </w:numPr>
        <w:rPr>
          <w:sz w:val="22"/>
          <w:szCs w:val="22"/>
        </w:rPr>
      </w:pPr>
      <w:commentRangeStart w:id="178"/>
      <w:r>
        <w:rPr>
          <w:rFonts w:ascii="Arial" w:eastAsia="Arial" w:hAnsi="Arial" w:cs="Arial"/>
          <w:b/>
          <w:sz w:val="22"/>
          <w:szCs w:val="22"/>
        </w:rPr>
        <w:lastRenderedPageBreak/>
        <w:t xml:space="preserve">… how much </w:t>
      </w:r>
      <w:del w:id="179" w:author="Dunn, Julia (NIH/NIMH) [F]" w:date="2020-04-01T09:20:00Z">
        <w:r w:rsidDel="001E0AAA">
          <w:rPr>
            <w:rFonts w:ascii="Arial" w:eastAsia="Arial" w:hAnsi="Arial" w:cs="Arial"/>
            <w:b/>
            <w:sz w:val="22"/>
            <w:szCs w:val="22"/>
          </w:rPr>
          <w:delText>have you been</w:delText>
        </w:r>
      </w:del>
      <w:ins w:id="180" w:author="Dunn, Julia (NIH/NIMH) [F]" w:date="2020-04-01T09:20:00Z">
        <w:r w:rsidR="001E0AAA">
          <w:rPr>
            <w:rFonts w:ascii="Arial" w:eastAsia="Arial" w:hAnsi="Arial" w:cs="Arial"/>
            <w:b/>
            <w:sz w:val="22"/>
            <w:szCs w:val="22"/>
          </w:rPr>
          <w:t>were you</w:t>
        </w:r>
      </w:ins>
      <w:r>
        <w:rPr>
          <w:rFonts w:ascii="Arial" w:eastAsia="Arial" w:hAnsi="Arial" w:cs="Arial"/>
          <w:b/>
          <w:sz w:val="22"/>
          <w:szCs w:val="22"/>
        </w:rPr>
        <w:t xml:space="preserve"> able to enjoy your usual activities</w:t>
      </w:r>
      <w:commentRangeEnd w:id="178"/>
      <w:r w:rsidR="001E0AAA">
        <w:rPr>
          <w:rStyle w:val="CommentReference"/>
        </w:rPr>
        <w:commentReference w:id="178"/>
      </w:r>
      <w:r>
        <w:rPr>
          <w:rFonts w:ascii="Arial" w:eastAsia="Arial" w:hAnsi="Arial" w:cs="Arial"/>
          <w:b/>
          <w:sz w:val="22"/>
          <w:szCs w:val="22"/>
        </w:rPr>
        <w:t>?</w:t>
      </w:r>
      <w:r>
        <w:rPr>
          <w:rFonts w:ascii="Arial" w:eastAsia="Arial" w:hAnsi="Arial" w:cs="Arial"/>
          <w:sz w:val="22"/>
          <w:szCs w:val="22"/>
        </w:rPr>
        <w:t> </w:t>
      </w:r>
    </w:p>
    <w:p w14:paraId="35E2F144" w14:textId="77777777" w:rsidR="00766DF3" w:rsidRDefault="00766DF3" w:rsidP="00766DF3">
      <w:pPr>
        <w:numPr>
          <w:ilvl w:val="0"/>
          <w:numId w:val="19"/>
        </w:numPr>
        <w:rPr>
          <w:rFonts w:ascii="Arial" w:eastAsia="Arial" w:hAnsi="Arial" w:cs="Arial"/>
          <w:sz w:val="22"/>
          <w:szCs w:val="22"/>
        </w:rPr>
      </w:pPr>
      <w:r>
        <w:rPr>
          <w:rFonts w:ascii="Arial" w:eastAsia="Arial" w:hAnsi="Arial" w:cs="Arial"/>
          <w:sz w:val="22"/>
          <w:szCs w:val="22"/>
        </w:rPr>
        <w:t>Not at all</w:t>
      </w:r>
    </w:p>
    <w:p w14:paraId="5E4E8EC6" w14:textId="77777777" w:rsidR="00766DF3" w:rsidRDefault="00766DF3" w:rsidP="00766DF3">
      <w:pPr>
        <w:numPr>
          <w:ilvl w:val="0"/>
          <w:numId w:val="19"/>
        </w:numPr>
        <w:rPr>
          <w:rFonts w:ascii="Arial" w:eastAsia="Arial" w:hAnsi="Arial" w:cs="Arial"/>
          <w:sz w:val="22"/>
          <w:szCs w:val="22"/>
        </w:rPr>
      </w:pPr>
      <w:r>
        <w:rPr>
          <w:rFonts w:ascii="Arial" w:eastAsia="Arial" w:hAnsi="Arial" w:cs="Arial"/>
          <w:sz w:val="22"/>
          <w:szCs w:val="22"/>
        </w:rPr>
        <w:t>Slightly</w:t>
      </w:r>
    </w:p>
    <w:p w14:paraId="06C8304E" w14:textId="77777777" w:rsidR="00766DF3" w:rsidRDefault="00766DF3" w:rsidP="00766DF3">
      <w:pPr>
        <w:numPr>
          <w:ilvl w:val="0"/>
          <w:numId w:val="19"/>
        </w:numPr>
        <w:rPr>
          <w:rFonts w:ascii="Arial" w:eastAsia="Arial" w:hAnsi="Arial" w:cs="Arial"/>
          <w:sz w:val="22"/>
          <w:szCs w:val="22"/>
        </w:rPr>
      </w:pPr>
      <w:r>
        <w:rPr>
          <w:rFonts w:ascii="Arial" w:eastAsia="Arial" w:hAnsi="Arial" w:cs="Arial"/>
          <w:sz w:val="22"/>
          <w:szCs w:val="22"/>
        </w:rPr>
        <w:t>Moderately</w:t>
      </w:r>
    </w:p>
    <w:p w14:paraId="48F1C2CE" w14:textId="77777777" w:rsidR="00766DF3" w:rsidRDefault="00766DF3" w:rsidP="00766DF3">
      <w:pPr>
        <w:numPr>
          <w:ilvl w:val="0"/>
          <w:numId w:val="19"/>
        </w:numPr>
        <w:rPr>
          <w:rFonts w:ascii="Arial" w:eastAsia="Arial" w:hAnsi="Arial" w:cs="Arial"/>
          <w:sz w:val="22"/>
          <w:szCs w:val="22"/>
        </w:rPr>
      </w:pPr>
      <w:r>
        <w:rPr>
          <w:rFonts w:ascii="Arial" w:eastAsia="Arial" w:hAnsi="Arial" w:cs="Arial"/>
          <w:sz w:val="22"/>
          <w:szCs w:val="22"/>
        </w:rPr>
        <w:t>Very much</w:t>
      </w:r>
    </w:p>
    <w:p w14:paraId="7DCB2196" w14:textId="77777777" w:rsidR="00766DF3" w:rsidRDefault="00766DF3" w:rsidP="00766DF3">
      <w:pPr>
        <w:numPr>
          <w:ilvl w:val="0"/>
          <w:numId w:val="19"/>
        </w:numPr>
        <w:rPr>
          <w:rFonts w:ascii="Arial" w:eastAsia="Arial" w:hAnsi="Arial" w:cs="Arial"/>
          <w:sz w:val="22"/>
          <w:szCs w:val="22"/>
        </w:rPr>
      </w:pPr>
      <w:r>
        <w:rPr>
          <w:rFonts w:ascii="Arial" w:eastAsia="Arial" w:hAnsi="Arial" w:cs="Arial"/>
          <w:sz w:val="22"/>
          <w:szCs w:val="22"/>
        </w:rPr>
        <w:t>A lot</w:t>
      </w:r>
    </w:p>
    <w:p w14:paraId="74D48601" w14:textId="77777777" w:rsidR="00766DF3" w:rsidRDefault="00766DF3" w:rsidP="00766DF3">
      <w:pPr>
        <w:rPr>
          <w:rFonts w:ascii="Arial" w:eastAsia="Arial" w:hAnsi="Arial" w:cs="Arial"/>
          <w:sz w:val="22"/>
          <w:szCs w:val="22"/>
        </w:rPr>
      </w:pPr>
    </w:p>
    <w:p w14:paraId="1825C0CA" w14:textId="77777777" w:rsidR="00766DF3" w:rsidRDefault="00766DF3" w:rsidP="00766DF3">
      <w:pPr>
        <w:numPr>
          <w:ilvl w:val="0"/>
          <w:numId w:val="8"/>
        </w:numPr>
        <w:rPr>
          <w:sz w:val="22"/>
          <w:szCs w:val="22"/>
        </w:rPr>
      </w:pPr>
      <w:r>
        <w:rPr>
          <w:rFonts w:ascii="Arial" w:eastAsia="Arial" w:hAnsi="Arial" w:cs="Arial"/>
          <w:b/>
          <w:sz w:val="22"/>
          <w:szCs w:val="22"/>
        </w:rPr>
        <w:t xml:space="preserve">… how relaxed versus anxious </w:t>
      </w:r>
      <w:commentRangeStart w:id="181"/>
      <w:r>
        <w:rPr>
          <w:rFonts w:ascii="Arial" w:eastAsia="Arial" w:hAnsi="Arial" w:cs="Arial"/>
          <w:b/>
          <w:sz w:val="22"/>
          <w:szCs w:val="22"/>
        </w:rPr>
        <w:t>were you</w:t>
      </w:r>
      <w:commentRangeEnd w:id="181"/>
      <w:r w:rsidR="001E0AAA">
        <w:rPr>
          <w:rStyle w:val="CommentReference"/>
        </w:rPr>
        <w:commentReference w:id="181"/>
      </w:r>
      <w:r>
        <w:rPr>
          <w:rFonts w:ascii="Arial" w:eastAsia="Arial" w:hAnsi="Arial" w:cs="Arial"/>
          <w:b/>
          <w:sz w:val="22"/>
          <w:szCs w:val="22"/>
        </w:rPr>
        <w:t>?</w:t>
      </w:r>
    </w:p>
    <w:p w14:paraId="7B61B290" w14:textId="77777777" w:rsidR="00766DF3" w:rsidRDefault="00766DF3" w:rsidP="00766DF3">
      <w:pPr>
        <w:numPr>
          <w:ilvl w:val="0"/>
          <w:numId w:val="12"/>
        </w:numPr>
        <w:rPr>
          <w:rFonts w:ascii="Arial" w:eastAsia="Arial" w:hAnsi="Arial" w:cs="Arial"/>
          <w:sz w:val="22"/>
          <w:szCs w:val="22"/>
        </w:rPr>
      </w:pPr>
      <w:r>
        <w:rPr>
          <w:rFonts w:ascii="Arial" w:eastAsia="Arial" w:hAnsi="Arial" w:cs="Arial"/>
          <w:sz w:val="22"/>
          <w:szCs w:val="22"/>
        </w:rPr>
        <w:t>Very relaxed/calm</w:t>
      </w:r>
    </w:p>
    <w:p w14:paraId="6E0C2C74" w14:textId="77777777" w:rsidR="00766DF3" w:rsidRDefault="00766DF3" w:rsidP="00766DF3">
      <w:pPr>
        <w:numPr>
          <w:ilvl w:val="0"/>
          <w:numId w:val="12"/>
        </w:numPr>
        <w:rPr>
          <w:rFonts w:ascii="Arial" w:eastAsia="Arial" w:hAnsi="Arial" w:cs="Arial"/>
          <w:sz w:val="22"/>
          <w:szCs w:val="22"/>
        </w:rPr>
      </w:pPr>
      <w:r>
        <w:rPr>
          <w:rFonts w:ascii="Arial" w:eastAsia="Arial" w:hAnsi="Arial" w:cs="Arial"/>
          <w:sz w:val="22"/>
          <w:szCs w:val="22"/>
        </w:rPr>
        <w:t>Moderately relaxed/calm</w:t>
      </w:r>
    </w:p>
    <w:p w14:paraId="64125EF1" w14:textId="77777777" w:rsidR="00766DF3" w:rsidRDefault="00766DF3" w:rsidP="00766DF3">
      <w:pPr>
        <w:numPr>
          <w:ilvl w:val="0"/>
          <w:numId w:val="12"/>
        </w:numPr>
        <w:rPr>
          <w:rFonts w:ascii="Arial" w:eastAsia="Arial" w:hAnsi="Arial" w:cs="Arial"/>
          <w:sz w:val="22"/>
          <w:szCs w:val="22"/>
        </w:rPr>
      </w:pPr>
      <w:r>
        <w:rPr>
          <w:rFonts w:ascii="Arial" w:eastAsia="Arial" w:hAnsi="Arial" w:cs="Arial"/>
          <w:sz w:val="22"/>
          <w:szCs w:val="22"/>
        </w:rPr>
        <w:t>Neutral</w:t>
      </w:r>
    </w:p>
    <w:p w14:paraId="2FD126AF" w14:textId="77777777" w:rsidR="00766DF3" w:rsidRDefault="00766DF3" w:rsidP="00766DF3">
      <w:pPr>
        <w:numPr>
          <w:ilvl w:val="0"/>
          <w:numId w:val="12"/>
        </w:numPr>
        <w:rPr>
          <w:rFonts w:ascii="Arial" w:eastAsia="Arial" w:hAnsi="Arial" w:cs="Arial"/>
          <w:sz w:val="22"/>
          <w:szCs w:val="22"/>
        </w:rPr>
      </w:pPr>
      <w:r>
        <w:rPr>
          <w:rFonts w:ascii="Arial" w:eastAsia="Arial" w:hAnsi="Arial" w:cs="Arial"/>
          <w:sz w:val="22"/>
          <w:szCs w:val="22"/>
        </w:rPr>
        <w:t xml:space="preserve">Moderately nervous/anxious </w:t>
      </w:r>
    </w:p>
    <w:p w14:paraId="269BC7B3" w14:textId="4F913CC2" w:rsidR="00766DF3" w:rsidRPr="00491C50" w:rsidRDefault="00766DF3" w:rsidP="00766DF3">
      <w:pPr>
        <w:numPr>
          <w:ilvl w:val="0"/>
          <w:numId w:val="12"/>
        </w:numPr>
        <w:rPr>
          <w:rFonts w:ascii="Arial" w:eastAsia="Arial" w:hAnsi="Arial" w:cs="Arial"/>
          <w:sz w:val="22"/>
          <w:szCs w:val="22"/>
        </w:rPr>
      </w:pPr>
      <w:r>
        <w:rPr>
          <w:rFonts w:ascii="Arial" w:eastAsia="Arial" w:hAnsi="Arial" w:cs="Arial"/>
          <w:sz w:val="22"/>
          <w:szCs w:val="22"/>
        </w:rPr>
        <w:t xml:space="preserve">Very nervous/anxious  </w:t>
      </w:r>
    </w:p>
    <w:p w14:paraId="4148DB18" w14:textId="77777777" w:rsidR="00766DF3" w:rsidRDefault="00766DF3" w:rsidP="00766DF3">
      <w:pPr>
        <w:rPr>
          <w:rFonts w:ascii="Arial" w:eastAsia="Arial" w:hAnsi="Arial" w:cs="Arial"/>
          <w:sz w:val="22"/>
          <w:szCs w:val="22"/>
        </w:rPr>
      </w:pPr>
    </w:p>
    <w:p w14:paraId="230A02FC" w14:textId="77777777" w:rsidR="00766DF3" w:rsidRDefault="00766DF3" w:rsidP="00766DF3">
      <w:pPr>
        <w:numPr>
          <w:ilvl w:val="0"/>
          <w:numId w:val="8"/>
        </w:numPr>
        <w:rPr>
          <w:sz w:val="22"/>
          <w:szCs w:val="22"/>
        </w:rPr>
      </w:pPr>
      <w:r>
        <w:rPr>
          <w:rFonts w:ascii="Arial" w:eastAsia="Arial" w:hAnsi="Arial" w:cs="Arial"/>
          <w:b/>
          <w:sz w:val="22"/>
          <w:szCs w:val="22"/>
        </w:rPr>
        <w:t>… how fidgety or restless were you?</w:t>
      </w:r>
    </w:p>
    <w:p w14:paraId="52213A2A" w14:textId="77777777" w:rsidR="00766DF3" w:rsidRDefault="00766DF3" w:rsidP="00766DF3">
      <w:pPr>
        <w:numPr>
          <w:ilvl w:val="0"/>
          <w:numId w:val="15"/>
        </w:numPr>
        <w:rPr>
          <w:rFonts w:ascii="Arial" w:eastAsia="Arial" w:hAnsi="Arial" w:cs="Arial"/>
          <w:sz w:val="22"/>
          <w:szCs w:val="22"/>
        </w:rPr>
      </w:pPr>
      <w:r>
        <w:rPr>
          <w:rFonts w:ascii="Arial" w:eastAsia="Arial" w:hAnsi="Arial" w:cs="Arial"/>
          <w:sz w:val="22"/>
          <w:szCs w:val="22"/>
        </w:rPr>
        <w:t>Not fidgety/restless at all</w:t>
      </w:r>
    </w:p>
    <w:p w14:paraId="5FC13512" w14:textId="77777777" w:rsidR="00766DF3" w:rsidRDefault="00766DF3" w:rsidP="00766DF3">
      <w:pPr>
        <w:numPr>
          <w:ilvl w:val="0"/>
          <w:numId w:val="15"/>
        </w:numPr>
        <w:rPr>
          <w:rFonts w:ascii="Arial" w:eastAsia="Arial" w:hAnsi="Arial" w:cs="Arial"/>
          <w:sz w:val="22"/>
          <w:szCs w:val="22"/>
        </w:rPr>
      </w:pPr>
      <w:r>
        <w:rPr>
          <w:rFonts w:ascii="Arial" w:eastAsia="Arial" w:hAnsi="Arial" w:cs="Arial"/>
          <w:sz w:val="22"/>
          <w:szCs w:val="22"/>
        </w:rPr>
        <w:t>Slightly fidgety/restless</w:t>
      </w:r>
    </w:p>
    <w:p w14:paraId="121DEF40" w14:textId="77777777" w:rsidR="00766DF3" w:rsidRDefault="00766DF3" w:rsidP="00766DF3">
      <w:pPr>
        <w:numPr>
          <w:ilvl w:val="0"/>
          <w:numId w:val="15"/>
        </w:numPr>
        <w:rPr>
          <w:rFonts w:ascii="Arial" w:eastAsia="Arial" w:hAnsi="Arial" w:cs="Arial"/>
          <w:sz w:val="22"/>
          <w:szCs w:val="22"/>
        </w:rPr>
      </w:pPr>
      <w:r>
        <w:rPr>
          <w:rFonts w:ascii="Arial" w:eastAsia="Arial" w:hAnsi="Arial" w:cs="Arial"/>
          <w:sz w:val="22"/>
          <w:szCs w:val="22"/>
        </w:rPr>
        <w:t xml:space="preserve">Moderately fidgety/restless </w:t>
      </w:r>
    </w:p>
    <w:p w14:paraId="21701975" w14:textId="77777777" w:rsidR="00766DF3" w:rsidRDefault="00766DF3" w:rsidP="00766DF3">
      <w:pPr>
        <w:numPr>
          <w:ilvl w:val="0"/>
          <w:numId w:val="15"/>
        </w:numPr>
        <w:rPr>
          <w:rFonts w:ascii="Arial" w:eastAsia="Arial" w:hAnsi="Arial" w:cs="Arial"/>
          <w:sz w:val="22"/>
          <w:szCs w:val="22"/>
        </w:rPr>
      </w:pPr>
      <w:r>
        <w:rPr>
          <w:rFonts w:ascii="Arial" w:eastAsia="Arial" w:hAnsi="Arial" w:cs="Arial"/>
          <w:sz w:val="22"/>
          <w:szCs w:val="22"/>
        </w:rPr>
        <w:t xml:space="preserve">Very fidgety/restless </w:t>
      </w:r>
    </w:p>
    <w:p w14:paraId="648D619D" w14:textId="7FD4E02B" w:rsidR="00766DF3" w:rsidDel="00457F30" w:rsidRDefault="00766DF3" w:rsidP="00766DF3">
      <w:pPr>
        <w:numPr>
          <w:ilvl w:val="0"/>
          <w:numId w:val="15"/>
        </w:numPr>
        <w:rPr>
          <w:del w:id="182" w:author="Dunn, Julia (NIH/NIMH) [F]" w:date="2020-04-01T10:30:00Z"/>
          <w:rFonts w:ascii="Arial" w:eastAsia="Arial" w:hAnsi="Arial" w:cs="Arial"/>
          <w:sz w:val="22"/>
          <w:szCs w:val="22"/>
        </w:rPr>
      </w:pPr>
      <w:r>
        <w:rPr>
          <w:rFonts w:ascii="Arial" w:eastAsia="Arial" w:hAnsi="Arial" w:cs="Arial"/>
          <w:sz w:val="22"/>
          <w:szCs w:val="22"/>
        </w:rPr>
        <w:t>Extremely fidgety/restless</w:t>
      </w:r>
    </w:p>
    <w:p w14:paraId="24A8D832" w14:textId="1B1CEF76" w:rsidR="00792494" w:rsidRPr="006E1F04" w:rsidDel="00457F30" w:rsidRDefault="00792494">
      <w:pPr>
        <w:numPr>
          <w:ilvl w:val="0"/>
          <w:numId w:val="15"/>
        </w:numPr>
        <w:rPr>
          <w:del w:id="183" w:author="Dunn, Julia (NIH/NIMH) [F]" w:date="2020-04-01T10:30:00Z"/>
          <w:rFonts w:ascii="Arial" w:eastAsia="Arial" w:hAnsi="Arial" w:cs="Arial"/>
          <w:sz w:val="22"/>
          <w:szCs w:val="22"/>
        </w:rPr>
        <w:pPrChange w:id="184" w:author="Dunn, Julia (NIH/NIMH) [F]" w:date="2020-04-01T10:30:00Z">
          <w:pPr/>
        </w:pPrChange>
      </w:pPr>
    </w:p>
    <w:p w14:paraId="401B51AB" w14:textId="296E0F76" w:rsidR="00792494" w:rsidDel="00457F30" w:rsidRDefault="00792494" w:rsidP="00792494">
      <w:pPr>
        <w:rPr>
          <w:del w:id="185" w:author="Dunn, Julia (NIH/NIMH) [F]" w:date="2020-04-01T10:30:00Z"/>
          <w:rFonts w:ascii="Arial" w:eastAsia="Arial" w:hAnsi="Arial" w:cs="Arial"/>
          <w:sz w:val="22"/>
          <w:szCs w:val="22"/>
        </w:rPr>
      </w:pPr>
    </w:p>
    <w:p w14:paraId="7E53E539" w14:textId="77777777" w:rsidR="00792494" w:rsidRDefault="00792494">
      <w:pPr>
        <w:numPr>
          <w:ilvl w:val="0"/>
          <w:numId w:val="15"/>
        </w:numPr>
        <w:rPr>
          <w:rFonts w:ascii="Arial" w:eastAsia="Arial" w:hAnsi="Arial" w:cs="Arial"/>
          <w:sz w:val="22"/>
          <w:szCs w:val="22"/>
        </w:rPr>
        <w:pPrChange w:id="186" w:author="Dunn, Julia (NIH/NIMH) [F]" w:date="2020-04-01T10:30:00Z">
          <w:pPr/>
        </w:pPrChange>
      </w:pPr>
    </w:p>
    <w:p w14:paraId="1EE6A226" w14:textId="77777777" w:rsidR="00766DF3" w:rsidRDefault="00766DF3" w:rsidP="00766DF3">
      <w:pPr>
        <w:rPr>
          <w:rFonts w:ascii="Arial" w:eastAsia="Arial" w:hAnsi="Arial" w:cs="Arial"/>
          <w:sz w:val="22"/>
          <w:szCs w:val="22"/>
        </w:rPr>
      </w:pPr>
    </w:p>
    <w:p w14:paraId="10E744AE" w14:textId="77777777" w:rsidR="00766DF3" w:rsidRDefault="00766DF3" w:rsidP="00766DF3">
      <w:pPr>
        <w:numPr>
          <w:ilvl w:val="0"/>
          <w:numId w:val="8"/>
        </w:numPr>
        <w:rPr>
          <w:sz w:val="22"/>
          <w:szCs w:val="22"/>
        </w:rPr>
      </w:pPr>
      <w:r>
        <w:rPr>
          <w:rFonts w:ascii="Arial" w:eastAsia="Arial" w:hAnsi="Arial" w:cs="Arial"/>
          <w:b/>
          <w:sz w:val="22"/>
          <w:szCs w:val="22"/>
        </w:rPr>
        <w:t>… how fatigued or tired were you?</w:t>
      </w:r>
    </w:p>
    <w:p w14:paraId="13427585" w14:textId="77777777" w:rsidR="00766DF3" w:rsidRDefault="00766DF3" w:rsidP="00766DF3">
      <w:pPr>
        <w:numPr>
          <w:ilvl w:val="0"/>
          <w:numId w:val="16"/>
        </w:numPr>
        <w:ind w:left="1440"/>
        <w:rPr>
          <w:rFonts w:ascii="Arial" w:eastAsia="Arial" w:hAnsi="Arial" w:cs="Arial"/>
          <w:sz w:val="22"/>
          <w:szCs w:val="22"/>
        </w:rPr>
      </w:pPr>
      <w:r>
        <w:rPr>
          <w:rFonts w:ascii="Arial" w:eastAsia="Arial" w:hAnsi="Arial" w:cs="Arial"/>
          <w:sz w:val="22"/>
          <w:szCs w:val="22"/>
        </w:rPr>
        <w:t>Not fatigued or tired at all</w:t>
      </w:r>
    </w:p>
    <w:p w14:paraId="77A32C88" w14:textId="77777777" w:rsidR="00766DF3" w:rsidRDefault="00766DF3" w:rsidP="00766DF3">
      <w:pPr>
        <w:numPr>
          <w:ilvl w:val="0"/>
          <w:numId w:val="16"/>
        </w:numPr>
        <w:ind w:left="1440"/>
        <w:rPr>
          <w:rFonts w:ascii="Arial" w:eastAsia="Arial" w:hAnsi="Arial" w:cs="Arial"/>
          <w:sz w:val="22"/>
          <w:szCs w:val="22"/>
        </w:rPr>
      </w:pPr>
      <w:r>
        <w:rPr>
          <w:rFonts w:ascii="Arial" w:eastAsia="Arial" w:hAnsi="Arial" w:cs="Arial"/>
          <w:sz w:val="22"/>
          <w:szCs w:val="22"/>
        </w:rPr>
        <w:t>Slightly fatigued or tired</w:t>
      </w:r>
    </w:p>
    <w:p w14:paraId="49F0469B" w14:textId="77777777" w:rsidR="00766DF3" w:rsidRDefault="00766DF3" w:rsidP="00766DF3">
      <w:pPr>
        <w:numPr>
          <w:ilvl w:val="0"/>
          <w:numId w:val="16"/>
        </w:numPr>
        <w:ind w:left="1440"/>
        <w:rPr>
          <w:rFonts w:ascii="Arial" w:eastAsia="Arial" w:hAnsi="Arial" w:cs="Arial"/>
          <w:sz w:val="22"/>
          <w:szCs w:val="22"/>
        </w:rPr>
      </w:pPr>
      <w:r>
        <w:rPr>
          <w:rFonts w:ascii="Arial" w:eastAsia="Arial" w:hAnsi="Arial" w:cs="Arial"/>
          <w:sz w:val="22"/>
          <w:szCs w:val="22"/>
        </w:rPr>
        <w:t>Moderately fatigued or tired</w:t>
      </w:r>
    </w:p>
    <w:p w14:paraId="21D1830D" w14:textId="3C8C912D" w:rsidR="00766DF3" w:rsidDel="00457F30" w:rsidRDefault="00766DF3" w:rsidP="00457F30">
      <w:pPr>
        <w:numPr>
          <w:ilvl w:val="0"/>
          <w:numId w:val="16"/>
        </w:numPr>
        <w:ind w:left="1440"/>
        <w:rPr>
          <w:del w:id="187" w:author="Dunn, Julia (NIH/NIMH) [F]" w:date="2020-04-01T10:31:00Z"/>
          <w:rFonts w:ascii="Arial" w:eastAsia="Arial" w:hAnsi="Arial" w:cs="Arial"/>
          <w:sz w:val="22"/>
          <w:szCs w:val="22"/>
        </w:rPr>
      </w:pPr>
      <w:r>
        <w:rPr>
          <w:rFonts w:ascii="Arial" w:eastAsia="Arial" w:hAnsi="Arial" w:cs="Arial"/>
          <w:sz w:val="22"/>
          <w:szCs w:val="22"/>
        </w:rPr>
        <w:t>Very fatigued or tired</w:t>
      </w:r>
    </w:p>
    <w:p w14:paraId="77AA5046" w14:textId="77777777" w:rsidR="00457F30" w:rsidRDefault="00457F30" w:rsidP="00766DF3">
      <w:pPr>
        <w:numPr>
          <w:ilvl w:val="0"/>
          <w:numId w:val="16"/>
        </w:numPr>
        <w:ind w:left="1440"/>
        <w:rPr>
          <w:ins w:id="188" w:author="Dunn, Julia (NIH/NIMH) [F]" w:date="2020-04-01T10:31:00Z"/>
          <w:rFonts w:ascii="Arial" w:eastAsia="Arial" w:hAnsi="Arial" w:cs="Arial"/>
          <w:sz w:val="22"/>
          <w:szCs w:val="22"/>
        </w:rPr>
      </w:pPr>
    </w:p>
    <w:p w14:paraId="7D9D3BEC" w14:textId="26F24196" w:rsidR="00766DF3" w:rsidRPr="009F0893" w:rsidRDefault="00766DF3">
      <w:pPr>
        <w:numPr>
          <w:ilvl w:val="0"/>
          <w:numId w:val="16"/>
        </w:numPr>
        <w:ind w:left="1440"/>
        <w:rPr>
          <w:rFonts w:ascii="Arial" w:eastAsia="Arial" w:hAnsi="Arial" w:cs="Arial"/>
          <w:sz w:val="22"/>
          <w:szCs w:val="22"/>
        </w:rPr>
        <w:pPrChange w:id="189" w:author="Dunn, Julia (NIH/NIMH) [F]" w:date="2020-04-01T10:31:00Z">
          <w:pPr>
            <w:ind w:left="720"/>
          </w:pPr>
        </w:pPrChange>
      </w:pPr>
      <w:del w:id="190" w:author="Dunn, Julia (NIH/NIMH) [F]" w:date="2020-04-01T10:31:00Z">
        <w:r w:rsidRPr="006E1F04" w:rsidDel="00457F30">
          <w:rPr>
            <w:rFonts w:ascii="Arial" w:eastAsia="Arial" w:hAnsi="Arial" w:cs="Arial"/>
            <w:sz w:val="22"/>
            <w:szCs w:val="22"/>
          </w:rPr>
          <w:delText xml:space="preserve">      e.</w:delText>
        </w:r>
      </w:del>
      <w:r w:rsidRPr="006E1F04">
        <w:rPr>
          <w:rFonts w:ascii="Arial" w:eastAsia="Arial" w:hAnsi="Arial" w:cs="Arial"/>
          <w:sz w:val="22"/>
          <w:szCs w:val="22"/>
        </w:rPr>
        <w:t xml:space="preserve"> Extremely fatigued or tired</w:t>
      </w:r>
    </w:p>
    <w:p w14:paraId="1410C167" w14:textId="77777777" w:rsidR="00766DF3" w:rsidRDefault="00766DF3" w:rsidP="00766DF3">
      <w:pPr>
        <w:ind w:left="360" w:hanging="720"/>
        <w:rPr>
          <w:rFonts w:ascii="Arial" w:eastAsia="Arial" w:hAnsi="Arial" w:cs="Arial"/>
          <w:sz w:val="22"/>
          <w:szCs w:val="22"/>
        </w:rPr>
      </w:pPr>
      <w:r>
        <w:rPr>
          <w:rFonts w:ascii="Arial" w:eastAsia="Arial" w:hAnsi="Arial" w:cs="Arial"/>
          <w:sz w:val="22"/>
          <w:szCs w:val="22"/>
        </w:rPr>
        <w:t xml:space="preserve">           </w:t>
      </w:r>
    </w:p>
    <w:p w14:paraId="61D838D9" w14:textId="77777777" w:rsidR="00766DF3" w:rsidRDefault="00766DF3" w:rsidP="00766DF3">
      <w:pPr>
        <w:numPr>
          <w:ilvl w:val="0"/>
          <w:numId w:val="8"/>
        </w:numPr>
        <w:rPr>
          <w:sz w:val="22"/>
          <w:szCs w:val="22"/>
        </w:rPr>
      </w:pPr>
      <w:r>
        <w:rPr>
          <w:rFonts w:ascii="Arial" w:eastAsia="Arial" w:hAnsi="Arial" w:cs="Arial"/>
          <w:b/>
          <w:sz w:val="22"/>
          <w:szCs w:val="22"/>
        </w:rPr>
        <w:t>… how well were you able to concentrate or focus?</w:t>
      </w:r>
    </w:p>
    <w:p w14:paraId="3F09D205" w14:textId="77777777" w:rsidR="00766DF3" w:rsidRDefault="00766DF3" w:rsidP="00766DF3">
      <w:pPr>
        <w:numPr>
          <w:ilvl w:val="0"/>
          <w:numId w:val="1"/>
        </w:numPr>
        <w:rPr>
          <w:rFonts w:ascii="Arial" w:eastAsia="Arial" w:hAnsi="Arial" w:cs="Arial"/>
          <w:sz w:val="22"/>
          <w:szCs w:val="22"/>
        </w:rPr>
      </w:pPr>
      <w:r>
        <w:rPr>
          <w:rFonts w:ascii="Arial" w:eastAsia="Arial" w:hAnsi="Arial" w:cs="Arial"/>
          <w:sz w:val="22"/>
          <w:szCs w:val="22"/>
        </w:rPr>
        <w:t>Very focused/attentive</w:t>
      </w:r>
    </w:p>
    <w:p w14:paraId="76CAE6F3" w14:textId="77777777" w:rsidR="00766DF3" w:rsidRDefault="00766DF3" w:rsidP="00766DF3">
      <w:pPr>
        <w:numPr>
          <w:ilvl w:val="0"/>
          <w:numId w:val="1"/>
        </w:numPr>
        <w:rPr>
          <w:rFonts w:ascii="Arial" w:eastAsia="Arial" w:hAnsi="Arial" w:cs="Arial"/>
          <w:sz w:val="22"/>
          <w:szCs w:val="22"/>
        </w:rPr>
      </w:pPr>
      <w:r>
        <w:rPr>
          <w:rFonts w:ascii="Arial" w:eastAsia="Arial" w:hAnsi="Arial" w:cs="Arial"/>
          <w:sz w:val="22"/>
          <w:szCs w:val="22"/>
        </w:rPr>
        <w:t>Moderately focused/attentive</w:t>
      </w:r>
    </w:p>
    <w:p w14:paraId="610AF003" w14:textId="77777777" w:rsidR="00766DF3" w:rsidRDefault="00766DF3" w:rsidP="00766DF3">
      <w:pPr>
        <w:numPr>
          <w:ilvl w:val="0"/>
          <w:numId w:val="1"/>
        </w:numPr>
        <w:rPr>
          <w:rFonts w:ascii="Arial" w:eastAsia="Arial" w:hAnsi="Arial" w:cs="Arial"/>
          <w:sz w:val="22"/>
          <w:szCs w:val="22"/>
        </w:rPr>
      </w:pPr>
      <w:r>
        <w:rPr>
          <w:rFonts w:ascii="Arial" w:eastAsia="Arial" w:hAnsi="Arial" w:cs="Arial"/>
          <w:sz w:val="22"/>
          <w:szCs w:val="22"/>
        </w:rPr>
        <w:t>Neutral</w:t>
      </w:r>
    </w:p>
    <w:p w14:paraId="7BA6871E" w14:textId="77777777" w:rsidR="00766DF3" w:rsidRDefault="00766DF3" w:rsidP="00766DF3">
      <w:pPr>
        <w:numPr>
          <w:ilvl w:val="0"/>
          <w:numId w:val="1"/>
        </w:numPr>
        <w:rPr>
          <w:rFonts w:ascii="Arial" w:eastAsia="Arial" w:hAnsi="Arial" w:cs="Arial"/>
          <w:sz w:val="22"/>
          <w:szCs w:val="22"/>
        </w:rPr>
      </w:pPr>
      <w:r>
        <w:rPr>
          <w:rFonts w:ascii="Arial" w:eastAsia="Arial" w:hAnsi="Arial" w:cs="Arial"/>
          <w:sz w:val="22"/>
          <w:szCs w:val="22"/>
        </w:rPr>
        <w:t>Moderately unfocused/distracted</w:t>
      </w:r>
    </w:p>
    <w:p w14:paraId="3E9A768B" w14:textId="77777777" w:rsidR="00766DF3" w:rsidRDefault="00766DF3" w:rsidP="00766DF3">
      <w:pPr>
        <w:numPr>
          <w:ilvl w:val="0"/>
          <w:numId w:val="1"/>
        </w:numPr>
        <w:rPr>
          <w:rFonts w:ascii="Arial" w:eastAsia="Arial" w:hAnsi="Arial" w:cs="Arial"/>
          <w:sz w:val="22"/>
          <w:szCs w:val="22"/>
        </w:rPr>
      </w:pPr>
      <w:r>
        <w:rPr>
          <w:rFonts w:ascii="Arial" w:eastAsia="Arial" w:hAnsi="Arial" w:cs="Arial"/>
          <w:sz w:val="22"/>
          <w:szCs w:val="22"/>
        </w:rPr>
        <w:t>Very unfocused/distracted</w:t>
      </w:r>
    </w:p>
    <w:p w14:paraId="46C29B05" w14:textId="77777777" w:rsidR="00766DF3" w:rsidRDefault="00766DF3" w:rsidP="00766DF3">
      <w:pPr>
        <w:rPr>
          <w:rFonts w:ascii="Arial" w:eastAsia="Arial" w:hAnsi="Arial" w:cs="Arial"/>
          <w:sz w:val="22"/>
          <w:szCs w:val="22"/>
        </w:rPr>
      </w:pPr>
    </w:p>
    <w:p w14:paraId="32C1F791" w14:textId="4B4EE35D" w:rsidR="00766DF3" w:rsidRDefault="00766DF3" w:rsidP="00766DF3">
      <w:pPr>
        <w:numPr>
          <w:ilvl w:val="0"/>
          <w:numId w:val="8"/>
        </w:numPr>
        <w:rPr>
          <w:sz w:val="22"/>
          <w:szCs w:val="22"/>
        </w:rPr>
      </w:pPr>
      <w:r>
        <w:rPr>
          <w:rFonts w:ascii="Arial" w:eastAsia="Arial" w:hAnsi="Arial" w:cs="Arial"/>
          <w:b/>
          <w:sz w:val="22"/>
          <w:szCs w:val="22"/>
        </w:rPr>
        <w:t xml:space="preserve">… how irritable or easily angered </w:t>
      </w:r>
      <w:del w:id="191" w:author="Dunn, Julia (NIH/NIMH) [F]" w:date="2020-04-01T09:20:00Z">
        <w:r w:rsidDel="001E0AAA">
          <w:rPr>
            <w:rFonts w:ascii="Arial" w:eastAsia="Arial" w:hAnsi="Arial" w:cs="Arial"/>
            <w:b/>
            <w:sz w:val="22"/>
            <w:szCs w:val="22"/>
          </w:rPr>
          <w:delText>have you been</w:delText>
        </w:r>
      </w:del>
      <w:ins w:id="192" w:author="Dunn, Julia (NIH/NIMH) [F]" w:date="2020-04-01T09:20:00Z">
        <w:r w:rsidR="001E0AAA">
          <w:rPr>
            <w:rFonts w:ascii="Arial" w:eastAsia="Arial" w:hAnsi="Arial" w:cs="Arial"/>
            <w:b/>
            <w:sz w:val="22"/>
            <w:szCs w:val="22"/>
          </w:rPr>
          <w:t>were you</w:t>
        </w:r>
      </w:ins>
      <w:r>
        <w:rPr>
          <w:rFonts w:ascii="Arial" w:eastAsia="Arial" w:hAnsi="Arial" w:cs="Arial"/>
          <w:b/>
          <w:sz w:val="22"/>
          <w:szCs w:val="22"/>
        </w:rPr>
        <w:t>?</w:t>
      </w:r>
    </w:p>
    <w:p w14:paraId="56434CF7" w14:textId="77777777" w:rsidR="00766DF3" w:rsidRDefault="00766DF3" w:rsidP="00766DF3">
      <w:pPr>
        <w:numPr>
          <w:ilvl w:val="0"/>
          <w:numId w:val="2"/>
        </w:numPr>
        <w:rPr>
          <w:rFonts w:ascii="Arial" w:eastAsia="Arial" w:hAnsi="Arial" w:cs="Arial"/>
          <w:sz w:val="22"/>
          <w:szCs w:val="22"/>
        </w:rPr>
      </w:pPr>
      <w:r>
        <w:rPr>
          <w:rFonts w:ascii="Arial" w:eastAsia="Arial" w:hAnsi="Arial" w:cs="Arial"/>
          <w:sz w:val="22"/>
          <w:szCs w:val="22"/>
        </w:rPr>
        <w:t>Not irritable or easily angered at all</w:t>
      </w:r>
    </w:p>
    <w:p w14:paraId="6EEC9105" w14:textId="77777777" w:rsidR="00766DF3" w:rsidRDefault="00766DF3" w:rsidP="00766DF3">
      <w:pPr>
        <w:numPr>
          <w:ilvl w:val="0"/>
          <w:numId w:val="2"/>
        </w:numPr>
        <w:rPr>
          <w:rFonts w:ascii="Arial" w:eastAsia="Arial" w:hAnsi="Arial" w:cs="Arial"/>
          <w:sz w:val="22"/>
          <w:szCs w:val="22"/>
        </w:rPr>
      </w:pPr>
      <w:r>
        <w:rPr>
          <w:rFonts w:ascii="Arial" w:eastAsia="Arial" w:hAnsi="Arial" w:cs="Arial"/>
          <w:sz w:val="22"/>
          <w:szCs w:val="22"/>
        </w:rPr>
        <w:t>Slightly irritable or easily angered</w:t>
      </w:r>
    </w:p>
    <w:p w14:paraId="04845F3C" w14:textId="77777777" w:rsidR="00766DF3" w:rsidRDefault="00766DF3" w:rsidP="00766DF3">
      <w:pPr>
        <w:numPr>
          <w:ilvl w:val="0"/>
          <w:numId w:val="2"/>
        </w:numPr>
        <w:rPr>
          <w:rFonts w:ascii="Arial" w:eastAsia="Arial" w:hAnsi="Arial" w:cs="Arial"/>
          <w:sz w:val="22"/>
          <w:szCs w:val="22"/>
        </w:rPr>
      </w:pPr>
      <w:r>
        <w:rPr>
          <w:rFonts w:ascii="Arial" w:eastAsia="Arial" w:hAnsi="Arial" w:cs="Arial"/>
          <w:sz w:val="22"/>
          <w:szCs w:val="22"/>
        </w:rPr>
        <w:t>Moderately irritable or easily angered</w:t>
      </w:r>
    </w:p>
    <w:p w14:paraId="6546425B" w14:textId="77777777" w:rsidR="00766DF3" w:rsidRDefault="00766DF3" w:rsidP="00766DF3">
      <w:pPr>
        <w:numPr>
          <w:ilvl w:val="0"/>
          <w:numId w:val="2"/>
        </w:numPr>
        <w:rPr>
          <w:rFonts w:ascii="Arial" w:eastAsia="Arial" w:hAnsi="Arial" w:cs="Arial"/>
          <w:sz w:val="22"/>
          <w:szCs w:val="22"/>
        </w:rPr>
      </w:pPr>
      <w:r>
        <w:rPr>
          <w:rFonts w:ascii="Arial" w:eastAsia="Arial" w:hAnsi="Arial" w:cs="Arial"/>
          <w:sz w:val="22"/>
          <w:szCs w:val="22"/>
        </w:rPr>
        <w:t>Very irritable or easily angered</w:t>
      </w:r>
    </w:p>
    <w:p w14:paraId="536C9ACA" w14:textId="77777777" w:rsidR="00766DF3" w:rsidRDefault="00766DF3" w:rsidP="00766DF3">
      <w:pPr>
        <w:numPr>
          <w:ilvl w:val="0"/>
          <w:numId w:val="2"/>
        </w:numPr>
        <w:rPr>
          <w:rFonts w:ascii="Arial" w:eastAsia="Arial" w:hAnsi="Arial" w:cs="Arial"/>
          <w:sz w:val="22"/>
          <w:szCs w:val="22"/>
        </w:rPr>
      </w:pPr>
      <w:r>
        <w:rPr>
          <w:rFonts w:ascii="Arial" w:eastAsia="Arial" w:hAnsi="Arial" w:cs="Arial"/>
          <w:sz w:val="22"/>
          <w:szCs w:val="22"/>
        </w:rPr>
        <w:t>Extremely irritable or easily angered</w:t>
      </w:r>
    </w:p>
    <w:p w14:paraId="087B0948" w14:textId="77777777" w:rsidR="00766DF3" w:rsidRDefault="00766DF3" w:rsidP="00766DF3">
      <w:pPr>
        <w:ind w:left="360" w:hanging="720"/>
        <w:rPr>
          <w:rFonts w:ascii="Arial" w:eastAsia="Arial" w:hAnsi="Arial" w:cs="Arial"/>
          <w:sz w:val="22"/>
          <w:szCs w:val="22"/>
        </w:rPr>
      </w:pPr>
      <w:r>
        <w:rPr>
          <w:rFonts w:ascii="Arial" w:eastAsia="Arial" w:hAnsi="Arial" w:cs="Arial"/>
          <w:sz w:val="22"/>
          <w:szCs w:val="22"/>
        </w:rPr>
        <w:t xml:space="preserve"> </w:t>
      </w:r>
    </w:p>
    <w:p w14:paraId="731FD716" w14:textId="249DBCAC" w:rsidR="00766DF3" w:rsidRDefault="00766DF3" w:rsidP="00766DF3">
      <w:pPr>
        <w:numPr>
          <w:ilvl w:val="0"/>
          <w:numId w:val="8"/>
        </w:numPr>
        <w:rPr>
          <w:sz w:val="22"/>
          <w:szCs w:val="22"/>
        </w:rPr>
      </w:pPr>
      <w:r>
        <w:rPr>
          <w:rFonts w:ascii="Arial" w:eastAsia="Arial" w:hAnsi="Arial" w:cs="Arial"/>
          <w:b/>
          <w:sz w:val="22"/>
          <w:szCs w:val="22"/>
        </w:rPr>
        <w:t xml:space="preserve">… how lonely </w:t>
      </w:r>
      <w:del w:id="193" w:author="Dunn, Julia (NIH/NIMH) [F]" w:date="2020-04-01T09:20:00Z">
        <w:r w:rsidDel="001E0AAA">
          <w:rPr>
            <w:rFonts w:ascii="Arial" w:eastAsia="Arial" w:hAnsi="Arial" w:cs="Arial"/>
            <w:b/>
            <w:sz w:val="22"/>
            <w:szCs w:val="22"/>
          </w:rPr>
          <w:delText>have you been</w:delText>
        </w:r>
      </w:del>
      <w:ins w:id="194" w:author="Dunn, Julia (NIH/NIMH) [F]" w:date="2020-04-01T09:20:00Z">
        <w:r w:rsidR="001E0AAA">
          <w:rPr>
            <w:rFonts w:ascii="Arial" w:eastAsia="Arial" w:hAnsi="Arial" w:cs="Arial"/>
            <w:b/>
            <w:sz w:val="22"/>
            <w:szCs w:val="22"/>
          </w:rPr>
          <w:t>were you</w:t>
        </w:r>
      </w:ins>
      <w:r>
        <w:rPr>
          <w:rFonts w:ascii="Arial" w:eastAsia="Arial" w:hAnsi="Arial" w:cs="Arial"/>
          <w:b/>
          <w:sz w:val="22"/>
          <w:szCs w:val="22"/>
        </w:rPr>
        <w:t>?</w:t>
      </w:r>
    </w:p>
    <w:p w14:paraId="278B4F38"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Not lonely at all</w:t>
      </w:r>
    </w:p>
    <w:p w14:paraId="266AE44C"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Slightly lonely</w:t>
      </w:r>
    </w:p>
    <w:p w14:paraId="6DC4FFFD"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Moderately lonely</w:t>
      </w:r>
    </w:p>
    <w:p w14:paraId="399D7895"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Very lonely</w:t>
      </w:r>
    </w:p>
    <w:p w14:paraId="6927C6B7"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Extremely lonely</w:t>
      </w:r>
    </w:p>
    <w:p w14:paraId="35FF4B79" w14:textId="77777777" w:rsidR="00766DF3" w:rsidRDefault="00766DF3" w:rsidP="00766DF3">
      <w:pPr>
        <w:rPr>
          <w:rFonts w:ascii="Arial" w:eastAsia="Arial" w:hAnsi="Arial" w:cs="Arial"/>
          <w:sz w:val="22"/>
          <w:szCs w:val="22"/>
        </w:rPr>
      </w:pPr>
    </w:p>
    <w:p w14:paraId="1DFF3780" w14:textId="73090085" w:rsidR="00766DF3" w:rsidRDefault="00766DF3" w:rsidP="00766DF3">
      <w:pPr>
        <w:numPr>
          <w:ilvl w:val="0"/>
          <w:numId w:val="8"/>
        </w:numPr>
        <w:rPr>
          <w:sz w:val="22"/>
          <w:szCs w:val="22"/>
        </w:rPr>
      </w:pPr>
      <w:r>
        <w:rPr>
          <w:rFonts w:ascii="Arial" w:eastAsia="Arial" w:hAnsi="Arial" w:cs="Arial"/>
          <w:b/>
          <w:sz w:val="22"/>
          <w:szCs w:val="22"/>
        </w:rPr>
        <w:lastRenderedPageBreak/>
        <w:t xml:space="preserve">… to what extent </w:t>
      </w:r>
      <w:commentRangeStart w:id="195"/>
      <w:del w:id="196" w:author="Dunn, Julia (NIH/NIMH) [F]" w:date="2020-04-01T09:25:00Z">
        <w:r w:rsidDel="002E021F">
          <w:rPr>
            <w:rFonts w:ascii="Arial" w:eastAsia="Arial" w:hAnsi="Arial" w:cs="Arial"/>
            <w:b/>
            <w:sz w:val="22"/>
            <w:szCs w:val="22"/>
          </w:rPr>
          <w:delText>have you had</w:delText>
        </w:r>
      </w:del>
      <w:ins w:id="197" w:author="Dunn, Julia (NIH/NIMH) [F]" w:date="2020-04-01T15:06:00Z">
        <w:r w:rsidR="00FC44BB">
          <w:rPr>
            <w:rFonts w:ascii="Arial" w:eastAsia="Arial" w:hAnsi="Arial" w:cs="Arial"/>
            <w:b/>
            <w:sz w:val="22"/>
            <w:szCs w:val="22"/>
          </w:rPr>
          <w:t>did you have</w:t>
        </w:r>
      </w:ins>
      <w:r>
        <w:rPr>
          <w:rFonts w:ascii="Arial" w:eastAsia="Arial" w:hAnsi="Arial" w:cs="Arial"/>
          <w:b/>
          <w:sz w:val="22"/>
          <w:szCs w:val="22"/>
        </w:rPr>
        <w:t xml:space="preserve"> </w:t>
      </w:r>
      <w:commentRangeEnd w:id="195"/>
      <w:r w:rsidR="001E0AAA">
        <w:rPr>
          <w:rStyle w:val="CommentReference"/>
        </w:rPr>
        <w:commentReference w:id="195"/>
      </w:r>
      <w:r>
        <w:rPr>
          <w:rFonts w:ascii="Arial" w:eastAsia="Arial" w:hAnsi="Arial" w:cs="Arial"/>
          <w:b/>
          <w:sz w:val="22"/>
          <w:szCs w:val="22"/>
        </w:rPr>
        <w:t>negative thoughts, thought about unpleasant experiences or things that ma</w:t>
      </w:r>
      <w:ins w:id="198" w:author="Dunn, Julia (NIH/NIMH) [F]" w:date="2020-04-01T09:20:00Z">
        <w:r w:rsidR="001E0AAA">
          <w:rPr>
            <w:rFonts w:ascii="Arial" w:eastAsia="Arial" w:hAnsi="Arial" w:cs="Arial"/>
            <w:b/>
            <w:sz w:val="22"/>
            <w:szCs w:val="22"/>
          </w:rPr>
          <w:t>d</w:t>
        </w:r>
      </w:ins>
      <w:del w:id="199" w:author="Dunn, Julia (NIH/NIMH) [F]" w:date="2020-04-01T09:20:00Z">
        <w:r w:rsidDel="001E0AAA">
          <w:rPr>
            <w:rFonts w:ascii="Arial" w:eastAsia="Arial" w:hAnsi="Arial" w:cs="Arial"/>
            <w:b/>
            <w:sz w:val="22"/>
            <w:szCs w:val="22"/>
          </w:rPr>
          <w:delText>k</w:delText>
        </w:r>
      </w:del>
      <w:r>
        <w:rPr>
          <w:rFonts w:ascii="Arial" w:eastAsia="Arial" w:hAnsi="Arial" w:cs="Arial"/>
          <w:b/>
          <w:sz w:val="22"/>
          <w:szCs w:val="22"/>
        </w:rPr>
        <w:t>e you feel bad?</w:t>
      </w:r>
    </w:p>
    <w:p w14:paraId="6300FB78"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37BC1FDB"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Rarely</w:t>
      </w:r>
    </w:p>
    <w:p w14:paraId="471EF8AA"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A365F03"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Often</w:t>
      </w:r>
    </w:p>
    <w:p w14:paraId="62E7B3FB" w14:textId="610FF53F"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A lot of the time</w:t>
      </w:r>
    </w:p>
    <w:p w14:paraId="3C405C83" w14:textId="77777777" w:rsidR="00766DF3" w:rsidRDefault="00766DF3" w:rsidP="00766DF3">
      <w:pPr>
        <w:ind w:left="1080"/>
        <w:rPr>
          <w:rFonts w:ascii="Arial" w:eastAsia="Arial" w:hAnsi="Arial" w:cs="Arial"/>
          <w:sz w:val="22"/>
          <w:szCs w:val="22"/>
        </w:rPr>
      </w:pPr>
    </w:p>
    <w:p w14:paraId="6CD5628C" w14:textId="77777777" w:rsidR="00CF7D7A" w:rsidRPr="00CF7D7A" w:rsidRDefault="00CF7D7A" w:rsidP="00CF7D7A">
      <w:pPr>
        <w:pStyle w:val="Heading2"/>
        <w:rPr>
          <w:b w:val="0"/>
          <w:sz w:val="28"/>
          <w:szCs w:val="28"/>
        </w:rPr>
      </w:pPr>
      <w:r w:rsidRPr="00CF7D7A">
        <w:rPr>
          <w:sz w:val="28"/>
          <w:szCs w:val="28"/>
        </w:rPr>
        <w:t>MEDIA USE (THREE MONTHS PRIOR TO CRISIS) </w:t>
      </w:r>
    </w:p>
    <w:p w14:paraId="2C52B9CD" w14:textId="77777777" w:rsidR="00491C50" w:rsidRPr="00491C50" w:rsidRDefault="00491C50" w:rsidP="00491C50"/>
    <w:p w14:paraId="257D87FD" w14:textId="77777777" w:rsidR="00766DF3" w:rsidRDefault="00766DF3" w:rsidP="00766DF3">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 how much time per day did you spend:</w:t>
      </w:r>
    </w:p>
    <w:p w14:paraId="5BD6AB9B" w14:textId="77777777" w:rsidR="00766DF3" w:rsidRDefault="00766DF3" w:rsidP="00766DF3">
      <w:pPr>
        <w:rPr>
          <w:rFonts w:ascii="Arial" w:eastAsia="Arial" w:hAnsi="Arial" w:cs="Arial"/>
          <w:sz w:val="22"/>
          <w:szCs w:val="22"/>
        </w:rPr>
      </w:pPr>
    </w:p>
    <w:p w14:paraId="55824A13" w14:textId="77777777" w:rsidR="00766DF3" w:rsidRDefault="00766DF3" w:rsidP="00766DF3">
      <w:pPr>
        <w:numPr>
          <w:ilvl w:val="0"/>
          <w:numId w:val="8"/>
        </w:numPr>
        <w:rPr>
          <w:sz w:val="22"/>
          <w:szCs w:val="22"/>
        </w:rPr>
      </w:pPr>
      <w:r>
        <w:rPr>
          <w:rFonts w:ascii="Arial" w:eastAsia="Arial" w:hAnsi="Arial" w:cs="Arial"/>
          <w:b/>
          <w:sz w:val="22"/>
          <w:szCs w:val="22"/>
        </w:rPr>
        <w:t>… watching TV or digital media (e.g., Netflix, YouTube, web surfing)? </w:t>
      </w:r>
    </w:p>
    <w:p w14:paraId="0260A2E8" w14:textId="194C42C4"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No TV</w:t>
      </w:r>
      <w:ins w:id="200" w:author="Dunn, Julia (NIH/NIMH) [F]" w:date="2020-04-01T10:32:00Z">
        <w:r w:rsidR="00457F30">
          <w:rPr>
            <w:rFonts w:ascii="Arial" w:eastAsia="Arial" w:hAnsi="Arial" w:cs="Arial"/>
            <w:sz w:val="22"/>
            <w:szCs w:val="22"/>
          </w:rPr>
          <w:t xml:space="preserve"> or digital media</w:t>
        </w:r>
      </w:ins>
    </w:p>
    <w:p w14:paraId="50565641"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Under 1 hour</w:t>
      </w:r>
    </w:p>
    <w:p w14:paraId="1B37C965"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1-3 hours</w:t>
      </w:r>
    </w:p>
    <w:p w14:paraId="4635E0A3"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4-6 hours</w:t>
      </w:r>
    </w:p>
    <w:p w14:paraId="1BF7A8DB"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More than 6 hours</w:t>
      </w:r>
    </w:p>
    <w:p w14:paraId="0437F3BE" w14:textId="77777777" w:rsidR="00766DF3" w:rsidDel="00457F30" w:rsidRDefault="00766DF3" w:rsidP="00766DF3">
      <w:pPr>
        <w:rPr>
          <w:del w:id="201" w:author="Dunn, Julia (NIH/NIMH) [F]" w:date="2020-04-01T10:32:00Z"/>
          <w:rFonts w:ascii="Arial" w:eastAsia="Arial" w:hAnsi="Arial" w:cs="Arial"/>
          <w:sz w:val="22"/>
          <w:szCs w:val="22"/>
        </w:rPr>
      </w:pPr>
    </w:p>
    <w:p w14:paraId="718E83FB" w14:textId="77777777" w:rsidR="00766DF3" w:rsidRDefault="00766DF3" w:rsidP="00766DF3">
      <w:pPr>
        <w:rPr>
          <w:rFonts w:ascii="Arial" w:eastAsia="Arial" w:hAnsi="Arial" w:cs="Arial"/>
          <w:sz w:val="22"/>
          <w:szCs w:val="22"/>
        </w:rPr>
      </w:pPr>
    </w:p>
    <w:p w14:paraId="036A2AB9" w14:textId="77777777" w:rsidR="00766DF3" w:rsidRDefault="00766DF3" w:rsidP="00766DF3">
      <w:pPr>
        <w:numPr>
          <w:ilvl w:val="0"/>
          <w:numId w:val="8"/>
        </w:numPr>
        <w:rPr>
          <w:sz w:val="22"/>
          <w:szCs w:val="22"/>
        </w:rPr>
      </w:pPr>
      <w:r>
        <w:rPr>
          <w:rFonts w:ascii="Arial" w:eastAsia="Arial" w:hAnsi="Arial" w:cs="Arial"/>
          <w:b/>
          <w:sz w:val="22"/>
          <w:szCs w:val="22"/>
          <w:highlight w:val="white"/>
        </w:rPr>
        <w:t>... using social media (e.g., Facetime, Facebook, Instagram, Snapchat, Twitter, TikTok)?</w:t>
      </w:r>
    </w:p>
    <w:p w14:paraId="1AF5BC79"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No social media</w:t>
      </w:r>
    </w:p>
    <w:p w14:paraId="604C2973"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Under 1 hour</w:t>
      </w:r>
    </w:p>
    <w:p w14:paraId="64DF0328"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1-3 hours</w:t>
      </w:r>
    </w:p>
    <w:p w14:paraId="5A890253"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4-6 hours</w:t>
      </w:r>
    </w:p>
    <w:p w14:paraId="552B2077"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More than 6 hours</w:t>
      </w:r>
    </w:p>
    <w:p w14:paraId="728947CC" w14:textId="77777777" w:rsidR="00766DF3" w:rsidRDefault="00766DF3" w:rsidP="00766DF3">
      <w:pPr>
        <w:ind w:left="1440"/>
        <w:rPr>
          <w:rFonts w:ascii="Arial" w:eastAsia="Arial" w:hAnsi="Arial" w:cs="Arial"/>
          <w:sz w:val="22"/>
          <w:szCs w:val="22"/>
        </w:rPr>
      </w:pPr>
    </w:p>
    <w:p w14:paraId="179463C2" w14:textId="77777777" w:rsidR="00766DF3" w:rsidRDefault="00766DF3" w:rsidP="00766DF3">
      <w:pPr>
        <w:numPr>
          <w:ilvl w:val="0"/>
          <w:numId w:val="8"/>
        </w:numPr>
        <w:rPr>
          <w:sz w:val="22"/>
          <w:szCs w:val="22"/>
        </w:rPr>
      </w:pPr>
      <w:r>
        <w:rPr>
          <w:rFonts w:ascii="Arial" w:eastAsia="Arial" w:hAnsi="Arial" w:cs="Arial"/>
          <w:b/>
          <w:sz w:val="22"/>
          <w:szCs w:val="22"/>
          <w:highlight w:val="white"/>
        </w:rPr>
        <w:t xml:space="preserve"> … playing video games?</w:t>
      </w:r>
    </w:p>
    <w:p w14:paraId="32C3CCB0" w14:textId="77777777" w:rsidR="00766DF3" w:rsidRDefault="00766DF3" w:rsidP="00766DF3">
      <w:pPr>
        <w:numPr>
          <w:ilvl w:val="1"/>
          <w:numId w:val="4"/>
        </w:numPr>
        <w:rPr>
          <w:rFonts w:ascii="Arial" w:eastAsia="Arial" w:hAnsi="Arial" w:cs="Arial"/>
          <w:sz w:val="22"/>
          <w:szCs w:val="22"/>
        </w:rPr>
      </w:pPr>
      <w:r>
        <w:rPr>
          <w:rFonts w:ascii="Arial" w:eastAsia="Arial" w:hAnsi="Arial" w:cs="Arial"/>
          <w:sz w:val="22"/>
          <w:szCs w:val="22"/>
        </w:rPr>
        <w:t>No video games</w:t>
      </w:r>
    </w:p>
    <w:p w14:paraId="1C905328" w14:textId="77777777" w:rsidR="00766DF3" w:rsidRDefault="00766DF3" w:rsidP="00766DF3">
      <w:pPr>
        <w:numPr>
          <w:ilvl w:val="1"/>
          <w:numId w:val="4"/>
        </w:numPr>
        <w:rPr>
          <w:rFonts w:ascii="Arial" w:eastAsia="Arial" w:hAnsi="Arial" w:cs="Arial"/>
          <w:sz w:val="22"/>
          <w:szCs w:val="22"/>
        </w:rPr>
      </w:pPr>
      <w:r>
        <w:rPr>
          <w:rFonts w:ascii="Arial" w:eastAsia="Arial" w:hAnsi="Arial" w:cs="Arial"/>
          <w:sz w:val="22"/>
          <w:szCs w:val="22"/>
        </w:rPr>
        <w:t>Under 1 hour</w:t>
      </w:r>
    </w:p>
    <w:p w14:paraId="67D2E97D" w14:textId="77777777" w:rsidR="00766DF3" w:rsidRDefault="00766DF3" w:rsidP="00766DF3">
      <w:pPr>
        <w:numPr>
          <w:ilvl w:val="1"/>
          <w:numId w:val="4"/>
        </w:numPr>
        <w:rPr>
          <w:rFonts w:ascii="Arial" w:eastAsia="Arial" w:hAnsi="Arial" w:cs="Arial"/>
          <w:sz w:val="22"/>
          <w:szCs w:val="22"/>
        </w:rPr>
      </w:pPr>
      <w:r>
        <w:rPr>
          <w:rFonts w:ascii="Arial" w:eastAsia="Arial" w:hAnsi="Arial" w:cs="Arial"/>
          <w:sz w:val="22"/>
          <w:szCs w:val="22"/>
        </w:rPr>
        <w:t>1-3 hours</w:t>
      </w:r>
    </w:p>
    <w:p w14:paraId="215456F3" w14:textId="77777777" w:rsidR="00766DF3" w:rsidRDefault="00766DF3" w:rsidP="00766DF3">
      <w:pPr>
        <w:numPr>
          <w:ilvl w:val="1"/>
          <w:numId w:val="4"/>
        </w:numPr>
        <w:rPr>
          <w:rFonts w:ascii="Arial" w:eastAsia="Arial" w:hAnsi="Arial" w:cs="Arial"/>
          <w:sz w:val="22"/>
          <w:szCs w:val="22"/>
        </w:rPr>
      </w:pPr>
      <w:r>
        <w:rPr>
          <w:rFonts w:ascii="Arial" w:eastAsia="Arial" w:hAnsi="Arial" w:cs="Arial"/>
          <w:sz w:val="22"/>
          <w:szCs w:val="22"/>
        </w:rPr>
        <w:t>4-6 hours</w:t>
      </w:r>
    </w:p>
    <w:p w14:paraId="3B986964" w14:textId="77777777" w:rsidR="00766DF3" w:rsidRDefault="00766DF3" w:rsidP="00766DF3">
      <w:pPr>
        <w:numPr>
          <w:ilvl w:val="1"/>
          <w:numId w:val="4"/>
        </w:numPr>
        <w:rPr>
          <w:rFonts w:ascii="Arial" w:eastAsia="Arial" w:hAnsi="Arial" w:cs="Arial"/>
          <w:sz w:val="22"/>
          <w:szCs w:val="22"/>
        </w:rPr>
      </w:pPr>
      <w:r>
        <w:rPr>
          <w:rFonts w:ascii="Arial" w:eastAsia="Arial" w:hAnsi="Arial" w:cs="Arial"/>
          <w:sz w:val="22"/>
          <w:szCs w:val="22"/>
        </w:rPr>
        <w:t>More than 6 hours</w:t>
      </w:r>
    </w:p>
    <w:p w14:paraId="365A3BB4" w14:textId="77777777" w:rsidR="00766DF3" w:rsidRDefault="00766DF3">
      <w:pPr>
        <w:pStyle w:val="Heading2"/>
      </w:pPr>
    </w:p>
    <w:p w14:paraId="5DDF45D6" w14:textId="77777777" w:rsidR="00CF7D7A" w:rsidRPr="00CF7D7A" w:rsidRDefault="00CF7D7A" w:rsidP="00CF7D7A">
      <w:pPr>
        <w:pStyle w:val="Heading2"/>
        <w:rPr>
          <w:rFonts w:eastAsia="Arial" w:cs="Arial"/>
          <w:b w:val="0"/>
          <w:sz w:val="28"/>
          <w:szCs w:val="28"/>
        </w:rPr>
      </w:pPr>
      <w:r w:rsidRPr="00CF7D7A">
        <w:rPr>
          <w:sz w:val="28"/>
          <w:szCs w:val="28"/>
        </w:rPr>
        <w:t>SUBSTANCE USE (THREE MONTHS PRIOR TO CRISIS)</w:t>
      </w:r>
    </w:p>
    <w:p w14:paraId="00000155" w14:textId="77777777" w:rsidR="00806436" w:rsidRDefault="008F424E">
      <w:pPr>
        <w:spacing w:before="240" w:after="240"/>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 how frequently did you use:</w:t>
      </w:r>
    </w:p>
    <w:p w14:paraId="00000156" w14:textId="77777777" w:rsidR="00806436" w:rsidRDefault="008F424E" w:rsidP="00766DF3">
      <w:pPr>
        <w:numPr>
          <w:ilvl w:val="0"/>
          <w:numId w:val="8"/>
        </w:numPr>
        <w:spacing w:before="240"/>
        <w:rPr>
          <w:sz w:val="22"/>
          <w:szCs w:val="22"/>
        </w:rPr>
      </w:pPr>
      <w:r>
        <w:rPr>
          <w:rFonts w:ascii="Arial" w:eastAsia="Arial" w:hAnsi="Arial" w:cs="Arial"/>
          <w:b/>
          <w:sz w:val="22"/>
          <w:szCs w:val="22"/>
        </w:rPr>
        <w:t xml:space="preserve"> ... alcohol?</w:t>
      </w:r>
    </w:p>
    <w:p w14:paraId="00000157"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158"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159"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15A"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0000015B" w14:textId="77777777" w:rsidR="00806436" w:rsidRDefault="008F424E" w:rsidP="00766DF3">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12692FE3" w14:textId="77777777" w:rsidR="00593905" w:rsidRDefault="008F424E">
      <w:pPr>
        <w:spacing w:before="200"/>
        <w:rPr>
          <w:ins w:id="202" w:author="Dunn, Julia (NIH/NIMH) [F]" w:date="2020-04-01T12:46:00Z"/>
          <w:rFonts w:ascii="Arial" w:eastAsia="Arial" w:hAnsi="Arial" w:cs="Arial"/>
          <w:b/>
          <w:sz w:val="22"/>
          <w:szCs w:val="22"/>
        </w:rPr>
        <w:pPrChange w:id="203" w:author="Dunn, Julia (NIH/NIMH) [F]" w:date="2020-04-01T14:40:00Z">
          <w:pPr>
            <w:numPr>
              <w:numId w:val="8"/>
            </w:numPr>
            <w:spacing w:before="200"/>
            <w:ind w:left="720" w:hanging="360"/>
          </w:pPr>
        </w:pPrChange>
      </w:pPr>
      <w:del w:id="204" w:author="Dunn, Julia (NIH/NIMH) [F]" w:date="2020-04-01T14:40:00Z">
        <w:r w:rsidDel="006A05AA">
          <w:rPr>
            <w:rFonts w:ascii="Arial" w:eastAsia="Arial" w:hAnsi="Arial" w:cs="Arial"/>
            <w:b/>
            <w:sz w:val="22"/>
            <w:szCs w:val="22"/>
          </w:rPr>
          <w:delText xml:space="preserve"> </w:delText>
        </w:r>
      </w:del>
    </w:p>
    <w:p w14:paraId="1796917C" w14:textId="77777777" w:rsidR="00593905" w:rsidRDefault="00593905">
      <w:pPr>
        <w:rPr>
          <w:ins w:id="205" w:author="Dunn, Julia (NIH/NIMH) [F]" w:date="2020-04-01T12:46:00Z"/>
          <w:rFonts w:ascii="Arial" w:eastAsia="Arial" w:hAnsi="Arial" w:cs="Arial"/>
          <w:b/>
          <w:sz w:val="22"/>
          <w:szCs w:val="22"/>
        </w:rPr>
      </w:pPr>
      <w:ins w:id="206" w:author="Dunn, Julia (NIH/NIMH) [F]" w:date="2020-04-01T12:46:00Z">
        <w:r>
          <w:rPr>
            <w:rFonts w:ascii="Arial" w:eastAsia="Arial" w:hAnsi="Arial" w:cs="Arial"/>
            <w:b/>
            <w:sz w:val="22"/>
            <w:szCs w:val="22"/>
          </w:rPr>
          <w:br w:type="page"/>
        </w:r>
      </w:ins>
    </w:p>
    <w:p w14:paraId="0000015C" w14:textId="685ECACA" w:rsidR="00806436" w:rsidRDefault="008F424E" w:rsidP="00766DF3">
      <w:pPr>
        <w:numPr>
          <w:ilvl w:val="0"/>
          <w:numId w:val="8"/>
        </w:numPr>
        <w:spacing w:before="200"/>
        <w:rPr>
          <w:sz w:val="22"/>
          <w:szCs w:val="22"/>
        </w:rPr>
      </w:pPr>
      <w:r>
        <w:rPr>
          <w:rFonts w:ascii="Arial" w:eastAsia="Arial" w:hAnsi="Arial" w:cs="Arial"/>
          <w:b/>
          <w:sz w:val="22"/>
          <w:szCs w:val="22"/>
        </w:rPr>
        <w:lastRenderedPageBreak/>
        <w:t>… vaping?</w:t>
      </w:r>
    </w:p>
    <w:p w14:paraId="0000015D"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15E"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15F"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160"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44F75C6A" w14:textId="6C362E1B" w:rsidR="007D5D12" w:rsidRPr="00766DF3" w:rsidRDefault="008F424E" w:rsidP="007D5D12">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0000162" w14:textId="77777777" w:rsidR="00806436" w:rsidRDefault="008F424E" w:rsidP="00766DF3">
      <w:pPr>
        <w:numPr>
          <w:ilvl w:val="0"/>
          <w:numId w:val="8"/>
        </w:numPr>
        <w:spacing w:before="240"/>
        <w:rPr>
          <w:sz w:val="22"/>
          <w:szCs w:val="22"/>
        </w:rPr>
      </w:pPr>
      <w:r>
        <w:rPr>
          <w:rFonts w:ascii="Arial" w:eastAsia="Arial" w:hAnsi="Arial" w:cs="Arial"/>
          <w:b/>
          <w:sz w:val="22"/>
          <w:szCs w:val="22"/>
        </w:rPr>
        <w:t xml:space="preserve"> … cigarettes or other tobacco?</w:t>
      </w:r>
    </w:p>
    <w:p w14:paraId="00000163"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164"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165"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166"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00000167" w14:textId="77777777" w:rsidR="00806436" w:rsidRDefault="008F424E" w:rsidP="00766DF3">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0000168" w14:textId="77777777" w:rsidR="00806436" w:rsidRDefault="008F424E" w:rsidP="00766DF3">
      <w:pPr>
        <w:numPr>
          <w:ilvl w:val="0"/>
          <w:numId w:val="8"/>
        </w:numPr>
        <w:spacing w:before="200"/>
        <w:rPr>
          <w:sz w:val="22"/>
          <w:szCs w:val="22"/>
        </w:rPr>
      </w:pPr>
      <w:r>
        <w:rPr>
          <w:rFonts w:ascii="Arial" w:eastAsia="Arial" w:hAnsi="Arial" w:cs="Arial"/>
          <w:b/>
          <w:sz w:val="22"/>
          <w:szCs w:val="22"/>
        </w:rPr>
        <w:t xml:space="preserve"> ... marijuana/cannabis (e.g., joint, blunt, pipe, bong)?</w:t>
      </w:r>
    </w:p>
    <w:p w14:paraId="00000169"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16A"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16B"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16C"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0000016D" w14:textId="29771F53" w:rsidR="00806436" w:rsidDel="006E1F04" w:rsidRDefault="008F424E" w:rsidP="00766DF3">
      <w:pPr>
        <w:numPr>
          <w:ilvl w:val="1"/>
          <w:numId w:val="8"/>
        </w:numPr>
        <w:spacing w:after="200"/>
        <w:rPr>
          <w:del w:id="207" w:author="Dunn, Julia (NIH/NIMH) [F]" w:date="2020-04-01T10:33:00Z"/>
          <w:rFonts w:ascii="Arial" w:eastAsia="Arial" w:hAnsi="Arial" w:cs="Arial"/>
          <w:sz w:val="22"/>
          <w:szCs w:val="22"/>
        </w:rPr>
      </w:pPr>
      <w:r>
        <w:rPr>
          <w:rFonts w:ascii="Arial" w:eastAsia="Arial" w:hAnsi="Arial" w:cs="Arial"/>
          <w:sz w:val="22"/>
          <w:szCs w:val="22"/>
        </w:rPr>
        <w:t>Regularly</w:t>
      </w:r>
    </w:p>
    <w:p w14:paraId="59F97803" w14:textId="0BD1868D" w:rsidR="00792494" w:rsidRPr="006E1F04" w:rsidDel="00457F30" w:rsidRDefault="00792494">
      <w:pPr>
        <w:numPr>
          <w:ilvl w:val="1"/>
          <w:numId w:val="8"/>
        </w:numPr>
        <w:spacing w:after="200"/>
        <w:rPr>
          <w:del w:id="208" w:author="Dunn, Julia (NIH/NIMH) [F]" w:date="2020-04-01T10:33:00Z"/>
          <w:rFonts w:ascii="Arial" w:eastAsia="Arial" w:hAnsi="Arial" w:cs="Arial"/>
          <w:sz w:val="22"/>
          <w:szCs w:val="22"/>
        </w:rPr>
        <w:pPrChange w:id="209" w:author="Dunn, Julia (NIH/NIMH) [F]" w:date="2020-04-01T10:33:00Z">
          <w:pPr>
            <w:spacing w:after="200"/>
          </w:pPr>
        </w:pPrChange>
      </w:pPr>
    </w:p>
    <w:p w14:paraId="00237969" w14:textId="77777777" w:rsidR="00792494" w:rsidRDefault="00792494">
      <w:pPr>
        <w:numPr>
          <w:ilvl w:val="1"/>
          <w:numId w:val="8"/>
        </w:numPr>
        <w:spacing w:after="200"/>
        <w:rPr>
          <w:rFonts w:ascii="Arial" w:eastAsia="Arial" w:hAnsi="Arial" w:cs="Arial"/>
          <w:sz w:val="22"/>
          <w:szCs w:val="22"/>
        </w:rPr>
        <w:pPrChange w:id="210" w:author="Dunn, Julia (NIH/NIMH) [F]" w:date="2020-04-01T10:33:00Z">
          <w:pPr>
            <w:spacing w:after="200"/>
          </w:pPr>
        </w:pPrChange>
      </w:pPr>
    </w:p>
    <w:p w14:paraId="0000016E" w14:textId="77777777" w:rsidR="00806436" w:rsidRDefault="008F424E" w:rsidP="00766DF3">
      <w:pPr>
        <w:numPr>
          <w:ilvl w:val="0"/>
          <w:numId w:val="8"/>
        </w:numPr>
        <w:spacing w:before="200"/>
        <w:rPr>
          <w:sz w:val="22"/>
          <w:szCs w:val="22"/>
        </w:rPr>
      </w:pPr>
      <w:r>
        <w:rPr>
          <w:rFonts w:ascii="Arial" w:eastAsia="Arial" w:hAnsi="Arial" w:cs="Arial"/>
          <w:b/>
          <w:sz w:val="22"/>
          <w:szCs w:val="22"/>
        </w:rPr>
        <w:t xml:space="preserve"> ... opiates, heroin, or narcotics?</w:t>
      </w:r>
    </w:p>
    <w:p w14:paraId="0000016F"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170"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171"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172"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00000173" w14:textId="77777777" w:rsidR="00806436" w:rsidRDefault="008F424E" w:rsidP="00766DF3">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0000174" w14:textId="77777777" w:rsidR="00806436" w:rsidRDefault="008F424E" w:rsidP="00766DF3">
      <w:pPr>
        <w:numPr>
          <w:ilvl w:val="0"/>
          <w:numId w:val="8"/>
        </w:numPr>
        <w:spacing w:before="200"/>
        <w:rPr>
          <w:sz w:val="22"/>
          <w:szCs w:val="22"/>
        </w:rPr>
      </w:pPr>
      <w:r>
        <w:rPr>
          <w:rFonts w:ascii="Arial" w:eastAsia="Arial" w:hAnsi="Arial" w:cs="Arial"/>
          <w:b/>
          <w:sz w:val="22"/>
          <w:szCs w:val="22"/>
        </w:rPr>
        <w:t>... other drugs including cocaine, crack, amphetamine, methamphetamine, hallucinogens, or ecstasy?</w:t>
      </w:r>
    </w:p>
    <w:p w14:paraId="00000175"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176"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177"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178"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00000179" w14:textId="77777777" w:rsidR="00806436" w:rsidRDefault="008F424E" w:rsidP="00766DF3">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000017A" w14:textId="77777777" w:rsidR="00806436" w:rsidRDefault="008F424E" w:rsidP="00766DF3">
      <w:pPr>
        <w:numPr>
          <w:ilvl w:val="0"/>
          <w:numId w:val="8"/>
        </w:numPr>
        <w:spacing w:before="200"/>
        <w:rPr>
          <w:sz w:val="22"/>
          <w:szCs w:val="22"/>
        </w:rPr>
      </w:pPr>
      <w:r>
        <w:rPr>
          <w:rFonts w:ascii="Arial" w:eastAsia="Arial" w:hAnsi="Arial" w:cs="Arial"/>
          <w:b/>
          <w:sz w:val="22"/>
          <w:szCs w:val="22"/>
        </w:rPr>
        <w:t>… sleeping medications or sedatives/hypnotics?</w:t>
      </w:r>
    </w:p>
    <w:p w14:paraId="0000017B"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17C"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17D"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17E"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000001F5" w14:textId="2CB9A7FA" w:rsidR="00806436" w:rsidRPr="00766DF3" w:rsidRDefault="008F424E" w:rsidP="00766DF3">
      <w:pPr>
        <w:numPr>
          <w:ilvl w:val="1"/>
          <w:numId w:val="8"/>
        </w:numPr>
        <w:spacing w:after="240"/>
        <w:rPr>
          <w:rFonts w:ascii="Arial" w:eastAsia="Arial" w:hAnsi="Arial" w:cs="Arial"/>
          <w:sz w:val="22"/>
          <w:szCs w:val="22"/>
        </w:rPr>
      </w:pPr>
      <w:r>
        <w:rPr>
          <w:rFonts w:ascii="Arial" w:eastAsia="Arial" w:hAnsi="Arial" w:cs="Arial"/>
          <w:sz w:val="22"/>
          <w:szCs w:val="22"/>
        </w:rPr>
        <w:t>Regularly</w:t>
      </w:r>
      <w:bookmarkStart w:id="211" w:name="_heading=h.n9213zgx5apm" w:colFirst="0" w:colLast="0"/>
      <w:bookmarkEnd w:id="211"/>
    </w:p>
    <w:p w14:paraId="000001F6" w14:textId="77777777" w:rsidR="00806436" w:rsidRDefault="00806436">
      <w:pPr>
        <w:ind w:left="1440"/>
        <w:rPr>
          <w:rFonts w:ascii="Arial" w:eastAsia="Arial" w:hAnsi="Arial" w:cs="Arial"/>
          <w:sz w:val="22"/>
          <w:szCs w:val="22"/>
          <w:highlight w:val="white"/>
        </w:rPr>
      </w:pPr>
    </w:p>
    <w:p w14:paraId="789DD9E6" w14:textId="77777777" w:rsidR="00593905" w:rsidRDefault="00593905">
      <w:pPr>
        <w:rPr>
          <w:ins w:id="212" w:author="Dunn, Julia (NIH/NIMH) [F]" w:date="2020-04-01T12:46:00Z"/>
          <w:rFonts w:ascii="Arial" w:eastAsiaTheme="majorEastAsia" w:hAnsi="Arial" w:cstheme="majorBidi"/>
          <w:b/>
          <w:sz w:val="28"/>
          <w:szCs w:val="28"/>
        </w:rPr>
      </w:pPr>
      <w:ins w:id="213" w:author="Dunn, Julia (NIH/NIMH) [F]" w:date="2020-04-01T12:46:00Z">
        <w:r>
          <w:rPr>
            <w:sz w:val="28"/>
            <w:szCs w:val="28"/>
          </w:rPr>
          <w:br w:type="page"/>
        </w:r>
      </w:ins>
    </w:p>
    <w:p w14:paraId="09079F7E" w14:textId="0657FD52" w:rsidR="00CF7D7A" w:rsidRPr="00CF7D7A" w:rsidRDefault="00CF7D7A" w:rsidP="00CF7D7A">
      <w:pPr>
        <w:pStyle w:val="Heading2"/>
        <w:rPr>
          <w:b w:val="0"/>
          <w:sz w:val="28"/>
          <w:szCs w:val="28"/>
        </w:rPr>
      </w:pPr>
      <w:r w:rsidRPr="00CF7D7A">
        <w:rPr>
          <w:sz w:val="28"/>
          <w:szCs w:val="28"/>
        </w:rPr>
        <w:lastRenderedPageBreak/>
        <w:t>DAILY BEHAVIORS (PAST TWO WEEKS)</w:t>
      </w:r>
    </w:p>
    <w:p w14:paraId="4615754E" w14:textId="77777777" w:rsidR="00766DF3" w:rsidRDefault="00766DF3" w:rsidP="00766DF3">
      <w:pPr>
        <w:pStyle w:val="Heading2"/>
      </w:pPr>
    </w:p>
    <w:p w14:paraId="5566F5A5" w14:textId="6E1E8594" w:rsidR="00766DF3" w:rsidRPr="00766DF3" w:rsidRDefault="00766DF3" w:rsidP="00766DF3">
      <w:pPr>
        <w:pStyle w:val="Heading2"/>
        <w:rPr>
          <w:b w:val="0"/>
        </w:rPr>
      </w:pPr>
      <w:r>
        <w:rPr>
          <w:rFonts w:eastAsia="Arial" w:cs="Arial"/>
          <w:b w:val="0"/>
          <w:sz w:val="22"/>
          <w:szCs w:val="22"/>
        </w:rPr>
        <w:t xml:space="preserve">During the </w:t>
      </w:r>
      <w:r w:rsidRPr="00491C50">
        <w:rPr>
          <w:rFonts w:eastAsia="Arial" w:cs="Arial"/>
          <w:bCs/>
          <w:sz w:val="22"/>
          <w:szCs w:val="22"/>
          <w:u w:val="single"/>
        </w:rPr>
        <w:t>PAST TWO WEEKS</w:t>
      </w:r>
      <w:r>
        <w:rPr>
          <w:rFonts w:eastAsia="Arial" w:cs="Arial"/>
          <w:b w:val="0"/>
          <w:sz w:val="22"/>
          <w:szCs w:val="22"/>
        </w:rPr>
        <w:t>:</w:t>
      </w:r>
    </w:p>
    <w:p w14:paraId="69EA93CE" w14:textId="77777777" w:rsidR="00766DF3" w:rsidRDefault="00766DF3" w:rsidP="00766DF3">
      <w:pPr>
        <w:numPr>
          <w:ilvl w:val="0"/>
          <w:numId w:val="8"/>
        </w:numPr>
        <w:spacing w:before="240"/>
        <w:rPr>
          <w:sz w:val="22"/>
          <w:szCs w:val="22"/>
        </w:rPr>
      </w:pPr>
      <w:r>
        <w:rPr>
          <w:rFonts w:ascii="Arial" w:eastAsia="Arial" w:hAnsi="Arial" w:cs="Arial"/>
          <w:b/>
          <w:sz w:val="22"/>
          <w:szCs w:val="22"/>
        </w:rPr>
        <w:t>… how many hours per night did you sleep on average?</w:t>
      </w:r>
    </w:p>
    <w:p w14:paraId="67353002" w14:textId="445C5A7B" w:rsidR="00766DF3" w:rsidRDefault="00766DF3" w:rsidP="00766DF3">
      <w:pPr>
        <w:numPr>
          <w:ilvl w:val="1"/>
          <w:numId w:val="8"/>
        </w:numPr>
        <w:rPr>
          <w:rFonts w:ascii="Arial" w:eastAsia="Arial" w:hAnsi="Arial" w:cs="Arial"/>
          <w:sz w:val="22"/>
          <w:szCs w:val="22"/>
        </w:rPr>
      </w:pPr>
      <w:commentRangeStart w:id="214"/>
      <w:r>
        <w:rPr>
          <w:rFonts w:ascii="Arial" w:eastAsia="Arial" w:hAnsi="Arial" w:cs="Arial"/>
          <w:sz w:val="22"/>
          <w:szCs w:val="22"/>
        </w:rPr>
        <w:t>&lt;6 hours</w:t>
      </w:r>
      <w:commentRangeEnd w:id="214"/>
      <w:r w:rsidR="006E1F04">
        <w:rPr>
          <w:rStyle w:val="CommentReference"/>
        </w:rPr>
        <w:commentReference w:id="214"/>
      </w:r>
    </w:p>
    <w:p w14:paraId="7E7FA553"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6-8 hours</w:t>
      </w:r>
    </w:p>
    <w:p w14:paraId="01F650E0" w14:textId="77777777" w:rsidR="00766DF3" w:rsidRDefault="00766DF3" w:rsidP="00766DF3">
      <w:pPr>
        <w:numPr>
          <w:ilvl w:val="1"/>
          <w:numId w:val="8"/>
        </w:numPr>
        <w:rPr>
          <w:rFonts w:ascii="Arial" w:eastAsia="Arial" w:hAnsi="Arial" w:cs="Arial"/>
          <w:sz w:val="22"/>
          <w:szCs w:val="22"/>
        </w:rPr>
      </w:pPr>
      <w:commentRangeStart w:id="215"/>
      <w:r>
        <w:rPr>
          <w:rFonts w:ascii="Arial" w:eastAsia="Arial" w:hAnsi="Arial" w:cs="Arial"/>
          <w:sz w:val="22"/>
          <w:szCs w:val="22"/>
        </w:rPr>
        <w:t>8-10 hours</w:t>
      </w:r>
      <w:commentRangeEnd w:id="215"/>
      <w:r w:rsidR="006E1F04">
        <w:rPr>
          <w:rStyle w:val="CommentReference"/>
        </w:rPr>
        <w:commentReference w:id="215"/>
      </w:r>
    </w:p>
    <w:p w14:paraId="61894E41"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&gt;10 hours</w:t>
      </w:r>
    </w:p>
    <w:p w14:paraId="6B8C0C3F" w14:textId="77777777" w:rsidR="00766DF3" w:rsidRDefault="00766DF3" w:rsidP="00766DF3">
      <w:pPr>
        <w:ind w:left="1440"/>
        <w:rPr>
          <w:rFonts w:ascii="Arial" w:eastAsia="Arial" w:hAnsi="Arial" w:cs="Arial"/>
          <w:sz w:val="22"/>
          <w:szCs w:val="22"/>
        </w:rPr>
      </w:pPr>
    </w:p>
    <w:p w14:paraId="76BECEA9" w14:textId="77777777" w:rsidR="00766DF3" w:rsidRDefault="00766DF3" w:rsidP="00766DF3">
      <w:pPr>
        <w:numPr>
          <w:ilvl w:val="0"/>
          <w:numId w:val="8"/>
        </w:numPr>
        <w:spacing w:before="5"/>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exercise (e.g., increased heart rate, breathing) for at least 30 minutes?</w:t>
      </w:r>
    </w:p>
    <w:p w14:paraId="110B1A51"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None</w:t>
      </w:r>
    </w:p>
    <w:p w14:paraId="71FD3EB5"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1-2 days</w:t>
      </w:r>
    </w:p>
    <w:p w14:paraId="1B5BA92E"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3-4 days</w:t>
      </w:r>
    </w:p>
    <w:p w14:paraId="26761444"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5-6 days</w:t>
      </w:r>
    </w:p>
    <w:p w14:paraId="1AF44448"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Daily</w:t>
      </w:r>
    </w:p>
    <w:p w14:paraId="27EC2DE3" w14:textId="77777777" w:rsidR="00766DF3" w:rsidRDefault="00766DF3" w:rsidP="00766DF3">
      <w:pPr>
        <w:ind w:left="1440"/>
        <w:rPr>
          <w:rFonts w:ascii="Arial" w:eastAsia="Arial" w:hAnsi="Arial" w:cs="Arial"/>
          <w:b/>
          <w:sz w:val="22"/>
          <w:szCs w:val="22"/>
          <w:highlight w:val="white"/>
        </w:rPr>
      </w:pPr>
    </w:p>
    <w:p w14:paraId="2AA92BFE" w14:textId="77777777" w:rsidR="00766DF3" w:rsidRDefault="00766DF3" w:rsidP="00766DF3">
      <w:pPr>
        <w:numPr>
          <w:ilvl w:val="0"/>
          <w:numId w:val="8"/>
        </w:numPr>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spend time outdoors?</w:t>
      </w:r>
    </w:p>
    <w:p w14:paraId="37097089"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None</w:t>
      </w:r>
    </w:p>
    <w:p w14:paraId="002F19A1"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1-2 days</w:t>
      </w:r>
    </w:p>
    <w:p w14:paraId="29F6F182"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3-4 days</w:t>
      </w:r>
    </w:p>
    <w:p w14:paraId="019BCEAA"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5-6 days</w:t>
      </w:r>
    </w:p>
    <w:p w14:paraId="515407BB"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Daily</w:t>
      </w:r>
    </w:p>
    <w:p w14:paraId="218634FA" w14:textId="77777777" w:rsidR="00766DF3" w:rsidRDefault="00766DF3">
      <w:pPr>
        <w:pStyle w:val="Heading2"/>
      </w:pPr>
    </w:p>
    <w:p w14:paraId="1316A911" w14:textId="77777777" w:rsidR="00CF7D7A" w:rsidRPr="00CF7D7A" w:rsidRDefault="00CF7D7A" w:rsidP="00CF7D7A">
      <w:pPr>
        <w:pStyle w:val="Heading2"/>
        <w:rPr>
          <w:sz w:val="28"/>
          <w:szCs w:val="28"/>
        </w:rPr>
      </w:pPr>
      <w:r w:rsidRPr="00CF7D7A">
        <w:rPr>
          <w:sz w:val="28"/>
          <w:szCs w:val="28"/>
        </w:rPr>
        <w:t>EMOTIONS/WORRIES (PAST TWO WEEKS)</w:t>
      </w:r>
    </w:p>
    <w:p w14:paraId="7CF41A15" w14:textId="77777777" w:rsidR="00766DF3" w:rsidRDefault="00766DF3" w:rsidP="00766DF3">
      <w:pPr>
        <w:spacing w:before="5"/>
        <w:rPr>
          <w:rFonts w:ascii="Arial" w:eastAsia="Arial" w:hAnsi="Arial" w:cs="Arial"/>
          <w:b/>
          <w:sz w:val="22"/>
          <w:szCs w:val="22"/>
        </w:rPr>
      </w:pPr>
    </w:p>
    <w:p w14:paraId="3B998879" w14:textId="77777777" w:rsidR="00766DF3" w:rsidRDefault="00766DF3" w:rsidP="00766DF3">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C1552B7" w14:textId="77777777" w:rsidR="00766DF3" w:rsidRDefault="00766DF3" w:rsidP="00766DF3">
      <w:pPr>
        <w:rPr>
          <w:rFonts w:ascii="Arial" w:eastAsia="Arial" w:hAnsi="Arial" w:cs="Arial"/>
          <w:sz w:val="22"/>
          <w:szCs w:val="22"/>
        </w:rPr>
      </w:pPr>
    </w:p>
    <w:p w14:paraId="2912F845" w14:textId="77777777" w:rsidR="00766DF3" w:rsidRDefault="00766DF3" w:rsidP="00766DF3">
      <w:pPr>
        <w:numPr>
          <w:ilvl w:val="0"/>
          <w:numId w:val="8"/>
        </w:numPr>
        <w:rPr>
          <w:sz w:val="22"/>
          <w:szCs w:val="22"/>
        </w:rPr>
      </w:pPr>
      <w:r>
        <w:rPr>
          <w:rFonts w:ascii="Arial" w:eastAsia="Arial" w:hAnsi="Arial" w:cs="Arial"/>
          <w:b/>
          <w:sz w:val="22"/>
          <w:szCs w:val="22"/>
        </w:rPr>
        <w:t>… how worried were you generally?</w:t>
      </w:r>
    </w:p>
    <w:p w14:paraId="57CB34F9" w14:textId="77777777" w:rsidR="00766DF3" w:rsidRDefault="00766DF3" w:rsidP="00766DF3">
      <w:pPr>
        <w:numPr>
          <w:ilvl w:val="0"/>
          <w:numId w:val="21"/>
        </w:numPr>
        <w:rPr>
          <w:rFonts w:ascii="Arial" w:eastAsia="Arial" w:hAnsi="Arial" w:cs="Arial"/>
          <w:sz w:val="22"/>
          <w:szCs w:val="22"/>
        </w:rPr>
      </w:pPr>
      <w:r>
        <w:rPr>
          <w:rFonts w:ascii="Arial" w:eastAsia="Arial" w:hAnsi="Arial" w:cs="Arial"/>
          <w:sz w:val="22"/>
          <w:szCs w:val="22"/>
        </w:rPr>
        <w:t>Not worried at all</w:t>
      </w:r>
    </w:p>
    <w:p w14:paraId="29BC205B" w14:textId="77777777" w:rsidR="00766DF3" w:rsidRDefault="00766DF3" w:rsidP="00766DF3">
      <w:pPr>
        <w:numPr>
          <w:ilvl w:val="0"/>
          <w:numId w:val="21"/>
        </w:numPr>
        <w:rPr>
          <w:rFonts w:ascii="Arial" w:eastAsia="Arial" w:hAnsi="Arial" w:cs="Arial"/>
          <w:sz w:val="22"/>
          <w:szCs w:val="22"/>
        </w:rPr>
      </w:pPr>
      <w:r>
        <w:rPr>
          <w:rFonts w:ascii="Arial" w:eastAsia="Arial" w:hAnsi="Arial" w:cs="Arial"/>
          <w:sz w:val="22"/>
          <w:szCs w:val="22"/>
        </w:rPr>
        <w:t>Slightly worried</w:t>
      </w:r>
    </w:p>
    <w:p w14:paraId="31320C1D" w14:textId="77777777" w:rsidR="00766DF3" w:rsidRDefault="00766DF3" w:rsidP="00766DF3">
      <w:pPr>
        <w:numPr>
          <w:ilvl w:val="0"/>
          <w:numId w:val="21"/>
        </w:numPr>
        <w:rPr>
          <w:rFonts w:ascii="Arial" w:eastAsia="Arial" w:hAnsi="Arial" w:cs="Arial"/>
          <w:sz w:val="22"/>
          <w:szCs w:val="22"/>
        </w:rPr>
      </w:pPr>
      <w:r>
        <w:rPr>
          <w:rFonts w:ascii="Arial" w:eastAsia="Arial" w:hAnsi="Arial" w:cs="Arial"/>
          <w:sz w:val="22"/>
          <w:szCs w:val="22"/>
        </w:rPr>
        <w:t>Moderately worried</w:t>
      </w:r>
    </w:p>
    <w:p w14:paraId="68079232" w14:textId="77777777" w:rsidR="00766DF3" w:rsidRDefault="00766DF3" w:rsidP="00766DF3">
      <w:pPr>
        <w:numPr>
          <w:ilvl w:val="0"/>
          <w:numId w:val="21"/>
        </w:numPr>
        <w:rPr>
          <w:rFonts w:ascii="Arial" w:eastAsia="Arial" w:hAnsi="Arial" w:cs="Arial"/>
          <w:sz w:val="22"/>
          <w:szCs w:val="22"/>
        </w:rPr>
      </w:pPr>
      <w:r>
        <w:rPr>
          <w:rFonts w:ascii="Arial" w:eastAsia="Arial" w:hAnsi="Arial" w:cs="Arial"/>
          <w:sz w:val="22"/>
          <w:szCs w:val="22"/>
        </w:rPr>
        <w:t>Very worried</w:t>
      </w:r>
    </w:p>
    <w:p w14:paraId="058063F5" w14:textId="77777777" w:rsidR="00766DF3" w:rsidRDefault="00766DF3" w:rsidP="00766DF3">
      <w:pPr>
        <w:numPr>
          <w:ilvl w:val="0"/>
          <w:numId w:val="21"/>
        </w:numPr>
        <w:rPr>
          <w:rFonts w:ascii="Arial" w:eastAsia="Arial" w:hAnsi="Arial" w:cs="Arial"/>
          <w:sz w:val="22"/>
          <w:szCs w:val="22"/>
        </w:rPr>
      </w:pPr>
      <w:r>
        <w:rPr>
          <w:rFonts w:ascii="Arial" w:eastAsia="Arial" w:hAnsi="Arial" w:cs="Arial"/>
          <w:sz w:val="22"/>
          <w:szCs w:val="22"/>
        </w:rPr>
        <w:t>Extremely worried</w:t>
      </w:r>
    </w:p>
    <w:p w14:paraId="29874EAD" w14:textId="77777777" w:rsidR="00766DF3" w:rsidRDefault="00766DF3" w:rsidP="00766DF3">
      <w:pPr>
        <w:rPr>
          <w:rFonts w:ascii="Arial" w:eastAsia="Arial" w:hAnsi="Arial" w:cs="Arial"/>
          <w:sz w:val="22"/>
          <w:szCs w:val="22"/>
        </w:rPr>
      </w:pPr>
    </w:p>
    <w:p w14:paraId="46E1FDD1" w14:textId="77777777" w:rsidR="00766DF3" w:rsidRDefault="00766DF3" w:rsidP="00766DF3">
      <w:pPr>
        <w:numPr>
          <w:ilvl w:val="0"/>
          <w:numId w:val="8"/>
        </w:numPr>
        <w:rPr>
          <w:sz w:val="22"/>
          <w:szCs w:val="22"/>
        </w:rPr>
      </w:pPr>
      <w:r>
        <w:rPr>
          <w:rFonts w:ascii="Arial" w:eastAsia="Arial" w:hAnsi="Arial" w:cs="Arial"/>
          <w:b/>
          <w:sz w:val="22"/>
          <w:szCs w:val="22"/>
        </w:rPr>
        <w:t>… how happy versus sad were you?</w:t>
      </w:r>
    </w:p>
    <w:p w14:paraId="66D312E4" w14:textId="77777777" w:rsidR="00766DF3" w:rsidRDefault="00766DF3" w:rsidP="00766DF3">
      <w:pPr>
        <w:numPr>
          <w:ilvl w:val="0"/>
          <w:numId w:val="9"/>
        </w:numPr>
        <w:rPr>
          <w:rFonts w:ascii="Arial" w:eastAsia="Arial" w:hAnsi="Arial" w:cs="Arial"/>
          <w:sz w:val="22"/>
          <w:szCs w:val="22"/>
        </w:rPr>
      </w:pPr>
      <w:r>
        <w:rPr>
          <w:rFonts w:ascii="Arial" w:eastAsia="Arial" w:hAnsi="Arial" w:cs="Arial"/>
          <w:sz w:val="22"/>
          <w:szCs w:val="22"/>
        </w:rPr>
        <w:t>Very sad/depressed/unhappy</w:t>
      </w:r>
    </w:p>
    <w:p w14:paraId="4A88981C" w14:textId="77777777" w:rsidR="00766DF3" w:rsidRDefault="00766DF3" w:rsidP="00766DF3">
      <w:pPr>
        <w:numPr>
          <w:ilvl w:val="0"/>
          <w:numId w:val="9"/>
        </w:numPr>
        <w:rPr>
          <w:rFonts w:ascii="Arial" w:eastAsia="Arial" w:hAnsi="Arial" w:cs="Arial"/>
          <w:sz w:val="22"/>
          <w:szCs w:val="22"/>
        </w:rPr>
      </w:pPr>
      <w:r>
        <w:rPr>
          <w:rFonts w:ascii="Arial" w:eastAsia="Arial" w:hAnsi="Arial" w:cs="Arial"/>
          <w:sz w:val="22"/>
          <w:szCs w:val="22"/>
        </w:rPr>
        <w:t>Moderately sad/depressed/unhappy</w:t>
      </w:r>
    </w:p>
    <w:p w14:paraId="7540377F" w14:textId="77777777" w:rsidR="00766DF3" w:rsidRDefault="00766DF3" w:rsidP="00766DF3">
      <w:pPr>
        <w:numPr>
          <w:ilvl w:val="0"/>
          <w:numId w:val="9"/>
        </w:numPr>
        <w:rPr>
          <w:rFonts w:ascii="Arial" w:eastAsia="Arial" w:hAnsi="Arial" w:cs="Arial"/>
          <w:sz w:val="22"/>
          <w:szCs w:val="22"/>
        </w:rPr>
      </w:pPr>
      <w:r>
        <w:rPr>
          <w:rFonts w:ascii="Arial" w:eastAsia="Arial" w:hAnsi="Arial" w:cs="Arial"/>
          <w:sz w:val="22"/>
          <w:szCs w:val="22"/>
        </w:rPr>
        <w:t xml:space="preserve">Neutral </w:t>
      </w:r>
    </w:p>
    <w:p w14:paraId="3B9DEE5C" w14:textId="77777777" w:rsidR="00766DF3" w:rsidRDefault="00766DF3" w:rsidP="00766DF3">
      <w:pPr>
        <w:numPr>
          <w:ilvl w:val="0"/>
          <w:numId w:val="9"/>
        </w:numPr>
        <w:rPr>
          <w:rFonts w:ascii="Arial" w:eastAsia="Arial" w:hAnsi="Arial" w:cs="Arial"/>
          <w:sz w:val="22"/>
          <w:szCs w:val="22"/>
        </w:rPr>
      </w:pPr>
      <w:r>
        <w:rPr>
          <w:rFonts w:ascii="Arial" w:eastAsia="Arial" w:hAnsi="Arial" w:cs="Arial"/>
          <w:sz w:val="22"/>
          <w:szCs w:val="22"/>
        </w:rPr>
        <w:t xml:space="preserve">Moderately happy/cheerful </w:t>
      </w:r>
    </w:p>
    <w:p w14:paraId="34CE1691" w14:textId="77777777" w:rsidR="00766DF3" w:rsidRDefault="00766DF3" w:rsidP="00766DF3">
      <w:pPr>
        <w:numPr>
          <w:ilvl w:val="0"/>
          <w:numId w:val="9"/>
        </w:numPr>
        <w:rPr>
          <w:rFonts w:ascii="Arial" w:eastAsia="Arial" w:hAnsi="Arial" w:cs="Arial"/>
          <w:sz w:val="22"/>
          <w:szCs w:val="22"/>
        </w:rPr>
      </w:pPr>
      <w:r>
        <w:rPr>
          <w:rFonts w:ascii="Arial" w:eastAsia="Arial" w:hAnsi="Arial" w:cs="Arial"/>
          <w:sz w:val="22"/>
          <w:szCs w:val="22"/>
        </w:rPr>
        <w:t>Very happy/cheerful</w:t>
      </w:r>
    </w:p>
    <w:p w14:paraId="614475AA" w14:textId="77777777" w:rsidR="00766DF3" w:rsidRDefault="00766DF3" w:rsidP="00766DF3">
      <w:pPr>
        <w:rPr>
          <w:rFonts w:ascii="Arial" w:eastAsia="Arial" w:hAnsi="Arial" w:cs="Arial"/>
          <w:sz w:val="22"/>
          <w:szCs w:val="22"/>
        </w:rPr>
      </w:pPr>
    </w:p>
    <w:p w14:paraId="1A62F56B" w14:textId="2D8590AA" w:rsidR="00766DF3" w:rsidRDefault="00766DF3" w:rsidP="00766DF3">
      <w:pPr>
        <w:numPr>
          <w:ilvl w:val="0"/>
          <w:numId w:val="8"/>
        </w:numPr>
        <w:rPr>
          <w:sz w:val="22"/>
          <w:szCs w:val="22"/>
        </w:rPr>
      </w:pPr>
      <w:r>
        <w:rPr>
          <w:rFonts w:ascii="Arial" w:eastAsia="Arial" w:hAnsi="Arial" w:cs="Arial"/>
          <w:b/>
          <w:sz w:val="22"/>
          <w:szCs w:val="22"/>
        </w:rPr>
        <w:t xml:space="preserve">… how </w:t>
      </w:r>
      <w:del w:id="216" w:author="Dunn, Julia (NIH/NIMH) [F]" w:date="2020-04-01T14:35:00Z">
        <w:r w:rsidDel="009B30C7">
          <w:rPr>
            <w:rFonts w:ascii="Arial" w:eastAsia="Arial" w:hAnsi="Arial" w:cs="Arial"/>
            <w:b/>
            <w:sz w:val="22"/>
            <w:szCs w:val="22"/>
          </w:rPr>
          <w:delText>much have you been</w:delText>
        </w:r>
      </w:del>
      <w:ins w:id="217" w:author="Dunn, Julia (NIH/NIMH) [F]" w:date="2020-04-01T14:35:00Z">
        <w:r w:rsidR="009B30C7">
          <w:rPr>
            <w:rFonts w:ascii="Arial" w:eastAsia="Arial" w:hAnsi="Arial" w:cs="Arial"/>
            <w:b/>
            <w:sz w:val="22"/>
            <w:szCs w:val="22"/>
          </w:rPr>
          <w:t>were you</w:t>
        </w:r>
      </w:ins>
      <w:r>
        <w:rPr>
          <w:rFonts w:ascii="Arial" w:eastAsia="Arial" w:hAnsi="Arial" w:cs="Arial"/>
          <w:b/>
          <w:sz w:val="22"/>
          <w:szCs w:val="22"/>
        </w:rPr>
        <w:t xml:space="preserve"> able to enjoy your usual activities? </w:t>
      </w:r>
    </w:p>
    <w:p w14:paraId="616DCA9C" w14:textId="77777777" w:rsidR="00766DF3" w:rsidRDefault="00766DF3" w:rsidP="00766DF3">
      <w:pPr>
        <w:numPr>
          <w:ilvl w:val="0"/>
          <w:numId w:val="20"/>
        </w:numPr>
        <w:rPr>
          <w:rFonts w:ascii="Arial" w:eastAsia="Arial" w:hAnsi="Arial" w:cs="Arial"/>
          <w:sz w:val="22"/>
          <w:szCs w:val="22"/>
        </w:rPr>
      </w:pPr>
      <w:r>
        <w:rPr>
          <w:rFonts w:ascii="Arial" w:eastAsia="Arial" w:hAnsi="Arial" w:cs="Arial"/>
          <w:sz w:val="22"/>
          <w:szCs w:val="22"/>
        </w:rPr>
        <w:t>Not at all</w:t>
      </w:r>
    </w:p>
    <w:p w14:paraId="4C029A1D" w14:textId="77777777" w:rsidR="00766DF3" w:rsidRDefault="00766DF3" w:rsidP="00766DF3">
      <w:pPr>
        <w:numPr>
          <w:ilvl w:val="0"/>
          <w:numId w:val="20"/>
        </w:numPr>
        <w:rPr>
          <w:rFonts w:ascii="Arial" w:eastAsia="Arial" w:hAnsi="Arial" w:cs="Arial"/>
          <w:sz w:val="22"/>
          <w:szCs w:val="22"/>
        </w:rPr>
      </w:pPr>
      <w:r>
        <w:rPr>
          <w:rFonts w:ascii="Arial" w:eastAsia="Arial" w:hAnsi="Arial" w:cs="Arial"/>
          <w:sz w:val="22"/>
          <w:szCs w:val="22"/>
        </w:rPr>
        <w:t>Slightly</w:t>
      </w:r>
    </w:p>
    <w:p w14:paraId="1ADF2367" w14:textId="77777777" w:rsidR="00766DF3" w:rsidRDefault="00766DF3" w:rsidP="00766DF3">
      <w:pPr>
        <w:numPr>
          <w:ilvl w:val="0"/>
          <w:numId w:val="20"/>
        </w:numPr>
        <w:rPr>
          <w:rFonts w:ascii="Arial" w:eastAsia="Arial" w:hAnsi="Arial" w:cs="Arial"/>
          <w:sz w:val="22"/>
          <w:szCs w:val="22"/>
        </w:rPr>
      </w:pPr>
      <w:r>
        <w:rPr>
          <w:rFonts w:ascii="Arial" w:eastAsia="Arial" w:hAnsi="Arial" w:cs="Arial"/>
          <w:sz w:val="22"/>
          <w:szCs w:val="22"/>
        </w:rPr>
        <w:t>Moderately</w:t>
      </w:r>
    </w:p>
    <w:p w14:paraId="7D5DEA3A" w14:textId="77777777" w:rsidR="00766DF3" w:rsidRDefault="00766DF3" w:rsidP="00766DF3">
      <w:pPr>
        <w:numPr>
          <w:ilvl w:val="0"/>
          <w:numId w:val="20"/>
        </w:numPr>
        <w:rPr>
          <w:rFonts w:ascii="Arial" w:eastAsia="Arial" w:hAnsi="Arial" w:cs="Arial"/>
          <w:sz w:val="22"/>
          <w:szCs w:val="22"/>
        </w:rPr>
      </w:pPr>
      <w:r>
        <w:rPr>
          <w:rFonts w:ascii="Arial" w:eastAsia="Arial" w:hAnsi="Arial" w:cs="Arial"/>
          <w:sz w:val="22"/>
          <w:szCs w:val="22"/>
        </w:rPr>
        <w:t>Very much</w:t>
      </w:r>
    </w:p>
    <w:p w14:paraId="16EF9BAC" w14:textId="77777777" w:rsidR="00766DF3" w:rsidRDefault="00766DF3" w:rsidP="00766DF3">
      <w:pPr>
        <w:numPr>
          <w:ilvl w:val="0"/>
          <w:numId w:val="20"/>
        </w:numPr>
        <w:rPr>
          <w:rFonts w:ascii="Arial" w:eastAsia="Arial" w:hAnsi="Arial" w:cs="Arial"/>
          <w:sz w:val="22"/>
          <w:szCs w:val="22"/>
        </w:rPr>
      </w:pPr>
      <w:r>
        <w:rPr>
          <w:rFonts w:ascii="Arial" w:eastAsia="Arial" w:hAnsi="Arial" w:cs="Arial"/>
          <w:sz w:val="22"/>
          <w:szCs w:val="22"/>
        </w:rPr>
        <w:t>A lot</w:t>
      </w:r>
    </w:p>
    <w:p w14:paraId="0133DED8" w14:textId="77777777" w:rsidR="00766DF3" w:rsidRDefault="00766DF3" w:rsidP="00766DF3">
      <w:pPr>
        <w:rPr>
          <w:rFonts w:ascii="Arial" w:eastAsia="Arial" w:hAnsi="Arial" w:cs="Arial"/>
          <w:sz w:val="22"/>
          <w:szCs w:val="22"/>
        </w:rPr>
      </w:pPr>
    </w:p>
    <w:p w14:paraId="3DF8B147" w14:textId="77777777" w:rsidR="00766DF3" w:rsidRDefault="00766DF3" w:rsidP="00766DF3">
      <w:pPr>
        <w:numPr>
          <w:ilvl w:val="0"/>
          <w:numId w:val="8"/>
        </w:numPr>
        <w:rPr>
          <w:sz w:val="22"/>
          <w:szCs w:val="22"/>
        </w:rPr>
      </w:pPr>
      <w:r>
        <w:rPr>
          <w:rFonts w:ascii="Arial" w:eastAsia="Arial" w:hAnsi="Arial" w:cs="Arial"/>
          <w:b/>
          <w:sz w:val="22"/>
          <w:szCs w:val="22"/>
        </w:rPr>
        <w:t>… how relaxed versus anxious were you?</w:t>
      </w:r>
    </w:p>
    <w:p w14:paraId="08B5BC1A" w14:textId="77777777" w:rsidR="00766DF3" w:rsidRDefault="00766DF3" w:rsidP="00766DF3">
      <w:pPr>
        <w:numPr>
          <w:ilvl w:val="0"/>
          <w:numId w:val="18"/>
        </w:numPr>
        <w:rPr>
          <w:rFonts w:ascii="Arial" w:eastAsia="Arial" w:hAnsi="Arial" w:cs="Arial"/>
          <w:sz w:val="22"/>
          <w:szCs w:val="22"/>
        </w:rPr>
      </w:pPr>
      <w:r>
        <w:rPr>
          <w:rFonts w:ascii="Arial" w:eastAsia="Arial" w:hAnsi="Arial" w:cs="Arial"/>
          <w:sz w:val="22"/>
          <w:szCs w:val="22"/>
        </w:rPr>
        <w:t>Very relaxed/calm</w:t>
      </w:r>
    </w:p>
    <w:p w14:paraId="3EFDDF14" w14:textId="77777777" w:rsidR="00766DF3" w:rsidRDefault="00766DF3" w:rsidP="00766DF3">
      <w:pPr>
        <w:numPr>
          <w:ilvl w:val="0"/>
          <w:numId w:val="18"/>
        </w:numPr>
        <w:rPr>
          <w:rFonts w:ascii="Arial" w:eastAsia="Arial" w:hAnsi="Arial" w:cs="Arial"/>
          <w:sz w:val="22"/>
          <w:szCs w:val="22"/>
        </w:rPr>
      </w:pPr>
      <w:r>
        <w:rPr>
          <w:rFonts w:ascii="Arial" w:eastAsia="Arial" w:hAnsi="Arial" w:cs="Arial"/>
          <w:sz w:val="22"/>
          <w:szCs w:val="22"/>
        </w:rPr>
        <w:t>Moderately relaxed/calm</w:t>
      </w:r>
    </w:p>
    <w:p w14:paraId="2C63CD7F" w14:textId="77777777" w:rsidR="00766DF3" w:rsidRDefault="00766DF3" w:rsidP="00766DF3">
      <w:pPr>
        <w:numPr>
          <w:ilvl w:val="0"/>
          <w:numId w:val="18"/>
        </w:numPr>
        <w:rPr>
          <w:rFonts w:ascii="Arial" w:eastAsia="Arial" w:hAnsi="Arial" w:cs="Arial"/>
          <w:sz w:val="22"/>
          <w:szCs w:val="22"/>
        </w:rPr>
      </w:pPr>
      <w:r>
        <w:rPr>
          <w:rFonts w:ascii="Arial" w:eastAsia="Arial" w:hAnsi="Arial" w:cs="Arial"/>
          <w:sz w:val="22"/>
          <w:szCs w:val="22"/>
        </w:rPr>
        <w:t>Neutral</w:t>
      </w:r>
    </w:p>
    <w:p w14:paraId="0BCF42B4" w14:textId="77777777" w:rsidR="00766DF3" w:rsidRDefault="00766DF3" w:rsidP="00766DF3">
      <w:pPr>
        <w:numPr>
          <w:ilvl w:val="0"/>
          <w:numId w:val="18"/>
        </w:numPr>
        <w:rPr>
          <w:rFonts w:ascii="Arial" w:eastAsia="Arial" w:hAnsi="Arial" w:cs="Arial"/>
          <w:sz w:val="22"/>
          <w:szCs w:val="22"/>
        </w:rPr>
      </w:pPr>
      <w:r>
        <w:rPr>
          <w:rFonts w:ascii="Arial" w:eastAsia="Arial" w:hAnsi="Arial" w:cs="Arial"/>
          <w:sz w:val="22"/>
          <w:szCs w:val="22"/>
        </w:rPr>
        <w:t xml:space="preserve">Moderately nervous/anxious </w:t>
      </w:r>
    </w:p>
    <w:p w14:paraId="17C5D0CA" w14:textId="3757EF75" w:rsidR="00766DF3" w:rsidRPr="00766DF3" w:rsidRDefault="00766DF3" w:rsidP="00766DF3">
      <w:pPr>
        <w:numPr>
          <w:ilvl w:val="0"/>
          <w:numId w:val="18"/>
        </w:numPr>
        <w:rPr>
          <w:rFonts w:ascii="Arial" w:eastAsia="Arial" w:hAnsi="Arial" w:cs="Arial"/>
          <w:sz w:val="22"/>
          <w:szCs w:val="22"/>
        </w:rPr>
      </w:pPr>
      <w:r>
        <w:rPr>
          <w:rFonts w:ascii="Arial" w:eastAsia="Arial" w:hAnsi="Arial" w:cs="Arial"/>
          <w:sz w:val="22"/>
          <w:szCs w:val="22"/>
        </w:rPr>
        <w:t xml:space="preserve">Very nervous/anxious  </w:t>
      </w:r>
    </w:p>
    <w:p w14:paraId="41A218C3" w14:textId="430E3118" w:rsidR="00766DF3" w:rsidRDefault="00766DF3" w:rsidP="00766DF3">
      <w:pPr>
        <w:rPr>
          <w:rFonts w:ascii="Arial" w:eastAsia="Arial" w:hAnsi="Arial" w:cs="Arial"/>
          <w:sz w:val="22"/>
          <w:szCs w:val="22"/>
        </w:rPr>
      </w:pPr>
    </w:p>
    <w:p w14:paraId="029CD89F" w14:textId="77777777" w:rsidR="00766DF3" w:rsidRDefault="00766DF3" w:rsidP="00766DF3">
      <w:pPr>
        <w:numPr>
          <w:ilvl w:val="0"/>
          <w:numId w:val="8"/>
        </w:numPr>
        <w:rPr>
          <w:sz w:val="22"/>
          <w:szCs w:val="22"/>
        </w:rPr>
      </w:pPr>
      <w:r>
        <w:rPr>
          <w:rFonts w:ascii="Arial" w:eastAsia="Arial" w:hAnsi="Arial" w:cs="Arial"/>
          <w:b/>
          <w:sz w:val="22"/>
          <w:szCs w:val="22"/>
        </w:rPr>
        <w:t>… how fidgety or restless were you?</w:t>
      </w:r>
    </w:p>
    <w:p w14:paraId="562EEED4" w14:textId="40B92872" w:rsidR="00766DF3" w:rsidRDefault="00766DF3" w:rsidP="00766DF3">
      <w:pPr>
        <w:numPr>
          <w:ilvl w:val="0"/>
          <w:numId w:val="22"/>
        </w:numPr>
        <w:rPr>
          <w:rFonts w:ascii="Arial" w:eastAsia="Arial" w:hAnsi="Arial" w:cs="Arial"/>
          <w:sz w:val="22"/>
          <w:szCs w:val="22"/>
        </w:rPr>
      </w:pPr>
      <w:r>
        <w:rPr>
          <w:rFonts w:ascii="Arial" w:eastAsia="Arial" w:hAnsi="Arial" w:cs="Arial"/>
          <w:sz w:val="22"/>
          <w:szCs w:val="22"/>
        </w:rPr>
        <w:t xml:space="preserve">Not </w:t>
      </w:r>
      <w:ins w:id="218" w:author="Dunn, Julia (NIH/NIMH) [F]" w:date="2020-04-01T10:36:00Z">
        <w:r w:rsidR="006E1F04">
          <w:rPr>
            <w:rFonts w:ascii="Arial" w:eastAsia="Arial" w:hAnsi="Arial" w:cs="Arial"/>
            <w:sz w:val="22"/>
            <w:szCs w:val="22"/>
          </w:rPr>
          <w:t>fidgety/</w:t>
        </w:r>
      </w:ins>
      <w:r>
        <w:rPr>
          <w:rFonts w:ascii="Arial" w:eastAsia="Arial" w:hAnsi="Arial" w:cs="Arial"/>
          <w:sz w:val="22"/>
          <w:szCs w:val="22"/>
        </w:rPr>
        <w:t>restless at all</w:t>
      </w:r>
    </w:p>
    <w:p w14:paraId="618D1528" w14:textId="36FBE420" w:rsidR="00766DF3" w:rsidRDefault="00766DF3" w:rsidP="00766DF3">
      <w:pPr>
        <w:numPr>
          <w:ilvl w:val="0"/>
          <w:numId w:val="22"/>
        </w:numPr>
        <w:rPr>
          <w:rFonts w:ascii="Arial" w:eastAsia="Arial" w:hAnsi="Arial" w:cs="Arial"/>
          <w:sz w:val="22"/>
          <w:szCs w:val="22"/>
        </w:rPr>
      </w:pPr>
      <w:r>
        <w:rPr>
          <w:rFonts w:ascii="Arial" w:eastAsia="Arial" w:hAnsi="Arial" w:cs="Arial"/>
          <w:sz w:val="22"/>
          <w:szCs w:val="22"/>
        </w:rPr>
        <w:t xml:space="preserve">Slightly </w:t>
      </w:r>
      <w:ins w:id="219" w:author="Dunn, Julia (NIH/NIMH) [F]" w:date="2020-04-01T10:36:00Z">
        <w:r w:rsidR="006E1F04">
          <w:rPr>
            <w:rFonts w:ascii="Arial" w:eastAsia="Arial" w:hAnsi="Arial" w:cs="Arial"/>
            <w:sz w:val="22"/>
            <w:szCs w:val="22"/>
          </w:rPr>
          <w:t>fidgety/</w:t>
        </w:r>
      </w:ins>
      <w:r>
        <w:rPr>
          <w:rFonts w:ascii="Arial" w:eastAsia="Arial" w:hAnsi="Arial" w:cs="Arial"/>
          <w:sz w:val="22"/>
          <w:szCs w:val="22"/>
        </w:rPr>
        <w:t>restless</w:t>
      </w:r>
    </w:p>
    <w:p w14:paraId="7C717DB6" w14:textId="2018D7FE" w:rsidR="00766DF3" w:rsidRDefault="00766DF3" w:rsidP="00766DF3">
      <w:pPr>
        <w:numPr>
          <w:ilvl w:val="0"/>
          <w:numId w:val="22"/>
        </w:numPr>
        <w:rPr>
          <w:rFonts w:ascii="Arial" w:eastAsia="Arial" w:hAnsi="Arial" w:cs="Arial"/>
          <w:sz w:val="22"/>
          <w:szCs w:val="22"/>
        </w:rPr>
      </w:pPr>
      <w:r>
        <w:rPr>
          <w:rFonts w:ascii="Arial" w:eastAsia="Arial" w:hAnsi="Arial" w:cs="Arial"/>
          <w:sz w:val="22"/>
          <w:szCs w:val="22"/>
        </w:rPr>
        <w:t xml:space="preserve">Moderately </w:t>
      </w:r>
      <w:ins w:id="220" w:author="Dunn, Julia (NIH/NIMH) [F]" w:date="2020-04-01T10:36:00Z">
        <w:r w:rsidR="006E1F04">
          <w:rPr>
            <w:rFonts w:ascii="Arial" w:eastAsia="Arial" w:hAnsi="Arial" w:cs="Arial"/>
            <w:sz w:val="22"/>
            <w:szCs w:val="22"/>
          </w:rPr>
          <w:t>fidgety/</w:t>
        </w:r>
      </w:ins>
      <w:r>
        <w:rPr>
          <w:rFonts w:ascii="Arial" w:eastAsia="Arial" w:hAnsi="Arial" w:cs="Arial"/>
          <w:sz w:val="22"/>
          <w:szCs w:val="22"/>
        </w:rPr>
        <w:t xml:space="preserve">restless </w:t>
      </w:r>
    </w:p>
    <w:p w14:paraId="28F0BBAF" w14:textId="4128AE57" w:rsidR="00766DF3" w:rsidRDefault="00766DF3" w:rsidP="00766DF3">
      <w:pPr>
        <w:numPr>
          <w:ilvl w:val="0"/>
          <w:numId w:val="22"/>
        </w:numPr>
        <w:rPr>
          <w:rFonts w:ascii="Arial" w:eastAsia="Arial" w:hAnsi="Arial" w:cs="Arial"/>
          <w:sz w:val="22"/>
          <w:szCs w:val="22"/>
        </w:rPr>
      </w:pPr>
      <w:r>
        <w:rPr>
          <w:rFonts w:ascii="Arial" w:eastAsia="Arial" w:hAnsi="Arial" w:cs="Arial"/>
          <w:sz w:val="22"/>
          <w:szCs w:val="22"/>
        </w:rPr>
        <w:t xml:space="preserve">Very </w:t>
      </w:r>
      <w:ins w:id="221" w:author="Dunn, Julia (NIH/NIMH) [F]" w:date="2020-04-01T10:36:00Z">
        <w:r w:rsidR="006E1F04">
          <w:rPr>
            <w:rFonts w:ascii="Arial" w:eastAsia="Arial" w:hAnsi="Arial" w:cs="Arial"/>
            <w:sz w:val="22"/>
            <w:szCs w:val="22"/>
          </w:rPr>
          <w:t>fidgety/</w:t>
        </w:r>
      </w:ins>
      <w:r>
        <w:rPr>
          <w:rFonts w:ascii="Arial" w:eastAsia="Arial" w:hAnsi="Arial" w:cs="Arial"/>
          <w:sz w:val="22"/>
          <w:szCs w:val="22"/>
        </w:rPr>
        <w:t xml:space="preserve">restless </w:t>
      </w:r>
    </w:p>
    <w:p w14:paraId="365CF920" w14:textId="2A24F92F" w:rsidR="00766DF3" w:rsidRDefault="00766DF3" w:rsidP="00766DF3">
      <w:pPr>
        <w:numPr>
          <w:ilvl w:val="0"/>
          <w:numId w:val="22"/>
        </w:numPr>
        <w:rPr>
          <w:rFonts w:ascii="Arial" w:eastAsia="Arial" w:hAnsi="Arial" w:cs="Arial"/>
          <w:sz w:val="22"/>
          <w:szCs w:val="22"/>
        </w:rPr>
      </w:pPr>
      <w:r>
        <w:rPr>
          <w:rFonts w:ascii="Arial" w:eastAsia="Arial" w:hAnsi="Arial" w:cs="Arial"/>
          <w:sz w:val="22"/>
          <w:szCs w:val="22"/>
        </w:rPr>
        <w:t xml:space="preserve">Extremely </w:t>
      </w:r>
      <w:ins w:id="222" w:author="Dunn, Julia (NIH/NIMH) [F]" w:date="2020-04-01T10:36:00Z">
        <w:r w:rsidR="006E1F04">
          <w:rPr>
            <w:rFonts w:ascii="Arial" w:eastAsia="Arial" w:hAnsi="Arial" w:cs="Arial"/>
            <w:sz w:val="22"/>
            <w:szCs w:val="22"/>
          </w:rPr>
          <w:t>fidgety/</w:t>
        </w:r>
      </w:ins>
      <w:r>
        <w:rPr>
          <w:rFonts w:ascii="Arial" w:eastAsia="Arial" w:hAnsi="Arial" w:cs="Arial"/>
          <w:sz w:val="22"/>
          <w:szCs w:val="22"/>
        </w:rPr>
        <w:t>restless</w:t>
      </w:r>
    </w:p>
    <w:p w14:paraId="27CDFE38" w14:textId="77777777" w:rsidR="00766DF3" w:rsidRDefault="00766DF3" w:rsidP="00766DF3">
      <w:pPr>
        <w:rPr>
          <w:rFonts w:ascii="Arial" w:eastAsia="Arial" w:hAnsi="Arial" w:cs="Arial"/>
          <w:sz w:val="22"/>
          <w:szCs w:val="22"/>
        </w:rPr>
      </w:pPr>
    </w:p>
    <w:p w14:paraId="249E69A9" w14:textId="77777777" w:rsidR="00766DF3" w:rsidRDefault="00766DF3" w:rsidP="00766DF3">
      <w:pPr>
        <w:numPr>
          <w:ilvl w:val="0"/>
          <w:numId w:val="8"/>
        </w:numPr>
        <w:rPr>
          <w:sz w:val="22"/>
          <w:szCs w:val="22"/>
        </w:rPr>
      </w:pPr>
      <w:r>
        <w:rPr>
          <w:rFonts w:ascii="Arial" w:eastAsia="Arial" w:hAnsi="Arial" w:cs="Arial"/>
          <w:b/>
          <w:sz w:val="22"/>
          <w:szCs w:val="22"/>
        </w:rPr>
        <w:t>… how fatigued or tired were you?</w:t>
      </w:r>
    </w:p>
    <w:p w14:paraId="6C483E86" w14:textId="77777777" w:rsidR="00766DF3" w:rsidRDefault="00766DF3" w:rsidP="00766DF3">
      <w:pPr>
        <w:numPr>
          <w:ilvl w:val="0"/>
          <w:numId w:val="10"/>
        </w:numPr>
        <w:rPr>
          <w:rFonts w:ascii="Arial" w:eastAsia="Arial" w:hAnsi="Arial" w:cs="Arial"/>
          <w:sz w:val="22"/>
          <w:szCs w:val="22"/>
        </w:rPr>
      </w:pPr>
      <w:r>
        <w:rPr>
          <w:rFonts w:ascii="Arial" w:eastAsia="Arial" w:hAnsi="Arial" w:cs="Arial"/>
          <w:sz w:val="22"/>
          <w:szCs w:val="22"/>
        </w:rPr>
        <w:t>Not fatigued or tired at all</w:t>
      </w:r>
    </w:p>
    <w:p w14:paraId="2A939B7C" w14:textId="77777777" w:rsidR="00766DF3" w:rsidRDefault="00766DF3" w:rsidP="00766DF3">
      <w:pPr>
        <w:numPr>
          <w:ilvl w:val="0"/>
          <w:numId w:val="10"/>
        </w:numPr>
        <w:rPr>
          <w:rFonts w:ascii="Arial" w:eastAsia="Arial" w:hAnsi="Arial" w:cs="Arial"/>
          <w:sz w:val="22"/>
          <w:szCs w:val="22"/>
        </w:rPr>
      </w:pPr>
      <w:r>
        <w:rPr>
          <w:rFonts w:ascii="Arial" w:eastAsia="Arial" w:hAnsi="Arial" w:cs="Arial"/>
          <w:sz w:val="22"/>
          <w:szCs w:val="22"/>
        </w:rPr>
        <w:t>Slightly fatigued or tired</w:t>
      </w:r>
    </w:p>
    <w:p w14:paraId="7BC0A0CF" w14:textId="77777777" w:rsidR="00766DF3" w:rsidRDefault="00766DF3" w:rsidP="00766DF3">
      <w:pPr>
        <w:numPr>
          <w:ilvl w:val="0"/>
          <w:numId w:val="10"/>
        </w:numPr>
        <w:rPr>
          <w:rFonts w:ascii="Arial" w:eastAsia="Arial" w:hAnsi="Arial" w:cs="Arial"/>
          <w:sz w:val="22"/>
          <w:szCs w:val="22"/>
        </w:rPr>
      </w:pPr>
      <w:r>
        <w:rPr>
          <w:rFonts w:ascii="Arial" w:eastAsia="Arial" w:hAnsi="Arial" w:cs="Arial"/>
          <w:sz w:val="22"/>
          <w:szCs w:val="22"/>
        </w:rPr>
        <w:t>Moderately fatigued or tired</w:t>
      </w:r>
    </w:p>
    <w:p w14:paraId="27E63151" w14:textId="77777777" w:rsidR="00766DF3" w:rsidRDefault="00766DF3" w:rsidP="00766DF3">
      <w:pPr>
        <w:ind w:left="720"/>
        <w:rPr>
          <w:rFonts w:ascii="Arial" w:eastAsia="Arial" w:hAnsi="Arial" w:cs="Arial"/>
          <w:sz w:val="22"/>
          <w:szCs w:val="22"/>
        </w:rPr>
      </w:pPr>
      <w:r>
        <w:rPr>
          <w:rFonts w:ascii="Arial" w:eastAsia="Arial" w:hAnsi="Arial" w:cs="Arial"/>
          <w:sz w:val="22"/>
          <w:szCs w:val="22"/>
        </w:rPr>
        <w:t xml:space="preserve">      d. Very fatigued or tired</w:t>
      </w:r>
    </w:p>
    <w:p w14:paraId="44FEBDAD" w14:textId="055B2E49" w:rsidR="00766DF3" w:rsidDel="006E1F04" w:rsidRDefault="00766DF3" w:rsidP="00766DF3">
      <w:pPr>
        <w:ind w:left="720"/>
        <w:rPr>
          <w:del w:id="223" w:author="Dunn, Julia (NIH/NIMH) [F]" w:date="2020-04-01T10:36:00Z"/>
          <w:rFonts w:ascii="Arial" w:eastAsia="Arial" w:hAnsi="Arial" w:cs="Arial"/>
          <w:sz w:val="22"/>
          <w:szCs w:val="22"/>
        </w:rPr>
      </w:pPr>
      <w:r>
        <w:rPr>
          <w:rFonts w:ascii="Arial" w:eastAsia="Arial" w:hAnsi="Arial" w:cs="Arial"/>
          <w:sz w:val="22"/>
          <w:szCs w:val="22"/>
        </w:rPr>
        <w:t xml:space="preserve">      e. Extremely fatigued or tired</w:t>
      </w:r>
    </w:p>
    <w:p w14:paraId="160B5BB9" w14:textId="77777777" w:rsidR="0066535D" w:rsidDel="006E1F04" w:rsidRDefault="0066535D" w:rsidP="00766DF3">
      <w:pPr>
        <w:ind w:left="720"/>
        <w:rPr>
          <w:del w:id="224" w:author="Dunn, Julia (NIH/NIMH) [F]" w:date="2020-04-01T10:36:00Z"/>
          <w:rFonts w:ascii="Arial" w:eastAsia="Arial" w:hAnsi="Arial" w:cs="Arial"/>
          <w:sz w:val="22"/>
          <w:szCs w:val="22"/>
        </w:rPr>
      </w:pPr>
    </w:p>
    <w:p w14:paraId="154BAAFF" w14:textId="1AFE69A3" w:rsidR="00B33EFC" w:rsidDel="006E1F04" w:rsidRDefault="00B33EFC" w:rsidP="00766DF3">
      <w:pPr>
        <w:ind w:left="720"/>
        <w:rPr>
          <w:del w:id="225" w:author="Dunn, Julia (NIH/NIMH) [F]" w:date="2020-04-01T10:36:00Z"/>
          <w:rFonts w:ascii="Arial" w:eastAsia="Arial" w:hAnsi="Arial" w:cs="Arial"/>
          <w:sz w:val="22"/>
          <w:szCs w:val="22"/>
        </w:rPr>
      </w:pPr>
    </w:p>
    <w:p w14:paraId="2D274F95" w14:textId="77777777" w:rsidR="00B33EFC" w:rsidRDefault="00B33EFC" w:rsidP="006E1F04">
      <w:pPr>
        <w:ind w:left="720"/>
        <w:rPr>
          <w:rFonts w:ascii="Arial" w:eastAsia="Arial" w:hAnsi="Arial" w:cs="Arial"/>
          <w:sz w:val="22"/>
          <w:szCs w:val="22"/>
        </w:rPr>
      </w:pPr>
    </w:p>
    <w:p w14:paraId="7BBF7A19" w14:textId="77777777" w:rsidR="00766DF3" w:rsidRDefault="00766DF3" w:rsidP="00766DF3">
      <w:pPr>
        <w:ind w:left="360" w:hanging="720"/>
        <w:rPr>
          <w:rFonts w:ascii="Arial" w:eastAsia="Arial" w:hAnsi="Arial" w:cs="Arial"/>
          <w:sz w:val="22"/>
          <w:szCs w:val="22"/>
        </w:rPr>
      </w:pPr>
      <w:r>
        <w:rPr>
          <w:rFonts w:ascii="Arial" w:eastAsia="Arial" w:hAnsi="Arial" w:cs="Arial"/>
          <w:sz w:val="22"/>
          <w:szCs w:val="22"/>
        </w:rPr>
        <w:t xml:space="preserve">           </w:t>
      </w:r>
    </w:p>
    <w:p w14:paraId="7BBC12A1" w14:textId="0A92FC7C" w:rsidR="00766DF3" w:rsidRDefault="00766DF3" w:rsidP="00766DF3">
      <w:pPr>
        <w:numPr>
          <w:ilvl w:val="0"/>
          <w:numId w:val="8"/>
        </w:numPr>
        <w:rPr>
          <w:sz w:val="22"/>
          <w:szCs w:val="22"/>
        </w:rPr>
      </w:pPr>
      <w:r>
        <w:rPr>
          <w:rFonts w:ascii="Arial" w:eastAsia="Arial" w:hAnsi="Arial" w:cs="Arial"/>
          <w:b/>
          <w:sz w:val="22"/>
          <w:szCs w:val="22"/>
        </w:rPr>
        <w:t xml:space="preserve">… how well </w:t>
      </w:r>
      <w:del w:id="226" w:author="Dunn, Julia (NIH/NIMH) [F]" w:date="2020-04-01T10:37:00Z">
        <w:r w:rsidDel="006E1F04">
          <w:rPr>
            <w:rFonts w:ascii="Arial" w:eastAsia="Arial" w:hAnsi="Arial" w:cs="Arial"/>
            <w:b/>
            <w:sz w:val="22"/>
            <w:szCs w:val="22"/>
          </w:rPr>
          <w:delText>have you been</w:delText>
        </w:r>
      </w:del>
      <w:ins w:id="227" w:author="Dunn, Julia (NIH/NIMH) [F]" w:date="2020-04-01T10:37:00Z">
        <w:r w:rsidR="006E1F04">
          <w:rPr>
            <w:rFonts w:ascii="Arial" w:eastAsia="Arial" w:hAnsi="Arial" w:cs="Arial"/>
            <w:b/>
            <w:sz w:val="22"/>
            <w:szCs w:val="22"/>
          </w:rPr>
          <w:t>were you</w:t>
        </w:r>
      </w:ins>
      <w:r>
        <w:rPr>
          <w:rFonts w:ascii="Arial" w:eastAsia="Arial" w:hAnsi="Arial" w:cs="Arial"/>
          <w:b/>
          <w:sz w:val="22"/>
          <w:szCs w:val="22"/>
        </w:rPr>
        <w:t xml:space="preserve"> able to concentrate or focus?</w:t>
      </w:r>
    </w:p>
    <w:p w14:paraId="7923ACEF" w14:textId="77777777" w:rsidR="00766DF3" w:rsidRDefault="00766DF3" w:rsidP="00766DF3">
      <w:pPr>
        <w:numPr>
          <w:ilvl w:val="0"/>
          <w:numId w:val="6"/>
        </w:numPr>
        <w:rPr>
          <w:rFonts w:ascii="Arial" w:eastAsia="Arial" w:hAnsi="Arial" w:cs="Arial"/>
          <w:sz w:val="22"/>
          <w:szCs w:val="22"/>
        </w:rPr>
      </w:pPr>
      <w:r>
        <w:rPr>
          <w:rFonts w:ascii="Arial" w:eastAsia="Arial" w:hAnsi="Arial" w:cs="Arial"/>
          <w:sz w:val="22"/>
          <w:szCs w:val="22"/>
        </w:rPr>
        <w:t>Very focused/attentive</w:t>
      </w:r>
    </w:p>
    <w:p w14:paraId="68AE562A" w14:textId="77777777" w:rsidR="00766DF3" w:rsidRDefault="00766DF3" w:rsidP="00766DF3">
      <w:pPr>
        <w:numPr>
          <w:ilvl w:val="0"/>
          <w:numId w:val="6"/>
        </w:numPr>
        <w:rPr>
          <w:rFonts w:ascii="Arial" w:eastAsia="Arial" w:hAnsi="Arial" w:cs="Arial"/>
          <w:sz w:val="22"/>
          <w:szCs w:val="22"/>
        </w:rPr>
      </w:pPr>
      <w:r>
        <w:rPr>
          <w:rFonts w:ascii="Arial" w:eastAsia="Arial" w:hAnsi="Arial" w:cs="Arial"/>
          <w:sz w:val="22"/>
          <w:szCs w:val="22"/>
        </w:rPr>
        <w:t>Moderately focused/attentive</w:t>
      </w:r>
    </w:p>
    <w:p w14:paraId="032C8784" w14:textId="77777777" w:rsidR="00766DF3" w:rsidRDefault="00766DF3" w:rsidP="00766DF3">
      <w:pPr>
        <w:numPr>
          <w:ilvl w:val="0"/>
          <w:numId w:val="6"/>
        </w:numPr>
        <w:rPr>
          <w:rFonts w:ascii="Arial" w:eastAsia="Arial" w:hAnsi="Arial" w:cs="Arial"/>
          <w:sz w:val="22"/>
          <w:szCs w:val="22"/>
        </w:rPr>
      </w:pPr>
      <w:r>
        <w:rPr>
          <w:rFonts w:ascii="Arial" w:eastAsia="Arial" w:hAnsi="Arial" w:cs="Arial"/>
          <w:sz w:val="22"/>
          <w:szCs w:val="22"/>
        </w:rPr>
        <w:t>Neutral</w:t>
      </w:r>
    </w:p>
    <w:p w14:paraId="5E5788E6" w14:textId="77777777" w:rsidR="00766DF3" w:rsidRDefault="00766DF3" w:rsidP="00766DF3">
      <w:pPr>
        <w:numPr>
          <w:ilvl w:val="0"/>
          <w:numId w:val="6"/>
        </w:numPr>
        <w:rPr>
          <w:rFonts w:ascii="Arial" w:eastAsia="Arial" w:hAnsi="Arial" w:cs="Arial"/>
          <w:sz w:val="22"/>
          <w:szCs w:val="22"/>
        </w:rPr>
      </w:pPr>
      <w:r>
        <w:rPr>
          <w:rFonts w:ascii="Arial" w:eastAsia="Arial" w:hAnsi="Arial" w:cs="Arial"/>
          <w:sz w:val="22"/>
          <w:szCs w:val="22"/>
        </w:rPr>
        <w:t>Moderately unfocused/distracted</w:t>
      </w:r>
    </w:p>
    <w:p w14:paraId="5F2BD75E" w14:textId="77777777" w:rsidR="00766DF3" w:rsidRDefault="00766DF3" w:rsidP="00766DF3">
      <w:pPr>
        <w:numPr>
          <w:ilvl w:val="0"/>
          <w:numId w:val="6"/>
        </w:numPr>
        <w:rPr>
          <w:rFonts w:ascii="Arial" w:eastAsia="Arial" w:hAnsi="Arial" w:cs="Arial"/>
          <w:sz w:val="22"/>
          <w:szCs w:val="22"/>
        </w:rPr>
      </w:pPr>
      <w:r>
        <w:rPr>
          <w:rFonts w:ascii="Arial" w:eastAsia="Arial" w:hAnsi="Arial" w:cs="Arial"/>
          <w:sz w:val="22"/>
          <w:szCs w:val="22"/>
        </w:rPr>
        <w:t>Very unfocused/distracted</w:t>
      </w:r>
    </w:p>
    <w:p w14:paraId="2FF20CA3" w14:textId="77777777" w:rsidR="00766DF3" w:rsidRDefault="00766DF3" w:rsidP="00766DF3">
      <w:pPr>
        <w:rPr>
          <w:rFonts w:ascii="Arial" w:eastAsia="Arial" w:hAnsi="Arial" w:cs="Arial"/>
          <w:sz w:val="22"/>
          <w:szCs w:val="22"/>
        </w:rPr>
      </w:pPr>
    </w:p>
    <w:p w14:paraId="73DB9ABC" w14:textId="77777777" w:rsidR="00766DF3" w:rsidRDefault="00766DF3" w:rsidP="00766DF3">
      <w:pPr>
        <w:numPr>
          <w:ilvl w:val="0"/>
          <w:numId w:val="8"/>
        </w:numPr>
        <w:rPr>
          <w:sz w:val="22"/>
          <w:szCs w:val="22"/>
        </w:rPr>
      </w:pPr>
      <w:r>
        <w:rPr>
          <w:rFonts w:ascii="Arial" w:eastAsia="Arial" w:hAnsi="Arial" w:cs="Arial"/>
          <w:b/>
          <w:sz w:val="22"/>
          <w:szCs w:val="22"/>
        </w:rPr>
        <w:t>… how irritable or easily angered have you been?</w:t>
      </w:r>
    </w:p>
    <w:p w14:paraId="4ACC101D" w14:textId="77777777" w:rsidR="00766DF3" w:rsidRDefault="00766DF3" w:rsidP="00766DF3">
      <w:pPr>
        <w:numPr>
          <w:ilvl w:val="0"/>
          <w:numId w:val="7"/>
        </w:numPr>
        <w:rPr>
          <w:rFonts w:ascii="Arial" w:eastAsia="Arial" w:hAnsi="Arial" w:cs="Arial"/>
          <w:sz w:val="22"/>
          <w:szCs w:val="22"/>
        </w:rPr>
      </w:pPr>
      <w:r>
        <w:rPr>
          <w:rFonts w:ascii="Arial" w:eastAsia="Arial" w:hAnsi="Arial" w:cs="Arial"/>
          <w:sz w:val="22"/>
          <w:szCs w:val="22"/>
        </w:rPr>
        <w:t>Not irritable or easily angered at all</w:t>
      </w:r>
    </w:p>
    <w:p w14:paraId="1192FF15" w14:textId="77777777" w:rsidR="00766DF3" w:rsidRDefault="00766DF3" w:rsidP="00766DF3">
      <w:pPr>
        <w:numPr>
          <w:ilvl w:val="0"/>
          <w:numId w:val="7"/>
        </w:numPr>
        <w:rPr>
          <w:rFonts w:ascii="Arial" w:eastAsia="Arial" w:hAnsi="Arial" w:cs="Arial"/>
          <w:sz w:val="22"/>
          <w:szCs w:val="22"/>
        </w:rPr>
      </w:pPr>
      <w:r>
        <w:rPr>
          <w:rFonts w:ascii="Arial" w:eastAsia="Arial" w:hAnsi="Arial" w:cs="Arial"/>
          <w:sz w:val="22"/>
          <w:szCs w:val="22"/>
        </w:rPr>
        <w:t>Slightly irritable or easily angered</w:t>
      </w:r>
    </w:p>
    <w:p w14:paraId="4F50743D" w14:textId="77777777" w:rsidR="00766DF3" w:rsidRDefault="00766DF3" w:rsidP="00766DF3">
      <w:pPr>
        <w:numPr>
          <w:ilvl w:val="0"/>
          <w:numId w:val="7"/>
        </w:numPr>
        <w:rPr>
          <w:rFonts w:ascii="Arial" w:eastAsia="Arial" w:hAnsi="Arial" w:cs="Arial"/>
          <w:sz w:val="22"/>
          <w:szCs w:val="22"/>
        </w:rPr>
      </w:pPr>
      <w:r>
        <w:rPr>
          <w:rFonts w:ascii="Arial" w:eastAsia="Arial" w:hAnsi="Arial" w:cs="Arial"/>
          <w:sz w:val="22"/>
          <w:szCs w:val="22"/>
        </w:rPr>
        <w:t>Moderately irritable or easily angered</w:t>
      </w:r>
    </w:p>
    <w:p w14:paraId="5C88170F" w14:textId="77777777" w:rsidR="00766DF3" w:rsidRDefault="00766DF3" w:rsidP="00766DF3">
      <w:pPr>
        <w:numPr>
          <w:ilvl w:val="0"/>
          <w:numId w:val="7"/>
        </w:numPr>
        <w:rPr>
          <w:rFonts w:ascii="Arial" w:eastAsia="Arial" w:hAnsi="Arial" w:cs="Arial"/>
          <w:sz w:val="22"/>
          <w:szCs w:val="22"/>
        </w:rPr>
      </w:pPr>
      <w:r>
        <w:rPr>
          <w:rFonts w:ascii="Arial" w:eastAsia="Arial" w:hAnsi="Arial" w:cs="Arial"/>
          <w:sz w:val="22"/>
          <w:szCs w:val="22"/>
        </w:rPr>
        <w:t>Very irritable or easily angered</w:t>
      </w:r>
    </w:p>
    <w:p w14:paraId="6BE97E8D" w14:textId="77777777" w:rsidR="00766DF3" w:rsidRDefault="00766DF3" w:rsidP="00766DF3">
      <w:pPr>
        <w:numPr>
          <w:ilvl w:val="0"/>
          <w:numId w:val="7"/>
        </w:numPr>
        <w:rPr>
          <w:rFonts w:ascii="Arial" w:eastAsia="Arial" w:hAnsi="Arial" w:cs="Arial"/>
          <w:sz w:val="22"/>
          <w:szCs w:val="22"/>
        </w:rPr>
      </w:pPr>
      <w:r>
        <w:rPr>
          <w:rFonts w:ascii="Arial" w:eastAsia="Arial" w:hAnsi="Arial" w:cs="Arial"/>
          <w:sz w:val="22"/>
          <w:szCs w:val="22"/>
        </w:rPr>
        <w:t>Extremely irritable or easily angered</w:t>
      </w:r>
    </w:p>
    <w:p w14:paraId="77A8DAD5" w14:textId="77777777" w:rsidR="00766DF3" w:rsidRDefault="00766DF3" w:rsidP="00766DF3">
      <w:pPr>
        <w:ind w:left="360" w:hanging="720"/>
        <w:rPr>
          <w:rFonts w:ascii="Arial" w:eastAsia="Arial" w:hAnsi="Arial" w:cs="Arial"/>
          <w:sz w:val="22"/>
          <w:szCs w:val="22"/>
        </w:rPr>
      </w:pPr>
      <w:r>
        <w:rPr>
          <w:rFonts w:ascii="Arial" w:eastAsia="Arial" w:hAnsi="Arial" w:cs="Arial"/>
          <w:sz w:val="22"/>
          <w:szCs w:val="22"/>
        </w:rPr>
        <w:t xml:space="preserve"> </w:t>
      </w:r>
    </w:p>
    <w:p w14:paraId="23E02813" w14:textId="51B4DCE9" w:rsidR="00766DF3" w:rsidRDefault="00766DF3" w:rsidP="00766DF3">
      <w:pPr>
        <w:numPr>
          <w:ilvl w:val="0"/>
          <w:numId w:val="8"/>
        </w:numPr>
        <w:rPr>
          <w:sz w:val="22"/>
          <w:szCs w:val="22"/>
        </w:rPr>
      </w:pPr>
      <w:r>
        <w:rPr>
          <w:rFonts w:ascii="Arial" w:eastAsia="Arial" w:hAnsi="Arial" w:cs="Arial"/>
          <w:b/>
          <w:sz w:val="22"/>
          <w:szCs w:val="22"/>
        </w:rPr>
        <w:t xml:space="preserve">… how lonely </w:t>
      </w:r>
      <w:del w:id="228" w:author="Dunn, Julia (NIH/NIMH) [F]" w:date="2020-04-01T14:35:00Z">
        <w:r w:rsidDel="009B30C7">
          <w:rPr>
            <w:rFonts w:ascii="Arial" w:eastAsia="Arial" w:hAnsi="Arial" w:cs="Arial"/>
            <w:b/>
            <w:sz w:val="22"/>
            <w:szCs w:val="22"/>
          </w:rPr>
          <w:delText>have you been</w:delText>
        </w:r>
      </w:del>
      <w:ins w:id="229" w:author="Dunn, Julia (NIH/NIMH) [F]" w:date="2020-04-01T14:35:00Z">
        <w:r w:rsidR="009B30C7">
          <w:rPr>
            <w:rFonts w:ascii="Arial" w:eastAsia="Arial" w:hAnsi="Arial" w:cs="Arial"/>
            <w:b/>
            <w:sz w:val="22"/>
            <w:szCs w:val="22"/>
          </w:rPr>
          <w:t>were you</w:t>
        </w:r>
      </w:ins>
      <w:r>
        <w:rPr>
          <w:rFonts w:ascii="Arial" w:eastAsia="Arial" w:hAnsi="Arial" w:cs="Arial"/>
          <w:b/>
          <w:sz w:val="22"/>
          <w:szCs w:val="22"/>
        </w:rPr>
        <w:t>?</w:t>
      </w:r>
    </w:p>
    <w:p w14:paraId="696E1CC5"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Not lonely at all</w:t>
      </w:r>
    </w:p>
    <w:p w14:paraId="4052906D"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Slightly lonely</w:t>
      </w:r>
    </w:p>
    <w:p w14:paraId="3A7B7DCA"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Moderately lonely</w:t>
      </w:r>
    </w:p>
    <w:p w14:paraId="2E958035"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Very lonely</w:t>
      </w:r>
    </w:p>
    <w:p w14:paraId="38643238"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Extremely lonely</w:t>
      </w:r>
    </w:p>
    <w:p w14:paraId="76E75453" w14:textId="77777777" w:rsidR="00766DF3" w:rsidRDefault="00766DF3" w:rsidP="00766DF3">
      <w:pPr>
        <w:rPr>
          <w:rFonts w:ascii="Arial" w:eastAsia="Arial" w:hAnsi="Arial" w:cs="Arial"/>
          <w:sz w:val="22"/>
          <w:szCs w:val="22"/>
        </w:rPr>
      </w:pPr>
    </w:p>
    <w:p w14:paraId="239AE705" w14:textId="520890C5" w:rsidR="00766DF3" w:rsidRDefault="00766DF3" w:rsidP="00766DF3">
      <w:pPr>
        <w:numPr>
          <w:ilvl w:val="0"/>
          <w:numId w:val="8"/>
        </w:numPr>
        <w:rPr>
          <w:sz w:val="22"/>
          <w:szCs w:val="22"/>
        </w:rPr>
      </w:pPr>
      <w:r>
        <w:rPr>
          <w:rFonts w:ascii="Arial" w:eastAsia="Arial" w:hAnsi="Arial" w:cs="Arial"/>
          <w:b/>
          <w:sz w:val="22"/>
          <w:szCs w:val="22"/>
        </w:rPr>
        <w:t xml:space="preserve">… to what extent </w:t>
      </w:r>
      <w:del w:id="230" w:author="Dunn, Julia (NIH/NIMH) [F]" w:date="2020-04-01T14:35:00Z">
        <w:r w:rsidDel="009B30C7">
          <w:rPr>
            <w:rFonts w:ascii="Arial" w:eastAsia="Arial" w:hAnsi="Arial" w:cs="Arial"/>
            <w:b/>
            <w:sz w:val="22"/>
            <w:szCs w:val="22"/>
          </w:rPr>
          <w:delText>have you had</w:delText>
        </w:r>
      </w:del>
      <w:ins w:id="231" w:author="Dunn, Julia (NIH/NIMH) [F]" w:date="2020-04-01T14:35:00Z">
        <w:r w:rsidR="009B30C7">
          <w:rPr>
            <w:rFonts w:ascii="Arial" w:eastAsia="Arial" w:hAnsi="Arial" w:cs="Arial"/>
            <w:b/>
            <w:sz w:val="22"/>
            <w:szCs w:val="22"/>
          </w:rPr>
          <w:t>did you have</w:t>
        </w:r>
      </w:ins>
      <w:r>
        <w:rPr>
          <w:rFonts w:ascii="Arial" w:eastAsia="Arial" w:hAnsi="Arial" w:cs="Arial"/>
          <w:b/>
          <w:sz w:val="22"/>
          <w:szCs w:val="22"/>
        </w:rPr>
        <w:t xml:space="preserve"> negative thoughts, thought about unpleasant experiences or things that make you feel bad?</w:t>
      </w:r>
    </w:p>
    <w:p w14:paraId="089D6FD4"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1AD7D6A9"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Rarely</w:t>
      </w:r>
    </w:p>
    <w:p w14:paraId="6552BF2C"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327CFA83"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Often</w:t>
      </w:r>
    </w:p>
    <w:p w14:paraId="7FA35345" w14:textId="77777777" w:rsidR="00766DF3" w:rsidDel="00593905" w:rsidRDefault="00766DF3" w:rsidP="00766DF3">
      <w:pPr>
        <w:numPr>
          <w:ilvl w:val="1"/>
          <w:numId w:val="8"/>
        </w:numPr>
        <w:rPr>
          <w:del w:id="232" w:author="Dunn, Julia (NIH/NIMH) [F]" w:date="2020-04-01T12:46:00Z"/>
          <w:rFonts w:ascii="Arial" w:eastAsia="Arial" w:hAnsi="Arial" w:cs="Arial"/>
          <w:sz w:val="22"/>
          <w:szCs w:val="22"/>
        </w:rPr>
      </w:pPr>
      <w:r>
        <w:rPr>
          <w:rFonts w:ascii="Arial" w:eastAsia="Arial" w:hAnsi="Arial" w:cs="Arial"/>
          <w:sz w:val="22"/>
          <w:szCs w:val="22"/>
        </w:rPr>
        <w:t>A lot of the time</w:t>
      </w:r>
    </w:p>
    <w:p w14:paraId="37BE7C8C" w14:textId="77777777" w:rsidR="00766DF3" w:rsidRPr="00593905" w:rsidRDefault="00766DF3">
      <w:pPr>
        <w:numPr>
          <w:ilvl w:val="1"/>
          <w:numId w:val="8"/>
        </w:numPr>
        <w:rPr>
          <w:rFonts w:ascii="Arial" w:eastAsia="Arial" w:hAnsi="Arial" w:cs="Arial"/>
          <w:sz w:val="22"/>
          <w:szCs w:val="22"/>
        </w:rPr>
        <w:pPrChange w:id="233" w:author="Dunn, Julia (NIH/NIMH) [F]" w:date="2020-04-01T12:46:00Z">
          <w:pPr/>
        </w:pPrChange>
      </w:pPr>
    </w:p>
    <w:p w14:paraId="459D38A7" w14:textId="58C1D37D" w:rsidR="00CF7D7A" w:rsidRPr="00CF7D7A" w:rsidRDefault="00CF7D7A" w:rsidP="00CF7D7A">
      <w:pPr>
        <w:pStyle w:val="Heading2"/>
        <w:rPr>
          <w:sz w:val="28"/>
          <w:szCs w:val="28"/>
        </w:rPr>
      </w:pPr>
      <w:r w:rsidRPr="00CF7D7A">
        <w:rPr>
          <w:sz w:val="28"/>
          <w:szCs w:val="28"/>
        </w:rPr>
        <w:lastRenderedPageBreak/>
        <w:t>MEDIA USE (PAST TWO WEEKS) </w:t>
      </w:r>
    </w:p>
    <w:p w14:paraId="1EDB5521" w14:textId="77777777" w:rsidR="00CF7D7A" w:rsidRPr="00CF7D7A" w:rsidRDefault="00CF7D7A" w:rsidP="00CF7D7A"/>
    <w:p w14:paraId="0258F7EB" w14:textId="77777777" w:rsidR="00766DF3" w:rsidRDefault="00766DF3" w:rsidP="00766DF3">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 spend:</w:t>
      </w:r>
    </w:p>
    <w:p w14:paraId="2A2B95E4" w14:textId="77777777" w:rsidR="00766DF3" w:rsidRDefault="00766DF3" w:rsidP="00766DF3">
      <w:pPr>
        <w:rPr>
          <w:rFonts w:ascii="Arial" w:eastAsia="Arial" w:hAnsi="Arial" w:cs="Arial"/>
          <w:sz w:val="22"/>
          <w:szCs w:val="22"/>
        </w:rPr>
      </w:pPr>
    </w:p>
    <w:p w14:paraId="6522030D" w14:textId="77777777" w:rsidR="00766DF3" w:rsidRDefault="00766DF3" w:rsidP="00766DF3">
      <w:pPr>
        <w:numPr>
          <w:ilvl w:val="0"/>
          <w:numId w:val="8"/>
        </w:numPr>
        <w:rPr>
          <w:sz w:val="22"/>
          <w:szCs w:val="22"/>
        </w:rPr>
      </w:pPr>
      <w:r>
        <w:rPr>
          <w:rFonts w:ascii="Arial" w:eastAsia="Arial" w:hAnsi="Arial" w:cs="Arial"/>
          <w:b/>
          <w:sz w:val="22"/>
          <w:szCs w:val="22"/>
        </w:rPr>
        <w:t>… watching TV or digital media (e.g., Netflix, YouTube, web surfing)? </w:t>
      </w:r>
    </w:p>
    <w:p w14:paraId="64DBF58B" w14:textId="3E36934E"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No TV</w:t>
      </w:r>
      <w:ins w:id="234" w:author="Dunn, Julia (NIH/NIMH) [F]" w:date="2020-04-01T10:38:00Z">
        <w:r w:rsidR="006E1F04">
          <w:rPr>
            <w:rFonts w:ascii="Arial" w:eastAsia="Arial" w:hAnsi="Arial" w:cs="Arial"/>
            <w:sz w:val="22"/>
            <w:szCs w:val="22"/>
          </w:rPr>
          <w:t xml:space="preserve"> or digital media</w:t>
        </w:r>
      </w:ins>
    </w:p>
    <w:p w14:paraId="6567BDF2"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Under 1 hour</w:t>
      </w:r>
    </w:p>
    <w:p w14:paraId="57EECEB2"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1-3 hours</w:t>
      </w:r>
    </w:p>
    <w:p w14:paraId="7F7C5E13"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4-6 hours</w:t>
      </w:r>
    </w:p>
    <w:p w14:paraId="4BCA21AB" w14:textId="282D3D80" w:rsidR="00766DF3" w:rsidRPr="00491C50" w:rsidRDefault="00766DF3" w:rsidP="00766DF3">
      <w:pPr>
        <w:numPr>
          <w:ilvl w:val="1"/>
          <w:numId w:val="8"/>
        </w:numPr>
        <w:rPr>
          <w:rFonts w:ascii="Arial" w:eastAsia="Arial" w:hAnsi="Arial" w:cs="Arial"/>
          <w:sz w:val="22"/>
          <w:szCs w:val="22"/>
        </w:rPr>
      </w:pPr>
      <w:r>
        <w:rPr>
          <w:rFonts w:ascii="Arial" w:eastAsia="Arial" w:hAnsi="Arial" w:cs="Arial"/>
          <w:sz w:val="22"/>
          <w:szCs w:val="22"/>
        </w:rPr>
        <w:t>More than 6 hours</w:t>
      </w:r>
    </w:p>
    <w:p w14:paraId="247A7B75" w14:textId="77777777" w:rsidR="00766DF3" w:rsidRDefault="00766DF3" w:rsidP="00766DF3">
      <w:pPr>
        <w:rPr>
          <w:rFonts w:ascii="Arial" w:eastAsia="Arial" w:hAnsi="Arial" w:cs="Arial"/>
          <w:sz w:val="22"/>
          <w:szCs w:val="22"/>
        </w:rPr>
      </w:pPr>
    </w:p>
    <w:p w14:paraId="09DF0548" w14:textId="77777777" w:rsidR="00766DF3" w:rsidRDefault="00766DF3" w:rsidP="00766DF3">
      <w:pPr>
        <w:numPr>
          <w:ilvl w:val="0"/>
          <w:numId w:val="8"/>
        </w:numPr>
        <w:rPr>
          <w:sz w:val="22"/>
          <w:szCs w:val="22"/>
        </w:rPr>
      </w:pPr>
      <w:r>
        <w:rPr>
          <w:rFonts w:ascii="Arial" w:eastAsia="Arial" w:hAnsi="Arial" w:cs="Arial"/>
          <w:b/>
          <w:sz w:val="22"/>
          <w:szCs w:val="22"/>
          <w:highlight w:val="white"/>
        </w:rPr>
        <w:t>... using social media (e.g., Facetime, Facebook, Instagram, Snapchat, Twitter, TikTok)?</w:t>
      </w:r>
    </w:p>
    <w:p w14:paraId="4BDA6376"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No social media</w:t>
      </w:r>
    </w:p>
    <w:p w14:paraId="14268A93"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Under 1 hour</w:t>
      </w:r>
    </w:p>
    <w:p w14:paraId="259EE1AD"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1-3 hours</w:t>
      </w:r>
    </w:p>
    <w:p w14:paraId="5B446D22"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4-6 hours</w:t>
      </w:r>
    </w:p>
    <w:p w14:paraId="5A3DE193" w14:textId="5074EA51" w:rsidR="00766DF3" w:rsidDel="006E1F04" w:rsidRDefault="00766DF3" w:rsidP="00491C50">
      <w:pPr>
        <w:numPr>
          <w:ilvl w:val="1"/>
          <w:numId w:val="8"/>
        </w:numPr>
        <w:spacing w:after="200"/>
        <w:rPr>
          <w:del w:id="235" w:author="Dunn, Julia (NIH/NIMH) [F]" w:date="2020-04-01T10:38:00Z"/>
          <w:rFonts w:ascii="Arial" w:eastAsia="Arial" w:hAnsi="Arial" w:cs="Arial"/>
          <w:sz w:val="22"/>
          <w:szCs w:val="22"/>
        </w:rPr>
      </w:pPr>
      <w:r>
        <w:rPr>
          <w:rFonts w:ascii="Arial" w:eastAsia="Arial" w:hAnsi="Arial" w:cs="Arial"/>
          <w:sz w:val="22"/>
          <w:szCs w:val="22"/>
        </w:rPr>
        <w:t>More than 6 hours</w:t>
      </w:r>
    </w:p>
    <w:p w14:paraId="40E972A3" w14:textId="7D27A5BD" w:rsidR="00B33EFC" w:rsidRPr="009F0893" w:rsidRDefault="00B33EFC">
      <w:pPr>
        <w:numPr>
          <w:ilvl w:val="1"/>
          <w:numId w:val="8"/>
        </w:numPr>
        <w:spacing w:after="200"/>
        <w:rPr>
          <w:rFonts w:ascii="Arial" w:eastAsia="Arial" w:hAnsi="Arial" w:cs="Arial"/>
          <w:sz w:val="22"/>
          <w:szCs w:val="22"/>
        </w:rPr>
        <w:pPrChange w:id="236" w:author="Dunn, Julia (NIH/NIMH) [F]" w:date="2020-04-01T10:38:00Z">
          <w:pPr>
            <w:spacing w:after="200"/>
          </w:pPr>
        </w:pPrChange>
      </w:pPr>
    </w:p>
    <w:p w14:paraId="79C7FDD5" w14:textId="77777777" w:rsidR="00B33EFC" w:rsidRDefault="00B33EFC" w:rsidP="00B33EFC">
      <w:pPr>
        <w:numPr>
          <w:ilvl w:val="0"/>
          <w:numId w:val="8"/>
        </w:numPr>
        <w:rPr>
          <w:sz w:val="22"/>
          <w:szCs w:val="22"/>
        </w:rPr>
      </w:pPr>
      <w:r>
        <w:rPr>
          <w:rFonts w:ascii="Arial" w:eastAsia="Arial" w:hAnsi="Arial" w:cs="Arial"/>
          <w:b/>
          <w:sz w:val="22"/>
          <w:szCs w:val="22"/>
          <w:highlight w:val="white"/>
        </w:rPr>
        <w:t>… playing video games?</w:t>
      </w:r>
    </w:p>
    <w:p w14:paraId="0861D915" w14:textId="77777777" w:rsidR="00B33EFC" w:rsidRDefault="00B33EFC" w:rsidP="00B33EFC">
      <w:pPr>
        <w:numPr>
          <w:ilvl w:val="0"/>
          <w:numId w:val="14"/>
        </w:numPr>
        <w:rPr>
          <w:rFonts w:ascii="Arial" w:eastAsia="Arial" w:hAnsi="Arial" w:cs="Arial"/>
          <w:sz w:val="22"/>
          <w:szCs w:val="22"/>
        </w:rPr>
      </w:pPr>
      <w:r>
        <w:rPr>
          <w:rFonts w:ascii="Arial" w:eastAsia="Arial" w:hAnsi="Arial" w:cs="Arial"/>
          <w:sz w:val="22"/>
          <w:szCs w:val="22"/>
        </w:rPr>
        <w:t>No video games</w:t>
      </w:r>
    </w:p>
    <w:p w14:paraId="2CD1A21E" w14:textId="77777777" w:rsidR="00B33EFC" w:rsidRDefault="00B33EFC" w:rsidP="00B33EFC">
      <w:pPr>
        <w:numPr>
          <w:ilvl w:val="0"/>
          <w:numId w:val="14"/>
        </w:numPr>
        <w:rPr>
          <w:rFonts w:ascii="Arial" w:eastAsia="Arial" w:hAnsi="Arial" w:cs="Arial"/>
          <w:sz w:val="22"/>
          <w:szCs w:val="22"/>
        </w:rPr>
      </w:pPr>
      <w:r>
        <w:rPr>
          <w:rFonts w:ascii="Arial" w:eastAsia="Arial" w:hAnsi="Arial" w:cs="Arial"/>
          <w:sz w:val="22"/>
          <w:szCs w:val="22"/>
        </w:rPr>
        <w:t>Under 1 hour</w:t>
      </w:r>
    </w:p>
    <w:p w14:paraId="0145282D" w14:textId="77777777" w:rsidR="00B33EFC" w:rsidRDefault="00B33EFC" w:rsidP="00B33EFC">
      <w:pPr>
        <w:numPr>
          <w:ilvl w:val="0"/>
          <w:numId w:val="14"/>
        </w:numPr>
        <w:rPr>
          <w:rFonts w:ascii="Arial" w:eastAsia="Arial" w:hAnsi="Arial" w:cs="Arial"/>
          <w:sz w:val="22"/>
          <w:szCs w:val="22"/>
        </w:rPr>
      </w:pPr>
      <w:r>
        <w:rPr>
          <w:rFonts w:ascii="Arial" w:eastAsia="Arial" w:hAnsi="Arial" w:cs="Arial"/>
          <w:sz w:val="22"/>
          <w:szCs w:val="22"/>
        </w:rPr>
        <w:t>1-3 hours</w:t>
      </w:r>
    </w:p>
    <w:p w14:paraId="55230091" w14:textId="77777777" w:rsidR="00B33EFC" w:rsidRDefault="00B33EFC" w:rsidP="00B33EFC">
      <w:pPr>
        <w:numPr>
          <w:ilvl w:val="0"/>
          <w:numId w:val="14"/>
        </w:numPr>
        <w:rPr>
          <w:rFonts w:ascii="Arial" w:eastAsia="Arial" w:hAnsi="Arial" w:cs="Arial"/>
          <w:sz w:val="22"/>
          <w:szCs w:val="22"/>
        </w:rPr>
      </w:pPr>
      <w:r>
        <w:rPr>
          <w:rFonts w:ascii="Arial" w:eastAsia="Arial" w:hAnsi="Arial" w:cs="Arial"/>
          <w:sz w:val="22"/>
          <w:szCs w:val="22"/>
        </w:rPr>
        <w:t>4-6 hours</w:t>
      </w:r>
    </w:p>
    <w:p w14:paraId="3AD999B0" w14:textId="77777777" w:rsidR="00B33EFC" w:rsidDel="00593905" w:rsidRDefault="00B33EFC" w:rsidP="00B33EFC">
      <w:pPr>
        <w:numPr>
          <w:ilvl w:val="0"/>
          <w:numId w:val="14"/>
        </w:numPr>
        <w:rPr>
          <w:del w:id="237" w:author="Dunn, Julia (NIH/NIMH) [F]" w:date="2020-04-01T12:46:00Z"/>
          <w:rFonts w:ascii="Arial" w:eastAsia="Arial" w:hAnsi="Arial" w:cs="Arial"/>
          <w:sz w:val="22"/>
          <w:szCs w:val="22"/>
        </w:rPr>
      </w:pPr>
      <w:r>
        <w:rPr>
          <w:rFonts w:ascii="Arial" w:eastAsia="Arial" w:hAnsi="Arial" w:cs="Arial"/>
          <w:sz w:val="22"/>
          <w:szCs w:val="22"/>
        </w:rPr>
        <w:t>More than 6 hours</w:t>
      </w:r>
    </w:p>
    <w:p w14:paraId="29E4F444" w14:textId="77777777" w:rsidR="00B33EFC" w:rsidRPr="00593905" w:rsidRDefault="00B33EFC">
      <w:pPr>
        <w:numPr>
          <w:ilvl w:val="0"/>
          <w:numId w:val="14"/>
        </w:numPr>
        <w:rPr>
          <w:rFonts w:ascii="Arial" w:eastAsia="Arial" w:hAnsi="Arial" w:cs="Arial"/>
          <w:sz w:val="22"/>
          <w:szCs w:val="22"/>
        </w:rPr>
        <w:pPrChange w:id="238" w:author="Dunn, Julia (NIH/NIMH) [F]" w:date="2020-04-01T12:46:00Z">
          <w:pPr>
            <w:spacing w:after="200"/>
          </w:pPr>
        </w:pPrChange>
      </w:pPr>
    </w:p>
    <w:p w14:paraId="4DE96009" w14:textId="77777777" w:rsidR="00CF7D7A" w:rsidRPr="00CF7D7A" w:rsidRDefault="00CF7D7A">
      <w:pPr>
        <w:spacing w:before="240" w:after="240"/>
        <w:rPr>
          <w:rFonts w:ascii="Arial" w:hAnsi="Arial" w:cs="Arial"/>
          <w:b/>
          <w:bCs/>
          <w:sz w:val="28"/>
          <w:szCs w:val="28"/>
        </w:rPr>
      </w:pPr>
      <w:r w:rsidRPr="00CF7D7A">
        <w:rPr>
          <w:rFonts w:ascii="Arial" w:hAnsi="Arial" w:cs="Arial"/>
          <w:b/>
          <w:bCs/>
          <w:sz w:val="28"/>
          <w:szCs w:val="28"/>
        </w:rPr>
        <w:t>SUBSTANCE USE (PAST TWO WEEKS)</w:t>
      </w:r>
    </w:p>
    <w:p w14:paraId="000001F8" w14:textId="4DC9B31E" w:rsidR="00806436" w:rsidRDefault="008F424E">
      <w:pPr>
        <w:spacing w:before="240" w:after="240"/>
        <w:rPr>
          <w:rFonts w:ascii="Arial" w:eastAsia="Arial" w:hAnsi="Arial" w:cs="Arial"/>
          <w:b/>
          <w:sz w:val="22"/>
          <w:szCs w:val="22"/>
          <w:highlight w:val="white"/>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 use:</w:t>
      </w:r>
    </w:p>
    <w:p w14:paraId="000001F9" w14:textId="77777777" w:rsidR="00806436" w:rsidRDefault="008F424E" w:rsidP="00766DF3">
      <w:pPr>
        <w:numPr>
          <w:ilvl w:val="0"/>
          <w:numId w:val="8"/>
        </w:numPr>
        <w:spacing w:before="240"/>
        <w:rPr>
          <w:sz w:val="22"/>
          <w:szCs w:val="22"/>
        </w:rPr>
      </w:pPr>
      <w:r>
        <w:rPr>
          <w:rFonts w:ascii="Arial" w:eastAsia="Arial" w:hAnsi="Arial" w:cs="Arial"/>
          <w:b/>
          <w:sz w:val="22"/>
          <w:szCs w:val="22"/>
        </w:rPr>
        <w:t xml:space="preserve"> ... alcohol?</w:t>
      </w:r>
    </w:p>
    <w:p w14:paraId="000001FA"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1FB"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1FC"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1FD"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000001FE" w14:textId="77777777" w:rsidR="00806436" w:rsidRDefault="008F424E" w:rsidP="00766DF3">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00001FF" w14:textId="77777777" w:rsidR="00806436" w:rsidRDefault="008F424E" w:rsidP="00766DF3">
      <w:pPr>
        <w:numPr>
          <w:ilvl w:val="0"/>
          <w:numId w:val="8"/>
        </w:numPr>
        <w:spacing w:before="200"/>
        <w:rPr>
          <w:sz w:val="22"/>
          <w:szCs w:val="22"/>
        </w:rPr>
      </w:pPr>
      <w:r>
        <w:rPr>
          <w:rFonts w:ascii="Arial" w:eastAsia="Arial" w:hAnsi="Arial" w:cs="Arial"/>
          <w:b/>
          <w:sz w:val="22"/>
          <w:szCs w:val="22"/>
        </w:rPr>
        <w:t xml:space="preserve"> … vaping?</w:t>
      </w:r>
    </w:p>
    <w:p w14:paraId="00000200"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201"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202"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203"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0F3555DA" w14:textId="5FE3B683" w:rsidR="007D5D12" w:rsidRPr="00766DF3" w:rsidRDefault="008F424E" w:rsidP="00766DF3">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0000205" w14:textId="77777777" w:rsidR="00806436" w:rsidRDefault="008F424E" w:rsidP="00766DF3">
      <w:pPr>
        <w:numPr>
          <w:ilvl w:val="0"/>
          <w:numId w:val="8"/>
        </w:numPr>
        <w:spacing w:before="200"/>
        <w:rPr>
          <w:sz w:val="22"/>
          <w:szCs w:val="22"/>
        </w:rPr>
      </w:pPr>
      <w:r>
        <w:rPr>
          <w:rFonts w:ascii="Arial" w:eastAsia="Arial" w:hAnsi="Arial" w:cs="Arial"/>
          <w:b/>
          <w:sz w:val="22"/>
          <w:szCs w:val="22"/>
        </w:rPr>
        <w:t xml:space="preserve"> … cigarettes or other tobacco?</w:t>
      </w:r>
    </w:p>
    <w:p w14:paraId="00000206"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207"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208"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209"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0000020A" w14:textId="77777777" w:rsidR="00806436" w:rsidRDefault="008F424E" w:rsidP="00766DF3">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000020B" w14:textId="77777777" w:rsidR="00806436" w:rsidRDefault="008F424E" w:rsidP="00766DF3">
      <w:pPr>
        <w:numPr>
          <w:ilvl w:val="0"/>
          <w:numId w:val="8"/>
        </w:numPr>
        <w:spacing w:before="200"/>
        <w:rPr>
          <w:sz w:val="22"/>
          <w:szCs w:val="22"/>
        </w:rPr>
      </w:pPr>
      <w:r>
        <w:rPr>
          <w:rFonts w:ascii="Arial" w:eastAsia="Arial" w:hAnsi="Arial" w:cs="Arial"/>
          <w:b/>
          <w:sz w:val="22"/>
          <w:szCs w:val="22"/>
        </w:rPr>
        <w:lastRenderedPageBreak/>
        <w:t xml:space="preserve"> ... marijuana/cannabis (e.g., joint, blunt, pipe, bong)?</w:t>
      </w:r>
    </w:p>
    <w:p w14:paraId="0000020C"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20D"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20E"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20F"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00000210" w14:textId="77777777" w:rsidR="00806436" w:rsidRDefault="008F424E" w:rsidP="00766DF3">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0000211" w14:textId="77777777" w:rsidR="00806436" w:rsidRDefault="008F424E" w:rsidP="00766DF3">
      <w:pPr>
        <w:numPr>
          <w:ilvl w:val="0"/>
          <w:numId w:val="8"/>
        </w:numPr>
        <w:spacing w:before="200"/>
        <w:rPr>
          <w:sz w:val="22"/>
          <w:szCs w:val="22"/>
        </w:rPr>
      </w:pPr>
      <w:r>
        <w:rPr>
          <w:rFonts w:ascii="Arial" w:eastAsia="Arial" w:hAnsi="Arial" w:cs="Arial"/>
          <w:b/>
          <w:sz w:val="22"/>
          <w:szCs w:val="22"/>
        </w:rPr>
        <w:t xml:space="preserve"> ... opiates, heroin, or narcotics?</w:t>
      </w:r>
    </w:p>
    <w:p w14:paraId="00000212"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213"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214"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215"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00000216" w14:textId="4B8A760E" w:rsidR="00806436" w:rsidDel="006E1F04" w:rsidRDefault="008F424E" w:rsidP="00766DF3">
      <w:pPr>
        <w:numPr>
          <w:ilvl w:val="1"/>
          <w:numId w:val="8"/>
        </w:numPr>
        <w:spacing w:after="200"/>
        <w:rPr>
          <w:del w:id="239" w:author="Dunn, Julia (NIH/NIMH) [F]" w:date="2020-04-01T10:39:00Z"/>
          <w:rFonts w:ascii="Arial" w:eastAsia="Arial" w:hAnsi="Arial" w:cs="Arial"/>
          <w:sz w:val="22"/>
          <w:szCs w:val="22"/>
        </w:rPr>
      </w:pPr>
      <w:r>
        <w:rPr>
          <w:rFonts w:ascii="Arial" w:eastAsia="Arial" w:hAnsi="Arial" w:cs="Arial"/>
          <w:sz w:val="22"/>
          <w:szCs w:val="22"/>
        </w:rPr>
        <w:t>Regularly</w:t>
      </w:r>
    </w:p>
    <w:p w14:paraId="19DFD426" w14:textId="1C235CEE" w:rsidR="00FA3730" w:rsidRPr="009F0893" w:rsidDel="006E1F04" w:rsidRDefault="00FA3730">
      <w:pPr>
        <w:numPr>
          <w:ilvl w:val="1"/>
          <w:numId w:val="8"/>
        </w:numPr>
        <w:spacing w:after="200"/>
        <w:rPr>
          <w:del w:id="240" w:author="Dunn, Julia (NIH/NIMH) [F]" w:date="2020-04-01T10:39:00Z"/>
          <w:rFonts w:ascii="Arial" w:eastAsia="Arial" w:hAnsi="Arial" w:cs="Arial"/>
          <w:sz w:val="22"/>
          <w:szCs w:val="22"/>
        </w:rPr>
        <w:pPrChange w:id="241" w:author="Dunn, Julia (NIH/NIMH) [F]" w:date="2020-04-01T10:39:00Z">
          <w:pPr>
            <w:spacing w:after="200"/>
          </w:pPr>
        </w:pPrChange>
      </w:pPr>
    </w:p>
    <w:p w14:paraId="13B0E61D" w14:textId="77777777" w:rsidR="00FA3730" w:rsidRPr="00D125FB" w:rsidRDefault="00FA3730">
      <w:pPr>
        <w:numPr>
          <w:ilvl w:val="1"/>
          <w:numId w:val="8"/>
        </w:numPr>
        <w:spacing w:after="200"/>
        <w:rPr>
          <w:rFonts w:ascii="Arial" w:eastAsia="Arial" w:hAnsi="Arial" w:cs="Arial"/>
          <w:sz w:val="22"/>
          <w:szCs w:val="22"/>
        </w:rPr>
        <w:pPrChange w:id="242" w:author="Dunn, Julia (NIH/NIMH) [F]" w:date="2020-04-01T10:39:00Z">
          <w:pPr>
            <w:spacing w:after="200"/>
          </w:pPr>
        </w:pPrChange>
      </w:pPr>
    </w:p>
    <w:p w14:paraId="00000217" w14:textId="77777777" w:rsidR="00806436" w:rsidRDefault="008F424E" w:rsidP="00766DF3">
      <w:pPr>
        <w:numPr>
          <w:ilvl w:val="0"/>
          <w:numId w:val="8"/>
        </w:numPr>
        <w:spacing w:before="200"/>
        <w:rPr>
          <w:sz w:val="22"/>
          <w:szCs w:val="22"/>
        </w:rPr>
      </w:pPr>
      <w:r>
        <w:rPr>
          <w:rFonts w:ascii="Arial" w:eastAsia="Arial" w:hAnsi="Arial" w:cs="Arial"/>
          <w:b/>
          <w:sz w:val="22"/>
          <w:szCs w:val="22"/>
        </w:rPr>
        <w:t>... other drugs including cocaine, crack, amphetamine, methamphetamine, hallucinogens, or ecstasy?</w:t>
      </w:r>
    </w:p>
    <w:p w14:paraId="00000218"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219"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21A"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21B"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74377C1E" w14:textId="3FC97B91" w:rsidR="00B33EFC" w:rsidRPr="00FA3730" w:rsidRDefault="008F424E" w:rsidP="00DD6315">
      <w:pPr>
        <w:numPr>
          <w:ilvl w:val="1"/>
          <w:numId w:val="8"/>
        </w:numPr>
        <w:spacing w:after="200"/>
        <w:rPr>
          <w:rFonts w:ascii="Arial" w:eastAsia="Arial" w:hAnsi="Arial" w:cs="Arial"/>
          <w:sz w:val="22"/>
          <w:szCs w:val="22"/>
        </w:rPr>
      </w:pPr>
      <w:r w:rsidRPr="00FA3730">
        <w:rPr>
          <w:rFonts w:ascii="Arial" w:eastAsia="Arial" w:hAnsi="Arial" w:cs="Arial"/>
          <w:sz w:val="22"/>
          <w:szCs w:val="22"/>
        </w:rPr>
        <w:t>Regula</w:t>
      </w:r>
      <w:r w:rsidR="00FA3730" w:rsidRPr="00FA3730">
        <w:rPr>
          <w:rFonts w:ascii="Arial" w:eastAsia="Arial" w:hAnsi="Arial" w:cs="Arial"/>
          <w:sz w:val="22"/>
          <w:szCs w:val="22"/>
        </w:rPr>
        <w:t>rly</w:t>
      </w:r>
    </w:p>
    <w:p w14:paraId="0000021D" w14:textId="77777777" w:rsidR="00806436" w:rsidRDefault="008F424E" w:rsidP="00766DF3">
      <w:pPr>
        <w:numPr>
          <w:ilvl w:val="0"/>
          <w:numId w:val="8"/>
        </w:numPr>
        <w:spacing w:before="200"/>
        <w:rPr>
          <w:sz w:val="22"/>
          <w:szCs w:val="22"/>
        </w:rPr>
      </w:pPr>
      <w:r>
        <w:rPr>
          <w:rFonts w:ascii="Arial" w:eastAsia="Arial" w:hAnsi="Arial" w:cs="Arial"/>
          <w:b/>
          <w:sz w:val="22"/>
          <w:szCs w:val="22"/>
        </w:rPr>
        <w:t>… sleeping medications or sedatives/hypnotics?</w:t>
      </w:r>
    </w:p>
    <w:p w14:paraId="0000021E"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21F"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220"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221"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1FACFCB6" w14:textId="34379FA7" w:rsidR="007D5D12" w:rsidRPr="00B33EFC" w:rsidDel="00593905" w:rsidRDefault="008F424E" w:rsidP="00B33EFC">
      <w:pPr>
        <w:numPr>
          <w:ilvl w:val="1"/>
          <w:numId w:val="8"/>
        </w:numPr>
        <w:spacing w:after="240"/>
        <w:rPr>
          <w:del w:id="243" w:author="Dunn, Julia (NIH/NIMH) [F]" w:date="2020-04-01T12:46:00Z"/>
          <w:rFonts w:ascii="Arial" w:eastAsia="Arial" w:hAnsi="Arial" w:cs="Arial"/>
          <w:sz w:val="22"/>
          <w:szCs w:val="22"/>
        </w:rPr>
      </w:pPr>
      <w:r>
        <w:rPr>
          <w:rFonts w:ascii="Arial" w:eastAsia="Arial" w:hAnsi="Arial" w:cs="Arial"/>
          <w:sz w:val="22"/>
          <w:szCs w:val="22"/>
        </w:rPr>
        <w:t>Regularly</w:t>
      </w:r>
      <w:bookmarkStart w:id="244" w:name="_heading=h.61snut8df3qb" w:colFirst="0" w:colLast="0"/>
      <w:bookmarkEnd w:id="244"/>
    </w:p>
    <w:p w14:paraId="0000029A" w14:textId="77777777" w:rsidR="00806436" w:rsidRPr="00593905" w:rsidRDefault="00806436">
      <w:pPr>
        <w:numPr>
          <w:ilvl w:val="1"/>
          <w:numId w:val="8"/>
        </w:numPr>
        <w:spacing w:after="240"/>
        <w:rPr>
          <w:rFonts w:ascii="Arial" w:eastAsia="Arial" w:hAnsi="Arial" w:cs="Arial"/>
          <w:sz w:val="22"/>
          <w:szCs w:val="22"/>
          <w:highlight w:val="white"/>
        </w:rPr>
        <w:pPrChange w:id="245" w:author="Dunn, Julia (NIH/NIMH) [F]" w:date="2020-04-01T12:46:00Z">
          <w:pPr>
            <w:ind w:left="1440"/>
          </w:pPr>
        </w:pPrChange>
      </w:pPr>
    </w:p>
    <w:p w14:paraId="0000029B" w14:textId="77777777" w:rsidR="00806436" w:rsidRPr="00B33EFC" w:rsidRDefault="008F424E">
      <w:pPr>
        <w:pStyle w:val="Heading2"/>
        <w:rPr>
          <w:b w:val="0"/>
          <w:sz w:val="28"/>
          <w:szCs w:val="28"/>
        </w:rPr>
      </w:pPr>
      <w:bookmarkStart w:id="246" w:name="_heading=h.79mx5hq6u7hg" w:colFirst="0" w:colLast="0"/>
      <w:bookmarkEnd w:id="246"/>
      <w:r w:rsidRPr="00B33EFC">
        <w:rPr>
          <w:sz w:val="28"/>
          <w:szCs w:val="28"/>
        </w:rPr>
        <w:t>SUPPORTS</w:t>
      </w:r>
    </w:p>
    <w:p w14:paraId="0000029C" w14:textId="77777777" w:rsidR="00806436" w:rsidRDefault="00806436"/>
    <w:p w14:paraId="0000029D" w14:textId="5BE3BE59" w:rsidR="00806436" w:rsidRPr="00573E74" w:rsidRDefault="008F424E" w:rsidP="00766DF3">
      <w:pPr>
        <w:numPr>
          <w:ilvl w:val="0"/>
          <w:numId w:val="8"/>
        </w:numPr>
        <w:rPr>
          <w:sz w:val="22"/>
          <w:szCs w:val="22"/>
        </w:rPr>
      </w:pPr>
      <w:r>
        <w:rPr>
          <w:rFonts w:ascii="Arial" w:eastAsia="Arial" w:hAnsi="Arial" w:cs="Arial"/>
          <w:b/>
          <w:sz w:val="22"/>
          <w:szCs w:val="22"/>
        </w:rPr>
        <w:t xml:space="preserve">Which of the following supports were in place for you before the Coronavirus/COVID-19 crisis </w:t>
      </w:r>
      <w:r w:rsidR="00FA3730">
        <w:rPr>
          <w:rFonts w:ascii="Arial" w:eastAsia="Arial" w:hAnsi="Arial" w:cs="Arial"/>
          <w:b/>
          <w:sz w:val="22"/>
          <w:szCs w:val="22"/>
        </w:rPr>
        <w:t xml:space="preserve">in your area </w:t>
      </w:r>
      <w:r>
        <w:rPr>
          <w:rFonts w:ascii="Arial" w:eastAsia="Arial" w:hAnsi="Arial" w:cs="Arial"/>
          <w:b/>
          <w:sz w:val="22"/>
          <w:szCs w:val="22"/>
        </w:rPr>
        <w:t xml:space="preserve">and have been disrupted over the </w:t>
      </w:r>
      <w:r>
        <w:rPr>
          <w:rFonts w:ascii="Arial" w:eastAsia="Arial" w:hAnsi="Arial" w:cs="Arial"/>
          <w:b/>
          <w:sz w:val="22"/>
          <w:szCs w:val="22"/>
          <w:u w:val="single"/>
        </w:rPr>
        <w:t>PAST TWO WEEKS</w:t>
      </w:r>
      <w:r w:rsidR="00573E74">
        <w:rPr>
          <w:rFonts w:ascii="Arial" w:eastAsia="Arial" w:hAnsi="Arial" w:cs="Arial"/>
          <w:b/>
          <w:sz w:val="22"/>
          <w:szCs w:val="22"/>
          <w:u w:val="single"/>
        </w:rPr>
        <w:t>?</w:t>
      </w:r>
      <w:r w:rsidR="00573E74" w:rsidRPr="00573E74">
        <w:rPr>
          <w:rFonts w:ascii="Arial" w:eastAsia="Arial" w:hAnsi="Arial" w:cs="Arial"/>
          <w:b/>
          <w:sz w:val="22"/>
          <w:szCs w:val="22"/>
        </w:rPr>
        <w:t xml:space="preserve"> (check all that apply)</w:t>
      </w:r>
    </w:p>
    <w:p w14:paraId="0000029E"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Resource room</w:t>
      </w:r>
    </w:p>
    <w:p w14:paraId="0000029F"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Tutoring</w:t>
      </w:r>
    </w:p>
    <w:p w14:paraId="000002A0"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Mentoring programs</w:t>
      </w:r>
    </w:p>
    <w:p w14:paraId="000002A1"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After school activity programs</w:t>
      </w:r>
    </w:p>
    <w:p w14:paraId="000002A2"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Volunteer programs</w:t>
      </w:r>
    </w:p>
    <w:p w14:paraId="000002A3"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Psychotherapy</w:t>
      </w:r>
    </w:p>
    <w:p w14:paraId="000002A4"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Psychiatric care</w:t>
      </w:r>
    </w:p>
    <w:p w14:paraId="000002A5"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Occupational therapy</w:t>
      </w:r>
    </w:p>
    <w:p w14:paraId="000002A6"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Physical therapy</w:t>
      </w:r>
    </w:p>
    <w:p w14:paraId="000002A7"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Speech/language therapy</w:t>
      </w:r>
    </w:p>
    <w:p w14:paraId="000002A8"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Sporting activities</w:t>
      </w:r>
    </w:p>
    <w:p w14:paraId="000002A9"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Medical care for chronic illnesses</w:t>
      </w:r>
    </w:p>
    <w:p w14:paraId="000002AA"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Other: Specify ______</w:t>
      </w:r>
    </w:p>
    <w:p w14:paraId="000002AB" w14:textId="77777777" w:rsidR="00806436" w:rsidDel="006E1F04" w:rsidRDefault="00806436">
      <w:pPr>
        <w:ind w:left="720"/>
        <w:rPr>
          <w:del w:id="247" w:author="Dunn, Julia (NIH/NIMH) [F]" w:date="2020-04-01T10:40:00Z"/>
          <w:rFonts w:ascii="Arial" w:eastAsia="Arial" w:hAnsi="Arial" w:cs="Arial"/>
          <w:sz w:val="22"/>
          <w:szCs w:val="22"/>
        </w:rPr>
      </w:pPr>
    </w:p>
    <w:p w14:paraId="000002AC" w14:textId="4A6796AD" w:rsidR="00806436" w:rsidDel="006E1F04" w:rsidRDefault="00806436">
      <w:pPr>
        <w:rPr>
          <w:del w:id="248" w:author="Dunn, Julia (NIH/NIMH) [F]" w:date="2020-04-01T10:40:00Z"/>
          <w:rFonts w:ascii="Arial" w:eastAsia="Arial" w:hAnsi="Arial" w:cs="Arial"/>
          <w:sz w:val="22"/>
          <w:szCs w:val="22"/>
        </w:rPr>
      </w:pPr>
    </w:p>
    <w:p w14:paraId="2923F5AE" w14:textId="0FF575AC" w:rsidR="007D5D12" w:rsidRDefault="007D5D12">
      <w:pPr>
        <w:rPr>
          <w:rFonts w:ascii="Arial" w:eastAsia="Arial" w:hAnsi="Arial" w:cs="Arial"/>
          <w:sz w:val="22"/>
          <w:szCs w:val="22"/>
        </w:rPr>
      </w:pPr>
    </w:p>
    <w:p w14:paraId="41A28D6F" w14:textId="77777777" w:rsidR="00593905" w:rsidRDefault="00593905">
      <w:pPr>
        <w:rPr>
          <w:ins w:id="249" w:author="Dunn, Julia (NIH/NIMH) [F]" w:date="2020-04-01T12:46:00Z"/>
          <w:rFonts w:ascii="Arial" w:eastAsiaTheme="majorEastAsia" w:hAnsi="Arial" w:cstheme="majorBidi"/>
          <w:b/>
          <w:sz w:val="28"/>
          <w:szCs w:val="28"/>
        </w:rPr>
      </w:pPr>
      <w:ins w:id="250" w:author="Dunn, Julia (NIH/NIMH) [F]" w:date="2020-04-01T12:46:00Z">
        <w:r>
          <w:rPr>
            <w:sz w:val="28"/>
            <w:szCs w:val="28"/>
          </w:rPr>
          <w:br w:type="page"/>
        </w:r>
      </w:ins>
    </w:p>
    <w:p w14:paraId="000002AD" w14:textId="09454631" w:rsidR="00806436" w:rsidRPr="00CF7D7A" w:rsidRDefault="008F424E">
      <w:pPr>
        <w:pStyle w:val="Heading2"/>
        <w:rPr>
          <w:b w:val="0"/>
          <w:sz w:val="28"/>
          <w:szCs w:val="28"/>
        </w:rPr>
      </w:pPr>
      <w:r w:rsidRPr="00CF7D7A">
        <w:rPr>
          <w:sz w:val="28"/>
          <w:szCs w:val="28"/>
        </w:rPr>
        <w:lastRenderedPageBreak/>
        <w:t>ADDITIONAL CONCERNS AND COMMENTS</w:t>
      </w:r>
    </w:p>
    <w:p w14:paraId="000002AE" w14:textId="77777777" w:rsidR="00806436" w:rsidRDefault="00806436"/>
    <w:p w14:paraId="000002AF" w14:textId="77777777" w:rsidR="00806436" w:rsidRDefault="008F424E">
      <w:pPr>
        <w:rPr>
          <w:rFonts w:ascii="Arial" w:eastAsia="Arial" w:hAnsi="Arial" w:cs="Arial"/>
          <w:b/>
          <w:sz w:val="22"/>
          <w:szCs w:val="22"/>
        </w:rPr>
      </w:pPr>
      <w:r>
        <w:rPr>
          <w:rFonts w:ascii="Arial" w:eastAsia="Arial" w:hAnsi="Arial" w:cs="Arial"/>
          <w:b/>
          <w:sz w:val="22"/>
          <w:szCs w:val="22"/>
        </w:rPr>
        <w:t>Please describe anything else that concerns you about the impact of Coronavirus/COVID-19 on you, your friends, or your family.</w:t>
      </w:r>
    </w:p>
    <w:p w14:paraId="000002B0" w14:textId="77777777" w:rsidR="00806436" w:rsidRDefault="00806436">
      <w:pPr>
        <w:rPr>
          <w:rFonts w:ascii="Arial" w:eastAsia="Arial" w:hAnsi="Arial" w:cs="Arial"/>
          <w:b/>
          <w:sz w:val="22"/>
          <w:szCs w:val="22"/>
        </w:rPr>
      </w:pPr>
    </w:p>
    <w:p w14:paraId="000002B1" w14:textId="77777777" w:rsidR="00806436" w:rsidRDefault="008F424E">
      <w:pPr>
        <w:rPr>
          <w:rFonts w:ascii="Arial" w:eastAsia="Arial" w:hAnsi="Arial" w:cs="Arial"/>
          <w:b/>
          <w:sz w:val="22"/>
          <w:szCs w:val="22"/>
        </w:rPr>
      </w:pPr>
      <w:r>
        <w:rPr>
          <w:rFonts w:ascii="Arial" w:eastAsia="Arial" w:hAnsi="Arial" w:cs="Arial"/>
          <w:b/>
          <w:sz w:val="22"/>
          <w:szCs w:val="22"/>
        </w:rPr>
        <w:t>[TEXT BOX]</w:t>
      </w:r>
    </w:p>
    <w:p w14:paraId="000002B2" w14:textId="77777777" w:rsidR="00806436" w:rsidRDefault="008F424E">
      <w:pPr>
        <w:rPr>
          <w:rFonts w:ascii="Arial" w:eastAsia="Arial" w:hAnsi="Arial" w:cs="Arial"/>
          <w:sz w:val="22"/>
          <w:szCs w:val="22"/>
        </w:rPr>
      </w:pPr>
      <w:r>
        <w:rPr>
          <w:rFonts w:ascii="Arial" w:eastAsia="Arial" w:hAnsi="Arial" w:cs="Arial"/>
          <w:sz w:val="22"/>
          <w:szCs w:val="22"/>
        </w:rPr>
        <w:t xml:space="preserve"> </w:t>
      </w:r>
    </w:p>
    <w:p w14:paraId="000002B3" w14:textId="77777777" w:rsidR="00806436" w:rsidRDefault="008F424E">
      <w:pPr>
        <w:rPr>
          <w:rFonts w:ascii="Arial" w:eastAsia="Arial" w:hAnsi="Arial" w:cs="Arial"/>
          <w:b/>
          <w:sz w:val="22"/>
          <w:szCs w:val="22"/>
        </w:rPr>
      </w:pPr>
      <w:r>
        <w:rPr>
          <w:rFonts w:ascii="Arial" w:eastAsia="Arial" w:hAnsi="Arial" w:cs="Arial"/>
          <w:b/>
          <w:sz w:val="22"/>
          <w:szCs w:val="22"/>
        </w:rPr>
        <w:t>Please provide any comments that you would like about this survey and/or related topics.</w:t>
      </w:r>
    </w:p>
    <w:p w14:paraId="000002B4" w14:textId="77777777" w:rsidR="00806436" w:rsidRDefault="00806436">
      <w:pPr>
        <w:rPr>
          <w:rFonts w:ascii="Arial" w:eastAsia="Arial" w:hAnsi="Arial" w:cs="Arial"/>
          <w:b/>
          <w:sz w:val="22"/>
          <w:szCs w:val="22"/>
        </w:rPr>
      </w:pPr>
    </w:p>
    <w:p w14:paraId="000002B5" w14:textId="77777777" w:rsidR="00806436" w:rsidRDefault="008F424E">
      <w:pPr>
        <w:rPr>
          <w:rFonts w:ascii="Arial" w:eastAsia="Arial" w:hAnsi="Arial" w:cs="Arial"/>
          <w:sz w:val="22"/>
          <w:szCs w:val="22"/>
        </w:rPr>
      </w:pPr>
      <w:r>
        <w:rPr>
          <w:rFonts w:ascii="Arial" w:eastAsia="Arial" w:hAnsi="Arial" w:cs="Arial"/>
          <w:b/>
          <w:sz w:val="22"/>
          <w:szCs w:val="22"/>
        </w:rPr>
        <w:t>[TEXT BOX]</w:t>
      </w:r>
    </w:p>
    <w:sectPr w:rsidR="00806436">
      <w:headerReference w:type="default" r:id="rId16"/>
      <w:footerReference w:type="default" r:id="rId17"/>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Dunn, Julia (NIH/NIMH) [F]" w:date="2020-04-01T09:31:00Z" w:initials="DJ([">
    <w:p w14:paraId="6354DF89" w14:textId="4A16BBE2" w:rsidR="00457F30" w:rsidRDefault="00457F30">
      <w:pPr>
        <w:pStyle w:val="CommentText"/>
      </w:pPr>
      <w:r>
        <w:rPr>
          <w:rStyle w:val="CommentReference"/>
        </w:rPr>
        <w:annotationRef/>
      </w:r>
      <w:r>
        <w:t>@lindsay: make drop down menu</w:t>
      </w:r>
    </w:p>
  </w:comment>
  <w:comment w:id="6" w:author="Dunn, Julia (NIH/NIMH) [F]" w:date="2020-04-01T09:59:00Z" w:initials="DJ([">
    <w:p w14:paraId="1C10ABCE" w14:textId="33BDA017" w:rsidR="00457F30" w:rsidRDefault="00457F30">
      <w:pPr>
        <w:pStyle w:val="CommentText"/>
      </w:pPr>
      <w:r>
        <w:rPr>
          <w:rStyle w:val="CommentReference"/>
        </w:rPr>
        <w:annotationRef/>
      </w:r>
      <w:r>
        <w:t>Difference on REDCap, just phrased as “1. Sex”</w:t>
      </w:r>
    </w:p>
  </w:comment>
  <w:comment w:id="85" w:author="Dunn, Julia (NIH/NIMH) [F]" w:date="2020-04-01T09:53:00Z" w:initials="DJ([">
    <w:p w14:paraId="0267C70D" w14:textId="4777C2FD" w:rsidR="00457F30" w:rsidRDefault="00457F30">
      <w:pPr>
        <w:pStyle w:val="CommentText"/>
      </w:pPr>
      <w:r>
        <w:rPr>
          <w:rStyle w:val="CommentReference"/>
        </w:rPr>
        <w:annotationRef/>
      </w:r>
      <w:r>
        <w:t>Delete cm in REDCap</w:t>
      </w:r>
    </w:p>
  </w:comment>
  <w:comment w:id="87" w:author="Dunn, Julia (NIH/NIMH) [F]" w:date="2020-04-01T09:53:00Z" w:initials="DJ([">
    <w:p w14:paraId="3EB43544" w14:textId="5D5D5ED8" w:rsidR="00457F30" w:rsidRDefault="00457F30">
      <w:pPr>
        <w:pStyle w:val="CommentText"/>
      </w:pPr>
      <w:r>
        <w:rPr>
          <w:rStyle w:val="CommentReference"/>
        </w:rPr>
        <w:annotationRef/>
      </w:r>
      <w:r>
        <w:t>Delete kilograms in REDCap</w:t>
      </w:r>
    </w:p>
  </w:comment>
  <w:comment w:id="94" w:author="Dunn, Julia (NIH/NIMH) [F]" w:date="2020-04-01T10:16:00Z" w:initials="DJ([">
    <w:p w14:paraId="30915E89" w14:textId="7A185C52" w:rsidR="00457F30" w:rsidRDefault="00457F30">
      <w:pPr>
        <w:pStyle w:val="CommentText"/>
      </w:pPr>
      <w:r>
        <w:rPr>
          <w:rStyle w:val="CommentReference"/>
        </w:rPr>
        <w:annotationRef/>
      </w:r>
      <w:r>
        <w:t>Does not show up in REDCap? “but no test”</w:t>
      </w:r>
    </w:p>
  </w:comment>
  <w:comment w:id="95" w:author="Dunn, Julia (NIH/NIMH) [F]" w:date="2020-04-01T09:09:00Z" w:initials="DJ([">
    <w:p w14:paraId="066041AF" w14:textId="03D494B1" w:rsidR="00457F30" w:rsidRDefault="00457F30">
      <w:pPr>
        <w:pStyle w:val="CommentText"/>
      </w:pPr>
      <w:r>
        <w:rPr>
          <w:rStyle w:val="CommentReference"/>
        </w:rPr>
        <w:annotationRef/>
      </w:r>
      <w:r>
        <w:t>Question for KM/MM: have had possible symptoms?</w:t>
      </w:r>
    </w:p>
  </w:comment>
  <w:comment w:id="113" w:author="Dunn, Julia (NIH/NIMH) [F]" w:date="2020-04-01T09:11:00Z" w:initials="DJ([">
    <w:p w14:paraId="54F984CB" w14:textId="6B6E6EAD" w:rsidR="00457F30" w:rsidRDefault="00457F30">
      <w:pPr>
        <w:pStyle w:val="CommentText"/>
      </w:pPr>
      <w:r>
        <w:rPr>
          <w:rStyle w:val="CommentReference"/>
        </w:rPr>
        <w:annotationRef/>
      </w:r>
      <w:r>
        <w:t>Is conditional; should not be numbered</w:t>
      </w:r>
    </w:p>
  </w:comment>
  <w:comment w:id="114" w:author="Dunn, Julia (NIH/NIMH) [F]" w:date="2020-04-01T09:14:00Z" w:initials="DJ([">
    <w:p w14:paraId="4E768EDB" w14:textId="0BCFA034" w:rsidR="00457F30" w:rsidRDefault="00457F30">
      <w:pPr>
        <w:pStyle w:val="CommentText"/>
      </w:pPr>
      <w:r>
        <w:rPr>
          <w:rStyle w:val="CommentReference"/>
        </w:rPr>
        <w:annotationRef/>
      </w:r>
      <w:r>
        <w:t>Changed to a bullet so it would make more sense</w:t>
      </w:r>
    </w:p>
  </w:comment>
  <w:comment w:id="120" w:author="Dunn, Julia (NIH/NIMH) [F]" w:date="2020-04-01T09:09:00Z" w:initials="DJ([">
    <w:p w14:paraId="17098A90" w14:textId="2392E21F" w:rsidR="00457F30" w:rsidRDefault="00457F30">
      <w:pPr>
        <w:pStyle w:val="CommentText"/>
      </w:pPr>
      <w:r>
        <w:rPr>
          <w:rStyle w:val="CommentReference"/>
        </w:rPr>
        <w:annotationRef/>
      </w:r>
      <w:r>
        <w:t>KM/MM: or work from home?</w:t>
      </w:r>
    </w:p>
  </w:comment>
  <w:comment w:id="168" w:author="Dunn, Julia (NIH/NIMH) [F]" w:date="2020-04-01T10:27:00Z" w:initials="DJ([">
    <w:p w14:paraId="5B731084" w14:textId="13698C39" w:rsidR="00457F30" w:rsidRDefault="00457F30">
      <w:pPr>
        <w:pStyle w:val="CommentText"/>
      </w:pPr>
      <w:r>
        <w:rPr>
          <w:rStyle w:val="CommentReference"/>
        </w:rPr>
        <w:annotationRef/>
      </w:r>
      <w:r>
        <w:t>Check redcap: says &gt;8 to 10 hours; should maybe be 8-10 hours</w:t>
      </w:r>
    </w:p>
  </w:comment>
  <w:comment w:id="175" w:author="Dunn, Julia (NIH/NIMH) [F]" w:date="2020-04-01T11:56:00Z" w:initials="DJ([">
    <w:p w14:paraId="20193FDA" w14:textId="15231508" w:rsidR="00D125FB" w:rsidRDefault="00D125FB">
      <w:pPr>
        <w:pStyle w:val="CommentText"/>
      </w:pPr>
      <w:r>
        <w:rPr>
          <w:rStyle w:val="CommentReference"/>
        </w:rPr>
        <w:annotationRef/>
      </w:r>
      <w:r>
        <w:t>Need to talk about consistency in wording/language in both Emotion/Worry sections</w:t>
      </w:r>
    </w:p>
  </w:comment>
  <w:comment w:id="178" w:author="Dunn, Julia (NIH/NIMH) [F]" w:date="2020-04-01T09:18:00Z" w:initials="DJ([">
    <w:p w14:paraId="47D5C296" w14:textId="5C3FC85E" w:rsidR="00457F30" w:rsidRDefault="00457F30">
      <w:pPr>
        <w:pStyle w:val="CommentText"/>
      </w:pPr>
      <w:r>
        <w:rPr>
          <w:rStyle w:val="CommentReference"/>
        </w:rPr>
        <w:annotationRef/>
      </w:r>
      <w:r>
        <w:t>Question in this section about consistency in language? Varied use of “were you” and “have you been”</w:t>
      </w:r>
    </w:p>
  </w:comment>
  <w:comment w:id="181" w:author="Dunn, Julia (NIH/NIMH) [F]" w:date="2020-04-01T09:15:00Z" w:initials="DJ([">
    <w:p w14:paraId="4336F908" w14:textId="4FEF1E8D" w:rsidR="00457F30" w:rsidRDefault="00457F30">
      <w:pPr>
        <w:pStyle w:val="CommentText"/>
      </w:pPr>
      <w:r>
        <w:rPr>
          <w:rStyle w:val="CommentReference"/>
        </w:rPr>
        <w:annotationRef/>
      </w:r>
      <w:r>
        <w:t>Have you been</w:t>
      </w:r>
    </w:p>
  </w:comment>
  <w:comment w:id="195" w:author="Dunn, Julia (NIH/NIMH) [F]" w:date="2020-04-01T09:19:00Z" w:initials="DJ([">
    <w:p w14:paraId="15F6A3C1" w14:textId="669BA72A" w:rsidR="00457F30" w:rsidRDefault="00457F30">
      <w:pPr>
        <w:pStyle w:val="CommentText"/>
      </w:pPr>
      <w:r>
        <w:rPr>
          <w:rStyle w:val="CommentReference"/>
        </w:rPr>
        <w:annotationRef/>
      </w:r>
      <w:r>
        <w:t>Were you having?</w:t>
      </w:r>
    </w:p>
  </w:comment>
  <w:comment w:id="214" w:author="Dunn, Julia (NIH/NIMH) [F]" w:date="2020-04-01T10:34:00Z" w:initials="DJ([">
    <w:p w14:paraId="26080158" w14:textId="3E0B1B79" w:rsidR="006E1F04" w:rsidRDefault="006E1F04">
      <w:pPr>
        <w:pStyle w:val="CommentText"/>
      </w:pPr>
      <w:r>
        <w:rPr>
          <w:rStyle w:val="CommentReference"/>
        </w:rPr>
        <w:annotationRef/>
      </w:r>
      <w:r>
        <w:t>No space in redcap</w:t>
      </w:r>
    </w:p>
  </w:comment>
  <w:comment w:id="215" w:author="Dunn, Julia (NIH/NIMH) [F]" w:date="2020-04-01T10:34:00Z" w:initials="DJ([">
    <w:p w14:paraId="0F755D04" w14:textId="3E2301E1" w:rsidR="006E1F04" w:rsidRDefault="006E1F04">
      <w:pPr>
        <w:pStyle w:val="CommentText"/>
      </w:pPr>
      <w:r>
        <w:rPr>
          <w:rStyle w:val="CommentReference"/>
        </w:rPr>
        <w:annotationRef/>
      </w:r>
      <w:r>
        <w:t>Same thing in redcap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54DF89" w15:done="0"/>
  <w15:commentEx w15:paraId="1C10ABCE" w15:done="0"/>
  <w15:commentEx w15:paraId="0267C70D" w15:done="0"/>
  <w15:commentEx w15:paraId="3EB43544" w15:done="0"/>
  <w15:commentEx w15:paraId="30915E89" w15:done="0"/>
  <w15:commentEx w15:paraId="066041AF" w15:done="1"/>
  <w15:commentEx w15:paraId="54F984CB" w15:done="1"/>
  <w15:commentEx w15:paraId="4E768EDB" w15:paraIdParent="54F984CB" w15:done="1"/>
  <w15:commentEx w15:paraId="17098A90" w15:done="1"/>
  <w15:commentEx w15:paraId="5B731084" w15:done="0"/>
  <w15:commentEx w15:paraId="20193FDA" w15:done="1"/>
  <w15:commentEx w15:paraId="47D5C296" w15:done="1"/>
  <w15:commentEx w15:paraId="4336F908" w15:done="1"/>
  <w15:commentEx w15:paraId="15F6A3C1" w15:done="1"/>
  <w15:commentEx w15:paraId="26080158" w15:done="0"/>
  <w15:commentEx w15:paraId="0F755D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54DF89" w16cid:durableId="222EDDEC"/>
  <w16cid:commentId w16cid:paraId="1C10ABCE" w16cid:durableId="222EE49A"/>
  <w16cid:commentId w16cid:paraId="0267C70D" w16cid:durableId="222EE30D"/>
  <w16cid:commentId w16cid:paraId="3EB43544" w16cid:durableId="222EE318"/>
  <w16cid:commentId w16cid:paraId="30915E89" w16cid:durableId="222EE87A"/>
  <w16cid:commentId w16cid:paraId="066041AF" w16cid:durableId="222ED8AF"/>
  <w16cid:commentId w16cid:paraId="54F984CB" w16cid:durableId="222ED924"/>
  <w16cid:commentId w16cid:paraId="4E768EDB" w16cid:durableId="222ED9F6"/>
  <w16cid:commentId w16cid:paraId="17098A90" w16cid:durableId="222ED8E5"/>
  <w16cid:commentId w16cid:paraId="5B731084" w16cid:durableId="222EEB0E"/>
  <w16cid:commentId w16cid:paraId="20193FDA" w16cid:durableId="222EFFDA"/>
  <w16cid:commentId w16cid:paraId="47D5C296" w16cid:durableId="222EDAE8"/>
  <w16cid:commentId w16cid:paraId="4336F908" w16cid:durableId="222EDA3C"/>
  <w16cid:commentId w16cid:paraId="15F6A3C1" w16cid:durableId="222EDB1C"/>
  <w16cid:commentId w16cid:paraId="26080158" w16cid:durableId="222EECCA"/>
  <w16cid:commentId w16cid:paraId="0F755D04" w16cid:durableId="222EEC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26B76" w14:textId="77777777" w:rsidR="00343EEC" w:rsidRDefault="00343EEC">
      <w:r>
        <w:separator/>
      </w:r>
    </w:p>
  </w:endnote>
  <w:endnote w:type="continuationSeparator" w:id="0">
    <w:p w14:paraId="0BB17C8F" w14:textId="77777777" w:rsidR="00343EEC" w:rsidRDefault="00343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BB" w14:textId="36B2288E" w:rsidR="00457F30" w:rsidRDefault="00457F30">
    <w:pPr>
      <w:jc w:val="right"/>
    </w:pPr>
    <w:r>
      <w:fldChar w:fldCharType="begin"/>
    </w:r>
    <w:r>
      <w:instrText>PAGE</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1B729" w14:textId="77777777" w:rsidR="00343EEC" w:rsidRDefault="00343EEC">
      <w:r>
        <w:separator/>
      </w:r>
    </w:p>
  </w:footnote>
  <w:footnote w:type="continuationSeparator" w:id="0">
    <w:p w14:paraId="7735A516" w14:textId="77777777" w:rsidR="00343EEC" w:rsidRDefault="00343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B7" w14:textId="79AB9E73" w:rsidR="00457F30" w:rsidRPr="0056773C" w:rsidRDefault="00457F30" w:rsidP="0056773C">
    <w:pPr>
      <w:rPr>
        <w:rFonts w:ascii="Arial" w:eastAsia="Arial" w:hAnsi="Arial" w:cs="Arial"/>
        <w:color w:val="0000FF"/>
        <w:sz w:val="22"/>
        <w:szCs w:val="22"/>
      </w:rPr>
    </w:pPr>
    <w:r w:rsidRPr="0056773C">
      <w:rPr>
        <w:rFonts w:ascii="Arial" w:eastAsia="Arial" w:hAnsi="Arial" w:cs="Arial"/>
        <w:color w:val="0000FF"/>
        <w:sz w:val="22"/>
        <w:szCs w:val="22"/>
      </w:rPr>
      <w:t xml:space="preserve">The </w:t>
    </w:r>
    <w:r w:rsidRPr="0056773C">
      <w:rPr>
        <w:rFonts w:ascii="Arial" w:eastAsia="Arial" w:hAnsi="Arial" w:cs="Arial"/>
        <w:b/>
        <w:color w:val="0000FF"/>
        <w:sz w:val="22"/>
        <w:szCs w:val="22"/>
      </w:rPr>
      <w:t>C</w:t>
    </w:r>
    <w:r w:rsidRPr="0056773C">
      <w:rPr>
        <w:rFonts w:ascii="Arial" w:eastAsia="Arial" w:hAnsi="Arial" w:cs="Arial"/>
        <w:color w:val="0000FF"/>
        <w:sz w:val="22"/>
        <w:szCs w:val="22"/>
      </w:rPr>
      <w:t>o</w:t>
    </w:r>
    <w:r w:rsidRPr="0056773C">
      <w:rPr>
        <w:rFonts w:ascii="Arial" w:eastAsia="Arial" w:hAnsi="Arial" w:cs="Arial"/>
        <w:b/>
        <w:color w:val="0000FF"/>
        <w:sz w:val="22"/>
        <w:szCs w:val="22"/>
      </w:rPr>
      <w:t>R</w:t>
    </w:r>
    <w:r w:rsidRPr="0056773C">
      <w:rPr>
        <w:rFonts w:ascii="Arial" w:eastAsia="Arial" w:hAnsi="Arial" w:cs="Arial"/>
        <w:color w:val="0000FF"/>
        <w:sz w:val="22"/>
        <w:szCs w:val="22"/>
      </w:rPr>
      <w:t>onav</w:t>
    </w:r>
    <w:r w:rsidRPr="0056773C">
      <w:rPr>
        <w:rFonts w:ascii="Arial" w:eastAsia="Arial" w:hAnsi="Arial" w:cs="Arial"/>
        <w:b/>
        <w:color w:val="0000FF"/>
        <w:sz w:val="22"/>
        <w:szCs w:val="22"/>
      </w:rPr>
      <w:t>I</w:t>
    </w:r>
    <w:r w:rsidRPr="0056773C">
      <w:rPr>
        <w:rFonts w:ascii="Arial" w:eastAsia="Arial" w:hAnsi="Arial" w:cs="Arial"/>
        <w:color w:val="0000FF"/>
        <w:sz w:val="22"/>
        <w:szCs w:val="22"/>
      </w:rPr>
      <w:t>ru</w:t>
    </w:r>
    <w:r w:rsidRPr="0056773C">
      <w:rPr>
        <w:rFonts w:ascii="Arial" w:eastAsia="Arial" w:hAnsi="Arial" w:cs="Arial"/>
        <w:b/>
        <w:color w:val="0000FF"/>
        <w:sz w:val="22"/>
        <w:szCs w:val="22"/>
      </w:rPr>
      <w:t>S</w:t>
    </w:r>
    <w:r w:rsidRPr="0056773C">
      <w:rPr>
        <w:rFonts w:ascii="Arial" w:eastAsia="Arial" w:hAnsi="Arial" w:cs="Arial"/>
        <w:color w:val="0000FF"/>
        <w:sz w:val="22"/>
        <w:szCs w:val="22"/>
      </w:rPr>
      <w:t xml:space="preserve"> Health </w:t>
    </w:r>
    <w:r w:rsidRPr="0056773C">
      <w:rPr>
        <w:rFonts w:ascii="Arial" w:eastAsia="Arial" w:hAnsi="Arial" w:cs="Arial"/>
        <w:b/>
        <w:color w:val="0000FF"/>
        <w:sz w:val="22"/>
        <w:szCs w:val="22"/>
      </w:rPr>
      <w:t>I</w:t>
    </w:r>
    <w:r w:rsidRPr="0056773C">
      <w:rPr>
        <w:rFonts w:ascii="Arial" w:eastAsia="Arial" w:hAnsi="Arial" w:cs="Arial"/>
        <w:color w:val="0000FF"/>
        <w:sz w:val="22"/>
        <w:szCs w:val="22"/>
      </w:rPr>
      <w:t xml:space="preserve">mpact </w:t>
    </w:r>
    <w:r w:rsidRPr="0056773C">
      <w:rPr>
        <w:rFonts w:ascii="Arial" w:eastAsia="Arial" w:hAnsi="Arial" w:cs="Arial"/>
        <w:b/>
        <w:color w:val="0000FF"/>
        <w:sz w:val="22"/>
        <w:szCs w:val="22"/>
      </w:rPr>
      <w:t>S</w:t>
    </w:r>
    <w:r w:rsidRPr="0056773C">
      <w:rPr>
        <w:rFonts w:ascii="Arial" w:eastAsia="Arial" w:hAnsi="Arial" w:cs="Arial"/>
        <w:color w:val="0000FF"/>
        <w:sz w:val="22"/>
        <w:szCs w:val="22"/>
      </w:rPr>
      <w:t>urvey (CRISIS) V0.</w:t>
    </w:r>
    <w:ins w:id="251" w:author="Dunn, Julia (NIH/NIMH) [F]" w:date="2020-04-01T13:29:00Z">
      <w:r w:rsidR="002C5BDC">
        <w:rPr>
          <w:rFonts w:ascii="Arial" w:eastAsia="Arial" w:hAnsi="Arial" w:cs="Arial"/>
          <w:color w:val="0000FF"/>
          <w:sz w:val="22"/>
          <w:szCs w:val="22"/>
        </w:rPr>
        <w:t>2</w:t>
      </w:r>
    </w:ins>
    <w:del w:id="252" w:author="Dunn, Julia (NIH/NIMH) [F]" w:date="2020-04-01T13:29:00Z">
      <w:r w:rsidRPr="0056773C" w:rsidDel="002C5BDC">
        <w:rPr>
          <w:rFonts w:ascii="Arial" w:eastAsia="Arial" w:hAnsi="Arial" w:cs="Arial"/>
          <w:color w:val="0000FF"/>
          <w:sz w:val="22"/>
          <w:szCs w:val="22"/>
        </w:rPr>
        <w:delText>1</w:delText>
      </w:r>
    </w:del>
    <w:r w:rsidRPr="0056773C">
      <w:rPr>
        <w:rFonts w:ascii="Arial" w:eastAsia="Arial" w:hAnsi="Arial" w:cs="Arial"/>
        <w:color w:val="0000FF"/>
        <w:sz w:val="22"/>
        <w:szCs w:val="22"/>
      </w:rPr>
      <w:t>: Adult Self-Report Baseline Form</w:t>
    </w:r>
  </w:p>
  <w:p w14:paraId="000002B8" w14:textId="77777777" w:rsidR="00457F30" w:rsidRDefault="00457F30">
    <w:pPr>
      <w:rPr>
        <w:rFonts w:ascii="Arial" w:eastAsia="Arial" w:hAnsi="Arial" w:cs="Arial"/>
        <w:color w:val="0000FF"/>
      </w:rPr>
    </w:pPr>
  </w:p>
  <w:p w14:paraId="000002B9" w14:textId="77777777" w:rsidR="00457F30" w:rsidRDefault="00457F30">
    <w:pPr>
      <w:jc w:val="center"/>
      <w:rPr>
        <w:rFonts w:ascii="Arial" w:eastAsia="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2E7"/>
    <w:multiLevelType w:val="multilevel"/>
    <w:tmpl w:val="C9683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9630DC"/>
    <w:multiLevelType w:val="multilevel"/>
    <w:tmpl w:val="28C0CB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82F1D69"/>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150BF2"/>
    <w:multiLevelType w:val="multilevel"/>
    <w:tmpl w:val="ECEA64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A5461C2"/>
    <w:multiLevelType w:val="multilevel"/>
    <w:tmpl w:val="1E90F6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0ADF45B7"/>
    <w:multiLevelType w:val="hybridMultilevel"/>
    <w:tmpl w:val="714AB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D983F56"/>
    <w:multiLevelType w:val="multilevel"/>
    <w:tmpl w:val="F266E9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19620245"/>
    <w:multiLevelType w:val="multilevel"/>
    <w:tmpl w:val="94E4798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1B5E0EBA"/>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FB92572"/>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1BC63C5"/>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53E0290"/>
    <w:multiLevelType w:val="multilevel"/>
    <w:tmpl w:val="1DC6B7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263E50C0"/>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6776692"/>
    <w:multiLevelType w:val="multilevel"/>
    <w:tmpl w:val="588C6EB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27966FA1"/>
    <w:multiLevelType w:val="multilevel"/>
    <w:tmpl w:val="6632EE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2F92352C"/>
    <w:multiLevelType w:val="hybridMultilevel"/>
    <w:tmpl w:val="44561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2131534"/>
    <w:multiLevelType w:val="multilevel"/>
    <w:tmpl w:val="4C3AB5C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15:restartNumberingAfterBreak="0">
    <w:nsid w:val="428E1253"/>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7CD4A28"/>
    <w:multiLevelType w:val="multilevel"/>
    <w:tmpl w:val="426803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01B6164"/>
    <w:multiLevelType w:val="multilevel"/>
    <w:tmpl w:val="23B05D2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15:restartNumberingAfterBreak="0">
    <w:nsid w:val="5123694C"/>
    <w:multiLevelType w:val="multilevel"/>
    <w:tmpl w:val="9C20E9A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15:restartNumberingAfterBreak="0">
    <w:nsid w:val="588E75ED"/>
    <w:multiLevelType w:val="multilevel"/>
    <w:tmpl w:val="BEC87E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15:restartNumberingAfterBreak="0">
    <w:nsid w:val="593A4662"/>
    <w:multiLevelType w:val="multilevel"/>
    <w:tmpl w:val="CB9EFA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15:restartNumberingAfterBreak="0">
    <w:nsid w:val="5C637AD7"/>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DBA75D0"/>
    <w:multiLevelType w:val="hybridMultilevel"/>
    <w:tmpl w:val="E9446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275744"/>
    <w:multiLevelType w:val="multilevel"/>
    <w:tmpl w:val="14EC17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15:restartNumberingAfterBreak="0">
    <w:nsid w:val="662B3AD6"/>
    <w:multiLevelType w:val="multilevel"/>
    <w:tmpl w:val="C35079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15:restartNumberingAfterBreak="0">
    <w:nsid w:val="6A395264"/>
    <w:multiLevelType w:val="multilevel"/>
    <w:tmpl w:val="0CCE9B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15:restartNumberingAfterBreak="0">
    <w:nsid w:val="6E7C5E7B"/>
    <w:multiLevelType w:val="multilevel"/>
    <w:tmpl w:val="D5C46E0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1" w15:restartNumberingAfterBreak="0">
    <w:nsid w:val="7D29630B"/>
    <w:multiLevelType w:val="multilevel"/>
    <w:tmpl w:val="DACA328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 w15:restartNumberingAfterBreak="0">
    <w:nsid w:val="7F594918"/>
    <w:multiLevelType w:val="multilevel"/>
    <w:tmpl w:val="A98837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5"/>
  </w:num>
  <w:num w:numId="2">
    <w:abstractNumId w:val="21"/>
  </w:num>
  <w:num w:numId="3">
    <w:abstractNumId w:val="12"/>
  </w:num>
  <w:num w:numId="4">
    <w:abstractNumId w:val="0"/>
  </w:num>
  <w:num w:numId="5">
    <w:abstractNumId w:val="19"/>
  </w:num>
  <w:num w:numId="6">
    <w:abstractNumId w:val="24"/>
  </w:num>
  <w:num w:numId="7">
    <w:abstractNumId w:val="1"/>
  </w:num>
  <w:num w:numId="8">
    <w:abstractNumId w:val="13"/>
  </w:num>
  <w:num w:numId="9">
    <w:abstractNumId w:val="31"/>
  </w:num>
  <w:num w:numId="10">
    <w:abstractNumId w:val="27"/>
  </w:num>
  <w:num w:numId="11">
    <w:abstractNumId w:val="8"/>
  </w:num>
  <w:num w:numId="12">
    <w:abstractNumId w:val="28"/>
  </w:num>
  <w:num w:numId="13">
    <w:abstractNumId w:val="14"/>
  </w:num>
  <w:num w:numId="14">
    <w:abstractNumId w:val="17"/>
  </w:num>
  <w:num w:numId="15">
    <w:abstractNumId w:val="15"/>
  </w:num>
  <w:num w:numId="16">
    <w:abstractNumId w:val="32"/>
  </w:num>
  <w:num w:numId="17">
    <w:abstractNumId w:val="22"/>
  </w:num>
  <w:num w:numId="18">
    <w:abstractNumId w:val="7"/>
  </w:num>
  <w:num w:numId="19">
    <w:abstractNumId w:val="23"/>
  </w:num>
  <w:num w:numId="20">
    <w:abstractNumId w:val="4"/>
  </w:num>
  <w:num w:numId="21">
    <w:abstractNumId w:val="29"/>
  </w:num>
  <w:num w:numId="22">
    <w:abstractNumId w:val="30"/>
  </w:num>
  <w:num w:numId="23">
    <w:abstractNumId w:val="3"/>
  </w:num>
  <w:num w:numId="24">
    <w:abstractNumId w:val="10"/>
  </w:num>
  <w:num w:numId="25">
    <w:abstractNumId w:val="11"/>
  </w:num>
  <w:num w:numId="26">
    <w:abstractNumId w:val="18"/>
  </w:num>
  <w:num w:numId="27">
    <w:abstractNumId w:val="9"/>
  </w:num>
  <w:num w:numId="28">
    <w:abstractNumId w:val="25"/>
  </w:num>
  <w:num w:numId="29">
    <w:abstractNumId w:val="2"/>
  </w:num>
  <w:num w:numId="30">
    <w:abstractNumId w:val="20"/>
  </w:num>
  <w:num w:numId="31">
    <w:abstractNumId w:val="16"/>
  </w:num>
  <w:num w:numId="32">
    <w:abstractNumId w:val="26"/>
  </w:num>
  <w:num w:numId="3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nn, Julia (NIH/NIMH) [F]">
    <w15:presenceInfo w15:providerId="AD" w15:userId="S::dunnja@nih.gov::479cf93b-8208-41f2-84d1-c3d8e7c04d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436"/>
    <w:rsid w:val="000100E6"/>
    <w:rsid w:val="00027126"/>
    <w:rsid w:val="000A6933"/>
    <w:rsid w:val="000C3BE2"/>
    <w:rsid w:val="000F1E30"/>
    <w:rsid w:val="001E0AAA"/>
    <w:rsid w:val="001F48F0"/>
    <w:rsid w:val="00206455"/>
    <w:rsid w:val="002429DE"/>
    <w:rsid w:val="00254C4E"/>
    <w:rsid w:val="002C5BDC"/>
    <w:rsid w:val="002E021F"/>
    <w:rsid w:val="002F1526"/>
    <w:rsid w:val="00343EEC"/>
    <w:rsid w:val="00397B83"/>
    <w:rsid w:val="004135E8"/>
    <w:rsid w:val="00457F30"/>
    <w:rsid w:val="00491C50"/>
    <w:rsid w:val="00492DB8"/>
    <w:rsid w:val="004A1811"/>
    <w:rsid w:val="004C13A2"/>
    <w:rsid w:val="00520B26"/>
    <w:rsid w:val="0055178C"/>
    <w:rsid w:val="0056773C"/>
    <w:rsid w:val="00571D5D"/>
    <w:rsid w:val="00573E74"/>
    <w:rsid w:val="00575B34"/>
    <w:rsid w:val="00593905"/>
    <w:rsid w:val="00647426"/>
    <w:rsid w:val="0065431D"/>
    <w:rsid w:val="0066441E"/>
    <w:rsid w:val="0066535D"/>
    <w:rsid w:val="00687F4A"/>
    <w:rsid w:val="006A05AA"/>
    <w:rsid w:val="006E1F04"/>
    <w:rsid w:val="006F0FAC"/>
    <w:rsid w:val="00743E40"/>
    <w:rsid w:val="00766DF3"/>
    <w:rsid w:val="00792494"/>
    <w:rsid w:val="007B4821"/>
    <w:rsid w:val="007D5D12"/>
    <w:rsid w:val="007E1791"/>
    <w:rsid w:val="007E2110"/>
    <w:rsid w:val="007E32F8"/>
    <w:rsid w:val="007F70CB"/>
    <w:rsid w:val="00806436"/>
    <w:rsid w:val="008075DA"/>
    <w:rsid w:val="008A1063"/>
    <w:rsid w:val="008A6105"/>
    <w:rsid w:val="008D58A1"/>
    <w:rsid w:val="008F424E"/>
    <w:rsid w:val="00904B7D"/>
    <w:rsid w:val="00912837"/>
    <w:rsid w:val="00916868"/>
    <w:rsid w:val="0092009A"/>
    <w:rsid w:val="00962BD3"/>
    <w:rsid w:val="009B30C7"/>
    <w:rsid w:val="009F0893"/>
    <w:rsid w:val="00A93413"/>
    <w:rsid w:val="00B20A8A"/>
    <w:rsid w:val="00B33EFC"/>
    <w:rsid w:val="00B75928"/>
    <w:rsid w:val="00B95E09"/>
    <w:rsid w:val="00BA7F82"/>
    <w:rsid w:val="00BC45D3"/>
    <w:rsid w:val="00C65E7C"/>
    <w:rsid w:val="00C67B4C"/>
    <w:rsid w:val="00CE2BD1"/>
    <w:rsid w:val="00CF7D7A"/>
    <w:rsid w:val="00D125FB"/>
    <w:rsid w:val="00D1354E"/>
    <w:rsid w:val="00DA6658"/>
    <w:rsid w:val="00DD6315"/>
    <w:rsid w:val="00DF71B3"/>
    <w:rsid w:val="00E92E0C"/>
    <w:rsid w:val="00EE0ADF"/>
    <w:rsid w:val="00F14D9D"/>
    <w:rsid w:val="00F52B43"/>
    <w:rsid w:val="00F966C3"/>
    <w:rsid w:val="00FA3730"/>
    <w:rsid w:val="00FB3249"/>
    <w:rsid w:val="00FC4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EAC95"/>
  <w15:docId w15:val="{5D755B70-8C22-4978-BC4E-786110196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5D12"/>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D5D12"/>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075DA"/>
    <w:pPr>
      <w:tabs>
        <w:tab w:val="center" w:pos="4680"/>
        <w:tab w:val="right" w:pos="9360"/>
      </w:tabs>
    </w:pPr>
  </w:style>
  <w:style w:type="character" w:customStyle="1" w:styleId="HeaderChar">
    <w:name w:val="Header Char"/>
    <w:basedOn w:val="DefaultParagraphFont"/>
    <w:link w:val="Header"/>
    <w:uiPriority w:val="99"/>
    <w:rsid w:val="008075DA"/>
  </w:style>
  <w:style w:type="paragraph" w:styleId="Footer">
    <w:name w:val="footer"/>
    <w:basedOn w:val="Normal"/>
    <w:link w:val="FooterChar"/>
    <w:uiPriority w:val="99"/>
    <w:unhideWhenUsed/>
    <w:rsid w:val="008075DA"/>
    <w:pPr>
      <w:tabs>
        <w:tab w:val="center" w:pos="4680"/>
        <w:tab w:val="right" w:pos="9360"/>
      </w:tabs>
    </w:pPr>
  </w:style>
  <w:style w:type="character" w:customStyle="1" w:styleId="FooterChar">
    <w:name w:val="Footer Char"/>
    <w:basedOn w:val="DefaultParagraphFont"/>
    <w:link w:val="Footer"/>
    <w:uiPriority w:val="99"/>
    <w:rsid w:val="00807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05881">
      <w:bodyDiv w:val="1"/>
      <w:marLeft w:val="0"/>
      <w:marRight w:val="0"/>
      <w:marTop w:val="0"/>
      <w:marBottom w:val="0"/>
      <w:divBdr>
        <w:top w:val="none" w:sz="0" w:space="0" w:color="auto"/>
        <w:left w:val="none" w:sz="0" w:space="0" w:color="auto"/>
        <w:bottom w:val="none" w:sz="0" w:space="0" w:color="auto"/>
        <w:right w:val="none" w:sz="0" w:space="0" w:color="auto"/>
      </w:divBdr>
      <w:divsChild>
        <w:div w:id="2060590895">
          <w:marLeft w:val="456"/>
          <w:marRight w:val="90"/>
          <w:marTop w:val="0"/>
          <w:marBottom w:val="0"/>
          <w:divBdr>
            <w:top w:val="none" w:sz="0" w:space="0" w:color="auto"/>
            <w:left w:val="none" w:sz="0" w:space="0" w:color="auto"/>
            <w:bottom w:val="none" w:sz="0" w:space="0" w:color="auto"/>
            <w:right w:val="none" w:sz="0" w:space="0" w:color="auto"/>
          </w:divBdr>
        </w:div>
        <w:div w:id="1582176793">
          <w:marLeft w:val="456"/>
          <w:marRight w:val="90"/>
          <w:marTop w:val="0"/>
          <w:marBottom w:val="0"/>
          <w:divBdr>
            <w:top w:val="none" w:sz="0" w:space="0" w:color="auto"/>
            <w:left w:val="none" w:sz="0" w:space="0" w:color="auto"/>
            <w:bottom w:val="none" w:sz="0" w:space="0" w:color="auto"/>
            <w:right w:val="none" w:sz="0" w:space="0" w:color="auto"/>
          </w:divBdr>
        </w:div>
        <w:div w:id="1141001442">
          <w:marLeft w:val="456"/>
          <w:marRight w:val="90"/>
          <w:marTop w:val="0"/>
          <w:marBottom w:val="0"/>
          <w:divBdr>
            <w:top w:val="none" w:sz="0" w:space="0" w:color="auto"/>
            <w:left w:val="none" w:sz="0" w:space="0" w:color="auto"/>
            <w:bottom w:val="none" w:sz="0" w:space="0" w:color="auto"/>
            <w:right w:val="none" w:sz="0" w:space="0" w:color="auto"/>
          </w:divBdr>
        </w:div>
        <w:div w:id="498891546">
          <w:marLeft w:val="456"/>
          <w:marRight w:val="90"/>
          <w:marTop w:val="0"/>
          <w:marBottom w:val="0"/>
          <w:divBdr>
            <w:top w:val="none" w:sz="0" w:space="0" w:color="auto"/>
            <w:left w:val="none" w:sz="0" w:space="0" w:color="auto"/>
            <w:bottom w:val="none" w:sz="0" w:space="0" w:color="auto"/>
            <w:right w:val="none" w:sz="0" w:space="0" w:color="auto"/>
          </w:divBdr>
        </w:div>
        <w:div w:id="911089556">
          <w:marLeft w:val="456"/>
          <w:marRight w:val="90"/>
          <w:marTop w:val="0"/>
          <w:marBottom w:val="0"/>
          <w:divBdr>
            <w:top w:val="none" w:sz="0" w:space="0" w:color="auto"/>
            <w:left w:val="none" w:sz="0" w:space="0" w:color="auto"/>
            <w:bottom w:val="none" w:sz="0" w:space="0" w:color="auto"/>
            <w:right w:val="none" w:sz="0" w:space="0" w:color="auto"/>
          </w:divBdr>
        </w:div>
        <w:div w:id="208033603">
          <w:marLeft w:val="456"/>
          <w:marRight w:val="90"/>
          <w:marTop w:val="0"/>
          <w:marBottom w:val="0"/>
          <w:divBdr>
            <w:top w:val="none" w:sz="0" w:space="0" w:color="auto"/>
            <w:left w:val="none" w:sz="0" w:space="0" w:color="auto"/>
            <w:bottom w:val="none" w:sz="0" w:space="0" w:color="auto"/>
            <w:right w:val="none" w:sz="0" w:space="0" w:color="auto"/>
          </w:divBdr>
        </w:div>
        <w:div w:id="934050664">
          <w:marLeft w:val="456"/>
          <w:marRight w:val="90"/>
          <w:marTop w:val="0"/>
          <w:marBottom w:val="0"/>
          <w:divBdr>
            <w:top w:val="none" w:sz="0" w:space="0" w:color="auto"/>
            <w:left w:val="none" w:sz="0" w:space="0" w:color="auto"/>
            <w:bottom w:val="none" w:sz="0" w:space="0" w:color="auto"/>
            <w:right w:val="none" w:sz="0" w:space="0" w:color="auto"/>
          </w:divBdr>
        </w:div>
        <w:div w:id="2103597495">
          <w:marLeft w:val="456"/>
          <w:marRight w:val="90"/>
          <w:marTop w:val="0"/>
          <w:marBottom w:val="0"/>
          <w:divBdr>
            <w:top w:val="none" w:sz="0" w:space="0" w:color="auto"/>
            <w:left w:val="none" w:sz="0" w:space="0" w:color="auto"/>
            <w:bottom w:val="none" w:sz="0" w:space="0" w:color="auto"/>
            <w:right w:val="none" w:sz="0" w:space="0" w:color="auto"/>
          </w:divBdr>
        </w:div>
        <w:div w:id="1951858696">
          <w:marLeft w:val="456"/>
          <w:marRight w:val="90"/>
          <w:marTop w:val="0"/>
          <w:marBottom w:val="0"/>
          <w:divBdr>
            <w:top w:val="none" w:sz="0" w:space="0" w:color="auto"/>
            <w:left w:val="none" w:sz="0" w:space="0" w:color="auto"/>
            <w:bottom w:val="none" w:sz="0" w:space="0" w:color="auto"/>
            <w:right w:val="none" w:sz="0" w:space="0" w:color="auto"/>
          </w:divBdr>
        </w:div>
        <w:div w:id="1101989866">
          <w:marLeft w:val="456"/>
          <w:marRight w:val="90"/>
          <w:marTop w:val="0"/>
          <w:marBottom w:val="0"/>
          <w:divBdr>
            <w:top w:val="none" w:sz="0" w:space="0" w:color="auto"/>
            <w:left w:val="none" w:sz="0" w:space="0" w:color="auto"/>
            <w:bottom w:val="none" w:sz="0" w:space="0" w:color="auto"/>
            <w:right w:val="none" w:sz="0" w:space="0" w:color="auto"/>
          </w:divBdr>
        </w:div>
        <w:div w:id="722489802">
          <w:marLeft w:val="456"/>
          <w:marRight w:val="90"/>
          <w:marTop w:val="0"/>
          <w:marBottom w:val="0"/>
          <w:divBdr>
            <w:top w:val="none" w:sz="0" w:space="0" w:color="auto"/>
            <w:left w:val="none" w:sz="0" w:space="0" w:color="auto"/>
            <w:bottom w:val="none" w:sz="0" w:space="0" w:color="auto"/>
            <w:right w:val="none" w:sz="0" w:space="0" w:color="auto"/>
          </w:divBdr>
        </w:div>
        <w:div w:id="1233589090">
          <w:marLeft w:val="456"/>
          <w:marRight w:val="90"/>
          <w:marTop w:val="0"/>
          <w:marBottom w:val="0"/>
          <w:divBdr>
            <w:top w:val="none" w:sz="0" w:space="0" w:color="auto"/>
            <w:left w:val="none" w:sz="0" w:space="0" w:color="auto"/>
            <w:bottom w:val="none" w:sz="0" w:space="0" w:color="auto"/>
            <w:right w:val="none" w:sz="0" w:space="0" w:color="auto"/>
          </w:divBdr>
        </w:div>
        <w:div w:id="720862076">
          <w:marLeft w:val="456"/>
          <w:marRight w:val="90"/>
          <w:marTop w:val="0"/>
          <w:marBottom w:val="0"/>
          <w:divBdr>
            <w:top w:val="none" w:sz="0" w:space="0" w:color="auto"/>
            <w:left w:val="none" w:sz="0" w:space="0" w:color="auto"/>
            <w:bottom w:val="none" w:sz="0" w:space="0" w:color="auto"/>
            <w:right w:val="none" w:sz="0" w:space="0" w:color="auto"/>
          </w:divBdr>
        </w:div>
        <w:div w:id="2120176715">
          <w:marLeft w:val="456"/>
          <w:marRight w:val="90"/>
          <w:marTop w:val="0"/>
          <w:marBottom w:val="0"/>
          <w:divBdr>
            <w:top w:val="none" w:sz="0" w:space="0" w:color="auto"/>
            <w:left w:val="none" w:sz="0" w:space="0" w:color="auto"/>
            <w:bottom w:val="none" w:sz="0" w:space="0" w:color="auto"/>
            <w:right w:val="none" w:sz="0" w:space="0" w:color="auto"/>
          </w:divBdr>
        </w:div>
        <w:div w:id="1601375163">
          <w:marLeft w:val="456"/>
          <w:marRight w:val="90"/>
          <w:marTop w:val="0"/>
          <w:marBottom w:val="0"/>
          <w:divBdr>
            <w:top w:val="none" w:sz="0" w:space="0" w:color="auto"/>
            <w:left w:val="none" w:sz="0" w:space="0" w:color="auto"/>
            <w:bottom w:val="none" w:sz="0" w:space="0" w:color="auto"/>
            <w:right w:val="none" w:sz="0" w:space="0" w:color="auto"/>
          </w:divBdr>
        </w:div>
        <w:div w:id="368990629">
          <w:marLeft w:val="456"/>
          <w:marRight w:val="90"/>
          <w:marTop w:val="0"/>
          <w:marBottom w:val="0"/>
          <w:divBdr>
            <w:top w:val="none" w:sz="0" w:space="0" w:color="auto"/>
            <w:left w:val="none" w:sz="0" w:space="0" w:color="auto"/>
            <w:bottom w:val="none" w:sz="0" w:space="0" w:color="auto"/>
            <w:right w:val="none" w:sz="0" w:space="0" w:color="auto"/>
          </w:divBdr>
        </w:div>
        <w:div w:id="775052989">
          <w:marLeft w:val="456"/>
          <w:marRight w:val="90"/>
          <w:marTop w:val="0"/>
          <w:marBottom w:val="0"/>
          <w:divBdr>
            <w:top w:val="none" w:sz="0" w:space="0" w:color="auto"/>
            <w:left w:val="none" w:sz="0" w:space="0" w:color="auto"/>
            <w:bottom w:val="none" w:sz="0" w:space="0" w:color="auto"/>
            <w:right w:val="none" w:sz="0" w:space="0" w:color="auto"/>
          </w:divBdr>
        </w:div>
        <w:div w:id="648248783">
          <w:marLeft w:val="456"/>
          <w:marRight w:val="90"/>
          <w:marTop w:val="0"/>
          <w:marBottom w:val="0"/>
          <w:divBdr>
            <w:top w:val="none" w:sz="0" w:space="0" w:color="auto"/>
            <w:left w:val="none" w:sz="0" w:space="0" w:color="auto"/>
            <w:bottom w:val="none" w:sz="0" w:space="0" w:color="auto"/>
            <w:right w:val="none" w:sz="0" w:space="0" w:color="auto"/>
          </w:divBdr>
        </w:div>
        <w:div w:id="725644808">
          <w:marLeft w:val="456"/>
          <w:marRight w:val="90"/>
          <w:marTop w:val="0"/>
          <w:marBottom w:val="0"/>
          <w:divBdr>
            <w:top w:val="none" w:sz="0" w:space="0" w:color="auto"/>
            <w:left w:val="none" w:sz="0" w:space="0" w:color="auto"/>
            <w:bottom w:val="none" w:sz="0" w:space="0" w:color="auto"/>
            <w:right w:val="none" w:sz="0" w:space="0" w:color="auto"/>
          </w:divBdr>
        </w:div>
        <w:div w:id="832331459">
          <w:marLeft w:val="456"/>
          <w:marRight w:val="9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rgyris.stringaris@nih.gov"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reativecommons.org/licenses/by/4.0/" TargetMode="External"/><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DbQF1ZEDEJQtKTt5mfMz1Prp/g==">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</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ADE95C4-1B42-4D2F-BD94-BA4479AB3A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8573AB-E571-4A75-8E8D-28F1EC3A5EB6}">
  <ds:schemaRefs>
    <ds:schemaRef ds:uri="http://schemas.microsoft.com/sharepoint/v3/contenttype/forms"/>
  </ds:schemaRefs>
</ds:datastoreItem>
</file>

<file path=customXml/itemProps4.xml><?xml version="1.0" encoding="utf-8"?>
<ds:datastoreItem xmlns:ds="http://schemas.openxmlformats.org/officeDocument/2006/customXml" ds:itemID="{1EA70DA0-19B5-4D9D-9B2A-690C7DB23AB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2706</Words>
  <Characters>15429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Alexander</dc:creator>
  <cp:lastModifiedBy>Stringaris, Argyris (NIH/NIMH) [E]</cp:lastModifiedBy>
  <cp:revision>2</cp:revision>
  <dcterms:created xsi:type="dcterms:W3CDTF">2020-04-01T23:48:00Z</dcterms:created>
  <dcterms:modified xsi:type="dcterms:W3CDTF">2020-04-01T23:48:00Z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