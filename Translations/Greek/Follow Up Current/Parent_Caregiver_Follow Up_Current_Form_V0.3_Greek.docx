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C94A" w14:textId="141010A9" w:rsidR="00AD5A6B" w:rsidRPr="00F53D2C" w:rsidRDefault="00C467D8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proofErr w:type="spellEnd"/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5E2A981B" w:rsidR="00AD5A6B" w:rsidRPr="0054249D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54249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54249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54249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54249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231A20A6" w14:textId="1E3D5DF2" w:rsidR="002C0AF9" w:rsidRDefault="002C0AF9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proofErr w:type="spellStart"/>
      <w:r>
        <w:rPr>
          <w:rFonts w:ascii="Arial" w:eastAsia="Arial" w:hAnsi="Arial" w:cs="Arial"/>
          <w:b/>
          <w:color w:val="0000FF"/>
          <w:sz w:val="32"/>
          <w:szCs w:val="32"/>
        </w:rPr>
        <w:t>ENT</w:t>
      </w:r>
      <w:proofErr w:type="spellEnd"/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ΥΠΟ ΣΥΝΕΧΕΙΑΣ</w:t>
      </w:r>
    </w:p>
    <w:p w14:paraId="3349C915" w14:textId="062B8EE6" w:rsidR="002C0AF9" w:rsidRPr="0054249D" w:rsidRDefault="002C0AF9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</w:t>
      </w:r>
      <w:r w:rsidRPr="0054249D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ΕΚΔΟΣΗ</w:t>
      </w:r>
    </w:p>
    <w:p w14:paraId="75204F41" w14:textId="77777777" w:rsidR="00AD5A6B" w:rsidRPr="00C467D8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00000004" w14:textId="25E5062C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5658BA" w:rsidRPr="005658BA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2C0AF9">
        <w:rPr>
          <w:rFonts w:ascii="Arial" w:eastAsia="Arial" w:hAnsi="Arial" w:cs="Arial"/>
          <w:i/>
          <w:sz w:val="36"/>
          <w:szCs w:val="36"/>
        </w:rPr>
        <w:t xml:space="preserve"> Follow 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  <w:r w:rsidR="002C0AF9">
        <w:rPr>
          <w:rFonts w:ascii="Arial" w:eastAsia="Arial" w:hAnsi="Arial" w:cs="Arial"/>
          <w:i/>
          <w:sz w:val="36"/>
          <w:szCs w:val="36"/>
        </w:rPr>
        <w:t>: Current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proofErr w:type="spellStart"/>
      <w:r w:rsidRPr="005D3C55">
        <w:rPr>
          <w:rFonts w:ascii="Arial" w:eastAsia="Arial" w:hAnsi="Arial" w:cs="Arial"/>
          <w:sz w:val="22"/>
          <w:szCs w:val="22"/>
        </w:rPr>
        <w:t>NYS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Pr="002C0AF9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C0AF9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C0AF9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2EB86FC1" w14:textId="77777777" w:rsidR="00F63CB2" w:rsidRPr="002C0AF9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74A40265" w14:textId="77777777" w:rsidR="00F63CB2" w:rsidRPr="002C0AF9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2C0AF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2C0AF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2C0AF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 w:rsidRPr="002C0AF9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Irene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Beth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Foote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Georgia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’ </w:t>
      </w:r>
      <w:r>
        <w:rPr>
          <w:rFonts w:ascii="Arial" w:eastAsia="Arial" w:hAnsi="Arial" w:cs="Arial"/>
          <w:sz w:val="22"/>
          <w:szCs w:val="22"/>
        </w:rPr>
        <w:t>Callaghan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Judith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Courtney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Quick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Kayla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Sirois</w:t>
      </w: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FCE13D" w14:textId="77777777" w:rsidR="00F63CB2" w:rsidRPr="002C0AF9" w:rsidRDefault="00F63CB2" w:rsidP="00F63CB2">
      <w:pPr>
        <w:rPr>
          <w:rFonts w:ascii="Arial" w:eastAsia="Arial" w:hAnsi="Arial" w:cs="Arial"/>
          <w:sz w:val="22"/>
          <w:szCs w:val="22"/>
          <w:lang w:val="el-GR"/>
        </w:rPr>
      </w:pPr>
      <w:r w:rsidRPr="002C0AF9">
        <w:rPr>
          <w:rFonts w:ascii="Arial" w:eastAsia="Arial" w:hAnsi="Arial" w:cs="Arial"/>
          <w:sz w:val="22"/>
          <w:szCs w:val="22"/>
          <w:lang w:val="el-GR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CA7CE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66DE8624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01CCFA1C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FA3AE48" w14:textId="77777777" w:rsidR="00C467D8" w:rsidRPr="00C467D8" w:rsidRDefault="00C467D8" w:rsidP="00C467D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3561DD25" w14:textId="77777777" w:rsidR="00C467D8" w:rsidRPr="00C467D8" w:rsidRDefault="00C467D8" w:rsidP="00C467D8">
      <w:pPr>
        <w:rPr>
          <w:rFonts w:ascii="Times New Roman" w:eastAsia="Times New Roman" w:hAnsi="Times New Roman" w:cs="Times New Roman"/>
        </w:rPr>
      </w:pPr>
    </w:p>
    <w:p w14:paraId="2829E9A4" w14:textId="77777777" w:rsidR="00932777" w:rsidRPr="0039018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066DAEE2" w:rsidR="008C6653" w:rsidRPr="00390187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38DAD0CB" w14:textId="3D88DA88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463464A1" w14:textId="77777777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54249D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Αριθμός</w:t>
      </w:r>
      <w:r w:rsidRPr="0054249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54249D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5D294FC4" w14:textId="07EE6295" w:rsidR="005658BA" w:rsidRPr="007C5CC3" w:rsidRDefault="005658BA" w:rsidP="0099022A">
      <w:pPr>
        <w:pStyle w:val="a4"/>
        <w:spacing w:before="164"/>
        <w:ind w:right="604"/>
        <w:rPr>
          <w:rFonts w:ascii="Arial" w:eastAsia="Times New Roman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Ποια είναι η σχέση σας </w:t>
      </w:r>
      <w:r w:rsidR="0054249D">
        <w:rPr>
          <w:rFonts w:ascii="Arial" w:eastAsia="Times New Roman" w:hAnsi="Arial" w:cs="Arial"/>
          <w:b/>
          <w:bCs/>
          <w:sz w:val="22"/>
          <w:szCs w:val="22"/>
          <w:lang w:val="el-GR"/>
        </w:rPr>
        <w:t>με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 παιδί;</w:t>
      </w:r>
    </w:p>
    <w:p w14:paraId="3E2B1330" w14:textId="56AD5ED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Μητέρα</w:t>
      </w:r>
    </w:p>
    <w:p w14:paraId="055E3A93" w14:textId="541BF02A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Πατέρας</w:t>
      </w:r>
    </w:p>
    <w:p w14:paraId="0F3ECF82" w14:textId="4ED94C7B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Γιαγιά/Παππούς</w:t>
      </w:r>
    </w:p>
    <w:p w14:paraId="7E7557C3" w14:textId="0157E0A1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Θεία/Θείος</w:t>
      </w:r>
    </w:p>
    <w:p w14:paraId="5881806F" w14:textId="23514114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Ανάδοχος Γονέας</w:t>
      </w:r>
    </w:p>
    <w:p w14:paraId="75FEFAA0" w14:textId="7F3A65C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 xml:space="preserve"> Άλλος: προσδιορίστε ___________________</w:t>
      </w: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ΚΟΡΩΝΟΪΟ</w:t>
      </w:r>
      <w:proofErr w:type="spellEnd"/>
      <w:r w:rsidRPr="00341A88">
        <w:rPr>
          <w:sz w:val="28"/>
          <w:szCs w:val="28"/>
          <w:lang w:val="el-GR"/>
        </w:rPr>
        <w:t>/</w:t>
      </w:r>
      <w:proofErr w:type="spellStart"/>
      <w:r w:rsidRPr="009A4750">
        <w:rPr>
          <w:sz w:val="28"/>
          <w:szCs w:val="28"/>
        </w:rPr>
        <w:t>COVID</w:t>
      </w:r>
      <w:proofErr w:type="spellEnd"/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a4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11009336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="0051435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51435E" w:rsidRPr="008F2A7E">
        <w:rPr>
          <w:rFonts w:ascii="Arial" w:eastAsia="Arial" w:hAnsi="Arial" w:cs="Arial"/>
          <w:sz w:val="22"/>
          <w:szCs w:val="22"/>
          <w:lang w:val="el-GR"/>
        </w:rPr>
        <w:t>από όσο γνωρίζω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2688871A" w:rsidR="00994A1D" w:rsidRPr="007723FF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5EB3B90D" w14:textId="3F7290DA" w:rsidR="007723FF" w:rsidRPr="008F2A7E" w:rsidRDefault="007723FF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351E3D4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a4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διαγνωστεί με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proofErr w:type="spellEnd"/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</w:t>
      </w:r>
      <w:proofErr w:type="spellStart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π.χ.λόγω</w:t>
      </w:r>
      <w:proofErr w:type="spellEnd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πιθανής έκθεσης)</w:t>
      </w:r>
    </w:p>
    <w:p w14:paraId="79A04707" w14:textId="2DE1562B" w:rsidR="00590776" w:rsidRPr="008F2A7E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7723F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ή απ</w:t>
      </w:r>
      <w:r w:rsidR="00DF5743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όλυση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B1E714" w14:textId="77777777" w:rsidR="007478C7" w:rsidDel="00DE3D2B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0" w:author="Apostolos" w:date="2020-04-13T22:37:00Z"/>
          <w:rFonts w:ascii="Arial" w:eastAsia="Arial" w:hAnsi="Arial" w:cs="Arial"/>
          <w:sz w:val="22"/>
          <w:szCs w:val="22"/>
        </w:rPr>
      </w:pPr>
    </w:p>
    <w:p w14:paraId="6CFAAF46" w14:textId="77777777" w:rsidR="007478C7" w:rsidRDefault="007478C7" w:rsidP="008F2A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822F56E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474DA7C3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52FD7417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Ψ</w:t>
      </w:r>
      <w:r>
        <w:rPr>
          <w:rFonts w:ascii="Arial" w:eastAsia="Arial" w:hAnsi="Arial" w:cs="Arial"/>
          <w:b/>
          <w:sz w:val="22"/>
          <w:szCs w:val="22"/>
          <w:lang w:val="el-GR"/>
        </w:rPr>
        <w:t>υχική/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E3D2B">
        <w:rPr>
          <w:rFonts w:ascii="Arial" w:eastAsia="Arial" w:hAnsi="Arial" w:cs="Arial"/>
          <w:b/>
          <w:sz w:val="22"/>
          <w:szCs w:val="22"/>
          <w:lang w:val="el-GR"/>
        </w:rPr>
        <w:t>Υ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lastRenderedPageBreak/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43510800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7C08F012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9022A" w:rsidRPr="0099022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2"/>
        <w:rPr>
          <w:lang w:val="el-GR"/>
        </w:rPr>
      </w:pPr>
      <w:r>
        <w:rPr>
          <w:lang w:val="el-GR"/>
        </w:rPr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proofErr w:type="spellStart"/>
      <w:r>
        <w:rPr>
          <w:lang w:val="el-GR"/>
        </w:rPr>
        <w:t>ΚΟΡΩΝΟΪΟΥ</w:t>
      </w:r>
      <w:proofErr w:type="spellEnd"/>
      <w:r w:rsidRPr="00E83F37">
        <w:rPr>
          <w:lang w:val="el-GR"/>
        </w:rPr>
        <w:t>/</w:t>
      </w:r>
      <w:proofErr w:type="spellStart"/>
      <w:r>
        <w:t>COVID</w:t>
      </w:r>
      <w:proofErr w:type="spellEnd"/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469654F2" w14:textId="551CA802" w:rsidR="00DE3D2B" w:rsidRDefault="00B375BE" w:rsidP="00DE3D2B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  <w:r w:rsidR="007723FF">
        <w:rPr>
          <w:rFonts w:ascii="Arial" w:eastAsia="Arial" w:hAnsi="Arial" w:cs="Arial"/>
          <w:bCs/>
          <w:color w:val="00B050"/>
          <w:sz w:val="22"/>
          <w:szCs w:val="22"/>
          <w:lang w:val="el-GR"/>
        </w:rPr>
        <w:t xml:space="preserve"> 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Γϊνονται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a4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00000E5" w14:textId="0A80D014" w:rsidR="00067B04" w:rsidRPr="007478C7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proofErr w:type="spellEnd"/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Ηπιο</w:t>
      </w:r>
      <w:proofErr w:type="spellEnd"/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A36B7A" w14:textId="08339157" w:rsidR="00444E04" w:rsidRPr="00DE3D2B" w:rsidRDefault="006B711D" w:rsidP="008F2A7E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</w:t>
      </w:r>
      <w:proofErr w:type="spellStart"/>
      <w:r w:rsidR="0059580B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50A63E48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4A205449" w14:textId="264C94A0" w:rsidR="00E42F49" w:rsidRPr="008F2A7E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8F2A7E">
        <w:rPr>
          <w:b/>
          <w:sz w:val="28"/>
          <w:lang w:val="el-GR"/>
        </w:rPr>
        <w:t>ΚΑΘΗΜΕΡΙΝΕΣ ΣΥΜΠΕΡΙΦΟΡΕΣ</w:t>
      </w:r>
      <w:r w:rsidRPr="008F2A7E">
        <w:rPr>
          <w:b/>
          <w:lang w:val="el-GR"/>
        </w:rPr>
        <w:t xml:space="preserve"> </w:t>
      </w:r>
      <w:r w:rsidRPr="008F2A7E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8F2A7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33B42F3F" w:rsidR="00FA036D" w:rsidRPr="008F2A7E" w:rsidRDefault="00FA036D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2855603" w14:textId="7041678F" w:rsidR="007067C8" w:rsidRPr="008F2A7E" w:rsidRDefault="007067C8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589B1B7F" w14:textId="61C2B15E" w:rsidR="007067C8" w:rsidRPr="0099022A" w:rsidRDefault="0099022A" w:rsidP="0099022A">
      <w:pPr>
        <w:spacing w:before="240" w:after="240"/>
        <w:ind w:left="360"/>
        <w:rPr>
          <w:rFonts w:ascii="Arial" w:hAnsi="Arial" w:cs="Arial"/>
          <w:sz w:val="22"/>
          <w:szCs w:val="22"/>
          <w:lang w:val="el-GR"/>
        </w:rPr>
      </w:pPr>
      <w:r w:rsidRPr="0099022A">
        <w:rPr>
          <w:rFonts w:ascii="Arial" w:hAnsi="Arial" w:cs="Arial"/>
          <w:b/>
          <w:bCs/>
          <w:sz w:val="22"/>
          <w:szCs w:val="22"/>
          <w:lang w:val="el-GR"/>
        </w:rPr>
        <w:t>27</w:t>
      </w:r>
      <w:r w:rsidR="008F2A7E" w:rsidRPr="0099022A">
        <w:rPr>
          <w:rFonts w:ascii="Arial" w:hAnsi="Arial" w:cs="Arial"/>
          <w:b/>
          <w:bCs/>
          <w:sz w:val="22"/>
          <w:szCs w:val="22"/>
          <w:lang w:val="el-GR"/>
        </w:rPr>
        <w:t>…περίπου, τι</w:t>
      </w:r>
      <w:r w:rsidR="007067C8" w:rsidRPr="0099022A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τις  ΚΑΘΗΜΕΡΙΝΕΣ</w:t>
      </w:r>
      <w:r w:rsidR="007067C8" w:rsidRPr="0099022A">
        <w:rPr>
          <w:rFonts w:ascii="Arial" w:hAnsi="Arial" w:cs="Arial"/>
          <w:sz w:val="22"/>
          <w:szCs w:val="22"/>
          <w:lang w:val="el-GR"/>
        </w:rPr>
        <w:t>;</w:t>
      </w:r>
    </w:p>
    <w:p w14:paraId="517AC249" w14:textId="2B3B5172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D7C3A9E" w14:textId="1DB03D16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51E19FE8" w14:textId="0D243117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0A15B70A" w14:textId="52319693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E1BC3D6" w14:textId="095AC796" w:rsidR="007067C8" w:rsidRPr="008F2A7E" w:rsidRDefault="007067C8" w:rsidP="007067C8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b/>
          <w:bCs/>
          <w:lang w:val="el-GR"/>
        </w:rPr>
        <w:t xml:space="preserve">         </w:t>
      </w:r>
      <w:r w:rsidR="0099022A" w:rsidRPr="0099022A">
        <w:rPr>
          <w:b/>
          <w:bCs/>
          <w:lang w:val="el-GR"/>
        </w:rPr>
        <w:t>28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.  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>…περίπου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,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τα</w:t>
      </w:r>
      <w:r w:rsidRPr="008F2A7E">
        <w:rPr>
          <w:rFonts w:ascii="Arial" w:hAnsi="Arial" w:cs="Arial"/>
          <w:sz w:val="22"/>
          <w:szCs w:val="22"/>
          <w:lang w:val="el-GR"/>
        </w:rPr>
        <w:t xml:space="preserve"> 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0A34D458" w14:textId="1273FFF5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27C2E127" w14:textId="072F1FC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7A445CF2" w14:textId="35E259CD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67B87FDE" w14:textId="5516A67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2C0E55A5" w14:textId="0F0B11C6" w:rsidR="007067C8" w:rsidRPr="008F2A7E" w:rsidRDefault="007067C8" w:rsidP="007067C8">
      <w:pPr>
        <w:spacing w:before="24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   </w:t>
      </w:r>
      <w:r w:rsidR="0099022A" w:rsidRPr="0099022A">
        <w:rPr>
          <w:rFonts w:ascii="Arial" w:eastAsia="Arial" w:hAnsi="Arial" w:cs="Arial"/>
          <w:b/>
          <w:sz w:val="22"/>
          <w:szCs w:val="22"/>
          <w:lang w:val="el-GR"/>
        </w:rPr>
        <w:t>29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κοιμόταν το παιδί σας τις ΚΑΘΗΜΕΡΙΝΕΣ ; </w:t>
      </w:r>
    </w:p>
    <w:p w14:paraId="3CF8674B" w14:textId="77777777" w:rsidR="007067C8" w:rsidRPr="008F2A7E" w:rsidRDefault="007067C8" w:rsidP="005F6408">
      <w:pPr>
        <w:numPr>
          <w:ilvl w:val="1"/>
          <w:numId w:val="102"/>
        </w:numPr>
        <w:ind w:left="1530" w:hanging="45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&lt;6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9F859C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6-8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2D57196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8-10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735F01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&gt;10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210AF8F" w14:textId="77777777" w:rsidR="007067C8" w:rsidRPr="008F2A7E" w:rsidRDefault="007067C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64F44CA8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0B2DAEA3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729C4085" w14:textId="77777777" w:rsidR="0099022A" w:rsidRDefault="007067C8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="0099022A" w:rsidRPr="0099022A">
        <w:rPr>
          <w:rFonts w:ascii="Arial" w:eastAsia="Arial" w:hAnsi="Arial" w:cs="Arial"/>
          <w:b/>
          <w:bCs/>
          <w:sz w:val="22"/>
          <w:szCs w:val="22"/>
          <w:lang w:val="el-GR"/>
        </w:rPr>
        <w:t>30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8F2A7E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..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 πόσες ώρες τη νύχτα κοιμόταν το παιδί σας τα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</w:p>
    <w:p w14:paraId="052BE715" w14:textId="0F360856" w:rsidR="007067C8" w:rsidRPr="008F2A7E" w:rsidRDefault="0099022A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54249D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        </w:t>
      </w:r>
      <w:r w:rsidR="007067C8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ΣΑΒΒΑΤΟΚΥΡΙΑΚΑ;</w:t>
      </w:r>
    </w:p>
    <w:p w14:paraId="004CB3ED" w14:textId="01102CE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199F2D6B" w14:textId="6496D8CE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0A9E1CB2" w14:textId="0A083699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8-10 ώρες</w:t>
      </w:r>
    </w:p>
    <w:p w14:paraId="6EBF8AB2" w14:textId="78234FC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&gt;10 ώρες</w:t>
      </w:r>
    </w:p>
    <w:p w14:paraId="0F51CEDD" w14:textId="77777777" w:rsidR="00283E8D" w:rsidRPr="008F2A7E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70AE346A" w:rsidR="00FA036D" w:rsidRPr="0099022A" w:rsidRDefault="0099022A" w:rsidP="0099022A">
      <w:pPr>
        <w:spacing w:before="5"/>
        <w:ind w:left="360"/>
        <w:rPr>
          <w:sz w:val="22"/>
          <w:szCs w:val="22"/>
          <w:lang w:val="el-GR"/>
        </w:rPr>
      </w:pPr>
      <w:r w:rsidRPr="0099022A">
        <w:rPr>
          <w:rFonts w:ascii="Arial" w:eastAsia="Arial" w:hAnsi="Arial" w:cs="Arial"/>
          <w:b/>
          <w:sz w:val="22"/>
          <w:szCs w:val="22"/>
          <w:lang w:val="el-GR"/>
        </w:rPr>
        <w:t>31</w:t>
      </w:r>
      <w:r w:rsidR="00FA036D" w:rsidRPr="0099022A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έκανε άσκηση το παιδί σας </w:t>
      </w:r>
      <w:r w:rsidR="00FA036D" w:rsidRPr="0099022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5B5E53" w:rsidRPr="0099022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="00FA036D" w:rsidRPr="0099022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1DF16452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0A26100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Καθημερινα</w:t>
      </w:r>
      <w:proofErr w:type="spellEnd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4442BE94" w14:textId="77777777" w:rsidR="00281951" w:rsidRPr="008F2A7E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039057A3" w:rsidR="00FA036D" w:rsidRPr="0099022A" w:rsidRDefault="00FA036D" w:rsidP="0099022A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99022A">
        <w:rPr>
          <w:rFonts w:ascii="Arial" w:eastAsia="Arial" w:hAnsi="Arial" w:cs="Arial"/>
          <w:b/>
          <w:sz w:val="22"/>
          <w:szCs w:val="22"/>
          <w:lang w:val="el-GR"/>
        </w:rPr>
        <w:t xml:space="preserve">πόσες </w:t>
      </w:r>
      <w:r w:rsidR="00977BC9" w:rsidRPr="0099022A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99022A">
        <w:rPr>
          <w:rFonts w:ascii="Arial" w:eastAsia="Arial" w:hAnsi="Arial" w:cs="Arial"/>
          <w:b/>
          <w:sz w:val="22"/>
          <w:szCs w:val="22"/>
          <w:lang w:val="el-GR"/>
        </w:rPr>
        <w:t>μέρες την εβδομάδα περνούσε το παιδί σας εκτός σπιτιού</w:t>
      </w:r>
      <w:r w:rsidR="008F2A7E" w:rsidRPr="0099022A">
        <w:rPr>
          <w:rFonts w:ascii="Arial" w:eastAsia="Arial" w:hAnsi="Arial" w:cs="Arial"/>
          <w:b/>
          <w:sz w:val="22"/>
          <w:szCs w:val="22"/>
          <w:lang w:val="el-GR"/>
        </w:rPr>
        <w:t>( σε πάρκα, πλατείες, εξωτερικούς χώρους)</w:t>
      </w:r>
      <w:r w:rsidRPr="0099022A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7B9A53D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804F6DE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Pr="008F2A7E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8F2A7E" w:rsidRDefault="00FB3DD3" w:rsidP="007C6F70"/>
    <w:p w14:paraId="6A53A92D" w14:textId="77777777" w:rsidR="001733B4" w:rsidRPr="008F2A7E" w:rsidRDefault="001733B4" w:rsidP="001733B4">
      <w:pPr>
        <w:pStyle w:val="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 w:rsidRPr="008F2A7E">
        <w:rPr>
          <w:sz w:val="28"/>
          <w:szCs w:val="28"/>
          <w:lang w:val="el-GR"/>
        </w:rPr>
        <w:lastRenderedPageBreak/>
        <w:t>ΣΥΝΑΙΣΘΗΜΑΤΑ/ΑΝΗΣΥΧΙΕΣ (ΤΕΛΕΥΤΑΙΕΣ ΔΥΟ ΕΒΔΟΜΑΔΕΣ)</w:t>
      </w:r>
    </w:p>
    <w:p w14:paraId="00000218" w14:textId="77777777" w:rsidR="00067B04" w:rsidRPr="008F2A7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F2A7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8F2A7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152A0583" w:rsidR="00BC62FA" w:rsidRPr="0099022A" w:rsidRDefault="00BC62FA" w:rsidP="0099022A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99022A">
        <w:rPr>
          <w:rFonts w:ascii="Arial" w:eastAsia="Arial" w:hAnsi="Arial" w:cs="Arial"/>
          <w:b/>
          <w:sz w:val="22"/>
          <w:szCs w:val="22"/>
          <w:lang w:val="el-GR"/>
        </w:rPr>
        <w:t>… σε τι βαθμό το παιδί σας ανησυχούσε  γενικά;</w:t>
      </w:r>
    </w:p>
    <w:p w14:paraId="4163D1F8" w14:textId="26511B0F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8F2A7E" w:rsidRDefault="00F20CF1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0000022F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8F2A7E" w:rsidRDefault="003C1A0D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πόσο χαλαρό 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ήταν το παιδί σας;</w:t>
      </w:r>
    </w:p>
    <w:p w14:paraId="0E958FE7" w14:textId="5A6362BA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0FD14E30" w14:textId="7777777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8F2A7E" w:rsidRDefault="003C1A0D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νευρικό</w:t>
      </w:r>
      <w:r w:rsidR="000C00F6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 ήταν το παιδί σας;  </w:t>
      </w:r>
    </w:p>
    <w:p w14:paraId="249376DF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8F2A7E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Πάρα 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8F2A7E" w:rsidRDefault="00EC1186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κουρασμένο/εξουθενωμένο ήταν το παιδί σας;</w:t>
      </w:r>
    </w:p>
    <w:p w14:paraId="46398BEC" w14:textId="11A4A39A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18220A0B" w14:textId="77777777" w:rsidR="007478C7" w:rsidRPr="008F2A7E" w:rsidRDefault="007478C7" w:rsidP="007478C7">
      <w:pPr>
        <w:rPr>
          <w:rFonts w:ascii="Arial" w:eastAsia="Arial" w:hAnsi="Arial" w:cs="Arial"/>
          <w:sz w:val="22"/>
          <w:szCs w:val="22"/>
          <w:lang w:val="el-GR"/>
        </w:rPr>
      </w:pPr>
    </w:p>
    <w:p w14:paraId="68353980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8F2A7E" w:rsidRDefault="00EC1186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ικανό ήταν το παιδί σας να συγκεντρώνεται/εστιάζει την προσοχή του</w:t>
      </w:r>
    </w:p>
    <w:p w14:paraId="45C9E65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55E2A06" w:rsidR="00977BC9" w:rsidRPr="008F2A7E" w:rsidRDefault="007C6F70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7F8E3A3A" w14:textId="4F215010" w:rsidR="00977BC9" w:rsidRPr="008F2A7E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8F2A7E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587EF5F4" w:rsidR="00977BC9" w:rsidRPr="008F2A7E" w:rsidRDefault="00977BC9" w:rsidP="0099022A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</w:p>
    <w:p w14:paraId="5FA26AE5" w14:textId="09CF53EA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 w:rsidRPr="008F2A7E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 w:rsidRPr="008F2A7E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3EB44258" w14:textId="77777777" w:rsidR="00283E8D" w:rsidRPr="008F2A7E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Pr="008F2A7E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8F2A7E" w:rsidRDefault="00B2573D" w:rsidP="00B2573D">
      <w:pPr>
        <w:pStyle w:val="2"/>
        <w:rPr>
          <w:sz w:val="28"/>
          <w:szCs w:val="28"/>
          <w:lang w:val="el-GR"/>
        </w:rPr>
      </w:pPr>
      <w:r w:rsidRPr="008F2A7E">
        <w:rPr>
          <w:sz w:val="28"/>
          <w:szCs w:val="28"/>
          <w:lang w:val="el-GR"/>
        </w:rPr>
        <w:t>ΧΡΗΣΗ ΨΗΦΙΑΚΩΝ ΜΕΣΩΝ</w:t>
      </w:r>
      <w:r w:rsidRPr="008F2A7E">
        <w:rPr>
          <w:sz w:val="28"/>
          <w:szCs w:val="28"/>
        </w:rPr>
        <w:t> </w:t>
      </w:r>
      <w:r w:rsidRPr="008F2A7E">
        <w:rPr>
          <w:sz w:val="28"/>
          <w:szCs w:val="28"/>
          <w:lang w:val="el-GR"/>
        </w:rPr>
        <w:t>(ΤΕΛΕΥΤΑΙΕΣ ΔΥΟ ΕΒΔΟΜΑΔΕΣ)</w:t>
      </w:r>
    </w:p>
    <w:p w14:paraId="4749EB57" w14:textId="77777777" w:rsidR="001C0452" w:rsidRPr="008F2A7E" w:rsidRDefault="001C0452" w:rsidP="001C0452">
      <w:pPr>
        <w:rPr>
          <w:lang w:val="el-GR"/>
        </w:rPr>
      </w:pPr>
    </w:p>
    <w:p w14:paraId="403A79C1" w14:textId="68F1ED4D" w:rsidR="00B2573D" w:rsidRPr="008F2A7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χρόνο την ημέρα αφιέρωνε το πα</w:t>
      </w:r>
      <w:r w:rsidR="00F738AC" w:rsidRPr="008F2A7E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8F2A7E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8F2A7E" w:rsidRDefault="00125BFC" w:rsidP="0099022A">
      <w:pPr>
        <w:numPr>
          <w:ilvl w:val="0"/>
          <w:numId w:val="111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…να παρακολουθεί τηλεόραση ή ψηφιακά μέσα (π.χ., </w:t>
      </w:r>
      <w:r w:rsidRPr="008F2A7E">
        <w:rPr>
          <w:rFonts w:ascii="Arial" w:eastAsia="Arial" w:hAnsi="Arial" w:cs="Arial"/>
          <w:b/>
          <w:sz w:val="22"/>
          <w:szCs w:val="22"/>
        </w:rPr>
        <w:t>Netflix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</w:rPr>
        <w:t>YouTube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ή να σερφάρει στο διαδίκτυο);</w:t>
      </w:r>
    </w:p>
    <w:p w14:paraId="305D4FB7" w14:textId="64A8501A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 w:rsidRPr="008F2A7E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4C07F92" w14:textId="3527BDC5" w:rsidR="007478C7" w:rsidRPr="008F2A7E" w:rsidRDefault="00125BFC" w:rsidP="007478C7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Pr="008F2A7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Pr="008F2A7E" w:rsidRDefault="007A6B85" w:rsidP="0099022A">
      <w:pPr>
        <w:numPr>
          <w:ilvl w:val="0"/>
          <w:numId w:val="111"/>
        </w:numPr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7101006A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251F097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Περισότερο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από 6 ώρες</w:t>
      </w:r>
    </w:p>
    <w:p w14:paraId="060AE5F2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Pr="008F2A7E" w:rsidRDefault="007A6B85" w:rsidP="0099022A">
      <w:pPr>
        <w:numPr>
          <w:ilvl w:val="0"/>
          <w:numId w:val="111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Καθολου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βιντεοπαιχνίδια</w:t>
      </w:r>
    </w:p>
    <w:p w14:paraId="048A8A54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Pr="008F2A7E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8F2A7E" w:rsidRDefault="00C41737" w:rsidP="00C41737">
      <w:pPr>
        <w:pStyle w:val="2"/>
        <w:rPr>
          <w:rFonts w:eastAsia="Arial" w:cs="Arial"/>
          <w:sz w:val="28"/>
          <w:szCs w:val="28"/>
          <w:highlight w:val="white"/>
          <w:lang w:val="el-GR"/>
        </w:rPr>
      </w:pPr>
      <w:r w:rsidRPr="008F2A7E">
        <w:rPr>
          <w:sz w:val="28"/>
          <w:szCs w:val="28"/>
          <w:lang w:val="el-GR"/>
        </w:rPr>
        <w:lastRenderedPageBreak/>
        <w:t>ΧΡΗΣΗ ΟΥΣΙΩΝ (ΤΕΛΕΥΤΑΙΕΣ ΔΥΟ ΕΒΔΟΜΑΔΕΣ)</w:t>
      </w:r>
    </w:p>
    <w:p w14:paraId="7E9DB0B4" w14:textId="62984474" w:rsidR="00C41737" w:rsidRPr="008F2A7E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παίδί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σας έκανε χρήση: </w:t>
      </w:r>
    </w:p>
    <w:p w14:paraId="29464BBF" w14:textId="21686E7B" w:rsidR="007067C8" w:rsidRPr="008F2A7E" w:rsidRDefault="00AC733B" w:rsidP="00B139B5">
      <w:pPr>
        <w:spacing w:before="24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>44</w:t>
      </w:r>
      <w:r w:rsidR="00B139B5" w:rsidRPr="008F2A7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... αλκοόλ;</w:t>
      </w:r>
    </w:p>
    <w:p w14:paraId="7C017776" w14:textId="07AB7D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DCAD869" w14:textId="58F36B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94A501" w14:textId="0D7BC6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Μία φορά τον μήνα</w:t>
      </w:r>
    </w:p>
    <w:p w14:paraId="378AFC38" w14:textId="6086A82C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9FAB68D" w14:textId="2992E909" w:rsidR="007067C8" w:rsidRPr="008F2A7E" w:rsidRDefault="00B139B5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523A20A1" w14:textId="0402D0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B029F6D" w14:textId="7AFE894A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EAAD165" w14:textId="11E5E23B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spacing w:after="200"/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A42E5B3" w14:textId="77777777" w:rsidR="005F6408" w:rsidRPr="008F2A7E" w:rsidRDefault="005F6408" w:rsidP="005F6408">
      <w:pPr>
        <w:tabs>
          <w:tab w:val="left" w:pos="1440"/>
        </w:tabs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0A2FDD65" w14:textId="7C53E754" w:rsidR="007067C8" w:rsidRPr="008F2A7E" w:rsidRDefault="00AC733B" w:rsidP="00B139B5">
      <w:pPr>
        <w:spacing w:before="20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>45</w:t>
      </w:r>
      <w:r w:rsidR="00B139B5" w:rsidRPr="008F2A7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… 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94D2D07" w14:textId="3BDB3EB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0C54E5E" w14:textId="650187D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DC3564B" w14:textId="06C4EDAB" w:rsidR="00B139B5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B9F64F4" w14:textId="4BDE7331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CF0B111" w14:textId="2FF5EFE0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68C5BD81" w14:textId="09002C63" w:rsidR="007067C8" w:rsidRPr="008F2A7E" w:rsidRDefault="00B139B5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503E019" w14:textId="66B3746E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0B8D795" w14:textId="0D868F1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E3320F5" w14:textId="3A0AC079" w:rsidR="007067C8" w:rsidRPr="008F2A7E" w:rsidRDefault="00683786" w:rsidP="00683786">
      <w:pPr>
        <w:spacing w:before="24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AC733B">
        <w:rPr>
          <w:rFonts w:ascii="Arial" w:eastAsia="Arial" w:hAnsi="Arial" w:cs="Arial"/>
          <w:b/>
          <w:sz w:val="22"/>
          <w:szCs w:val="22"/>
        </w:rPr>
        <w:t>46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… προϊόντ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1A8428D4" w14:textId="13F0B531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B1F1971" w14:textId="1463E4DB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31FE861" w14:textId="574F670B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A22B366" w14:textId="1C3107C3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70490194" w14:textId="2003737F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BCE8D71" w14:textId="3F7296B2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E14F97F" w14:textId="2A0BF00D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5B467FD" w14:textId="2704DDD8" w:rsidR="007067C8" w:rsidRPr="008F2A7E" w:rsidRDefault="007067C8" w:rsidP="005F6408">
      <w:pPr>
        <w:pStyle w:val="a4"/>
        <w:numPr>
          <w:ilvl w:val="0"/>
          <w:numId w:val="106"/>
        </w:numPr>
        <w:spacing w:after="200"/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5060948" w14:textId="376A6BDB" w:rsidR="007067C8" w:rsidRPr="008F2A7E" w:rsidRDefault="00683786" w:rsidP="00683786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</w:t>
      </w:r>
      <w:r w:rsidR="00AC733B" w:rsidRPr="00AC733B">
        <w:rPr>
          <w:rFonts w:ascii="Arial" w:eastAsia="Arial" w:hAnsi="Arial" w:cs="Arial"/>
          <w:b/>
          <w:sz w:val="22"/>
          <w:szCs w:val="22"/>
          <w:lang w:val="el-GR"/>
        </w:rPr>
        <w:t>47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039F0E17" w14:textId="6CCFDEAA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7EC3072" w14:textId="7D9E05E2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B0B3FB6" w14:textId="32549F1F" w:rsidR="007067C8" w:rsidRPr="008F2A7E" w:rsidRDefault="00B139B5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997E8BB" w14:textId="73693104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3C82FF0" w14:textId="258A4E9B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ά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1E3FA82" w14:textId="45F6565E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20E0B6A" w14:textId="165C279F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CF924A4" w14:textId="74601B17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5FC3340" w14:textId="77777777" w:rsidR="005F6408" w:rsidRPr="008F2A7E" w:rsidRDefault="005F6408" w:rsidP="005F6408">
      <w:pPr>
        <w:pStyle w:val="a4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15DEE5EB" w14:textId="5478E82A" w:rsidR="00AC733B" w:rsidRPr="008F2A7E" w:rsidRDefault="00AC733B" w:rsidP="00AC733B">
      <w:pPr>
        <w:spacing w:before="200"/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 w:rsidRPr="00AC733B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48</w:t>
      </w:r>
      <w:r w:rsidR="00683786" w:rsidRPr="00AC733B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7067C8" w:rsidRPr="00AC733B">
        <w:rPr>
          <w:rFonts w:ascii="Arial" w:eastAsia="Arial" w:hAnsi="Arial" w:cs="Arial"/>
          <w:b/>
          <w:sz w:val="22"/>
          <w:szCs w:val="22"/>
          <w:lang w:val="el-GR"/>
        </w:rPr>
        <w:t xml:space="preserve">... οπιούχων, </w:t>
      </w:r>
      <w:proofErr w:type="spellStart"/>
      <w:r w:rsidR="007067C8" w:rsidRPr="00AC733B">
        <w:rPr>
          <w:rFonts w:ascii="Arial" w:eastAsia="Arial" w:hAnsi="Arial" w:cs="Arial"/>
          <w:b/>
          <w:sz w:val="22"/>
          <w:szCs w:val="22"/>
          <w:lang w:val="el-GR"/>
        </w:rPr>
        <w:t>ηρωίνης,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     παραισθησιογόνων ή έκσταση;</w:t>
      </w:r>
    </w:p>
    <w:p w14:paraId="5CFF8BFB" w14:textId="232723F1" w:rsidR="007067C8" w:rsidRPr="00AC733B" w:rsidRDefault="007067C8" w:rsidP="00AC733B">
      <w:pPr>
        <w:spacing w:before="200"/>
        <w:ind w:left="360"/>
        <w:rPr>
          <w:sz w:val="22"/>
          <w:szCs w:val="22"/>
          <w:lang w:val="el-GR"/>
        </w:rPr>
      </w:pPr>
    </w:p>
    <w:p w14:paraId="52AA054F" w14:textId="5AC3F6BA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9A7B78" w14:textId="7DE393C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47F8748" w14:textId="1EAA4A9C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75A314" w14:textId="05FD176B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AFE32E0" w14:textId="5978280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4F2718D" w14:textId="71A58629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3FAEE37" w14:textId="7618D45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C916C1A" w14:textId="3198158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3DCC61D5" w14:textId="1AD65DBA" w:rsidR="003F5953" w:rsidRPr="00AC733B" w:rsidRDefault="007067C8" w:rsidP="00AC733B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4E40FCF" w14:textId="77777777" w:rsidR="007478C7" w:rsidRPr="0054249D" w:rsidRDefault="007478C7" w:rsidP="003F5953">
      <w:pP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0000028B" w14:textId="77777777" w:rsidR="00067B04" w:rsidRPr="00497CF3" w:rsidRDefault="00067B04">
      <w:pPr>
        <w:rPr>
          <w:lang w:val="el-GR"/>
        </w:rPr>
      </w:pPr>
    </w:p>
    <w:p w14:paraId="664A2B4E" w14:textId="77777777" w:rsidR="00497CF3" w:rsidRPr="00513044" w:rsidRDefault="00497CF3" w:rsidP="00497CF3">
      <w:pPr>
        <w:pStyle w:val="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99022A" w:rsidRDefault="00990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" fillcolor="white [3201]" strokeweight=".5pt">
                <v:textbox>
                  <w:txbxContent>
                    <w:p w14:paraId="4CEC4E33" w14:textId="77777777" w:rsidR="0099022A" w:rsidRDefault="0099022A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99022A" w:rsidRDefault="0099022A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" fillcolor="white [3201]" strokeweight=".5pt">
                <v:textbox>
                  <w:txbxContent>
                    <w:p w14:paraId="70FC11DA" w14:textId="77777777" w:rsidR="0099022A" w:rsidRDefault="0099022A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A9431" w14:textId="77777777" w:rsidR="00282343" w:rsidRDefault="00282343">
      <w:r>
        <w:separator/>
      </w:r>
    </w:p>
  </w:endnote>
  <w:endnote w:type="continuationSeparator" w:id="0">
    <w:p w14:paraId="3FB47E37" w14:textId="77777777" w:rsidR="00282343" w:rsidRDefault="0028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99022A" w:rsidRDefault="0099022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808D8" w14:textId="77777777" w:rsidR="00282343" w:rsidRDefault="00282343">
      <w:r>
        <w:separator/>
      </w:r>
    </w:p>
  </w:footnote>
  <w:footnote w:type="continuationSeparator" w:id="0">
    <w:p w14:paraId="67839221" w14:textId="77777777" w:rsidR="00282343" w:rsidRDefault="0028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49EA4" w14:textId="746AA5EA" w:rsidR="0099022A" w:rsidRPr="00547B5D" w:rsidRDefault="0099022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99022A" w:rsidRPr="005658BA" w:rsidRDefault="0099022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ΤΟΥ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ΚΟΡΩΝΟΪΟΥ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/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677083C9" w14:textId="627CA776" w:rsidR="0099022A" w:rsidRPr="007478C7" w:rsidRDefault="0099022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0000295" w14:textId="73CBB608" w:rsidR="0099022A" w:rsidRPr="00DC6D44" w:rsidRDefault="0099022A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Pr="00CD4750"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: Parent Caregiver </w:t>
    </w:r>
    <w:r>
      <w:rPr>
        <w:rFonts w:ascii="Arial" w:eastAsia="Arial" w:hAnsi="Arial" w:cs="Arial"/>
        <w:color w:val="0000FF"/>
        <w:sz w:val="22"/>
        <w:szCs w:val="22"/>
      </w:rPr>
      <w:t xml:space="preserve">Follow Up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  <w:r>
      <w:rPr>
        <w:rFonts w:ascii="Arial" w:eastAsia="Arial" w:hAnsi="Arial" w:cs="Arial"/>
        <w:color w:val="0000FF"/>
        <w:sz w:val="22"/>
        <w:szCs w:val="22"/>
      </w:rPr>
      <w:t>: Current Form</w:t>
    </w:r>
  </w:p>
  <w:p w14:paraId="00000296" w14:textId="77777777" w:rsidR="0099022A" w:rsidRPr="00DC6D44" w:rsidRDefault="0099022A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8C1079"/>
    <w:multiLevelType w:val="hybridMultilevel"/>
    <w:tmpl w:val="34DAF93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2A51AE"/>
    <w:multiLevelType w:val="hybridMultilevel"/>
    <w:tmpl w:val="8D9882A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D915FA"/>
    <w:multiLevelType w:val="hybridMultilevel"/>
    <w:tmpl w:val="BA169100"/>
    <w:lvl w:ilvl="0" w:tplc="74DA6B6E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00BE1"/>
    <w:multiLevelType w:val="hybridMultilevel"/>
    <w:tmpl w:val="D9D0A2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40F91"/>
    <w:multiLevelType w:val="hybridMultilevel"/>
    <w:tmpl w:val="A6049A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520B4"/>
    <w:multiLevelType w:val="hybridMultilevel"/>
    <w:tmpl w:val="AC0E00C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C7E45"/>
    <w:multiLevelType w:val="hybridMultilevel"/>
    <w:tmpl w:val="E572F4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5A561D1"/>
    <w:multiLevelType w:val="hybridMultilevel"/>
    <w:tmpl w:val="DB42F060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90328C"/>
    <w:multiLevelType w:val="hybridMultilevel"/>
    <w:tmpl w:val="DF94CB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37B2F02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BF6591"/>
    <w:multiLevelType w:val="hybridMultilevel"/>
    <w:tmpl w:val="5BF062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61F70F6"/>
    <w:multiLevelType w:val="hybridMultilevel"/>
    <w:tmpl w:val="4692B036"/>
    <w:lvl w:ilvl="0" w:tplc="578CF3AA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7F6199"/>
    <w:multiLevelType w:val="multilevel"/>
    <w:tmpl w:val="B70001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A1D"/>
    <w:multiLevelType w:val="hybridMultilevel"/>
    <w:tmpl w:val="AFCEEB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B22C02"/>
    <w:multiLevelType w:val="hybridMultilevel"/>
    <w:tmpl w:val="F45876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F2F5436"/>
    <w:multiLevelType w:val="hybridMultilevel"/>
    <w:tmpl w:val="8B8CF584"/>
    <w:lvl w:ilvl="0" w:tplc="EBA014CE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0F60CB8"/>
    <w:multiLevelType w:val="hybridMultilevel"/>
    <w:tmpl w:val="34ECA90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2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5FE1F53"/>
    <w:multiLevelType w:val="hybridMultilevel"/>
    <w:tmpl w:val="D9C873CC"/>
    <w:lvl w:ilvl="0" w:tplc="04090001">
      <w:start w:val="1"/>
      <w:numFmt w:val="bullet"/>
      <w:lvlText w:val=""/>
      <w:lvlJc w:val="left"/>
      <w:pPr>
        <w:ind w:left="2183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D376AA"/>
    <w:multiLevelType w:val="multilevel"/>
    <w:tmpl w:val="37B8D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DD6885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4" w15:restartNumberingAfterBreak="0">
    <w:nsid w:val="72904E77"/>
    <w:multiLevelType w:val="hybridMultilevel"/>
    <w:tmpl w:val="D9D0C2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363B30"/>
    <w:multiLevelType w:val="hybridMultilevel"/>
    <w:tmpl w:val="BDF4DA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7A13A61"/>
    <w:multiLevelType w:val="hybridMultilevel"/>
    <w:tmpl w:val="4C221CF0"/>
    <w:lvl w:ilvl="0" w:tplc="C3C0274E">
      <w:start w:val="9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191E1E"/>
    <w:multiLevelType w:val="hybridMultilevel"/>
    <w:tmpl w:val="2C204D3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8C97991"/>
    <w:multiLevelType w:val="hybridMultilevel"/>
    <w:tmpl w:val="04DA5A8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E00D60"/>
    <w:multiLevelType w:val="hybridMultilevel"/>
    <w:tmpl w:val="A20AD10A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8D3B5B"/>
    <w:multiLevelType w:val="hybridMultilevel"/>
    <w:tmpl w:val="CA22F474"/>
    <w:lvl w:ilvl="0" w:tplc="41B63604">
      <w:start w:val="3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8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0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61"/>
  </w:num>
  <w:num w:numId="2">
    <w:abstractNumId w:val="62"/>
  </w:num>
  <w:num w:numId="3">
    <w:abstractNumId w:val="50"/>
  </w:num>
  <w:num w:numId="4">
    <w:abstractNumId w:val="39"/>
  </w:num>
  <w:num w:numId="5">
    <w:abstractNumId w:val="108"/>
  </w:num>
  <w:num w:numId="6">
    <w:abstractNumId w:val="60"/>
  </w:num>
  <w:num w:numId="7">
    <w:abstractNumId w:val="22"/>
  </w:num>
  <w:num w:numId="8">
    <w:abstractNumId w:val="36"/>
  </w:num>
  <w:num w:numId="9">
    <w:abstractNumId w:val="67"/>
  </w:num>
  <w:num w:numId="10">
    <w:abstractNumId w:val="55"/>
  </w:num>
  <w:num w:numId="11">
    <w:abstractNumId w:val="7"/>
  </w:num>
  <w:num w:numId="12">
    <w:abstractNumId w:val="25"/>
  </w:num>
  <w:num w:numId="13">
    <w:abstractNumId w:val="68"/>
  </w:num>
  <w:num w:numId="14">
    <w:abstractNumId w:val="30"/>
  </w:num>
  <w:num w:numId="15">
    <w:abstractNumId w:val="92"/>
  </w:num>
  <w:num w:numId="16">
    <w:abstractNumId w:val="97"/>
  </w:num>
  <w:num w:numId="17">
    <w:abstractNumId w:val="19"/>
  </w:num>
  <w:num w:numId="18">
    <w:abstractNumId w:val="105"/>
  </w:num>
  <w:num w:numId="19">
    <w:abstractNumId w:val="100"/>
  </w:num>
  <w:num w:numId="20">
    <w:abstractNumId w:val="77"/>
  </w:num>
  <w:num w:numId="21">
    <w:abstractNumId w:val="106"/>
  </w:num>
  <w:num w:numId="22">
    <w:abstractNumId w:val="53"/>
  </w:num>
  <w:num w:numId="23">
    <w:abstractNumId w:val="95"/>
  </w:num>
  <w:num w:numId="24">
    <w:abstractNumId w:val="4"/>
  </w:num>
  <w:num w:numId="25">
    <w:abstractNumId w:val="70"/>
  </w:num>
  <w:num w:numId="26">
    <w:abstractNumId w:val="86"/>
  </w:num>
  <w:num w:numId="27">
    <w:abstractNumId w:val="65"/>
  </w:num>
  <w:num w:numId="28">
    <w:abstractNumId w:val="0"/>
  </w:num>
  <w:num w:numId="29">
    <w:abstractNumId w:val="89"/>
  </w:num>
  <w:num w:numId="30">
    <w:abstractNumId w:val="15"/>
  </w:num>
  <w:num w:numId="31">
    <w:abstractNumId w:val="10"/>
  </w:num>
  <w:num w:numId="32">
    <w:abstractNumId w:val="56"/>
  </w:num>
  <w:num w:numId="33">
    <w:abstractNumId w:val="46"/>
  </w:num>
  <w:num w:numId="34">
    <w:abstractNumId w:val="14"/>
  </w:num>
  <w:num w:numId="35">
    <w:abstractNumId w:val="75"/>
  </w:num>
  <w:num w:numId="36">
    <w:abstractNumId w:val="90"/>
  </w:num>
  <w:num w:numId="37">
    <w:abstractNumId w:val="54"/>
  </w:num>
  <w:num w:numId="38">
    <w:abstractNumId w:val="38"/>
  </w:num>
  <w:num w:numId="39">
    <w:abstractNumId w:val="82"/>
  </w:num>
  <w:num w:numId="40">
    <w:abstractNumId w:val="107"/>
  </w:num>
  <w:num w:numId="41">
    <w:abstractNumId w:val="79"/>
  </w:num>
  <w:num w:numId="42">
    <w:abstractNumId w:val="3"/>
  </w:num>
  <w:num w:numId="43">
    <w:abstractNumId w:val="6"/>
  </w:num>
  <w:num w:numId="44">
    <w:abstractNumId w:val="73"/>
  </w:num>
  <w:num w:numId="45">
    <w:abstractNumId w:val="31"/>
  </w:num>
  <w:num w:numId="46">
    <w:abstractNumId w:val="85"/>
  </w:num>
  <w:num w:numId="47">
    <w:abstractNumId w:val="48"/>
  </w:num>
  <w:num w:numId="48">
    <w:abstractNumId w:val="34"/>
  </w:num>
  <w:num w:numId="49">
    <w:abstractNumId w:val="18"/>
  </w:num>
  <w:num w:numId="50">
    <w:abstractNumId w:val="74"/>
  </w:num>
  <w:num w:numId="51">
    <w:abstractNumId w:val="26"/>
  </w:num>
  <w:num w:numId="52">
    <w:abstractNumId w:val="84"/>
  </w:num>
  <w:num w:numId="53">
    <w:abstractNumId w:val="29"/>
  </w:num>
  <w:num w:numId="54">
    <w:abstractNumId w:val="69"/>
  </w:num>
  <w:num w:numId="55">
    <w:abstractNumId w:val="41"/>
  </w:num>
  <w:num w:numId="56">
    <w:abstractNumId w:val="33"/>
  </w:num>
  <w:num w:numId="57">
    <w:abstractNumId w:val="72"/>
  </w:num>
  <w:num w:numId="58">
    <w:abstractNumId w:val="13"/>
  </w:num>
  <w:num w:numId="59">
    <w:abstractNumId w:val="57"/>
  </w:num>
  <w:num w:numId="60">
    <w:abstractNumId w:val="64"/>
  </w:num>
  <w:num w:numId="61">
    <w:abstractNumId w:val="20"/>
  </w:num>
  <w:num w:numId="62">
    <w:abstractNumId w:val="58"/>
  </w:num>
  <w:num w:numId="63">
    <w:abstractNumId w:val="44"/>
  </w:num>
  <w:num w:numId="64">
    <w:abstractNumId w:val="51"/>
  </w:num>
  <w:num w:numId="65">
    <w:abstractNumId w:val="63"/>
  </w:num>
  <w:num w:numId="66">
    <w:abstractNumId w:val="40"/>
  </w:num>
  <w:num w:numId="67">
    <w:abstractNumId w:val="2"/>
  </w:num>
  <w:num w:numId="68">
    <w:abstractNumId w:val="37"/>
  </w:num>
  <w:num w:numId="69">
    <w:abstractNumId w:val="35"/>
  </w:num>
  <w:num w:numId="70">
    <w:abstractNumId w:val="24"/>
  </w:num>
  <w:num w:numId="71">
    <w:abstractNumId w:val="109"/>
  </w:num>
  <w:num w:numId="72">
    <w:abstractNumId w:val="103"/>
  </w:num>
  <w:num w:numId="73">
    <w:abstractNumId w:val="110"/>
  </w:num>
  <w:num w:numId="74">
    <w:abstractNumId w:val="5"/>
  </w:num>
  <w:num w:numId="75">
    <w:abstractNumId w:val="43"/>
  </w:num>
  <w:num w:numId="76">
    <w:abstractNumId w:val="59"/>
  </w:num>
  <w:num w:numId="77">
    <w:abstractNumId w:val="12"/>
  </w:num>
  <w:num w:numId="78">
    <w:abstractNumId w:val="49"/>
  </w:num>
  <w:num w:numId="79">
    <w:abstractNumId w:val="21"/>
  </w:num>
  <w:num w:numId="80">
    <w:abstractNumId w:val="93"/>
  </w:num>
  <w:num w:numId="81">
    <w:abstractNumId w:val="87"/>
  </w:num>
  <w:num w:numId="82">
    <w:abstractNumId w:val="16"/>
  </w:num>
  <w:num w:numId="83">
    <w:abstractNumId w:val="71"/>
  </w:num>
  <w:num w:numId="84">
    <w:abstractNumId w:val="28"/>
  </w:num>
  <w:num w:numId="85">
    <w:abstractNumId w:val="81"/>
  </w:num>
  <w:num w:numId="86">
    <w:abstractNumId w:val="45"/>
  </w:num>
  <w:num w:numId="87">
    <w:abstractNumId w:val="9"/>
  </w:num>
  <w:num w:numId="88">
    <w:abstractNumId w:val="78"/>
  </w:num>
  <w:num w:numId="89">
    <w:abstractNumId w:val="52"/>
  </w:num>
  <w:num w:numId="90">
    <w:abstractNumId w:val="98"/>
  </w:num>
  <w:num w:numId="91">
    <w:abstractNumId w:val="32"/>
  </w:num>
  <w:num w:numId="92">
    <w:abstractNumId w:val="83"/>
  </w:num>
  <w:num w:numId="93">
    <w:abstractNumId w:val="88"/>
  </w:num>
  <w:num w:numId="94">
    <w:abstractNumId w:val="66"/>
  </w:num>
  <w:num w:numId="95">
    <w:abstractNumId w:val="47"/>
  </w:num>
  <w:num w:numId="96">
    <w:abstractNumId w:val="102"/>
  </w:num>
  <w:num w:numId="97">
    <w:abstractNumId w:val="76"/>
  </w:num>
  <w:num w:numId="98">
    <w:abstractNumId w:val="27"/>
  </w:num>
  <w:num w:numId="99">
    <w:abstractNumId w:val="42"/>
  </w:num>
  <w:num w:numId="100">
    <w:abstractNumId w:val="23"/>
  </w:num>
  <w:num w:numId="101">
    <w:abstractNumId w:val="17"/>
  </w:num>
  <w:num w:numId="102">
    <w:abstractNumId w:val="91"/>
  </w:num>
  <w:num w:numId="103">
    <w:abstractNumId w:val="94"/>
  </w:num>
  <w:num w:numId="104">
    <w:abstractNumId w:val="8"/>
  </w:num>
  <w:num w:numId="105">
    <w:abstractNumId w:val="11"/>
  </w:num>
  <w:num w:numId="106">
    <w:abstractNumId w:val="99"/>
  </w:num>
  <w:num w:numId="107">
    <w:abstractNumId w:val="96"/>
  </w:num>
  <w:num w:numId="108">
    <w:abstractNumId w:val="80"/>
  </w:num>
  <w:num w:numId="109">
    <w:abstractNumId w:val="1"/>
  </w:num>
  <w:num w:numId="110">
    <w:abstractNumId w:val="101"/>
  </w:num>
  <w:num w:numId="111">
    <w:abstractNumId w:val="104"/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ostolos">
    <w15:presenceInfo w15:providerId="None" w15:userId="Aposto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B7891"/>
    <w:rsid w:val="000C00F6"/>
    <w:rsid w:val="000F69E7"/>
    <w:rsid w:val="001070FA"/>
    <w:rsid w:val="00107670"/>
    <w:rsid w:val="001179F7"/>
    <w:rsid w:val="00124E4B"/>
    <w:rsid w:val="00125BFC"/>
    <w:rsid w:val="00156282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727EC"/>
    <w:rsid w:val="00281951"/>
    <w:rsid w:val="00282343"/>
    <w:rsid w:val="00283E8D"/>
    <w:rsid w:val="00297082"/>
    <w:rsid w:val="00297944"/>
    <w:rsid w:val="002B2385"/>
    <w:rsid w:val="002B433E"/>
    <w:rsid w:val="002B4F96"/>
    <w:rsid w:val="002C0A9A"/>
    <w:rsid w:val="002C0AF9"/>
    <w:rsid w:val="002D02A9"/>
    <w:rsid w:val="002D0A71"/>
    <w:rsid w:val="002F0720"/>
    <w:rsid w:val="00310C4E"/>
    <w:rsid w:val="00310D65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90187"/>
    <w:rsid w:val="003B0188"/>
    <w:rsid w:val="003B1B55"/>
    <w:rsid w:val="003C1A0D"/>
    <w:rsid w:val="003C5BBB"/>
    <w:rsid w:val="003D0E37"/>
    <w:rsid w:val="003D31E3"/>
    <w:rsid w:val="003E3FFE"/>
    <w:rsid w:val="003F183C"/>
    <w:rsid w:val="003F5953"/>
    <w:rsid w:val="0043058B"/>
    <w:rsid w:val="00430DF6"/>
    <w:rsid w:val="00437D37"/>
    <w:rsid w:val="004406E1"/>
    <w:rsid w:val="00444E04"/>
    <w:rsid w:val="00447670"/>
    <w:rsid w:val="00452D47"/>
    <w:rsid w:val="00491EF7"/>
    <w:rsid w:val="004952CB"/>
    <w:rsid w:val="00497CF3"/>
    <w:rsid w:val="004B60FF"/>
    <w:rsid w:val="004C4216"/>
    <w:rsid w:val="0051435E"/>
    <w:rsid w:val="00526482"/>
    <w:rsid w:val="00526882"/>
    <w:rsid w:val="0054249D"/>
    <w:rsid w:val="005439A0"/>
    <w:rsid w:val="00547B5D"/>
    <w:rsid w:val="00561A66"/>
    <w:rsid w:val="005658BA"/>
    <w:rsid w:val="00590776"/>
    <w:rsid w:val="005941CE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5F6408"/>
    <w:rsid w:val="00606A3F"/>
    <w:rsid w:val="006141F3"/>
    <w:rsid w:val="00614F77"/>
    <w:rsid w:val="00620678"/>
    <w:rsid w:val="00622FFC"/>
    <w:rsid w:val="006435FF"/>
    <w:rsid w:val="006450B3"/>
    <w:rsid w:val="006606A3"/>
    <w:rsid w:val="00671F34"/>
    <w:rsid w:val="00683786"/>
    <w:rsid w:val="00691758"/>
    <w:rsid w:val="006A0760"/>
    <w:rsid w:val="006B711D"/>
    <w:rsid w:val="00700C48"/>
    <w:rsid w:val="00701F8B"/>
    <w:rsid w:val="007067C8"/>
    <w:rsid w:val="0072391D"/>
    <w:rsid w:val="007315BA"/>
    <w:rsid w:val="0074090C"/>
    <w:rsid w:val="00741CE1"/>
    <w:rsid w:val="007478C7"/>
    <w:rsid w:val="007723FF"/>
    <w:rsid w:val="007837C2"/>
    <w:rsid w:val="007975C2"/>
    <w:rsid w:val="007A5D61"/>
    <w:rsid w:val="007A6B85"/>
    <w:rsid w:val="007A7838"/>
    <w:rsid w:val="007B52EE"/>
    <w:rsid w:val="007C4F9B"/>
    <w:rsid w:val="007C5CC3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2A7E"/>
    <w:rsid w:val="008F57EE"/>
    <w:rsid w:val="009043F6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6723F"/>
    <w:rsid w:val="00977BC9"/>
    <w:rsid w:val="009804DC"/>
    <w:rsid w:val="0099022A"/>
    <w:rsid w:val="00994A1D"/>
    <w:rsid w:val="009A4750"/>
    <w:rsid w:val="009B55E3"/>
    <w:rsid w:val="009B7401"/>
    <w:rsid w:val="009D5B93"/>
    <w:rsid w:val="009E5AD4"/>
    <w:rsid w:val="00A070D5"/>
    <w:rsid w:val="00A208C1"/>
    <w:rsid w:val="00A25953"/>
    <w:rsid w:val="00A47C5F"/>
    <w:rsid w:val="00AC733B"/>
    <w:rsid w:val="00AD5A6B"/>
    <w:rsid w:val="00AD5B11"/>
    <w:rsid w:val="00AE2B56"/>
    <w:rsid w:val="00AF2700"/>
    <w:rsid w:val="00B11568"/>
    <w:rsid w:val="00B139B5"/>
    <w:rsid w:val="00B17A3E"/>
    <w:rsid w:val="00B2573D"/>
    <w:rsid w:val="00B375BE"/>
    <w:rsid w:val="00B55CC8"/>
    <w:rsid w:val="00B608E4"/>
    <w:rsid w:val="00B67CE3"/>
    <w:rsid w:val="00B72C8A"/>
    <w:rsid w:val="00B7430A"/>
    <w:rsid w:val="00B75291"/>
    <w:rsid w:val="00B954E9"/>
    <w:rsid w:val="00BB06AF"/>
    <w:rsid w:val="00BB3239"/>
    <w:rsid w:val="00BB37E6"/>
    <w:rsid w:val="00BC62FA"/>
    <w:rsid w:val="00BE2AB7"/>
    <w:rsid w:val="00BF3338"/>
    <w:rsid w:val="00C04ECB"/>
    <w:rsid w:val="00C1056F"/>
    <w:rsid w:val="00C153DE"/>
    <w:rsid w:val="00C16D56"/>
    <w:rsid w:val="00C200CB"/>
    <w:rsid w:val="00C41737"/>
    <w:rsid w:val="00C44381"/>
    <w:rsid w:val="00C458B1"/>
    <w:rsid w:val="00C467D8"/>
    <w:rsid w:val="00C601D5"/>
    <w:rsid w:val="00C62186"/>
    <w:rsid w:val="00C62C8B"/>
    <w:rsid w:val="00CA3F64"/>
    <w:rsid w:val="00CA45FF"/>
    <w:rsid w:val="00CA5935"/>
    <w:rsid w:val="00CD4750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DE3D2B"/>
    <w:rsid w:val="00DE538D"/>
    <w:rsid w:val="00DE7D2D"/>
    <w:rsid w:val="00DF036B"/>
    <w:rsid w:val="00DF5743"/>
    <w:rsid w:val="00E209C5"/>
    <w:rsid w:val="00E31457"/>
    <w:rsid w:val="00E3672C"/>
    <w:rsid w:val="00E42F49"/>
    <w:rsid w:val="00E50311"/>
    <w:rsid w:val="00E63682"/>
    <w:rsid w:val="00E758D5"/>
    <w:rsid w:val="00E75D38"/>
    <w:rsid w:val="00EA06E8"/>
    <w:rsid w:val="00EC1186"/>
    <w:rsid w:val="00ED77AA"/>
    <w:rsid w:val="00EE699F"/>
    <w:rsid w:val="00EE7173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C0169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305484"/>
  </w:style>
  <w:style w:type="paragraph" w:styleId="a4">
    <w:name w:val="List Paragraph"/>
    <w:basedOn w:val="a"/>
    <w:uiPriority w:val="34"/>
    <w:qFormat/>
    <w:rsid w:val="00F6190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21F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10321F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10321F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0321F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10321F"/>
    <w:rPr>
      <w:b/>
      <w:bCs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2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2">
    <w:name w:val="Κεφαλίδα Char"/>
    <w:basedOn w:val="a0"/>
    <w:link w:val="aa"/>
    <w:uiPriority w:val="99"/>
    <w:rsid w:val="00DC6D44"/>
  </w:style>
  <w:style w:type="paragraph" w:styleId="ab">
    <w:name w:val="footer"/>
    <w:basedOn w:val="a"/>
    <w:link w:val="Char3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3">
    <w:name w:val="Υποσέλιδο Char"/>
    <w:basedOn w:val="a0"/>
    <w:link w:val="ab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024508-242D-41E9-A22A-5668AD576F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1759</Words>
  <Characters>9503</Characters>
  <Application>Microsoft Office Word</Application>
  <DocSecurity>0</DocSecurity>
  <Lines>79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Hlias V</cp:lastModifiedBy>
  <cp:revision>4</cp:revision>
  <dcterms:created xsi:type="dcterms:W3CDTF">2020-04-15T18:47:00Z</dcterms:created>
  <dcterms:modified xsi:type="dcterms:W3CDTF">2020-04-16T17:27:00Z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