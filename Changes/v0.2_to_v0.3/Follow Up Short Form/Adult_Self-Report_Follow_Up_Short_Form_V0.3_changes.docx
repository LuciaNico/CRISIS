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BA17C" w14:textId="2830B466" w:rsidR="00E816D2" w:rsidRDefault="00660B07" w:rsidP="00E91248">
      <w:pPr>
        <w:spacing w:after="0" w:line="240" w:lineRule="auto"/>
        <w:jc w:val="center"/>
        <w:rPr>
          <w:rFonts w:ascii="Arial" w:eastAsia="Arial" w:hAnsi="Arial" w:cs="Arial"/>
          <w:i/>
          <w:sz w:val="36"/>
          <w:szCs w:val="36"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ins w:id="0" w:author="Dunn, Julia (NIH/NIMH) [F]" w:date="2020-04-08T10:52:00Z">
        <w:r w:rsidR="00E1089A">
          <w:rPr>
            <w:rFonts w:ascii="Arial" w:eastAsia="Arial" w:hAnsi="Arial" w:cs="Arial"/>
            <w:color w:val="0000FF"/>
            <w:sz w:val="36"/>
            <w:szCs w:val="36"/>
          </w:rPr>
          <w:t>3</w:t>
        </w:r>
      </w:ins>
      <w:del w:id="1" w:author="Dunn, Julia (NIH/NIMH) [F]" w:date="2020-04-08T10:52:00Z">
        <w:r w:rsidR="009E6426" w:rsidDel="00E1089A">
          <w:rPr>
            <w:rFonts w:ascii="Arial" w:eastAsia="Arial" w:hAnsi="Arial" w:cs="Arial"/>
            <w:color w:val="0000FF"/>
            <w:sz w:val="36"/>
            <w:szCs w:val="36"/>
          </w:rPr>
          <w:delText>2</w:delText>
        </w:r>
      </w:del>
      <w:r>
        <w:rPr>
          <w:rFonts w:ascii="Arial" w:eastAsia="Arial" w:hAnsi="Arial" w:cs="Arial"/>
          <w:color w:val="0000FF"/>
          <w:sz w:val="36"/>
          <w:szCs w:val="36"/>
        </w:rPr>
        <w:t xml:space="preserve"> </w:t>
      </w:r>
      <w:r>
        <w:rPr>
          <w:rFonts w:ascii="Arial" w:eastAsia="Arial" w:hAnsi="Arial" w:cs="Arial"/>
          <w:i/>
          <w:sz w:val="36"/>
          <w:szCs w:val="36"/>
        </w:rPr>
        <w:t>Adult Self-Report Follow Up Form</w:t>
      </w:r>
      <w:r w:rsidR="00D554CD">
        <w:rPr>
          <w:rFonts w:ascii="Arial" w:eastAsia="Arial" w:hAnsi="Arial" w:cs="Arial"/>
          <w:i/>
          <w:sz w:val="36"/>
          <w:szCs w:val="36"/>
        </w:rPr>
        <w:t>: Short Form</w:t>
      </w:r>
    </w:p>
    <w:p w14:paraId="50EF15C5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7F230CFD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7EB651B9" w14:textId="77777777" w:rsidR="00E816D2" w:rsidRDefault="00660B07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Attribution License:</w:t>
      </w:r>
      <w:r>
        <w:rPr>
          <w:rFonts w:ascii="Arial" w:eastAsia="Arial" w:hAnsi="Arial" w:cs="Arial"/>
          <w:sz w:val="22"/>
          <w:szCs w:val="22"/>
        </w:rPr>
        <w:t xml:space="preserve"> CC-BY-4.0 (</w:t>
      </w:r>
      <w:hyperlink r:id="rId13">
        <w:r>
          <w:rPr>
            <w:rFonts w:ascii="Arial" w:eastAsia="Arial" w:hAnsi="Arial" w:cs="Arial"/>
            <w:sz w:val="22"/>
            <w:szCs w:val="22"/>
            <w:u w:val="single"/>
          </w:rPr>
          <w:t>https://creativecommons.org/licenses/by/4.0/</w:t>
        </w:r>
      </w:hyperlink>
      <w:r>
        <w:rPr>
          <w:rFonts w:ascii="Arial" w:eastAsia="Arial" w:hAnsi="Arial" w:cs="Arial"/>
          <w:sz w:val="22"/>
          <w:szCs w:val="22"/>
        </w:rPr>
        <w:t>)</w:t>
      </w:r>
    </w:p>
    <w:p w14:paraId="336A2450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09FFDF84" w14:textId="77777777" w:rsidR="00E816D2" w:rsidRDefault="00660B07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CRISIS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questionnaires were developed through a collaborative effort between the research teams of Kathleen </w:t>
      </w:r>
      <w:proofErr w:type="spellStart"/>
      <w:r>
        <w:rPr>
          <w:rFonts w:ascii="Arial" w:eastAsia="Arial" w:hAnsi="Arial" w:cs="Arial"/>
          <w:sz w:val="22"/>
          <w:szCs w:val="22"/>
        </w:rPr>
        <w:t>Merikangas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and Argyris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at the National Institute of Mental Health Intramural Research Program Mood Spectrum Collaboration, and those of Michael P.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at the Child Mind Institute and the NYS Nathan S. Kline Institute for Psychiatric Research.</w:t>
      </w:r>
    </w:p>
    <w:p w14:paraId="382E8540" w14:textId="77777777" w:rsidR="00E816D2" w:rsidRDefault="00660B07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6BBAA7DD" w14:textId="77777777" w:rsidR="00E816D2" w:rsidRDefault="00660B07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Content contributors and consultants:</w:t>
      </w:r>
      <w:r>
        <w:rPr>
          <w:rFonts w:ascii="Arial" w:eastAsia="Arial" w:hAnsi="Arial" w:cs="Arial"/>
          <w:sz w:val="22"/>
          <w:szCs w:val="22"/>
        </w:rPr>
        <w:t xml:space="preserve"> Evelyn </w:t>
      </w:r>
      <w:proofErr w:type="spellStart"/>
      <w:r>
        <w:rPr>
          <w:rFonts w:ascii="Arial" w:eastAsia="Arial" w:hAnsi="Arial" w:cs="Arial"/>
          <w:sz w:val="22"/>
          <w:szCs w:val="22"/>
        </w:rPr>
        <w:t>Bromet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Stan </w:t>
      </w:r>
      <w:proofErr w:type="spellStart"/>
      <w:r>
        <w:rPr>
          <w:rFonts w:ascii="Arial" w:eastAsia="Arial" w:hAnsi="Arial" w:cs="Arial"/>
          <w:sz w:val="22"/>
          <w:szCs w:val="22"/>
        </w:rPr>
        <w:t>Colcombe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Kathy Georgiadis, Dan Klein, Giovanni </w:t>
      </w:r>
      <w:proofErr w:type="spellStart"/>
      <w:r>
        <w:rPr>
          <w:rFonts w:ascii="Arial" w:eastAsia="Arial" w:hAnsi="Arial" w:cs="Arial"/>
          <w:sz w:val="22"/>
          <w:szCs w:val="22"/>
        </w:rPr>
        <w:t>Salum</w:t>
      </w:r>
      <w:proofErr w:type="spellEnd"/>
    </w:p>
    <w:p w14:paraId="72C6AB4A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4AA62633" w14:textId="77777777" w:rsidR="00E816D2" w:rsidRDefault="00660B07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Coordinators:</w:t>
      </w:r>
      <w:r>
        <w:rPr>
          <w:rFonts w:ascii="Arial" w:eastAsia="Arial" w:hAnsi="Arial" w:cs="Arial"/>
          <w:sz w:val="22"/>
          <w:szCs w:val="22"/>
        </w:rPr>
        <w:t xml:space="preserve"> Lindsay Alexander, </w:t>
      </w:r>
      <w:proofErr w:type="spellStart"/>
      <w:r>
        <w:rPr>
          <w:rFonts w:ascii="Arial" w:eastAsia="Arial" w:hAnsi="Arial" w:cs="Arial"/>
          <w:sz w:val="22"/>
          <w:szCs w:val="22"/>
        </w:rPr>
        <w:t>Ioanna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Douka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Julia Dunn, Diana Lopez, Anna MacKay-Brandt, Ken </w:t>
      </w:r>
      <w:proofErr w:type="spellStart"/>
      <w:r>
        <w:rPr>
          <w:rFonts w:ascii="Arial" w:eastAsia="Arial" w:hAnsi="Arial" w:cs="Arial"/>
          <w:sz w:val="22"/>
          <w:szCs w:val="22"/>
        </w:rPr>
        <w:t>Towbin</w:t>
      </w:r>
      <w:proofErr w:type="spellEnd"/>
    </w:p>
    <w:p w14:paraId="63145727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1E607133" w14:textId="77777777" w:rsidR="00E816D2" w:rsidRDefault="00660B07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Technical and Editing Support:</w:t>
      </w:r>
      <w:r>
        <w:rPr>
          <w:rFonts w:ascii="Arial" w:eastAsia="Arial" w:hAnsi="Arial" w:cs="Arial"/>
          <w:sz w:val="22"/>
          <w:szCs w:val="22"/>
        </w:rPr>
        <w:t xml:space="preserve"> Irene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Beth Foote,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He, Georgia O’ Callaghan, Judith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Courtney Quick, Diana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Kayla Sirois </w:t>
      </w:r>
    </w:p>
    <w:p w14:paraId="74E378EE" w14:textId="77777777" w:rsidR="00E816D2" w:rsidRDefault="00660B07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55A346A2" w14:textId="77777777" w:rsidR="00E816D2" w:rsidRDefault="00660B07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Our team encourages advanced notification of any media, scientific reports or publications of data that have been collected with the CRISIS (merikank@mail.nih.gov), though this is not required. We also encourage voluntary data sharing for the purpose of psychometric studies that will be led by Dr.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</w:t>
      </w:r>
      <w:hyperlink r:id="rId14">
        <w:r>
          <w:rPr>
            <w:rFonts w:ascii="Arial" w:eastAsia="Arial" w:hAnsi="Arial" w:cs="Arial"/>
            <w:sz w:val="22"/>
            <w:szCs w:val="22"/>
            <w:u w:val="single"/>
          </w:rPr>
          <w:t>argyris.stringaris@nih.gov</w:t>
        </w:r>
      </w:hyperlink>
      <w:r>
        <w:rPr>
          <w:rFonts w:ascii="Arial" w:eastAsia="Arial" w:hAnsi="Arial" w:cs="Arial"/>
          <w:sz w:val="22"/>
          <w:szCs w:val="22"/>
        </w:rPr>
        <w:t>).</w:t>
      </w:r>
    </w:p>
    <w:p w14:paraId="7EA5528D" w14:textId="4B76F621" w:rsidR="00E816D2" w:rsidRDefault="00660B07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br w:type="page"/>
      </w: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Identification Number: </w:t>
      </w:r>
    </w:p>
    <w:p w14:paraId="275CF3D2" w14:textId="77777777" w:rsidR="00E816D2" w:rsidRDefault="00660B07" w:rsidP="00E91248">
      <w:pPr>
        <w:spacing w:before="164" w:after="0" w:line="240" w:lineRule="auto"/>
        <w:ind w:right="604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Country: </w:t>
      </w:r>
    </w:p>
    <w:p w14:paraId="340277DC" w14:textId="77777777" w:rsidR="00E816D2" w:rsidRDefault="00660B07" w:rsidP="00E91248">
      <w:pPr>
        <w:spacing w:before="164" w:after="0" w:line="240" w:lineRule="auto"/>
        <w:ind w:right="604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State/Providence/Region: </w:t>
      </w:r>
    </w:p>
    <w:p w14:paraId="5DBD1214" w14:textId="77777777" w:rsidR="00E816D2" w:rsidRDefault="00660B07" w:rsidP="00E91248">
      <w:pPr>
        <w:spacing w:before="240" w:after="0" w:line="240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Your age (years):   </w:t>
      </w:r>
    </w:p>
    <w:p w14:paraId="396B7D55" w14:textId="77777777" w:rsidR="00E816D2" w:rsidDel="00365A4D" w:rsidRDefault="00E816D2" w:rsidP="00E91248">
      <w:pPr>
        <w:spacing w:before="164" w:after="0" w:line="240" w:lineRule="auto"/>
        <w:ind w:left="309" w:right="604"/>
        <w:rPr>
          <w:del w:id="2" w:author="Lopez, Diana (NIH/NIMH) [F]" w:date="2020-04-03T15:23:00Z"/>
          <w:rFonts w:ascii="Arial" w:eastAsia="Arial" w:hAnsi="Arial" w:cs="Arial"/>
          <w:sz w:val="22"/>
          <w:szCs w:val="22"/>
        </w:rPr>
      </w:pPr>
    </w:p>
    <w:p w14:paraId="6BB3E737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6FBA11CD" w14:textId="77777777" w:rsidR="00E816D2" w:rsidRDefault="00660B07" w:rsidP="00E91248">
      <w:pPr>
        <w:pStyle w:val="Heading2"/>
        <w:spacing w:after="0" w:line="240" w:lineRule="auto"/>
        <w:rPr>
          <w:rFonts w:eastAsia="Arial" w:cs="Arial"/>
          <w:b w:val="0"/>
          <w:color w:val="000000"/>
          <w:sz w:val="28"/>
          <w:szCs w:val="28"/>
        </w:rPr>
      </w:pPr>
      <w:r>
        <w:rPr>
          <w:sz w:val="28"/>
          <w:szCs w:val="28"/>
        </w:rPr>
        <w:t>CORONAVIRUS/COVID-19 HEALTH/EXPOSURE STATUS</w:t>
      </w:r>
    </w:p>
    <w:p w14:paraId="5049EA2C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3EA967D6" w14:textId="77777777" w:rsidR="00E816D2" w:rsidRDefault="00660B07" w:rsidP="00E91248">
      <w:pPr>
        <w:spacing w:before="5"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4014C05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40CE1609" w14:textId="77777777" w:rsidR="00E816D2" w:rsidRDefault="00660B07" w:rsidP="00E91248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… have you been exposed to someone likely to have Coronavirus/COVID-19? </w:t>
      </w:r>
      <w:r>
        <w:rPr>
          <w:rFonts w:ascii="Arial" w:eastAsia="Arial" w:hAnsi="Arial" w:cs="Arial"/>
          <w:b/>
          <w:sz w:val="22"/>
          <w:szCs w:val="22"/>
        </w:rPr>
        <w:t>(check all that apply)</w:t>
      </w:r>
    </w:p>
    <w:p w14:paraId="3D303647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positive test</w:t>
      </w:r>
    </w:p>
    <w:p w14:paraId="7D9F27EB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medical diagnosis, but no test</w:t>
      </w:r>
    </w:p>
    <w:p w14:paraId="5DCB5250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possible symptoms, but no diagnosis by doctor</w:t>
      </w:r>
    </w:p>
    <w:p w14:paraId="5C21AF49" w14:textId="4DB7AE54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</w:t>
      </w:r>
      <w:ins w:id="3" w:author="Dunn, Julia (NIH/NIMH) [F]" w:date="2020-04-08T10:54:00Z">
        <w:r w:rsidR="00EB0A68">
          <w:rPr>
            <w:rFonts w:ascii="Arial" w:eastAsia="Arial" w:hAnsi="Arial" w:cs="Arial"/>
            <w:sz w:val="22"/>
            <w:szCs w:val="22"/>
          </w:rPr>
          <w:t>, not to my knowledge</w:t>
        </w:r>
      </w:ins>
    </w:p>
    <w:p w14:paraId="134E76C3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442ED841" w14:textId="77777777" w:rsidR="00E816D2" w:rsidRDefault="00660B07" w:rsidP="00E91248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… have you been suspected of having Coronavirus/COVID-19 infection?</w:t>
      </w:r>
    </w:p>
    <w:p w14:paraId="542AFF0B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has positive test</w:t>
      </w:r>
    </w:p>
    <w:p w14:paraId="10872323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medical diagnosis, but no test</w:t>
      </w:r>
    </w:p>
    <w:p w14:paraId="2B5BBCE6" w14:textId="2DCD2230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ha</w:t>
      </w:r>
      <w:r w:rsidR="00DB69F0">
        <w:rPr>
          <w:rFonts w:ascii="Arial" w:eastAsia="Arial" w:hAnsi="Arial" w:cs="Arial"/>
          <w:sz w:val="22"/>
          <w:szCs w:val="22"/>
          <w:highlight w:val="white"/>
        </w:rPr>
        <w:t xml:space="preserve">ve had </w:t>
      </w:r>
      <w:r>
        <w:rPr>
          <w:rFonts w:ascii="Arial" w:eastAsia="Arial" w:hAnsi="Arial" w:cs="Arial"/>
          <w:sz w:val="22"/>
          <w:szCs w:val="22"/>
          <w:highlight w:val="white"/>
        </w:rPr>
        <w:t>some possible symptoms, but no diagnosis by doctor</w:t>
      </w:r>
    </w:p>
    <w:p w14:paraId="796A8C75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No symptoms or signs </w:t>
      </w:r>
    </w:p>
    <w:p w14:paraId="079B5A98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6DEF36E2" w14:textId="77777777" w:rsidR="00E816D2" w:rsidRDefault="00660B07" w:rsidP="00E91248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… have you had any of the following symptoms? </w:t>
      </w:r>
      <w:r>
        <w:rPr>
          <w:rFonts w:ascii="Arial" w:eastAsia="Arial" w:hAnsi="Arial" w:cs="Arial"/>
          <w:b/>
          <w:sz w:val="22"/>
          <w:szCs w:val="22"/>
        </w:rPr>
        <w:t>(check all that apply)</w:t>
      </w:r>
    </w:p>
    <w:p w14:paraId="0D1968C0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Fever</w:t>
      </w:r>
    </w:p>
    <w:p w14:paraId="22D44FEA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Cough</w:t>
      </w:r>
    </w:p>
    <w:p w14:paraId="460A8665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Shortness of breath</w:t>
      </w:r>
    </w:p>
    <w:p w14:paraId="1CD2A7FC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Sore throat</w:t>
      </w:r>
    </w:p>
    <w:p w14:paraId="58833979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Fatigue</w:t>
      </w:r>
    </w:p>
    <w:p w14:paraId="3D40C95F" w14:textId="2A7FEDC3" w:rsidR="009005AC" w:rsidRDefault="009005AC" w:rsidP="00E91248">
      <w:pPr>
        <w:numPr>
          <w:ilvl w:val="1"/>
          <w:numId w:val="1"/>
        </w:numPr>
        <w:spacing w:after="0" w:line="240" w:lineRule="auto"/>
        <w:rPr>
          <w:ins w:id="4" w:author="Dunn, Julia (NIH/NIMH) [F]" w:date="2020-04-08T10:55:00Z"/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Loss of taste or smell</w:t>
      </w:r>
    </w:p>
    <w:p w14:paraId="08D111D5" w14:textId="598D50C3" w:rsidR="00283D16" w:rsidRDefault="53A89EFB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ins w:id="5" w:author="Dunn, Julia (NIH/NIMH) [F]" w:date="2020-04-08T10:55:00Z">
        <w:r w:rsidRPr="47823548">
          <w:rPr>
            <w:rFonts w:ascii="Arial" w:eastAsia="Arial" w:hAnsi="Arial" w:cs="Arial"/>
            <w:sz w:val="22"/>
            <w:szCs w:val="22"/>
          </w:rPr>
          <w:t>Eye infection</w:t>
        </w:r>
      </w:ins>
    </w:p>
    <w:p w14:paraId="797A295C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 w:rsidRPr="47823548">
        <w:rPr>
          <w:rFonts w:ascii="Arial" w:eastAsia="Arial" w:hAnsi="Arial" w:cs="Arial"/>
          <w:sz w:val="22"/>
          <w:szCs w:val="22"/>
          <w:highlight w:val="white"/>
        </w:rPr>
        <w:t>Other ____</w:t>
      </w:r>
    </w:p>
    <w:p w14:paraId="5E91A52F" w14:textId="77777777" w:rsidR="00E816D2" w:rsidRDefault="00E816D2" w:rsidP="00E91248">
      <w:pPr>
        <w:spacing w:after="0" w:line="240" w:lineRule="auto"/>
        <w:ind w:left="360"/>
        <w:rPr>
          <w:rFonts w:ascii="Arial" w:eastAsia="Arial" w:hAnsi="Arial" w:cs="Arial"/>
          <w:sz w:val="22"/>
          <w:szCs w:val="22"/>
        </w:rPr>
      </w:pPr>
    </w:p>
    <w:p w14:paraId="46DD8A25" w14:textId="31A548E1" w:rsidR="00E816D2" w:rsidRPr="00D554CD" w:rsidRDefault="00660B07" w:rsidP="00E91248">
      <w:pPr>
        <w:numPr>
          <w:ilvl w:val="0"/>
          <w:numId w:val="1"/>
        </w:numPr>
        <w:spacing w:after="0" w:line="240" w:lineRule="auto"/>
        <w:rPr>
          <w:sz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… has anyone in your family been diagnosed with Coronavirus/COVID-19?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>(check all that apply)</w:t>
      </w:r>
    </w:p>
    <w:p w14:paraId="3C099511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member of household</w:t>
      </w:r>
    </w:p>
    <w:p w14:paraId="56A88F08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non-household member</w:t>
      </w:r>
    </w:p>
    <w:p w14:paraId="1B84084A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</w:t>
      </w:r>
    </w:p>
    <w:p w14:paraId="333EC551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54F3CD29" w14:textId="77777777" w:rsidR="00510503" w:rsidRDefault="00510503">
      <w:pPr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br w:type="page"/>
      </w:r>
    </w:p>
    <w:p w14:paraId="0A248461" w14:textId="2CE9B77B" w:rsidR="00E816D2" w:rsidRDefault="00660B07" w:rsidP="00E91248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lastRenderedPageBreak/>
        <w:t>… have any of the following happened to your family members because of Coronavirus/COVID-19</w:t>
      </w:r>
      <w:r w:rsidR="008114A2">
        <w:rPr>
          <w:rFonts w:ascii="Arial" w:eastAsia="Arial" w:hAnsi="Arial" w:cs="Arial"/>
          <w:b/>
          <w:sz w:val="22"/>
          <w:szCs w:val="22"/>
          <w:highlight w:val="white"/>
        </w:rPr>
        <w:t>?</w:t>
      </w: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(check all that apply)</w:t>
      </w:r>
      <w:r>
        <w:rPr>
          <w:rFonts w:ascii="Arial" w:eastAsia="Arial" w:hAnsi="Arial" w:cs="Arial"/>
          <w:sz w:val="22"/>
          <w:szCs w:val="22"/>
        </w:rPr>
        <w:t> </w:t>
      </w:r>
    </w:p>
    <w:p w14:paraId="35F72972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Fallen ill physically </w:t>
      </w:r>
    </w:p>
    <w:p w14:paraId="65FDDAB2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Hospitalized</w:t>
      </w:r>
    </w:p>
    <w:p w14:paraId="56BBC829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Put into self-quarantine with symptoms</w:t>
      </w:r>
    </w:p>
    <w:p w14:paraId="7CFAC381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Put into self-quarantine without symptoms (e.g., due to possible exposure)</w:t>
      </w:r>
    </w:p>
    <w:p w14:paraId="3B2B1A4F" w14:textId="28746FAC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Lost</w:t>
      </w:r>
      <w:ins w:id="6" w:author="Dunn, Julia (NIH/NIMH) [F]" w:date="2020-04-08T10:56:00Z">
        <w:r w:rsidR="009C4FF3">
          <w:rPr>
            <w:rFonts w:ascii="Arial" w:eastAsia="Arial" w:hAnsi="Arial" w:cs="Arial"/>
            <w:sz w:val="22"/>
            <w:szCs w:val="22"/>
            <w:highlight w:val="white"/>
          </w:rPr>
          <w:t xml:space="preserve"> or been laid off from</w:t>
        </w:r>
      </w:ins>
      <w:r>
        <w:rPr>
          <w:rFonts w:ascii="Arial" w:eastAsia="Arial" w:hAnsi="Arial" w:cs="Arial"/>
          <w:sz w:val="22"/>
          <w:szCs w:val="22"/>
          <w:highlight w:val="white"/>
        </w:rPr>
        <w:t xml:space="preserve"> job</w:t>
      </w:r>
    </w:p>
    <w:p w14:paraId="7F9D18A5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Reduced ability to earn money</w:t>
      </w:r>
    </w:p>
    <w:p w14:paraId="48C76AE0" w14:textId="65F63820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Passed away</w:t>
      </w:r>
    </w:p>
    <w:p w14:paraId="31D40DCD" w14:textId="5CB79528" w:rsidR="00B74DF9" w:rsidRDefault="00B74DF9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 of the above</w:t>
      </w:r>
    </w:p>
    <w:p w14:paraId="53A51D45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0060CE71" w14:textId="77777777" w:rsidR="00E816D2" w:rsidRDefault="00660B07" w:rsidP="00E91248">
      <w:pPr>
        <w:spacing w:after="0" w:line="24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WEEKS,</w:t>
      </w:r>
      <w:r>
        <w:rPr>
          <w:rFonts w:ascii="Arial" w:eastAsia="Arial" w:hAnsi="Arial" w:cs="Arial"/>
          <w:b/>
          <w:sz w:val="22"/>
          <w:szCs w:val="22"/>
        </w:rPr>
        <w:t xml:space="preserve"> how worried have you been about:</w:t>
      </w:r>
    </w:p>
    <w:p w14:paraId="1CDC6785" w14:textId="77777777" w:rsidR="00E816D2" w:rsidRDefault="00660B07" w:rsidP="00E91248">
      <w:pPr>
        <w:numPr>
          <w:ilvl w:val="0"/>
          <w:numId w:val="1"/>
        </w:numPr>
        <w:spacing w:before="149"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…. being infected?</w:t>
      </w:r>
    </w:p>
    <w:p w14:paraId="4E7C2213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B340314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Slightly </w:t>
      </w:r>
    </w:p>
    <w:p w14:paraId="6566D760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35617829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774B8127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26A6A137" w14:textId="77777777" w:rsidR="00E816D2" w:rsidRDefault="00E816D2" w:rsidP="00E91248">
      <w:pPr>
        <w:spacing w:after="0" w:line="240" w:lineRule="auto"/>
        <w:ind w:left="720" w:hanging="720"/>
        <w:rPr>
          <w:rFonts w:ascii="Arial" w:eastAsia="Arial" w:hAnsi="Arial" w:cs="Arial"/>
          <w:sz w:val="22"/>
          <w:szCs w:val="22"/>
        </w:rPr>
      </w:pPr>
    </w:p>
    <w:p w14:paraId="6183921F" w14:textId="77777777" w:rsidR="00E816D2" w:rsidRDefault="00660B07" w:rsidP="00E91248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friends or family being infected?</w:t>
      </w:r>
    </w:p>
    <w:p w14:paraId="0F89929F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2BCA8BB2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145DEC68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724302DB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FD18ACA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74C62B57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71799F24" w14:textId="546CBBC4" w:rsidR="00E816D2" w:rsidRDefault="00660B07" w:rsidP="00E91248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your </w:t>
      </w:r>
      <w:ins w:id="7" w:author="Dunn, Julia (NIH/NIMH) [F]" w:date="2020-04-08T11:23:00Z">
        <w:r w:rsidR="00C0644B">
          <w:rPr>
            <w:rFonts w:ascii="Arial" w:eastAsia="Arial" w:hAnsi="Arial" w:cs="Arial"/>
            <w:b/>
            <w:i/>
            <w:sz w:val="22"/>
            <w:szCs w:val="22"/>
          </w:rPr>
          <w:t>P</w:t>
        </w:r>
      </w:ins>
      <w:del w:id="8" w:author="Dunn, Julia (NIH/NIMH) [F]" w:date="2020-04-08T11:23:00Z">
        <w:r w:rsidDel="00C0644B">
          <w:rPr>
            <w:rFonts w:ascii="Arial" w:eastAsia="Arial" w:hAnsi="Arial" w:cs="Arial"/>
            <w:b/>
            <w:i/>
            <w:sz w:val="22"/>
            <w:szCs w:val="22"/>
          </w:rPr>
          <w:delText>p</w:delText>
        </w:r>
      </w:del>
      <w:r>
        <w:rPr>
          <w:rFonts w:ascii="Arial" w:eastAsia="Arial" w:hAnsi="Arial" w:cs="Arial"/>
          <w:b/>
          <w:i/>
          <w:sz w:val="22"/>
          <w:szCs w:val="22"/>
        </w:rPr>
        <w:t xml:space="preserve">hysical health </w:t>
      </w:r>
      <w:r>
        <w:rPr>
          <w:rFonts w:ascii="Arial" w:eastAsia="Arial" w:hAnsi="Arial" w:cs="Arial"/>
          <w:b/>
          <w:sz w:val="22"/>
          <w:szCs w:val="22"/>
        </w:rPr>
        <w:t>being inﬂuenced by Coronavirus/COVID-19?</w:t>
      </w:r>
    </w:p>
    <w:p w14:paraId="61DB0FB4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2BF64E53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23278924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3EC4EC64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23AD88A7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53603DB7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2E2C8786" w14:textId="77777777" w:rsidR="00E816D2" w:rsidRDefault="00660B07" w:rsidP="00E91248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your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Mental/Emotional health </w:t>
      </w:r>
      <w:r>
        <w:rPr>
          <w:rFonts w:ascii="Arial" w:eastAsia="Arial" w:hAnsi="Arial" w:cs="Arial"/>
          <w:b/>
          <w:sz w:val="22"/>
          <w:szCs w:val="22"/>
        </w:rPr>
        <w:t>being inﬂuenced by Coronavirus/COVID-19?</w:t>
      </w:r>
    </w:p>
    <w:p w14:paraId="7D57E4AF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2FED18F1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35E2A9B2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5394EAD4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1301A6B4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4164F925" w14:textId="77777777" w:rsidR="00E816D2" w:rsidRDefault="00E816D2" w:rsidP="00E91248">
      <w:pPr>
        <w:spacing w:after="0" w:line="240" w:lineRule="auto"/>
        <w:ind w:left="720" w:hanging="720"/>
      </w:pPr>
    </w:p>
    <w:p w14:paraId="59B6CB4B" w14:textId="1A5CFE1A" w:rsidR="00E816D2" w:rsidRDefault="00660B07" w:rsidP="00E91248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7812100A">
        <w:rPr>
          <w:rFonts w:ascii="Arial" w:eastAsia="Arial" w:hAnsi="Arial" w:cs="Arial"/>
          <w:b/>
          <w:bCs/>
          <w:sz w:val="22"/>
          <w:szCs w:val="22"/>
        </w:rPr>
        <w:t>How much are you reading</w:t>
      </w:r>
      <w:ins w:id="9" w:author="Quick, Courtney (NIH/NIMH) [F]" w:date="2020-04-08T14:05:00Z">
        <w:r w:rsidR="00D47C6C">
          <w:rPr>
            <w:rFonts w:ascii="Arial" w:eastAsia="Arial" w:hAnsi="Arial" w:cs="Arial"/>
            <w:b/>
            <w:bCs/>
            <w:sz w:val="22"/>
            <w:szCs w:val="22"/>
          </w:rPr>
          <w:t xml:space="preserve"> </w:t>
        </w:r>
      </w:ins>
      <w:del w:id="10" w:author="Dunn, Julia (NIH/NIMH) [F]" w:date="2020-04-08T11:23:00Z">
        <w:r w:rsidRPr="7812100A" w:rsidDel="00660B07">
          <w:rPr>
            <w:rFonts w:ascii="Arial" w:eastAsia="Arial" w:hAnsi="Arial" w:cs="Arial"/>
            <w:b/>
            <w:bCs/>
            <w:sz w:val="22"/>
            <w:szCs w:val="22"/>
          </w:rPr>
          <w:delText>,</w:delText>
        </w:r>
      </w:del>
      <w:del w:id="11" w:author="Quick, Courtney (NIH/NIMH) [F]" w:date="2020-04-08T18:04:00Z">
        <w:r w:rsidRPr="7812100A" w:rsidDel="00660B07">
          <w:rPr>
            <w:rFonts w:ascii="Arial" w:eastAsia="Arial" w:hAnsi="Arial" w:cs="Arial"/>
            <w:b/>
            <w:bCs/>
            <w:sz w:val="22"/>
            <w:szCs w:val="22"/>
          </w:rPr>
          <w:delText xml:space="preserve"> </w:delText>
        </w:r>
      </w:del>
      <w:r w:rsidRPr="7812100A">
        <w:rPr>
          <w:rFonts w:ascii="Arial" w:eastAsia="Arial" w:hAnsi="Arial" w:cs="Arial"/>
          <w:b/>
          <w:bCs/>
          <w:sz w:val="22"/>
          <w:szCs w:val="22"/>
        </w:rPr>
        <w:t>or talking about Coronavirus/COVID-19?</w:t>
      </w:r>
    </w:p>
    <w:p w14:paraId="54A1E7B1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Never</w:t>
      </w:r>
    </w:p>
    <w:p w14:paraId="62425D45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Rarely</w:t>
      </w:r>
    </w:p>
    <w:p w14:paraId="27011674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Occasionally</w:t>
      </w:r>
    </w:p>
    <w:p w14:paraId="6FC739AD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Often</w:t>
      </w:r>
    </w:p>
    <w:p w14:paraId="48FCA45F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Most of the time</w:t>
      </w:r>
    </w:p>
    <w:p w14:paraId="1F3ABA8A" w14:textId="333C4DF3" w:rsidR="00E816D2" w:rsidDel="005352D7" w:rsidRDefault="00E816D2" w:rsidP="00E91248">
      <w:pPr>
        <w:spacing w:after="0" w:line="240" w:lineRule="auto"/>
        <w:ind w:left="720" w:hanging="720"/>
        <w:rPr>
          <w:del w:id="12" w:author="Dunn, Julia (NIH/NIMH) [F]" w:date="2020-04-08T10:51:00Z"/>
          <w:rFonts w:ascii="Arial" w:eastAsia="Arial" w:hAnsi="Arial" w:cs="Arial"/>
          <w:sz w:val="22"/>
          <w:szCs w:val="22"/>
        </w:rPr>
      </w:pPr>
    </w:p>
    <w:p w14:paraId="2B12F46F" w14:textId="77777777" w:rsidR="00E816D2" w:rsidRDefault="00660B07" w:rsidP="00E91248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Has the Coronavirus/COVID-19 crisis in your area led to any positive changes in your life?</w:t>
      </w:r>
    </w:p>
    <w:p w14:paraId="113817ED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2FFA8B28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Only a few</w:t>
      </w:r>
    </w:p>
    <w:p w14:paraId="39B94FE1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Some  </w:t>
      </w:r>
    </w:p>
    <w:p w14:paraId="153A361E" w14:textId="77777777" w:rsidR="00E816D2" w:rsidRDefault="00E816D2" w:rsidP="00E91248">
      <w:pPr>
        <w:spacing w:after="0" w:line="240" w:lineRule="auto"/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753AEC65" w14:textId="77777777" w:rsidR="00E816D2" w:rsidRPr="00E91248" w:rsidRDefault="00660B07" w:rsidP="00E91248">
      <w:pPr>
        <w:pStyle w:val="ListParagraph"/>
        <w:numPr>
          <w:ilvl w:val="0"/>
          <w:numId w:val="17"/>
        </w:numPr>
        <w:spacing w:after="0" w:line="240" w:lineRule="auto"/>
        <w:rPr>
          <w:sz w:val="22"/>
          <w:szCs w:val="22"/>
        </w:rPr>
      </w:pPr>
      <w:r w:rsidRPr="00E91248">
        <w:rPr>
          <w:rFonts w:ascii="Arial" w:eastAsia="Arial" w:hAnsi="Arial" w:cs="Arial"/>
          <w:b/>
          <w:sz w:val="22"/>
          <w:szCs w:val="22"/>
          <w:highlight w:val="white"/>
        </w:rPr>
        <w:t>If answered b or c to question 11, please specify: ____</w:t>
      </w:r>
    </w:p>
    <w:p w14:paraId="6A2C90F2" w14:textId="77777777" w:rsidR="00E816D2" w:rsidRDefault="00E816D2" w:rsidP="00E91248">
      <w:pPr>
        <w:spacing w:after="0" w:line="240" w:lineRule="auto"/>
      </w:pPr>
    </w:p>
    <w:p w14:paraId="4AC186C7" w14:textId="77777777" w:rsidR="00E816D2" w:rsidRDefault="00660B07" w:rsidP="00E91248">
      <w:pPr>
        <w:pStyle w:val="Heading2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LIFE CHANGES DUE TO </w:t>
      </w:r>
      <w:r>
        <w:rPr>
          <w:rFonts w:eastAsia="Arial" w:cs="Arial"/>
          <w:bCs/>
          <w:sz w:val="28"/>
          <w:szCs w:val="28"/>
        </w:rPr>
        <w:t>CORONAVIRUS/COVID-19 CRISIS</w:t>
      </w:r>
      <w:r>
        <w:rPr>
          <w:rFonts w:eastAsia="Arial" w:cs="Arial"/>
          <w:b w:val="0"/>
          <w:sz w:val="28"/>
          <w:szCs w:val="28"/>
        </w:rPr>
        <w:t xml:space="preserve"> </w:t>
      </w:r>
      <w:r>
        <w:rPr>
          <w:sz w:val="28"/>
          <w:szCs w:val="28"/>
        </w:rPr>
        <w:t>IN THE LAST TWO WEEKS</w:t>
      </w:r>
    </w:p>
    <w:p w14:paraId="7D5C6B96" w14:textId="77777777" w:rsidR="00E816D2" w:rsidRDefault="00E816D2" w:rsidP="00E91248">
      <w:pPr>
        <w:spacing w:after="0" w:line="240" w:lineRule="auto"/>
      </w:pPr>
    </w:p>
    <w:p w14:paraId="5D985DE4" w14:textId="77777777" w:rsidR="00E816D2" w:rsidRDefault="00660B07" w:rsidP="00E91248">
      <w:pPr>
        <w:spacing w:after="0" w:line="24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3956CC2B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51E36D61" w14:textId="79F4D23D" w:rsidR="00E816D2" w:rsidRDefault="00660B07" w:rsidP="00E91248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if you attend school, has y</w:t>
      </w:r>
      <w:sdt>
        <w:sdtPr>
          <w:tag w:val="goog_rdk_0"/>
          <w:id w:val="945661108"/>
        </w:sdtPr>
        <w:sdtEndPr/>
        <w:sdtContent/>
      </w:sdt>
      <w:r>
        <w:rPr>
          <w:rFonts w:ascii="Arial" w:eastAsia="Arial" w:hAnsi="Arial" w:cs="Arial"/>
          <w:b/>
          <w:sz w:val="22"/>
          <w:szCs w:val="22"/>
        </w:rPr>
        <w:t>our school building been closed? Y/N</w:t>
      </w:r>
      <w:ins w:id="13" w:author="Lindsay Alexander" w:date="2020-04-09T14:41:00Z">
        <w:r w:rsidR="0022044F">
          <w:rPr>
            <w:rFonts w:ascii="Arial" w:eastAsia="Arial" w:hAnsi="Arial" w:cs="Arial"/>
            <w:b/>
            <w:sz w:val="22"/>
            <w:szCs w:val="22"/>
          </w:rPr>
          <w:t>/Not Applicable</w:t>
        </w:r>
      </w:ins>
    </w:p>
    <w:p w14:paraId="1CE80153" w14:textId="77777777" w:rsidR="00E816D2" w:rsidRDefault="00660B07" w:rsidP="00E91248">
      <w:pPr>
        <w:numPr>
          <w:ilvl w:val="1"/>
          <w:numId w:val="2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If no,</w:t>
      </w:r>
    </w:p>
    <w:p w14:paraId="0B8793E3" w14:textId="08D2ECAE" w:rsidR="00E816D2" w:rsidDel="002066F2" w:rsidRDefault="00660B07" w:rsidP="002066F2">
      <w:pPr>
        <w:pStyle w:val="ListParagraph"/>
        <w:numPr>
          <w:ilvl w:val="2"/>
          <w:numId w:val="3"/>
        </w:numPr>
        <w:spacing w:after="0" w:line="240" w:lineRule="auto"/>
        <w:rPr>
          <w:del w:id="14" w:author="Dunn, Julia (NIH/NIMH) [F]" w:date="2020-04-08T11:36:00Z"/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Are classes in session? Y/N</w:t>
      </w:r>
    </w:p>
    <w:p w14:paraId="1ECE9186" w14:textId="77777777" w:rsidR="002066F2" w:rsidRDefault="002066F2" w:rsidP="00E91248">
      <w:pPr>
        <w:pStyle w:val="ListParagraph"/>
        <w:numPr>
          <w:ilvl w:val="2"/>
          <w:numId w:val="3"/>
        </w:numPr>
        <w:spacing w:after="0" w:line="240" w:lineRule="auto"/>
        <w:rPr>
          <w:ins w:id="15" w:author="Dunn, Julia (NIH/NIMH) [F]" w:date="2020-04-08T11:36:00Z"/>
          <w:rFonts w:ascii="Arial" w:eastAsia="Arial" w:hAnsi="Arial" w:cs="Arial"/>
          <w:sz w:val="22"/>
          <w:szCs w:val="22"/>
        </w:rPr>
      </w:pPr>
    </w:p>
    <w:p w14:paraId="6B4130EC" w14:textId="77777777" w:rsidR="00E816D2" w:rsidRPr="002066F2" w:rsidDel="00AB3230" w:rsidRDefault="00660B07">
      <w:pPr>
        <w:pStyle w:val="ListParagraph"/>
        <w:numPr>
          <w:ilvl w:val="2"/>
          <w:numId w:val="3"/>
        </w:numPr>
        <w:spacing w:after="0" w:line="240" w:lineRule="auto"/>
        <w:rPr>
          <w:del w:id="16" w:author="Dunn, Julia (NIH/NIMH) [F]" w:date="2020-04-08T10:56:00Z"/>
          <w:rFonts w:ascii="Arial" w:eastAsia="Arial" w:hAnsi="Arial" w:cs="Arial"/>
          <w:sz w:val="22"/>
          <w:szCs w:val="22"/>
          <w:rPrChange w:id="17" w:author="Dunn, Julia (NIH/NIMH) [F]" w:date="2020-04-08T11:36:00Z">
            <w:rPr>
              <w:del w:id="18" w:author="Dunn, Julia (NIH/NIMH) [F]" w:date="2020-04-08T10:56:00Z"/>
            </w:rPr>
          </w:rPrChange>
        </w:rPr>
      </w:pPr>
      <w:r w:rsidRPr="002066F2">
        <w:rPr>
          <w:rFonts w:ascii="Arial" w:eastAsia="Arial" w:hAnsi="Arial" w:cs="Arial"/>
          <w:sz w:val="22"/>
          <w:szCs w:val="22"/>
          <w:rPrChange w:id="19" w:author="Dunn, Julia (NIH/NIMH) [F]" w:date="2020-04-08T11:36:00Z">
            <w:rPr/>
          </w:rPrChange>
        </w:rPr>
        <w:t xml:space="preserve">Are you attending classes in-person? Y/N  </w:t>
      </w:r>
    </w:p>
    <w:p w14:paraId="3EFEB62F" w14:textId="77777777" w:rsidR="00E816D2" w:rsidRPr="00AB3230" w:rsidRDefault="00E816D2">
      <w:pPr>
        <w:pStyle w:val="ListParagraph"/>
        <w:numPr>
          <w:ilvl w:val="2"/>
          <w:numId w:val="3"/>
        </w:numPr>
        <w:spacing w:after="0" w:line="240" w:lineRule="auto"/>
        <w:pPrChange w:id="20" w:author="Dunn, Julia (NIH/NIMH) [F]" w:date="2020-04-08T11:36:00Z">
          <w:pPr>
            <w:pStyle w:val="ListParagraph"/>
            <w:spacing w:after="0" w:line="240" w:lineRule="auto"/>
            <w:ind w:left="2160"/>
          </w:pPr>
        </w:pPrChange>
      </w:pPr>
    </w:p>
    <w:p w14:paraId="4CA00B01" w14:textId="77777777" w:rsidR="00E816D2" w:rsidRDefault="00660B07" w:rsidP="00E91248">
      <w:pPr>
        <w:numPr>
          <w:ilvl w:val="1"/>
          <w:numId w:val="2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If yes,</w:t>
      </w:r>
    </w:p>
    <w:p w14:paraId="32D30EB7" w14:textId="77777777" w:rsidR="00E816D2" w:rsidRDefault="00660B07" w:rsidP="00E91248">
      <w:pPr>
        <w:pStyle w:val="ListParagraph"/>
        <w:numPr>
          <w:ilvl w:val="2"/>
          <w:numId w:val="4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Have classes resumed online? Y/N</w:t>
      </w:r>
    </w:p>
    <w:p w14:paraId="65E844CA" w14:textId="77777777" w:rsidR="00E816D2" w:rsidRDefault="00660B07" w:rsidP="00E91248">
      <w:pPr>
        <w:pStyle w:val="ListParagraph"/>
        <w:numPr>
          <w:ilvl w:val="2"/>
          <w:numId w:val="4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Do you have easy access to the internet and a computer? Y/N</w:t>
      </w:r>
    </w:p>
    <w:p w14:paraId="1AA3F012" w14:textId="77777777" w:rsidR="00E816D2" w:rsidRDefault="00660B07" w:rsidP="00E91248">
      <w:pPr>
        <w:pStyle w:val="ListParagraph"/>
        <w:numPr>
          <w:ilvl w:val="2"/>
          <w:numId w:val="4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Are there assignments for you to complete? Y/N</w:t>
      </w:r>
    </w:p>
    <w:p w14:paraId="1E3DB197" w14:textId="77777777" w:rsidR="00E816D2" w:rsidRDefault="00660B07" w:rsidP="00E91248">
      <w:pPr>
        <w:pStyle w:val="ListParagraph"/>
        <w:numPr>
          <w:ilvl w:val="2"/>
          <w:numId w:val="4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Are you able to receive meals from the school? Y/N</w:t>
      </w:r>
    </w:p>
    <w:p w14:paraId="3FD2B989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0650C875" w14:textId="14F0ADA0" w:rsidR="00876159" w:rsidRPr="00876159" w:rsidRDefault="00876159" w:rsidP="00876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21" w:author="Dunn, Julia (NIH/NIMH) [F]" w:date="2020-04-08T10:57:00Z"/>
          <w:rFonts w:ascii="Arial" w:eastAsia="Arial" w:hAnsi="Arial" w:cs="Arial"/>
          <w:sz w:val="22"/>
          <w:szCs w:val="22"/>
          <w:rPrChange w:id="22" w:author="Dunn, Julia (NIH/NIMH) [F]" w:date="2020-04-08T10:57:00Z">
            <w:rPr>
              <w:ins w:id="23" w:author="Dunn, Julia (NIH/NIMH) [F]" w:date="2020-04-08T10:57:00Z"/>
              <w:rFonts w:eastAsia="Arial" w:cs="Arial"/>
              <w:szCs w:val="22"/>
            </w:rPr>
          </w:rPrChange>
        </w:rPr>
      </w:pPr>
      <w:ins w:id="24" w:author="Dunn, Julia (NIH/NIMH) [F]" w:date="2020-04-08T10:57:00Z">
        <w:r w:rsidRPr="00876159">
          <w:rPr>
            <w:rFonts w:ascii="Arial" w:eastAsia="Arial" w:hAnsi="Arial" w:cs="Arial"/>
            <w:b/>
            <w:bCs/>
            <w:sz w:val="22"/>
            <w:szCs w:val="22"/>
            <w:rPrChange w:id="25" w:author="Dunn, Julia (NIH/NIMH) [F]" w:date="2020-04-08T10:57:00Z">
              <w:rPr>
                <w:rFonts w:eastAsia="Arial" w:cs="Arial"/>
                <w:b/>
                <w:bCs/>
                <w:szCs w:val="22"/>
              </w:rPr>
            </w:rPrChange>
          </w:rPr>
          <w:t xml:space="preserve">If you had a job prior to the Coronavirus/COVID-19, are you still working? </w:t>
        </w:r>
      </w:ins>
      <w:ins w:id="26" w:author="Lindsay Alexander" w:date="2020-04-09T14:41:00Z">
        <w:r w:rsidR="0022044F">
          <w:rPr>
            <w:rFonts w:ascii="Arial" w:eastAsia="Arial" w:hAnsi="Arial" w:cs="Arial"/>
            <w:b/>
            <w:bCs/>
            <w:sz w:val="22"/>
            <w:szCs w:val="22"/>
          </w:rPr>
          <w:t>Y/N/Not Applicable</w:t>
        </w:r>
      </w:ins>
    </w:p>
    <w:p w14:paraId="6426E434" w14:textId="77777777" w:rsidR="00876159" w:rsidRPr="00876159" w:rsidRDefault="00876159" w:rsidP="00876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27" w:author="Dunn, Julia (NIH/NIMH) [F]" w:date="2020-04-08T10:57:00Z"/>
          <w:rFonts w:ascii="Arial" w:eastAsia="Arial" w:hAnsi="Arial" w:cs="Arial"/>
          <w:b/>
          <w:bCs/>
          <w:sz w:val="22"/>
          <w:szCs w:val="22"/>
          <w:rPrChange w:id="28" w:author="Dunn, Julia (NIH/NIMH) [F]" w:date="2020-04-08T10:57:00Z">
            <w:rPr>
              <w:ins w:id="29" w:author="Dunn, Julia (NIH/NIMH) [F]" w:date="2020-04-08T10:57:00Z"/>
              <w:rFonts w:eastAsia="Arial" w:cs="Arial"/>
              <w:b/>
              <w:bCs/>
              <w:szCs w:val="22"/>
            </w:rPr>
          </w:rPrChange>
        </w:rPr>
      </w:pPr>
      <w:ins w:id="30" w:author="Dunn, Julia (NIH/NIMH) [F]" w:date="2020-04-08T10:57:00Z">
        <w:r w:rsidRPr="00876159">
          <w:rPr>
            <w:rFonts w:ascii="Arial" w:eastAsia="Arial" w:hAnsi="Arial" w:cs="Arial"/>
            <w:b/>
            <w:bCs/>
            <w:sz w:val="22"/>
            <w:szCs w:val="22"/>
            <w:rPrChange w:id="31" w:author="Dunn, Julia (NIH/NIMH) [F]" w:date="2020-04-08T10:57:00Z">
              <w:rPr>
                <w:rFonts w:eastAsia="Arial" w:cs="Arial"/>
                <w:b/>
                <w:bCs/>
                <w:szCs w:val="22"/>
              </w:rPr>
            </w:rPrChange>
          </w:rPr>
          <w:t xml:space="preserve">If yes, </w:t>
        </w:r>
      </w:ins>
    </w:p>
    <w:p w14:paraId="430D8578" w14:textId="77777777" w:rsidR="00876159" w:rsidRPr="00876159" w:rsidRDefault="00876159" w:rsidP="00876159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2" w:author="Dunn, Julia (NIH/NIMH) [F]" w:date="2020-04-08T10:57:00Z"/>
          <w:rFonts w:ascii="Arial" w:eastAsia="Arial" w:hAnsi="Arial" w:cs="Arial"/>
          <w:sz w:val="22"/>
          <w:szCs w:val="22"/>
          <w:rPrChange w:id="33" w:author="Dunn, Julia (NIH/NIMH) [F]" w:date="2020-04-08T10:57:00Z">
            <w:rPr>
              <w:ins w:id="34" w:author="Dunn, Julia (NIH/NIMH) [F]" w:date="2020-04-08T10:57:00Z"/>
              <w:rFonts w:eastAsia="Arial" w:cs="Arial"/>
              <w:szCs w:val="22"/>
            </w:rPr>
          </w:rPrChange>
        </w:rPr>
      </w:pPr>
      <w:ins w:id="35" w:author="Dunn, Julia (NIH/NIMH) [F]" w:date="2020-04-08T10:57:00Z">
        <w:r w:rsidRPr="00876159">
          <w:rPr>
            <w:rFonts w:ascii="Arial" w:eastAsia="Arial" w:hAnsi="Arial" w:cs="Arial"/>
            <w:sz w:val="22"/>
            <w:szCs w:val="22"/>
            <w:rPrChange w:id="36" w:author="Dunn, Julia (NIH/NIMH) [F]" w:date="2020-04-08T10:57:00Z">
              <w:rPr>
                <w:rFonts w:eastAsia="Arial" w:cs="Arial"/>
                <w:szCs w:val="22"/>
              </w:rPr>
            </w:rPrChange>
          </w:rPr>
          <w:t>Are you still going to your workplace? Y/N</w:t>
        </w:r>
      </w:ins>
    </w:p>
    <w:p w14:paraId="78C6199E" w14:textId="77777777" w:rsidR="00876159" w:rsidRPr="00876159" w:rsidRDefault="00876159" w:rsidP="00876159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7" w:author="Dunn, Julia (NIH/NIMH) [F]" w:date="2020-04-08T10:57:00Z"/>
          <w:rFonts w:ascii="Arial" w:eastAsia="Arial" w:hAnsi="Arial" w:cs="Arial"/>
          <w:sz w:val="22"/>
          <w:szCs w:val="22"/>
          <w:rPrChange w:id="38" w:author="Dunn, Julia (NIH/NIMH) [F]" w:date="2020-04-08T10:57:00Z">
            <w:rPr>
              <w:ins w:id="39" w:author="Dunn, Julia (NIH/NIMH) [F]" w:date="2020-04-08T10:57:00Z"/>
              <w:rFonts w:eastAsia="Arial" w:cs="Arial"/>
              <w:szCs w:val="22"/>
            </w:rPr>
          </w:rPrChange>
        </w:rPr>
      </w:pPr>
      <w:ins w:id="40" w:author="Dunn, Julia (NIH/NIMH) [F]" w:date="2020-04-08T10:57:00Z">
        <w:r w:rsidRPr="00876159">
          <w:rPr>
            <w:rFonts w:ascii="Arial" w:eastAsia="Arial" w:hAnsi="Arial" w:cs="Arial"/>
            <w:sz w:val="22"/>
            <w:szCs w:val="22"/>
            <w:rPrChange w:id="41" w:author="Dunn, Julia (NIH/NIMH) [F]" w:date="2020-04-08T10:57:00Z">
              <w:rPr>
                <w:rFonts w:eastAsia="Arial" w:cs="Arial"/>
                <w:szCs w:val="22"/>
              </w:rPr>
            </w:rPrChange>
          </w:rPr>
          <w:t>Are you teleworking or working from home? Y/N</w:t>
        </w:r>
      </w:ins>
    </w:p>
    <w:p w14:paraId="62D1B81C" w14:textId="77777777" w:rsidR="00876159" w:rsidRPr="00876159" w:rsidRDefault="00876159" w:rsidP="00876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2" w:author="Dunn, Julia (NIH/NIMH) [F]" w:date="2020-04-08T10:57:00Z"/>
          <w:rFonts w:ascii="Arial" w:eastAsia="Arial" w:hAnsi="Arial" w:cs="Arial"/>
          <w:b/>
          <w:bCs/>
          <w:sz w:val="22"/>
          <w:szCs w:val="22"/>
          <w:rPrChange w:id="43" w:author="Dunn, Julia (NIH/NIMH) [F]" w:date="2020-04-08T10:57:00Z">
            <w:rPr>
              <w:ins w:id="44" w:author="Dunn, Julia (NIH/NIMH) [F]" w:date="2020-04-08T10:57:00Z"/>
              <w:rFonts w:eastAsia="Arial" w:cs="Arial"/>
              <w:b/>
              <w:bCs/>
              <w:szCs w:val="22"/>
            </w:rPr>
          </w:rPrChange>
        </w:rPr>
      </w:pPr>
      <w:ins w:id="45" w:author="Dunn, Julia (NIH/NIMH) [F]" w:date="2020-04-08T10:57:00Z">
        <w:r w:rsidRPr="00876159">
          <w:rPr>
            <w:rFonts w:ascii="Arial" w:eastAsia="Arial" w:hAnsi="Arial" w:cs="Arial"/>
            <w:b/>
            <w:bCs/>
            <w:sz w:val="22"/>
            <w:szCs w:val="22"/>
            <w:rPrChange w:id="46" w:author="Dunn, Julia (NIH/NIMH) [F]" w:date="2020-04-08T10:57:00Z">
              <w:rPr>
                <w:rFonts w:eastAsia="Arial" w:cs="Arial"/>
                <w:b/>
                <w:bCs/>
                <w:szCs w:val="22"/>
              </w:rPr>
            </w:rPrChange>
          </w:rPr>
          <w:t>If no,</w:t>
        </w:r>
      </w:ins>
    </w:p>
    <w:p w14:paraId="2290F1CD" w14:textId="77777777" w:rsidR="00876159" w:rsidRPr="00876159" w:rsidRDefault="00876159" w:rsidP="00876159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7" w:author="Dunn, Julia (NIH/NIMH) [F]" w:date="2020-04-08T10:57:00Z"/>
          <w:rFonts w:ascii="Arial" w:eastAsia="Arial" w:hAnsi="Arial" w:cs="Arial"/>
          <w:sz w:val="22"/>
          <w:szCs w:val="22"/>
          <w:rPrChange w:id="48" w:author="Dunn, Julia (NIH/NIMH) [F]" w:date="2020-04-08T10:57:00Z">
            <w:rPr>
              <w:ins w:id="49" w:author="Dunn, Julia (NIH/NIMH) [F]" w:date="2020-04-08T10:57:00Z"/>
              <w:rFonts w:eastAsia="Arial" w:cs="Arial"/>
              <w:szCs w:val="22"/>
            </w:rPr>
          </w:rPrChange>
        </w:rPr>
      </w:pPr>
      <w:ins w:id="50" w:author="Dunn, Julia (NIH/NIMH) [F]" w:date="2020-04-08T10:57:00Z">
        <w:r w:rsidRPr="00876159">
          <w:rPr>
            <w:rFonts w:ascii="Arial" w:eastAsia="Arial" w:hAnsi="Arial" w:cs="Arial"/>
            <w:sz w:val="22"/>
            <w:szCs w:val="22"/>
            <w:rPrChange w:id="51" w:author="Dunn, Julia (NIH/NIMH) [F]" w:date="2020-04-08T10:57:00Z">
              <w:rPr>
                <w:rFonts w:eastAsia="Arial" w:cs="Arial"/>
                <w:szCs w:val="22"/>
              </w:rPr>
            </w:rPrChange>
          </w:rPr>
          <w:t>Were you laid off from your job? Y/N</w:t>
        </w:r>
      </w:ins>
    </w:p>
    <w:p w14:paraId="2D9900F8" w14:textId="77777777" w:rsidR="00876159" w:rsidRPr="00876159" w:rsidRDefault="00876159" w:rsidP="00876159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2" w:author="Dunn, Julia (NIH/NIMH) [F]" w:date="2020-04-08T10:57:00Z"/>
          <w:rFonts w:ascii="Arial" w:eastAsia="Arial" w:hAnsi="Arial" w:cs="Arial"/>
          <w:sz w:val="22"/>
          <w:szCs w:val="22"/>
          <w:rPrChange w:id="53" w:author="Dunn, Julia (NIH/NIMH) [F]" w:date="2020-04-08T10:57:00Z">
            <w:rPr>
              <w:ins w:id="54" w:author="Dunn, Julia (NIH/NIMH) [F]" w:date="2020-04-08T10:57:00Z"/>
              <w:rFonts w:eastAsia="Arial" w:cs="Arial"/>
              <w:szCs w:val="22"/>
            </w:rPr>
          </w:rPrChange>
        </w:rPr>
      </w:pPr>
      <w:ins w:id="55" w:author="Dunn, Julia (NIH/NIMH) [F]" w:date="2020-04-08T10:57:00Z">
        <w:r w:rsidRPr="00876159">
          <w:rPr>
            <w:rFonts w:ascii="Arial" w:eastAsia="Arial" w:hAnsi="Arial" w:cs="Arial"/>
            <w:sz w:val="22"/>
            <w:szCs w:val="22"/>
            <w:rPrChange w:id="56" w:author="Dunn, Julia (NIH/NIMH) [F]" w:date="2020-04-08T10:57:00Z">
              <w:rPr>
                <w:rFonts w:eastAsia="Arial" w:cs="Arial"/>
                <w:szCs w:val="22"/>
              </w:rPr>
            </w:rPrChange>
          </w:rPr>
          <w:t>Did you lose your job? Y/N</w:t>
        </w:r>
      </w:ins>
    </w:p>
    <w:p w14:paraId="122481C8" w14:textId="323E4CBF" w:rsidR="00E816D2" w:rsidDel="00876159" w:rsidRDefault="00660B07" w:rsidP="00E91248">
      <w:pPr>
        <w:numPr>
          <w:ilvl w:val="0"/>
          <w:numId w:val="1"/>
        </w:numPr>
        <w:spacing w:after="0" w:line="240" w:lineRule="auto"/>
        <w:rPr>
          <w:del w:id="57" w:author="Dunn, Julia (NIH/NIMH) [F]" w:date="2020-04-08T10:57:00Z"/>
          <w:rFonts w:ascii="Arial" w:eastAsia="Arial" w:hAnsi="Arial" w:cs="Arial"/>
          <w:sz w:val="22"/>
          <w:szCs w:val="22"/>
        </w:rPr>
      </w:pPr>
      <w:del w:id="58" w:author="Dunn, Julia (NIH/NIMH) [F]" w:date="2020-04-08T10:57:00Z">
        <w:r w:rsidRPr="47823548" w:rsidDel="00660B07">
          <w:rPr>
            <w:rFonts w:ascii="Arial" w:eastAsia="Arial" w:hAnsi="Arial" w:cs="Arial"/>
            <w:sz w:val="22"/>
            <w:szCs w:val="22"/>
          </w:rPr>
          <w:delText xml:space="preserve">… </w:delText>
        </w:r>
        <w:r w:rsidRPr="47823548" w:rsidDel="00660B07">
          <w:rPr>
            <w:rFonts w:ascii="Arial" w:eastAsia="Arial" w:hAnsi="Arial" w:cs="Arial"/>
            <w:b/>
            <w:bCs/>
            <w:sz w:val="22"/>
            <w:szCs w:val="22"/>
          </w:rPr>
          <w:delText xml:space="preserve">if you </w:delText>
        </w:r>
      </w:del>
      <w:customXmlDelRangeStart w:id="59" w:author="Dunn, Julia (NIH/NIMH) [F]" w:date="2020-04-08T10:57:00Z"/>
      <w:sdt>
        <w:sdtPr>
          <w:tag w:val="goog_rdk_1"/>
          <w:id w:val="-834154173"/>
        </w:sdtPr>
        <w:sdtEndPr/>
        <w:sdtContent>
          <w:customXmlDelRangeEnd w:id="59"/>
          <w:customXmlDelRangeStart w:id="60" w:author="Dunn, Julia (NIH/NIMH) [F]" w:date="2020-04-08T10:57:00Z"/>
        </w:sdtContent>
      </w:sdt>
      <w:customXmlDelRangeEnd w:id="60"/>
      <w:r w:rsidRPr="7812100A" w:rsidDel="00876159">
        <w:t>￼</w:t>
      </w:r>
      <w:r w:rsidRPr="47823548" w:rsidDel="00660B07">
        <w:t>￼</w:t>
      </w:r>
      <w:del w:id="61" w:author="Dunn, Julia (NIH/NIMH) [F]" w:date="2020-04-08T10:57:00Z">
        <w:r w:rsidRPr="47823548" w:rsidDel="00660B07">
          <w:rPr>
            <w:rFonts w:ascii="Arial" w:eastAsia="Arial" w:hAnsi="Arial" w:cs="Arial"/>
            <w:b/>
            <w:bCs/>
            <w:sz w:val="22"/>
            <w:szCs w:val="22"/>
          </w:rPr>
          <w:delText>are working, has your workplace closed? Y/N</w:delText>
        </w:r>
      </w:del>
    </w:p>
    <w:p w14:paraId="1D93944C" w14:textId="1B130A37" w:rsidR="00E816D2" w:rsidDel="00876159" w:rsidRDefault="00E816D2" w:rsidP="00E91248">
      <w:pPr>
        <w:spacing w:after="0" w:line="240" w:lineRule="auto"/>
        <w:rPr>
          <w:del w:id="62" w:author="Dunn, Julia (NIH/NIMH) [F]" w:date="2020-04-08T10:57:00Z"/>
          <w:rFonts w:ascii="Arial" w:eastAsia="Arial" w:hAnsi="Arial" w:cs="Arial"/>
          <w:b/>
          <w:sz w:val="22"/>
          <w:szCs w:val="22"/>
        </w:rPr>
      </w:pPr>
    </w:p>
    <w:p w14:paraId="41ACFBC1" w14:textId="4E574DCE" w:rsidR="00E816D2" w:rsidDel="00876159" w:rsidRDefault="00660B07" w:rsidP="7812100A">
      <w:pPr>
        <w:numPr>
          <w:ilvl w:val="0"/>
          <w:numId w:val="1"/>
        </w:numPr>
        <w:spacing w:after="0" w:line="240" w:lineRule="auto"/>
        <w:rPr>
          <w:del w:id="63" w:author="Dunn, Julia (NIH/NIMH) [F]" w:date="2020-04-08T10:57:00Z"/>
          <w:rFonts w:ascii="Arial" w:eastAsia="Arial" w:hAnsi="Arial" w:cs="Arial"/>
          <w:b/>
          <w:bCs/>
          <w:sz w:val="22"/>
          <w:szCs w:val="22"/>
        </w:rPr>
      </w:pPr>
      <w:del w:id="64" w:author="Dunn, Julia (NIH/NIMH) [F]" w:date="2020-04-08T10:57:00Z">
        <w:r w:rsidRPr="47823548" w:rsidDel="00660B07">
          <w:rPr>
            <w:rFonts w:ascii="Arial" w:eastAsia="Arial" w:hAnsi="Arial" w:cs="Arial"/>
            <w:b/>
            <w:bCs/>
            <w:sz w:val="22"/>
            <w:szCs w:val="22"/>
          </w:rPr>
          <w:delText>… if you are working, have you been able to telework or work from home? Y/N</w:delText>
        </w:r>
      </w:del>
    </w:p>
    <w:p w14:paraId="2442F448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37A2277A" w14:textId="77777777" w:rsidR="00E816D2" w:rsidRDefault="00660B07" w:rsidP="00E91248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47823548">
        <w:rPr>
          <w:rFonts w:ascii="Arial" w:eastAsia="Arial" w:hAnsi="Arial" w:cs="Arial"/>
          <w:b/>
          <w:bCs/>
          <w:sz w:val="22"/>
          <w:szCs w:val="22"/>
        </w:rPr>
        <w:t>… how many people, from outside of your household, have you had an in-person conversation with? ____</w:t>
      </w:r>
    </w:p>
    <w:p w14:paraId="62D14B6F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1247D28B" w14:textId="647520C3" w:rsidR="00E816D2" w:rsidRDefault="00660B07" w:rsidP="00E91248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47823548">
        <w:rPr>
          <w:rFonts w:ascii="Arial" w:eastAsia="Arial" w:hAnsi="Arial" w:cs="Arial"/>
          <w:b/>
          <w:bCs/>
          <w:sz w:val="22"/>
          <w:szCs w:val="22"/>
        </w:rPr>
        <w:t>… how much time have you spent going outside of the home (e.g., going to stores, parks, etc.)?</w:t>
      </w:r>
    </w:p>
    <w:p w14:paraId="3755250A" w14:textId="77777777" w:rsidR="005A4CFE" w:rsidRPr="006A49FF" w:rsidRDefault="005A4CFE" w:rsidP="005A4CFE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A49FF">
        <w:rPr>
          <w:rFonts w:ascii="Arial" w:eastAsia="Arial" w:hAnsi="Arial" w:cs="Arial"/>
          <w:sz w:val="22"/>
          <w:szCs w:val="22"/>
        </w:rPr>
        <w:t>Not at all</w:t>
      </w:r>
    </w:p>
    <w:p w14:paraId="587AC1B5" w14:textId="77777777" w:rsidR="005A4CFE" w:rsidRPr="006A49FF" w:rsidRDefault="005A4CFE" w:rsidP="005A4CFE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1-2 days per week</w:t>
      </w:r>
    </w:p>
    <w:p w14:paraId="1065D924" w14:textId="1AD85696" w:rsidR="005A4CFE" w:rsidRDefault="005A4CFE" w:rsidP="005A4CFE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few days per week</w:t>
      </w:r>
    </w:p>
    <w:p w14:paraId="37A897A4" w14:textId="77777777" w:rsidR="005A4CFE" w:rsidRDefault="005A4CFE" w:rsidP="005A4CFE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Several days per week</w:t>
      </w:r>
    </w:p>
    <w:p w14:paraId="507C72A6" w14:textId="77777777" w:rsidR="005A4CFE" w:rsidRDefault="005A4CFE" w:rsidP="005A4CFE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Every day</w:t>
      </w:r>
    </w:p>
    <w:p w14:paraId="66BA3347" w14:textId="77777777" w:rsidR="006A49FF" w:rsidRDefault="006A49FF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4F33F6B2" w14:textId="77777777" w:rsidR="000502EB" w:rsidRDefault="000502EB">
      <w:pPr>
        <w:rPr>
          <w:ins w:id="65" w:author="Dunn, Julia (NIH/NIMH) [F]" w:date="2020-04-08T11:39:00Z"/>
          <w:rFonts w:ascii="Arial" w:eastAsia="Arial" w:hAnsi="Arial" w:cs="Arial"/>
          <w:b/>
          <w:sz w:val="22"/>
          <w:szCs w:val="22"/>
        </w:rPr>
      </w:pPr>
      <w:ins w:id="66" w:author="Dunn, Julia (NIH/NIMH) [F]" w:date="2020-04-08T11:39:00Z">
        <w:r>
          <w:rPr>
            <w:rFonts w:ascii="Arial" w:eastAsia="Arial" w:hAnsi="Arial" w:cs="Arial"/>
            <w:b/>
            <w:sz w:val="22"/>
            <w:szCs w:val="22"/>
          </w:rPr>
          <w:br w:type="page"/>
        </w:r>
      </w:ins>
    </w:p>
    <w:p w14:paraId="0B515AEA" w14:textId="30B29CBE" w:rsidR="00E816D2" w:rsidRDefault="00660B07" w:rsidP="00E91248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47823548">
        <w:rPr>
          <w:rFonts w:ascii="Arial" w:eastAsia="Arial" w:hAnsi="Arial" w:cs="Arial"/>
          <w:b/>
          <w:bCs/>
          <w:sz w:val="22"/>
          <w:szCs w:val="22"/>
        </w:rPr>
        <w:lastRenderedPageBreak/>
        <w:t>… how stressful have the restrictions on leaving home been for you?</w:t>
      </w:r>
    </w:p>
    <w:p w14:paraId="4B198A44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2DDA2294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246D535F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1124218E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32280759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44AEB51A" w14:textId="77777777" w:rsidR="00E816D2" w:rsidRDefault="00E816D2" w:rsidP="00E91248">
      <w:pPr>
        <w:spacing w:after="0" w:line="240" w:lineRule="auto"/>
        <w:ind w:left="720" w:hanging="720"/>
        <w:rPr>
          <w:rFonts w:ascii="Arial" w:eastAsia="Arial" w:hAnsi="Arial" w:cs="Arial"/>
          <w:sz w:val="22"/>
          <w:szCs w:val="22"/>
        </w:rPr>
      </w:pPr>
    </w:p>
    <w:p w14:paraId="7D668321" w14:textId="77777777" w:rsidR="00E816D2" w:rsidRDefault="00660B07" w:rsidP="00E91248">
      <w:pPr>
        <w:numPr>
          <w:ilvl w:val="0"/>
          <w:numId w:val="1"/>
        </w:numPr>
        <w:spacing w:before="120" w:after="0" w:line="240" w:lineRule="auto"/>
        <w:ind w:right="1094"/>
        <w:rPr>
          <w:sz w:val="22"/>
          <w:szCs w:val="22"/>
        </w:rPr>
      </w:pPr>
      <w:r w:rsidRPr="47823548">
        <w:rPr>
          <w:rFonts w:ascii="Arial" w:eastAsia="Arial" w:hAnsi="Arial" w:cs="Arial"/>
          <w:b/>
          <w:bCs/>
          <w:sz w:val="22"/>
          <w:szCs w:val="22"/>
        </w:rPr>
        <w:t xml:space="preserve">… have your contacts with people outside of your home changed relative to </w:t>
      </w:r>
      <w:r w:rsidRPr="47823548">
        <w:rPr>
          <w:rFonts w:ascii="Arial" w:eastAsia="Arial" w:hAnsi="Arial" w:cs="Arial"/>
          <w:b/>
          <w:bCs/>
          <w:i/>
          <w:iCs/>
          <w:sz w:val="22"/>
          <w:szCs w:val="22"/>
        </w:rPr>
        <w:t xml:space="preserve">before </w:t>
      </w:r>
      <w:r w:rsidRPr="47823548">
        <w:rPr>
          <w:rFonts w:ascii="Arial" w:eastAsia="Arial" w:hAnsi="Arial" w:cs="Arial"/>
          <w:b/>
          <w:bCs/>
          <w:sz w:val="22"/>
          <w:szCs w:val="22"/>
        </w:rPr>
        <w:t>the Coronavirus/COVID-19 crisis in your area?</w:t>
      </w:r>
    </w:p>
    <w:p w14:paraId="60C17D46" w14:textId="77777777" w:rsidR="00E816D2" w:rsidRDefault="00660B07" w:rsidP="00E91248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 less</w:t>
      </w:r>
    </w:p>
    <w:p w14:paraId="79EFE308" w14:textId="77777777" w:rsidR="00E816D2" w:rsidRDefault="00660B07" w:rsidP="00E91248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 less</w:t>
      </w:r>
    </w:p>
    <w:p w14:paraId="02E5ACBC" w14:textId="77777777" w:rsidR="00E816D2" w:rsidRDefault="00660B07" w:rsidP="00E91248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About the same</w:t>
      </w:r>
    </w:p>
    <w:p w14:paraId="40206178" w14:textId="77777777" w:rsidR="00E816D2" w:rsidRDefault="00660B07" w:rsidP="00E91248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 more</w:t>
      </w:r>
    </w:p>
    <w:p w14:paraId="354802C7" w14:textId="77777777" w:rsidR="00E816D2" w:rsidRDefault="00660B07" w:rsidP="00E91248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 more</w:t>
      </w:r>
    </w:p>
    <w:p w14:paraId="182A5E73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2C76309A" w14:textId="77777777" w:rsidR="00E816D2" w:rsidRDefault="00660B07" w:rsidP="00E91248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47823548">
        <w:rPr>
          <w:rFonts w:ascii="Arial" w:eastAsia="Arial" w:hAnsi="Arial" w:cs="Arial"/>
          <w:b/>
          <w:bCs/>
          <w:sz w:val="22"/>
          <w:szCs w:val="22"/>
        </w:rPr>
        <w:t>… how much difﬁculty have you had following the recommendations for keeping away from close contact with people?</w:t>
      </w:r>
    </w:p>
    <w:p w14:paraId="4D336115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47203400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</w:t>
      </w:r>
    </w:p>
    <w:p w14:paraId="3977C7E1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</w:t>
      </w:r>
    </w:p>
    <w:p w14:paraId="433BE173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</w:t>
      </w:r>
    </w:p>
    <w:p w14:paraId="6B44C307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great amount</w:t>
      </w:r>
    </w:p>
    <w:p w14:paraId="47FAE3F8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7F0887D1" w14:textId="77777777" w:rsidR="00E816D2" w:rsidRDefault="00660B07" w:rsidP="00E91248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47823548">
        <w:rPr>
          <w:rFonts w:ascii="Arial" w:eastAsia="Arial" w:hAnsi="Arial" w:cs="Arial"/>
          <w:b/>
          <w:bCs/>
          <w:sz w:val="22"/>
          <w:szCs w:val="22"/>
        </w:rPr>
        <w:t>… has the quality of the relationships between you and members of your family changed? </w:t>
      </w:r>
    </w:p>
    <w:p w14:paraId="054F5E42" w14:textId="77777777" w:rsidR="00E816D2" w:rsidRDefault="00660B07" w:rsidP="00E91248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worse</w:t>
      </w:r>
    </w:p>
    <w:p w14:paraId="50DFAADF" w14:textId="77777777" w:rsidR="00E816D2" w:rsidRDefault="00660B07" w:rsidP="00E91248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little worse</w:t>
      </w:r>
    </w:p>
    <w:p w14:paraId="2FAAFCE3" w14:textId="77777777" w:rsidR="00E816D2" w:rsidRDefault="00660B07" w:rsidP="00E91248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About the same</w:t>
      </w:r>
    </w:p>
    <w:p w14:paraId="4DB45C11" w14:textId="77777777" w:rsidR="00E816D2" w:rsidRDefault="00660B07" w:rsidP="00E91248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little better</w:t>
      </w:r>
    </w:p>
    <w:p w14:paraId="1B3CDC95" w14:textId="77777777" w:rsidR="00E816D2" w:rsidRDefault="00660B07" w:rsidP="00E91248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better</w:t>
      </w:r>
    </w:p>
    <w:p w14:paraId="08E702E5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2166B89A" w14:textId="77777777" w:rsidR="00E816D2" w:rsidRDefault="00660B07" w:rsidP="00E91248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47823548">
        <w:rPr>
          <w:rFonts w:ascii="Arial" w:eastAsia="Arial" w:hAnsi="Arial" w:cs="Arial"/>
          <w:b/>
          <w:bCs/>
          <w:sz w:val="22"/>
          <w:szCs w:val="22"/>
        </w:rPr>
        <w:t>… how stressful have these changes in family contacts been for you?</w:t>
      </w:r>
    </w:p>
    <w:p w14:paraId="7CC4A244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1E91FEFF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61F02C84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55E8A06A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585EE1E4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4B0CCA6F" w14:textId="77777777" w:rsidR="00E816D2" w:rsidRDefault="00660B07" w:rsidP="00E91248">
      <w:pPr>
        <w:numPr>
          <w:ilvl w:val="0"/>
          <w:numId w:val="1"/>
        </w:numPr>
        <w:spacing w:before="149" w:after="0" w:line="240" w:lineRule="auto"/>
        <w:rPr>
          <w:sz w:val="22"/>
          <w:szCs w:val="22"/>
        </w:rPr>
      </w:pPr>
      <w:r w:rsidRPr="7812100A">
        <w:rPr>
          <w:rFonts w:ascii="Arial" w:eastAsia="Arial" w:hAnsi="Arial" w:cs="Arial"/>
          <w:b/>
          <w:bCs/>
          <w:sz w:val="22"/>
          <w:szCs w:val="22"/>
        </w:rPr>
        <w:t>… has the quality of your relationships with your friends changed?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44BEDFA9" w14:textId="77777777" w:rsidR="00E816D2" w:rsidRDefault="00660B07" w:rsidP="00E91248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worse</w:t>
      </w:r>
    </w:p>
    <w:p w14:paraId="69974057" w14:textId="77777777" w:rsidR="00E816D2" w:rsidRDefault="00660B07" w:rsidP="00E91248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little worse </w:t>
      </w:r>
    </w:p>
    <w:p w14:paraId="6A8C43A9" w14:textId="77777777" w:rsidR="00E816D2" w:rsidRDefault="00660B07" w:rsidP="00E91248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About the same</w:t>
      </w:r>
    </w:p>
    <w:p w14:paraId="220CA67A" w14:textId="77777777" w:rsidR="00E816D2" w:rsidRDefault="00660B07" w:rsidP="00E91248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little better  </w:t>
      </w:r>
    </w:p>
    <w:p w14:paraId="5A5B685E" w14:textId="77777777" w:rsidR="00E816D2" w:rsidRDefault="00660B07" w:rsidP="00E91248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better</w:t>
      </w:r>
    </w:p>
    <w:p w14:paraId="7FBFB403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702B339B" w14:textId="77777777" w:rsidR="000502EB" w:rsidRDefault="000502EB">
      <w:pPr>
        <w:rPr>
          <w:ins w:id="67" w:author="Dunn, Julia (NIH/NIMH) [F]" w:date="2020-04-08T11:39:00Z"/>
          <w:rFonts w:ascii="Arial" w:eastAsia="Arial" w:hAnsi="Arial" w:cs="Arial"/>
          <w:b/>
          <w:sz w:val="22"/>
          <w:szCs w:val="22"/>
        </w:rPr>
      </w:pPr>
      <w:ins w:id="68" w:author="Dunn, Julia (NIH/NIMH) [F]" w:date="2020-04-08T11:39:00Z">
        <w:r>
          <w:rPr>
            <w:rFonts w:ascii="Arial" w:eastAsia="Arial" w:hAnsi="Arial" w:cs="Arial"/>
            <w:b/>
            <w:sz w:val="22"/>
            <w:szCs w:val="22"/>
          </w:rPr>
          <w:br w:type="page"/>
        </w:r>
      </w:ins>
    </w:p>
    <w:p w14:paraId="7869DD6F" w14:textId="178BFB0F" w:rsidR="00E816D2" w:rsidRDefault="00660B07" w:rsidP="00E91248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47823548">
        <w:rPr>
          <w:rFonts w:ascii="Arial" w:eastAsia="Arial" w:hAnsi="Arial" w:cs="Arial"/>
          <w:b/>
          <w:bCs/>
          <w:sz w:val="22"/>
          <w:szCs w:val="22"/>
        </w:rPr>
        <w:lastRenderedPageBreak/>
        <w:t>… how stressful have these changes in social contacts been for you?</w:t>
      </w:r>
    </w:p>
    <w:p w14:paraId="1060DF64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6F66C0BD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53FD0274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2C53F648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2C1BEF57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46B9A583" w14:textId="7BF08BD5" w:rsidR="00E816D2" w:rsidDel="00DE00BD" w:rsidRDefault="00E816D2" w:rsidP="00E91248">
      <w:pPr>
        <w:spacing w:after="0" w:line="240" w:lineRule="auto"/>
        <w:rPr>
          <w:del w:id="69" w:author="Dunn, Julia (NIH/NIMH) [F]" w:date="2020-04-08T11:41:00Z"/>
          <w:rFonts w:ascii="Arial" w:eastAsia="Arial" w:hAnsi="Arial" w:cs="Arial"/>
          <w:sz w:val="22"/>
          <w:szCs w:val="22"/>
        </w:rPr>
      </w:pPr>
    </w:p>
    <w:p w14:paraId="26E52404" w14:textId="69C2F9B9" w:rsidR="00510503" w:rsidRDefault="00510503">
      <w:pPr>
        <w:rPr>
          <w:rFonts w:ascii="Arial" w:eastAsia="Arial" w:hAnsi="Arial" w:cs="Arial"/>
          <w:b/>
          <w:sz w:val="22"/>
          <w:szCs w:val="22"/>
        </w:rPr>
      </w:pPr>
      <w:del w:id="70" w:author="Dunn, Julia (NIH/NIMH) [F]" w:date="2020-04-08T11:41:00Z">
        <w:r w:rsidDel="004A5FF4">
          <w:rPr>
            <w:rFonts w:ascii="Arial" w:eastAsia="Arial" w:hAnsi="Arial" w:cs="Arial"/>
            <w:b/>
            <w:sz w:val="22"/>
            <w:szCs w:val="22"/>
          </w:rPr>
          <w:br w:type="page"/>
        </w:r>
      </w:del>
    </w:p>
    <w:p w14:paraId="5B0F6250" w14:textId="77777777" w:rsidR="00E816D2" w:rsidRDefault="00660B07" w:rsidP="00E91248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47823548">
        <w:rPr>
          <w:rFonts w:ascii="Arial" w:eastAsia="Arial" w:hAnsi="Arial" w:cs="Arial"/>
          <w:b/>
          <w:bCs/>
          <w:sz w:val="22"/>
          <w:szCs w:val="22"/>
        </w:rPr>
        <w:t>… how much has cancellation of important events (such as graduation, prom, vacation, etc.) in your life been difficult for you?</w:t>
      </w:r>
    </w:p>
    <w:p w14:paraId="783B7B17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1CEE0E01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739BFE86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4280436E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3D855332" w14:textId="3C7BA739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3ED56993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1C400006" w14:textId="77777777" w:rsidR="00E816D2" w:rsidRDefault="00660B07" w:rsidP="00E91248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47823548">
        <w:rPr>
          <w:rFonts w:ascii="Arial" w:eastAsia="Arial" w:hAnsi="Arial" w:cs="Arial"/>
          <w:b/>
          <w:bCs/>
          <w:sz w:val="22"/>
          <w:szCs w:val="22"/>
        </w:rPr>
        <w:t>… to what degree have changes related to the Coronavirus/COVID-19 crisis in your area created financial problems for you or your family?</w:t>
      </w:r>
    </w:p>
    <w:p w14:paraId="5E4DB4EE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6622E4A0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63A9C9FB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3B685B1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C33932C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31A1B77B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2408C1E0" w14:textId="77777777" w:rsidR="00E816D2" w:rsidRDefault="00660B07" w:rsidP="00E91248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47823548">
        <w:rPr>
          <w:rFonts w:ascii="Arial" w:eastAsia="Arial" w:hAnsi="Arial" w:cs="Arial"/>
          <w:b/>
          <w:bCs/>
          <w:sz w:val="22"/>
          <w:szCs w:val="22"/>
        </w:rPr>
        <w:t>… to what degree are you concerned about the stability of your living situation?</w:t>
      </w:r>
    </w:p>
    <w:p w14:paraId="7F028031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1DFCE57E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9FCD8D6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441736D9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49A00A02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1BACCD24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4F468C75" w14:textId="77777777" w:rsidR="00E816D2" w:rsidRDefault="00660B07" w:rsidP="00E91248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47823548">
        <w:rPr>
          <w:rFonts w:ascii="Arial" w:eastAsia="Arial" w:hAnsi="Arial" w:cs="Arial"/>
          <w:b/>
          <w:bCs/>
          <w:sz w:val="22"/>
          <w:szCs w:val="22"/>
        </w:rPr>
        <w:t>… did you worry whether your food would run out because of a lack of money? </w:t>
      </w:r>
    </w:p>
    <w:p w14:paraId="60874F0D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</w:t>
      </w:r>
    </w:p>
    <w:p w14:paraId="41F08ACD" w14:textId="0DCFC693" w:rsidR="00E816D2" w:rsidRDefault="00660B07" w:rsidP="00E91248">
      <w:pPr>
        <w:numPr>
          <w:ilvl w:val="1"/>
          <w:numId w:val="1"/>
        </w:numPr>
        <w:spacing w:after="0" w:line="240" w:lineRule="auto"/>
        <w:rPr>
          <w:ins w:id="71" w:author="Dunn, Julia (NIH/NIMH) [F]" w:date="2020-04-08T11:29:00Z"/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</w:t>
      </w:r>
    </w:p>
    <w:p w14:paraId="7701AF18" w14:textId="77777777" w:rsidR="00E455F1" w:rsidDel="002C33E2" w:rsidRDefault="00E455F1">
      <w:pPr>
        <w:spacing w:after="0" w:line="240" w:lineRule="auto"/>
        <w:rPr>
          <w:ins w:id="72" w:author="Dunn, Julia (NIH/NIMH) [F]" w:date="2020-04-08T11:29:00Z"/>
          <w:del w:id="73" w:author="Lopez, Diana (NIH/NIMH) [F]" w:date="2020-04-08T12:17:00Z"/>
          <w:rFonts w:ascii="Arial" w:eastAsia="Arial" w:hAnsi="Arial" w:cs="Arial"/>
          <w:sz w:val="22"/>
          <w:szCs w:val="22"/>
        </w:rPr>
        <w:pPrChange w:id="74" w:author="Dunn, Julia (NIH/NIMH) [F]" w:date="2020-04-08T11:29:00Z">
          <w:pPr>
            <w:numPr>
              <w:ilvl w:val="1"/>
              <w:numId w:val="1"/>
            </w:numPr>
            <w:spacing w:after="0" w:line="240" w:lineRule="auto"/>
            <w:ind w:left="1440" w:hanging="360"/>
          </w:pPr>
        </w:pPrChange>
      </w:pPr>
    </w:p>
    <w:p w14:paraId="5C34135E" w14:textId="5344880E" w:rsidR="00E455F1" w:rsidRPr="00E455F1" w:rsidDel="002C33E2" w:rsidRDefault="00E455F1" w:rsidP="00E455F1">
      <w:pPr>
        <w:numPr>
          <w:ilvl w:val="0"/>
          <w:numId w:val="1"/>
        </w:numPr>
        <w:spacing w:after="0" w:line="240" w:lineRule="auto"/>
        <w:rPr>
          <w:ins w:id="75" w:author="Dunn, Julia (NIH/NIMH) [F]" w:date="2020-04-08T11:29:00Z"/>
          <w:del w:id="76" w:author="Lopez, Diana (NIH/NIMH) [F]" w:date="2020-04-08T12:17:00Z"/>
          <w:rFonts w:ascii="Arial" w:hAnsi="Arial" w:cs="Arial"/>
          <w:sz w:val="22"/>
          <w:szCs w:val="22"/>
          <w:rPrChange w:id="77" w:author="Dunn, Julia (NIH/NIMH) [F]" w:date="2020-04-08T11:30:00Z">
            <w:rPr>
              <w:ins w:id="78" w:author="Dunn, Julia (NIH/NIMH) [F]" w:date="2020-04-08T11:29:00Z"/>
              <w:del w:id="79" w:author="Lopez, Diana (NIH/NIMH) [F]" w:date="2020-04-08T12:17:00Z"/>
              <w:rFonts w:cs="Arial"/>
              <w:szCs w:val="22"/>
            </w:rPr>
          </w:rPrChange>
        </w:rPr>
      </w:pPr>
      <w:ins w:id="80" w:author="Dunn, Julia (NIH/NIMH) [F]" w:date="2020-04-08T11:29:00Z">
        <w:del w:id="81" w:author="Lopez, Diana (NIH/NIMH) [F]" w:date="2020-04-08T12:17:00Z">
          <w:r w:rsidRPr="00E455F1" w:rsidDel="002C33E2">
            <w:rPr>
              <w:rFonts w:ascii="Arial" w:eastAsia="Arial" w:hAnsi="Arial" w:cs="Arial"/>
              <w:b/>
              <w:sz w:val="22"/>
              <w:szCs w:val="22"/>
              <w:rPrChange w:id="82" w:author="Dunn, Julia (NIH/NIMH) [F]" w:date="2020-04-08T11:30:00Z">
                <w:rPr>
                  <w:rFonts w:eastAsia="Arial" w:cs="Arial"/>
                  <w:b/>
                  <w:szCs w:val="22"/>
                </w:rPr>
              </w:rPrChange>
            </w:rPr>
            <w:delText>… did you worry whether your food would run out because of a lack of money? </w:delText>
          </w:r>
        </w:del>
      </w:ins>
    </w:p>
    <w:p w14:paraId="54D7DC02" w14:textId="1A61D505" w:rsidR="00E455F1" w:rsidRPr="00E455F1" w:rsidDel="002C33E2" w:rsidRDefault="00E455F1" w:rsidP="00E455F1">
      <w:pPr>
        <w:numPr>
          <w:ilvl w:val="1"/>
          <w:numId w:val="1"/>
        </w:numPr>
        <w:spacing w:after="0" w:line="240" w:lineRule="auto"/>
        <w:rPr>
          <w:ins w:id="83" w:author="Dunn, Julia (NIH/NIMH) [F]" w:date="2020-04-08T11:29:00Z"/>
          <w:del w:id="84" w:author="Lopez, Diana (NIH/NIMH) [F]" w:date="2020-04-08T12:17:00Z"/>
          <w:rFonts w:ascii="Arial" w:eastAsia="Arial" w:hAnsi="Arial" w:cs="Arial"/>
          <w:sz w:val="22"/>
          <w:szCs w:val="22"/>
          <w:rPrChange w:id="85" w:author="Dunn, Julia (NIH/NIMH) [F]" w:date="2020-04-08T11:30:00Z">
            <w:rPr>
              <w:ins w:id="86" w:author="Dunn, Julia (NIH/NIMH) [F]" w:date="2020-04-08T11:29:00Z"/>
              <w:del w:id="87" w:author="Lopez, Diana (NIH/NIMH) [F]" w:date="2020-04-08T12:17:00Z"/>
              <w:rFonts w:eastAsia="Arial" w:cs="Arial"/>
              <w:szCs w:val="22"/>
            </w:rPr>
          </w:rPrChange>
        </w:rPr>
      </w:pPr>
      <w:ins w:id="88" w:author="Dunn, Julia (NIH/NIMH) [F]" w:date="2020-04-08T11:29:00Z">
        <w:del w:id="89" w:author="Lopez, Diana (NIH/NIMH) [F]" w:date="2020-04-08T12:17:00Z">
          <w:r w:rsidRPr="00E455F1" w:rsidDel="002C33E2">
            <w:rPr>
              <w:rFonts w:ascii="Arial" w:eastAsia="Arial" w:hAnsi="Arial" w:cs="Arial"/>
              <w:sz w:val="22"/>
              <w:szCs w:val="22"/>
              <w:rPrChange w:id="90" w:author="Dunn, Julia (NIH/NIMH) [F]" w:date="2020-04-08T11:30:00Z">
                <w:rPr>
                  <w:rFonts w:eastAsia="Arial" w:cs="Arial"/>
                  <w:szCs w:val="22"/>
                </w:rPr>
              </w:rPrChange>
            </w:rPr>
            <w:delText>Yes</w:delText>
          </w:r>
        </w:del>
      </w:ins>
    </w:p>
    <w:p w14:paraId="38B03D7F" w14:textId="4C7C97A1" w:rsidR="00E455F1" w:rsidRPr="00E455F1" w:rsidDel="002C33E2" w:rsidRDefault="00E455F1" w:rsidP="00E455F1">
      <w:pPr>
        <w:numPr>
          <w:ilvl w:val="1"/>
          <w:numId w:val="1"/>
        </w:numPr>
        <w:spacing w:after="0" w:line="240" w:lineRule="auto"/>
        <w:rPr>
          <w:del w:id="91" w:author="Lopez, Diana (NIH/NIMH) [F]" w:date="2020-04-08T12:17:00Z"/>
          <w:rFonts w:ascii="Arial" w:eastAsia="Arial" w:hAnsi="Arial" w:cs="Arial"/>
          <w:sz w:val="22"/>
          <w:szCs w:val="22"/>
        </w:rPr>
      </w:pPr>
      <w:ins w:id="92" w:author="Dunn, Julia (NIH/NIMH) [F]" w:date="2020-04-08T11:29:00Z">
        <w:del w:id="93" w:author="Lopez, Diana (NIH/NIMH) [F]" w:date="2020-04-08T12:17:00Z">
          <w:r w:rsidRPr="47823548" w:rsidDel="00E455F1">
            <w:rPr>
              <w:rFonts w:ascii="Arial" w:eastAsia="Arial" w:hAnsi="Arial" w:cs="Arial"/>
              <w:sz w:val="22"/>
              <w:szCs w:val="22"/>
              <w:rPrChange w:id="94" w:author="Dunn, Julia (NIH/NIMH) [F]" w:date="2020-04-08T11:30:00Z">
                <w:rPr>
                  <w:rFonts w:eastAsia="Arial" w:cs="Arial"/>
                </w:rPr>
              </w:rPrChange>
            </w:rPr>
            <w:delText>No</w:delText>
          </w:r>
        </w:del>
      </w:ins>
    </w:p>
    <w:p w14:paraId="4409B596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43881089" w14:textId="77777777" w:rsidR="00E816D2" w:rsidRDefault="00660B07" w:rsidP="00E91248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47823548">
        <w:rPr>
          <w:rFonts w:ascii="Arial" w:eastAsia="Arial" w:hAnsi="Arial" w:cs="Arial"/>
          <w:b/>
          <w:bCs/>
          <w:sz w:val="22"/>
          <w:szCs w:val="22"/>
        </w:rPr>
        <w:t>… how hopeful are you that the Coronavirus/COVID-19 crisis in your area will end soon?</w:t>
      </w:r>
    </w:p>
    <w:p w14:paraId="55EF37D4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553D949C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367B0149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27ED147A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6643ED4C" w14:textId="0C4FDC71" w:rsidR="00E816D2" w:rsidRPr="004E7743" w:rsidRDefault="00660B07" w:rsidP="00E91248">
      <w:pPr>
        <w:numPr>
          <w:ilvl w:val="1"/>
          <w:numId w:val="1"/>
        </w:numPr>
        <w:spacing w:after="0" w:line="240" w:lineRule="auto"/>
        <w:rPr>
          <w:ins w:id="95" w:author="Lopez, Diana (NIH/NIMH) [F]" w:date="2020-04-08T12:17:00Z"/>
          <w:rPrChange w:id="96" w:author="Lopez, Diana (NIH/NIMH) [F]" w:date="2020-04-08T12:17:00Z">
            <w:rPr>
              <w:ins w:id="97" w:author="Lopez, Diana (NIH/NIMH) [F]" w:date="2020-04-08T12:17:00Z"/>
              <w:rFonts w:ascii="Arial" w:eastAsia="Arial" w:hAnsi="Arial" w:cs="Arial"/>
              <w:sz w:val="22"/>
              <w:szCs w:val="22"/>
            </w:rPr>
          </w:rPrChange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6EC8A2E8" w14:textId="77777777" w:rsidR="004E7743" w:rsidRDefault="004E7743">
      <w:pPr>
        <w:spacing w:after="0" w:line="240" w:lineRule="auto"/>
        <w:ind w:left="1440"/>
        <w:pPrChange w:id="98" w:author="Lopez, Diana (NIH/NIMH) [F]" w:date="2020-04-08T12:17:00Z">
          <w:pPr>
            <w:numPr>
              <w:ilvl w:val="1"/>
              <w:numId w:val="1"/>
            </w:numPr>
            <w:spacing w:after="0" w:line="240" w:lineRule="auto"/>
            <w:ind w:left="1440" w:hanging="360"/>
          </w:pPr>
        </w:pPrChange>
      </w:pPr>
    </w:p>
    <w:p w14:paraId="56F373D2" w14:textId="77777777" w:rsidR="00E816D2" w:rsidDel="00DE00BD" w:rsidRDefault="00E816D2" w:rsidP="00E91248">
      <w:pPr>
        <w:spacing w:after="0" w:line="240" w:lineRule="auto"/>
        <w:ind w:left="1440"/>
        <w:rPr>
          <w:del w:id="99" w:author="Dunn, Julia (NIH/NIMH) [F]" w:date="2020-04-08T11:41:00Z"/>
          <w:rFonts w:ascii="Arial" w:eastAsia="Arial" w:hAnsi="Arial" w:cs="Arial"/>
          <w:sz w:val="22"/>
          <w:szCs w:val="22"/>
          <w:highlight w:val="white"/>
        </w:rPr>
      </w:pPr>
    </w:p>
    <w:p w14:paraId="54AF18C1" w14:textId="77777777" w:rsidR="00E816D2" w:rsidRDefault="00660B07" w:rsidP="00E91248">
      <w:pPr>
        <w:pStyle w:val="Heading2"/>
        <w:spacing w:after="0" w:line="240" w:lineRule="auto"/>
        <w:rPr>
          <w:b w:val="0"/>
          <w:sz w:val="28"/>
          <w:szCs w:val="28"/>
        </w:rPr>
      </w:pPr>
      <w:r>
        <w:rPr>
          <w:sz w:val="28"/>
          <w:szCs w:val="28"/>
        </w:rPr>
        <w:t>DAILY BEHAVIORS (PAST TWO WEEKS)</w:t>
      </w:r>
    </w:p>
    <w:p w14:paraId="5C55794E" w14:textId="77777777" w:rsidR="00E816D2" w:rsidRDefault="00E816D2" w:rsidP="00E91248">
      <w:pPr>
        <w:pStyle w:val="Heading2"/>
        <w:spacing w:after="0" w:line="240" w:lineRule="auto"/>
      </w:pPr>
    </w:p>
    <w:p w14:paraId="561B9354" w14:textId="77777777" w:rsidR="00E816D2" w:rsidRDefault="00660B07" w:rsidP="00E91248">
      <w:pPr>
        <w:pStyle w:val="Heading2"/>
        <w:spacing w:after="0" w:line="240" w:lineRule="auto"/>
        <w:rPr>
          <w:b w:val="0"/>
        </w:rPr>
      </w:pPr>
      <w:r>
        <w:rPr>
          <w:rFonts w:eastAsia="Arial" w:cs="Arial"/>
          <w:b w:val="0"/>
          <w:sz w:val="22"/>
          <w:szCs w:val="22"/>
        </w:rPr>
        <w:t xml:space="preserve">During the </w:t>
      </w:r>
      <w:r>
        <w:rPr>
          <w:rFonts w:eastAsia="Arial" w:cs="Arial"/>
          <w:bCs/>
          <w:sz w:val="22"/>
          <w:szCs w:val="22"/>
          <w:u w:val="single"/>
        </w:rPr>
        <w:t>PAST TWO WEEKS</w:t>
      </w:r>
      <w:r>
        <w:rPr>
          <w:rFonts w:eastAsia="Arial" w:cs="Arial"/>
          <w:b w:val="0"/>
          <w:sz w:val="22"/>
          <w:szCs w:val="22"/>
        </w:rPr>
        <w:t>:</w:t>
      </w:r>
    </w:p>
    <w:p w14:paraId="7D557366" w14:textId="77777777" w:rsidR="00DC251E" w:rsidRPr="00DC251E" w:rsidRDefault="00DC251E">
      <w:pPr>
        <w:numPr>
          <w:ilvl w:val="0"/>
          <w:numId w:val="1"/>
        </w:numPr>
        <w:spacing w:before="240" w:after="0" w:line="240" w:lineRule="auto"/>
        <w:rPr>
          <w:ins w:id="100" w:author="Dunn, Julia (NIH/NIMH) [F]" w:date="2020-04-08T10:59:00Z"/>
          <w:rFonts w:ascii="Arial" w:hAnsi="Arial" w:cs="Arial"/>
          <w:b/>
          <w:bCs/>
          <w:sz w:val="22"/>
          <w:szCs w:val="22"/>
          <w:rPrChange w:id="101" w:author="Dunn, Julia (NIH/NIMH) [F]" w:date="2020-04-08T10:59:00Z">
            <w:rPr>
              <w:ins w:id="102" w:author="Dunn, Julia (NIH/NIMH) [F]" w:date="2020-04-08T10:59:00Z"/>
              <w:rFonts w:cs="Arial"/>
              <w:b/>
              <w:bCs/>
              <w:szCs w:val="22"/>
            </w:rPr>
          </w:rPrChange>
        </w:rPr>
        <w:pPrChange w:id="103" w:author="Dunn, Julia (NIH/NIMH) [F]" w:date="2020-04-08T10:59:00Z">
          <w:pPr>
            <w:numPr>
              <w:numId w:val="18"/>
            </w:numPr>
            <w:spacing w:before="240" w:after="0" w:line="240" w:lineRule="auto"/>
            <w:ind w:left="720" w:hanging="360"/>
          </w:pPr>
        </w:pPrChange>
      </w:pPr>
      <w:ins w:id="104" w:author="Dunn, Julia (NIH/NIMH) [F]" w:date="2020-04-08T10:59:00Z">
        <w:r w:rsidRPr="00DC251E">
          <w:rPr>
            <w:rFonts w:ascii="Arial" w:hAnsi="Arial" w:cs="Arial"/>
            <w:b/>
            <w:bCs/>
            <w:sz w:val="22"/>
            <w:szCs w:val="22"/>
            <w:rPrChange w:id="105" w:author="Dunn, Julia (NIH/NIMH) [F]" w:date="2020-04-08T10:59:00Z">
              <w:rPr>
                <w:rFonts w:cs="Arial"/>
                <w:b/>
                <w:bCs/>
                <w:szCs w:val="22"/>
              </w:rPr>
            </w:rPrChange>
          </w:rPr>
          <w:t>… on average, what time did you go to bed on WEEKDAYS?</w:t>
        </w:r>
      </w:ins>
    </w:p>
    <w:p w14:paraId="5239162D" w14:textId="77777777" w:rsidR="00DC251E" w:rsidRPr="00DC251E" w:rsidRDefault="00DC251E">
      <w:pPr>
        <w:numPr>
          <w:ilvl w:val="1"/>
          <w:numId w:val="1"/>
        </w:numPr>
        <w:spacing w:after="0" w:line="240" w:lineRule="auto"/>
        <w:rPr>
          <w:ins w:id="106" w:author="Dunn, Julia (NIH/NIMH) [F]" w:date="2020-04-08T10:59:00Z"/>
          <w:rFonts w:ascii="Arial" w:hAnsi="Arial" w:cs="Arial"/>
          <w:sz w:val="22"/>
          <w:szCs w:val="22"/>
          <w:rPrChange w:id="107" w:author="Dunn, Julia (NIH/NIMH) [F]" w:date="2020-04-08T10:59:00Z">
            <w:rPr>
              <w:ins w:id="108" w:author="Dunn, Julia (NIH/NIMH) [F]" w:date="2020-04-08T10:59:00Z"/>
              <w:rFonts w:cs="Arial"/>
              <w:szCs w:val="22"/>
            </w:rPr>
          </w:rPrChange>
        </w:rPr>
        <w:pPrChange w:id="109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ins w:id="110" w:author="Dunn, Julia (NIH/NIMH) [F]" w:date="2020-04-08T10:59:00Z">
        <w:r w:rsidRPr="00DC251E">
          <w:rPr>
            <w:rFonts w:ascii="Arial" w:hAnsi="Arial" w:cs="Arial"/>
            <w:sz w:val="22"/>
            <w:szCs w:val="22"/>
            <w:rPrChange w:id="111" w:author="Dunn, Julia (NIH/NIMH) [F]" w:date="2020-04-08T10:59:00Z">
              <w:rPr>
                <w:rFonts w:cs="Arial"/>
                <w:szCs w:val="22"/>
              </w:rPr>
            </w:rPrChange>
          </w:rPr>
          <w:t>Before 9 pm</w:t>
        </w:r>
      </w:ins>
    </w:p>
    <w:p w14:paraId="73149B94" w14:textId="77777777" w:rsidR="00DC251E" w:rsidRPr="00DC251E" w:rsidRDefault="00DC251E">
      <w:pPr>
        <w:numPr>
          <w:ilvl w:val="1"/>
          <w:numId w:val="1"/>
        </w:numPr>
        <w:spacing w:after="0" w:line="240" w:lineRule="auto"/>
        <w:rPr>
          <w:ins w:id="112" w:author="Dunn, Julia (NIH/NIMH) [F]" w:date="2020-04-08T10:59:00Z"/>
          <w:rFonts w:ascii="Arial" w:hAnsi="Arial" w:cs="Arial"/>
          <w:sz w:val="22"/>
          <w:szCs w:val="22"/>
          <w:rPrChange w:id="113" w:author="Dunn, Julia (NIH/NIMH) [F]" w:date="2020-04-08T10:59:00Z">
            <w:rPr>
              <w:ins w:id="114" w:author="Dunn, Julia (NIH/NIMH) [F]" w:date="2020-04-08T10:59:00Z"/>
              <w:rFonts w:cs="Arial"/>
              <w:szCs w:val="22"/>
            </w:rPr>
          </w:rPrChange>
        </w:rPr>
        <w:pPrChange w:id="115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ins w:id="116" w:author="Dunn, Julia (NIH/NIMH) [F]" w:date="2020-04-08T10:59:00Z">
        <w:r w:rsidRPr="00DC251E">
          <w:rPr>
            <w:rFonts w:ascii="Arial" w:hAnsi="Arial" w:cs="Arial"/>
            <w:sz w:val="22"/>
            <w:szCs w:val="22"/>
            <w:rPrChange w:id="117" w:author="Dunn, Julia (NIH/NIMH) [F]" w:date="2020-04-08T10:59:00Z">
              <w:rPr>
                <w:rFonts w:cs="Arial"/>
                <w:szCs w:val="22"/>
              </w:rPr>
            </w:rPrChange>
          </w:rPr>
          <w:t>9 pm-11 pm</w:t>
        </w:r>
      </w:ins>
    </w:p>
    <w:p w14:paraId="78A177CB" w14:textId="77777777" w:rsidR="00DC251E" w:rsidRPr="00DC251E" w:rsidRDefault="00DC251E">
      <w:pPr>
        <w:numPr>
          <w:ilvl w:val="1"/>
          <w:numId w:val="1"/>
        </w:numPr>
        <w:spacing w:after="0" w:line="240" w:lineRule="auto"/>
        <w:rPr>
          <w:ins w:id="118" w:author="Dunn, Julia (NIH/NIMH) [F]" w:date="2020-04-08T10:59:00Z"/>
          <w:rFonts w:ascii="Arial" w:hAnsi="Arial" w:cs="Arial"/>
          <w:sz w:val="22"/>
          <w:szCs w:val="22"/>
          <w:rPrChange w:id="119" w:author="Dunn, Julia (NIH/NIMH) [F]" w:date="2020-04-08T10:59:00Z">
            <w:rPr>
              <w:ins w:id="120" w:author="Dunn, Julia (NIH/NIMH) [F]" w:date="2020-04-08T10:59:00Z"/>
              <w:rFonts w:cs="Arial"/>
              <w:szCs w:val="22"/>
            </w:rPr>
          </w:rPrChange>
        </w:rPr>
        <w:pPrChange w:id="121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ins w:id="122" w:author="Dunn, Julia (NIH/NIMH) [F]" w:date="2020-04-08T10:59:00Z">
        <w:r w:rsidRPr="00DC251E">
          <w:rPr>
            <w:rFonts w:ascii="Arial" w:hAnsi="Arial" w:cs="Arial"/>
            <w:sz w:val="22"/>
            <w:szCs w:val="22"/>
            <w:rPrChange w:id="123" w:author="Dunn, Julia (NIH/NIMH) [F]" w:date="2020-04-08T10:59:00Z">
              <w:rPr>
                <w:rFonts w:cs="Arial"/>
                <w:szCs w:val="22"/>
              </w:rPr>
            </w:rPrChange>
          </w:rPr>
          <w:t>11 pm-1 am</w:t>
        </w:r>
      </w:ins>
    </w:p>
    <w:p w14:paraId="657DB0D6" w14:textId="77777777" w:rsidR="00DC251E" w:rsidRPr="00DC251E" w:rsidRDefault="00DC251E">
      <w:pPr>
        <w:numPr>
          <w:ilvl w:val="1"/>
          <w:numId w:val="1"/>
        </w:numPr>
        <w:spacing w:after="0" w:line="240" w:lineRule="auto"/>
        <w:rPr>
          <w:ins w:id="124" w:author="Dunn, Julia (NIH/NIMH) [F]" w:date="2020-04-08T10:59:00Z"/>
          <w:rFonts w:ascii="Arial" w:hAnsi="Arial" w:cs="Arial"/>
          <w:sz w:val="22"/>
          <w:szCs w:val="22"/>
          <w:rPrChange w:id="125" w:author="Dunn, Julia (NIH/NIMH) [F]" w:date="2020-04-08T10:59:00Z">
            <w:rPr>
              <w:ins w:id="126" w:author="Dunn, Julia (NIH/NIMH) [F]" w:date="2020-04-08T10:59:00Z"/>
              <w:rFonts w:cs="Arial"/>
              <w:szCs w:val="22"/>
            </w:rPr>
          </w:rPrChange>
        </w:rPr>
        <w:pPrChange w:id="127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ins w:id="128" w:author="Dunn, Julia (NIH/NIMH) [F]" w:date="2020-04-08T10:59:00Z">
        <w:r w:rsidRPr="00DC251E">
          <w:rPr>
            <w:rFonts w:ascii="Arial" w:hAnsi="Arial" w:cs="Arial"/>
            <w:sz w:val="22"/>
            <w:szCs w:val="22"/>
            <w:rPrChange w:id="129" w:author="Dunn, Julia (NIH/NIMH) [F]" w:date="2020-04-08T10:59:00Z">
              <w:rPr>
                <w:rFonts w:cs="Arial"/>
                <w:szCs w:val="22"/>
              </w:rPr>
            </w:rPrChange>
          </w:rPr>
          <w:t>After 1 am</w:t>
        </w:r>
      </w:ins>
    </w:p>
    <w:p w14:paraId="21F5F8F5" w14:textId="77777777" w:rsidR="00DC251E" w:rsidRPr="00DC251E" w:rsidRDefault="00DC251E">
      <w:pPr>
        <w:numPr>
          <w:ilvl w:val="0"/>
          <w:numId w:val="1"/>
        </w:numPr>
        <w:spacing w:before="240" w:after="0" w:line="240" w:lineRule="auto"/>
        <w:rPr>
          <w:ins w:id="130" w:author="Dunn, Julia (NIH/NIMH) [F]" w:date="2020-04-08T10:59:00Z"/>
          <w:rFonts w:ascii="Arial" w:hAnsi="Arial" w:cs="Arial"/>
          <w:b/>
          <w:bCs/>
          <w:sz w:val="22"/>
          <w:szCs w:val="22"/>
          <w:rPrChange w:id="131" w:author="Dunn, Julia (NIH/NIMH) [F]" w:date="2020-04-08T10:59:00Z">
            <w:rPr>
              <w:ins w:id="132" w:author="Dunn, Julia (NIH/NIMH) [F]" w:date="2020-04-08T10:59:00Z"/>
              <w:rFonts w:cs="Arial"/>
              <w:b/>
              <w:bCs/>
              <w:szCs w:val="22"/>
            </w:rPr>
          </w:rPrChange>
        </w:rPr>
        <w:pPrChange w:id="133" w:author="Dunn, Julia (NIH/NIMH) [F]" w:date="2020-04-08T10:59:00Z">
          <w:pPr>
            <w:numPr>
              <w:numId w:val="18"/>
            </w:numPr>
            <w:spacing w:before="240" w:after="0" w:line="240" w:lineRule="auto"/>
            <w:ind w:left="720" w:hanging="360"/>
          </w:pPr>
        </w:pPrChange>
      </w:pPr>
      <w:ins w:id="134" w:author="Dunn, Julia (NIH/NIMH) [F]" w:date="2020-04-08T10:59:00Z">
        <w:r w:rsidRPr="00DC251E">
          <w:rPr>
            <w:rFonts w:ascii="Arial" w:hAnsi="Arial" w:cs="Arial"/>
            <w:b/>
            <w:bCs/>
            <w:sz w:val="22"/>
            <w:szCs w:val="22"/>
            <w:rPrChange w:id="135" w:author="Dunn, Julia (NIH/NIMH) [F]" w:date="2020-04-08T10:59:00Z">
              <w:rPr>
                <w:rFonts w:cs="Arial"/>
                <w:b/>
                <w:bCs/>
                <w:szCs w:val="22"/>
              </w:rPr>
            </w:rPrChange>
          </w:rPr>
          <w:t>… on average, what time did you go to bed on WEEKENDS?</w:t>
        </w:r>
      </w:ins>
    </w:p>
    <w:p w14:paraId="745C821A" w14:textId="77777777" w:rsidR="00DC251E" w:rsidRPr="00DC251E" w:rsidRDefault="00DC251E">
      <w:pPr>
        <w:numPr>
          <w:ilvl w:val="1"/>
          <w:numId w:val="1"/>
        </w:numPr>
        <w:spacing w:after="0" w:line="240" w:lineRule="auto"/>
        <w:rPr>
          <w:ins w:id="136" w:author="Dunn, Julia (NIH/NIMH) [F]" w:date="2020-04-08T10:59:00Z"/>
          <w:rFonts w:ascii="Arial" w:hAnsi="Arial" w:cs="Arial"/>
          <w:sz w:val="22"/>
          <w:szCs w:val="22"/>
          <w:rPrChange w:id="137" w:author="Dunn, Julia (NIH/NIMH) [F]" w:date="2020-04-08T10:59:00Z">
            <w:rPr>
              <w:ins w:id="138" w:author="Dunn, Julia (NIH/NIMH) [F]" w:date="2020-04-08T10:59:00Z"/>
              <w:rFonts w:cs="Arial"/>
              <w:szCs w:val="22"/>
            </w:rPr>
          </w:rPrChange>
        </w:rPr>
        <w:pPrChange w:id="139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ins w:id="140" w:author="Dunn, Julia (NIH/NIMH) [F]" w:date="2020-04-08T10:59:00Z">
        <w:r w:rsidRPr="00DC251E">
          <w:rPr>
            <w:rFonts w:ascii="Arial" w:hAnsi="Arial" w:cs="Arial"/>
            <w:sz w:val="22"/>
            <w:szCs w:val="22"/>
            <w:rPrChange w:id="141" w:author="Dunn, Julia (NIH/NIMH) [F]" w:date="2020-04-08T10:59:00Z">
              <w:rPr>
                <w:rFonts w:cs="Arial"/>
                <w:szCs w:val="22"/>
              </w:rPr>
            </w:rPrChange>
          </w:rPr>
          <w:t>Before 9 pm</w:t>
        </w:r>
      </w:ins>
    </w:p>
    <w:p w14:paraId="1BF81B01" w14:textId="77777777" w:rsidR="00DC251E" w:rsidRPr="00DC251E" w:rsidRDefault="00DC251E">
      <w:pPr>
        <w:numPr>
          <w:ilvl w:val="1"/>
          <w:numId w:val="1"/>
        </w:numPr>
        <w:spacing w:after="0" w:line="240" w:lineRule="auto"/>
        <w:rPr>
          <w:ins w:id="142" w:author="Dunn, Julia (NIH/NIMH) [F]" w:date="2020-04-08T10:59:00Z"/>
          <w:rFonts w:ascii="Arial" w:hAnsi="Arial" w:cs="Arial"/>
          <w:sz w:val="22"/>
          <w:szCs w:val="22"/>
          <w:rPrChange w:id="143" w:author="Dunn, Julia (NIH/NIMH) [F]" w:date="2020-04-08T10:59:00Z">
            <w:rPr>
              <w:ins w:id="144" w:author="Dunn, Julia (NIH/NIMH) [F]" w:date="2020-04-08T10:59:00Z"/>
              <w:rFonts w:cs="Arial"/>
              <w:szCs w:val="22"/>
            </w:rPr>
          </w:rPrChange>
        </w:rPr>
        <w:pPrChange w:id="145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ins w:id="146" w:author="Dunn, Julia (NIH/NIMH) [F]" w:date="2020-04-08T10:59:00Z">
        <w:r w:rsidRPr="00DC251E">
          <w:rPr>
            <w:rFonts w:ascii="Arial" w:hAnsi="Arial" w:cs="Arial"/>
            <w:sz w:val="22"/>
            <w:szCs w:val="22"/>
            <w:rPrChange w:id="147" w:author="Dunn, Julia (NIH/NIMH) [F]" w:date="2020-04-08T10:59:00Z">
              <w:rPr>
                <w:rFonts w:cs="Arial"/>
                <w:szCs w:val="22"/>
              </w:rPr>
            </w:rPrChange>
          </w:rPr>
          <w:t>9 pm-11 pm</w:t>
        </w:r>
      </w:ins>
    </w:p>
    <w:p w14:paraId="1830BD13" w14:textId="77777777" w:rsidR="00DC251E" w:rsidRPr="00DC251E" w:rsidRDefault="00DC251E">
      <w:pPr>
        <w:numPr>
          <w:ilvl w:val="1"/>
          <w:numId w:val="1"/>
        </w:numPr>
        <w:spacing w:after="0" w:line="240" w:lineRule="auto"/>
        <w:rPr>
          <w:ins w:id="148" w:author="Dunn, Julia (NIH/NIMH) [F]" w:date="2020-04-08T10:59:00Z"/>
          <w:rFonts w:ascii="Arial" w:hAnsi="Arial" w:cs="Arial"/>
          <w:sz w:val="22"/>
          <w:szCs w:val="22"/>
          <w:rPrChange w:id="149" w:author="Dunn, Julia (NIH/NIMH) [F]" w:date="2020-04-08T10:59:00Z">
            <w:rPr>
              <w:ins w:id="150" w:author="Dunn, Julia (NIH/NIMH) [F]" w:date="2020-04-08T10:59:00Z"/>
              <w:rFonts w:cs="Arial"/>
              <w:szCs w:val="22"/>
            </w:rPr>
          </w:rPrChange>
        </w:rPr>
        <w:pPrChange w:id="151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ins w:id="152" w:author="Dunn, Julia (NIH/NIMH) [F]" w:date="2020-04-08T10:59:00Z">
        <w:r w:rsidRPr="00DC251E">
          <w:rPr>
            <w:rFonts w:ascii="Arial" w:hAnsi="Arial" w:cs="Arial"/>
            <w:sz w:val="22"/>
            <w:szCs w:val="22"/>
            <w:rPrChange w:id="153" w:author="Dunn, Julia (NIH/NIMH) [F]" w:date="2020-04-08T10:59:00Z">
              <w:rPr>
                <w:rFonts w:cs="Arial"/>
                <w:szCs w:val="22"/>
              </w:rPr>
            </w:rPrChange>
          </w:rPr>
          <w:t>11 pm-1 am</w:t>
        </w:r>
      </w:ins>
    </w:p>
    <w:p w14:paraId="36693650" w14:textId="0239FBA8" w:rsidR="00DC251E" w:rsidRPr="00DC251E" w:rsidRDefault="6E9C8926">
      <w:pPr>
        <w:numPr>
          <w:ilvl w:val="1"/>
          <w:numId w:val="1"/>
        </w:numPr>
        <w:spacing w:after="0" w:line="240" w:lineRule="auto"/>
        <w:rPr>
          <w:ins w:id="154" w:author="Dunn, Julia (NIH/NIMH) [F]" w:date="2020-04-08T10:59:00Z"/>
          <w:rFonts w:ascii="Arial" w:hAnsi="Arial" w:cs="Arial"/>
          <w:sz w:val="22"/>
          <w:szCs w:val="22"/>
          <w:rPrChange w:id="155" w:author="Dunn, Julia (NIH/NIMH) [F]" w:date="2020-04-08T10:59:00Z">
            <w:rPr>
              <w:ins w:id="156" w:author="Dunn, Julia (NIH/NIMH) [F]" w:date="2020-04-08T10:59:00Z"/>
              <w:rFonts w:ascii="Arial" w:eastAsia="Arial" w:hAnsi="Arial" w:cs="Arial"/>
              <w:b/>
              <w:sz w:val="22"/>
              <w:szCs w:val="22"/>
            </w:rPr>
          </w:rPrChange>
        </w:rPr>
        <w:pPrChange w:id="157" w:author="Dunn, Julia (NIH/NIMH) [F]" w:date="2020-04-08T10:59:00Z">
          <w:pPr>
            <w:numPr>
              <w:numId w:val="18"/>
            </w:numPr>
            <w:spacing w:before="240" w:after="0" w:line="240" w:lineRule="auto"/>
            <w:ind w:left="720" w:hanging="360"/>
          </w:pPr>
        </w:pPrChange>
      </w:pPr>
      <w:ins w:id="158" w:author="Dunn, Julia (NIH/NIMH) [F]" w:date="2020-04-08T10:59:00Z">
        <w:r w:rsidRPr="47823548">
          <w:rPr>
            <w:rFonts w:ascii="Arial" w:hAnsi="Arial" w:cs="Arial"/>
            <w:sz w:val="22"/>
            <w:szCs w:val="22"/>
            <w:rPrChange w:id="159" w:author="Dunn, Julia (NIH/NIMH) [F]" w:date="2020-04-08T10:59:00Z">
              <w:rPr>
                <w:rFonts w:cs="Arial"/>
              </w:rPr>
            </w:rPrChange>
          </w:rPr>
          <w:t>After 1 am</w:t>
        </w:r>
      </w:ins>
    </w:p>
    <w:p w14:paraId="0EA4A05A" w14:textId="77777777" w:rsidR="008D3E2B" w:rsidRPr="002333FE" w:rsidRDefault="008D3E2B" w:rsidP="008D3E2B">
      <w:pPr>
        <w:numPr>
          <w:ilvl w:val="0"/>
          <w:numId w:val="1"/>
        </w:numPr>
        <w:spacing w:before="240" w:after="0" w:line="240" w:lineRule="auto"/>
        <w:rPr>
          <w:ins w:id="160" w:author="Dunn, Julia (NIH/NIMH) [F]" w:date="2020-04-08T11:08:00Z"/>
          <w:rFonts w:ascii="Arial" w:hAnsi="Arial" w:cs="Arial"/>
          <w:sz w:val="22"/>
          <w:szCs w:val="22"/>
          <w:rPrChange w:id="161" w:author="Dunn, Julia (NIH/NIMH) [F]" w:date="2020-04-08T11:08:00Z">
            <w:rPr>
              <w:ins w:id="162" w:author="Dunn, Julia (NIH/NIMH) [F]" w:date="2020-04-08T11:08:00Z"/>
              <w:rFonts w:cs="Arial"/>
              <w:szCs w:val="22"/>
            </w:rPr>
          </w:rPrChange>
        </w:rPr>
      </w:pPr>
      <w:ins w:id="163" w:author="Dunn, Julia (NIH/NIMH) [F]" w:date="2020-04-08T11:08:00Z">
        <w:r w:rsidRPr="002333FE">
          <w:rPr>
            <w:rFonts w:ascii="Arial" w:eastAsia="Arial" w:hAnsi="Arial" w:cs="Arial"/>
            <w:b/>
            <w:sz w:val="22"/>
            <w:szCs w:val="22"/>
            <w:rPrChange w:id="164" w:author="Dunn, Julia (NIH/NIMH) [F]" w:date="2020-04-08T11:08:00Z">
              <w:rPr>
                <w:rFonts w:eastAsia="Arial" w:cs="Arial"/>
                <w:b/>
                <w:szCs w:val="22"/>
              </w:rPr>
            </w:rPrChange>
          </w:rPr>
          <w:t>… on average, how many hours per night did you sleep on WEEKDAYS?</w:t>
        </w:r>
      </w:ins>
    </w:p>
    <w:p w14:paraId="5CA842D5" w14:textId="77777777" w:rsidR="008D3E2B" w:rsidRPr="002333FE" w:rsidRDefault="008D3E2B" w:rsidP="008D3E2B">
      <w:pPr>
        <w:numPr>
          <w:ilvl w:val="1"/>
          <w:numId w:val="1"/>
        </w:numPr>
        <w:spacing w:after="0" w:line="240" w:lineRule="auto"/>
        <w:rPr>
          <w:ins w:id="165" w:author="Dunn, Julia (NIH/NIMH) [F]" w:date="2020-04-08T11:08:00Z"/>
          <w:rFonts w:ascii="Arial" w:eastAsia="Arial" w:hAnsi="Arial" w:cs="Arial"/>
          <w:sz w:val="22"/>
          <w:szCs w:val="22"/>
          <w:rPrChange w:id="166" w:author="Dunn, Julia (NIH/NIMH) [F]" w:date="2020-04-08T11:08:00Z">
            <w:rPr>
              <w:ins w:id="167" w:author="Dunn, Julia (NIH/NIMH) [F]" w:date="2020-04-08T11:08:00Z"/>
              <w:rFonts w:eastAsia="Arial" w:cs="Arial"/>
              <w:szCs w:val="22"/>
            </w:rPr>
          </w:rPrChange>
        </w:rPr>
      </w:pPr>
      <w:ins w:id="168" w:author="Dunn, Julia (NIH/NIMH) [F]" w:date="2020-04-08T11:08:00Z">
        <w:r w:rsidRPr="002333FE">
          <w:rPr>
            <w:rFonts w:ascii="Arial" w:eastAsia="Arial" w:hAnsi="Arial" w:cs="Arial"/>
            <w:sz w:val="22"/>
            <w:szCs w:val="22"/>
            <w:rPrChange w:id="169" w:author="Dunn, Julia (NIH/NIMH) [F]" w:date="2020-04-08T11:08:00Z">
              <w:rPr>
                <w:rFonts w:eastAsia="Arial" w:cs="Arial"/>
                <w:szCs w:val="22"/>
              </w:rPr>
            </w:rPrChange>
          </w:rPr>
          <w:t>&lt;6 hours</w:t>
        </w:r>
      </w:ins>
    </w:p>
    <w:p w14:paraId="3E18D0AD" w14:textId="77777777" w:rsidR="008D3E2B" w:rsidRPr="002333FE" w:rsidRDefault="008D3E2B" w:rsidP="008D3E2B">
      <w:pPr>
        <w:numPr>
          <w:ilvl w:val="1"/>
          <w:numId w:val="1"/>
        </w:numPr>
        <w:spacing w:after="0" w:line="240" w:lineRule="auto"/>
        <w:rPr>
          <w:ins w:id="170" w:author="Dunn, Julia (NIH/NIMH) [F]" w:date="2020-04-08T11:08:00Z"/>
          <w:rFonts w:ascii="Arial" w:eastAsia="Arial" w:hAnsi="Arial" w:cs="Arial"/>
          <w:sz w:val="22"/>
          <w:szCs w:val="22"/>
          <w:rPrChange w:id="171" w:author="Dunn, Julia (NIH/NIMH) [F]" w:date="2020-04-08T11:08:00Z">
            <w:rPr>
              <w:ins w:id="172" w:author="Dunn, Julia (NIH/NIMH) [F]" w:date="2020-04-08T11:08:00Z"/>
              <w:rFonts w:eastAsia="Arial" w:cs="Arial"/>
              <w:szCs w:val="22"/>
            </w:rPr>
          </w:rPrChange>
        </w:rPr>
      </w:pPr>
      <w:ins w:id="173" w:author="Dunn, Julia (NIH/NIMH) [F]" w:date="2020-04-08T11:08:00Z">
        <w:r w:rsidRPr="002333FE">
          <w:rPr>
            <w:rFonts w:ascii="Arial" w:eastAsia="Arial" w:hAnsi="Arial" w:cs="Arial"/>
            <w:sz w:val="22"/>
            <w:szCs w:val="22"/>
            <w:rPrChange w:id="174" w:author="Dunn, Julia (NIH/NIMH) [F]" w:date="2020-04-08T11:08:00Z">
              <w:rPr>
                <w:rFonts w:eastAsia="Arial" w:cs="Arial"/>
                <w:szCs w:val="22"/>
              </w:rPr>
            </w:rPrChange>
          </w:rPr>
          <w:t>6-8 hours</w:t>
        </w:r>
      </w:ins>
    </w:p>
    <w:p w14:paraId="590A5AE2" w14:textId="77777777" w:rsidR="008D3E2B" w:rsidRPr="002333FE" w:rsidRDefault="008D3E2B" w:rsidP="008D3E2B">
      <w:pPr>
        <w:numPr>
          <w:ilvl w:val="1"/>
          <w:numId w:val="1"/>
        </w:numPr>
        <w:spacing w:after="0" w:line="240" w:lineRule="auto"/>
        <w:rPr>
          <w:ins w:id="175" w:author="Dunn, Julia (NIH/NIMH) [F]" w:date="2020-04-08T11:08:00Z"/>
          <w:rFonts w:ascii="Arial" w:eastAsia="Arial" w:hAnsi="Arial" w:cs="Arial"/>
          <w:sz w:val="22"/>
          <w:szCs w:val="22"/>
          <w:rPrChange w:id="176" w:author="Dunn, Julia (NIH/NIMH) [F]" w:date="2020-04-08T11:08:00Z">
            <w:rPr>
              <w:ins w:id="177" w:author="Dunn, Julia (NIH/NIMH) [F]" w:date="2020-04-08T11:08:00Z"/>
              <w:rFonts w:eastAsia="Arial" w:cs="Arial"/>
              <w:szCs w:val="22"/>
            </w:rPr>
          </w:rPrChange>
        </w:rPr>
      </w:pPr>
      <w:ins w:id="178" w:author="Dunn, Julia (NIH/NIMH) [F]" w:date="2020-04-08T11:08:00Z">
        <w:r w:rsidRPr="002333FE">
          <w:rPr>
            <w:rFonts w:ascii="Arial" w:eastAsia="Arial" w:hAnsi="Arial" w:cs="Arial"/>
            <w:sz w:val="22"/>
            <w:szCs w:val="22"/>
            <w:rPrChange w:id="179" w:author="Dunn, Julia (NIH/NIMH) [F]" w:date="2020-04-08T11:08:00Z">
              <w:rPr>
                <w:rFonts w:eastAsia="Arial" w:cs="Arial"/>
                <w:szCs w:val="22"/>
              </w:rPr>
            </w:rPrChange>
          </w:rPr>
          <w:t>8-10 hours</w:t>
        </w:r>
      </w:ins>
    </w:p>
    <w:p w14:paraId="7D4D685D" w14:textId="77777777" w:rsidR="008D3E2B" w:rsidRPr="002333FE" w:rsidRDefault="008D3E2B" w:rsidP="008D3E2B">
      <w:pPr>
        <w:numPr>
          <w:ilvl w:val="1"/>
          <w:numId w:val="1"/>
        </w:numPr>
        <w:spacing w:after="0" w:line="240" w:lineRule="auto"/>
        <w:rPr>
          <w:ins w:id="180" w:author="Dunn, Julia (NIH/NIMH) [F]" w:date="2020-04-08T11:08:00Z"/>
          <w:rFonts w:ascii="Arial" w:eastAsia="Arial" w:hAnsi="Arial" w:cs="Arial"/>
          <w:sz w:val="22"/>
          <w:szCs w:val="22"/>
          <w:rPrChange w:id="181" w:author="Dunn, Julia (NIH/NIMH) [F]" w:date="2020-04-08T11:08:00Z">
            <w:rPr>
              <w:ins w:id="182" w:author="Dunn, Julia (NIH/NIMH) [F]" w:date="2020-04-08T11:08:00Z"/>
              <w:rFonts w:eastAsia="Arial" w:cs="Arial"/>
              <w:szCs w:val="22"/>
            </w:rPr>
          </w:rPrChange>
        </w:rPr>
      </w:pPr>
      <w:ins w:id="183" w:author="Dunn, Julia (NIH/NIMH) [F]" w:date="2020-04-08T11:08:00Z">
        <w:r w:rsidRPr="002333FE">
          <w:rPr>
            <w:rFonts w:ascii="Arial" w:eastAsia="Arial" w:hAnsi="Arial" w:cs="Arial"/>
            <w:sz w:val="22"/>
            <w:szCs w:val="22"/>
            <w:rPrChange w:id="184" w:author="Dunn, Julia (NIH/NIMH) [F]" w:date="2020-04-08T11:08:00Z">
              <w:rPr>
                <w:rFonts w:eastAsia="Arial" w:cs="Arial"/>
                <w:szCs w:val="22"/>
              </w:rPr>
            </w:rPrChange>
          </w:rPr>
          <w:t>&gt;10 hours</w:t>
        </w:r>
      </w:ins>
    </w:p>
    <w:p w14:paraId="1DA9B6F1" w14:textId="77777777" w:rsidR="008D3E2B" w:rsidRPr="002333FE" w:rsidRDefault="008D3E2B" w:rsidP="008D3E2B">
      <w:pPr>
        <w:numPr>
          <w:ilvl w:val="0"/>
          <w:numId w:val="1"/>
        </w:numPr>
        <w:spacing w:before="240" w:after="0" w:line="240" w:lineRule="auto"/>
        <w:rPr>
          <w:ins w:id="185" w:author="Dunn, Julia (NIH/NIMH) [F]" w:date="2020-04-08T11:08:00Z"/>
          <w:rFonts w:ascii="Arial" w:hAnsi="Arial" w:cs="Arial"/>
          <w:sz w:val="22"/>
          <w:szCs w:val="22"/>
          <w:rPrChange w:id="186" w:author="Dunn, Julia (NIH/NIMH) [F]" w:date="2020-04-08T11:08:00Z">
            <w:rPr>
              <w:ins w:id="187" w:author="Dunn, Julia (NIH/NIMH) [F]" w:date="2020-04-08T11:08:00Z"/>
              <w:rFonts w:cs="Arial"/>
              <w:szCs w:val="22"/>
            </w:rPr>
          </w:rPrChange>
        </w:rPr>
      </w:pPr>
      <w:ins w:id="188" w:author="Dunn, Julia (NIH/NIMH) [F]" w:date="2020-04-08T11:08:00Z">
        <w:r w:rsidRPr="002333FE">
          <w:rPr>
            <w:rFonts w:ascii="Arial" w:eastAsia="Arial" w:hAnsi="Arial" w:cs="Arial"/>
            <w:b/>
            <w:sz w:val="22"/>
            <w:szCs w:val="22"/>
            <w:rPrChange w:id="189" w:author="Dunn, Julia (NIH/NIMH) [F]" w:date="2020-04-08T11:08:00Z">
              <w:rPr>
                <w:rFonts w:eastAsia="Arial" w:cs="Arial"/>
                <w:b/>
                <w:szCs w:val="22"/>
              </w:rPr>
            </w:rPrChange>
          </w:rPr>
          <w:t>… on average, how many hours per night did you sleep on WEEKENDS?</w:t>
        </w:r>
      </w:ins>
    </w:p>
    <w:p w14:paraId="12DBF878" w14:textId="77777777" w:rsidR="008D3E2B" w:rsidRPr="002333FE" w:rsidRDefault="008D3E2B" w:rsidP="008D3E2B">
      <w:pPr>
        <w:numPr>
          <w:ilvl w:val="1"/>
          <w:numId w:val="1"/>
        </w:numPr>
        <w:spacing w:after="0" w:line="240" w:lineRule="auto"/>
        <w:rPr>
          <w:ins w:id="190" w:author="Dunn, Julia (NIH/NIMH) [F]" w:date="2020-04-08T11:08:00Z"/>
          <w:rFonts w:ascii="Arial" w:eastAsia="Arial" w:hAnsi="Arial" w:cs="Arial"/>
          <w:sz w:val="22"/>
          <w:szCs w:val="22"/>
          <w:rPrChange w:id="191" w:author="Dunn, Julia (NIH/NIMH) [F]" w:date="2020-04-08T11:08:00Z">
            <w:rPr>
              <w:ins w:id="192" w:author="Dunn, Julia (NIH/NIMH) [F]" w:date="2020-04-08T11:08:00Z"/>
              <w:rFonts w:eastAsia="Arial" w:cs="Arial"/>
              <w:szCs w:val="22"/>
            </w:rPr>
          </w:rPrChange>
        </w:rPr>
      </w:pPr>
      <w:ins w:id="193" w:author="Dunn, Julia (NIH/NIMH) [F]" w:date="2020-04-08T11:08:00Z">
        <w:r w:rsidRPr="002333FE">
          <w:rPr>
            <w:rFonts w:ascii="Arial" w:eastAsia="Arial" w:hAnsi="Arial" w:cs="Arial"/>
            <w:sz w:val="22"/>
            <w:szCs w:val="22"/>
            <w:rPrChange w:id="194" w:author="Dunn, Julia (NIH/NIMH) [F]" w:date="2020-04-08T11:08:00Z">
              <w:rPr>
                <w:rFonts w:eastAsia="Arial" w:cs="Arial"/>
                <w:szCs w:val="22"/>
              </w:rPr>
            </w:rPrChange>
          </w:rPr>
          <w:t>&lt;6 hours</w:t>
        </w:r>
      </w:ins>
    </w:p>
    <w:p w14:paraId="1BD7E0EC" w14:textId="77777777" w:rsidR="008D3E2B" w:rsidRPr="002333FE" w:rsidRDefault="008D3E2B" w:rsidP="008D3E2B">
      <w:pPr>
        <w:numPr>
          <w:ilvl w:val="1"/>
          <w:numId w:val="1"/>
        </w:numPr>
        <w:spacing w:after="0" w:line="240" w:lineRule="auto"/>
        <w:rPr>
          <w:ins w:id="195" w:author="Dunn, Julia (NIH/NIMH) [F]" w:date="2020-04-08T11:08:00Z"/>
          <w:rFonts w:ascii="Arial" w:eastAsia="Arial" w:hAnsi="Arial" w:cs="Arial"/>
          <w:sz w:val="22"/>
          <w:szCs w:val="22"/>
          <w:rPrChange w:id="196" w:author="Dunn, Julia (NIH/NIMH) [F]" w:date="2020-04-08T11:08:00Z">
            <w:rPr>
              <w:ins w:id="197" w:author="Dunn, Julia (NIH/NIMH) [F]" w:date="2020-04-08T11:08:00Z"/>
              <w:rFonts w:eastAsia="Arial" w:cs="Arial"/>
              <w:szCs w:val="22"/>
            </w:rPr>
          </w:rPrChange>
        </w:rPr>
      </w:pPr>
      <w:ins w:id="198" w:author="Dunn, Julia (NIH/NIMH) [F]" w:date="2020-04-08T11:08:00Z">
        <w:r w:rsidRPr="002333FE">
          <w:rPr>
            <w:rFonts w:ascii="Arial" w:eastAsia="Arial" w:hAnsi="Arial" w:cs="Arial"/>
            <w:sz w:val="22"/>
            <w:szCs w:val="22"/>
            <w:rPrChange w:id="199" w:author="Dunn, Julia (NIH/NIMH) [F]" w:date="2020-04-08T11:08:00Z">
              <w:rPr>
                <w:rFonts w:eastAsia="Arial" w:cs="Arial"/>
                <w:szCs w:val="22"/>
              </w:rPr>
            </w:rPrChange>
          </w:rPr>
          <w:t>6-8 hours</w:t>
        </w:r>
      </w:ins>
    </w:p>
    <w:p w14:paraId="43DC8298" w14:textId="77777777" w:rsidR="008D3E2B" w:rsidRPr="002333FE" w:rsidRDefault="008D3E2B" w:rsidP="008D3E2B">
      <w:pPr>
        <w:numPr>
          <w:ilvl w:val="1"/>
          <w:numId w:val="1"/>
        </w:numPr>
        <w:spacing w:after="0" w:line="240" w:lineRule="auto"/>
        <w:rPr>
          <w:ins w:id="200" w:author="Dunn, Julia (NIH/NIMH) [F]" w:date="2020-04-08T11:08:00Z"/>
          <w:rFonts w:ascii="Arial" w:eastAsia="Arial" w:hAnsi="Arial" w:cs="Arial"/>
          <w:sz w:val="22"/>
          <w:szCs w:val="22"/>
          <w:rPrChange w:id="201" w:author="Dunn, Julia (NIH/NIMH) [F]" w:date="2020-04-08T11:08:00Z">
            <w:rPr>
              <w:ins w:id="202" w:author="Dunn, Julia (NIH/NIMH) [F]" w:date="2020-04-08T11:08:00Z"/>
              <w:rFonts w:eastAsia="Arial" w:cs="Arial"/>
              <w:szCs w:val="22"/>
            </w:rPr>
          </w:rPrChange>
        </w:rPr>
      </w:pPr>
      <w:ins w:id="203" w:author="Dunn, Julia (NIH/NIMH) [F]" w:date="2020-04-08T11:08:00Z">
        <w:r w:rsidRPr="002333FE">
          <w:rPr>
            <w:rFonts w:ascii="Arial" w:eastAsia="Arial" w:hAnsi="Arial" w:cs="Arial"/>
            <w:sz w:val="22"/>
            <w:szCs w:val="22"/>
            <w:rPrChange w:id="204" w:author="Dunn, Julia (NIH/NIMH) [F]" w:date="2020-04-08T11:08:00Z">
              <w:rPr>
                <w:rFonts w:eastAsia="Arial" w:cs="Arial"/>
                <w:szCs w:val="22"/>
              </w:rPr>
            </w:rPrChange>
          </w:rPr>
          <w:t>8-10 hours</w:t>
        </w:r>
      </w:ins>
    </w:p>
    <w:p w14:paraId="7D8AD848" w14:textId="77777777" w:rsidR="008D3E2B" w:rsidRPr="002333FE" w:rsidRDefault="008D3E2B" w:rsidP="008D3E2B">
      <w:pPr>
        <w:numPr>
          <w:ilvl w:val="1"/>
          <w:numId w:val="1"/>
        </w:numPr>
        <w:spacing w:after="0" w:line="240" w:lineRule="auto"/>
        <w:rPr>
          <w:ins w:id="205" w:author="Dunn, Julia (NIH/NIMH) [F]" w:date="2020-04-08T11:08:00Z"/>
          <w:rFonts w:ascii="Arial" w:eastAsia="Arial" w:hAnsi="Arial" w:cs="Arial"/>
          <w:sz w:val="22"/>
          <w:szCs w:val="22"/>
          <w:rPrChange w:id="206" w:author="Dunn, Julia (NIH/NIMH) [F]" w:date="2020-04-08T11:08:00Z">
            <w:rPr>
              <w:ins w:id="207" w:author="Dunn, Julia (NIH/NIMH) [F]" w:date="2020-04-08T11:08:00Z"/>
              <w:rFonts w:eastAsia="Arial" w:cs="Arial"/>
              <w:szCs w:val="22"/>
            </w:rPr>
          </w:rPrChange>
        </w:rPr>
      </w:pPr>
      <w:ins w:id="208" w:author="Dunn, Julia (NIH/NIMH) [F]" w:date="2020-04-08T11:08:00Z">
        <w:r w:rsidRPr="002333FE">
          <w:rPr>
            <w:rFonts w:ascii="Arial" w:eastAsia="Arial" w:hAnsi="Arial" w:cs="Arial"/>
            <w:sz w:val="22"/>
            <w:szCs w:val="22"/>
            <w:rPrChange w:id="209" w:author="Dunn, Julia (NIH/NIMH) [F]" w:date="2020-04-08T11:08:00Z">
              <w:rPr>
                <w:rFonts w:eastAsia="Arial" w:cs="Arial"/>
                <w:szCs w:val="22"/>
              </w:rPr>
            </w:rPrChange>
          </w:rPr>
          <w:t>&gt;10 hours</w:t>
        </w:r>
      </w:ins>
    </w:p>
    <w:p w14:paraId="7AEFF03A" w14:textId="42B00FD6" w:rsidR="00E816D2" w:rsidDel="008D3E2B" w:rsidRDefault="00660B07">
      <w:pPr>
        <w:spacing w:before="240" w:after="0" w:line="240" w:lineRule="auto"/>
        <w:ind w:left="1440"/>
        <w:rPr>
          <w:del w:id="210" w:author="Dunn, Julia (NIH/NIMH) [F]" w:date="2020-04-08T11:08:00Z"/>
          <w:sz w:val="22"/>
          <w:szCs w:val="22"/>
        </w:rPr>
        <w:pPrChange w:id="211" w:author="Dunn, Julia (NIH/NIMH) [F]" w:date="2020-04-08T11:41:00Z">
          <w:pPr>
            <w:numPr>
              <w:numId w:val="18"/>
            </w:numPr>
            <w:spacing w:before="240" w:after="0" w:line="240" w:lineRule="auto"/>
            <w:ind w:left="720" w:hanging="360"/>
          </w:pPr>
        </w:pPrChange>
      </w:pPr>
      <w:del w:id="212" w:author="Dunn, Julia (NIH/NIMH) [F]" w:date="2020-04-08T11:08:00Z">
        <w:r w:rsidRPr="47823548" w:rsidDel="00660B07">
          <w:rPr>
            <w:rFonts w:ascii="Arial" w:eastAsia="Arial" w:hAnsi="Arial" w:cs="Arial"/>
            <w:b/>
            <w:bCs/>
            <w:sz w:val="22"/>
            <w:szCs w:val="22"/>
          </w:rPr>
          <w:delText>… how many hours per night did you sleep on average?</w:delText>
        </w:r>
      </w:del>
    </w:p>
    <w:p w14:paraId="61DFE4CB" w14:textId="2AB70D8E" w:rsidR="00E816D2" w:rsidDel="008D3E2B" w:rsidRDefault="00660B07">
      <w:pPr>
        <w:spacing w:after="0" w:line="240" w:lineRule="auto"/>
        <w:ind w:left="1440"/>
        <w:rPr>
          <w:del w:id="213" w:author="Dunn, Julia (NIH/NIMH) [F]" w:date="2020-04-08T11:08:00Z"/>
          <w:rFonts w:ascii="Arial" w:eastAsia="Arial" w:hAnsi="Arial" w:cs="Arial"/>
          <w:sz w:val="22"/>
          <w:szCs w:val="22"/>
        </w:rPr>
        <w:pPrChange w:id="214" w:author="Dunn, Julia (NIH/NIMH) [F]" w:date="2020-04-08T11:41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del w:id="215" w:author="Dunn, Julia (NIH/NIMH) [F]" w:date="2020-04-08T11:08:00Z">
        <w:r w:rsidDel="008D3E2B">
          <w:rPr>
            <w:rFonts w:ascii="Arial" w:eastAsia="Arial" w:hAnsi="Arial" w:cs="Arial"/>
            <w:sz w:val="22"/>
            <w:szCs w:val="22"/>
          </w:rPr>
          <w:delText>&lt;6 hours</w:delText>
        </w:r>
      </w:del>
    </w:p>
    <w:p w14:paraId="6559262C" w14:textId="68E39775" w:rsidR="00E816D2" w:rsidDel="008D3E2B" w:rsidRDefault="00660B07">
      <w:pPr>
        <w:spacing w:after="0" w:line="240" w:lineRule="auto"/>
        <w:ind w:left="1440"/>
        <w:rPr>
          <w:del w:id="216" w:author="Dunn, Julia (NIH/NIMH) [F]" w:date="2020-04-08T11:08:00Z"/>
          <w:rFonts w:ascii="Arial" w:eastAsia="Arial" w:hAnsi="Arial" w:cs="Arial"/>
          <w:sz w:val="22"/>
          <w:szCs w:val="22"/>
        </w:rPr>
        <w:pPrChange w:id="217" w:author="Dunn, Julia (NIH/NIMH) [F]" w:date="2020-04-08T11:41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del w:id="218" w:author="Dunn, Julia (NIH/NIMH) [F]" w:date="2020-04-08T11:08:00Z">
        <w:r w:rsidDel="008D3E2B">
          <w:rPr>
            <w:rFonts w:ascii="Arial" w:eastAsia="Arial" w:hAnsi="Arial" w:cs="Arial"/>
            <w:sz w:val="22"/>
            <w:szCs w:val="22"/>
          </w:rPr>
          <w:delText>6-8 hours</w:delText>
        </w:r>
      </w:del>
    </w:p>
    <w:p w14:paraId="281A4B70" w14:textId="04A50A92" w:rsidR="00E816D2" w:rsidDel="008D3E2B" w:rsidRDefault="00660B07">
      <w:pPr>
        <w:spacing w:after="0" w:line="240" w:lineRule="auto"/>
        <w:ind w:left="1440"/>
        <w:rPr>
          <w:del w:id="219" w:author="Dunn, Julia (NIH/NIMH) [F]" w:date="2020-04-08T11:08:00Z"/>
          <w:rFonts w:ascii="Arial" w:eastAsia="Arial" w:hAnsi="Arial" w:cs="Arial"/>
          <w:sz w:val="22"/>
          <w:szCs w:val="22"/>
        </w:rPr>
        <w:pPrChange w:id="220" w:author="Dunn, Julia (NIH/NIMH) [F]" w:date="2020-04-08T11:41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del w:id="221" w:author="Dunn, Julia (NIH/NIMH) [F]" w:date="2020-04-08T11:08:00Z">
        <w:r w:rsidDel="008D3E2B">
          <w:rPr>
            <w:rFonts w:ascii="Arial" w:eastAsia="Arial" w:hAnsi="Arial" w:cs="Arial"/>
            <w:sz w:val="22"/>
            <w:szCs w:val="22"/>
          </w:rPr>
          <w:delText>8-10 hours</w:delText>
        </w:r>
      </w:del>
    </w:p>
    <w:p w14:paraId="13CCDF48" w14:textId="56315860" w:rsidR="00E816D2" w:rsidDel="00DE00BD" w:rsidRDefault="00660B07">
      <w:pPr>
        <w:spacing w:after="0" w:line="240" w:lineRule="auto"/>
        <w:ind w:left="1440"/>
        <w:rPr>
          <w:del w:id="222" w:author="Dunn, Julia (NIH/NIMH) [F]" w:date="2020-04-08T11:41:00Z"/>
          <w:rFonts w:ascii="Arial" w:eastAsia="Arial" w:hAnsi="Arial" w:cs="Arial"/>
          <w:sz w:val="22"/>
          <w:szCs w:val="22"/>
        </w:rPr>
        <w:pPrChange w:id="223" w:author="Dunn, Julia (NIH/NIMH) [F]" w:date="2020-04-08T11:41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del w:id="224" w:author="Dunn, Julia (NIH/NIMH) [F]" w:date="2020-04-08T11:08:00Z">
        <w:r w:rsidDel="008D3E2B">
          <w:rPr>
            <w:rFonts w:ascii="Arial" w:eastAsia="Arial" w:hAnsi="Arial" w:cs="Arial"/>
            <w:sz w:val="22"/>
            <w:szCs w:val="22"/>
          </w:rPr>
          <w:delText>&gt;10 hours</w:delText>
        </w:r>
      </w:del>
    </w:p>
    <w:p w14:paraId="359E8D98" w14:textId="3E1832C4" w:rsidR="00E816D2" w:rsidDel="00DE00BD" w:rsidRDefault="00E816D2" w:rsidP="00E91248">
      <w:pPr>
        <w:spacing w:after="0" w:line="240" w:lineRule="auto"/>
        <w:ind w:left="1440"/>
        <w:rPr>
          <w:del w:id="225" w:author="Dunn, Julia (NIH/NIMH) [F]" w:date="2020-04-08T11:41:00Z"/>
          <w:rFonts w:ascii="Arial" w:eastAsia="Arial" w:hAnsi="Arial" w:cs="Arial"/>
          <w:sz w:val="22"/>
          <w:szCs w:val="22"/>
        </w:rPr>
      </w:pPr>
    </w:p>
    <w:p w14:paraId="7432A2C9" w14:textId="41606584" w:rsidR="00510503" w:rsidRDefault="00510503">
      <w:pPr>
        <w:spacing w:after="0"/>
        <w:rPr>
          <w:rFonts w:ascii="Arial" w:eastAsia="Arial" w:hAnsi="Arial" w:cs="Arial"/>
          <w:b/>
          <w:sz w:val="22"/>
          <w:szCs w:val="22"/>
        </w:rPr>
        <w:pPrChange w:id="226" w:author="Dunn, Julia (NIH/NIMH) [F]" w:date="2020-04-08T11:41:00Z">
          <w:pPr/>
        </w:pPrChange>
      </w:pPr>
      <w:del w:id="227" w:author="Dunn, Julia (NIH/NIMH) [F]" w:date="2020-04-08T11:41:00Z">
        <w:r w:rsidDel="00DE00BD">
          <w:rPr>
            <w:rFonts w:ascii="Arial" w:eastAsia="Arial" w:hAnsi="Arial" w:cs="Arial"/>
            <w:b/>
            <w:sz w:val="22"/>
            <w:szCs w:val="22"/>
          </w:rPr>
          <w:br w:type="page"/>
        </w:r>
      </w:del>
    </w:p>
    <w:p w14:paraId="1EAAE227" w14:textId="77777777" w:rsidR="00E816D2" w:rsidRDefault="00660B07">
      <w:pPr>
        <w:numPr>
          <w:ilvl w:val="0"/>
          <w:numId w:val="1"/>
        </w:numPr>
        <w:spacing w:before="5" w:after="0" w:line="240" w:lineRule="auto"/>
        <w:rPr>
          <w:sz w:val="22"/>
          <w:szCs w:val="22"/>
        </w:rPr>
        <w:pPrChange w:id="228" w:author="Dunn, Julia (NIH/NIMH) [F]" w:date="2020-04-08T10:59:00Z">
          <w:pPr>
            <w:numPr>
              <w:numId w:val="18"/>
            </w:numPr>
            <w:spacing w:before="5" w:after="0" w:line="240" w:lineRule="auto"/>
            <w:ind w:left="720" w:hanging="360"/>
          </w:pPr>
        </w:pPrChange>
      </w:pPr>
      <w:r w:rsidRPr="47823548">
        <w:rPr>
          <w:rFonts w:ascii="Arial" w:eastAsia="Arial" w:hAnsi="Arial" w:cs="Arial"/>
          <w:b/>
          <w:bCs/>
          <w:sz w:val="22"/>
          <w:szCs w:val="22"/>
        </w:rPr>
        <w:t>… h</w:t>
      </w:r>
      <w:r w:rsidRPr="47823548">
        <w:rPr>
          <w:rFonts w:ascii="Arial" w:eastAsia="Arial" w:hAnsi="Arial" w:cs="Arial"/>
          <w:b/>
          <w:bCs/>
          <w:sz w:val="22"/>
          <w:szCs w:val="22"/>
          <w:highlight w:val="white"/>
        </w:rPr>
        <w:t>ow many days per week did you exercise (e.g., increased heart rate, breathing) for at least 30 minutes?</w:t>
      </w:r>
    </w:p>
    <w:p w14:paraId="1CB2B528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  <w:pPrChange w:id="229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0EDC81D9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  <w:pPrChange w:id="230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r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3C6E0BCB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  <w:pPrChange w:id="231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r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64C739CB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  <w:pPrChange w:id="232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r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263A9465" w14:textId="5FCD2293" w:rsidR="00E816D2" w:rsidRPr="00E91248" w:rsidRDefault="00660B07">
      <w:pPr>
        <w:numPr>
          <w:ilvl w:val="1"/>
          <w:numId w:val="1"/>
        </w:numPr>
        <w:spacing w:after="0" w:line="240" w:lineRule="auto"/>
        <w:rPr>
          <w:rFonts w:ascii="Arial" w:hAnsi="Arial"/>
          <w:b/>
          <w:sz w:val="22"/>
          <w:highlight w:val="white"/>
        </w:rPr>
        <w:pPrChange w:id="233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r w:rsidRPr="00E91248">
        <w:rPr>
          <w:rFonts w:ascii="Arial" w:hAnsi="Arial"/>
          <w:sz w:val="22"/>
          <w:highlight w:val="white"/>
        </w:rPr>
        <w:t>Daily</w:t>
      </w:r>
    </w:p>
    <w:p w14:paraId="305BA555" w14:textId="5BB43E2A" w:rsidR="00E816D2" w:rsidRDefault="00E816D2" w:rsidP="00E91248">
      <w:pPr>
        <w:spacing w:after="0" w:line="240" w:lineRule="auto"/>
        <w:rPr>
          <w:rFonts w:ascii="Arial" w:eastAsia="Arial" w:hAnsi="Arial" w:cs="Arial"/>
          <w:b/>
          <w:sz w:val="22"/>
          <w:szCs w:val="22"/>
        </w:rPr>
      </w:pPr>
    </w:p>
    <w:p w14:paraId="46E28206" w14:textId="77777777" w:rsidR="00E816D2" w:rsidRDefault="00660B07">
      <w:pPr>
        <w:numPr>
          <w:ilvl w:val="0"/>
          <w:numId w:val="1"/>
        </w:numPr>
        <w:spacing w:after="0" w:line="240" w:lineRule="auto"/>
        <w:rPr>
          <w:sz w:val="22"/>
          <w:szCs w:val="22"/>
        </w:rPr>
        <w:pPrChange w:id="234" w:author="Dunn, Julia (NIH/NIMH) [F]" w:date="2020-04-08T10:59:00Z">
          <w:pPr>
            <w:numPr>
              <w:numId w:val="18"/>
            </w:numPr>
            <w:spacing w:after="0" w:line="240" w:lineRule="auto"/>
            <w:ind w:left="720" w:hanging="360"/>
          </w:pPr>
        </w:pPrChange>
      </w:pPr>
      <w:r w:rsidRPr="47823548">
        <w:rPr>
          <w:rFonts w:ascii="Arial" w:eastAsia="Arial" w:hAnsi="Arial" w:cs="Arial"/>
          <w:b/>
          <w:bCs/>
          <w:sz w:val="22"/>
          <w:szCs w:val="22"/>
        </w:rPr>
        <w:t>… h</w:t>
      </w:r>
      <w:r w:rsidRPr="47823548">
        <w:rPr>
          <w:rFonts w:ascii="Arial" w:eastAsia="Arial" w:hAnsi="Arial" w:cs="Arial"/>
          <w:b/>
          <w:bCs/>
          <w:sz w:val="22"/>
          <w:szCs w:val="22"/>
          <w:highlight w:val="white"/>
        </w:rPr>
        <w:t>ow many days per week did you spend time outdoors?</w:t>
      </w:r>
    </w:p>
    <w:p w14:paraId="7AA2F957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  <w:pPrChange w:id="235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594484A7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  <w:pPrChange w:id="236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r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34A1D2DC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  <w:pPrChange w:id="237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r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3F2313BE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  <w:pPrChange w:id="238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r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3FB9475A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  <w:pPrChange w:id="239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r>
        <w:rPr>
          <w:rFonts w:ascii="Arial" w:eastAsia="Arial" w:hAnsi="Arial" w:cs="Arial"/>
          <w:sz w:val="22"/>
          <w:szCs w:val="22"/>
          <w:highlight w:val="white"/>
        </w:rPr>
        <w:t>Daily</w:t>
      </w:r>
    </w:p>
    <w:p w14:paraId="41F30DAE" w14:textId="77777777" w:rsidR="00E816D2" w:rsidRDefault="00E816D2" w:rsidP="00E91248">
      <w:pPr>
        <w:pStyle w:val="Heading2"/>
        <w:spacing w:after="0" w:line="240" w:lineRule="auto"/>
      </w:pPr>
    </w:p>
    <w:p w14:paraId="1DAE8C7B" w14:textId="77777777" w:rsidR="00DE00BD" w:rsidRDefault="00DE00BD">
      <w:pPr>
        <w:rPr>
          <w:ins w:id="240" w:author="Dunn, Julia (NIH/NIMH) [F]" w:date="2020-04-08T11:41:00Z"/>
          <w:rFonts w:ascii="Arial" w:eastAsiaTheme="majorEastAsia" w:hAnsi="Arial" w:cstheme="majorBidi"/>
          <w:b/>
          <w:sz w:val="28"/>
          <w:szCs w:val="28"/>
        </w:rPr>
      </w:pPr>
      <w:ins w:id="241" w:author="Dunn, Julia (NIH/NIMH) [F]" w:date="2020-04-08T11:41:00Z">
        <w:r>
          <w:rPr>
            <w:sz w:val="28"/>
            <w:szCs w:val="28"/>
          </w:rPr>
          <w:br w:type="page"/>
        </w:r>
      </w:ins>
    </w:p>
    <w:p w14:paraId="246098B7" w14:textId="09625DA1" w:rsidR="00E816D2" w:rsidRDefault="00660B07" w:rsidP="00E91248">
      <w:pPr>
        <w:pStyle w:val="Heading2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EMOTIONS/WORRIES (PAST TWO WEEKS)</w:t>
      </w:r>
    </w:p>
    <w:p w14:paraId="28CF696B" w14:textId="77777777" w:rsidR="00E816D2" w:rsidRDefault="00E816D2" w:rsidP="00E91248">
      <w:pPr>
        <w:spacing w:before="5" w:after="0" w:line="240" w:lineRule="auto"/>
        <w:rPr>
          <w:rFonts w:ascii="Arial" w:eastAsia="Arial" w:hAnsi="Arial" w:cs="Arial"/>
          <w:b/>
          <w:sz w:val="22"/>
          <w:szCs w:val="22"/>
        </w:rPr>
      </w:pPr>
    </w:p>
    <w:p w14:paraId="380BE58B" w14:textId="77777777" w:rsidR="00E816D2" w:rsidRDefault="00660B07" w:rsidP="00E91248">
      <w:pPr>
        <w:spacing w:before="5"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3B71DDC3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1A555AA2" w14:textId="77777777" w:rsidR="00E816D2" w:rsidRDefault="00660B07">
      <w:pPr>
        <w:numPr>
          <w:ilvl w:val="0"/>
          <w:numId w:val="1"/>
        </w:numPr>
        <w:spacing w:after="0" w:line="240" w:lineRule="auto"/>
        <w:rPr>
          <w:sz w:val="22"/>
          <w:szCs w:val="22"/>
        </w:rPr>
        <w:pPrChange w:id="242" w:author="Dunn, Julia (NIH/NIMH) [F]" w:date="2020-04-08T10:59:00Z">
          <w:pPr>
            <w:numPr>
              <w:numId w:val="18"/>
            </w:numPr>
            <w:spacing w:after="0" w:line="240" w:lineRule="auto"/>
            <w:ind w:left="720" w:hanging="360"/>
          </w:pPr>
        </w:pPrChange>
      </w:pPr>
      <w:r w:rsidRPr="47823548">
        <w:rPr>
          <w:rFonts w:ascii="Arial" w:eastAsia="Arial" w:hAnsi="Arial" w:cs="Arial"/>
          <w:b/>
          <w:bCs/>
          <w:sz w:val="22"/>
          <w:szCs w:val="22"/>
        </w:rPr>
        <w:t>… how worried were you generally?</w:t>
      </w:r>
    </w:p>
    <w:p w14:paraId="5782B5B1" w14:textId="77777777" w:rsidR="00E816D2" w:rsidRDefault="00660B07" w:rsidP="00E91248">
      <w:pPr>
        <w:numPr>
          <w:ilvl w:val="0"/>
          <w:numId w:val="8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worried at all</w:t>
      </w:r>
    </w:p>
    <w:p w14:paraId="4C813405" w14:textId="77777777" w:rsidR="00E816D2" w:rsidRDefault="00660B07" w:rsidP="00E91248">
      <w:pPr>
        <w:numPr>
          <w:ilvl w:val="0"/>
          <w:numId w:val="8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worried</w:t>
      </w:r>
    </w:p>
    <w:p w14:paraId="13B5932A" w14:textId="77777777" w:rsidR="00E816D2" w:rsidRDefault="00660B07" w:rsidP="00E91248">
      <w:pPr>
        <w:numPr>
          <w:ilvl w:val="0"/>
          <w:numId w:val="8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worried</w:t>
      </w:r>
    </w:p>
    <w:p w14:paraId="37DB6296" w14:textId="77777777" w:rsidR="00E816D2" w:rsidRDefault="00660B07" w:rsidP="00E91248">
      <w:pPr>
        <w:numPr>
          <w:ilvl w:val="0"/>
          <w:numId w:val="8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worried</w:t>
      </w:r>
    </w:p>
    <w:p w14:paraId="7661F466" w14:textId="77777777" w:rsidR="00E816D2" w:rsidRDefault="00660B07" w:rsidP="00E91248">
      <w:pPr>
        <w:numPr>
          <w:ilvl w:val="0"/>
          <w:numId w:val="8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worried</w:t>
      </w:r>
    </w:p>
    <w:p w14:paraId="26E9DA14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745FEFD4" w14:textId="77777777" w:rsidR="00E816D2" w:rsidRDefault="00660B07">
      <w:pPr>
        <w:numPr>
          <w:ilvl w:val="0"/>
          <w:numId w:val="1"/>
        </w:numPr>
        <w:spacing w:after="0" w:line="240" w:lineRule="auto"/>
        <w:rPr>
          <w:sz w:val="22"/>
          <w:szCs w:val="22"/>
        </w:rPr>
        <w:pPrChange w:id="243" w:author="Dunn, Julia (NIH/NIMH) [F]" w:date="2020-04-08T10:59:00Z">
          <w:pPr>
            <w:numPr>
              <w:numId w:val="18"/>
            </w:numPr>
            <w:spacing w:after="0" w:line="240" w:lineRule="auto"/>
            <w:ind w:left="720" w:hanging="360"/>
          </w:pPr>
        </w:pPrChange>
      </w:pPr>
      <w:r w:rsidRPr="47823548">
        <w:rPr>
          <w:rFonts w:ascii="Arial" w:eastAsia="Arial" w:hAnsi="Arial" w:cs="Arial"/>
          <w:b/>
          <w:bCs/>
          <w:sz w:val="22"/>
          <w:szCs w:val="22"/>
        </w:rPr>
        <w:t>… how happy versus sad were you?</w:t>
      </w:r>
    </w:p>
    <w:p w14:paraId="1F808B8F" w14:textId="77777777" w:rsidR="00E816D2" w:rsidRDefault="00660B07" w:rsidP="00E91248">
      <w:pPr>
        <w:numPr>
          <w:ilvl w:val="0"/>
          <w:numId w:val="9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sad/depressed/unhappy</w:t>
      </w:r>
    </w:p>
    <w:p w14:paraId="2176A406" w14:textId="77777777" w:rsidR="00E816D2" w:rsidRDefault="00660B07" w:rsidP="00E91248">
      <w:pPr>
        <w:numPr>
          <w:ilvl w:val="0"/>
          <w:numId w:val="9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sad/depressed/unhappy</w:t>
      </w:r>
    </w:p>
    <w:p w14:paraId="5F7F410F" w14:textId="77777777" w:rsidR="00E816D2" w:rsidRDefault="00660B07" w:rsidP="00E91248">
      <w:pPr>
        <w:numPr>
          <w:ilvl w:val="0"/>
          <w:numId w:val="9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Neutral </w:t>
      </w:r>
    </w:p>
    <w:p w14:paraId="2FEFD636" w14:textId="77777777" w:rsidR="00E816D2" w:rsidRDefault="00660B07" w:rsidP="00E91248">
      <w:pPr>
        <w:numPr>
          <w:ilvl w:val="0"/>
          <w:numId w:val="9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happy/cheerful </w:t>
      </w:r>
    </w:p>
    <w:p w14:paraId="1EF98F77" w14:textId="7D9509A9" w:rsidR="00E816D2" w:rsidRDefault="00660B07" w:rsidP="00E91248">
      <w:pPr>
        <w:numPr>
          <w:ilvl w:val="0"/>
          <w:numId w:val="9"/>
        </w:numPr>
        <w:spacing w:after="0" w:line="240" w:lineRule="auto"/>
        <w:rPr>
          <w:ins w:id="244" w:author="Dunn, Julia (NIH/NIMH) [F]" w:date="2020-04-08T11:31:00Z"/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happy/cheerful</w:t>
      </w:r>
    </w:p>
    <w:p w14:paraId="59A092C0" w14:textId="002AC16C" w:rsidR="00F55FF1" w:rsidRDefault="00F55FF1" w:rsidP="00F55FF1">
      <w:pPr>
        <w:spacing w:after="0" w:line="240" w:lineRule="auto"/>
        <w:rPr>
          <w:ins w:id="245" w:author="Dunn, Julia (NIH/NIMH) [F]" w:date="2020-04-08T11:31:00Z"/>
          <w:rFonts w:ascii="Arial" w:eastAsia="Arial" w:hAnsi="Arial" w:cs="Arial"/>
          <w:sz w:val="22"/>
          <w:szCs w:val="22"/>
        </w:rPr>
      </w:pPr>
    </w:p>
    <w:p w14:paraId="6CA8B8AA" w14:textId="77777777" w:rsidR="00F55FF1" w:rsidRPr="00F55FF1" w:rsidRDefault="00F55FF1" w:rsidP="00F55FF1">
      <w:pPr>
        <w:numPr>
          <w:ilvl w:val="0"/>
          <w:numId w:val="1"/>
        </w:numPr>
        <w:spacing w:after="0" w:line="240" w:lineRule="auto"/>
        <w:rPr>
          <w:ins w:id="246" w:author="Dunn, Julia (NIH/NIMH) [F]" w:date="2020-04-08T11:31:00Z"/>
          <w:rFonts w:ascii="Arial" w:hAnsi="Arial" w:cs="Arial"/>
          <w:sz w:val="22"/>
          <w:szCs w:val="22"/>
          <w:rPrChange w:id="247" w:author="Dunn, Julia (NIH/NIMH) [F]" w:date="2020-04-08T11:31:00Z">
            <w:rPr>
              <w:ins w:id="248" w:author="Dunn, Julia (NIH/NIMH) [F]" w:date="2020-04-08T11:31:00Z"/>
              <w:rFonts w:cs="Arial"/>
              <w:szCs w:val="22"/>
            </w:rPr>
          </w:rPrChange>
        </w:rPr>
      </w:pPr>
      <w:ins w:id="249" w:author="Dunn, Julia (NIH/NIMH) [F]" w:date="2020-04-08T11:31:00Z">
        <w:r w:rsidRPr="00F55FF1">
          <w:rPr>
            <w:rFonts w:ascii="Arial" w:eastAsia="Arial" w:hAnsi="Arial" w:cs="Arial"/>
            <w:b/>
            <w:sz w:val="22"/>
            <w:szCs w:val="22"/>
            <w:rPrChange w:id="250" w:author="Dunn, Julia (NIH/NIMH) [F]" w:date="2020-04-08T11:31:00Z">
              <w:rPr>
                <w:rFonts w:eastAsia="Arial" w:cs="Arial"/>
                <w:b/>
                <w:szCs w:val="22"/>
              </w:rPr>
            </w:rPrChange>
          </w:rPr>
          <w:t>… how much were you able to enjoy your usual activities?</w:t>
        </w:r>
        <w:r w:rsidRPr="00F55FF1">
          <w:rPr>
            <w:rFonts w:ascii="Arial" w:eastAsia="Arial" w:hAnsi="Arial" w:cs="Arial"/>
            <w:sz w:val="22"/>
            <w:szCs w:val="22"/>
            <w:rPrChange w:id="251" w:author="Dunn, Julia (NIH/NIMH) [F]" w:date="2020-04-08T11:31:00Z">
              <w:rPr>
                <w:rFonts w:eastAsia="Arial" w:cs="Arial"/>
                <w:szCs w:val="22"/>
              </w:rPr>
            </w:rPrChange>
          </w:rPr>
          <w:t> </w:t>
        </w:r>
      </w:ins>
    </w:p>
    <w:p w14:paraId="1FC13268" w14:textId="77777777" w:rsidR="00F55FF1" w:rsidRPr="00F55FF1" w:rsidRDefault="00F55FF1" w:rsidP="00F55FF1">
      <w:pPr>
        <w:numPr>
          <w:ilvl w:val="0"/>
          <w:numId w:val="19"/>
        </w:numPr>
        <w:spacing w:after="0" w:line="240" w:lineRule="auto"/>
        <w:rPr>
          <w:ins w:id="252" w:author="Dunn, Julia (NIH/NIMH) [F]" w:date="2020-04-08T11:31:00Z"/>
          <w:rFonts w:ascii="Arial" w:eastAsia="Arial" w:hAnsi="Arial" w:cs="Arial"/>
          <w:sz w:val="22"/>
          <w:szCs w:val="22"/>
          <w:rPrChange w:id="253" w:author="Dunn, Julia (NIH/NIMH) [F]" w:date="2020-04-08T11:31:00Z">
            <w:rPr>
              <w:ins w:id="254" w:author="Dunn, Julia (NIH/NIMH) [F]" w:date="2020-04-08T11:31:00Z"/>
              <w:rFonts w:eastAsia="Arial" w:cs="Arial"/>
              <w:szCs w:val="22"/>
            </w:rPr>
          </w:rPrChange>
        </w:rPr>
      </w:pPr>
      <w:ins w:id="255" w:author="Dunn, Julia (NIH/NIMH) [F]" w:date="2020-04-08T11:31:00Z">
        <w:r w:rsidRPr="00F55FF1">
          <w:rPr>
            <w:rFonts w:ascii="Arial" w:eastAsia="Arial" w:hAnsi="Arial" w:cs="Arial"/>
            <w:sz w:val="22"/>
            <w:szCs w:val="22"/>
            <w:rPrChange w:id="256" w:author="Dunn, Julia (NIH/NIMH) [F]" w:date="2020-04-08T11:31:00Z">
              <w:rPr>
                <w:rFonts w:eastAsia="Arial" w:cs="Arial"/>
                <w:szCs w:val="22"/>
              </w:rPr>
            </w:rPrChange>
          </w:rPr>
          <w:t>Not at all</w:t>
        </w:r>
      </w:ins>
    </w:p>
    <w:p w14:paraId="51B77F8B" w14:textId="77777777" w:rsidR="00F55FF1" w:rsidRPr="00F55FF1" w:rsidRDefault="00F55FF1" w:rsidP="00F55FF1">
      <w:pPr>
        <w:numPr>
          <w:ilvl w:val="0"/>
          <w:numId w:val="19"/>
        </w:numPr>
        <w:spacing w:after="0" w:line="240" w:lineRule="auto"/>
        <w:rPr>
          <w:ins w:id="257" w:author="Dunn, Julia (NIH/NIMH) [F]" w:date="2020-04-08T11:31:00Z"/>
          <w:rFonts w:ascii="Arial" w:eastAsia="Arial" w:hAnsi="Arial" w:cs="Arial"/>
          <w:sz w:val="22"/>
          <w:szCs w:val="22"/>
          <w:rPrChange w:id="258" w:author="Dunn, Julia (NIH/NIMH) [F]" w:date="2020-04-08T11:31:00Z">
            <w:rPr>
              <w:ins w:id="259" w:author="Dunn, Julia (NIH/NIMH) [F]" w:date="2020-04-08T11:31:00Z"/>
              <w:rFonts w:eastAsia="Arial" w:cs="Arial"/>
              <w:szCs w:val="22"/>
            </w:rPr>
          </w:rPrChange>
        </w:rPr>
      </w:pPr>
      <w:ins w:id="260" w:author="Dunn, Julia (NIH/NIMH) [F]" w:date="2020-04-08T11:31:00Z">
        <w:r w:rsidRPr="00F55FF1">
          <w:rPr>
            <w:rFonts w:ascii="Arial" w:eastAsia="Arial" w:hAnsi="Arial" w:cs="Arial"/>
            <w:sz w:val="22"/>
            <w:szCs w:val="22"/>
            <w:rPrChange w:id="261" w:author="Dunn, Julia (NIH/NIMH) [F]" w:date="2020-04-08T11:31:00Z">
              <w:rPr>
                <w:rFonts w:eastAsia="Arial" w:cs="Arial"/>
                <w:szCs w:val="22"/>
              </w:rPr>
            </w:rPrChange>
          </w:rPr>
          <w:t>Slightly</w:t>
        </w:r>
      </w:ins>
    </w:p>
    <w:p w14:paraId="07A4E771" w14:textId="77777777" w:rsidR="00F55FF1" w:rsidRPr="00F55FF1" w:rsidRDefault="00F55FF1" w:rsidP="00F55FF1">
      <w:pPr>
        <w:numPr>
          <w:ilvl w:val="0"/>
          <w:numId w:val="19"/>
        </w:numPr>
        <w:spacing w:after="0" w:line="240" w:lineRule="auto"/>
        <w:rPr>
          <w:ins w:id="262" w:author="Dunn, Julia (NIH/NIMH) [F]" w:date="2020-04-08T11:31:00Z"/>
          <w:rFonts w:ascii="Arial" w:eastAsia="Arial" w:hAnsi="Arial" w:cs="Arial"/>
          <w:sz w:val="22"/>
          <w:szCs w:val="22"/>
          <w:rPrChange w:id="263" w:author="Dunn, Julia (NIH/NIMH) [F]" w:date="2020-04-08T11:31:00Z">
            <w:rPr>
              <w:ins w:id="264" w:author="Dunn, Julia (NIH/NIMH) [F]" w:date="2020-04-08T11:31:00Z"/>
              <w:rFonts w:eastAsia="Arial" w:cs="Arial"/>
              <w:szCs w:val="22"/>
            </w:rPr>
          </w:rPrChange>
        </w:rPr>
      </w:pPr>
      <w:ins w:id="265" w:author="Dunn, Julia (NIH/NIMH) [F]" w:date="2020-04-08T11:31:00Z">
        <w:r w:rsidRPr="00F55FF1">
          <w:rPr>
            <w:rFonts w:ascii="Arial" w:eastAsia="Arial" w:hAnsi="Arial" w:cs="Arial"/>
            <w:sz w:val="22"/>
            <w:szCs w:val="22"/>
            <w:rPrChange w:id="266" w:author="Dunn, Julia (NIH/NIMH) [F]" w:date="2020-04-08T11:31:00Z">
              <w:rPr>
                <w:rFonts w:eastAsia="Arial" w:cs="Arial"/>
                <w:szCs w:val="22"/>
              </w:rPr>
            </w:rPrChange>
          </w:rPr>
          <w:t>Moderately</w:t>
        </w:r>
      </w:ins>
    </w:p>
    <w:p w14:paraId="5C4F9BC3" w14:textId="77777777" w:rsidR="00F55FF1" w:rsidRPr="00F55FF1" w:rsidRDefault="00F55FF1" w:rsidP="00F55FF1">
      <w:pPr>
        <w:numPr>
          <w:ilvl w:val="0"/>
          <w:numId w:val="19"/>
        </w:numPr>
        <w:spacing w:after="0" w:line="240" w:lineRule="auto"/>
        <w:rPr>
          <w:ins w:id="267" w:author="Dunn, Julia (NIH/NIMH) [F]" w:date="2020-04-08T11:31:00Z"/>
          <w:rFonts w:ascii="Arial" w:eastAsia="Arial" w:hAnsi="Arial" w:cs="Arial"/>
          <w:sz w:val="22"/>
          <w:szCs w:val="22"/>
          <w:rPrChange w:id="268" w:author="Dunn, Julia (NIH/NIMH) [F]" w:date="2020-04-08T11:31:00Z">
            <w:rPr>
              <w:ins w:id="269" w:author="Dunn, Julia (NIH/NIMH) [F]" w:date="2020-04-08T11:31:00Z"/>
              <w:rFonts w:eastAsia="Arial" w:cs="Arial"/>
              <w:szCs w:val="22"/>
            </w:rPr>
          </w:rPrChange>
        </w:rPr>
      </w:pPr>
      <w:ins w:id="270" w:author="Dunn, Julia (NIH/NIMH) [F]" w:date="2020-04-08T11:31:00Z">
        <w:r w:rsidRPr="00F55FF1">
          <w:rPr>
            <w:rFonts w:ascii="Arial" w:eastAsia="Arial" w:hAnsi="Arial" w:cs="Arial"/>
            <w:sz w:val="22"/>
            <w:szCs w:val="22"/>
            <w:rPrChange w:id="271" w:author="Dunn, Julia (NIH/NIMH) [F]" w:date="2020-04-08T11:31:00Z">
              <w:rPr>
                <w:rFonts w:eastAsia="Arial" w:cs="Arial"/>
                <w:szCs w:val="22"/>
              </w:rPr>
            </w:rPrChange>
          </w:rPr>
          <w:t>Very much</w:t>
        </w:r>
      </w:ins>
    </w:p>
    <w:p w14:paraId="75176D24" w14:textId="77777777" w:rsidR="00F55FF1" w:rsidRPr="00F55FF1" w:rsidRDefault="00F55FF1" w:rsidP="00F55FF1">
      <w:pPr>
        <w:numPr>
          <w:ilvl w:val="0"/>
          <w:numId w:val="19"/>
        </w:numPr>
        <w:spacing w:after="0" w:line="240" w:lineRule="auto"/>
        <w:rPr>
          <w:ins w:id="272" w:author="Dunn, Julia (NIH/NIMH) [F]" w:date="2020-04-08T11:31:00Z"/>
          <w:rFonts w:ascii="Arial" w:eastAsia="Arial" w:hAnsi="Arial" w:cs="Arial"/>
          <w:sz w:val="22"/>
          <w:szCs w:val="22"/>
          <w:rPrChange w:id="273" w:author="Dunn, Julia (NIH/NIMH) [F]" w:date="2020-04-08T11:31:00Z">
            <w:rPr>
              <w:ins w:id="274" w:author="Dunn, Julia (NIH/NIMH) [F]" w:date="2020-04-08T11:31:00Z"/>
              <w:rFonts w:eastAsia="Arial" w:cs="Arial"/>
              <w:szCs w:val="22"/>
            </w:rPr>
          </w:rPrChange>
        </w:rPr>
      </w:pPr>
      <w:ins w:id="275" w:author="Dunn, Julia (NIH/NIMH) [F]" w:date="2020-04-08T11:31:00Z">
        <w:r w:rsidRPr="00F55FF1">
          <w:rPr>
            <w:rFonts w:ascii="Arial" w:eastAsia="Arial" w:hAnsi="Arial" w:cs="Arial"/>
            <w:sz w:val="22"/>
            <w:szCs w:val="22"/>
            <w:rPrChange w:id="276" w:author="Dunn, Julia (NIH/NIMH) [F]" w:date="2020-04-08T11:31:00Z">
              <w:rPr>
                <w:rFonts w:eastAsia="Arial" w:cs="Arial"/>
                <w:szCs w:val="22"/>
              </w:rPr>
            </w:rPrChange>
          </w:rPr>
          <w:t>A lot</w:t>
        </w:r>
      </w:ins>
    </w:p>
    <w:p w14:paraId="034AEE68" w14:textId="389625DD" w:rsidR="00F55FF1" w:rsidDel="00DE00BD" w:rsidRDefault="00F55FF1">
      <w:pPr>
        <w:spacing w:after="0" w:line="240" w:lineRule="auto"/>
        <w:rPr>
          <w:del w:id="277" w:author="Dunn, Julia (NIH/NIMH) [F]" w:date="2020-04-08T11:41:00Z"/>
          <w:rFonts w:ascii="Arial" w:eastAsia="Arial" w:hAnsi="Arial" w:cs="Arial"/>
          <w:sz w:val="22"/>
          <w:szCs w:val="22"/>
        </w:rPr>
        <w:pPrChange w:id="278" w:author="Dunn, Julia (NIH/NIMH) [F]" w:date="2020-04-08T11:31:00Z">
          <w:pPr>
            <w:numPr>
              <w:numId w:val="9"/>
            </w:numPr>
            <w:spacing w:after="0" w:line="240" w:lineRule="auto"/>
            <w:ind w:left="1440" w:hanging="360"/>
          </w:pPr>
        </w:pPrChange>
      </w:pPr>
    </w:p>
    <w:p w14:paraId="67018465" w14:textId="4C501DDB" w:rsidR="00E816D2" w:rsidDel="00DE00BD" w:rsidRDefault="00E816D2" w:rsidP="00E91248">
      <w:pPr>
        <w:spacing w:after="0" w:line="240" w:lineRule="auto"/>
        <w:rPr>
          <w:del w:id="279" w:author="Dunn, Julia (NIH/NIMH) [F]" w:date="2020-04-08T11:41:00Z"/>
          <w:rFonts w:ascii="Arial" w:eastAsia="Arial" w:hAnsi="Arial" w:cs="Arial"/>
          <w:sz w:val="22"/>
          <w:szCs w:val="22"/>
        </w:rPr>
      </w:pPr>
    </w:p>
    <w:p w14:paraId="0B1CF33A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70ABBA01" w14:textId="77777777" w:rsidR="00E816D2" w:rsidRDefault="00660B07">
      <w:pPr>
        <w:numPr>
          <w:ilvl w:val="0"/>
          <w:numId w:val="1"/>
        </w:numPr>
        <w:spacing w:after="0" w:line="240" w:lineRule="auto"/>
        <w:rPr>
          <w:sz w:val="22"/>
          <w:szCs w:val="22"/>
        </w:rPr>
        <w:pPrChange w:id="280" w:author="Dunn, Julia (NIH/NIMH) [F]" w:date="2020-04-08T10:59:00Z">
          <w:pPr>
            <w:numPr>
              <w:numId w:val="18"/>
            </w:numPr>
            <w:spacing w:after="0" w:line="240" w:lineRule="auto"/>
            <w:ind w:left="720" w:hanging="360"/>
          </w:pPr>
        </w:pPrChange>
      </w:pPr>
      <w:r w:rsidRPr="47823548">
        <w:rPr>
          <w:rFonts w:ascii="Arial" w:eastAsia="Arial" w:hAnsi="Arial" w:cs="Arial"/>
          <w:b/>
          <w:bCs/>
          <w:sz w:val="22"/>
          <w:szCs w:val="22"/>
        </w:rPr>
        <w:t>… how relaxed versus anxious were you?</w:t>
      </w:r>
    </w:p>
    <w:p w14:paraId="070BB293" w14:textId="77777777" w:rsidR="00E816D2" w:rsidRDefault="00660B07" w:rsidP="00E91248">
      <w:pPr>
        <w:numPr>
          <w:ilvl w:val="0"/>
          <w:numId w:val="1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relaxed/calm</w:t>
      </w:r>
    </w:p>
    <w:p w14:paraId="66CE6EC4" w14:textId="77777777" w:rsidR="00E816D2" w:rsidRDefault="00660B07" w:rsidP="00E91248">
      <w:pPr>
        <w:numPr>
          <w:ilvl w:val="0"/>
          <w:numId w:val="1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relaxed/calm</w:t>
      </w:r>
    </w:p>
    <w:p w14:paraId="187C4C58" w14:textId="77777777" w:rsidR="00E816D2" w:rsidRDefault="00660B07" w:rsidP="00E91248">
      <w:pPr>
        <w:numPr>
          <w:ilvl w:val="0"/>
          <w:numId w:val="1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73897819" w14:textId="77777777" w:rsidR="00E816D2" w:rsidRDefault="00660B07" w:rsidP="00E91248">
      <w:pPr>
        <w:numPr>
          <w:ilvl w:val="0"/>
          <w:numId w:val="1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nervous/anxious </w:t>
      </w:r>
    </w:p>
    <w:p w14:paraId="28FA3E19" w14:textId="5EE95EF0" w:rsidR="00E816D2" w:rsidRPr="00E91248" w:rsidRDefault="00660B07" w:rsidP="00E91248">
      <w:pPr>
        <w:numPr>
          <w:ilvl w:val="0"/>
          <w:numId w:val="11"/>
        </w:numPr>
        <w:spacing w:after="0" w:line="240" w:lineRule="auto"/>
        <w:rPr>
          <w:rFonts w:ascii="Arial" w:hAnsi="Arial"/>
          <w:sz w:val="22"/>
        </w:rPr>
      </w:pPr>
      <w:r>
        <w:rPr>
          <w:rFonts w:ascii="Arial" w:eastAsia="Arial" w:hAnsi="Arial" w:cs="Arial"/>
          <w:sz w:val="22"/>
          <w:szCs w:val="22"/>
        </w:rPr>
        <w:t xml:space="preserve">Very nervous/anxious  </w:t>
      </w:r>
    </w:p>
    <w:p w14:paraId="35688300" w14:textId="733757D0" w:rsidR="00510503" w:rsidRDefault="00510503">
      <w:pPr>
        <w:spacing w:after="0"/>
        <w:rPr>
          <w:rFonts w:ascii="Arial" w:eastAsia="Arial" w:hAnsi="Arial" w:cs="Arial"/>
          <w:b/>
          <w:sz w:val="22"/>
          <w:szCs w:val="22"/>
        </w:rPr>
        <w:pPrChange w:id="281" w:author="Dunn, Julia (NIH/NIMH) [F]" w:date="2020-04-08T11:42:00Z">
          <w:pPr/>
        </w:pPrChange>
      </w:pPr>
      <w:del w:id="282" w:author="Dunn, Julia (NIH/NIMH) [F]" w:date="2020-04-08T11:41:00Z">
        <w:r w:rsidDel="00DE00BD">
          <w:rPr>
            <w:rFonts w:ascii="Arial" w:eastAsia="Arial" w:hAnsi="Arial" w:cs="Arial"/>
            <w:b/>
            <w:sz w:val="22"/>
            <w:szCs w:val="22"/>
          </w:rPr>
          <w:br w:type="page"/>
        </w:r>
      </w:del>
    </w:p>
    <w:p w14:paraId="232D1508" w14:textId="77777777" w:rsidR="00E816D2" w:rsidRDefault="00660B07">
      <w:pPr>
        <w:numPr>
          <w:ilvl w:val="0"/>
          <w:numId w:val="1"/>
        </w:numPr>
        <w:spacing w:after="0" w:line="240" w:lineRule="auto"/>
        <w:rPr>
          <w:sz w:val="22"/>
          <w:szCs w:val="22"/>
        </w:rPr>
        <w:pPrChange w:id="283" w:author="Dunn, Julia (NIH/NIMH) [F]" w:date="2020-04-08T10:59:00Z">
          <w:pPr>
            <w:numPr>
              <w:numId w:val="18"/>
            </w:numPr>
            <w:spacing w:after="0" w:line="240" w:lineRule="auto"/>
            <w:ind w:left="720" w:hanging="360"/>
          </w:pPr>
        </w:pPrChange>
      </w:pPr>
      <w:r w:rsidRPr="47823548">
        <w:rPr>
          <w:rFonts w:ascii="Arial" w:eastAsia="Arial" w:hAnsi="Arial" w:cs="Arial"/>
          <w:b/>
          <w:bCs/>
          <w:sz w:val="22"/>
          <w:szCs w:val="22"/>
        </w:rPr>
        <w:t>… how fidgety or restless were you?</w:t>
      </w:r>
    </w:p>
    <w:p w14:paraId="138CA67B" w14:textId="7A11B7EF" w:rsidR="00E816D2" w:rsidRDefault="00660B07" w:rsidP="00E91248">
      <w:pPr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Not </w:t>
      </w:r>
      <w:r w:rsidR="00661720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>restless at all</w:t>
      </w:r>
    </w:p>
    <w:p w14:paraId="15DB769B" w14:textId="11987AC3" w:rsidR="00E816D2" w:rsidRDefault="00660B07" w:rsidP="00E91248">
      <w:pPr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Slightly </w:t>
      </w:r>
      <w:r w:rsidR="00661720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>restless</w:t>
      </w:r>
    </w:p>
    <w:p w14:paraId="1F61DB72" w14:textId="1DA5A715" w:rsidR="00E816D2" w:rsidRDefault="00660B07" w:rsidP="00E91248">
      <w:pPr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</w:t>
      </w:r>
      <w:r w:rsidR="00661720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 xml:space="preserve">restless </w:t>
      </w:r>
    </w:p>
    <w:p w14:paraId="082C74AA" w14:textId="39361D33" w:rsidR="00E816D2" w:rsidRDefault="00660B07" w:rsidP="00E91248">
      <w:pPr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Very </w:t>
      </w:r>
      <w:r w:rsidR="00661720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 xml:space="preserve">restless </w:t>
      </w:r>
    </w:p>
    <w:p w14:paraId="2C8465D7" w14:textId="1BAF7FEA" w:rsidR="00E816D2" w:rsidRDefault="00660B07" w:rsidP="00E91248">
      <w:pPr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Extremely </w:t>
      </w:r>
      <w:r w:rsidR="00661720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>restless</w:t>
      </w:r>
    </w:p>
    <w:p w14:paraId="371960EB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63A7D988" w14:textId="77777777" w:rsidR="00E816D2" w:rsidRDefault="00660B07">
      <w:pPr>
        <w:numPr>
          <w:ilvl w:val="0"/>
          <w:numId w:val="1"/>
        </w:numPr>
        <w:spacing w:after="0" w:line="240" w:lineRule="auto"/>
        <w:rPr>
          <w:sz w:val="22"/>
          <w:szCs w:val="22"/>
        </w:rPr>
        <w:pPrChange w:id="284" w:author="Dunn, Julia (NIH/NIMH) [F]" w:date="2020-04-08T10:59:00Z">
          <w:pPr>
            <w:numPr>
              <w:numId w:val="18"/>
            </w:numPr>
            <w:spacing w:after="0" w:line="240" w:lineRule="auto"/>
            <w:ind w:left="720" w:hanging="360"/>
          </w:pPr>
        </w:pPrChange>
      </w:pPr>
      <w:r w:rsidRPr="47823548">
        <w:rPr>
          <w:rFonts w:ascii="Arial" w:eastAsia="Arial" w:hAnsi="Arial" w:cs="Arial"/>
          <w:b/>
          <w:bCs/>
          <w:sz w:val="22"/>
          <w:szCs w:val="22"/>
        </w:rPr>
        <w:t>… how fatigued or tired were you?</w:t>
      </w:r>
    </w:p>
    <w:p w14:paraId="39511F28" w14:textId="77777777" w:rsidR="00E816D2" w:rsidRDefault="00660B07" w:rsidP="00E91248">
      <w:pPr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fatigued or tired at all</w:t>
      </w:r>
    </w:p>
    <w:p w14:paraId="782518D2" w14:textId="77777777" w:rsidR="00E816D2" w:rsidRDefault="00660B07" w:rsidP="00E91248">
      <w:pPr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fatigued or tired</w:t>
      </w:r>
    </w:p>
    <w:p w14:paraId="42362195" w14:textId="77777777" w:rsidR="00E816D2" w:rsidRDefault="00660B07" w:rsidP="00E91248">
      <w:pPr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fatigued or tired</w:t>
      </w:r>
    </w:p>
    <w:p w14:paraId="31B31D2F" w14:textId="2E030113" w:rsidR="00E816D2" w:rsidRDefault="00660B07" w:rsidP="00E91248">
      <w:pPr>
        <w:spacing w:after="0" w:line="240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d. </w:t>
      </w:r>
      <w:ins w:id="285" w:author="Lopez, Diana (NIH/NIMH) [F]" w:date="2020-04-03T15:26:00Z">
        <w:r w:rsidR="0004343A">
          <w:rPr>
            <w:rFonts w:ascii="Arial" w:eastAsia="Arial" w:hAnsi="Arial" w:cs="Arial"/>
            <w:sz w:val="22"/>
            <w:szCs w:val="22"/>
          </w:rPr>
          <w:t xml:space="preserve">  </w:t>
        </w:r>
      </w:ins>
      <w:r>
        <w:rPr>
          <w:rFonts w:ascii="Arial" w:eastAsia="Arial" w:hAnsi="Arial" w:cs="Arial"/>
          <w:sz w:val="22"/>
          <w:szCs w:val="22"/>
        </w:rPr>
        <w:t>Very fatigued or tired</w:t>
      </w:r>
    </w:p>
    <w:p w14:paraId="3F735590" w14:textId="4FD631DE" w:rsidR="00E816D2" w:rsidRDefault="00660B07" w:rsidP="00E91248">
      <w:pPr>
        <w:spacing w:after="0" w:line="240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e. </w:t>
      </w:r>
      <w:ins w:id="286" w:author="Lopez, Diana (NIH/NIMH) [F]" w:date="2020-04-03T15:27:00Z">
        <w:r w:rsidR="00C3350F">
          <w:rPr>
            <w:rFonts w:ascii="Arial" w:eastAsia="Arial" w:hAnsi="Arial" w:cs="Arial"/>
            <w:sz w:val="22"/>
            <w:szCs w:val="22"/>
          </w:rPr>
          <w:t xml:space="preserve">  </w:t>
        </w:r>
      </w:ins>
      <w:r>
        <w:rPr>
          <w:rFonts w:ascii="Arial" w:eastAsia="Arial" w:hAnsi="Arial" w:cs="Arial"/>
          <w:sz w:val="22"/>
          <w:szCs w:val="22"/>
        </w:rPr>
        <w:t>Extremely fatigued or tired</w:t>
      </w:r>
    </w:p>
    <w:p w14:paraId="46A645B6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062DC010" w14:textId="77777777" w:rsidR="00DE00BD" w:rsidRDefault="00DE00BD">
      <w:pPr>
        <w:rPr>
          <w:ins w:id="287" w:author="Dunn, Julia (NIH/NIMH) [F]" w:date="2020-04-08T11:42:00Z"/>
          <w:rFonts w:ascii="Arial" w:eastAsia="Arial" w:hAnsi="Arial" w:cs="Arial"/>
          <w:b/>
          <w:sz w:val="22"/>
          <w:szCs w:val="22"/>
        </w:rPr>
      </w:pPr>
      <w:ins w:id="288" w:author="Dunn, Julia (NIH/NIMH) [F]" w:date="2020-04-08T11:42:00Z">
        <w:r>
          <w:rPr>
            <w:rFonts w:ascii="Arial" w:eastAsia="Arial" w:hAnsi="Arial" w:cs="Arial"/>
            <w:b/>
            <w:sz w:val="22"/>
            <w:szCs w:val="22"/>
          </w:rPr>
          <w:br w:type="page"/>
        </w:r>
      </w:ins>
    </w:p>
    <w:p w14:paraId="73CD2D22" w14:textId="7BA1B871" w:rsidR="00E816D2" w:rsidRDefault="00660B07">
      <w:pPr>
        <w:numPr>
          <w:ilvl w:val="0"/>
          <w:numId w:val="1"/>
        </w:numPr>
        <w:spacing w:after="0" w:line="240" w:lineRule="auto"/>
        <w:rPr>
          <w:sz w:val="22"/>
          <w:szCs w:val="22"/>
        </w:rPr>
        <w:pPrChange w:id="289" w:author="Dunn, Julia (NIH/NIMH) [F]" w:date="2020-04-08T10:59:00Z">
          <w:pPr>
            <w:numPr>
              <w:numId w:val="18"/>
            </w:numPr>
            <w:spacing w:after="0" w:line="240" w:lineRule="auto"/>
            <w:ind w:left="720" w:hanging="360"/>
          </w:pPr>
        </w:pPrChange>
      </w:pPr>
      <w:r w:rsidRPr="47823548">
        <w:rPr>
          <w:rFonts w:ascii="Arial" w:eastAsia="Arial" w:hAnsi="Arial" w:cs="Arial"/>
          <w:b/>
          <w:bCs/>
          <w:sz w:val="22"/>
          <w:szCs w:val="22"/>
        </w:rPr>
        <w:lastRenderedPageBreak/>
        <w:t xml:space="preserve">… how well </w:t>
      </w:r>
      <w:r w:rsidR="0F476F3D" w:rsidRPr="47823548">
        <w:rPr>
          <w:rFonts w:ascii="Arial" w:eastAsia="Arial" w:hAnsi="Arial" w:cs="Arial"/>
          <w:b/>
          <w:bCs/>
          <w:sz w:val="22"/>
          <w:szCs w:val="22"/>
        </w:rPr>
        <w:t>were</w:t>
      </w:r>
      <w:r w:rsidRPr="47823548">
        <w:rPr>
          <w:rFonts w:ascii="Arial" w:eastAsia="Arial" w:hAnsi="Arial" w:cs="Arial"/>
          <w:b/>
          <w:bCs/>
          <w:sz w:val="22"/>
          <w:szCs w:val="22"/>
        </w:rPr>
        <w:t xml:space="preserve"> you able to concentrate or focus?</w:t>
      </w:r>
    </w:p>
    <w:p w14:paraId="21495F46" w14:textId="77777777" w:rsidR="00E816D2" w:rsidRDefault="00660B07" w:rsidP="00E91248">
      <w:pPr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focused/attentive</w:t>
      </w:r>
    </w:p>
    <w:p w14:paraId="16D8C5E4" w14:textId="77777777" w:rsidR="00E816D2" w:rsidRDefault="00660B07" w:rsidP="00E91248">
      <w:pPr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focused/attentive</w:t>
      </w:r>
    </w:p>
    <w:p w14:paraId="152C7DEB" w14:textId="77777777" w:rsidR="00E816D2" w:rsidRDefault="00660B07" w:rsidP="00E91248">
      <w:pPr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66E75BCA" w14:textId="77777777" w:rsidR="00E816D2" w:rsidRDefault="00660B07" w:rsidP="00E91248">
      <w:pPr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unfocused/distracted</w:t>
      </w:r>
    </w:p>
    <w:p w14:paraId="54B92FCB" w14:textId="77777777" w:rsidR="00E816D2" w:rsidRDefault="00660B07" w:rsidP="00E91248">
      <w:pPr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unfocused/distracted</w:t>
      </w:r>
    </w:p>
    <w:p w14:paraId="5F6B6FA9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37A79C55" w14:textId="1660E32A" w:rsidR="00E816D2" w:rsidRDefault="00660B07">
      <w:pPr>
        <w:numPr>
          <w:ilvl w:val="0"/>
          <w:numId w:val="1"/>
        </w:numPr>
        <w:spacing w:after="0" w:line="240" w:lineRule="auto"/>
        <w:rPr>
          <w:sz w:val="22"/>
          <w:szCs w:val="22"/>
        </w:rPr>
        <w:pPrChange w:id="290" w:author="Dunn, Julia (NIH/NIMH) [F]" w:date="2020-04-08T10:59:00Z">
          <w:pPr>
            <w:numPr>
              <w:numId w:val="18"/>
            </w:numPr>
            <w:spacing w:after="0" w:line="240" w:lineRule="auto"/>
            <w:ind w:left="720" w:hanging="360"/>
          </w:pPr>
        </w:pPrChange>
      </w:pPr>
      <w:r w:rsidRPr="47823548">
        <w:rPr>
          <w:rFonts w:ascii="Arial" w:eastAsia="Arial" w:hAnsi="Arial" w:cs="Arial"/>
          <w:b/>
          <w:bCs/>
          <w:sz w:val="22"/>
          <w:szCs w:val="22"/>
        </w:rPr>
        <w:t>… how irritable or easily angered were you?</w:t>
      </w:r>
    </w:p>
    <w:p w14:paraId="34253EF9" w14:textId="77777777" w:rsidR="00E816D2" w:rsidRDefault="00660B07" w:rsidP="00E91248">
      <w:pPr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irritable or easily angered at all</w:t>
      </w:r>
    </w:p>
    <w:p w14:paraId="13EDA4FC" w14:textId="77777777" w:rsidR="00E816D2" w:rsidRDefault="00660B07" w:rsidP="00E91248">
      <w:pPr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irritable or easily angered</w:t>
      </w:r>
    </w:p>
    <w:p w14:paraId="1EDF18D0" w14:textId="77777777" w:rsidR="00E816D2" w:rsidRDefault="00660B07" w:rsidP="00E91248">
      <w:pPr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irritable or easily angered</w:t>
      </w:r>
    </w:p>
    <w:p w14:paraId="6FC79F0E" w14:textId="77777777" w:rsidR="00E816D2" w:rsidRDefault="00660B07" w:rsidP="00E91248">
      <w:pPr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irritable or easily angered</w:t>
      </w:r>
    </w:p>
    <w:p w14:paraId="582DBE77" w14:textId="77777777" w:rsidR="00E816D2" w:rsidRDefault="00660B07" w:rsidP="00E91248">
      <w:pPr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irritable or easily angered</w:t>
      </w:r>
    </w:p>
    <w:p w14:paraId="6DF0C819" w14:textId="77777777" w:rsidR="00E816D2" w:rsidRDefault="00660B07" w:rsidP="00E91248">
      <w:pPr>
        <w:spacing w:after="0" w:line="240" w:lineRule="auto"/>
        <w:ind w:left="360" w:hanging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4939645D" w14:textId="1DF78060" w:rsidR="00E816D2" w:rsidRDefault="00660B07">
      <w:pPr>
        <w:numPr>
          <w:ilvl w:val="0"/>
          <w:numId w:val="1"/>
        </w:numPr>
        <w:spacing w:after="0" w:line="240" w:lineRule="auto"/>
        <w:rPr>
          <w:sz w:val="22"/>
          <w:szCs w:val="22"/>
        </w:rPr>
        <w:pPrChange w:id="291" w:author="Dunn, Julia (NIH/NIMH) [F]" w:date="2020-04-08T10:59:00Z">
          <w:pPr>
            <w:numPr>
              <w:numId w:val="18"/>
            </w:numPr>
            <w:spacing w:after="0" w:line="240" w:lineRule="auto"/>
            <w:ind w:left="720" w:hanging="360"/>
          </w:pPr>
        </w:pPrChange>
      </w:pPr>
      <w:r w:rsidRPr="47823548">
        <w:rPr>
          <w:rFonts w:ascii="Arial" w:eastAsia="Arial" w:hAnsi="Arial" w:cs="Arial"/>
          <w:b/>
          <w:bCs/>
          <w:sz w:val="22"/>
          <w:szCs w:val="22"/>
        </w:rPr>
        <w:t>… how lonely were you?</w:t>
      </w:r>
    </w:p>
    <w:p w14:paraId="39CC123C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  <w:pPrChange w:id="292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r>
        <w:rPr>
          <w:rFonts w:ascii="Arial" w:eastAsia="Arial" w:hAnsi="Arial" w:cs="Arial"/>
          <w:sz w:val="22"/>
          <w:szCs w:val="22"/>
        </w:rPr>
        <w:t>Not lonely at all</w:t>
      </w:r>
    </w:p>
    <w:p w14:paraId="64E46874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  <w:pPrChange w:id="293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r>
        <w:rPr>
          <w:rFonts w:ascii="Arial" w:eastAsia="Arial" w:hAnsi="Arial" w:cs="Arial"/>
          <w:sz w:val="22"/>
          <w:szCs w:val="22"/>
        </w:rPr>
        <w:t>Slightly lonely</w:t>
      </w:r>
    </w:p>
    <w:p w14:paraId="2988101F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  <w:pPrChange w:id="294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r>
        <w:rPr>
          <w:rFonts w:ascii="Arial" w:eastAsia="Arial" w:hAnsi="Arial" w:cs="Arial"/>
          <w:sz w:val="22"/>
          <w:szCs w:val="22"/>
        </w:rPr>
        <w:t>Moderately lonely</w:t>
      </w:r>
    </w:p>
    <w:p w14:paraId="63DF30E7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  <w:pPrChange w:id="295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r>
        <w:rPr>
          <w:rFonts w:ascii="Arial" w:eastAsia="Arial" w:hAnsi="Arial" w:cs="Arial"/>
          <w:sz w:val="22"/>
          <w:szCs w:val="22"/>
        </w:rPr>
        <w:t>Very lonely</w:t>
      </w:r>
    </w:p>
    <w:p w14:paraId="0463FE3D" w14:textId="6C0F3541" w:rsidR="00E816D2" w:rsidRDefault="00660B07" w:rsidP="00DC251E">
      <w:pPr>
        <w:numPr>
          <w:ilvl w:val="1"/>
          <w:numId w:val="1"/>
        </w:numPr>
        <w:spacing w:after="0" w:line="240" w:lineRule="auto"/>
        <w:rPr>
          <w:ins w:id="296" w:author="Dunn, Julia (NIH/NIMH) [F]" w:date="2020-04-08T11:31:00Z"/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lonely</w:t>
      </w:r>
    </w:p>
    <w:p w14:paraId="6C301078" w14:textId="0B4DBEB3" w:rsidR="007F3696" w:rsidRPr="00912BC0" w:rsidRDefault="007F3696" w:rsidP="007F3696">
      <w:pPr>
        <w:numPr>
          <w:ilvl w:val="0"/>
          <w:numId w:val="1"/>
        </w:numPr>
        <w:spacing w:after="0" w:line="240" w:lineRule="auto"/>
        <w:rPr>
          <w:ins w:id="297" w:author="Dunn, Julia (NIH/NIMH) [F]" w:date="2020-04-08T11:31:00Z"/>
          <w:rFonts w:ascii="Arial" w:hAnsi="Arial" w:cs="Arial"/>
          <w:sz w:val="22"/>
          <w:szCs w:val="22"/>
          <w:rPrChange w:id="298" w:author="Dunn, Julia (NIH/NIMH) [F]" w:date="2020-04-08T11:32:00Z">
            <w:rPr>
              <w:ins w:id="299" w:author="Dunn, Julia (NIH/NIMH) [F]" w:date="2020-04-08T11:31:00Z"/>
              <w:rFonts w:cs="Arial"/>
              <w:szCs w:val="22"/>
            </w:rPr>
          </w:rPrChange>
        </w:rPr>
      </w:pPr>
      <w:ins w:id="300" w:author="Dunn, Julia (NIH/NIMH) [F]" w:date="2020-04-08T11:31:00Z">
        <w:r w:rsidRPr="00912BC0">
          <w:rPr>
            <w:rFonts w:ascii="Arial" w:eastAsia="Arial" w:hAnsi="Arial" w:cs="Arial"/>
            <w:b/>
            <w:sz w:val="22"/>
            <w:szCs w:val="22"/>
            <w:rPrChange w:id="301" w:author="Dunn, Julia (NIH/NIMH) [F]" w:date="2020-04-08T11:32:00Z">
              <w:rPr>
                <w:rFonts w:eastAsia="Arial" w:cs="Arial"/>
                <w:b/>
                <w:szCs w:val="22"/>
              </w:rPr>
            </w:rPrChange>
          </w:rPr>
          <w:t>… to what extent did you have negative thoughts, thought</w:t>
        </w:r>
      </w:ins>
      <w:ins w:id="302" w:author="Lopez, Diana (NIH/NIMH) [F]" w:date="2020-04-08T12:18:00Z">
        <w:r w:rsidR="00A65F4B">
          <w:rPr>
            <w:rFonts w:ascii="Arial" w:eastAsia="Arial" w:hAnsi="Arial" w:cs="Arial"/>
            <w:b/>
            <w:sz w:val="22"/>
            <w:szCs w:val="22"/>
          </w:rPr>
          <w:t>s</w:t>
        </w:r>
      </w:ins>
      <w:ins w:id="303" w:author="Dunn, Julia (NIH/NIMH) [F]" w:date="2020-04-08T11:31:00Z">
        <w:r w:rsidRPr="00912BC0">
          <w:rPr>
            <w:rFonts w:ascii="Arial" w:eastAsia="Arial" w:hAnsi="Arial" w:cs="Arial"/>
            <w:b/>
            <w:sz w:val="22"/>
            <w:szCs w:val="22"/>
            <w:rPrChange w:id="304" w:author="Dunn, Julia (NIH/NIMH) [F]" w:date="2020-04-08T11:32:00Z">
              <w:rPr>
                <w:rFonts w:eastAsia="Arial" w:cs="Arial"/>
                <w:b/>
                <w:szCs w:val="22"/>
              </w:rPr>
            </w:rPrChange>
          </w:rPr>
          <w:t xml:space="preserve"> about unpleasant experiences or things that made you feel bad?</w:t>
        </w:r>
      </w:ins>
    </w:p>
    <w:p w14:paraId="0AF4B4A6" w14:textId="77777777" w:rsidR="007F3696" w:rsidRPr="00912BC0" w:rsidRDefault="007F3696" w:rsidP="007F3696">
      <w:pPr>
        <w:numPr>
          <w:ilvl w:val="1"/>
          <w:numId w:val="1"/>
        </w:numPr>
        <w:spacing w:after="0" w:line="240" w:lineRule="auto"/>
        <w:rPr>
          <w:ins w:id="305" w:author="Dunn, Julia (NIH/NIMH) [F]" w:date="2020-04-08T11:31:00Z"/>
          <w:rFonts w:ascii="Arial" w:eastAsia="Arial" w:hAnsi="Arial" w:cs="Arial"/>
          <w:sz w:val="22"/>
          <w:szCs w:val="22"/>
          <w:rPrChange w:id="306" w:author="Dunn, Julia (NIH/NIMH) [F]" w:date="2020-04-08T11:32:00Z">
            <w:rPr>
              <w:ins w:id="307" w:author="Dunn, Julia (NIH/NIMH) [F]" w:date="2020-04-08T11:31:00Z"/>
              <w:rFonts w:eastAsia="Arial" w:cs="Arial"/>
              <w:szCs w:val="22"/>
            </w:rPr>
          </w:rPrChange>
        </w:rPr>
      </w:pPr>
      <w:ins w:id="308" w:author="Dunn, Julia (NIH/NIMH) [F]" w:date="2020-04-08T11:31:00Z">
        <w:r w:rsidRPr="00912BC0">
          <w:rPr>
            <w:rFonts w:ascii="Arial" w:eastAsia="Arial" w:hAnsi="Arial" w:cs="Arial"/>
            <w:sz w:val="22"/>
            <w:szCs w:val="22"/>
            <w:rPrChange w:id="309" w:author="Dunn, Julia (NIH/NIMH) [F]" w:date="2020-04-08T11:32:00Z">
              <w:rPr>
                <w:rFonts w:eastAsia="Arial" w:cs="Arial"/>
                <w:szCs w:val="22"/>
              </w:rPr>
            </w:rPrChange>
          </w:rPr>
          <w:t>Not at all</w:t>
        </w:r>
      </w:ins>
    </w:p>
    <w:p w14:paraId="68C2EAE4" w14:textId="77777777" w:rsidR="007F3696" w:rsidRPr="00912BC0" w:rsidRDefault="007F3696" w:rsidP="007F3696">
      <w:pPr>
        <w:numPr>
          <w:ilvl w:val="1"/>
          <w:numId w:val="1"/>
        </w:numPr>
        <w:spacing w:after="0" w:line="240" w:lineRule="auto"/>
        <w:rPr>
          <w:ins w:id="310" w:author="Dunn, Julia (NIH/NIMH) [F]" w:date="2020-04-08T11:31:00Z"/>
          <w:rFonts w:ascii="Arial" w:eastAsia="Arial" w:hAnsi="Arial" w:cs="Arial"/>
          <w:sz w:val="22"/>
          <w:szCs w:val="22"/>
          <w:rPrChange w:id="311" w:author="Dunn, Julia (NIH/NIMH) [F]" w:date="2020-04-08T11:32:00Z">
            <w:rPr>
              <w:ins w:id="312" w:author="Dunn, Julia (NIH/NIMH) [F]" w:date="2020-04-08T11:31:00Z"/>
              <w:rFonts w:eastAsia="Arial" w:cs="Arial"/>
              <w:szCs w:val="22"/>
            </w:rPr>
          </w:rPrChange>
        </w:rPr>
      </w:pPr>
      <w:ins w:id="313" w:author="Dunn, Julia (NIH/NIMH) [F]" w:date="2020-04-08T11:31:00Z">
        <w:r w:rsidRPr="00912BC0">
          <w:rPr>
            <w:rFonts w:ascii="Arial" w:eastAsia="Arial" w:hAnsi="Arial" w:cs="Arial"/>
            <w:sz w:val="22"/>
            <w:szCs w:val="22"/>
            <w:rPrChange w:id="314" w:author="Dunn, Julia (NIH/NIMH) [F]" w:date="2020-04-08T11:32:00Z">
              <w:rPr>
                <w:rFonts w:eastAsia="Arial" w:cs="Arial"/>
                <w:szCs w:val="22"/>
              </w:rPr>
            </w:rPrChange>
          </w:rPr>
          <w:t>Rarely</w:t>
        </w:r>
      </w:ins>
    </w:p>
    <w:p w14:paraId="18BA1B93" w14:textId="77777777" w:rsidR="007F3696" w:rsidRPr="00912BC0" w:rsidRDefault="007F3696" w:rsidP="007F3696">
      <w:pPr>
        <w:numPr>
          <w:ilvl w:val="1"/>
          <w:numId w:val="1"/>
        </w:numPr>
        <w:spacing w:after="0" w:line="240" w:lineRule="auto"/>
        <w:rPr>
          <w:ins w:id="315" w:author="Dunn, Julia (NIH/NIMH) [F]" w:date="2020-04-08T11:31:00Z"/>
          <w:rFonts w:ascii="Arial" w:eastAsia="Arial" w:hAnsi="Arial" w:cs="Arial"/>
          <w:sz w:val="22"/>
          <w:szCs w:val="22"/>
          <w:rPrChange w:id="316" w:author="Dunn, Julia (NIH/NIMH) [F]" w:date="2020-04-08T11:32:00Z">
            <w:rPr>
              <w:ins w:id="317" w:author="Dunn, Julia (NIH/NIMH) [F]" w:date="2020-04-08T11:31:00Z"/>
              <w:rFonts w:eastAsia="Arial" w:cs="Arial"/>
              <w:szCs w:val="22"/>
            </w:rPr>
          </w:rPrChange>
        </w:rPr>
      </w:pPr>
      <w:ins w:id="318" w:author="Dunn, Julia (NIH/NIMH) [F]" w:date="2020-04-08T11:31:00Z">
        <w:r w:rsidRPr="00912BC0">
          <w:rPr>
            <w:rFonts w:ascii="Arial" w:eastAsia="Arial" w:hAnsi="Arial" w:cs="Arial"/>
            <w:sz w:val="22"/>
            <w:szCs w:val="22"/>
            <w:rPrChange w:id="319" w:author="Dunn, Julia (NIH/NIMH) [F]" w:date="2020-04-08T11:32:00Z">
              <w:rPr>
                <w:rFonts w:eastAsia="Arial" w:cs="Arial"/>
                <w:szCs w:val="22"/>
              </w:rPr>
            </w:rPrChange>
          </w:rPr>
          <w:t>Occasionally</w:t>
        </w:r>
      </w:ins>
    </w:p>
    <w:p w14:paraId="36C09BB6" w14:textId="77777777" w:rsidR="007F3696" w:rsidRPr="00912BC0" w:rsidRDefault="007F3696" w:rsidP="007F3696">
      <w:pPr>
        <w:numPr>
          <w:ilvl w:val="1"/>
          <w:numId w:val="1"/>
        </w:numPr>
        <w:spacing w:after="0" w:line="240" w:lineRule="auto"/>
        <w:rPr>
          <w:ins w:id="320" w:author="Dunn, Julia (NIH/NIMH) [F]" w:date="2020-04-08T11:31:00Z"/>
          <w:rFonts w:ascii="Arial" w:eastAsia="Arial" w:hAnsi="Arial" w:cs="Arial"/>
          <w:sz w:val="22"/>
          <w:szCs w:val="22"/>
          <w:rPrChange w:id="321" w:author="Dunn, Julia (NIH/NIMH) [F]" w:date="2020-04-08T11:32:00Z">
            <w:rPr>
              <w:ins w:id="322" w:author="Dunn, Julia (NIH/NIMH) [F]" w:date="2020-04-08T11:31:00Z"/>
              <w:rFonts w:eastAsia="Arial" w:cs="Arial"/>
              <w:szCs w:val="22"/>
            </w:rPr>
          </w:rPrChange>
        </w:rPr>
      </w:pPr>
      <w:ins w:id="323" w:author="Dunn, Julia (NIH/NIMH) [F]" w:date="2020-04-08T11:31:00Z">
        <w:r w:rsidRPr="00912BC0">
          <w:rPr>
            <w:rFonts w:ascii="Arial" w:eastAsia="Arial" w:hAnsi="Arial" w:cs="Arial"/>
            <w:sz w:val="22"/>
            <w:szCs w:val="22"/>
            <w:rPrChange w:id="324" w:author="Dunn, Julia (NIH/NIMH) [F]" w:date="2020-04-08T11:32:00Z">
              <w:rPr>
                <w:rFonts w:eastAsia="Arial" w:cs="Arial"/>
                <w:szCs w:val="22"/>
              </w:rPr>
            </w:rPrChange>
          </w:rPr>
          <w:t>Often</w:t>
        </w:r>
      </w:ins>
    </w:p>
    <w:p w14:paraId="16226FA2" w14:textId="77777777" w:rsidR="007F3696" w:rsidRPr="00912BC0" w:rsidRDefault="007F3696" w:rsidP="007F3696">
      <w:pPr>
        <w:numPr>
          <w:ilvl w:val="1"/>
          <w:numId w:val="1"/>
        </w:numPr>
        <w:spacing w:after="0" w:line="240" w:lineRule="auto"/>
        <w:rPr>
          <w:ins w:id="325" w:author="Dunn, Julia (NIH/NIMH) [F]" w:date="2020-04-08T11:31:00Z"/>
          <w:rFonts w:ascii="Arial" w:eastAsia="Arial" w:hAnsi="Arial" w:cs="Arial"/>
          <w:sz w:val="22"/>
          <w:szCs w:val="22"/>
          <w:rPrChange w:id="326" w:author="Dunn, Julia (NIH/NIMH) [F]" w:date="2020-04-08T11:32:00Z">
            <w:rPr>
              <w:ins w:id="327" w:author="Dunn, Julia (NIH/NIMH) [F]" w:date="2020-04-08T11:31:00Z"/>
              <w:rFonts w:eastAsia="Arial" w:cs="Arial"/>
              <w:szCs w:val="22"/>
            </w:rPr>
          </w:rPrChange>
        </w:rPr>
      </w:pPr>
      <w:ins w:id="328" w:author="Dunn, Julia (NIH/NIMH) [F]" w:date="2020-04-08T11:31:00Z">
        <w:r w:rsidRPr="00912BC0">
          <w:rPr>
            <w:rFonts w:ascii="Arial" w:eastAsia="Arial" w:hAnsi="Arial" w:cs="Arial"/>
            <w:sz w:val="22"/>
            <w:szCs w:val="22"/>
            <w:rPrChange w:id="329" w:author="Dunn, Julia (NIH/NIMH) [F]" w:date="2020-04-08T11:32:00Z">
              <w:rPr>
                <w:rFonts w:eastAsia="Arial" w:cs="Arial"/>
                <w:szCs w:val="22"/>
              </w:rPr>
            </w:rPrChange>
          </w:rPr>
          <w:t>A lot of the time</w:t>
        </w:r>
      </w:ins>
    </w:p>
    <w:p w14:paraId="1E7AE857" w14:textId="28FAB321" w:rsidR="007F3696" w:rsidDel="002D0284" w:rsidRDefault="007F3696">
      <w:pPr>
        <w:spacing w:after="0" w:line="240" w:lineRule="auto"/>
        <w:ind w:left="720"/>
        <w:rPr>
          <w:del w:id="330" w:author="Dunn, Julia (NIH/NIMH) [F]" w:date="2020-04-08T11:42:00Z"/>
          <w:rFonts w:ascii="Arial" w:eastAsia="Arial" w:hAnsi="Arial" w:cs="Arial"/>
          <w:sz w:val="22"/>
          <w:szCs w:val="22"/>
        </w:rPr>
        <w:pPrChange w:id="331" w:author="Dunn, Julia (NIH/NIMH) [F]" w:date="2020-04-08T11:32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</w:p>
    <w:p w14:paraId="0B1D285B" w14:textId="77777777" w:rsidR="00E816D2" w:rsidDel="0018243F" w:rsidRDefault="00E816D2" w:rsidP="00E91248">
      <w:pPr>
        <w:spacing w:after="0" w:line="240" w:lineRule="auto"/>
        <w:rPr>
          <w:del w:id="332" w:author="Lopez, Diana (NIH/NIMH) [F]" w:date="2020-04-03T15:25:00Z"/>
          <w:rFonts w:ascii="Arial" w:eastAsia="Arial" w:hAnsi="Arial" w:cs="Arial"/>
          <w:sz w:val="22"/>
          <w:szCs w:val="22"/>
        </w:rPr>
      </w:pPr>
    </w:p>
    <w:p w14:paraId="1D0C90BB" w14:textId="77777777" w:rsidR="00E816D2" w:rsidDel="0018243F" w:rsidRDefault="00E816D2" w:rsidP="00E91248">
      <w:pPr>
        <w:spacing w:after="0" w:line="240" w:lineRule="auto"/>
        <w:rPr>
          <w:del w:id="333" w:author="Lopez, Diana (NIH/NIMH) [F]" w:date="2020-04-03T15:25:00Z"/>
          <w:rFonts w:ascii="Arial" w:eastAsia="Arial" w:hAnsi="Arial" w:cs="Arial"/>
          <w:sz w:val="22"/>
          <w:szCs w:val="22"/>
        </w:rPr>
      </w:pPr>
    </w:p>
    <w:p w14:paraId="2BE4F901" w14:textId="77777777" w:rsidR="00510503" w:rsidRDefault="00510503">
      <w:pPr>
        <w:rPr>
          <w:rFonts w:ascii="Arial" w:eastAsiaTheme="majorEastAsia" w:hAnsi="Arial" w:cstheme="majorBidi"/>
          <w:b/>
          <w:sz w:val="28"/>
          <w:szCs w:val="28"/>
        </w:rPr>
      </w:pPr>
      <w:del w:id="334" w:author="Lopez, Diana (NIH/NIMH) [F]" w:date="2020-04-03T15:25:00Z">
        <w:r w:rsidDel="0018243F">
          <w:rPr>
            <w:sz w:val="28"/>
            <w:szCs w:val="28"/>
          </w:rPr>
          <w:br w:type="page"/>
        </w:r>
      </w:del>
    </w:p>
    <w:p w14:paraId="06190F2F" w14:textId="77777777" w:rsidR="00E816D2" w:rsidRDefault="00660B07" w:rsidP="00E91248">
      <w:pPr>
        <w:pStyle w:val="Heading2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MEDIA USE (PAST TWO WEEKS) </w:t>
      </w:r>
    </w:p>
    <w:p w14:paraId="0A6828DD" w14:textId="77777777" w:rsidR="00E816D2" w:rsidRDefault="00E816D2" w:rsidP="00E91248">
      <w:pPr>
        <w:spacing w:after="0" w:line="240" w:lineRule="auto"/>
      </w:pPr>
    </w:p>
    <w:p w14:paraId="58F44EE5" w14:textId="77777777" w:rsidR="00E816D2" w:rsidRDefault="00660B07" w:rsidP="00E91248">
      <w:pPr>
        <w:spacing w:before="5" w:after="0" w:line="24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, how much time per day did you spend:</w:t>
      </w:r>
    </w:p>
    <w:p w14:paraId="2F839244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658F03D5" w14:textId="77777777" w:rsidR="00E816D2" w:rsidRDefault="00660B07">
      <w:pPr>
        <w:numPr>
          <w:ilvl w:val="0"/>
          <w:numId w:val="1"/>
        </w:numPr>
        <w:spacing w:after="0" w:line="240" w:lineRule="auto"/>
        <w:rPr>
          <w:sz w:val="22"/>
          <w:szCs w:val="22"/>
        </w:rPr>
        <w:pPrChange w:id="335" w:author="Dunn, Julia (NIH/NIMH) [F]" w:date="2020-04-08T10:59:00Z">
          <w:pPr>
            <w:numPr>
              <w:numId w:val="18"/>
            </w:numPr>
            <w:spacing w:after="0" w:line="240" w:lineRule="auto"/>
            <w:ind w:left="720" w:hanging="360"/>
          </w:pPr>
        </w:pPrChange>
      </w:pPr>
      <w:r w:rsidRPr="47823548">
        <w:rPr>
          <w:rFonts w:ascii="Arial" w:eastAsia="Arial" w:hAnsi="Arial" w:cs="Arial"/>
          <w:b/>
          <w:bCs/>
          <w:sz w:val="22"/>
          <w:szCs w:val="22"/>
        </w:rPr>
        <w:t>… watching TV or digital media (e.g., Netflix, YouTube, web surfing)? </w:t>
      </w:r>
    </w:p>
    <w:p w14:paraId="3A92E702" w14:textId="24E534FE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  <w:pPrChange w:id="336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r>
        <w:rPr>
          <w:rFonts w:ascii="Arial" w:eastAsia="Arial" w:hAnsi="Arial" w:cs="Arial"/>
          <w:sz w:val="22"/>
          <w:szCs w:val="22"/>
        </w:rPr>
        <w:t>No TV</w:t>
      </w:r>
      <w:r w:rsidR="00821B72">
        <w:rPr>
          <w:rFonts w:ascii="Arial" w:eastAsia="Arial" w:hAnsi="Arial" w:cs="Arial"/>
          <w:sz w:val="22"/>
          <w:szCs w:val="22"/>
        </w:rPr>
        <w:t xml:space="preserve"> or digital media</w:t>
      </w:r>
    </w:p>
    <w:p w14:paraId="30B50F65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  <w:pPrChange w:id="337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2D1C5D19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  <w:pPrChange w:id="338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342C65E5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  <w:pPrChange w:id="339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264DC58E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  <w:pPrChange w:id="340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7BDC1FF4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46C2CAED" w14:textId="77777777" w:rsidR="00E816D2" w:rsidRDefault="00660B07">
      <w:pPr>
        <w:numPr>
          <w:ilvl w:val="0"/>
          <w:numId w:val="1"/>
        </w:numPr>
        <w:spacing w:after="0" w:line="240" w:lineRule="auto"/>
        <w:rPr>
          <w:sz w:val="22"/>
          <w:szCs w:val="22"/>
        </w:rPr>
        <w:pPrChange w:id="341" w:author="Dunn, Julia (NIH/NIMH) [F]" w:date="2020-04-08T10:59:00Z">
          <w:pPr>
            <w:numPr>
              <w:numId w:val="18"/>
            </w:numPr>
            <w:spacing w:after="0" w:line="240" w:lineRule="auto"/>
            <w:ind w:left="720" w:hanging="360"/>
          </w:pPr>
        </w:pPrChange>
      </w:pPr>
      <w:r w:rsidRPr="47823548">
        <w:rPr>
          <w:rFonts w:ascii="Arial" w:eastAsia="Arial" w:hAnsi="Arial" w:cs="Arial"/>
          <w:b/>
          <w:bCs/>
          <w:sz w:val="22"/>
          <w:szCs w:val="22"/>
          <w:highlight w:val="white"/>
        </w:rPr>
        <w:t xml:space="preserve">... using social media (e.g., Facetime, Facebook, Instagram, Snapchat, Twitter, </w:t>
      </w:r>
      <w:proofErr w:type="spellStart"/>
      <w:r w:rsidRPr="47823548">
        <w:rPr>
          <w:rFonts w:ascii="Arial" w:eastAsia="Arial" w:hAnsi="Arial" w:cs="Arial"/>
          <w:b/>
          <w:bCs/>
          <w:sz w:val="22"/>
          <w:szCs w:val="22"/>
          <w:highlight w:val="white"/>
        </w:rPr>
        <w:t>TikTok</w:t>
      </w:r>
      <w:proofErr w:type="spellEnd"/>
      <w:r w:rsidRPr="47823548">
        <w:rPr>
          <w:rFonts w:ascii="Arial" w:eastAsia="Arial" w:hAnsi="Arial" w:cs="Arial"/>
          <w:b/>
          <w:bCs/>
          <w:sz w:val="22"/>
          <w:szCs w:val="22"/>
          <w:highlight w:val="white"/>
        </w:rPr>
        <w:t>)?</w:t>
      </w:r>
    </w:p>
    <w:p w14:paraId="39EFC688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  <w:pPrChange w:id="342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r>
        <w:rPr>
          <w:rFonts w:ascii="Arial" w:eastAsia="Arial" w:hAnsi="Arial" w:cs="Arial"/>
          <w:sz w:val="22"/>
          <w:szCs w:val="22"/>
        </w:rPr>
        <w:t>No social media</w:t>
      </w:r>
    </w:p>
    <w:p w14:paraId="3EA0207B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  <w:pPrChange w:id="343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200AD6B1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  <w:pPrChange w:id="344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5ADB0D21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  <w:pPrChange w:id="345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20939A1C" w14:textId="77777777" w:rsidR="00E816D2" w:rsidRDefault="00660B0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  <w:pPrChange w:id="346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598BE5F5" w14:textId="34B6BAC7" w:rsidR="00E816D2" w:rsidDel="002D0284" w:rsidRDefault="00E816D2" w:rsidP="00E91248">
      <w:pPr>
        <w:spacing w:after="0" w:line="240" w:lineRule="auto"/>
        <w:rPr>
          <w:del w:id="347" w:author="Dunn, Julia (NIH/NIMH) [F]" w:date="2020-04-08T11:42:00Z"/>
          <w:rFonts w:ascii="Arial" w:eastAsia="Arial" w:hAnsi="Arial" w:cs="Arial"/>
          <w:sz w:val="22"/>
          <w:szCs w:val="22"/>
        </w:rPr>
      </w:pPr>
    </w:p>
    <w:p w14:paraId="605A4AB8" w14:textId="77777777" w:rsidR="002D0284" w:rsidRDefault="002D0284">
      <w:pPr>
        <w:rPr>
          <w:ins w:id="348" w:author="Dunn, Julia (NIH/NIMH) [F]" w:date="2020-04-08T11:42:00Z"/>
          <w:rFonts w:ascii="Arial" w:eastAsia="Arial" w:hAnsi="Arial" w:cs="Arial"/>
          <w:b/>
          <w:sz w:val="22"/>
          <w:szCs w:val="22"/>
          <w:highlight w:val="white"/>
        </w:rPr>
      </w:pPr>
      <w:ins w:id="349" w:author="Dunn, Julia (NIH/NIMH) [F]" w:date="2020-04-08T11:42:00Z">
        <w:r>
          <w:rPr>
            <w:rFonts w:ascii="Arial" w:eastAsia="Arial" w:hAnsi="Arial" w:cs="Arial"/>
            <w:b/>
            <w:sz w:val="22"/>
            <w:szCs w:val="22"/>
            <w:highlight w:val="white"/>
          </w:rPr>
          <w:br w:type="page"/>
        </w:r>
      </w:ins>
    </w:p>
    <w:p w14:paraId="6701D446" w14:textId="61284134" w:rsidR="00E816D2" w:rsidRDefault="00660B07">
      <w:pPr>
        <w:numPr>
          <w:ilvl w:val="0"/>
          <w:numId w:val="1"/>
        </w:numPr>
        <w:spacing w:after="0" w:line="240" w:lineRule="auto"/>
        <w:rPr>
          <w:sz w:val="22"/>
          <w:szCs w:val="22"/>
        </w:rPr>
        <w:pPrChange w:id="350" w:author="Dunn, Julia (NIH/NIMH) [F]" w:date="2020-04-08T10:59:00Z">
          <w:pPr>
            <w:numPr>
              <w:numId w:val="18"/>
            </w:numPr>
            <w:spacing w:after="0" w:line="240" w:lineRule="auto"/>
            <w:ind w:left="720" w:hanging="360"/>
          </w:pPr>
        </w:pPrChange>
      </w:pPr>
      <w:r w:rsidRPr="47823548">
        <w:rPr>
          <w:rFonts w:ascii="Arial" w:eastAsia="Arial" w:hAnsi="Arial" w:cs="Arial"/>
          <w:b/>
          <w:bCs/>
          <w:sz w:val="22"/>
          <w:szCs w:val="22"/>
          <w:highlight w:val="white"/>
        </w:rPr>
        <w:lastRenderedPageBreak/>
        <w:t>… playing video games?</w:t>
      </w:r>
    </w:p>
    <w:p w14:paraId="4C396D53" w14:textId="77777777" w:rsidR="00E816D2" w:rsidRDefault="00660B07" w:rsidP="00E91248">
      <w:pPr>
        <w:numPr>
          <w:ilvl w:val="0"/>
          <w:numId w:val="16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video games</w:t>
      </w:r>
    </w:p>
    <w:p w14:paraId="5223F892" w14:textId="77777777" w:rsidR="00E816D2" w:rsidRDefault="00660B07" w:rsidP="00E91248">
      <w:pPr>
        <w:numPr>
          <w:ilvl w:val="0"/>
          <w:numId w:val="16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4903D6B3" w14:textId="77777777" w:rsidR="00E816D2" w:rsidRDefault="00660B07" w:rsidP="00E91248">
      <w:pPr>
        <w:numPr>
          <w:ilvl w:val="0"/>
          <w:numId w:val="16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33506CD1" w14:textId="77777777" w:rsidR="00E816D2" w:rsidRDefault="00660B07" w:rsidP="00E91248">
      <w:pPr>
        <w:numPr>
          <w:ilvl w:val="0"/>
          <w:numId w:val="16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43A71C56" w14:textId="1AE9CDA5" w:rsidR="00E816D2" w:rsidRPr="00E91248" w:rsidRDefault="00660B07" w:rsidP="00E91248">
      <w:pPr>
        <w:numPr>
          <w:ilvl w:val="0"/>
          <w:numId w:val="16"/>
        </w:numPr>
        <w:spacing w:after="0" w:line="240" w:lineRule="auto"/>
        <w:rPr>
          <w:rFonts w:ascii="Arial" w:hAnsi="Arial"/>
          <w:sz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7CF6E734" w14:textId="77777777" w:rsidR="00E816D2" w:rsidRDefault="00660B07" w:rsidP="00E91248">
      <w:pPr>
        <w:spacing w:before="240"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SUBSTANCE USE (PAST TWO WEEKS)</w:t>
      </w:r>
    </w:p>
    <w:p w14:paraId="2710BF89" w14:textId="77777777" w:rsidR="00E816D2" w:rsidRDefault="00660B07" w:rsidP="00E91248">
      <w:pPr>
        <w:spacing w:before="240" w:after="0" w:line="240" w:lineRule="auto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, how frequently did you use:</w:t>
      </w:r>
    </w:p>
    <w:p w14:paraId="4890B82C" w14:textId="77777777" w:rsidR="00E816D2" w:rsidRDefault="00660B07">
      <w:pPr>
        <w:numPr>
          <w:ilvl w:val="0"/>
          <w:numId w:val="1"/>
        </w:numPr>
        <w:spacing w:before="240" w:after="0" w:line="240" w:lineRule="auto"/>
        <w:rPr>
          <w:sz w:val="22"/>
          <w:szCs w:val="22"/>
        </w:rPr>
        <w:pPrChange w:id="351" w:author="Dunn, Julia (NIH/NIMH) [F]" w:date="2020-04-08T10:59:00Z">
          <w:pPr>
            <w:numPr>
              <w:numId w:val="18"/>
            </w:numPr>
            <w:spacing w:before="240" w:after="0" w:line="240" w:lineRule="auto"/>
            <w:ind w:left="720" w:hanging="360"/>
          </w:pPr>
        </w:pPrChange>
      </w:pPr>
      <w:r w:rsidRPr="47823548">
        <w:rPr>
          <w:rFonts w:ascii="Arial" w:eastAsia="Arial" w:hAnsi="Arial" w:cs="Arial"/>
          <w:b/>
          <w:bCs/>
          <w:sz w:val="22"/>
          <w:szCs w:val="22"/>
        </w:rPr>
        <w:t xml:space="preserve"> ... alcohol?</w:t>
      </w:r>
    </w:p>
    <w:p w14:paraId="25F0A8B2" w14:textId="77777777" w:rsidR="00002CCB" w:rsidRPr="001F5FA7" w:rsidRDefault="00002CCB" w:rsidP="00002CCB">
      <w:pPr>
        <w:numPr>
          <w:ilvl w:val="1"/>
          <w:numId w:val="1"/>
        </w:numPr>
        <w:spacing w:after="0" w:line="240" w:lineRule="auto"/>
        <w:rPr>
          <w:ins w:id="352" w:author="Dunn, Julia (NIH/NIMH) [F]" w:date="2020-04-08T11:12:00Z"/>
          <w:rFonts w:ascii="Arial" w:eastAsia="Arial" w:hAnsi="Arial" w:cs="Arial"/>
          <w:sz w:val="22"/>
          <w:szCs w:val="22"/>
        </w:rPr>
      </w:pPr>
      <w:ins w:id="353" w:author="Dunn, Julia (NIH/NIMH) [F]" w:date="2020-04-08T11:12:00Z">
        <w:r w:rsidRPr="001F5FA7">
          <w:rPr>
            <w:rFonts w:ascii="Arial" w:eastAsia="Arial" w:hAnsi="Arial" w:cs="Arial"/>
            <w:sz w:val="22"/>
            <w:szCs w:val="22"/>
          </w:rPr>
          <w:t>Not at all</w:t>
        </w:r>
      </w:ins>
    </w:p>
    <w:p w14:paraId="1C847960" w14:textId="77777777" w:rsidR="00002CCB" w:rsidRPr="00E455F1" w:rsidRDefault="00002CCB" w:rsidP="00002CCB">
      <w:pPr>
        <w:numPr>
          <w:ilvl w:val="1"/>
          <w:numId w:val="1"/>
        </w:numPr>
        <w:spacing w:after="0" w:line="240" w:lineRule="auto"/>
        <w:rPr>
          <w:ins w:id="354" w:author="Dunn, Julia (NIH/NIMH) [F]" w:date="2020-04-08T11:12:00Z"/>
          <w:rFonts w:ascii="Arial" w:eastAsia="Arial" w:hAnsi="Arial" w:cs="Arial"/>
          <w:sz w:val="22"/>
          <w:szCs w:val="22"/>
        </w:rPr>
      </w:pPr>
      <w:ins w:id="355" w:author="Dunn, Julia (NIH/NIMH) [F]" w:date="2020-04-08T11:12:00Z">
        <w:r w:rsidRPr="00E455F1">
          <w:rPr>
            <w:rFonts w:ascii="Arial" w:eastAsia="Arial" w:hAnsi="Arial" w:cs="Arial"/>
            <w:sz w:val="22"/>
            <w:szCs w:val="22"/>
          </w:rPr>
          <w:t xml:space="preserve">Rarely  </w:t>
        </w:r>
      </w:ins>
    </w:p>
    <w:p w14:paraId="21312102" w14:textId="77777777" w:rsidR="00002CCB" w:rsidRPr="00F55FF1" w:rsidRDefault="00002CCB" w:rsidP="00002CCB">
      <w:pPr>
        <w:numPr>
          <w:ilvl w:val="1"/>
          <w:numId w:val="1"/>
        </w:numPr>
        <w:spacing w:after="0" w:line="240" w:lineRule="auto"/>
        <w:rPr>
          <w:ins w:id="356" w:author="Dunn, Julia (NIH/NIMH) [F]" w:date="2020-04-08T11:12:00Z"/>
          <w:rFonts w:ascii="Arial" w:eastAsia="Arial" w:hAnsi="Arial" w:cs="Arial"/>
          <w:sz w:val="22"/>
          <w:szCs w:val="22"/>
        </w:rPr>
      </w:pPr>
      <w:ins w:id="357" w:author="Dunn, Julia (NIH/NIMH) [F]" w:date="2020-04-08T11:12:00Z">
        <w:r w:rsidRPr="00F55FF1">
          <w:rPr>
            <w:rFonts w:ascii="Arial" w:eastAsia="Arial" w:hAnsi="Arial" w:cs="Arial"/>
            <w:sz w:val="22"/>
            <w:szCs w:val="22"/>
          </w:rPr>
          <w:t>Once a month</w:t>
        </w:r>
      </w:ins>
    </w:p>
    <w:p w14:paraId="74CC07FD" w14:textId="77777777" w:rsidR="00002CCB" w:rsidRPr="007F3696" w:rsidRDefault="00002CCB" w:rsidP="00002CCB">
      <w:pPr>
        <w:numPr>
          <w:ilvl w:val="1"/>
          <w:numId w:val="1"/>
        </w:numPr>
        <w:spacing w:after="0" w:line="240" w:lineRule="auto"/>
        <w:rPr>
          <w:ins w:id="358" w:author="Dunn, Julia (NIH/NIMH) [F]" w:date="2020-04-08T11:12:00Z"/>
          <w:rFonts w:ascii="Arial" w:eastAsia="Arial" w:hAnsi="Arial" w:cs="Arial"/>
          <w:sz w:val="22"/>
          <w:szCs w:val="22"/>
        </w:rPr>
      </w:pPr>
      <w:ins w:id="359" w:author="Dunn, Julia (NIH/NIMH) [F]" w:date="2020-04-08T11:12:00Z">
        <w:r w:rsidRPr="007F3696">
          <w:rPr>
            <w:rFonts w:ascii="Arial" w:eastAsia="Arial" w:hAnsi="Arial" w:cs="Arial"/>
            <w:sz w:val="22"/>
            <w:szCs w:val="22"/>
          </w:rPr>
          <w:t>Several times a month</w:t>
        </w:r>
      </w:ins>
    </w:p>
    <w:p w14:paraId="525B72F0" w14:textId="77777777" w:rsidR="00002CCB" w:rsidRPr="009724B6" w:rsidRDefault="00002CCB" w:rsidP="00002CCB">
      <w:pPr>
        <w:numPr>
          <w:ilvl w:val="1"/>
          <w:numId w:val="1"/>
        </w:numPr>
        <w:spacing w:after="0" w:line="240" w:lineRule="auto"/>
        <w:rPr>
          <w:ins w:id="360" w:author="Dunn, Julia (NIH/NIMH) [F]" w:date="2020-04-08T11:12:00Z"/>
          <w:rFonts w:ascii="Arial" w:eastAsia="Arial" w:hAnsi="Arial" w:cs="Arial"/>
          <w:sz w:val="22"/>
          <w:szCs w:val="22"/>
        </w:rPr>
      </w:pPr>
      <w:ins w:id="361" w:author="Dunn, Julia (NIH/NIMH) [F]" w:date="2020-04-08T11:12:00Z">
        <w:r w:rsidRPr="009724B6">
          <w:rPr>
            <w:rFonts w:ascii="Arial" w:eastAsia="Arial" w:hAnsi="Arial" w:cs="Arial"/>
            <w:sz w:val="22"/>
            <w:szCs w:val="22"/>
          </w:rPr>
          <w:t>Once a week</w:t>
        </w:r>
      </w:ins>
    </w:p>
    <w:p w14:paraId="19554F1C" w14:textId="77777777" w:rsidR="00002CCB" w:rsidRPr="001F5FA7" w:rsidRDefault="00002CCB" w:rsidP="00002CCB">
      <w:pPr>
        <w:numPr>
          <w:ilvl w:val="1"/>
          <w:numId w:val="1"/>
        </w:numPr>
        <w:spacing w:after="0" w:line="240" w:lineRule="auto"/>
        <w:rPr>
          <w:ins w:id="362" w:author="Dunn, Julia (NIH/NIMH) [F]" w:date="2020-04-08T11:12:00Z"/>
          <w:rFonts w:ascii="Arial" w:eastAsia="Arial" w:hAnsi="Arial" w:cs="Arial"/>
          <w:sz w:val="22"/>
          <w:szCs w:val="22"/>
        </w:rPr>
      </w:pPr>
      <w:ins w:id="363" w:author="Dunn, Julia (NIH/NIMH) [F]" w:date="2020-04-08T11:12:00Z">
        <w:r w:rsidRPr="001F5FA7">
          <w:rPr>
            <w:rFonts w:ascii="Arial" w:eastAsia="Arial" w:hAnsi="Arial" w:cs="Arial"/>
            <w:sz w:val="22"/>
            <w:szCs w:val="22"/>
          </w:rPr>
          <w:t>Several times a week</w:t>
        </w:r>
      </w:ins>
    </w:p>
    <w:p w14:paraId="78C8AA8D" w14:textId="36A24D51" w:rsidR="00002CCB" w:rsidRDefault="00002CCB" w:rsidP="00002CCB">
      <w:pPr>
        <w:numPr>
          <w:ilvl w:val="1"/>
          <w:numId w:val="1"/>
        </w:numPr>
        <w:spacing w:after="0" w:line="240" w:lineRule="auto"/>
        <w:rPr>
          <w:ins w:id="364" w:author="Dunn, Julia (NIH/NIMH) [F]" w:date="2020-04-08T11:33:00Z"/>
          <w:rFonts w:ascii="Arial" w:eastAsia="Arial" w:hAnsi="Arial" w:cs="Arial"/>
          <w:sz w:val="22"/>
          <w:szCs w:val="22"/>
        </w:rPr>
      </w:pPr>
      <w:ins w:id="365" w:author="Dunn, Julia (NIH/NIMH) [F]" w:date="2020-04-08T11:12:00Z">
        <w:r w:rsidRPr="001F5FA7">
          <w:rPr>
            <w:rFonts w:ascii="Arial" w:eastAsia="Arial" w:hAnsi="Arial" w:cs="Arial"/>
            <w:sz w:val="22"/>
            <w:szCs w:val="22"/>
          </w:rPr>
          <w:t>Once a day</w:t>
        </w:r>
      </w:ins>
    </w:p>
    <w:p w14:paraId="0B7CDC0B" w14:textId="6635C2E9" w:rsidR="009724B6" w:rsidRPr="009724B6" w:rsidRDefault="009724B6" w:rsidP="00002CCB">
      <w:pPr>
        <w:numPr>
          <w:ilvl w:val="1"/>
          <w:numId w:val="1"/>
        </w:numPr>
        <w:spacing w:after="0" w:line="240" w:lineRule="auto"/>
        <w:rPr>
          <w:ins w:id="366" w:author="Dunn, Julia (NIH/NIMH) [F]" w:date="2020-04-08T11:12:00Z"/>
          <w:rFonts w:ascii="Arial" w:eastAsia="Arial" w:hAnsi="Arial" w:cs="Arial"/>
          <w:sz w:val="22"/>
          <w:szCs w:val="22"/>
        </w:rPr>
      </w:pPr>
      <w:ins w:id="367" w:author="Dunn, Julia (NIH/NIMH) [F]" w:date="2020-04-08T11:33:00Z">
        <w:r>
          <w:rPr>
            <w:rFonts w:ascii="Arial" w:eastAsia="Arial" w:hAnsi="Arial" w:cs="Arial"/>
            <w:sz w:val="22"/>
            <w:szCs w:val="22"/>
          </w:rPr>
          <w:t>More than once a day</w:t>
        </w:r>
      </w:ins>
    </w:p>
    <w:p w14:paraId="72F63BCF" w14:textId="79C3347D" w:rsidR="00E816D2" w:rsidRPr="009724B6" w:rsidDel="00002CCB" w:rsidRDefault="00660B07">
      <w:pPr>
        <w:numPr>
          <w:ilvl w:val="1"/>
          <w:numId w:val="1"/>
        </w:numPr>
        <w:spacing w:after="0" w:line="240" w:lineRule="auto"/>
        <w:rPr>
          <w:del w:id="368" w:author="Dunn, Julia (NIH/NIMH) [F]" w:date="2020-04-08T11:12:00Z"/>
          <w:rFonts w:ascii="Arial" w:eastAsia="Arial" w:hAnsi="Arial" w:cs="Arial"/>
          <w:sz w:val="22"/>
          <w:szCs w:val="22"/>
        </w:rPr>
        <w:pPrChange w:id="369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del w:id="370" w:author="Dunn, Julia (NIH/NIMH) [F]" w:date="2020-04-08T11:12:00Z">
        <w:r w:rsidRPr="009724B6" w:rsidDel="00002CCB">
          <w:rPr>
            <w:rFonts w:ascii="Arial" w:eastAsia="Arial" w:hAnsi="Arial" w:cs="Arial"/>
            <w:sz w:val="22"/>
            <w:szCs w:val="22"/>
          </w:rPr>
          <w:delText>Not at all</w:delText>
        </w:r>
      </w:del>
    </w:p>
    <w:p w14:paraId="6B616D81" w14:textId="30262F92" w:rsidR="00E816D2" w:rsidRPr="001F5FA7" w:rsidDel="00002CCB" w:rsidRDefault="00660B07">
      <w:pPr>
        <w:numPr>
          <w:ilvl w:val="1"/>
          <w:numId w:val="1"/>
        </w:numPr>
        <w:spacing w:after="0" w:line="240" w:lineRule="auto"/>
        <w:rPr>
          <w:del w:id="371" w:author="Dunn, Julia (NIH/NIMH) [F]" w:date="2020-04-08T11:12:00Z"/>
          <w:rFonts w:ascii="Arial" w:eastAsia="Arial" w:hAnsi="Arial" w:cs="Arial"/>
          <w:sz w:val="22"/>
          <w:szCs w:val="22"/>
        </w:rPr>
        <w:pPrChange w:id="372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del w:id="373" w:author="Dunn, Julia (NIH/NIMH) [F]" w:date="2020-04-08T11:12:00Z">
        <w:r w:rsidRPr="001F5FA7" w:rsidDel="00002CCB">
          <w:rPr>
            <w:rFonts w:ascii="Arial" w:eastAsia="Arial" w:hAnsi="Arial" w:cs="Arial"/>
            <w:sz w:val="22"/>
            <w:szCs w:val="22"/>
          </w:rPr>
          <w:delText>Rarely</w:delText>
        </w:r>
      </w:del>
    </w:p>
    <w:p w14:paraId="13B2F111" w14:textId="2EED98B6" w:rsidR="00E816D2" w:rsidRPr="001F5FA7" w:rsidDel="00002CCB" w:rsidRDefault="00660B07">
      <w:pPr>
        <w:numPr>
          <w:ilvl w:val="1"/>
          <w:numId w:val="1"/>
        </w:numPr>
        <w:spacing w:after="0" w:line="240" w:lineRule="auto"/>
        <w:rPr>
          <w:del w:id="374" w:author="Dunn, Julia (NIH/NIMH) [F]" w:date="2020-04-08T11:12:00Z"/>
          <w:rFonts w:ascii="Arial" w:eastAsia="Arial" w:hAnsi="Arial" w:cs="Arial"/>
          <w:sz w:val="22"/>
          <w:szCs w:val="22"/>
        </w:rPr>
        <w:pPrChange w:id="375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del w:id="376" w:author="Dunn, Julia (NIH/NIMH) [F]" w:date="2020-04-08T11:12:00Z">
        <w:r w:rsidRPr="001F5FA7" w:rsidDel="00002CCB">
          <w:rPr>
            <w:rFonts w:ascii="Arial" w:eastAsia="Arial" w:hAnsi="Arial" w:cs="Arial"/>
            <w:sz w:val="22"/>
            <w:szCs w:val="22"/>
          </w:rPr>
          <w:delText>Occasionally</w:delText>
        </w:r>
      </w:del>
    </w:p>
    <w:p w14:paraId="52D6CEC0" w14:textId="16BE8834" w:rsidR="00E816D2" w:rsidRPr="001F5FA7" w:rsidDel="00002CCB" w:rsidRDefault="00660B07">
      <w:pPr>
        <w:numPr>
          <w:ilvl w:val="1"/>
          <w:numId w:val="1"/>
        </w:numPr>
        <w:spacing w:after="0" w:line="240" w:lineRule="auto"/>
        <w:rPr>
          <w:del w:id="377" w:author="Dunn, Julia (NIH/NIMH) [F]" w:date="2020-04-08T11:12:00Z"/>
          <w:rFonts w:ascii="Arial" w:eastAsia="Arial" w:hAnsi="Arial" w:cs="Arial"/>
          <w:sz w:val="22"/>
          <w:szCs w:val="22"/>
        </w:rPr>
        <w:pPrChange w:id="378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del w:id="379" w:author="Dunn, Julia (NIH/NIMH) [F]" w:date="2020-04-08T11:12:00Z">
        <w:r w:rsidRPr="001F5FA7" w:rsidDel="00002CCB">
          <w:rPr>
            <w:rFonts w:ascii="Arial" w:eastAsia="Arial" w:hAnsi="Arial" w:cs="Arial"/>
            <w:sz w:val="22"/>
            <w:szCs w:val="22"/>
          </w:rPr>
          <w:delText>Often</w:delText>
        </w:r>
      </w:del>
    </w:p>
    <w:p w14:paraId="15C670B9" w14:textId="7E914428" w:rsidR="00E816D2" w:rsidRPr="001F5FA7" w:rsidDel="00002CCB" w:rsidRDefault="00660B07">
      <w:pPr>
        <w:numPr>
          <w:ilvl w:val="1"/>
          <w:numId w:val="1"/>
        </w:numPr>
        <w:spacing w:after="0" w:line="240" w:lineRule="auto"/>
        <w:rPr>
          <w:del w:id="380" w:author="Dunn, Julia (NIH/NIMH) [F]" w:date="2020-04-08T11:12:00Z"/>
          <w:rFonts w:ascii="Arial" w:eastAsia="Arial" w:hAnsi="Arial" w:cs="Arial"/>
          <w:sz w:val="22"/>
          <w:szCs w:val="22"/>
        </w:rPr>
        <w:pPrChange w:id="381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del w:id="382" w:author="Dunn, Julia (NIH/NIMH) [F]" w:date="2020-04-08T11:12:00Z">
        <w:r w:rsidRPr="001F5FA7" w:rsidDel="00002CCB">
          <w:rPr>
            <w:rFonts w:ascii="Arial" w:eastAsia="Arial" w:hAnsi="Arial" w:cs="Arial"/>
            <w:sz w:val="22"/>
            <w:szCs w:val="22"/>
          </w:rPr>
          <w:delText>Regularly</w:delText>
        </w:r>
      </w:del>
    </w:p>
    <w:p w14:paraId="78DF1BEE" w14:textId="0A20887B" w:rsidR="00E816D2" w:rsidRPr="001F5FA7" w:rsidRDefault="00660B07">
      <w:pPr>
        <w:numPr>
          <w:ilvl w:val="0"/>
          <w:numId w:val="1"/>
        </w:numPr>
        <w:spacing w:before="200" w:after="0" w:line="240" w:lineRule="auto"/>
        <w:rPr>
          <w:rFonts w:ascii="Arial" w:hAnsi="Arial" w:cs="Arial"/>
          <w:sz w:val="22"/>
          <w:szCs w:val="22"/>
          <w:rPrChange w:id="383" w:author="Dunn, Julia (NIH/NIMH) [F]" w:date="2020-04-08T11:16:00Z">
            <w:rPr>
              <w:sz w:val="22"/>
              <w:szCs w:val="22"/>
            </w:rPr>
          </w:rPrChange>
        </w:rPr>
        <w:pPrChange w:id="384" w:author="Dunn, Julia (NIH/NIMH) [F]" w:date="2020-04-08T10:59:00Z">
          <w:pPr>
            <w:numPr>
              <w:numId w:val="18"/>
            </w:numPr>
            <w:spacing w:before="200" w:after="0" w:line="240" w:lineRule="auto"/>
            <w:ind w:left="720" w:hanging="360"/>
          </w:pPr>
        </w:pPrChange>
      </w:pPr>
      <w:r w:rsidRPr="47823548">
        <w:rPr>
          <w:rFonts w:ascii="Arial" w:eastAsia="Arial" w:hAnsi="Arial" w:cs="Arial"/>
          <w:b/>
          <w:bCs/>
          <w:sz w:val="22"/>
          <w:szCs w:val="22"/>
        </w:rPr>
        <w:t xml:space="preserve"> … vaping</w:t>
      </w:r>
      <w:ins w:id="385" w:author="Dunn, Julia (NIH/NIMH) [F]" w:date="2020-04-08T11:12:00Z">
        <w:r w:rsidR="00AF44AD" w:rsidRPr="47823548">
          <w:rPr>
            <w:rFonts w:ascii="Arial" w:eastAsia="Arial" w:hAnsi="Arial" w:cs="Arial"/>
            <w:b/>
            <w:bCs/>
            <w:sz w:val="22"/>
            <w:szCs w:val="22"/>
          </w:rPr>
          <w:t xml:space="preserve"> products</w:t>
        </w:r>
      </w:ins>
      <w:r w:rsidRPr="47823548">
        <w:rPr>
          <w:rFonts w:ascii="Arial" w:eastAsia="Arial" w:hAnsi="Arial" w:cs="Arial"/>
          <w:b/>
          <w:bCs/>
          <w:sz w:val="22"/>
          <w:szCs w:val="22"/>
        </w:rPr>
        <w:t>?</w:t>
      </w:r>
    </w:p>
    <w:p w14:paraId="1C58C8D6" w14:textId="77777777" w:rsidR="0062300B" w:rsidRPr="001F5FA7" w:rsidRDefault="0062300B" w:rsidP="0062300B">
      <w:pPr>
        <w:numPr>
          <w:ilvl w:val="1"/>
          <w:numId w:val="1"/>
        </w:numPr>
        <w:spacing w:after="0" w:line="240" w:lineRule="auto"/>
        <w:rPr>
          <w:ins w:id="386" w:author="Dunn, Julia (NIH/NIMH) [F]" w:date="2020-04-08T11:14:00Z"/>
          <w:rFonts w:ascii="Arial" w:eastAsia="Arial" w:hAnsi="Arial" w:cs="Arial"/>
          <w:sz w:val="22"/>
          <w:szCs w:val="22"/>
          <w:rPrChange w:id="387" w:author="Dunn, Julia (NIH/NIMH) [F]" w:date="2020-04-08T11:16:00Z">
            <w:rPr>
              <w:ins w:id="388" w:author="Dunn, Julia (NIH/NIMH) [F]" w:date="2020-04-08T11:14:00Z"/>
              <w:rFonts w:eastAsia="Arial" w:cs="Arial"/>
              <w:szCs w:val="22"/>
            </w:rPr>
          </w:rPrChange>
        </w:rPr>
      </w:pPr>
      <w:ins w:id="389" w:author="Dunn, Julia (NIH/NIMH) [F]" w:date="2020-04-08T11:14:00Z">
        <w:r w:rsidRPr="001F5FA7">
          <w:rPr>
            <w:rFonts w:ascii="Arial" w:eastAsia="Arial" w:hAnsi="Arial" w:cs="Arial"/>
            <w:sz w:val="22"/>
            <w:szCs w:val="22"/>
            <w:rPrChange w:id="390" w:author="Dunn, Julia (NIH/NIMH) [F]" w:date="2020-04-08T11:16:00Z">
              <w:rPr>
                <w:rFonts w:eastAsia="Arial" w:cs="Arial"/>
                <w:szCs w:val="22"/>
              </w:rPr>
            </w:rPrChange>
          </w:rPr>
          <w:t>Not at all</w:t>
        </w:r>
      </w:ins>
    </w:p>
    <w:p w14:paraId="151D6C52" w14:textId="77777777" w:rsidR="0062300B" w:rsidRPr="001F5FA7" w:rsidRDefault="0062300B" w:rsidP="0062300B">
      <w:pPr>
        <w:numPr>
          <w:ilvl w:val="1"/>
          <w:numId w:val="1"/>
        </w:numPr>
        <w:spacing w:after="0" w:line="240" w:lineRule="auto"/>
        <w:rPr>
          <w:ins w:id="391" w:author="Dunn, Julia (NIH/NIMH) [F]" w:date="2020-04-08T11:14:00Z"/>
          <w:rFonts w:ascii="Arial" w:eastAsia="Arial" w:hAnsi="Arial" w:cs="Arial"/>
          <w:sz w:val="22"/>
          <w:szCs w:val="22"/>
          <w:rPrChange w:id="392" w:author="Dunn, Julia (NIH/NIMH) [F]" w:date="2020-04-08T11:16:00Z">
            <w:rPr>
              <w:ins w:id="393" w:author="Dunn, Julia (NIH/NIMH) [F]" w:date="2020-04-08T11:14:00Z"/>
              <w:rFonts w:eastAsia="Arial" w:cs="Arial"/>
              <w:szCs w:val="22"/>
            </w:rPr>
          </w:rPrChange>
        </w:rPr>
      </w:pPr>
      <w:ins w:id="394" w:author="Dunn, Julia (NIH/NIMH) [F]" w:date="2020-04-08T11:14:00Z">
        <w:r w:rsidRPr="001F5FA7">
          <w:rPr>
            <w:rFonts w:ascii="Arial" w:eastAsia="Arial" w:hAnsi="Arial" w:cs="Arial"/>
            <w:sz w:val="22"/>
            <w:szCs w:val="22"/>
            <w:rPrChange w:id="395" w:author="Dunn, Julia (NIH/NIMH) [F]" w:date="2020-04-08T11:16:00Z">
              <w:rPr>
                <w:rFonts w:eastAsia="Arial" w:cs="Arial"/>
                <w:szCs w:val="22"/>
              </w:rPr>
            </w:rPrChange>
          </w:rPr>
          <w:t xml:space="preserve">Rarely  </w:t>
        </w:r>
      </w:ins>
    </w:p>
    <w:p w14:paraId="24D15092" w14:textId="77777777" w:rsidR="0062300B" w:rsidRPr="001F5FA7" w:rsidRDefault="0062300B" w:rsidP="0062300B">
      <w:pPr>
        <w:numPr>
          <w:ilvl w:val="1"/>
          <w:numId w:val="1"/>
        </w:numPr>
        <w:spacing w:after="0" w:line="240" w:lineRule="auto"/>
        <w:rPr>
          <w:ins w:id="396" w:author="Dunn, Julia (NIH/NIMH) [F]" w:date="2020-04-08T11:14:00Z"/>
          <w:rFonts w:ascii="Arial" w:eastAsia="Arial" w:hAnsi="Arial" w:cs="Arial"/>
          <w:sz w:val="22"/>
          <w:szCs w:val="22"/>
          <w:rPrChange w:id="397" w:author="Dunn, Julia (NIH/NIMH) [F]" w:date="2020-04-08T11:16:00Z">
            <w:rPr>
              <w:ins w:id="398" w:author="Dunn, Julia (NIH/NIMH) [F]" w:date="2020-04-08T11:14:00Z"/>
              <w:rFonts w:eastAsia="Arial" w:cs="Arial"/>
              <w:szCs w:val="22"/>
            </w:rPr>
          </w:rPrChange>
        </w:rPr>
      </w:pPr>
      <w:ins w:id="399" w:author="Dunn, Julia (NIH/NIMH) [F]" w:date="2020-04-08T11:14:00Z">
        <w:r w:rsidRPr="001F5FA7">
          <w:rPr>
            <w:rFonts w:ascii="Arial" w:eastAsia="Arial" w:hAnsi="Arial" w:cs="Arial"/>
            <w:sz w:val="22"/>
            <w:szCs w:val="22"/>
            <w:rPrChange w:id="400" w:author="Dunn, Julia (NIH/NIMH) [F]" w:date="2020-04-08T11:16:00Z">
              <w:rPr>
                <w:rFonts w:eastAsia="Arial" w:cs="Arial"/>
                <w:szCs w:val="22"/>
              </w:rPr>
            </w:rPrChange>
          </w:rPr>
          <w:t>Once a month</w:t>
        </w:r>
      </w:ins>
    </w:p>
    <w:p w14:paraId="0D0CAF28" w14:textId="77777777" w:rsidR="0062300B" w:rsidRPr="001F5FA7" w:rsidRDefault="0062300B" w:rsidP="0062300B">
      <w:pPr>
        <w:numPr>
          <w:ilvl w:val="1"/>
          <w:numId w:val="1"/>
        </w:numPr>
        <w:spacing w:after="0" w:line="240" w:lineRule="auto"/>
        <w:rPr>
          <w:ins w:id="401" w:author="Dunn, Julia (NIH/NIMH) [F]" w:date="2020-04-08T11:14:00Z"/>
          <w:rFonts w:ascii="Arial" w:eastAsia="Arial" w:hAnsi="Arial" w:cs="Arial"/>
          <w:sz w:val="22"/>
          <w:szCs w:val="22"/>
          <w:rPrChange w:id="402" w:author="Dunn, Julia (NIH/NIMH) [F]" w:date="2020-04-08T11:16:00Z">
            <w:rPr>
              <w:ins w:id="403" w:author="Dunn, Julia (NIH/NIMH) [F]" w:date="2020-04-08T11:14:00Z"/>
              <w:rFonts w:eastAsia="Arial" w:cs="Arial"/>
              <w:szCs w:val="22"/>
            </w:rPr>
          </w:rPrChange>
        </w:rPr>
      </w:pPr>
      <w:ins w:id="404" w:author="Dunn, Julia (NIH/NIMH) [F]" w:date="2020-04-08T11:14:00Z">
        <w:r w:rsidRPr="001F5FA7">
          <w:rPr>
            <w:rFonts w:ascii="Arial" w:eastAsia="Arial" w:hAnsi="Arial" w:cs="Arial"/>
            <w:sz w:val="22"/>
            <w:szCs w:val="22"/>
            <w:rPrChange w:id="405" w:author="Dunn, Julia (NIH/NIMH) [F]" w:date="2020-04-08T11:16:00Z">
              <w:rPr>
                <w:rFonts w:eastAsia="Arial" w:cs="Arial"/>
                <w:szCs w:val="22"/>
              </w:rPr>
            </w:rPrChange>
          </w:rPr>
          <w:t>Several times a month</w:t>
        </w:r>
      </w:ins>
    </w:p>
    <w:p w14:paraId="3AA85B43" w14:textId="77777777" w:rsidR="0062300B" w:rsidRPr="001F5FA7" w:rsidRDefault="0062300B" w:rsidP="0062300B">
      <w:pPr>
        <w:numPr>
          <w:ilvl w:val="1"/>
          <w:numId w:val="1"/>
        </w:numPr>
        <w:spacing w:after="0" w:line="240" w:lineRule="auto"/>
        <w:rPr>
          <w:ins w:id="406" w:author="Dunn, Julia (NIH/NIMH) [F]" w:date="2020-04-08T11:14:00Z"/>
          <w:rFonts w:ascii="Arial" w:eastAsia="Arial" w:hAnsi="Arial" w:cs="Arial"/>
          <w:sz w:val="22"/>
          <w:szCs w:val="22"/>
          <w:rPrChange w:id="407" w:author="Dunn, Julia (NIH/NIMH) [F]" w:date="2020-04-08T11:16:00Z">
            <w:rPr>
              <w:ins w:id="408" w:author="Dunn, Julia (NIH/NIMH) [F]" w:date="2020-04-08T11:14:00Z"/>
              <w:rFonts w:eastAsia="Arial" w:cs="Arial"/>
              <w:szCs w:val="22"/>
            </w:rPr>
          </w:rPrChange>
        </w:rPr>
      </w:pPr>
      <w:ins w:id="409" w:author="Dunn, Julia (NIH/NIMH) [F]" w:date="2020-04-08T11:14:00Z">
        <w:r w:rsidRPr="001F5FA7">
          <w:rPr>
            <w:rFonts w:ascii="Arial" w:eastAsia="Arial" w:hAnsi="Arial" w:cs="Arial"/>
            <w:sz w:val="22"/>
            <w:szCs w:val="22"/>
            <w:rPrChange w:id="410" w:author="Dunn, Julia (NIH/NIMH) [F]" w:date="2020-04-08T11:16:00Z">
              <w:rPr>
                <w:rFonts w:eastAsia="Arial" w:cs="Arial"/>
                <w:szCs w:val="22"/>
              </w:rPr>
            </w:rPrChange>
          </w:rPr>
          <w:t>Once a week</w:t>
        </w:r>
      </w:ins>
    </w:p>
    <w:p w14:paraId="67C1E8FD" w14:textId="77777777" w:rsidR="0062300B" w:rsidRPr="001F5FA7" w:rsidRDefault="0062300B" w:rsidP="0062300B">
      <w:pPr>
        <w:numPr>
          <w:ilvl w:val="1"/>
          <w:numId w:val="1"/>
        </w:numPr>
        <w:spacing w:after="0" w:line="240" w:lineRule="auto"/>
        <w:rPr>
          <w:ins w:id="411" w:author="Dunn, Julia (NIH/NIMH) [F]" w:date="2020-04-08T11:14:00Z"/>
          <w:rFonts w:ascii="Arial" w:eastAsia="Arial" w:hAnsi="Arial" w:cs="Arial"/>
          <w:sz w:val="22"/>
          <w:szCs w:val="22"/>
          <w:rPrChange w:id="412" w:author="Dunn, Julia (NIH/NIMH) [F]" w:date="2020-04-08T11:16:00Z">
            <w:rPr>
              <w:ins w:id="413" w:author="Dunn, Julia (NIH/NIMH) [F]" w:date="2020-04-08T11:14:00Z"/>
              <w:rFonts w:eastAsia="Arial" w:cs="Arial"/>
              <w:szCs w:val="22"/>
            </w:rPr>
          </w:rPrChange>
        </w:rPr>
      </w:pPr>
      <w:ins w:id="414" w:author="Dunn, Julia (NIH/NIMH) [F]" w:date="2020-04-08T11:14:00Z">
        <w:r w:rsidRPr="001F5FA7">
          <w:rPr>
            <w:rFonts w:ascii="Arial" w:eastAsia="Arial" w:hAnsi="Arial" w:cs="Arial"/>
            <w:sz w:val="22"/>
            <w:szCs w:val="22"/>
            <w:rPrChange w:id="415" w:author="Dunn, Julia (NIH/NIMH) [F]" w:date="2020-04-08T11:16:00Z">
              <w:rPr>
                <w:rFonts w:eastAsia="Arial" w:cs="Arial"/>
                <w:szCs w:val="22"/>
              </w:rPr>
            </w:rPrChange>
          </w:rPr>
          <w:t>Several times a week</w:t>
        </w:r>
      </w:ins>
    </w:p>
    <w:p w14:paraId="15140EF9" w14:textId="12C0B707" w:rsidR="0062300B" w:rsidRDefault="0062300B" w:rsidP="0062300B">
      <w:pPr>
        <w:numPr>
          <w:ilvl w:val="1"/>
          <w:numId w:val="1"/>
        </w:numPr>
        <w:spacing w:after="0" w:line="240" w:lineRule="auto"/>
        <w:rPr>
          <w:ins w:id="416" w:author="Dunn, Julia (NIH/NIMH) [F]" w:date="2020-04-08T11:33:00Z"/>
          <w:rFonts w:ascii="Arial" w:eastAsia="Arial" w:hAnsi="Arial" w:cs="Arial"/>
          <w:sz w:val="22"/>
          <w:szCs w:val="22"/>
        </w:rPr>
      </w:pPr>
      <w:ins w:id="417" w:author="Dunn, Julia (NIH/NIMH) [F]" w:date="2020-04-08T11:14:00Z">
        <w:r w:rsidRPr="001F5FA7">
          <w:rPr>
            <w:rFonts w:ascii="Arial" w:eastAsia="Arial" w:hAnsi="Arial" w:cs="Arial"/>
            <w:sz w:val="22"/>
            <w:szCs w:val="22"/>
            <w:rPrChange w:id="418" w:author="Dunn, Julia (NIH/NIMH) [F]" w:date="2020-04-08T11:16:00Z">
              <w:rPr>
                <w:rFonts w:eastAsia="Arial" w:cs="Arial"/>
                <w:szCs w:val="22"/>
              </w:rPr>
            </w:rPrChange>
          </w:rPr>
          <w:t>Once a day</w:t>
        </w:r>
      </w:ins>
    </w:p>
    <w:p w14:paraId="063A461D" w14:textId="5C7604C8" w:rsidR="009724B6" w:rsidRPr="001F5FA7" w:rsidRDefault="009724B6" w:rsidP="0062300B">
      <w:pPr>
        <w:numPr>
          <w:ilvl w:val="1"/>
          <w:numId w:val="1"/>
        </w:numPr>
        <w:spacing w:after="0" w:line="240" w:lineRule="auto"/>
        <w:rPr>
          <w:ins w:id="419" w:author="Dunn, Julia (NIH/NIMH) [F]" w:date="2020-04-08T11:14:00Z"/>
          <w:rFonts w:ascii="Arial" w:eastAsia="Arial" w:hAnsi="Arial" w:cs="Arial"/>
          <w:sz w:val="22"/>
          <w:szCs w:val="22"/>
          <w:rPrChange w:id="420" w:author="Dunn, Julia (NIH/NIMH) [F]" w:date="2020-04-08T11:16:00Z">
            <w:rPr>
              <w:ins w:id="421" w:author="Dunn, Julia (NIH/NIMH) [F]" w:date="2020-04-08T11:14:00Z"/>
              <w:rFonts w:eastAsia="Arial" w:cs="Arial"/>
              <w:szCs w:val="22"/>
            </w:rPr>
          </w:rPrChange>
        </w:rPr>
      </w:pPr>
      <w:ins w:id="422" w:author="Dunn, Julia (NIH/NIMH) [F]" w:date="2020-04-08T11:33:00Z">
        <w:r>
          <w:rPr>
            <w:rFonts w:ascii="Arial" w:eastAsia="Arial" w:hAnsi="Arial" w:cs="Arial"/>
            <w:sz w:val="22"/>
            <w:szCs w:val="22"/>
          </w:rPr>
          <w:t>More than once a day</w:t>
        </w:r>
      </w:ins>
    </w:p>
    <w:p w14:paraId="223F788B" w14:textId="0BC2FCE3" w:rsidR="00E816D2" w:rsidRPr="001F5FA7" w:rsidDel="0062300B" w:rsidRDefault="00660B07">
      <w:pPr>
        <w:spacing w:after="0" w:line="240" w:lineRule="auto"/>
        <w:ind w:left="1080"/>
        <w:rPr>
          <w:del w:id="423" w:author="Dunn, Julia (NIH/NIMH) [F]" w:date="2020-04-08T11:14:00Z"/>
          <w:rFonts w:ascii="Arial" w:eastAsia="Arial" w:hAnsi="Arial" w:cs="Arial"/>
          <w:sz w:val="22"/>
          <w:szCs w:val="22"/>
        </w:rPr>
        <w:pPrChange w:id="424" w:author="Dunn, Julia (NIH/NIMH) [F]" w:date="2020-04-08T11:42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del w:id="425" w:author="Dunn, Julia (NIH/NIMH) [F]" w:date="2020-04-08T11:14:00Z">
        <w:r w:rsidRPr="001F5FA7" w:rsidDel="0062300B">
          <w:rPr>
            <w:rFonts w:ascii="Arial" w:eastAsia="Arial" w:hAnsi="Arial" w:cs="Arial"/>
            <w:sz w:val="22"/>
            <w:szCs w:val="22"/>
          </w:rPr>
          <w:delText>Not at all</w:delText>
        </w:r>
      </w:del>
    </w:p>
    <w:p w14:paraId="7800225E" w14:textId="1E40A8AF" w:rsidR="00E816D2" w:rsidRPr="00E455F1" w:rsidDel="0062300B" w:rsidRDefault="00660B07">
      <w:pPr>
        <w:spacing w:after="0" w:line="240" w:lineRule="auto"/>
        <w:ind w:left="1080"/>
        <w:rPr>
          <w:del w:id="426" w:author="Dunn, Julia (NIH/NIMH) [F]" w:date="2020-04-08T11:14:00Z"/>
          <w:rFonts w:ascii="Arial" w:eastAsia="Arial" w:hAnsi="Arial" w:cs="Arial"/>
          <w:sz w:val="22"/>
          <w:szCs w:val="22"/>
        </w:rPr>
        <w:pPrChange w:id="427" w:author="Dunn, Julia (NIH/NIMH) [F]" w:date="2020-04-08T11:42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del w:id="428" w:author="Dunn, Julia (NIH/NIMH) [F]" w:date="2020-04-08T11:14:00Z">
        <w:r w:rsidRPr="00E455F1" w:rsidDel="0062300B">
          <w:rPr>
            <w:rFonts w:ascii="Arial" w:eastAsia="Arial" w:hAnsi="Arial" w:cs="Arial"/>
            <w:sz w:val="22"/>
            <w:szCs w:val="22"/>
          </w:rPr>
          <w:delText>Rarely</w:delText>
        </w:r>
      </w:del>
    </w:p>
    <w:p w14:paraId="383360FE" w14:textId="1457E375" w:rsidR="00E816D2" w:rsidRPr="00F55FF1" w:rsidDel="0062300B" w:rsidRDefault="00660B07">
      <w:pPr>
        <w:spacing w:after="0" w:line="240" w:lineRule="auto"/>
        <w:ind w:left="1080"/>
        <w:rPr>
          <w:del w:id="429" w:author="Dunn, Julia (NIH/NIMH) [F]" w:date="2020-04-08T11:14:00Z"/>
          <w:rFonts w:ascii="Arial" w:eastAsia="Arial" w:hAnsi="Arial" w:cs="Arial"/>
          <w:sz w:val="22"/>
          <w:szCs w:val="22"/>
        </w:rPr>
        <w:pPrChange w:id="430" w:author="Dunn, Julia (NIH/NIMH) [F]" w:date="2020-04-08T11:42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del w:id="431" w:author="Dunn, Julia (NIH/NIMH) [F]" w:date="2020-04-08T11:14:00Z">
        <w:r w:rsidRPr="00F55FF1" w:rsidDel="0062300B">
          <w:rPr>
            <w:rFonts w:ascii="Arial" w:eastAsia="Arial" w:hAnsi="Arial" w:cs="Arial"/>
            <w:sz w:val="22"/>
            <w:szCs w:val="22"/>
          </w:rPr>
          <w:delText>Occasionally</w:delText>
        </w:r>
      </w:del>
    </w:p>
    <w:p w14:paraId="261CB908" w14:textId="2CB2DFE6" w:rsidR="00E816D2" w:rsidRPr="007F3696" w:rsidDel="0062300B" w:rsidRDefault="00660B07">
      <w:pPr>
        <w:spacing w:after="0" w:line="240" w:lineRule="auto"/>
        <w:ind w:left="1080"/>
        <w:rPr>
          <w:del w:id="432" w:author="Dunn, Julia (NIH/NIMH) [F]" w:date="2020-04-08T11:14:00Z"/>
          <w:rFonts w:ascii="Arial" w:eastAsia="Arial" w:hAnsi="Arial" w:cs="Arial"/>
          <w:sz w:val="22"/>
          <w:szCs w:val="22"/>
        </w:rPr>
        <w:pPrChange w:id="433" w:author="Dunn, Julia (NIH/NIMH) [F]" w:date="2020-04-08T11:42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del w:id="434" w:author="Dunn, Julia (NIH/NIMH) [F]" w:date="2020-04-08T11:14:00Z">
        <w:r w:rsidRPr="007F3696" w:rsidDel="0062300B">
          <w:rPr>
            <w:rFonts w:ascii="Arial" w:eastAsia="Arial" w:hAnsi="Arial" w:cs="Arial"/>
            <w:sz w:val="22"/>
            <w:szCs w:val="22"/>
          </w:rPr>
          <w:delText>Often</w:delText>
        </w:r>
      </w:del>
    </w:p>
    <w:p w14:paraId="22A9866E" w14:textId="051F49A4" w:rsidR="00510503" w:rsidRPr="009724B6" w:rsidDel="0062300B" w:rsidRDefault="00660B07">
      <w:pPr>
        <w:spacing w:after="0" w:line="240" w:lineRule="auto"/>
        <w:ind w:left="1080"/>
        <w:rPr>
          <w:del w:id="435" w:author="Dunn, Julia (NIH/NIMH) [F]" w:date="2020-04-08T11:14:00Z"/>
          <w:rFonts w:ascii="Arial" w:eastAsia="Arial" w:hAnsi="Arial" w:cs="Arial"/>
          <w:b/>
          <w:sz w:val="22"/>
          <w:szCs w:val="22"/>
        </w:rPr>
        <w:pPrChange w:id="436" w:author="Dunn, Julia (NIH/NIMH) [F]" w:date="2020-04-08T11:42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del w:id="437" w:author="Dunn, Julia (NIH/NIMH) [F]" w:date="2020-04-08T11:14:00Z">
        <w:r w:rsidRPr="009724B6" w:rsidDel="0062300B">
          <w:rPr>
            <w:rFonts w:ascii="Arial" w:eastAsia="Arial" w:hAnsi="Arial" w:cs="Arial"/>
            <w:sz w:val="22"/>
            <w:szCs w:val="22"/>
          </w:rPr>
          <w:delText>Regularly</w:delText>
        </w:r>
      </w:del>
    </w:p>
    <w:p w14:paraId="758A05DC" w14:textId="77777777" w:rsidR="00060F69" w:rsidRPr="001F5FA7" w:rsidDel="00D47C6C" w:rsidRDefault="00060F69">
      <w:pPr>
        <w:spacing w:after="0" w:line="240" w:lineRule="auto"/>
        <w:ind w:left="1080"/>
        <w:rPr>
          <w:ins w:id="438" w:author="Lopez, Diana (NIH/NIMH) [F]" w:date="2020-04-03T15:25:00Z"/>
          <w:del w:id="439" w:author="Quick, Courtney (NIH/NIMH) [F]" w:date="2020-04-08T14:05:00Z"/>
          <w:rFonts w:ascii="Arial" w:eastAsia="Arial" w:hAnsi="Arial" w:cs="Arial"/>
          <w:b/>
          <w:sz w:val="22"/>
          <w:szCs w:val="22"/>
        </w:rPr>
        <w:pPrChange w:id="440" w:author="Dunn, Julia (NIH/NIMH) [F]" w:date="2020-04-08T11:42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</w:p>
    <w:p w14:paraId="23329DEE" w14:textId="69D37214" w:rsidR="00510503" w:rsidRPr="001F5FA7" w:rsidDel="0018243F" w:rsidRDefault="00510503">
      <w:pPr>
        <w:spacing w:after="0" w:line="240" w:lineRule="auto"/>
        <w:rPr>
          <w:del w:id="441" w:author="Lopez, Diana (NIH/NIMH) [F]" w:date="2020-04-03T15:25:00Z"/>
          <w:rFonts w:ascii="Arial" w:eastAsia="Arial" w:hAnsi="Arial" w:cs="Arial"/>
          <w:b/>
          <w:sz w:val="22"/>
          <w:szCs w:val="22"/>
        </w:rPr>
        <w:pPrChange w:id="442" w:author="Quick, Courtney (NIH/NIMH) [F]" w:date="2020-04-08T14:05:00Z">
          <w:pPr/>
        </w:pPrChange>
      </w:pPr>
    </w:p>
    <w:p w14:paraId="0C50BC4D" w14:textId="234C932D" w:rsidR="00821B72" w:rsidRPr="001F5FA7" w:rsidDel="0018243F" w:rsidRDefault="00821B72">
      <w:pPr>
        <w:rPr>
          <w:del w:id="443" w:author="Lopez, Diana (NIH/NIMH) [F]" w:date="2020-04-03T15:25:00Z"/>
          <w:rFonts w:ascii="Arial" w:eastAsia="Arial" w:hAnsi="Arial" w:cs="Arial"/>
          <w:b/>
          <w:sz w:val="22"/>
          <w:szCs w:val="22"/>
        </w:rPr>
      </w:pPr>
      <w:del w:id="444" w:author="Lopez, Diana (NIH/NIMH) [F]" w:date="2020-04-03T15:25:00Z">
        <w:r w:rsidRPr="001F5FA7" w:rsidDel="0018243F">
          <w:rPr>
            <w:rFonts w:ascii="Arial" w:eastAsia="Arial" w:hAnsi="Arial" w:cs="Arial"/>
            <w:b/>
            <w:sz w:val="22"/>
            <w:szCs w:val="22"/>
          </w:rPr>
          <w:br w:type="page"/>
        </w:r>
      </w:del>
    </w:p>
    <w:p w14:paraId="4BB6DAEC" w14:textId="77777777" w:rsidR="0018243F" w:rsidRPr="001F5FA7" w:rsidRDefault="0018243F">
      <w:pPr>
        <w:spacing w:after="0" w:line="240" w:lineRule="auto"/>
        <w:rPr>
          <w:ins w:id="445" w:author="Lopez, Diana (NIH/NIMH) [F]" w:date="2020-04-03T15:25:00Z"/>
          <w:rFonts w:ascii="Arial" w:eastAsia="Arial" w:hAnsi="Arial" w:cs="Arial"/>
          <w:b/>
          <w:sz w:val="22"/>
          <w:szCs w:val="22"/>
        </w:rPr>
        <w:pPrChange w:id="446" w:author="Quick, Courtney (NIH/NIMH) [F]" w:date="2020-04-08T14:05:00Z">
          <w:pPr/>
        </w:pPrChange>
      </w:pPr>
    </w:p>
    <w:p w14:paraId="29935793" w14:textId="0E802B77" w:rsidR="00E816D2" w:rsidRPr="001F5FA7" w:rsidRDefault="00660B0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  <w:rPrChange w:id="447" w:author="Dunn, Julia (NIH/NIMH) [F]" w:date="2020-04-08T11:16:00Z">
            <w:rPr/>
          </w:rPrChange>
        </w:rPr>
        <w:pPrChange w:id="448" w:author="Lopez, Diana (NIH/NIMH) [F]" w:date="2020-04-08T12:18:00Z">
          <w:pPr>
            <w:numPr>
              <w:numId w:val="1"/>
            </w:numPr>
            <w:spacing w:before="200" w:after="0" w:line="240" w:lineRule="auto"/>
            <w:ind w:left="720" w:hanging="360"/>
          </w:pPr>
        </w:pPrChange>
      </w:pPr>
      <w:r w:rsidRPr="47823548">
        <w:rPr>
          <w:rFonts w:ascii="Arial" w:eastAsia="Arial" w:hAnsi="Arial" w:cs="Arial"/>
          <w:b/>
          <w:bCs/>
          <w:sz w:val="22"/>
          <w:szCs w:val="22"/>
          <w:rPrChange w:id="449" w:author="Dunn, Julia (NIH/NIMH) [F]" w:date="2020-04-08T11:16:00Z">
            <w:rPr/>
          </w:rPrChange>
        </w:rPr>
        <w:t>… cigarettes or other tobacco</w:t>
      </w:r>
      <w:ins w:id="450" w:author="Quick, Courtney (NIH/NIMH) [F]" w:date="2020-04-08T17:59:00Z">
        <w:r w:rsidR="7B92A2CF" w:rsidRPr="47823548">
          <w:rPr>
            <w:rFonts w:ascii="Arial" w:eastAsia="Arial" w:hAnsi="Arial" w:cs="Arial"/>
            <w:b/>
            <w:bCs/>
            <w:sz w:val="22"/>
            <w:szCs w:val="22"/>
          </w:rPr>
          <w:t xml:space="preserve"> products</w:t>
        </w:r>
      </w:ins>
      <w:r w:rsidRPr="47823548">
        <w:rPr>
          <w:rFonts w:ascii="Arial" w:eastAsia="Arial" w:hAnsi="Arial" w:cs="Arial"/>
          <w:b/>
          <w:bCs/>
          <w:sz w:val="22"/>
          <w:szCs w:val="22"/>
          <w:rPrChange w:id="451" w:author="Dunn, Julia (NIH/NIMH) [F]" w:date="2020-04-08T11:16:00Z">
            <w:rPr/>
          </w:rPrChange>
        </w:rPr>
        <w:t>?</w:t>
      </w:r>
    </w:p>
    <w:p w14:paraId="6A0D9112" w14:textId="77777777" w:rsidR="0062300B" w:rsidRPr="001F5FA7" w:rsidRDefault="0062300B" w:rsidP="0062300B">
      <w:pPr>
        <w:numPr>
          <w:ilvl w:val="1"/>
          <w:numId w:val="1"/>
        </w:numPr>
        <w:spacing w:after="0" w:line="240" w:lineRule="auto"/>
        <w:rPr>
          <w:ins w:id="452" w:author="Dunn, Julia (NIH/NIMH) [F]" w:date="2020-04-08T11:14:00Z"/>
          <w:rFonts w:ascii="Arial" w:eastAsia="Arial" w:hAnsi="Arial" w:cs="Arial"/>
          <w:sz w:val="22"/>
          <w:szCs w:val="22"/>
        </w:rPr>
      </w:pPr>
      <w:ins w:id="453" w:author="Dunn, Julia (NIH/NIMH) [F]" w:date="2020-04-08T11:14:00Z">
        <w:r w:rsidRPr="001F5FA7">
          <w:rPr>
            <w:rFonts w:ascii="Arial" w:eastAsia="Arial" w:hAnsi="Arial" w:cs="Arial"/>
            <w:sz w:val="22"/>
            <w:szCs w:val="22"/>
          </w:rPr>
          <w:t>Not at all</w:t>
        </w:r>
      </w:ins>
    </w:p>
    <w:p w14:paraId="25835B79" w14:textId="77777777" w:rsidR="0062300B" w:rsidRPr="00E455F1" w:rsidRDefault="0062300B" w:rsidP="0062300B">
      <w:pPr>
        <w:numPr>
          <w:ilvl w:val="1"/>
          <w:numId w:val="1"/>
        </w:numPr>
        <w:spacing w:after="0" w:line="240" w:lineRule="auto"/>
        <w:rPr>
          <w:ins w:id="454" w:author="Dunn, Julia (NIH/NIMH) [F]" w:date="2020-04-08T11:14:00Z"/>
          <w:rFonts w:ascii="Arial" w:eastAsia="Arial" w:hAnsi="Arial" w:cs="Arial"/>
          <w:sz w:val="22"/>
          <w:szCs w:val="22"/>
        </w:rPr>
      </w:pPr>
      <w:ins w:id="455" w:author="Dunn, Julia (NIH/NIMH) [F]" w:date="2020-04-08T11:14:00Z">
        <w:r w:rsidRPr="00E455F1">
          <w:rPr>
            <w:rFonts w:ascii="Arial" w:eastAsia="Arial" w:hAnsi="Arial" w:cs="Arial"/>
            <w:sz w:val="22"/>
            <w:szCs w:val="22"/>
          </w:rPr>
          <w:t xml:space="preserve">Rarely  </w:t>
        </w:r>
      </w:ins>
    </w:p>
    <w:p w14:paraId="3B58F511" w14:textId="77777777" w:rsidR="0062300B" w:rsidRPr="00F55FF1" w:rsidRDefault="0062300B" w:rsidP="0062300B">
      <w:pPr>
        <w:numPr>
          <w:ilvl w:val="1"/>
          <w:numId w:val="1"/>
        </w:numPr>
        <w:spacing w:after="0" w:line="240" w:lineRule="auto"/>
        <w:rPr>
          <w:ins w:id="456" w:author="Dunn, Julia (NIH/NIMH) [F]" w:date="2020-04-08T11:14:00Z"/>
          <w:rFonts w:ascii="Arial" w:eastAsia="Arial" w:hAnsi="Arial" w:cs="Arial"/>
          <w:sz w:val="22"/>
          <w:szCs w:val="22"/>
        </w:rPr>
      </w:pPr>
      <w:ins w:id="457" w:author="Dunn, Julia (NIH/NIMH) [F]" w:date="2020-04-08T11:14:00Z">
        <w:r w:rsidRPr="00F55FF1">
          <w:rPr>
            <w:rFonts w:ascii="Arial" w:eastAsia="Arial" w:hAnsi="Arial" w:cs="Arial"/>
            <w:sz w:val="22"/>
            <w:szCs w:val="22"/>
          </w:rPr>
          <w:t>Once a month</w:t>
        </w:r>
      </w:ins>
    </w:p>
    <w:p w14:paraId="5EBE6B49" w14:textId="77777777" w:rsidR="0062300B" w:rsidRPr="007F3696" w:rsidRDefault="0062300B" w:rsidP="0062300B">
      <w:pPr>
        <w:numPr>
          <w:ilvl w:val="1"/>
          <w:numId w:val="1"/>
        </w:numPr>
        <w:spacing w:after="0" w:line="240" w:lineRule="auto"/>
        <w:rPr>
          <w:ins w:id="458" w:author="Dunn, Julia (NIH/NIMH) [F]" w:date="2020-04-08T11:14:00Z"/>
          <w:rFonts w:ascii="Arial" w:eastAsia="Arial" w:hAnsi="Arial" w:cs="Arial"/>
          <w:sz w:val="22"/>
          <w:szCs w:val="22"/>
        </w:rPr>
      </w:pPr>
      <w:ins w:id="459" w:author="Dunn, Julia (NIH/NIMH) [F]" w:date="2020-04-08T11:14:00Z">
        <w:r w:rsidRPr="007F3696">
          <w:rPr>
            <w:rFonts w:ascii="Arial" w:eastAsia="Arial" w:hAnsi="Arial" w:cs="Arial"/>
            <w:sz w:val="22"/>
            <w:szCs w:val="22"/>
          </w:rPr>
          <w:t>Several times a month</w:t>
        </w:r>
      </w:ins>
    </w:p>
    <w:p w14:paraId="4A26AEC1" w14:textId="77777777" w:rsidR="0062300B" w:rsidRPr="001F5FA7" w:rsidRDefault="0062300B" w:rsidP="0062300B">
      <w:pPr>
        <w:numPr>
          <w:ilvl w:val="1"/>
          <w:numId w:val="1"/>
        </w:numPr>
        <w:spacing w:after="0" w:line="240" w:lineRule="auto"/>
        <w:rPr>
          <w:ins w:id="460" w:author="Dunn, Julia (NIH/NIMH) [F]" w:date="2020-04-08T11:14:00Z"/>
          <w:rFonts w:ascii="Arial" w:eastAsia="Arial" w:hAnsi="Arial" w:cs="Arial"/>
          <w:sz w:val="22"/>
          <w:szCs w:val="22"/>
        </w:rPr>
      </w:pPr>
      <w:ins w:id="461" w:author="Dunn, Julia (NIH/NIMH) [F]" w:date="2020-04-08T11:14:00Z">
        <w:r w:rsidRPr="001F5FA7">
          <w:rPr>
            <w:rFonts w:ascii="Arial" w:eastAsia="Arial" w:hAnsi="Arial" w:cs="Arial"/>
            <w:sz w:val="22"/>
            <w:szCs w:val="22"/>
          </w:rPr>
          <w:t>Once a week</w:t>
        </w:r>
      </w:ins>
    </w:p>
    <w:p w14:paraId="490AF6C8" w14:textId="77777777" w:rsidR="0062300B" w:rsidRPr="001F5FA7" w:rsidRDefault="0062300B" w:rsidP="0062300B">
      <w:pPr>
        <w:numPr>
          <w:ilvl w:val="1"/>
          <w:numId w:val="1"/>
        </w:numPr>
        <w:spacing w:after="0" w:line="240" w:lineRule="auto"/>
        <w:rPr>
          <w:ins w:id="462" w:author="Dunn, Julia (NIH/NIMH) [F]" w:date="2020-04-08T11:14:00Z"/>
          <w:rFonts w:ascii="Arial" w:eastAsia="Arial" w:hAnsi="Arial" w:cs="Arial"/>
          <w:sz w:val="22"/>
          <w:szCs w:val="22"/>
        </w:rPr>
      </w:pPr>
      <w:ins w:id="463" w:author="Dunn, Julia (NIH/NIMH) [F]" w:date="2020-04-08T11:14:00Z">
        <w:r w:rsidRPr="001F5FA7">
          <w:rPr>
            <w:rFonts w:ascii="Arial" w:eastAsia="Arial" w:hAnsi="Arial" w:cs="Arial"/>
            <w:sz w:val="22"/>
            <w:szCs w:val="22"/>
          </w:rPr>
          <w:t>Several times a week</w:t>
        </w:r>
      </w:ins>
    </w:p>
    <w:p w14:paraId="44AA3A3C" w14:textId="02C92935" w:rsidR="0062300B" w:rsidRDefault="0062300B" w:rsidP="0062300B">
      <w:pPr>
        <w:numPr>
          <w:ilvl w:val="1"/>
          <w:numId w:val="1"/>
        </w:numPr>
        <w:spacing w:after="0" w:line="240" w:lineRule="auto"/>
        <w:rPr>
          <w:ins w:id="464" w:author="Dunn, Julia (NIH/NIMH) [F]" w:date="2020-04-08T11:33:00Z"/>
          <w:rFonts w:ascii="Arial" w:eastAsia="Arial" w:hAnsi="Arial" w:cs="Arial"/>
          <w:sz w:val="22"/>
          <w:szCs w:val="22"/>
        </w:rPr>
      </w:pPr>
      <w:ins w:id="465" w:author="Dunn, Julia (NIH/NIMH) [F]" w:date="2020-04-08T11:14:00Z">
        <w:r w:rsidRPr="001F5FA7">
          <w:rPr>
            <w:rFonts w:ascii="Arial" w:eastAsia="Arial" w:hAnsi="Arial" w:cs="Arial"/>
            <w:sz w:val="22"/>
            <w:szCs w:val="22"/>
          </w:rPr>
          <w:t>Once a day</w:t>
        </w:r>
      </w:ins>
    </w:p>
    <w:p w14:paraId="7A3E83F5" w14:textId="457E20E4" w:rsidR="009724B6" w:rsidRPr="009724B6" w:rsidRDefault="009724B6" w:rsidP="0062300B">
      <w:pPr>
        <w:numPr>
          <w:ilvl w:val="1"/>
          <w:numId w:val="1"/>
        </w:numPr>
        <w:spacing w:after="0" w:line="240" w:lineRule="auto"/>
        <w:rPr>
          <w:ins w:id="466" w:author="Dunn, Julia (NIH/NIMH) [F]" w:date="2020-04-08T11:14:00Z"/>
          <w:rFonts w:ascii="Arial" w:eastAsia="Arial" w:hAnsi="Arial" w:cs="Arial"/>
          <w:sz w:val="22"/>
          <w:szCs w:val="22"/>
        </w:rPr>
      </w:pPr>
      <w:ins w:id="467" w:author="Dunn, Julia (NIH/NIMH) [F]" w:date="2020-04-08T11:33:00Z">
        <w:r>
          <w:rPr>
            <w:rFonts w:ascii="Arial" w:eastAsia="Arial" w:hAnsi="Arial" w:cs="Arial"/>
            <w:sz w:val="22"/>
            <w:szCs w:val="22"/>
          </w:rPr>
          <w:t>More than once a day</w:t>
        </w:r>
      </w:ins>
    </w:p>
    <w:p w14:paraId="171232E6" w14:textId="77777777" w:rsidR="00FD41F7" w:rsidRDefault="00FD41F7">
      <w:pPr>
        <w:rPr>
          <w:ins w:id="468" w:author="Dunn, Julia (NIH/NIMH) [F]" w:date="2020-04-08T11:43:00Z"/>
          <w:rFonts w:ascii="Arial" w:eastAsia="Arial" w:hAnsi="Arial" w:cs="Arial"/>
          <w:sz w:val="22"/>
          <w:szCs w:val="22"/>
        </w:rPr>
      </w:pPr>
      <w:ins w:id="469" w:author="Dunn, Julia (NIH/NIMH) [F]" w:date="2020-04-08T11:43:00Z">
        <w:r>
          <w:rPr>
            <w:rFonts w:ascii="Arial" w:eastAsia="Arial" w:hAnsi="Arial" w:cs="Arial"/>
            <w:sz w:val="22"/>
            <w:szCs w:val="22"/>
          </w:rPr>
          <w:br w:type="page"/>
        </w:r>
      </w:ins>
    </w:p>
    <w:p w14:paraId="149367F0" w14:textId="73E79A2A" w:rsidR="00E816D2" w:rsidRPr="009724B6" w:rsidDel="0062300B" w:rsidRDefault="00660B07">
      <w:pPr>
        <w:numPr>
          <w:ilvl w:val="1"/>
          <w:numId w:val="1"/>
        </w:numPr>
        <w:spacing w:after="0" w:line="240" w:lineRule="auto"/>
        <w:rPr>
          <w:del w:id="470" w:author="Dunn, Julia (NIH/NIMH) [F]" w:date="2020-04-08T11:14:00Z"/>
          <w:rFonts w:ascii="Arial" w:eastAsia="Arial" w:hAnsi="Arial" w:cs="Arial"/>
          <w:sz w:val="22"/>
          <w:szCs w:val="22"/>
        </w:rPr>
        <w:pPrChange w:id="471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del w:id="472" w:author="Dunn, Julia (NIH/NIMH) [F]" w:date="2020-04-08T11:14:00Z">
        <w:r w:rsidRPr="009724B6" w:rsidDel="0062300B">
          <w:rPr>
            <w:rFonts w:ascii="Arial" w:eastAsia="Arial" w:hAnsi="Arial" w:cs="Arial"/>
            <w:sz w:val="22"/>
            <w:szCs w:val="22"/>
          </w:rPr>
          <w:lastRenderedPageBreak/>
          <w:delText>Not at all</w:delText>
        </w:r>
      </w:del>
    </w:p>
    <w:p w14:paraId="76072B3D" w14:textId="241C6905" w:rsidR="00E816D2" w:rsidRPr="001F5FA7" w:rsidDel="0062300B" w:rsidRDefault="00660B07">
      <w:pPr>
        <w:numPr>
          <w:ilvl w:val="1"/>
          <w:numId w:val="1"/>
        </w:numPr>
        <w:spacing w:after="0" w:line="240" w:lineRule="auto"/>
        <w:rPr>
          <w:del w:id="473" w:author="Dunn, Julia (NIH/NIMH) [F]" w:date="2020-04-08T11:14:00Z"/>
          <w:rFonts w:ascii="Arial" w:eastAsia="Arial" w:hAnsi="Arial" w:cs="Arial"/>
          <w:sz w:val="22"/>
          <w:szCs w:val="22"/>
        </w:rPr>
        <w:pPrChange w:id="474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del w:id="475" w:author="Dunn, Julia (NIH/NIMH) [F]" w:date="2020-04-08T11:14:00Z">
        <w:r w:rsidRPr="001F5FA7" w:rsidDel="0062300B">
          <w:rPr>
            <w:rFonts w:ascii="Arial" w:eastAsia="Arial" w:hAnsi="Arial" w:cs="Arial"/>
            <w:sz w:val="22"/>
            <w:szCs w:val="22"/>
          </w:rPr>
          <w:delText>Rarely</w:delText>
        </w:r>
      </w:del>
    </w:p>
    <w:p w14:paraId="0C12C730" w14:textId="1B5B8A57" w:rsidR="00E816D2" w:rsidRPr="001F5FA7" w:rsidDel="0062300B" w:rsidRDefault="00660B07">
      <w:pPr>
        <w:numPr>
          <w:ilvl w:val="1"/>
          <w:numId w:val="1"/>
        </w:numPr>
        <w:spacing w:after="0" w:line="240" w:lineRule="auto"/>
        <w:rPr>
          <w:del w:id="476" w:author="Dunn, Julia (NIH/NIMH) [F]" w:date="2020-04-08T11:14:00Z"/>
          <w:rFonts w:ascii="Arial" w:eastAsia="Arial" w:hAnsi="Arial" w:cs="Arial"/>
          <w:sz w:val="22"/>
          <w:szCs w:val="22"/>
        </w:rPr>
        <w:pPrChange w:id="477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del w:id="478" w:author="Dunn, Julia (NIH/NIMH) [F]" w:date="2020-04-08T11:14:00Z">
        <w:r w:rsidRPr="001F5FA7" w:rsidDel="0062300B">
          <w:rPr>
            <w:rFonts w:ascii="Arial" w:eastAsia="Arial" w:hAnsi="Arial" w:cs="Arial"/>
            <w:sz w:val="22"/>
            <w:szCs w:val="22"/>
          </w:rPr>
          <w:delText>Occasionally</w:delText>
        </w:r>
      </w:del>
    </w:p>
    <w:p w14:paraId="47703203" w14:textId="4CA8E9BF" w:rsidR="00E816D2" w:rsidRPr="001F5FA7" w:rsidDel="0062300B" w:rsidRDefault="00660B07">
      <w:pPr>
        <w:numPr>
          <w:ilvl w:val="1"/>
          <w:numId w:val="1"/>
        </w:numPr>
        <w:spacing w:after="0" w:line="240" w:lineRule="auto"/>
        <w:rPr>
          <w:del w:id="479" w:author="Dunn, Julia (NIH/NIMH) [F]" w:date="2020-04-08T11:14:00Z"/>
          <w:rFonts w:ascii="Arial" w:eastAsia="Arial" w:hAnsi="Arial" w:cs="Arial"/>
          <w:sz w:val="22"/>
          <w:szCs w:val="22"/>
        </w:rPr>
        <w:pPrChange w:id="480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del w:id="481" w:author="Dunn, Julia (NIH/NIMH) [F]" w:date="2020-04-08T11:14:00Z">
        <w:r w:rsidRPr="001F5FA7" w:rsidDel="0062300B">
          <w:rPr>
            <w:rFonts w:ascii="Arial" w:eastAsia="Arial" w:hAnsi="Arial" w:cs="Arial"/>
            <w:sz w:val="22"/>
            <w:szCs w:val="22"/>
          </w:rPr>
          <w:delText>Often</w:delText>
        </w:r>
      </w:del>
    </w:p>
    <w:p w14:paraId="363B720F" w14:textId="5E1F18F6" w:rsidR="00E816D2" w:rsidRPr="001F5FA7" w:rsidDel="0062300B" w:rsidRDefault="00660B07">
      <w:pPr>
        <w:numPr>
          <w:ilvl w:val="1"/>
          <w:numId w:val="1"/>
        </w:numPr>
        <w:spacing w:after="0" w:line="240" w:lineRule="auto"/>
        <w:rPr>
          <w:del w:id="482" w:author="Dunn, Julia (NIH/NIMH) [F]" w:date="2020-04-08T11:14:00Z"/>
          <w:rFonts w:ascii="Arial" w:eastAsia="Arial" w:hAnsi="Arial" w:cs="Arial"/>
          <w:sz w:val="22"/>
          <w:szCs w:val="22"/>
        </w:rPr>
        <w:pPrChange w:id="483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del w:id="484" w:author="Dunn, Julia (NIH/NIMH) [F]" w:date="2020-04-08T11:14:00Z">
        <w:r w:rsidRPr="001F5FA7" w:rsidDel="0062300B">
          <w:rPr>
            <w:rFonts w:ascii="Arial" w:eastAsia="Arial" w:hAnsi="Arial" w:cs="Arial"/>
            <w:sz w:val="22"/>
            <w:szCs w:val="22"/>
          </w:rPr>
          <w:delText>Regularly</w:delText>
        </w:r>
      </w:del>
    </w:p>
    <w:p w14:paraId="2193828B" w14:textId="77777777" w:rsidR="00E816D2" w:rsidRPr="001F5FA7" w:rsidRDefault="00660B07">
      <w:pPr>
        <w:numPr>
          <w:ilvl w:val="0"/>
          <w:numId w:val="1"/>
        </w:numPr>
        <w:spacing w:before="200" w:after="0" w:line="240" w:lineRule="auto"/>
        <w:rPr>
          <w:rFonts w:ascii="Arial" w:hAnsi="Arial" w:cs="Arial"/>
          <w:sz w:val="22"/>
          <w:szCs w:val="22"/>
          <w:rPrChange w:id="485" w:author="Dunn, Julia (NIH/NIMH) [F]" w:date="2020-04-08T11:16:00Z">
            <w:rPr>
              <w:sz w:val="22"/>
              <w:szCs w:val="22"/>
            </w:rPr>
          </w:rPrChange>
        </w:rPr>
        <w:pPrChange w:id="486" w:author="Dunn, Julia (NIH/NIMH) [F]" w:date="2020-04-08T10:59:00Z">
          <w:pPr>
            <w:numPr>
              <w:numId w:val="18"/>
            </w:numPr>
            <w:spacing w:before="200" w:after="0" w:line="240" w:lineRule="auto"/>
            <w:ind w:left="720" w:hanging="360"/>
          </w:pPr>
        </w:pPrChange>
      </w:pPr>
      <w:r w:rsidRPr="47823548">
        <w:rPr>
          <w:rFonts w:ascii="Arial" w:eastAsia="Arial" w:hAnsi="Arial" w:cs="Arial"/>
          <w:b/>
          <w:bCs/>
          <w:sz w:val="22"/>
          <w:szCs w:val="22"/>
        </w:rPr>
        <w:t xml:space="preserve"> ... marijuana/cannabis (e.g., joint, blunt, pipe, bong)?</w:t>
      </w:r>
    </w:p>
    <w:p w14:paraId="29BE4AD6" w14:textId="77777777" w:rsidR="00205A8B" w:rsidRPr="001F5FA7" w:rsidRDefault="00205A8B" w:rsidP="00205A8B">
      <w:pPr>
        <w:numPr>
          <w:ilvl w:val="1"/>
          <w:numId w:val="1"/>
        </w:numPr>
        <w:spacing w:after="0" w:line="240" w:lineRule="auto"/>
        <w:rPr>
          <w:ins w:id="487" w:author="Dunn, Julia (NIH/NIMH) [F]" w:date="2020-04-08T11:15:00Z"/>
          <w:rFonts w:ascii="Arial" w:eastAsia="Arial" w:hAnsi="Arial" w:cs="Arial"/>
          <w:sz w:val="22"/>
          <w:szCs w:val="22"/>
        </w:rPr>
      </w:pPr>
      <w:ins w:id="488" w:author="Dunn, Julia (NIH/NIMH) [F]" w:date="2020-04-08T11:15:00Z">
        <w:r w:rsidRPr="001F5FA7">
          <w:rPr>
            <w:rFonts w:ascii="Arial" w:eastAsia="Arial" w:hAnsi="Arial" w:cs="Arial"/>
            <w:sz w:val="22"/>
            <w:szCs w:val="22"/>
          </w:rPr>
          <w:t>Not at all</w:t>
        </w:r>
      </w:ins>
    </w:p>
    <w:p w14:paraId="0449AF04" w14:textId="77777777" w:rsidR="00205A8B" w:rsidRPr="00E455F1" w:rsidRDefault="00205A8B" w:rsidP="00205A8B">
      <w:pPr>
        <w:numPr>
          <w:ilvl w:val="1"/>
          <w:numId w:val="1"/>
        </w:numPr>
        <w:spacing w:after="0" w:line="240" w:lineRule="auto"/>
        <w:rPr>
          <w:ins w:id="489" w:author="Dunn, Julia (NIH/NIMH) [F]" w:date="2020-04-08T11:15:00Z"/>
          <w:rFonts w:ascii="Arial" w:eastAsia="Arial" w:hAnsi="Arial" w:cs="Arial"/>
          <w:sz w:val="22"/>
          <w:szCs w:val="22"/>
        </w:rPr>
      </w:pPr>
      <w:ins w:id="490" w:author="Dunn, Julia (NIH/NIMH) [F]" w:date="2020-04-08T11:15:00Z">
        <w:r w:rsidRPr="00E455F1">
          <w:rPr>
            <w:rFonts w:ascii="Arial" w:eastAsia="Arial" w:hAnsi="Arial" w:cs="Arial"/>
            <w:sz w:val="22"/>
            <w:szCs w:val="22"/>
          </w:rPr>
          <w:t xml:space="preserve">Rarely  </w:t>
        </w:r>
      </w:ins>
    </w:p>
    <w:p w14:paraId="19CBD391" w14:textId="77777777" w:rsidR="00205A8B" w:rsidRPr="00F55FF1" w:rsidRDefault="00205A8B" w:rsidP="00205A8B">
      <w:pPr>
        <w:numPr>
          <w:ilvl w:val="1"/>
          <w:numId w:val="1"/>
        </w:numPr>
        <w:spacing w:after="0" w:line="240" w:lineRule="auto"/>
        <w:rPr>
          <w:ins w:id="491" w:author="Dunn, Julia (NIH/NIMH) [F]" w:date="2020-04-08T11:15:00Z"/>
          <w:rFonts w:ascii="Arial" w:eastAsia="Arial" w:hAnsi="Arial" w:cs="Arial"/>
          <w:sz w:val="22"/>
          <w:szCs w:val="22"/>
        </w:rPr>
      </w:pPr>
      <w:ins w:id="492" w:author="Dunn, Julia (NIH/NIMH) [F]" w:date="2020-04-08T11:15:00Z">
        <w:r w:rsidRPr="00F55FF1">
          <w:rPr>
            <w:rFonts w:ascii="Arial" w:eastAsia="Arial" w:hAnsi="Arial" w:cs="Arial"/>
            <w:sz w:val="22"/>
            <w:szCs w:val="22"/>
          </w:rPr>
          <w:t>Once a month</w:t>
        </w:r>
      </w:ins>
    </w:p>
    <w:p w14:paraId="3B803479" w14:textId="77777777" w:rsidR="00205A8B" w:rsidRPr="007F3696" w:rsidRDefault="00205A8B" w:rsidP="00205A8B">
      <w:pPr>
        <w:numPr>
          <w:ilvl w:val="1"/>
          <w:numId w:val="1"/>
        </w:numPr>
        <w:spacing w:after="0" w:line="240" w:lineRule="auto"/>
        <w:rPr>
          <w:ins w:id="493" w:author="Dunn, Julia (NIH/NIMH) [F]" w:date="2020-04-08T11:15:00Z"/>
          <w:rFonts w:ascii="Arial" w:eastAsia="Arial" w:hAnsi="Arial" w:cs="Arial"/>
          <w:sz w:val="22"/>
          <w:szCs w:val="22"/>
        </w:rPr>
      </w:pPr>
      <w:ins w:id="494" w:author="Dunn, Julia (NIH/NIMH) [F]" w:date="2020-04-08T11:15:00Z">
        <w:r w:rsidRPr="007F3696">
          <w:rPr>
            <w:rFonts w:ascii="Arial" w:eastAsia="Arial" w:hAnsi="Arial" w:cs="Arial"/>
            <w:sz w:val="22"/>
            <w:szCs w:val="22"/>
          </w:rPr>
          <w:t>Several times a month</w:t>
        </w:r>
      </w:ins>
    </w:p>
    <w:p w14:paraId="4069D4C8" w14:textId="77777777" w:rsidR="00205A8B" w:rsidRPr="001F5FA7" w:rsidRDefault="00205A8B" w:rsidP="00205A8B">
      <w:pPr>
        <w:numPr>
          <w:ilvl w:val="1"/>
          <w:numId w:val="1"/>
        </w:numPr>
        <w:spacing w:after="0" w:line="240" w:lineRule="auto"/>
        <w:rPr>
          <w:ins w:id="495" w:author="Dunn, Julia (NIH/NIMH) [F]" w:date="2020-04-08T11:15:00Z"/>
          <w:rFonts w:ascii="Arial" w:eastAsia="Arial" w:hAnsi="Arial" w:cs="Arial"/>
          <w:sz w:val="22"/>
          <w:szCs w:val="22"/>
        </w:rPr>
      </w:pPr>
      <w:ins w:id="496" w:author="Dunn, Julia (NIH/NIMH) [F]" w:date="2020-04-08T11:15:00Z">
        <w:r w:rsidRPr="001F5FA7">
          <w:rPr>
            <w:rFonts w:ascii="Arial" w:eastAsia="Arial" w:hAnsi="Arial" w:cs="Arial"/>
            <w:sz w:val="22"/>
            <w:szCs w:val="22"/>
          </w:rPr>
          <w:t>Once a week</w:t>
        </w:r>
      </w:ins>
    </w:p>
    <w:p w14:paraId="3714D9CB" w14:textId="77777777" w:rsidR="00205A8B" w:rsidRPr="001F5FA7" w:rsidRDefault="00205A8B" w:rsidP="00205A8B">
      <w:pPr>
        <w:numPr>
          <w:ilvl w:val="1"/>
          <w:numId w:val="1"/>
        </w:numPr>
        <w:spacing w:after="0" w:line="240" w:lineRule="auto"/>
        <w:rPr>
          <w:ins w:id="497" w:author="Dunn, Julia (NIH/NIMH) [F]" w:date="2020-04-08T11:15:00Z"/>
          <w:rFonts w:ascii="Arial" w:eastAsia="Arial" w:hAnsi="Arial" w:cs="Arial"/>
          <w:sz w:val="22"/>
          <w:szCs w:val="22"/>
        </w:rPr>
      </w:pPr>
      <w:ins w:id="498" w:author="Dunn, Julia (NIH/NIMH) [F]" w:date="2020-04-08T11:15:00Z">
        <w:r w:rsidRPr="001F5FA7">
          <w:rPr>
            <w:rFonts w:ascii="Arial" w:eastAsia="Arial" w:hAnsi="Arial" w:cs="Arial"/>
            <w:sz w:val="22"/>
            <w:szCs w:val="22"/>
          </w:rPr>
          <w:t>Several times a week</w:t>
        </w:r>
      </w:ins>
    </w:p>
    <w:p w14:paraId="35F4121F" w14:textId="21B9FE4B" w:rsidR="00205A8B" w:rsidRDefault="00205A8B" w:rsidP="00205A8B">
      <w:pPr>
        <w:numPr>
          <w:ilvl w:val="1"/>
          <w:numId w:val="1"/>
        </w:numPr>
        <w:spacing w:after="0" w:line="240" w:lineRule="auto"/>
        <w:rPr>
          <w:ins w:id="499" w:author="Dunn, Julia (NIH/NIMH) [F]" w:date="2020-04-08T11:34:00Z"/>
          <w:rFonts w:ascii="Arial" w:eastAsia="Arial" w:hAnsi="Arial" w:cs="Arial"/>
          <w:sz w:val="22"/>
          <w:szCs w:val="22"/>
        </w:rPr>
      </w:pPr>
      <w:ins w:id="500" w:author="Dunn, Julia (NIH/NIMH) [F]" w:date="2020-04-08T11:15:00Z">
        <w:r w:rsidRPr="001F5FA7">
          <w:rPr>
            <w:rFonts w:ascii="Arial" w:eastAsia="Arial" w:hAnsi="Arial" w:cs="Arial"/>
            <w:sz w:val="22"/>
            <w:szCs w:val="22"/>
          </w:rPr>
          <w:t>Once a day</w:t>
        </w:r>
      </w:ins>
    </w:p>
    <w:p w14:paraId="775D5118" w14:textId="3EB7CDDF" w:rsidR="00ED00C5" w:rsidRPr="00ED00C5" w:rsidRDefault="00ED00C5" w:rsidP="00205A8B">
      <w:pPr>
        <w:numPr>
          <w:ilvl w:val="1"/>
          <w:numId w:val="1"/>
        </w:numPr>
        <w:spacing w:after="0" w:line="240" w:lineRule="auto"/>
        <w:rPr>
          <w:ins w:id="501" w:author="Dunn, Julia (NIH/NIMH) [F]" w:date="2020-04-08T11:15:00Z"/>
          <w:rFonts w:ascii="Arial" w:eastAsia="Arial" w:hAnsi="Arial" w:cs="Arial"/>
          <w:sz w:val="22"/>
          <w:szCs w:val="22"/>
        </w:rPr>
      </w:pPr>
      <w:ins w:id="502" w:author="Dunn, Julia (NIH/NIMH) [F]" w:date="2020-04-08T11:34:00Z">
        <w:r>
          <w:rPr>
            <w:rFonts w:ascii="Arial" w:eastAsia="Arial" w:hAnsi="Arial" w:cs="Arial"/>
            <w:sz w:val="22"/>
            <w:szCs w:val="22"/>
          </w:rPr>
          <w:t>More than once a day</w:t>
        </w:r>
      </w:ins>
    </w:p>
    <w:p w14:paraId="3303C0D9" w14:textId="34EEEB49" w:rsidR="00E816D2" w:rsidRPr="00ED00C5" w:rsidDel="00205A8B" w:rsidRDefault="00660B07">
      <w:pPr>
        <w:numPr>
          <w:ilvl w:val="1"/>
          <w:numId w:val="1"/>
        </w:numPr>
        <w:spacing w:after="0" w:line="240" w:lineRule="auto"/>
        <w:rPr>
          <w:del w:id="503" w:author="Dunn, Julia (NIH/NIMH) [F]" w:date="2020-04-08T11:15:00Z"/>
          <w:rFonts w:ascii="Arial" w:eastAsia="Arial" w:hAnsi="Arial" w:cs="Arial"/>
          <w:sz w:val="22"/>
          <w:szCs w:val="22"/>
        </w:rPr>
        <w:pPrChange w:id="504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del w:id="505" w:author="Dunn, Julia (NIH/NIMH) [F]" w:date="2020-04-08T11:15:00Z">
        <w:r w:rsidRPr="00ED00C5" w:rsidDel="00205A8B">
          <w:rPr>
            <w:rFonts w:ascii="Arial" w:eastAsia="Arial" w:hAnsi="Arial" w:cs="Arial"/>
            <w:sz w:val="22"/>
            <w:szCs w:val="22"/>
          </w:rPr>
          <w:delText>Not at all</w:delText>
        </w:r>
      </w:del>
    </w:p>
    <w:p w14:paraId="320A2112" w14:textId="424C460B" w:rsidR="00E816D2" w:rsidRPr="001F5FA7" w:rsidDel="00205A8B" w:rsidRDefault="00660B07">
      <w:pPr>
        <w:numPr>
          <w:ilvl w:val="1"/>
          <w:numId w:val="1"/>
        </w:numPr>
        <w:spacing w:after="0" w:line="240" w:lineRule="auto"/>
        <w:rPr>
          <w:del w:id="506" w:author="Dunn, Julia (NIH/NIMH) [F]" w:date="2020-04-08T11:15:00Z"/>
          <w:rFonts w:ascii="Arial" w:eastAsia="Arial" w:hAnsi="Arial" w:cs="Arial"/>
          <w:sz w:val="22"/>
          <w:szCs w:val="22"/>
        </w:rPr>
        <w:pPrChange w:id="507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del w:id="508" w:author="Dunn, Julia (NIH/NIMH) [F]" w:date="2020-04-08T11:15:00Z">
        <w:r w:rsidRPr="001F5FA7" w:rsidDel="00205A8B">
          <w:rPr>
            <w:rFonts w:ascii="Arial" w:eastAsia="Arial" w:hAnsi="Arial" w:cs="Arial"/>
            <w:sz w:val="22"/>
            <w:szCs w:val="22"/>
          </w:rPr>
          <w:delText>Rarely</w:delText>
        </w:r>
      </w:del>
    </w:p>
    <w:p w14:paraId="49A37A04" w14:textId="2D748112" w:rsidR="00E816D2" w:rsidRPr="001F5FA7" w:rsidDel="00205A8B" w:rsidRDefault="00660B07">
      <w:pPr>
        <w:numPr>
          <w:ilvl w:val="1"/>
          <w:numId w:val="1"/>
        </w:numPr>
        <w:spacing w:after="0" w:line="240" w:lineRule="auto"/>
        <w:rPr>
          <w:del w:id="509" w:author="Dunn, Julia (NIH/NIMH) [F]" w:date="2020-04-08T11:15:00Z"/>
          <w:rFonts w:ascii="Arial" w:eastAsia="Arial" w:hAnsi="Arial" w:cs="Arial"/>
          <w:sz w:val="22"/>
          <w:szCs w:val="22"/>
        </w:rPr>
        <w:pPrChange w:id="510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del w:id="511" w:author="Dunn, Julia (NIH/NIMH) [F]" w:date="2020-04-08T11:15:00Z">
        <w:r w:rsidRPr="001F5FA7" w:rsidDel="00205A8B">
          <w:rPr>
            <w:rFonts w:ascii="Arial" w:eastAsia="Arial" w:hAnsi="Arial" w:cs="Arial"/>
            <w:sz w:val="22"/>
            <w:szCs w:val="22"/>
          </w:rPr>
          <w:delText>Occasionally</w:delText>
        </w:r>
      </w:del>
    </w:p>
    <w:p w14:paraId="1F8CDA6D" w14:textId="306AE07C" w:rsidR="00E816D2" w:rsidRPr="001F5FA7" w:rsidDel="00205A8B" w:rsidRDefault="00660B07">
      <w:pPr>
        <w:numPr>
          <w:ilvl w:val="1"/>
          <w:numId w:val="1"/>
        </w:numPr>
        <w:spacing w:after="0" w:line="240" w:lineRule="auto"/>
        <w:rPr>
          <w:del w:id="512" w:author="Dunn, Julia (NIH/NIMH) [F]" w:date="2020-04-08T11:15:00Z"/>
          <w:rFonts w:ascii="Arial" w:eastAsia="Arial" w:hAnsi="Arial" w:cs="Arial"/>
          <w:sz w:val="22"/>
          <w:szCs w:val="22"/>
        </w:rPr>
        <w:pPrChange w:id="513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del w:id="514" w:author="Dunn, Julia (NIH/NIMH) [F]" w:date="2020-04-08T11:15:00Z">
        <w:r w:rsidRPr="001F5FA7" w:rsidDel="00205A8B">
          <w:rPr>
            <w:rFonts w:ascii="Arial" w:eastAsia="Arial" w:hAnsi="Arial" w:cs="Arial"/>
            <w:sz w:val="22"/>
            <w:szCs w:val="22"/>
          </w:rPr>
          <w:delText>Often</w:delText>
        </w:r>
      </w:del>
    </w:p>
    <w:p w14:paraId="2C8978EE" w14:textId="297FDFED" w:rsidR="00E816D2" w:rsidRPr="001F5FA7" w:rsidDel="00205A8B" w:rsidRDefault="00660B07">
      <w:pPr>
        <w:numPr>
          <w:ilvl w:val="1"/>
          <w:numId w:val="1"/>
        </w:numPr>
        <w:spacing w:after="0" w:line="240" w:lineRule="auto"/>
        <w:rPr>
          <w:del w:id="515" w:author="Dunn, Julia (NIH/NIMH) [F]" w:date="2020-04-08T11:15:00Z"/>
          <w:rFonts w:ascii="Arial" w:hAnsi="Arial" w:cs="Arial"/>
          <w:sz w:val="22"/>
          <w:szCs w:val="22"/>
          <w:rPrChange w:id="516" w:author="Dunn, Julia (NIH/NIMH) [F]" w:date="2020-04-08T11:16:00Z">
            <w:rPr>
              <w:del w:id="517" w:author="Dunn, Julia (NIH/NIMH) [F]" w:date="2020-04-08T11:15:00Z"/>
              <w:rFonts w:ascii="Arial" w:hAnsi="Arial"/>
              <w:sz w:val="22"/>
            </w:rPr>
          </w:rPrChange>
        </w:rPr>
        <w:pPrChange w:id="518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del w:id="519" w:author="Dunn, Julia (NIH/NIMH) [F]" w:date="2020-04-08T11:15:00Z">
        <w:r w:rsidRPr="001F5FA7" w:rsidDel="00205A8B">
          <w:rPr>
            <w:rFonts w:ascii="Arial" w:eastAsia="Arial" w:hAnsi="Arial" w:cs="Arial"/>
            <w:sz w:val="22"/>
            <w:szCs w:val="22"/>
          </w:rPr>
          <w:delText>Regularly</w:delText>
        </w:r>
      </w:del>
    </w:p>
    <w:p w14:paraId="46EF87AB" w14:textId="77777777" w:rsidR="002E695E" w:rsidRPr="001F5FA7" w:rsidRDefault="002E695E" w:rsidP="7812100A">
      <w:pPr>
        <w:numPr>
          <w:ilvl w:val="0"/>
          <w:numId w:val="1"/>
        </w:numPr>
        <w:spacing w:before="200" w:after="0" w:line="240" w:lineRule="auto"/>
        <w:rPr>
          <w:ins w:id="520" w:author="Dunn, Julia (NIH/NIMH) [F]" w:date="2020-04-08T11:16:00Z"/>
          <w:del w:id="521" w:author="Quick, Courtney (NIH/NIMH) [F]" w:date="2020-04-08T18:02:00Z"/>
          <w:rFonts w:ascii="Arial" w:hAnsi="Arial" w:cs="Arial"/>
          <w:sz w:val="22"/>
          <w:szCs w:val="22"/>
          <w:rPrChange w:id="522" w:author="Dunn, Julia (NIH/NIMH) [F]" w:date="2020-04-08T11:16:00Z">
            <w:rPr>
              <w:ins w:id="523" w:author="Dunn, Julia (NIH/NIMH) [F]" w:date="2020-04-08T11:16:00Z"/>
              <w:del w:id="524" w:author="Quick, Courtney (NIH/NIMH) [F]" w:date="2020-04-08T18:02:00Z"/>
              <w:rFonts w:cs="Arial"/>
            </w:rPr>
          </w:rPrChange>
        </w:rPr>
      </w:pPr>
      <w:ins w:id="525" w:author="Dunn, Julia (NIH/NIMH) [F]" w:date="2020-04-08T11:16:00Z">
        <w:del w:id="526" w:author="Quick, Courtney (NIH/NIMH) [F]" w:date="2020-04-08T18:02:00Z">
          <w:r w:rsidRPr="7812100A" w:rsidDel="02C7D354">
            <w:rPr>
              <w:rFonts w:ascii="Arial" w:eastAsia="Arial" w:hAnsi="Arial" w:cs="Arial"/>
              <w:b/>
              <w:bCs/>
              <w:sz w:val="22"/>
              <w:szCs w:val="22"/>
              <w:rPrChange w:id="527" w:author="Dunn, Julia (NIH/NIMH) [F]" w:date="2020-04-08T11:16:00Z">
                <w:rPr>
                  <w:rFonts w:eastAsia="Arial" w:cs="Arial"/>
                  <w:b/>
                  <w:bCs/>
                </w:rPr>
              </w:rPrChange>
            </w:rPr>
            <w:delText>... opiates, heroin, or narcotics?</w:delText>
          </w:r>
        </w:del>
      </w:ins>
    </w:p>
    <w:p w14:paraId="6E3494B1" w14:textId="77777777" w:rsidR="002E695E" w:rsidRPr="001F5FA7" w:rsidRDefault="002E695E" w:rsidP="7812100A">
      <w:pPr>
        <w:numPr>
          <w:ilvl w:val="1"/>
          <w:numId w:val="1"/>
        </w:numPr>
        <w:spacing w:after="0" w:line="240" w:lineRule="auto"/>
        <w:rPr>
          <w:ins w:id="528" w:author="Dunn, Julia (NIH/NIMH) [F]" w:date="2020-04-08T11:16:00Z"/>
          <w:del w:id="529" w:author="Quick, Courtney (NIH/NIMH) [F]" w:date="2020-04-08T18:02:00Z"/>
          <w:rFonts w:ascii="Arial" w:eastAsia="Arial" w:hAnsi="Arial" w:cs="Arial"/>
          <w:sz w:val="22"/>
          <w:szCs w:val="22"/>
          <w:rPrChange w:id="530" w:author="Dunn, Julia (NIH/NIMH) [F]" w:date="2020-04-08T11:16:00Z">
            <w:rPr>
              <w:ins w:id="531" w:author="Dunn, Julia (NIH/NIMH) [F]" w:date="2020-04-08T11:16:00Z"/>
              <w:del w:id="532" w:author="Quick, Courtney (NIH/NIMH) [F]" w:date="2020-04-08T18:02:00Z"/>
              <w:rFonts w:eastAsia="Arial" w:cs="Arial"/>
            </w:rPr>
          </w:rPrChange>
        </w:rPr>
      </w:pPr>
      <w:ins w:id="533" w:author="Dunn, Julia (NIH/NIMH) [F]" w:date="2020-04-08T11:16:00Z">
        <w:del w:id="534" w:author="Quick, Courtney (NIH/NIMH) [F]" w:date="2020-04-08T18:02:00Z">
          <w:r w:rsidRPr="7812100A" w:rsidDel="02C7D354">
            <w:rPr>
              <w:rFonts w:ascii="Arial" w:eastAsia="Arial" w:hAnsi="Arial" w:cs="Arial"/>
              <w:sz w:val="22"/>
              <w:szCs w:val="22"/>
              <w:rPrChange w:id="535" w:author="Dunn, Julia (NIH/NIMH) [F]" w:date="2020-04-08T11:16:00Z">
                <w:rPr>
                  <w:rFonts w:eastAsia="Arial" w:cs="Arial"/>
                </w:rPr>
              </w:rPrChange>
            </w:rPr>
            <w:delText>Not at all</w:delText>
          </w:r>
        </w:del>
      </w:ins>
    </w:p>
    <w:p w14:paraId="723947E1" w14:textId="77777777" w:rsidR="002E695E" w:rsidRPr="001F5FA7" w:rsidRDefault="002E695E" w:rsidP="7812100A">
      <w:pPr>
        <w:numPr>
          <w:ilvl w:val="1"/>
          <w:numId w:val="1"/>
        </w:numPr>
        <w:spacing w:after="0" w:line="240" w:lineRule="auto"/>
        <w:rPr>
          <w:ins w:id="536" w:author="Dunn, Julia (NIH/NIMH) [F]" w:date="2020-04-08T11:16:00Z"/>
          <w:del w:id="537" w:author="Quick, Courtney (NIH/NIMH) [F]" w:date="2020-04-08T18:02:00Z"/>
          <w:rFonts w:ascii="Arial" w:eastAsia="Arial" w:hAnsi="Arial" w:cs="Arial"/>
          <w:sz w:val="22"/>
          <w:szCs w:val="22"/>
          <w:rPrChange w:id="538" w:author="Dunn, Julia (NIH/NIMH) [F]" w:date="2020-04-08T11:16:00Z">
            <w:rPr>
              <w:ins w:id="539" w:author="Dunn, Julia (NIH/NIMH) [F]" w:date="2020-04-08T11:16:00Z"/>
              <w:del w:id="540" w:author="Quick, Courtney (NIH/NIMH) [F]" w:date="2020-04-08T18:02:00Z"/>
              <w:rFonts w:eastAsia="Arial" w:cs="Arial"/>
            </w:rPr>
          </w:rPrChange>
        </w:rPr>
      </w:pPr>
      <w:ins w:id="541" w:author="Dunn, Julia (NIH/NIMH) [F]" w:date="2020-04-08T11:16:00Z">
        <w:del w:id="542" w:author="Quick, Courtney (NIH/NIMH) [F]" w:date="2020-04-08T18:02:00Z">
          <w:r w:rsidRPr="7812100A" w:rsidDel="02C7D354">
            <w:rPr>
              <w:rFonts w:ascii="Arial" w:eastAsia="Arial" w:hAnsi="Arial" w:cs="Arial"/>
              <w:sz w:val="22"/>
              <w:szCs w:val="22"/>
              <w:rPrChange w:id="543" w:author="Dunn, Julia (NIH/NIMH) [F]" w:date="2020-04-08T11:16:00Z">
                <w:rPr>
                  <w:rFonts w:eastAsia="Arial" w:cs="Arial"/>
                </w:rPr>
              </w:rPrChange>
            </w:rPr>
            <w:delText xml:space="preserve">Rarely  </w:delText>
          </w:r>
        </w:del>
      </w:ins>
    </w:p>
    <w:p w14:paraId="1A876D10" w14:textId="77777777" w:rsidR="002E695E" w:rsidRPr="001F5FA7" w:rsidRDefault="002E695E" w:rsidP="7812100A">
      <w:pPr>
        <w:numPr>
          <w:ilvl w:val="1"/>
          <w:numId w:val="1"/>
        </w:numPr>
        <w:spacing w:after="0" w:line="240" w:lineRule="auto"/>
        <w:rPr>
          <w:ins w:id="544" w:author="Dunn, Julia (NIH/NIMH) [F]" w:date="2020-04-08T11:16:00Z"/>
          <w:del w:id="545" w:author="Quick, Courtney (NIH/NIMH) [F]" w:date="2020-04-08T18:02:00Z"/>
          <w:rFonts w:ascii="Arial" w:eastAsia="Arial" w:hAnsi="Arial" w:cs="Arial"/>
          <w:sz w:val="22"/>
          <w:szCs w:val="22"/>
          <w:rPrChange w:id="546" w:author="Dunn, Julia (NIH/NIMH) [F]" w:date="2020-04-08T11:16:00Z">
            <w:rPr>
              <w:ins w:id="547" w:author="Dunn, Julia (NIH/NIMH) [F]" w:date="2020-04-08T11:16:00Z"/>
              <w:del w:id="548" w:author="Quick, Courtney (NIH/NIMH) [F]" w:date="2020-04-08T18:02:00Z"/>
              <w:rFonts w:eastAsia="Arial" w:cs="Arial"/>
            </w:rPr>
          </w:rPrChange>
        </w:rPr>
      </w:pPr>
      <w:ins w:id="549" w:author="Dunn, Julia (NIH/NIMH) [F]" w:date="2020-04-08T11:16:00Z">
        <w:del w:id="550" w:author="Quick, Courtney (NIH/NIMH) [F]" w:date="2020-04-08T18:02:00Z">
          <w:r w:rsidRPr="7812100A" w:rsidDel="02C7D354">
            <w:rPr>
              <w:rFonts w:ascii="Arial" w:eastAsia="Arial" w:hAnsi="Arial" w:cs="Arial"/>
              <w:sz w:val="22"/>
              <w:szCs w:val="22"/>
              <w:rPrChange w:id="551" w:author="Dunn, Julia (NIH/NIMH) [F]" w:date="2020-04-08T11:16:00Z">
                <w:rPr>
                  <w:rFonts w:eastAsia="Arial" w:cs="Arial"/>
                </w:rPr>
              </w:rPrChange>
            </w:rPr>
            <w:delText>Once a month</w:delText>
          </w:r>
        </w:del>
      </w:ins>
    </w:p>
    <w:p w14:paraId="586FCF0F" w14:textId="77777777" w:rsidR="002E695E" w:rsidRPr="001F5FA7" w:rsidRDefault="002E695E" w:rsidP="7812100A">
      <w:pPr>
        <w:numPr>
          <w:ilvl w:val="1"/>
          <w:numId w:val="1"/>
        </w:numPr>
        <w:spacing w:after="0" w:line="240" w:lineRule="auto"/>
        <w:rPr>
          <w:ins w:id="552" w:author="Dunn, Julia (NIH/NIMH) [F]" w:date="2020-04-08T11:16:00Z"/>
          <w:del w:id="553" w:author="Quick, Courtney (NIH/NIMH) [F]" w:date="2020-04-08T18:02:00Z"/>
          <w:rFonts w:ascii="Arial" w:eastAsia="Arial" w:hAnsi="Arial" w:cs="Arial"/>
          <w:sz w:val="22"/>
          <w:szCs w:val="22"/>
          <w:rPrChange w:id="554" w:author="Dunn, Julia (NIH/NIMH) [F]" w:date="2020-04-08T11:16:00Z">
            <w:rPr>
              <w:ins w:id="555" w:author="Dunn, Julia (NIH/NIMH) [F]" w:date="2020-04-08T11:16:00Z"/>
              <w:del w:id="556" w:author="Quick, Courtney (NIH/NIMH) [F]" w:date="2020-04-08T18:02:00Z"/>
              <w:rFonts w:eastAsia="Arial" w:cs="Arial"/>
            </w:rPr>
          </w:rPrChange>
        </w:rPr>
      </w:pPr>
      <w:ins w:id="557" w:author="Dunn, Julia (NIH/NIMH) [F]" w:date="2020-04-08T11:16:00Z">
        <w:del w:id="558" w:author="Quick, Courtney (NIH/NIMH) [F]" w:date="2020-04-08T18:02:00Z">
          <w:r w:rsidRPr="7812100A" w:rsidDel="02C7D354">
            <w:rPr>
              <w:rFonts w:ascii="Arial" w:eastAsia="Arial" w:hAnsi="Arial" w:cs="Arial"/>
              <w:sz w:val="22"/>
              <w:szCs w:val="22"/>
              <w:rPrChange w:id="559" w:author="Dunn, Julia (NIH/NIMH) [F]" w:date="2020-04-08T11:16:00Z">
                <w:rPr>
                  <w:rFonts w:eastAsia="Arial" w:cs="Arial"/>
                </w:rPr>
              </w:rPrChange>
            </w:rPr>
            <w:delText>Several times a month</w:delText>
          </w:r>
        </w:del>
      </w:ins>
    </w:p>
    <w:p w14:paraId="546760E5" w14:textId="77777777" w:rsidR="002E695E" w:rsidRPr="001F5FA7" w:rsidRDefault="002E695E" w:rsidP="7812100A">
      <w:pPr>
        <w:numPr>
          <w:ilvl w:val="1"/>
          <w:numId w:val="1"/>
        </w:numPr>
        <w:spacing w:after="0" w:line="240" w:lineRule="auto"/>
        <w:rPr>
          <w:ins w:id="560" w:author="Dunn, Julia (NIH/NIMH) [F]" w:date="2020-04-08T11:16:00Z"/>
          <w:del w:id="561" w:author="Quick, Courtney (NIH/NIMH) [F]" w:date="2020-04-08T18:02:00Z"/>
          <w:rFonts w:ascii="Arial" w:eastAsia="Arial" w:hAnsi="Arial" w:cs="Arial"/>
          <w:sz w:val="22"/>
          <w:szCs w:val="22"/>
          <w:rPrChange w:id="562" w:author="Dunn, Julia (NIH/NIMH) [F]" w:date="2020-04-08T11:16:00Z">
            <w:rPr>
              <w:ins w:id="563" w:author="Dunn, Julia (NIH/NIMH) [F]" w:date="2020-04-08T11:16:00Z"/>
              <w:del w:id="564" w:author="Quick, Courtney (NIH/NIMH) [F]" w:date="2020-04-08T18:02:00Z"/>
              <w:rFonts w:eastAsia="Arial" w:cs="Arial"/>
            </w:rPr>
          </w:rPrChange>
        </w:rPr>
      </w:pPr>
      <w:ins w:id="565" w:author="Dunn, Julia (NIH/NIMH) [F]" w:date="2020-04-08T11:16:00Z">
        <w:del w:id="566" w:author="Quick, Courtney (NIH/NIMH) [F]" w:date="2020-04-08T18:02:00Z">
          <w:r w:rsidRPr="7812100A" w:rsidDel="02C7D354">
            <w:rPr>
              <w:rFonts w:ascii="Arial" w:eastAsia="Arial" w:hAnsi="Arial" w:cs="Arial"/>
              <w:sz w:val="22"/>
              <w:szCs w:val="22"/>
              <w:rPrChange w:id="567" w:author="Dunn, Julia (NIH/NIMH) [F]" w:date="2020-04-08T11:16:00Z">
                <w:rPr>
                  <w:rFonts w:eastAsia="Arial" w:cs="Arial"/>
                </w:rPr>
              </w:rPrChange>
            </w:rPr>
            <w:delText>Once a week</w:delText>
          </w:r>
        </w:del>
      </w:ins>
    </w:p>
    <w:p w14:paraId="1CFD00FE" w14:textId="77777777" w:rsidR="002E695E" w:rsidRPr="001F5FA7" w:rsidRDefault="002E695E" w:rsidP="7812100A">
      <w:pPr>
        <w:numPr>
          <w:ilvl w:val="1"/>
          <w:numId w:val="1"/>
        </w:numPr>
        <w:spacing w:after="0" w:line="240" w:lineRule="auto"/>
        <w:rPr>
          <w:ins w:id="568" w:author="Dunn, Julia (NIH/NIMH) [F]" w:date="2020-04-08T11:16:00Z"/>
          <w:del w:id="569" w:author="Quick, Courtney (NIH/NIMH) [F]" w:date="2020-04-08T18:02:00Z"/>
          <w:rFonts w:ascii="Arial" w:eastAsia="Arial" w:hAnsi="Arial" w:cs="Arial"/>
          <w:sz w:val="22"/>
          <w:szCs w:val="22"/>
          <w:rPrChange w:id="570" w:author="Dunn, Julia (NIH/NIMH) [F]" w:date="2020-04-08T11:16:00Z">
            <w:rPr>
              <w:ins w:id="571" w:author="Dunn, Julia (NIH/NIMH) [F]" w:date="2020-04-08T11:16:00Z"/>
              <w:del w:id="572" w:author="Quick, Courtney (NIH/NIMH) [F]" w:date="2020-04-08T18:02:00Z"/>
              <w:rFonts w:eastAsia="Arial" w:cs="Arial"/>
            </w:rPr>
          </w:rPrChange>
        </w:rPr>
      </w:pPr>
      <w:ins w:id="573" w:author="Dunn, Julia (NIH/NIMH) [F]" w:date="2020-04-08T11:16:00Z">
        <w:del w:id="574" w:author="Quick, Courtney (NIH/NIMH) [F]" w:date="2020-04-08T18:02:00Z">
          <w:r w:rsidRPr="7812100A" w:rsidDel="02C7D354">
            <w:rPr>
              <w:rFonts w:ascii="Arial" w:eastAsia="Arial" w:hAnsi="Arial" w:cs="Arial"/>
              <w:sz w:val="22"/>
              <w:szCs w:val="22"/>
              <w:rPrChange w:id="575" w:author="Dunn, Julia (NIH/NIMH) [F]" w:date="2020-04-08T11:16:00Z">
                <w:rPr>
                  <w:rFonts w:eastAsia="Arial" w:cs="Arial"/>
                </w:rPr>
              </w:rPrChange>
            </w:rPr>
            <w:delText>Several times a week</w:delText>
          </w:r>
        </w:del>
      </w:ins>
    </w:p>
    <w:p w14:paraId="311BD4E9" w14:textId="77777777" w:rsidR="002E695E" w:rsidRPr="001F5FA7" w:rsidRDefault="002E695E" w:rsidP="7812100A">
      <w:pPr>
        <w:numPr>
          <w:ilvl w:val="1"/>
          <w:numId w:val="1"/>
        </w:numPr>
        <w:spacing w:after="0" w:line="240" w:lineRule="auto"/>
        <w:rPr>
          <w:ins w:id="576" w:author="Dunn, Julia (NIH/NIMH) [F]" w:date="2020-04-08T11:16:00Z"/>
          <w:del w:id="577" w:author="Quick, Courtney (NIH/NIMH) [F]" w:date="2020-04-08T18:02:00Z"/>
          <w:rFonts w:ascii="Arial" w:eastAsia="Arial" w:hAnsi="Arial" w:cs="Arial"/>
          <w:sz w:val="22"/>
          <w:szCs w:val="22"/>
          <w:rPrChange w:id="578" w:author="Dunn, Julia (NIH/NIMH) [F]" w:date="2020-04-08T11:16:00Z">
            <w:rPr>
              <w:ins w:id="579" w:author="Dunn, Julia (NIH/NIMH) [F]" w:date="2020-04-08T11:16:00Z"/>
              <w:del w:id="580" w:author="Quick, Courtney (NIH/NIMH) [F]" w:date="2020-04-08T18:02:00Z"/>
              <w:rFonts w:eastAsia="Arial" w:cs="Arial"/>
            </w:rPr>
          </w:rPrChange>
        </w:rPr>
      </w:pPr>
      <w:ins w:id="581" w:author="Dunn, Julia (NIH/NIMH) [F]" w:date="2020-04-08T11:16:00Z">
        <w:del w:id="582" w:author="Quick, Courtney (NIH/NIMH) [F]" w:date="2020-04-08T18:02:00Z">
          <w:r w:rsidRPr="7812100A" w:rsidDel="02C7D354">
            <w:rPr>
              <w:rFonts w:ascii="Arial" w:eastAsia="Arial" w:hAnsi="Arial" w:cs="Arial"/>
              <w:sz w:val="22"/>
              <w:szCs w:val="22"/>
              <w:rPrChange w:id="583" w:author="Dunn, Julia (NIH/NIMH) [F]" w:date="2020-04-08T11:16:00Z">
                <w:rPr>
                  <w:rFonts w:eastAsia="Arial" w:cs="Arial"/>
                </w:rPr>
              </w:rPrChange>
            </w:rPr>
            <w:delText>Once a day</w:delText>
          </w:r>
        </w:del>
      </w:ins>
    </w:p>
    <w:p w14:paraId="13C3B0CF" w14:textId="77777777" w:rsidR="002E695E" w:rsidRPr="001F5FA7" w:rsidRDefault="002E695E" w:rsidP="7812100A">
      <w:pPr>
        <w:numPr>
          <w:ilvl w:val="1"/>
          <w:numId w:val="1"/>
        </w:numPr>
        <w:spacing w:after="0" w:line="240" w:lineRule="auto"/>
        <w:rPr>
          <w:ins w:id="584" w:author="Dunn, Julia (NIH/NIMH) [F]" w:date="2020-04-08T11:16:00Z"/>
          <w:del w:id="585" w:author="Quick, Courtney (NIH/NIMH) [F]" w:date="2020-04-08T18:02:00Z"/>
          <w:rFonts w:ascii="Arial" w:eastAsia="Arial" w:hAnsi="Arial" w:cs="Arial"/>
          <w:sz w:val="22"/>
          <w:szCs w:val="22"/>
          <w:rPrChange w:id="586" w:author="Dunn, Julia (NIH/NIMH) [F]" w:date="2020-04-08T11:16:00Z">
            <w:rPr>
              <w:ins w:id="587" w:author="Dunn, Julia (NIH/NIMH) [F]" w:date="2020-04-08T11:16:00Z"/>
              <w:del w:id="588" w:author="Quick, Courtney (NIH/NIMH) [F]" w:date="2020-04-08T18:02:00Z"/>
              <w:rFonts w:eastAsia="Arial" w:cs="Arial"/>
            </w:rPr>
          </w:rPrChange>
        </w:rPr>
      </w:pPr>
      <w:ins w:id="589" w:author="Dunn, Julia (NIH/NIMH) [F]" w:date="2020-04-08T11:16:00Z">
        <w:del w:id="590" w:author="Quick, Courtney (NIH/NIMH) [F]" w:date="2020-04-08T18:02:00Z">
          <w:r w:rsidRPr="7812100A" w:rsidDel="02C7D354">
            <w:rPr>
              <w:rFonts w:ascii="Arial" w:eastAsia="Arial" w:hAnsi="Arial" w:cs="Arial"/>
              <w:sz w:val="22"/>
              <w:szCs w:val="22"/>
              <w:rPrChange w:id="591" w:author="Dunn, Julia (NIH/NIMH) [F]" w:date="2020-04-08T11:16:00Z">
                <w:rPr>
                  <w:rFonts w:eastAsia="Arial" w:cs="Arial"/>
                </w:rPr>
              </w:rPrChange>
            </w:rPr>
            <w:delText>More than once a day</w:delText>
          </w:r>
        </w:del>
      </w:ins>
    </w:p>
    <w:p w14:paraId="5562B796" w14:textId="55102586" w:rsidR="002E695E" w:rsidRPr="001F5FA7" w:rsidRDefault="02C7D354" w:rsidP="7812100A">
      <w:pPr>
        <w:numPr>
          <w:ilvl w:val="0"/>
          <w:numId w:val="1"/>
        </w:numPr>
        <w:spacing w:before="200" w:after="0" w:line="240" w:lineRule="auto"/>
        <w:rPr>
          <w:ins w:id="592" w:author="Dunn, Julia (NIH/NIMH) [F]" w:date="2020-04-08T11:16:00Z"/>
          <w:rFonts w:ascii="Arial" w:hAnsi="Arial" w:cs="Arial"/>
          <w:b/>
          <w:bCs/>
          <w:color w:val="000000" w:themeColor="text1"/>
          <w:sz w:val="22"/>
          <w:szCs w:val="22"/>
          <w:rPrChange w:id="593" w:author="Dunn, Julia (NIH/NIMH) [F]" w:date="2020-04-08T11:16:00Z">
            <w:rPr>
              <w:ins w:id="594" w:author="Dunn, Julia (NIH/NIMH) [F]" w:date="2020-04-08T11:16:00Z"/>
              <w:rFonts w:cs="Arial"/>
            </w:rPr>
          </w:rPrChange>
        </w:rPr>
      </w:pPr>
      <w:ins w:id="595" w:author="Dunn, Julia (NIH/NIMH) [F]" w:date="2020-04-08T11:16:00Z">
        <w:del w:id="596" w:author="Quick, Courtney (NIH/NIMH) [F]" w:date="2020-04-08T14:06:00Z">
          <w:r w:rsidRPr="7812100A" w:rsidDel="003A7574">
            <w:rPr>
              <w:rFonts w:ascii="Arial" w:eastAsia="Arial" w:hAnsi="Arial" w:cs="Arial"/>
              <w:b/>
              <w:bCs/>
              <w:sz w:val="22"/>
              <w:szCs w:val="22"/>
              <w:rPrChange w:id="597" w:author="Dunn, Julia (NIH/NIMH) [F]" w:date="2020-04-08T11:16:00Z">
                <w:rPr>
                  <w:rFonts w:eastAsia="Arial" w:cs="Arial"/>
                  <w:b/>
                  <w:bCs/>
                </w:rPr>
              </w:rPrChange>
            </w:rPr>
            <w:delText xml:space="preserve">... </w:delText>
          </w:r>
        </w:del>
        <w:del w:id="598" w:author="Quick, Courtney (NIH/NIMH) [F]" w:date="2020-04-08T18:02:00Z">
          <w:r w:rsidR="002E695E" w:rsidRPr="7812100A" w:rsidDel="02C7D354">
            <w:rPr>
              <w:rFonts w:ascii="Arial" w:eastAsia="Arial" w:hAnsi="Arial" w:cs="Arial"/>
              <w:b/>
              <w:bCs/>
              <w:sz w:val="22"/>
              <w:szCs w:val="22"/>
              <w:rPrChange w:id="599" w:author="Dunn, Julia (NIH/NIMH) [F]" w:date="2020-04-08T11:16:00Z">
                <w:rPr>
                  <w:rFonts w:eastAsia="Arial" w:cs="Arial"/>
                  <w:b/>
                  <w:bCs/>
                </w:rPr>
              </w:rPrChange>
            </w:rPr>
            <w:delText>other drugs including cocaine, crack, amphetamine, methamphetamine, hallucinogens, or ecstasy</w:delText>
          </w:r>
        </w:del>
      </w:ins>
      <w:ins w:id="600" w:author="Quick, Courtney (NIH/NIMH) [F]" w:date="2020-04-08T18:02:00Z">
        <w:r w:rsidR="2F50309C" w:rsidRPr="7812100A">
          <w:rPr>
            <w:rFonts w:ascii="Arial" w:eastAsia="Arial" w:hAnsi="Arial" w:cs="Arial"/>
            <w:b/>
            <w:bCs/>
            <w:color w:val="000000" w:themeColor="text1"/>
            <w:sz w:val="22"/>
            <w:szCs w:val="22"/>
          </w:rPr>
          <w:t xml:space="preserve"> ... opiates, heroin, cocaine, crack, amphetamine, methamphetamine, hallucinogens, or ecstasy</w:t>
        </w:r>
      </w:ins>
      <w:ins w:id="601" w:author="Dunn, Julia (NIH/NIMH) [F]" w:date="2020-04-08T11:16:00Z">
        <w:r w:rsidRPr="7812100A">
          <w:rPr>
            <w:rFonts w:ascii="Arial" w:eastAsia="Arial" w:hAnsi="Arial" w:cs="Arial"/>
            <w:b/>
            <w:bCs/>
            <w:sz w:val="22"/>
            <w:szCs w:val="22"/>
            <w:rPrChange w:id="602" w:author="Dunn, Julia (NIH/NIMH) [F]" w:date="2020-04-08T11:16:00Z">
              <w:rPr>
                <w:rFonts w:eastAsia="Arial" w:cs="Arial"/>
                <w:b/>
                <w:bCs/>
              </w:rPr>
            </w:rPrChange>
          </w:rPr>
          <w:t>?</w:t>
        </w:r>
      </w:ins>
    </w:p>
    <w:p w14:paraId="4729CCC9" w14:textId="77777777" w:rsidR="002E695E" w:rsidRPr="001F5FA7" w:rsidRDefault="02C7D354" w:rsidP="002E695E">
      <w:pPr>
        <w:numPr>
          <w:ilvl w:val="1"/>
          <w:numId w:val="1"/>
        </w:numPr>
        <w:spacing w:after="0" w:line="240" w:lineRule="auto"/>
        <w:rPr>
          <w:ins w:id="603" w:author="Dunn, Julia (NIH/NIMH) [F]" w:date="2020-04-08T11:16:00Z"/>
          <w:rFonts w:ascii="Arial" w:eastAsia="Arial" w:hAnsi="Arial" w:cs="Arial"/>
          <w:sz w:val="22"/>
          <w:szCs w:val="22"/>
          <w:rPrChange w:id="604" w:author="Dunn, Julia (NIH/NIMH) [F]" w:date="2020-04-08T11:16:00Z">
            <w:rPr>
              <w:ins w:id="605" w:author="Dunn, Julia (NIH/NIMH) [F]" w:date="2020-04-08T11:16:00Z"/>
              <w:rFonts w:eastAsia="Arial" w:cs="Arial"/>
              <w:szCs w:val="22"/>
            </w:rPr>
          </w:rPrChange>
        </w:rPr>
      </w:pPr>
      <w:ins w:id="606" w:author="Dunn, Julia (NIH/NIMH) [F]" w:date="2020-04-08T11:16:00Z">
        <w:r w:rsidRPr="7812100A">
          <w:rPr>
            <w:rFonts w:ascii="Arial" w:eastAsia="Arial" w:hAnsi="Arial" w:cs="Arial"/>
            <w:sz w:val="22"/>
            <w:szCs w:val="22"/>
            <w:rPrChange w:id="607" w:author="Dunn, Julia (NIH/NIMH) [F]" w:date="2020-04-08T11:16:00Z">
              <w:rPr>
                <w:rFonts w:eastAsia="Arial" w:cs="Arial"/>
              </w:rPr>
            </w:rPrChange>
          </w:rPr>
          <w:t>Not at all</w:t>
        </w:r>
      </w:ins>
    </w:p>
    <w:p w14:paraId="29A205F3" w14:textId="77777777" w:rsidR="002E695E" w:rsidRPr="001F5FA7" w:rsidRDefault="02C7D354" w:rsidP="002E695E">
      <w:pPr>
        <w:numPr>
          <w:ilvl w:val="1"/>
          <w:numId w:val="1"/>
        </w:numPr>
        <w:spacing w:after="0" w:line="240" w:lineRule="auto"/>
        <w:rPr>
          <w:ins w:id="608" w:author="Dunn, Julia (NIH/NIMH) [F]" w:date="2020-04-08T11:16:00Z"/>
          <w:rFonts w:ascii="Arial" w:eastAsia="Arial" w:hAnsi="Arial" w:cs="Arial"/>
          <w:sz w:val="22"/>
          <w:szCs w:val="22"/>
          <w:rPrChange w:id="609" w:author="Dunn, Julia (NIH/NIMH) [F]" w:date="2020-04-08T11:16:00Z">
            <w:rPr>
              <w:ins w:id="610" w:author="Dunn, Julia (NIH/NIMH) [F]" w:date="2020-04-08T11:16:00Z"/>
              <w:rFonts w:eastAsia="Arial" w:cs="Arial"/>
              <w:szCs w:val="22"/>
            </w:rPr>
          </w:rPrChange>
        </w:rPr>
      </w:pPr>
      <w:ins w:id="611" w:author="Dunn, Julia (NIH/NIMH) [F]" w:date="2020-04-08T11:16:00Z">
        <w:r w:rsidRPr="7812100A">
          <w:rPr>
            <w:rFonts w:ascii="Arial" w:eastAsia="Arial" w:hAnsi="Arial" w:cs="Arial"/>
            <w:sz w:val="22"/>
            <w:szCs w:val="22"/>
            <w:rPrChange w:id="612" w:author="Dunn, Julia (NIH/NIMH) [F]" w:date="2020-04-08T11:16:00Z">
              <w:rPr>
                <w:rFonts w:eastAsia="Arial" w:cs="Arial"/>
              </w:rPr>
            </w:rPrChange>
          </w:rPr>
          <w:t xml:space="preserve">Rarely  </w:t>
        </w:r>
      </w:ins>
    </w:p>
    <w:p w14:paraId="47CB0754" w14:textId="77777777" w:rsidR="002E695E" w:rsidRPr="001F5FA7" w:rsidRDefault="02C7D354" w:rsidP="002E695E">
      <w:pPr>
        <w:numPr>
          <w:ilvl w:val="1"/>
          <w:numId w:val="1"/>
        </w:numPr>
        <w:spacing w:after="0" w:line="240" w:lineRule="auto"/>
        <w:rPr>
          <w:ins w:id="613" w:author="Dunn, Julia (NIH/NIMH) [F]" w:date="2020-04-08T11:16:00Z"/>
          <w:rFonts w:ascii="Arial" w:eastAsia="Arial" w:hAnsi="Arial" w:cs="Arial"/>
          <w:sz w:val="22"/>
          <w:szCs w:val="22"/>
          <w:rPrChange w:id="614" w:author="Dunn, Julia (NIH/NIMH) [F]" w:date="2020-04-08T11:16:00Z">
            <w:rPr>
              <w:ins w:id="615" w:author="Dunn, Julia (NIH/NIMH) [F]" w:date="2020-04-08T11:16:00Z"/>
              <w:rFonts w:eastAsia="Arial" w:cs="Arial"/>
              <w:szCs w:val="22"/>
            </w:rPr>
          </w:rPrChange>
        </w:rPr>
      </w:pPr>
      <w:ins w:id="616" w:author="Dunn, Julia (NIH/NIMH) [F]" w:date="2020-04-08T11:16:00Z">
        <w:r w:rsidRPr="7812100A">
          <w:rPr>
            <w:rFonts w:ascii="Arial" w:eastAsia="Arial" w:hAnsi="Arial" w:cs="Arial"/>
            <w:sz w:val="22"/>
            <w:szCs w:val="22"/>
            <w:rPrChange w:id="617" w:author="Dunn, Julia (NIH/NIMH) [F]" w:date="2020-04-08T11:16:00Z">
              <w:rPr>
                <w:rFonts w:eastAsia="Arial" w:cs="Arial"/>
              </w:rPr>
            </w:rPrChange>
          </w:rPr>
          <w:t>Once a month</w:t>
        </w:r>
      </w:ins>
    </w:p>
    <w:p w14:paraId="52E5095E" w14:textId="77777777" w:rsidR="002E695E" w:rsidRPr="001F5FA7" w:rsidRDefault="02C7D354" w:rsidP="002E695E">
      <w:pPr>
        <w:numPr>
          <w:ilvl w:val="1"/>
          <w:numId w:val="1"/>
        </w:numPr>
        <w:spacing w:after="0" w:line="240" w:lineRule="auto"/>
        <w:rPr>
          <w:ins w:id="618" w:author="Dunn, Julia (NIH/NIMH) [F]" w:date="2020-04-08T11:16:00Z"/>
          <w:rFonts w:ascii="Arial" w:eastAsia="Arial" w:hAnsi="Arial" w:cs="Arial"/>
          <w:sz w:val="22"/>
          <w:szCs w:val="22"/>
          <w:rPrChange w:id="619" w:author="Dunn, Julia (NIH/NIMH) [F]" w:date="2020-04-08T11:16:00Z">
            <w:rPr>
              <w:ins w:id="620" w:author="Dunn, Julia (NIH/NIMH) [F]" w:date="2020-04-08T11:16:00Z"/>
              <w:rFonts w:eastAsia="Arial" w:cs="Arial"/>
              <w:szCs w:val="22"/>
            </w:rPr>
          </w:rPrChange>
        </w:rPr>
      </w:pPr>
      <w:ins w:id="621" w:author="Dunn, Julia (NIH/NIMH) [F]" w:date="2020-04-08T11:16:00Z">
        <w:r w:rsidRPr="7812100A">
          <w:rPr>
            <w:rFonts w:ascii="Arial" w:eastAsia="Arial" w:hAnsi="Arial" w:cs="Arial"/>
            <w:sz w:val="22"/>
            <w:szCs w:val="22"/>
            <w:rPrChange w:id="622" w:author="Dunn, Julia (NIH/NIMH) [F]" w:date="2020-04-08T11:16:00Z">
              <w:rPr>
                <w:rFonts w:eastAsia="Arial" w:cs="Arial"/>
              </w:rPr>
            </w:rPrChange>
          </w:rPr>
          <w:t>Several times a month</w:t>
        </w:r>
      </w:ins>
    </w:p>
    <w:p w14:paraId="37A52B8C" w14:textId="77777777" w:rsidR="002E695E" w:rsidRPr="001F5FA7" w:rsidRDefault="02C7D354" w:rsidP="002E695E">
      <w:pPr>
        <w:numPr>
          <w:ilvl w:val="1"/>
          <w:numId w:val="1"/>
        </w:numPr>
        <w:spacing w:after="0" w:line="240" w:lineRule="auto"/>
        <w:rPr>
          <w:ins w:id="623" w:author="Dunn, Julia (NIH/NIMH) [F]" w:date="2020-04-08T11:16:00Z"/>
          <w:rFonts w:ascii="Arial" w:eastAsia="Arial" w:hAnsi="Arial" w:cs="Arial"/>
          <w:sz w:val="22"/>
          <w:szCs w:val="22"/>
          <w:rPrChange w:id="624" w:author="Dunn, Julia (NIH/NIMH) [F]" w:date="2020-04-08T11:16:00Z">
            <w:rPr>
              <w:ins w:id="625" w:author="Dunn, Julia (NIH/NIMH) [F]" w:date="2020-04-08T11:16:00Z"/>
              <w:rFonts w:eastAsia="Arial" w:cs="Arial"/>
              <w:szCs w:val="22"/>
            </w:rPr>
          </w:rPrChange>
        </w:rPr>
      </w:pPr>
      <w:ins w:id="626" w:author="Dunn, Julia (NIH/NIMH) [F]" w:date="2020-04-08T11:16:00Z">
        <w:r w:rsidRPr="7812100A">
          <w:rPr>
            <w:rFonts w:ascii="Arial" w:eastAsia="Arial" w:hAnsi="Arial" w:cs="Arial"/>
            <w:sz w:val="22"/>
            <w:szCs w:val="22"/>
            <w:rPrChange w:id="627" w:author="Dunn, Julia (NIH/NIMH) [F]" w:date="2020-04-08T11:16:00Z">
              <w:rPr>
                <w:rFonts w:eastAsia="Arial" w:cs="Arial"/>
              </w:rPr>
            </w:rPrChange>
          </w:rPr>
          <w:t>Once a week</w:t>
        </w:r>
      </w:ins>
    </w:p>
    <w:p w14:paraId="56846FE0" w14:textId="77777777" w:rsidR="002E695E" w:rsidRPr="001F5FA7" w:rsidRDefault="02C7D354" w:rsidP="002E695E">
      <w:pPr>
        <w:numPr>
          <w:ilvl w:val="1"/>
          <w:numId w:val="1"/>
        </w:numPr>
        <w:spacing w:after="0" w:line="240" w:lineRule="auto"/>
        <w:rPr>
          <w:ins w:id="628" w:author="Dunn, Julia (NIH/NIMH) [F]" w:date="2020-04-08T11:16:00Z"/>
          <w:rFonts w:ascii="Arial" w:eastAsia="Arial" w:hAnsi="Arial" w:cs="Arial"/>
          <w:sz w:val="22"/>
          <w:szCs w:val="22"/>
          <w:rPrChange w:id="629" w:author="Dunn, Julia (NIH/NIMH) [F]" w:date="2020-04-08T11:16:00Z">
            <w:rPr>
              <w:ins w:id="630" w:author="Dunn, Julia (NIH/NIMH) [F]" w:date="2020-04-08T11:16:00Z"/>
              <w:rFonts w:eastAsia="Arial" w:cs="Arial"/>
              <w:szCs w:val="22"/>
            </w:rPr>
          </w:rPrChange>
        </w:rPr>
      </w:pPr>
      <w:ins w:id="631" w:author="Dunn, Julia (NIH/NIMH) [F]" w:date="2020-04-08T11:16:00Z">
        <w:r w:rsidRPr="7812100A">
          <w:rPr>
            <w:rFonts w:ascii="Arial" w:eastAsia="Arial" w:hAnsi="Arial" w:cs="Arial"/>
            <w:sz w:val="22"/>
            <w:szCs w:val="22"/>
            <w:rPrChange w:id="632" w:author="Dunn, Julia (NIH/NIMH) [F]" w:date="2020-04-08T11:16:00Z">
              <w:rPr>
                <w:rFonts w:eastAsia="Arial" w:cs="Arial"/>
              </w:rPr>
            </w:rPrChange>
          </w:rPr>
          <w:t>Several times a week</w:t>
        </w:r>
      </w:ins>
    </w:p>
    <w:p w14:paraId="31C4D24C" w14:textId="77777777" w:rsidR="002E695E" w:rsidRPr="001F5FA7" w:rsidRDefault="02C7D354" w:rsidP="002E695E">
      <w:pPr>
        <w:numPr>
          <w:ilvl w:val="1"/>
          <w:numId w:val="1"/>
        </w:numPr>
        <w:spacing w:after="0" w:line="240" w:lineRule="auto"/>
        <w:rPr>
          <w:ins w:id="633" w:author="Dunn, Julia (NIH/NIMH) [F]" w:date="2020-04-08T11:16:00Z"/>
          <w:rFonts w:ascii="Arial" w:eastAsia="Arial" w:hAnsi="Arial" w:cs="Arial"/>
          <w:sz w:val="22"/>
          <w:szCs w:val="22"/>
          <w:rPrChange w:id="634" w:author="Dunn, Julia (NIH/NIMH) [F]" w:date="2020-04-08T11:16:00Z">
            <w:rPr>
              <w:ins w:id="635" w:author="Dunn, Julia (NIH/NIMH) [F]" w:date="2020-04-08T11:16:00Z"/>
              <w:rFonts w:eastAsia="Arial" w:cs="Arial"/>
              <w:szCs w:val="22"/>
            </w:rPr>
          </w:rPrChange>
        </w:rPr>
      </w:pPr>
      <w:ins w:id="636" w:author="Dunn, Julia (NIH/NIMH) [F]" w:date="2020-04-08T11:16:00Z">
        <w:r w:rsidRPr="7812100A">
          <w:rPr>
            <w:rFonts w:ascii="Arial" w:eastAsia="Arial" w:hAnsi="Arial" w:cs="Arial"/>
            <w:sz w:val="22"/>
            <w:szCs w:val="22"/>
            <w:rPrChange w:id="637" w:author="Dunn, Julia (NIH/NIMH) [F]" w:date="2020-04-08T11:16:00Z">
              <w:rPr>
                <w:rFonts w:eastAsia="Arial" w:cs="Arial"/>
              </w:rPr>
            </w:rPrChange>
          </w:rPr>
          <w:t>Once a day</w:t>
        </w:r>
      </w:ins>
    </w:p>
    <w:p w14:paraId="66C472FE" w14:textId="77777777" w:rsidR="002E695E" w:rsidRPr="001F5FA7" w:rsidRDefault="02C7D354" w:rsidP="002E695E">
      <w:pPr>
        <w:numPr>
          <w:ilvl w:val="1"/>
          <w:numId w:val="1"/>
        </w:numPr>
        <w:spacing w:after="0" w:line="240" w:lineRule="auto"/>
        <w:rPr>
          <w:ins w:id="638" w:author="Dunn, Julia (NIH/NIMH) [F]" w:date="2020-04-08T11:16:00Z"/>
          <w:rFonts w:ascii="Arial" w:eastAsia="Arial" w:hAnsi="Arial" w:cs="Arial"/>
          <w:sz w:val="22"/>
          <w:szCs w:val="22"/>
          <w:rPrChange w:id="639" w:author="Dunn, Julia (NIH/NIMH) [F]" w:date="2020-04-08T11:16:00Z">
            <w:rPr>
              <w:ins w:id="640" w:author="Dunn, Julia (NIH/NIMH) [F]" w:date="2020-04-08T11:16:00Z"/>
              <w:rFonts w:eastAsia="Arial" w:cs="Arial"/>
              <w:szCs w:val="22"/>
            </w:rPr>
          </w:rPrChange>
        </w:rPr>
      </w:pPr>
      <w:ins w:id="641" w:author="Dunn, Julia (NIH/NIMH) [F]" w:date="2020-04-08T11:16:00Z">
        <w:r w:rsidRPr="7812100A">
          <w:rPr>
            <w:rFonts w:ascii="Arial" w:eastAsia="Arial" w:hAnsi="Arial" w:cs="Arial"/>
            <w:sz w:val="22"/>
            <w:szCs w:val="22"/>
            <w:rPrChange w:id="642" w:author="Dunn, Julia (NIH/NIMH) [F]" w:date="2020-04-08T11:16:00Z">
              <w:rPr>
                <w:rFonts w:eastAsia="Arial" w:cs="Arial"/>
              </w:rPr>
            </w:rPrChange>
          </w:rPr>
          <w:t>More than once a day</w:t>
        </w:r>
      </w:ins>
    </w:p>
    <w:p w14:paraId="197C5BC2" w14:textId="77777777" w:rsidR="002E695E" w:rsidRPr="001F5FA7" w:rsidRDefault="02C7D354" w:rsidP="47823548">
      <w:pPr>
        <w:numPr>
          <w:ilvl w:val="0"/>
          <w:numId w:val="1"/>
        </w:numPr>
        <w:spacing w:before="200" w:after="0" w:line="240" w:lineRule="auto"/>
        <w:rPr>
          <w:ins w:id="643" w:author="Dunn, Julia (NIH/NIMH) [F]" w:date="2020-04-08T11:16:00Z"/>
          <w:del w:id="644" w:author="Quick, Courtney (NIH/NIMH) [F]" w:date="2020-04-08T18:13:00Z"/>
          <w:rFonts w:ascii="Arial" w:hAnsi="Arial" w:cs="Arial"/>
          <w:sz w:val="22"/>
          <w:szCs w:val="22"/>
          <w:rPrChange w:id="645" w:author="Dunn, Julia (NIH/NIMH) [F]" w:date="2020-04-08T11:16:00Z">
            <w:rPr>
              <w:ins w:id="646" w:author="Dunn, Julia (NIH/NIMH) [F]" w:date="2020-04-08T11:16:00Z"/>
              <w:del w:id="647" w:author="Quick, Courtney (NIH/NIMH) [F]" w:date="2020-04-08T18:13:00Z"/>
              <w:rFonts w:cs="Arial"/>
            </w:rPr>
          </w:rPrChange>
        </w:rPr>
      </w:pPr>
      <w:ins w:id="648" w:author="Dunn, Julia (NIH/NIMH) [F]" w:date="2020-04-08T11:16:00Z">
        <w:del w:id="649" w:author="Quick, Courtney (NIH/NIMH) [F]" w:date="2020-04-08T18:13:00Z">
          <w:r w:rsidRPr="47823548" w:rsidDel="02C7D354">
            <w:rPr>
              <w:rFonts w:ascii="Arial" w:eastAsia="Arial" w:hAnsi="Arial" w:cs="Arial"/>
              <w:b/>
              <w:bCs/>
              <w:sz w:val="22"/>
              <w:szCs w:val="22"/>
              <w:rPrChange w:id="650" w:author="Dunn, Julia (NIH/NIMH) [F]" w:date="2020-04-08T11:16:00Z">
                <w:rPr>
                  <w:rFonts w:eastAsia="Arial" w:cs="Arial"/>
                  <w:b/>
                  <w:bCs/>
                </w:rPr>
              </w:rPrChange>
            </w:rPr>
            <w:delText>… sleeping medications or sedatives/hypnotics?</w:delText>
          </w:r>
        </w:del>
      </w:ins>
    </w:p>
    <w:p w14:paraId="52D8E104" w14:textId="77777777" w:rsidR="002E695E" w:rsidRPr="001F5FA7" w:rsidRDefault="02C7D354" w:rsidP="47823548">
      <w:pPr>
        <w:numPr>
          <w:ilvl w:val="1"/>
          <w:numId w:val="1"/>
        </w:numPr>
        <w:spacing w:after="0" w:line="240" w:lineRule="auto"/>
        <w:rPr>
          <w:ins w:id="651" w:author="Dunn, Julia (NIH/NIMH) [F]" w:date="2020-04-08T11:16:00Z"/>
          <w:del w:id="652" w:author="Quick, Courtney (NIH/NIMH) [F]" w:date="2020-04-08T18:13:00Z"/>
          <w:rFonts w:ascii="Arial" w:eastAsia="Arial" w:hAnsi="Arial" w:cs="Arial"/>
          <w:sz w:val="22"/>
          <w:szCs w:val="22"/>
          <w:rPrChange w:id="653" w:author="Dunn, Julia (NIH/NIMH) [F]" w:date="2020-04-08T11:16:00Z">
            <w:rPr>
              <w:ins w:id="654" w:author="Dunn, Julia (NIH/NIMH) [F]" w:date="2020-04-08T11:16:00Z"/>
              <w:del w:id="655" w:author="Quick, Courtney (NIH/NIMH) [F]" w:date="2020-04-08T18:13:00Z"/>
              <w:rFonts w:eastAsia="Arial" w:cs="Arial"/>
            </w:rPr>
          </w:rPrChange>
        </w:rPr>
      </w:pPr>
      <w:ins w:id="656" w:author="Dunn, Julia (NIH/NIMH) [F]" w:date="2020-04-08T11:16:00Z">
        <w:del w:id="657" w:author="Quick, Courtney (NIH/NIMH) [F]" w:date="2020-04-08T18:13:00Z">
          <w:r w:rsidRPr="47823548" w:rsidDel="02C7D354">
            <w:rPr>
              <w:rFonts w:ascii="Arial" w:eastAsia="Arial" w:hAnsi="Arial" w:cs="Arial"/>
              <w:sz w:val="22"/>
              <w:szCs w:val="22"/>
              <w:rPrChange w:id="658" w:author="Dunn, Julia (NIH/NIMH) [F]" w:date="2020-04-08T11:16:00Z">
                <w:rPr>
                  <w:rFonts w:eastAsia="Arial" w:cs="Arial"/>
                </w:rPr>
              </w:rPrChange>
            </w:rPr>
            <w:delText>Not at all</w:delText>
          </w:r>
        </w:del>
      </w:ins>
    </w:p>
    <w:p w14:paraId="653D317D" w14:textId="77777777" w:rsidR="002E695E" w:rsidRPr="001F5FA7" w:rsidRDefault="02C7D354" w:rsidP="47823548">
      <w:pPr>
        <w:numPr>
          <w:ilvl w:val="1"/>
          <w:numId w:val="1"/>
        </w:numPr>
        <w:spacing w:after="0" w:line="240" w:lineRule="auto"/>
        <w:rPr>
          <w:ins w:id="659" w:author="Dunn, Julia (NIH/NIMH) [F]" w:date="2020-04-08T11:16:00Z"/>
          <w:del w:id="660" w:author="Quick, Courtney (NIH/NIMH) [F]" w:date="2020-04-08T18:13:00Z"/>
          <w:rFonts w:ascii="Arial" w:eastAsia="Arial" w:hAnsi="Arial" w:cs="Arial"/>
          <w:sz w:val="22"/>
          <w:szCs w:val="22"/>
          <w:rPrChange w:id="661" w:author="Dunn, Julia (NIH/NIMH) [F]" w:date="2020-04-08T11:16:00Z">
            <w:rPr>
              <w:ins w:id="662" w:author="Dunn, Julia (NIH/NIMH) [F]" w:date="2020-04-08T11:16:00Z"/>
              <w:del w:id="663" w:author="Quick, Courtney (NIH/NIMH) [F]" w:date="2020-04-08T18:13:00Z"/>
              <w:rFonts w:eastAsia="Arial" w:cs="Arial"/>
            </w:rPr>
          </w:rPrChange>
        </w:rPr>
      </w:pPr>
      <w:ins w:id="664" w:author="Dunn, Julia (NIH/NIMH) [F]" w:date="2020-04-08T11:16:00Z">
        <w:del w:id="665" w:author="Quick, Courtney (NIH/NIMH) [F]" w:date="2020-04-08T18:13:00Z">
          <w:r w:rsidRPr="47823548" w:rsidDel="02C7D354">
            <w:rPr>
              <w:rFonts w:ascii="Arial" w:eastAsia="Arial" w:hAnsi="Arial" w:cs="Arial"/>
              <w:sz w:val="22"/>
              <w:szCs w:val="22"/>
              <w:rPrChange w:id="666" w:author="Dunn, Julia (NIH/NIMH) [F]" w:date="2020-04-08T11:16:00Z">
                <w:rPr>
                  <w:rFonts w:eastAsia="Arial" w:cs="Arial"/>
                </w:rPr>
              </w:rPrChange>
            </w:rPr>
            <w:delText xml:space="preserve">Rarely  </w:delText>
          </w:r>
        </w:del>
      </w:ins>
    </w:p>
    <w:p w14:paraId="77A07CD8" w14:textId="77777777" w:rsidR="002E695E" w:rsidRPr="001F5FA7" w:rsidRDefault="02C7D354" w:rsidP="47823548">
      <w:pPr>
        <w:numPr>
          <w:ilvl w:val="1"/>
          <w:numId w:val="1"/>
        </w:numPr>
        <w:spacing w:after="0" w:line="240" w:lineRule="auto"/>
        <w:rPr>
          <w:ins w:id="667" w:author="Dunn, Julia (NIH/NIMH) [F]" w:date="2020-04-08T11:16:00Z"/>
          <w:del w:id="668" w:author="Quick, Courtney (NIH/NIMH) [F]" w:date="2020-04-08T18:13:00Z"/>
          <w:rFonts w:ascii="Arial" w:eastAsia="Arial" w:hAnsi="Arial" w:cs="Arial"/>
          <w:sz w:val="22"/>
          <w:szCs w:val="22"/>
          <w:rPrChange w:id="669" w:author="Dunn, Julia (NIH/NIMH) [F]" w:date="2020-04-08T11:16:00Z">
            <w:rPr>
              <w:ins w:id="670" w:author="Dunn, Julia (NIH/NIMH) [F]" w:date="2020-04-08T11:16:00Z"/>
              <w:del w:id="671" w:author="Quick, Courtney (NIH/NIMH) [F]" w:date="2020-04-08T18:13:00Z"/>
              <w:rFonts w:eastAsia="Arial" w:cs="Arial"/>
            </w:rPr>
          </w:rPrChange>
        </w:rPr>
      </w:pPr>
      <w:ins w:id="672" w:author="Dunn, Julia (NIH/NIMH) [F]" w:date="2020-04-08T11:16:00Z">
        <w:del w:id="673" w:author="Quick, Courtney (NIH/NIMH) [F]" w:date="2020-04-08T18:13:00Z">
          <w:r w:rsidRPr="47823548" w:rsidDel="02C7D354">
            <w:rPr>
              <w:rFonts w:ascii="Arial" w:eastAsia="Arial" w:hAnsi="Arial" w:cs="Arial"/>
              <w:sz w:val="22"/>
              <w:szCs w:val="22"/>
              <w:rPrChange w:id="674" w:author="Dunn, Julia (NIH/NIMH) [F]" w:date="2020-04-08T11:16:00Z">
                <w:rPr>
                  <w:rFonts w:eastAsia="Arial" w:cs="Arial"/>
                </w:rPr>
              </w:rPrChange>
            </w:rPr>
            <w:delText>Once a month</w:delText>
          </w:r>
        </w:del>
      </w:ins>
    </w:p>
    <w:p w14:paraId="62E27502" w14:textId="77777777" w:rsidR="002E695E" w:rsidRPr="001F5FA7" w:rsidRDefault="02C7D354" w:rsidP="47823548">
      <w:pPr>
        <w:numPr>
          <w:ilvl w:val="1"/>
          <w:numId w:val="1"/>
        </w:numPr>
        <w:spacing w:after="0" w:line="240" w:lineRule="auto"/>
        <w:rPr>
          <w:ins w:id="675" w:author="Dunn, Julia (NIH/NIMH) [F]" w:date="2020-04-08T11:16:00Z"/>
          <w:del w:id="676" w:author="Quick, Courtney (NIH/NIMH) [F]" w:date="2020-04-08T18:13:00Z"/>
          <w:rFonts w:ascii="Arial" w:eastAsia="Arial" w:hAnsi="Arial" w:cs="Arial"/>
          <w:sz w:val="22"/>
          <w:szCs w:val="22"/>
          <w:rPrChange w:id="677" w:author="Dunn, Julia (NIH/NIMH) [F]" w:date="2020-04-08T11:16:00Z">
            <w:rPr>
              <w:ins w:id="678" w:author="Dunn, Julia (NIH/NIMH) [F]" w:date="2020-04-08T11:16:00Z"/>
              <w:del w:id="679" w:author="Quick, Courtney (NIH/NIMH) [F]" w:date="2020-04-08T18:13:00Z"/>
              <w:rFonts w:eastAsia="Arial" w:cs="Arial"/>
            </w:rPr>
          </w:rPrChange>
        </w:rPr>
      </w:pPr>
      <w:ins w:id="680" w:author="Dunn, Julia (NIH/NIMH) [F]" w:date="2020-04-08T11:16:00Z">
        <w:del w:id="681" w:author="Quick, Courtney (NIH/NIMH) [F]" w:date="2020-04-08T18:13:00Z">
          <w:r w:rsidRPr="47823548" w:rsidDel="02C7D354">
            <w:rPr>
              <w:rFonts w:ascii="Arial" w:eastAsia="Arial" w:hAnsi="Arial" w:cs="Arial"/>
              <w:sz w:val="22"/>
              <w:szCs w:val="22"/>
              <w:rPrChange w:id="682" w:author="Dunn, Julia (NIH/NIMH) [F]" w:date="2020-04-08T11:16:00Z">
                <w:rPr>
                  <w:rFonts w:eastAsia="Arial" w:cs="Arial"/>
                </w:rPr>
              </w:rPrChange>
            </w:rPr>
            <w:delText>Several times a month</w:delText>
          </w:r>
        </w:del>
      </w:ins>
    </w:p>
    <w:p w14:paraId="24AFC863" w14:textId="77777777" w:rsidR="002E695E" w:rsidRPr="001F5FA7" w:rsidRDefault="02C7D354" w:rsidP="47823548">
      <w:pPr>
        <w:numPr>
          <w:ilvl w:val="1"/>
          <w:numId w:val="1"/>
        </w:numPr>
        <w:spacing w:after="0" w:line="240" w:lineRule="auto"/>
        <w:rPr>
          <w:ins w:id="683" w:author="Dunn, Julia (NIH/NIMH) [F]" w:date="2020-04-08T11:16:00Z"/>
          <w:del w:id="684" w:author="Quick, Courtney (NIH/NIMH) [F]" w:date="2020-04-08T18:13:00Z"/>
          <w:rFonts w:ascii="Arial" w:eastAsia="Arial" w:hAnsi="Arial" w:cs="Arial"/>
          <w:sz w:val="22"/>
          <w:szCs w:val="22"/>
          <w:rPrChange w:id="685" w:author="Dunn, Julia (NIH/NIMH) [F]" w:date="2020-04-08T11:16:00Z">
            <w:rPr>
              <w:ins w:id="686" w:author="Dunn, Julia (NIH/NIMH) [F]" w:date="2020-04-08T11:16:00Z"/>
              <w:del w:id="687" w:author="Quick, Courtney (NIH/NIMH) [F]" w:date="2020-04-08T18:13:00Z"/>
              <w:rFonts w:eastAsia="Arial" w:cs="Arial"/>
            </w:rPr>
          </w:rPrChange>
        </w:rPr>
      </w:pPr>
      <w:ins w:id="688" w:author="Dunn, Julia (NIH/NIMH) [F]" w:date="2020-04-08T11:16:00Z">
        <w:del w:id="689" w:author="Quick, Courtney (NIH/NIMH) [F]" w:date="2020-04-08T18:13:00Z">
          <w:r w:rsidRPr="47823548" w:rsidDel="02C7D354">
            <w:rPr>
              <w:rFonts w:ascii="Arial" w:eastAsia="Arial" w:hAnsi="Arial" w:cs="Arial"/>
              <w:sz w:val="22"/>
              <w:szCs w:val="22"/>
              <w:rPrChange w:id="690" w:author="Dunn, Julia (NIH/NIMH) [F]" w:date="2020-04-08T11:16:00Z">
                <w:rPr>
                  <w:rFonts w:eastAsia="Arial" w:cs="Arial"/>
                </w:rPr>
              </w:rPrChange>
            </w:rPr>
            <w:delText>Once a week</w:delText>
          </w:r>
        </w:del>
      </w:ins>
    </w:p>
    <w:p w14:paraId="06A73EB5" w14:textId="77777777" w:rsidR="002E695E" w:rsidRPr="001F5FA7" w:rsidRDefault="02C7D354" w:rsidP="47823548">
      <w:pPr>
        <w:numPr>
          <w:ilvl w:val="1"/>
          <w:numId w:val="1"/>
        </w:numPr>
        <w:spacing w:after="0" w:line="240" w:lineRule="auto"/>
        <w:rPr>
          <w:ins w:id="691" w:author="Dunn, Julia (NIH/NIMH) [F]" w:date="2020-04-08T11:16:00Z"/>
          <w:del w:id="692" w:author="Quick, Courtney (NIH/NIMH) [F]" w:date="2020-04-08T18:13:00Z"/>
          <w:rFonts w:ascii="Arial" w:eastAsia="Arial" w:hAnsi="Arial" w:cs="Arial"/>
          <w:sz w:val="22"/>
          <w:szCs w:val="22"/>
          <w:rPrChange w:id="693" w:author="Dunn, Julia (NIH/NIMH) [F]" w:date="2020-04-08T11:16:00Z">
            <w:rPr>
              <w:ins w:id="694" w:author="Dunn, Julia (NIH/NIMH) [F]" w:date="2020-04-08T11:16:00Z"/>
              <w:del w:id="695" w:author="Quick, Courtney (NIH/NIMH) [F]" w:date="2020-04-08T18:13:00Z"/>
              <w:rFonts w:eastAsia="Arial" w:cs="Arial"/>
            </w:rPr>
          </w:rPrChange>
        </w:rPr>
      </w:pPr>
      <w:ins w:id="696" w:author="Dunn, Julia (NIH/NIMH) [F]" w:date="2020-04-08T11:16:00Z">
        <w:del w:id="697" w:author="Quick, Courtney (NIH/NIMH) [F]" w:date="2020-04-08T18:13:00Z">
          <w:r w:rsidRPr="47823548" w:rsidDel="02C7D354">
            <w:rPr>
              <w:rFonts w:ascii="Arial" w:eastAsia="Arial" w:hAnsi="Arial" w:cs="Arial"/>
              <w:sz w:val="22"/>
              <w:szCs w:val="22"/>
              <w:rPrChange w:id="698" w:author="Dunn, Julia (NIH/NIMH) [F]" w:date="2020-04-08T11:16:00Z">
                <w:rPr>
                  <w:rFonts w:eastAsia="Arial" w:cs="Arial"/>
                </w:rPr>
              </w:rPrChange>
            </w:rPr>
            <w:delText>Several times a week</w:delText>
          </w:r>
        </w:del>
      </w:ins>
    </w:p>
    <w:p w14:paraId="591D56D5" w14:textId="77777777" w:rsidR="002E695E" w:rsidRPr="001F5FA7" w:rsidRDefault="02C7D354" w:rsidP="47823548">
      <w:pPr>
        <w:numPr>
          <w:ilvl w:val="1"/>
          <w:numId w:val="1"/>
        </w:numPr>
        <w:spacing w:after="0" w:line="240" w:lineRule="auto"/>
        <w:rPr>
          <w:ins w:id="699" w:author="Dunn, Julia (NIH/NIMH) [F]" w:date="2020-04-08T11:16:00Z"/>
          <w:del w:id="700" w:author="Quick, Courtney (NIH/NIMH) [F]" w:date="2020-04-08T18:13:00Z"/>
          <w:rFonts w:ascii="Arial" w:eastAsia="Arial" w:hAnsi="Arial" w:cs="Arial"/>
          <w:sz w:val="22"/>
          <w:szCs w:val="22"/>
          <w:rPrChange w:id="701" w:author="Dunn, Julia (NIH/NIMH) [F]" w:date="2020-04-08T11:16:00Z">
            <w:rPr>
              <w:ins w:id="702" w:author="Dunn, Julia (NIH/NIMH) [F]" w:date="2020-04-08T11:16:00Z"/>
              <w:del w:id="703" w:author="Quick, Courtney (NIH/NIMH) [F]" w:date="2020-04-08T18:13:00Z"/>
              <w:rFonts w:eastAsia="Arial" w:cs="Arial"/>
            </w:rPr>
          </w:rPrChange>
        </w:rPr>
      </w:pPr>
      <w:ins w:id="704" w:author="Dunn, Julia (NIH/NIMH) [F]" w:date="2020-04-08T11:16:00Z">
        <w:del w:id="705" w:author="Quick, Courtney (NIH/NIMH) [F]" w:date="2020-04-08T18:13:00Z">
          <w:r w:rsidRPr="47823548" w:rsidDel="02C7D354">
            <w:rPr>
              <w:rFonts w:ascii="Arial" w:eastAsia="Arial" w:hAnsi="Arial" w:cs="Arial"/>
              <w:sz w:val="22"/>
              <w:szCs w:val="22"/>
              <w:rPrChange w:id="706" w:author="Dunn, Julia (NIH/NIMH) [F]" w:date="2020-04-08T11:16:00Z">
                <w:rPr>
                  <w:rFonts w:eastAsia="Arial" w:cs="Arial"/>
                </w:rPr>
              </w:rPrChange>
            </w:rPr>
            <w:delText>Once a day</w:delText>
          </w:r>
        </w:del>
      </w:ins>
    </w:p>
    <w:p w14:paraId="5599023E" w14:textId="77777777" w:rsidR="002E695E" w:rsidRPr="001F5FA7" w:rsidRDefault="02C7D354" w:rsidP="47823548">
      <w:pPr>
        <w:numPr>
          <w:ilvl w:val="1"/>
          <w:numId w:val="1"/>
        </w:numPr>
        <w:spacing w:after="0" w:line="240" w:lineRule="auto"/>
        <w:rPr>
          <w:ins w:id="707" w:author="Dunn, Julia (NIH/NIMH) [F]" w:date="2020-04-08T11:16:00Z"/>
          <w:del w:id="708" w:author="Quick, Courtney (NIH/NIMH) [F]" w:date="2020-04-08T18:13:00Z"/>
          <w:rFonts w:ascii="Arial" w:eastAsia="Arial" w:hAnsi="Arial" w:cs="Arial"/>
          <w:sz w:val="22"/>
          <w:szCs w:val="22"/>
          <w:rPrChange w:id="709" w:author="Dunn, Julia (NIH/NIMH) [F]" w:date="2020-04-08T11:16:00Z">
            <w:rPr>
              <w:ins w:id="710" w:author="Dunn, Julia (NIH/NIMH) [F]" w:date="2020-04-08T11:16:00Z"/>
              <w:del w:id="711" w:author="Quick, Courtney (NIH/NIMH) [F]" w:date="2020-04-08T18:13:00Z"/>
              <w:rFonts w:eastAsia="Arial" w:cs="Arial"/>
            </w:rPr>
          </w:rPrChange>
        </w:rPr>
      </w:pPr>
      <w:ins w:id="712" w:author="Dunn, Julia (NIH/NIMH) [F]" w:date="2020-04-08T11:16:00Z">
        <w:del w:id="713" w:author="Quick, Courtney (NIH/NIMH) [F]" w:date="2020-04-08T18:13:00Z">
          <w:r w:rsidRPr="47823548" w:rsidDel="02C7D354">
            <w:rPr>
              <w:rFonts w:ascii="Arial" w:eastAsia="Arial" w:hAnsi="Arial" w:cs="Arial"/>
              <w:sz w:val="22"/>
              <w:szCs w:val="22"/>
              <w:rPrChange w:id="714" w:author="Dunn, Julia (NIH/NIMH) [F]" w:date="2020-04-08T11:16:00Z">
                <w:rPr>
                  <w:rFonts w:eastAsia="Arial" w:cs="Arial"/>
                </w:rPr>
              </w:rPrChange>
            </w:rPr>
            <w:delText>More than once a day</w:delText>
          </w:r>
        </w:del>
      </w:ins>
    </w:p>
    <w:p w14:paraId="4BAF1063" w14:textId="611205EB" w:rsidR="00E816D2" w:rsidDel="002E695E" w:rsidRDefault="00D554CD">
      <w:pPr>
        <w:numPr>
          <w:ilvl w:val="0"/>
          <w:numId w:val="1"/>
        </w:numPr>
        <w:spacing w:before="200" w:after="0" w:line="240" w:lineRule="auto"/>
        <w:rPr>
          <w:del w:id="715" w:author="Dunn, Julia (NIH/NIMH) [F]" w:date="2020-04-08T11:16:00Z"/>
          <w:sz w:val="22"/>
          <w:szCs w:val="22"/>
        </w:rPr>
        <w:pPrChange w:id="716" w:author="Dunn, Julia (NIH/NIMH) [F]" w:date="2020-04-08T10:59:00Z">
          <w:pPr>
            <w:numPr>
              <w:numId w:val="18"/>
            </w:numPr>
            <w:spacing w:before="200" w:after="0" w:line="240" w:lineRule="auto"/>
            <w:ind w:left="720" w:hanging="360"/>
          </w:pPr>
        </w:pPrChange>
      </w:pPr>
      <w:del w:id="717" w:author="Dunn, Julia (NIH/NIMH) [F]" w:date="2020-04-08T11:16:00Z">
        <w:r w:rsidRPr="47823548" w:rsidDel="00D554CD">
          <w:rPr>
            <w:rFonts w:ascii="Arial" w:eastAsia="Arial" w:hAnsi="Arial" w:cs="Arial"/>
            <w:b/>
            <w:bCs/>
            <w:sz w:val="22"/>
            <w:szCs w:val="22"/>
          </w:rPr>
          <w:delText>Opiates, heroin,cocaine, crack, amphetamine, methamphetamine, hallucinogens, or ecstasy?</w:delText>
        </w:r>
      </w:del>
    </w:p>
    <w:p w14:paraId="16148A26" w14:textId="00F36D02" w:rsidR="00E816D2" w:rsidDel="00205A8B" w:rsidRDefault="00660B07">
      <w:pPr>
        <w:numPr>
          <w:ilvl w:val="1"/>
          <w:numId w:val="1"/>
        </w:numPr>
        <w:spacing w:after="0" w:line="240" w:lineRule="auto"/>
        <w:rPr>
          <w:del w:id="718" w:author="Dunn, Julia (NIH/NIMH) [F]" w:date="2020-04-08T11:15:00Z"/>
          <w:rFonts w:ascii="Arial" w:eastAsia="Arial" w:hAnsi="Arial" w:cs="Arial"/>
          <w:sz w:val="22"/>
          <w:szCs w:val="22"/>
        </w:rPr>
        <w:pPrChange w:id="719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del w:id="720" w:author="Dunn, Julia (NIH/NIMH) [F]" w:date="2020-04-08T11:15:00Z">
        <w:r w:rsidRPr="7812100A" w:rsidDel="00660B07">
          <w:rPr>
            <w:rFonts w:ascii="Arial" w:eastAsia="Arial" w:hAnsi="Arial" w:cs="Arial"/>
            <w:sz w:val="22"/>
            <w:szCs w:val="22"/>
          </w:rPr>
          <w:delText>Not at all</w:delText>
        </w:r>
      </w:del>
    </w:p>
    <w:p w14:paraId="2D0481AA" w14:textId="24114C77" w:rsidR="00E816D2" w:rsidDel="00205A8B" w:rsidRDefault="00660B07">
      <w:pPr>
        <w:numPr>
          <w:ilvl w:val="1"/>
          <w:numId w:val="1"/>
        </w:numPr>
        <w:spacing w:after="0" w:line="240" w:lineRule="auto"/>
        <w:rPr>
          <w:del w:id="721" w:author="Dunn, Julia (NIH/NIMH) [F]" w:date="2020-04-08T11:15:00Z"/>
          <w:rFonts w:ascii="Arial" w:eastAsia="Arial" w:hAnsi="Arial" w:cs="Arial"/>
          <w:sz w:val="22"/>
          <w:szCs w:val="22"/>
        </w:rPr>
        <w:pPrChange w:id="722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del w:id="723" w:author="Dunn, Julia (NIH/NIMH) [F]" w:date="2020-04-08T11:15:00Z">
        <w:r w:rsidRPr="7812100A" w:rsidDel="00660B07">
          <w:rPr>
            <w:rFonts w:ascii="Arial" w:eastAsia="Arial" w:hAnsi="Arial" w:cs="Arial"/>
            <w:sz w:val="22"/>
            <w:szCs w:val="22"/>
          </w:rPr>
          <w:delText>Rarely</w:delText>
        </w:r>
      </w:del>
    </w:p>
    <w:p w14:paraId="20EF1088" w14:textId="4BC1EB97" w:rsidR="00E816D2" w:rsidDel="00205A8B" w:rsidRDefault="00660B07">
      <w:pPr>
        <w:numPr>
          <w:ilvl w:val="1"/>
          <w:numId w:val="1"/>
        </w:numPr>
        <w:spacing w:after="0" w:line="240" w:lineRule="auto"/>
        <w:rPr>
          <w:del w:id="724" w:author="Dunn, Julia (NIH/NIMH) [F]" w:date="2020-04-08T11:15:00Z"/>
          <w:rFonts w:ascii="Arial" w:eastAsia="Arial" w:hAnsi="Arial" w:cs="Arial"/>
          <w:sz w:val="22"/>
          <w:szCs w:val="22"/>
        </w:rPr>
        <w:pPrChange w:id="725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del w:id="726" w:author="Dunn, Julia (NIH/NIMH) [F]" w:date="2020-04-08T11:15:00Z">
        <w:r w:rsidRPr="7812100A" w:rsidDel="00660B07">
          <w:rPr>
            <w:rFonts w:ascii="Arial" w:eastAsia="Arial" w:hAnsi="Arial" w:cs="Arial"/>
            <w:sz w:val="22"/>
            <w:szCs w:val="22"/>
          </w:rPr>
          <w:delText>Occasionally</w:delText>
        </w:r>
      </w:del>
    </w:p>
    <w:p w14:paraId="0E59E69C" w14:textId="346344CC" w:rsidR="00E816D2" w:rsidDel="00205A8B" w:rsidRDefault="00660B07">
      <w:pPr>
        <w:numPr>
          <w:ilvl w:val="1"/>
          <w:numId w:val="1"/>
        </w:numPr>
        <w:spacing w:after="0" w:line="240" w:lineRule="auto"/>
        <w:rPr>
          <w:del w:id="727" w:author="Dunn, Julia (NIH/NIMH) [F]" w:date="2020-04-08T11:15:00Z"/>
          <w:rFonts w:ascii="Arial" w:eastAsia="Arial" w:hAnsi="Arial" w:cs="Arial"/>
          <w:sz w:val="22"/>
          <w:szCs w:val="22"/>
        </w:rPr>
        <w:pPrChange w:id="728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del w:id="729" w:author="Dunn, Julia (NIH/NIMH) [F]" w:date="2020-04-08T11:15:00Z">
        <w:r w:rsidRPr="7812100A" w:rsidDel="00660B07">
          <w:rPr>
            <w:rFonts w:ascii="Arial" w:eastAsia="Arial" w:hAnsi="Arial" w:cs="Arial"/>
            <w:sz w:val="22"/>
            <w:szCs w:val="22"/>
          </w:rPr>
          <w:delText>Often</w:delText>
        </w:r>
      </w:del>
    </w:p>
    <w:p w14:paraId="29F0A0CD" w14:textId="100F40B5" w:rsidR="00E816D2" w:rsidDel="00205A8B" w:rsidRDefault="00660B07">
      <w:pPr>
        <w:numPr>
          <w:ilvl w:val="1"/>
          <w:numId w:val="1"/>
        </w:numPr>
        <w:spacing w:after="0" w:line="240" w:lineRule="auto"/>
        <w:rPr>
          <w:del w:id="730" w:author="Dunn, Julia (NIH/NIMH) [F]" w:date="2020-04-08T11:15:00Z"/>
          <w:rFonts w:ascii="Arial" w:eastAsia="Arial" w:hAnsi="Arial" w:cs="Arial"/>
          <w:sz w:val="22"/>
          <w:szCs w:val="22"/>
        </w:rPr>
        <w:pPrChange w:id="731" w:author="Dunn, Julia (NIH/NIMH) [F]" w:date="2020-04-08T10:59:00Z">
          <w:pPr>
            <w:numPr>
              <w:ilvl w:val="1"/>
              <w:numId w:val="18"/>
            </w:numPr>
            <w:spacing w:after="0" w:line="240" w:lineRule="auto"/>
            <w:ind w:left="1440" w:hanging="360"/>
          </w:pPr>
        </w:pPrChange>
      </w:pPr>
      <w:del w:id="732" w:author="Dunn, Julia (NIH/NIMH) [F]" w:date="2020-04-08T11:15:00Z">
        <w:r w:rsidRPr="7812100A" w:rsidDel="00660B07">
          <w:rPr>
            <w:rFonts w:ascii="Arial" w:eastAsia="Arial" w:hAnsi="Arial" w:cs="Arial"/>
            <w:sz w:val="22"/>
            <w:szCs w:val="22"/>
          </w:rPr>
          <w:delText>Regularly</w:delText>
        </w:r>
      </w:del>
    </w:p>
    <w:p w14:paraId="5DD75B9C" w14:textId="4BED23A9" w:rsidR="00E816D2" w:rsidRDefault="00E816D2" w:rsidP="00E91248">
      <w:pPr>
        <w:spacing w:after="0" w:line="240" w:lineRule="auto"/>
        <w:rPr>
          <w:rFonts w:ascii="Arial" w:eastAsiaTheme="majorEastAsia" w:hAnsi="Arial" w:cstheme="majorBidi"/>
          <w:b/>
          <w:sz w:val="28"/>
          <w:szCs w:val="28"/>
        </w:rPr>
      </w:pPr>
      <w:bookmarkStart w:id="733" w:name="_heading=h.61snut8df3qb" w:colFirst="0" w:colLast="0"/>
      <w:bookmarkStart w:id="734" w:name="_heading=h.79mx5hq6u7hg" w:colFirst="0" w:colLast="0"/>
      <w:bookmarkEnd w:id="733"/>
      <w:bookmarkEnd w:id="734"/>
    </w:p>
    <w:p w14:paraId="56CE59AE" w14:textId="77777777" w:rsidR="00FD41F7" w:rsidRDefault="00FD41F7">
      <w:pPr>
        <w:rPr>
          <w:ins w:id="735" w:author="Dunn, Julia (NIH/NIMH) [F]" w:date="2020-04-08T11:43:00Z"/>
          <w:rFonts w:ascii="Arial" w:eastAsiaTheme="majorEastAsia" w:hAnsi="Arial" w:cstheme="majorBidi"/>
          <w:b/>
          <w:sz w:val="28"/>
          <w:szCs w:val="28"/>
        </w:rPr>
      </w:pPr>
      <w:ins w:id="736" w:author="Dunn, Julia (NIH/NIMH) [F]" w:date="2020-04-08T11:43:00Z">
        <w:r>
          <w:rPr>
            <w:sz w:val="28"/>
            <w:szCs w:val="28"/>
          </w:rPr>
          <w:br w:type="page"/>
        </w:r>
      </w:ins>
    </w:p>
    <w:p w14:paraId="29E25760" w14:textId="30375BED" w:rsidR="00E816D2" w:rsidRDefault="00660B07" w:rsidP="00E91248">
      <w:pPr>
        <w:pStyle w:val="Heading2"/>
        <w:spacing w:after="0" w:line="240" w:lineRule="auto"/>
        <w:rPr>
          <w:b w:val="0"/>
          <w:sz w:val="28"/>
          <w:szCs w:val="28"/>
        </w:rPr>
      </w:pPr>
      <w:r>
        <w:rPr>
          <w:sz w:val="28"/>
          <w:szCs w:val="28"/>
        </w:rPr>
        <w:lastRenderedPageBreak/>
        <w:t>ADDITIONAL CONCERNS AND COMMENTS</w:t>
      </w:r>
    </w:p>
    <w:p w14:paraId="6B3EC056" w14:textId="77777777" w:rsidR="00E816D2" w:rsidRDefault="00E816D2" w:rsidP="00E91248">
      <w:pPr>
        <w:spacing w:after="0" w:line="240" w:lineRule="auto"/>
      </w:pPr>
    </w:p>
    <w:p w14:paraId="61658180" w14:textId="77777777" w:rsidR="00E816D2" w:rsidRDefault="00660B07" w:rsidP="00E91248">
      <w:pPr>
        <w:spacing w:after="0" w:line="24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Please describe anything else that concerns you about the impact of Coronavirus/COVID-19 on you, your friends, or your family.</w:t>
      </w:r>
    </w:p>
    <w:p w14:paraId="0E25F8D3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b/>
          <w:sz w:val="22"/>
          <w:szCs w:val="22"/>
        </w:rPr>
      </w:pPr>
    </w:p>
    <w:p w14:paraId="61C76AA7" w14:textId="77777777" w:rsidR="00E816D2" w:rsidRDefault="00660B07" w:rsidP="00E91248">
      <w:pPr>
        <w:spacing w:after="0" w:line="24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[TEXT BOX]</w:t>
      </w:r>
    </w:p>
    <w:p w14:paraId="3A5364C1" w14:textId="77777777" w:rsidR="00E816D2" w:rsidRDefault="00660B07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2C4D2305" w14:textId="71952D5A" w:rsidR="00E816D2" w:rsidRDefault="00660B07" w:rsidP="00E91248">
      <w:pPr>
        <w:spacing w:after="0" w:line="24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Please provide any comments that you </w:t>
      </w:r>
      <w:r w:rsidR="00860A7C">
        <w:rPr>
          <w:rFonts w:ascii="Arial" w:eastAsia="Arial" w:hAnsi="Arial" w:cs="Arial"/>
          <w:b/>
          <w:sz w:val="22"/>
          <w:szCs w:val="22"/>
        </w:rPr>
        <w:t>want to share</w:t>
      </w:r>
      <w:r>
        <w:rPr>
          <w:rFonts w:ascii="Arial" w:eastAsia="Arial" w:hAnsi="Arial" w:cs="Arial"/>
          <w:b/>
          <w:sz w:val="22"/>
          <w:szCs w:val="22"/>
        </w:rPr>
        <w:t xml:space="preserve"> about this survey and/or related topics.</w:t>
      </w:r>
    </w:p>
    <w:p w14:paraId="264547AA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b/>
          <w:sz w:val="22"/>
          <w:szCs w:val="22"/>
        </w:rPr>
      </w:pPr>
    </w:p>
    <w:p w14:paraId="4ADB1E39" w14:textId="77777777" w:rsidR="00E816D2" w:rsidRDefault="00660B07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[TEXT BOX]</w:t>
      </w:r>
    </w:p>
    <w:sectPr w:rsidR="00E816D2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C910B" w14:textId="77777777" w:rsidR="0032190E" w:rsidRDefault="0032190E">
      <w:pPr>
        <w:spacing w:after="0" w:line="240" w:lineRule="auto"/>
      </w:pPr>
      <w:r>
        <w:separator/>
      </w:r>
    </w:p>
  </w:endnote>
  <w:endnote w:type="continuationSeparator" w:id="0">
    <w:p w14:paraId="14C19090" w14:textId="77777777" w:rsidR="0032190E" w:rsidRDefault="0032190E">
      <w:pPr>
        <w:spacing w:after="0" w:line="240" w:lineRule="auto"/>
      </w:pPr>
      <w:r>
        <w:continuationSeparator/>
      </w:r>
    </w:p>
  </w:endnote>
  <w:endnote w:type="continuationNotice" w:id="1">
    <w:p w14:paraId="2F593EBB" w14:textId="77777777" w:rsidR="0032190E" w:rsidRDefault="003219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1800A" w14:textId="77777777" w:rsidR="00E816D2" w:rsidRDefault="00660B07">
    <w:pPr>
      <w:jc w:val="right"/>
    </w:pP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497CF" w14:textId="77777777" w:rsidR="0032190E" w:rsidRDefault="0032190E">
      <w:pPr>
        <w:spacing w:after="0" w:line="240" w:lineRule="auto"/>
      </w:pPr>
      <w:r>
        <w:separator/>
      </w:r>
    </w:p>
  </w:footnote>
  <w:footnote w:type="continuationSeparator" w:id="0">
    <w:p w14:paraId="5F3745C3" w14:textId="77777777" w:rsidR="0032190E" w:rsidRDefault="0032190E">
      <w:pPr>
        <w:spacing w:after="0" w:line="240" w:lineRule="auto"/>
      </w:pPr>
      <w:r>
        <w:continuationSeparator/>
      </w:r>
    </w:p>
  </w:footnote>
  <w:footnote w:type="continuationNotice" w:id="1">
    <w:p w14:paraId="439CB9F1" w14:textId="77777777" w:rsidR="0032190E" w:rsidRDefault="003219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2EE1F" w14:textId="2AADC5C6" w:rsidR="00E816D2" w:rsidRDefault="00660B07">
    <w:pPr>
      <w:rPr>
        <w:rFonts w:ascii="Arial" w:eastAsia="Arial" w:hAnsi="Arial" w:cs="Arial"/>
        <w:color w:val="0000FF"/>
        <w:sz w:val="22"/>
        <w:szCs w:val="22"/>
      </w:rPr>
    </w:pPr>
    <w:r>
      <w:rPr>
        <w:rFonts w:ascii="Arial" w:eastAsia="Arial" w:hAnsi="Arial" w:cs="Arial"/>
        <w:color w:val="0000FF"/>
        <w:sz w:val="22"/>
        <w:szCs w:val="22"/>
      </w:rPr>
      <w:t xml:space="preserve">The </w:t>
    </w:r>
    <w:proofErr w:type="spellStart"/>
    <w:r>
      <w:rPr>
        <w:rFonts w:ascii="Arial" w:eastAsia="Arial" w:hAnsi="Arial" w:cs="Arial"/>
        <w:b/>
        <w:color w:val="0000FF"/>
        <w:sz w:val="22"/>
        <w:szCs w:val="22"/>
      </w:rPr>
      <w:t>C</w:t>
    </w:r>
    <w:r>
      <w:rPr>
        <w:rFonts w:ascii="Arial" w:eastAsia="Arial" w:hAnsi="Arial" w:cs="Arial"/>
        <w:color w:val="0000FF"/>
        <w:sz w:val="22"/>
        <w:szCs w:val="22"/>
      </w:rPr>
      <w:t>o</w:t>
    </w:r>
    <w:r>
      <w:rPr>
        <w:rFonts w:ascii="Arial" w:eastAsia="Arial" w:hAnsi="Arial" w:cs="Arial"/>
        <w:b/>
        <w:color w:val="0000FF"/>
        <w:sz w:val="22"/>
        <w:szCs w:val="22"/>
      </w:rPr>
      <w:t>R</w:t>
    </w:r>
    <w:r>
      <w:rPr>
        <w:rFonts w:ascii="Arial" w:eastAsia="Arial" w:hAnsi="Arial" w:cs="Arial"/>
        <w:color w:val="0000FF"/>
        <w:sz w:val="22"/>
        <w:szCs w:val="22"/>
      </w:rPr>
      <w:t>onav</w:t>
    </w:r>
    <w:r>
      <w:rPr>
        <w:rFonts w:ascii="Arial" w:eastAsia="Arial" w:hAnsi="Arial" w:cs="Arial"/>
        <w:b/>
        <w:color w:val="0000FF"/>
        <w:sz w:val="22"/>
        <w:szCs w:val="22"/>
      </w:rPr>
      <w:t>I</w:t>
    </w:r>
    <w:r>
      <w:rPr>
        <w:rFonts w:ascii="Arial" w:eastAsia="Arial" w:hAnsi="Arial" w:cs="Arial"/>
        <w:color w:val="0000FF"/>
        <w:sz w:val="22"/>
        <w:szCs w:val="22"/>
      </w:rPr>
      <w:t>ru</w:t>
    </w:r>
    <w:r>
      <w:rPr>
        <w:rFonts w:ascii="Arial" w:eastAsia="Arial" w:hAnsi="Arial" w:cs="Arial"/>
        <w:b/>
        <w:color w:val="0000FF"/>
        <w:sz w:val="22"/>
        <w:szCs w:val="22"/>
      </w:rPr>
      <w:t>S</w:t>
    </w:r>
    <w:proofErr w:type="spellEnd"/>
    <w:r>
      <w:rPr>
        <w:rFonts w:ascii="Arial" w:eastAsia="Arial" w:hAnsi="Arial" w:cs="Arial"/>
        <w:color w:val="0000FF"/>
        <w:sz w:val="22"/>
        <w:szCs w:val="22"/>
      </w:rPr>
      <w:t xml:space="preserve"> Health </w:t>
    </w:r>
    <w:r>
      <w:rPr>
        <w:rFonts w:ascii="Arial" w:eastAsia="Arial" w:hAnsi="Arial" w:cs="Arial"/>
        <w:b/>
        <w:color w:val="0000FF"/>
        <w:sz w:val="22"/>
        <w:szCs w:val="22"/>
      </w:rPr>
      <w:t>I</w:t>
    </w:r>
    <w:r>
      <w:rPr>
        <w:rFonts w:ascii="Arial" w:eastAsia="Arial" w:hAnsi="Arial" w:cs="Arial"/>
        <w:color w:val="0000FF"/>
        <w:sz w:val="22"/>
        <w:szCs w:val="22"/>
      </w:rPr>
      <w:t xml:space="preserve">mpact </w:t>
    </w:r>
    <w:r>
      <w:rPr>
        <w:rFonts w:ascii="Arial" w:eastAsia="Arial" w:hAnsi="Arial" w:cs="Arial"/>
        <w:b/>
        <w:color w:val="0000FF"/>
        <w:sz w:val="22"/>
        <w:szCs w:val="22"/>
      </w:rPr>
      <w:t>S</w:t>
    </w:r>
    <w:r>
      <w:rPr>
        <w:rFonts w:ascii="Arial" w:eastAsia="Arial" w:hAnsi="Arial" w:cs="Arial"/>
        <w:color w:val="0000FF"/>
        <w:sz w:val="22"/>
        <w:szCs w:val="22"/>
      </w:rPr>
      <w:t>urvey (CRISIS) V0.</w:t>
    </w:r>
    <w:ins w:id="737" w:author="Dunn, Julia (NIH/NIMH) [F]" w:date="2020-04-08T10:52:00Z">
      <w:r w:rsidR="00E1089A">
        <w:rPr>
          <w:rFonts w:ascii="Arial" w:eastAsia="Arial" w:hAnsi="Arial" w:cs="Arial"/>
          <w:color w:val="0000FF"/>
          <w:sz w:val="22"/>
          <w:szCs w:val="22"/>
        </w:rPr>
        <w:t>3</w:t>
      </w:r>
    </w:ins>
    <w:del w:id="738" w:author="Dunn, Julia (NIH/NIMH) [F]" w:date="2020-04-08T10:52:00Z">
      <w:r w:rsidR="009E6426" w:rsidDel="00E1089A">
        <w:rPr>
          <w:rFonts w:ascii="Arial" w:eastAsia="Arial" w:hAnsi="Arial" w:cs="Arial"/>
          <w:color w:val="0000FF"/>
          <w:sz w:val="22"/>
          <w:szCs w:val="22"/>
        </w:rPr>
        <w:delText>2</w:delText>
      </w:r>
    </w:del>
    <w:r>
      <w:rPr>
        <w:rFonts w:ascii="Arial" w:eastAsia="Arial" w:hAnsi="Arial" w:cs="Arial"/>
        <w:color w:val="0000FF"/>
        <w:sz w:val="22"/>
        <w:szCs w:val="22"/>
      </w:rPr>
      <w:t xml:space="preserve">: Adult Self-Report Follow Up </w:t>
    </w:r>
    <w:r w:rsidR="001E35DA">
      <w:rPr>
        <w:rFonts w:ascii="Arial" w:eastAsia="Arial" w:hAnsi="Arial" w:cs="Arial"/>
        <w:color w:val="0000FF"/>
        <w:sz w:val="22"/>
        <w:szCs w:val="22"/>
      </w:rPr>
      <w:t xml:space="preserve">Brief </w:t>
    </w:r>
    <w:r>
      <w:rPr>
        <w:rFonts w:ascii="Arial" w:eastAsia="Arial" w:hAnsi="Arial" w:cs="Arial"/>
        <w:color w:val="0000FF"/>
        <w:sz w:val="22"/>
        <w:szCs w:val="22"/>
      </w:rPr>
      <w:t>Form</w:t>
    </w:r>
  </w:p>
  <w:p w14:paraId="1715F33B" w14:textId="77777777" w:rsidR="00E816D2" w:rsidRDefault="00E816D2">
    <w:pPr>
      <w:rPr>
        <w:rFonts w:ascii="Arial" w:eastAsia="Arial" w:hAnsi="Arial" w:cs="Arial"/>
        <w:color w:val="0000FF"/>
      </w:rPr>
    </w:pPr>
  </w:p>
  <w:p w14:paraId="4020DB5A" w14:textId="77777777" w:rsidR="00E816D2" w:rsidRDefault="00E816D2">
    <w:pPr>
      <w:jc w:val="center"/>
      <w:rPr>
        <w:rFonts w:ascii="Arial" w:eastAsia="Arial" w:hAnsi="Arial" w:cs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30DC"/>
    <w:multiLevelType w:val="multilevel"/>
    <w:tmpl w:val="049630D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4E62106"/>
    <w:multiLevelType w:val="multilevel"/>
    <w:tmpl w:val="04E62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150BF2"/>
    <w:multiLevelType w:val="multilevel"/>
    <w:tmpl w:val="09150BF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D983F56"/>
    <w:multiLevelType w:val="multilevel"/>
    <w:tmpl w:val="0D983F5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9620245"/>
    <w:multiLevelType w:val="multilevel"/>
    <w:tmpl w:val="19620245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53E0290"/>
    <w:multiLevelType w:val="multilevel"/>
    <w:tmpl w:val="253E029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63E50C0"/>
    <w:multiLevelType w:val="multilevel"/>
    <w:tmpl w:val="6E18252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76692"/>
    <w:multiLevelType w:val="multilevel"/>
    <w:tmpl w:val="2677669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2131534"/>
    <w:multiLevelType w:val="multilevel"/>
    <w:tmpl w:val="4213153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8937069"/>
    <w:multiLevelType w:val="multilevel"/>
    <w:tmpl w:val="4893706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88E75ED"/>
    <w:multiLevelType w:val="multilevel"/>
    <w:tmpl w:val="BEC87EB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93A4662"/>
    <w:multiLevelType w:val="multilevel"/>
    <w:tmpl w:val="593A466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C637AD7"/>
    <w:multiLevelType w:val="multilevel"/>
    <w:tmpl w:val="5C637AD7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4B4EB9"/>
    <w:multiLevelType w:val="hybridMultilevel"/>
    <w:tmpl w:val="9ADEDA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275744"/>
    <w:multiLevelType w:val="multilevel"/>
    <w:tmpl w:val="6527574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6A395264"/>
    <w:multiLevelType w:val="multilevel"/>
    <w:tmpl w:val="6A39526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D575F10"/>
    <w:multiLevelType w:val="multilevel"/>
    <w:tmpl w:val="6E18252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7C5E7B"/>
    <w:multiLevelType w:val="multilevel"/>
    <w:tmpl w:val="6E7C5E7B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7D29630B"/>
    <w:multiLevelType w:val="multilevel"/>
    <w:tmpl w:val="7D29630B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15"/>
  </w:num>
  <w:num w:numId="9">
    <w:abstractNumId w:val="18"/>
  </w:num>
  <w:num w:numId="10">
    <w:abstractNumId w:val="2"/>
  </w:num>
  <w:num w:numId="11">
    <w:abstractNumId w:val="3"/>
  </w:num>
  <w:num w:numId="12">
    <w:abstractNumId w:val="17"/>
  </w:num>
  <w:num w:numId="13">
    <w:abstractNumId w:val="14"/>
  </w:num>
  <w:num w:numId="14">
    <w:abstractNumId w:val="11"/>
  </w:num>
  <w:num w:numId="15">
    <w:abstractNumId w:val="0"/>
  </w:num>
  <w:num w:numId="16">
    <w:abstractNumId w:val="8"/>
  </w:num>
  <w:num w:numId="17">
    <w:abstractNumId w:val="13"/>
  </w:num>
  <w:num w:numId="18">
    <w:abstractNumId w:val="16"/>
  </w:num>
  <w:num w:numId="19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unn, Julia (NIH/NIMH) [F]">
    <w15:presenceInfo w15:providerId="AD" w15:userId="S::dunnja@nih.gov::479cf93b-8208-41f2-84d1-c3d8e7c04dc5"/>
  </w15:person>
  <w15:person w15:author="Quick, Courtney (NIH/NIMH) [F]">
    <w15:presenceInfo w15:providerId="AD" w15:userId="S::quickcr@nih.gov::0290d406-efb0-4755-8f68-7e3201f3c01b"/>
  </w15:person>
  <w15:person w15:author="Lindsay Alexander">
    <w15:presenceInfo w15:providerId="AD" w15:userId="S::lindsay.alexander@childmind.org::ee3f048f-12cc-4412-8c83-d0d933b1b7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436"/>
    <w:rsid w:val="00002CCB"/>
    <w:rsid w:val="0004343A"/>
    <w:rsid w:val="000502EB"/>
    <w:rsid w:val="00060F69"/>
    <w:rsid w:val="0006331A"/>
    <w:rsid w:val="000A6933"/>
    <w:rsid w:val="00174232"/>
    <w:rsid w:val="001804F3"/>
    <w:rsid w:val="0018243F"/>
    <w:rsid w:val="001A3083"/>
    <w:rsid w:val="001C1B08"/>
    <w:rsid w:val="001E303B"/>
    <w:rsid w:val="001E35DA"/>
    <w:rsid w:val="001F48F0"/>
    <w:rsid w:val="001F5FA7"/>
    <w:rsid w:val="00205A8B"/>
    <w:rsid w:val="002066F2"/>
    <w:rsid w:val="00217316"/>
    <w:rsid w:val="0022044F"/>
    <w:rsid w:val="002333FE"/>
    <w:rsid w:val="00283D16"/>
    <w:rsid w:val="002B35AD"/>
    <w:rsid w:val="002C33E2"/>
    <w:rsid w:val="002D0284"/>
    <w:rsid w:val="002E695E"/>
    <w:rsid w:val="00307D27"/>
    <w:rsid w:val="0032190E"/>
    <w:rsid w:val="003354CF"/>
    <w:rsid w:val="00365A4D"/>
    <w:rsid w:val="003A50B0"/>
    <w:rsid w:val="003A7574"/>
    <w:rsid w:val="003B6B8D"/>
    <w:rsid w:val="0040069B"/>
    <w:rsid w:val="004135E8"/>
    <w:rsid w:val="00491C50"/>
    <w:rsid w:val="004952FE"/>
    <w:rsid w:val="004A5FF4"/>
    <w:rsid w:val="004A637F"/>
    <w:rsid w:val="004E7743"/>
    <w:rsid w:val="0050416E"/>
    <w:rsid w:val="00510503"/>
    <w:rsid w:val="00520B26"/>
    <w:rsid w:val="00525231"/>
    <w:rsid w:val="005352D7"/>
    <w:rsid w:val="00545DC3"/>
    <w:rsid w:val="0056773C"/>
    <w:rsid w:val="00571D5D"/>
    <w:rsid w:val="00573E74"/>
    <w:rsid w:val="005879D4"/>
    <w:rsid w:val="005A4CFE"/>
    <w:rsid w:val="0062300B"/>
    <w:rsid w:val="006428F5"/>
    <w:rsid w:val="0065431D"/>
    <w:rsid w:val="00660B07"/>
    <w:rsid w:val="00661720"/>
    <w:rsid w:val="0066441E"/>
    <w:rsid w:val="0066535D"/>
    <w:rsid w:val="00670337"/>
    <w:rsid w:val="006758D8"/>
    <w:rsid w:val="006A49FF"/>
    <w:rsid w:val="006F0FAC"/>
    <w:rsid w:val="007179D3"/>
    <w:rsid w:val="00766DF3"/>
    <w:rsid w:val="00792494"/>
    <w:rsid w:val="007B3397"/>
    <w:rsid w:val="007B4821"/>
    <w:rsid w:val="007D5D12"/>
    <w:rsid w:val="007E1791"/>
    <w:rsid w:val="007E2110"/>
    <w:rsid w:val="007E32F8"/>
    <w:rsid w:val="007F3696"/>
    <w:rsid w:val="00806436"/>
    <w:rsid w:val="008075DA"/>
    <w:rsid w:val="008078B5"/>
    <w:rsid w:val="008114A2"/>
    <w:rsid w:val="00821B72"/>
    <w:rsid w:val="00860A7C"/>
    <w:rsid w:val="00864E49"/>
    <w:rsid w:val="00876159"/>
    <w:rsid w:val="008A6105"/>
    <w:rsid w:val="008B34AF"/>
    <w:rsid w:val="008D3E2B"/>
    <w:rsid w:val="008F424E"/>
    <w:rsid w:val="009005AC"/>
    <w:rsid w:val="00912837"/>
    <w:rsid w:val="00912BC0"/>
    <w:rsid w:val="00916868"/>
    <w:rsid w:val="0092009A"/>
    <w:rsid w:val="009724B6"/>
    <w:rsid w:val="009C4FF3"/>
    <w:rsid w:val="009D4B62"/>
    <w:rsid w:val="009D737B"/>
    <w:rsid w:val="009E6426"/>
    <w:rsid w:val="009F3200"/>
    <w:rsid w:val="00A4279B"/>
    <w:rsid w:val="00A65F4B"/>
    <w:rsid w:val="00A85354"/>
    <w:rsid w:val="00A93413"/>
    <w:rsid w:val="00AB3230"/>
    <w:rsid w:val="00AB5F20"/>
    <w:rsid w:val="00AD7C27"/>
    <w:rsid w:val="00AF44AD"/>
    <w:rsid w:val="00B33EFC"/>
    <w:rsid w:val="00B53C87"/>
    <w:rsid w:val="00B74DF9"/>
    <w:rsid w:val="00BB417C"/>
    <w:rsid w:val="00BB639D"/>
    <w:rsid w:val="00BD50AE"/>
    <w:rsid w:val="00C0644B"/>
    <w:rsid w:val="00C3350F"/>
    <w:rsid w:val="00C601A3"/>
    <w:rsid w:val="00CE2BD1"/>
    <w:rsid w:val="00CF7D7A"/>
    <w:rsid w:val="00D300BB"/>
    <w:rsid w:val="00D47C6C"/>
    <w:rsid w:val="00D554CD"/>
    <w:rsid w:val="00DB69F0"/>
    <w:rsid w:val="00DC251E"/>
    <w:rsid w:val="00DE00BD"/>
    <w:rsid w:val="00E05BC4"/>
    <w:rsid w:val="00E1089A"/>
    <w:rsid w:val="00E455F1"/>
    <w:rsid w:val="00E6211F"/>
    <w:rsid w:val="00E816D2"/>
    <w:rsid w:val="00E91248"/>
    <w:rsid w:val="00E92E0C"/>
    <w:rsid w:val="00EB0A68"/>
    <w:rsid w:val="00EB4504"/>
    <w:rsid w:val="00ED00C5"/>
    <w:rsid w:val="00ED7FAD"/>
    <w:rsid w:val="00EE0ADF"/>
    <w:rsid w:val="00F55FF1"/>
    <w:rsid w:val="00FA3730"/>
    <w:rsid w:val="00FB3249"/>
    <w:rsid w:val="00FD41F7"/>
    <w:rsid w:val="02C7D354"/>
    <w:rsid w:val="0F476F3D"/>
    <w:rsid w:val="2F50309C"/>
    <w:rsid w:val="30D547DB"/>
    <w:rsid w:val="38F883D5"/>
    <w:rsid w:val="47823548"/>
    <w:rsid w:val="4FDB9715"/>
    <w:rsid w:val="53A89EFB"/>
    <w:rsid w:val="69AC6B1A"/>
    <w:rsid w:val="6E9C8926"/>
    <w:rsid w:val="719D6700"/>
    <w:rsid w:val="7812100A"/>
    <w:rsid w:val="7926DC9D"/>
    <w:rsid w:val="7B92A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6B75"/>
  <w15:docId w15:val="{E34E0CE4-05C2-4E3A-94AC-4B9B161B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apple-tab-span">
    <w:name w:val="apple-tab-span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Theme="majorEastAsia" w:hAnsi="Arial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creativecommons.org/licenses/by/4.0/" TargetMode="Externa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mailto:argyris.stringaris@nih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DbQF1ZEDEJQtKTt5mfMz1Prp/g==">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</go:docsCustomData>
</go:gDocsCustomXmlDataStorage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4EC61A-6E6C-4D95-BE4E-0B3D35FD50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DE37C8-4709-4A30-8701-BC1B7FEA0A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F06B72-A186-284B-9096-D43019C5826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6.xml><?xml version="1.0" encoding="utf-8"?>
<ds:datastoreItem xmlns:ds="http://schemas.openxmlformats.org/officeDocument/2006/customXml" ds:itemID="{01D4D48E-7C44-414D-84E7-B928273B1B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1677</Words>
  <Characters>9562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Alexander</dc:creator>
  <cp:lastModifiedBy>Lindsay Alexander</cp:lastModifiedBy>
  <cp:revision>49</cp:revision>
  <dcterms:created xsi:type="dcterms:W3CDTF">2020-04-02T16:12:00Z</dcterms:created>
  <dcterms:modified xsi:type="dcterms:W3CDTF">2020-04-09T22:03:00Z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  <property fmtid="{D5CDD505-2E9C-101B-9397-08002B2CF9AE}" pid="3" name="ContentTypeId">
    <vt:lpwstr>0x010100CB7BB2FBCB927B44AFF60B3A7C72B6FE</vt:lpwstr>
  </property>
</Properties>
</file>