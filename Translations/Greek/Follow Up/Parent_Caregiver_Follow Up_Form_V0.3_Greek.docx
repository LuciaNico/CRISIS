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C94A" w14:textId="141010A9" w:rsidR="00AD5A6B" w:rsidRPr="00F53D2C" w:rsidRDefault="00C467D8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</w:t>
      </w:r>
      <w:proofErr w:type="spellStart"/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ΚΟΡΩΝΟ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proofErr w:type="spellEnd"/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proofErr w:type="spellStart"/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proofErr w:type="spellEnd"/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6A9ACE15" w14:textId="78C13C80" w:rsidR="00AD5A6B" w:rsidRPr="00D01F2F" w:rsidRDefault="00AD5A6B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D01F2F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D01F2F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ΓΟΝΕΙΣ</w:t>
      </w:r>
      <w:r w:rsidRPr="00D01F2F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ΦΡΟΝΤΙΣΤΕΣ</w:t>
      </w:r>
      <w:r w:rsidRPr="00D01F2F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</w:p>
    <w:p w14:paraId="283AFB74" w14:textId="7F353643" w:rsidR="00623997" w:rsidRPr="00623997" w:rsidRDefault="00623997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 ΣΥΝΕΧΕΙΑΣ</w:t>
      </w:r>
    </w:p>
    <w:p w14:paraId="75204F41" w14:textId="77777777" w:rsidR="00AD5A6B" w:rsidRPr="00D01F2F" w:rsidRDefault="00AD5A6B" w:rsidP="0024258B">
      <w:pPr>
        <w:jc w:val="center"/>
        <w:rPr>
          <w:rFonts w:ascii="Arial" w:eastAsia="Arial" w:hAnsi="Arial" w:cs="Arial"/>
          <w:color w:val="0000FF"/>
          <w:sz w:val="36"/>
          <w:szCs w:val="36"/>
          <w:lang w:val="el-GR"/>
        </w:rPr>
      </w:pPr>
    </w:p>
    <w:p w14:paraId="00000004" w14:textId="718E3CD9" w:rsidR="00067B04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5658BA" w:rsidRPr="005658BA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623997">
        <w:rPr>
          <w:rFonts w:ascii="Arial" w:eastAsia="Arial" w:hAnsi="Arial" w:cs="Arial"/>
          <w:i/>
          <w:sz w:val="36"/>
          <w:szCs w:val="36"/>
        </w:rPr>
        <w:t xml:space="preserve"> Follow Up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6731C103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AC680DB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C4A3990" w14:textId="06E69CEA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 w:rsidR="005D3C55"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5D3C55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5D462A">
        <w:rPr>
          <w:rFonts w:ascii="Arial" w:eastAsia="Arial" w:hAnsi="Arial" w:cs="Arial"/>
          <w:sz w:val="22"/>
          <w:szCs w:val="22"/>
          <w:lang w:val="el-GR"/>
        </w:rPr>
        <w:t>(</w:t>
      </w:r>
      <w:r>
        <w:rPr>
          <w:rFonts w:ascii="Arial" w:eastAsia="Arial" w:hAnsi="Arial" w:cs="Arial"/>
          <w:sz w:val="22"/>
          <w:szCs w:val="22"/>
        </w:rPr>
        <w:t>National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  <w:r w:rsidR="0093001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της ομάδας του </w:t>
      </w:r>
      <w:r>
        <w:rPr>
          <w:rFonts w:ascii="Arial" w:eastAsia="Arial" w:hAnsi="Arial" w:cs="Arial"/>
          <w:sz w:val="22"/>
          <w:szCs w:val="22"/>
        </w:rPr>
        <w:t>Michael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στο </w:t>
      </w:r>
      <w:r>
        <w:rPr>
          <w:rFonts w:ascii="Arial" w:eastAsia="Arial" w:hAnsi="Arial" w:cs="Arial"/>
          <w:sz w:val="22"/>
          <w:szCs w:val="22"/>
        </w:rPr>
        <w:t>Child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</w:t>
      </w: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του </w:t>
      </w:r>
      <w:proofErr w:type="spellStart"/>
      <w:r w:rsidRPr="005D3C55">
        <w:rPr>
          <w:rFonts w:ascii="Arial" w:eastAsia="Arial" w:hAnsi="Arial" w:cs="Arial"/>
          <w:sz w:val="22"/>
          <w:szCs w:val="22"/>
        </w:rPr>
        <w:t>NYS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 Ινστιτούτο Ψυχιατρικής Έρευνας.</w:t>
      </w:r>
    </w:p>
    <w:p w14:paraId="368F0149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7311B4C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21F0FAEB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34D6C7B6" w14:textId="77777777" w:rsidR="00F63CB2" w:rsidRPr="0062399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62399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623997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2EB86FC1" w14:textId="77777777" w:rsidR="00F63CB2" w:rsidRPr="0062399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74A40265" w14:textId="77777777" w:rsidR="00F63CB2" w:rsidRPr="0062399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62399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62399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62399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 w:rsidRPr="0062399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Irene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Beth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Foote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Georgia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’ </w:t>
      </w:r>
      <w:r>
        <w:rPr>
          <w:rFonts w:ascii="Arial" w:eastAsia="Arial" w:hAnsi="Arial" w:cs="Arial"/>
          <w:sz w:val="22"/>
          <w:szCs w:val="22"/>
        </w:rPr>
        <w:t>Callaghan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Judith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Courtney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Quick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Kayla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Sirois</w:t>
      </w: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2FCE13D" w14:textId="77777777" w:rsidR="00F63CB2" w:rsidRPr="00623997" w:rsidRDefault="00F63CB2" w:rsidP="00F63CB2">
      <w:pPr>
        <w:rPr>
          <w:rFonts w:ascii="Arial" w:eastAsia="Arial" w:hAnsi="Arial" w:cs="Arial"/>
          <w:sz w:val="22"/>
          <w:szCs w:val="22"/>
          <w:lang w:val="el-GR"/>
        </w:rPr>
      </w:pPr>
      <w:r w:rsidRPr="00623997">
        <w:rPr>
          <w:rFonts w:ascii="Arial" w:eastAsia="Arial" w:hAnsi="Arial" w:cs="Arial"/>
          <w:sz w:val="22"/>
          <w:szCs w:val="22"/>
          <w:lang w:val="el-GR"/>
        </w:rPr>
        <w:t xml:space="preserve">    </w:t>
      </w:r>
    </w:p>
    <w:p w14:paraId="4A59C770" w14:textId="38FC509D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056B5A">
        <w:rPr>
          <w:rFonts w:ascii="Arial" w:eastAsia="Arial" w:hAnsi="Arial" w:cs="Arial"/>
          <w:sz w:val="22"/>
          <w:szCs w:val="22"/>
          <w:lang w:val="el-GR"/>
        </w:rPr>
        <w:t xml:space="preserve">ενθαρρύνει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606A3F">
        <w:rPr>
          <w:rFonts w:ascii="Arial" w:eastAsia="Arial" w:hAnsi="Arial" w:cs="Arial"/>
          <w:sz w:val="22"/>
          <w:szCs w:val="22"/>
          <w:lang w:val="el-GR"/>
        </w:rPr>
        <w:t>,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2881E456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υπό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144EB33" w14:textId="7C0009B8" w:rsidR="00F63CB2" w:rsidRPr="000575E6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0575E6">
        <w:rPr>
          <w:rFonts w:ascii="Arial" w:eastAsia="Arial" w:hAnsi="Arial" w:cs="Arial"/>
          <w:sz w:val="22"/>
          <w:szCs w:val="22"/>
          <w:lang w:val="el-GR"/>
        </w:rPr>
        <w:t>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5A18CD36" w14:textId="77777777" w:rsidR="00F63CB2" w:rsidRPr="00187316" w:rsidRDefault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A9CA7CE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66DE8624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01CCFA1C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FA3AE48" w14:textId="77777777" w:rsidR="00C467D8" w:rsidRPr="00C467D8" w:rsidRDefault="00C467D8" w:rsidP="00C467D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3561DD25" w14:textId="77777777" w:rsidR="00C467D8" w:rsidRPr="00C467D8" w:rsidRDefault="00C467D8" w:rsidP="00C467D8">
      <w:pPr>
        <w:rPr>
          <w:rFonts w:ascii="Times New Roman" w:eastAsia="Times New Roman" w:hAnsi="Times New Roman" w:cs="Times New Roman"/>
        </w:rPr>
      </w:pPr>
    </w:p>
    <w:p w14:paraId="2829E9A4" w14:textId="77777777" w:rsidR="00932777" w:rsidRPr="00390187" w:rsidRDefault="00932777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042B6ADA" w14:textId="066DAEE2" w:rsidR="008C6653" w:rsidRPr="00390187" w:rsidRDefault="008C6653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38DAD0CB" w14:textId="3D88DA88" w:rsidR="00C467D8" w:rsidRPr="00390187" w:rsidRDefault="00C467D8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463464A1" w14:textId="77777777" w:rsidR="00C467D8" w:rsidRPr="00390187" w:rsidRDefault="00C467D8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728C92A7" w14:textId="77777777" w:rsidR="00F63CB2" w:rsidRPr="00D01F2F" w:rsidRDefault="00F63CB2" w:rsidP="00F63CB2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Αριθμός</w:t>
      </w:r>
      <w:r w:rsidRPr="00D01F2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Αναγνώρισης</w:t>
      </w:r>
      <w:r w:rsidRPr="00D01F2F"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15E3072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Χώρα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41955D9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A33890D" w14:textId="77777777" w:rsidR="00F63CB2" w:rsidRPr="009B133A" w:rsidRDefault="00F63CB2" w:rsidP="00F63CB2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ab/>
        <w:t xml:space="preserve">         </w:t>
      </w:r>
    </w:p>
    <w:p w14:paraId="461D777D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του παιδιού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</w:p>
    <w:p w14:paraId="00000018" w14:textId="77777777" w:rsidR="00067B04" w:rsidRPr="00F63CB2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l-GR"/>
        </w:rPr>
      </w:pPr>
    </w:p>
    <w:p w14:paraId="1E1A1BD4" w14:textId="77777777" w:rsidR="004B60FF" w:rsidRPr="00DE49A4" w:rsidRDefault="004B60FF" w:rsidP="004B60FF">
      <w:pPr>
        <w:pStyle w:val="2"/>
        <w:rPr>
          <w:b w:val="0"/>
          <w:highlight w:val="green"/>
          <w:lang w:val="el-GR"/>
        </w:rPr>
      </w:pPr>
      <w:r>
        <w:rPr>
          <w:lang w:val="el-GR"/>
        </w:rPr>
        <w:t>ΒΑΣΙΚΕΣ ΠΛΗΡΟΦΟΡΙΕΣ</w:t>
      </w:r>
      <w:r w:rsidRPr="00DE49A4">
        <w:rPr>
          <w:lang w:val="el-GR"/>
        </w:rPr>
        <w:t>:</w:t>
      </w:r>
    </w:p>
    <w:p w14:paraId="6AAA54AD" w14:textId="2089AFC8" w:rsidR="004B60FF" w:rsidRDefault="004B60FF" w:rsidP="004B60FF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AE403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Αρχικά, πριν ξεκινήσουμε με τις κυρίως ερωτήσεις, θα θέλαμε κάποιες βασικές πληροφορίες για το παιδί σας: </w:t>
      </w:r>
    </w:p>
    <w:p w14:paraId="5D294FC4" w14:textId="3835ADFE" w:rsidR="005658BA" w:rsidRPr="007C5CC3" w:rsidRDefault="005658BA" w:rsidP="00A713B0">
      <w:pPr>
        <w:pStyle w:val="a4"/>
        <w:spacing w:before="164"/>
        <w:ind w:right="604"/>
        <w:rPr>
          <w:rFonts w:ascii="Arial" w:eastAsia="Times New Roman" w:hAnsi="Arial" w:cs="Arial"/>
          <w:b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Ποια είναι η σχέση </w:t>
      </w:r>
      <w:r w:rsidR="00BB4542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σας </w:t>
      </w:r>
      <w:r w:rsidR="00D01F2F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με </w:t>
      </w: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>το παιδί;</w:t>
      </w:r>
    </w:p>
    <w:p w14:paraId="3E2B1330" w14:textId="56AD5ED5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Μητέρα</w:t>
      </w:r>
    </w:p>
    <w:p w14:paraId="055E3A93" w14:textId="541BF02A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Πατέρας</w:t>
      </w:r>
    </w:p>
    <w:p w14:paraId="0F3ECF82" w14:textId="4ED94C7B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Γιαγιά/Παππούς</w:t>
      </w:r>
    </w:p>
    <w:p w14:paraId="7E7557C3" w14:textId="0157E0A1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Θεία/Θείος</w:t>
      </w:r>
    </w:p>
    <w:p w14:paraId="5881806F" w14:textId="23514114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Ανάδοχος Γονέας</w:t>
      </w:r>
    </w:p>
    <w:p w14:paraId="75FEFAA0" w14:textId="7F3A65C5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 xml:space="preserve"> Άλλος: προσδιορίστε ___________________</w:t>
      </w:r>
    </w:p>
    <w:p w14:paraId="5F0DAC1E" w14:textId="77777777" w:rsidR="0096723F" w:rsidRDefault="0096723F">
      <w:pPr>
        <w:rPr>
          <w:rFonts w:ascii="Arial" w:eastAsia="Arial" w:hAnsi="Arial" w:cs="Arial"/>
          <w:sz w:val="22"/>
          <w:szCs w:val="22"/>
        </w:rPr>
      </w:pPr>
    </w:p>
    <w:p w14:paraId="71CD2F9F" w14:textId="77777777" w:rsidR="009E5AD4" w:rsidRPr="00365653" w:rsidRDefault="009E5AD4" w:rsidP="009E5AD4">
      <w:pPr>
        <w:pStyle w:val="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ΚΑΤΑΣΤΑΣΗ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ΥΓΕΙΑΣ</w:t>
      </w:r>
      <w:r w:rsidRPr="00341A88">
        <w:rPr>
          <w:sz w:val="28"/>
          <w:szCs w:val="28"/>
          <w:lang w:val="el-GR"/>
        </w:rPr>
        <w:t xml:space="preserve"> / </w:t>
      </w:r>
      <w:r>
        <w:rPr>
          <w:sz w:val="28"/>
          <w:szCs w:val="28"/>
          <w:lang w:val="el-GR"/>
        </w:rPr>
        <w:t>ΕΚΘΕΣΗΣ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ΣΤΟΝ</w:t>
      </w:r>
      <w:r w:rsidRPr="00341A88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ΚΟΡΩΝΟΪΟ</w:t>
      </w:r>
      <w:proofErr w:type="spellEnd"/>
      <w:r w:rsidRPr="00341A88">
        <w:rPr>
          <w:sz w:val="28"/>
          <w:szCs w:val="28"/>
          <w:lang w:val="el-GR"/>
        </w:rPr>
        <w:t>/</w:t>
      </w:r>
      <w:proofErr w:type="spellStart"/>
      <w:r w:rsidRPr="009A4750">
        <w:rPr>
          <w:sz w:val="28"/>
          <w:szCs w:val="28"/>
        </w:rPr>
        <w:t>COVID</w:t>
      </w:r>
      <w:proofErr w:type="spellEnd"/>
      <w:r w:rsidRPr="00341A88">
        <w:rPr>
          <w:sz w:val="28"/>
          <w:szCs w:val="28"/>
          <w:lang w:val="el-GR"/>
        </w:rPr>
        <w:t xml:space="preserve">-19 </w:t>
      </w:r>
    </w:p>
    <w:p w14:paraId="00000078" w14:textId="77777777" w:rsidR="00067B04" w:rsidRPr="009E5AD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C5AC967" w14:textId="77777777" w:rsidR="00994A1D" w:rsidRPr="00FC1324" w:rsidRDefault="00994A1D" w:rsidP="00994A1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FC1324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4E5B84E3" w14:textId="77777777" w:rsidR="00994A1D" w:rsidRPr="00FC1324" w:rsidRDefault="00994A1D" w:rsidP="00994A1D">
      <w:pPr>
        <w:rPr>
          <w:rFonts w:ascii="Arial" w:eastAsia="Arial" w:hAnsi="Arial" w:cs="Arial"/>
          <w:sz w:val="22"/>
          <w:szCs w:val="22"/>
          <w:lang w:val="el-GR"/>
        </w:rPr>
      </w:pPr>
    </w:p>
    <w:p w14:paraId="2805D561" w14:textId="2DBD4A10" w:rsidR="00994A1D" w:rsidRPr="00552562" w:rsidRDefault="00994A1D" w:rsidP="00C1056F">
      <w:pPr>
        <w:pStyle w:val="a4"/>
        <w:numPr>
          <w:ilvl w:val="0"/>
          <w:numId w:val="1"/>
        </w:numPr>
        <w:ind w:left="757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 w:rsidR="009804DC"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το παιδί σας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κτέθηκε ή ήρθε σε επαφή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με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κάποιον πιθανό να έχει 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 (σημειώστε όλα όσα ταιριάζουν)</w:t>
      </w:r>
    </w:p>
    <w:p w14:paraId="02D7A6B6" w14:textId="77777777" w:rsidR="00994A1D" w:rsidRPr="00552562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Ναι, κάποιον με θετικό τεστ </w:t>
      </w:r>
      <w:r w:rsidRPr="00552562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62337A3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αλλά όχι τεστ </w:t>
      </w:r>
    </w:p>
    <w:p w14:paraId="301A1F71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534F782" w14:textId="11009336" w:rsidR="00994A1D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="0051435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="0051435E" w:rsidRPr="008F2A7E">
        <w:rPr>
          <w:rFonts w:ascii="Arial" w:eastAsia="Arial" w:hAnsi="Arial" w:cs="Arial"/>
          <w:sz w:val="22"/>
          <w:szCs w:val="22"/>
          <w:lang w:val="el-GR"/>
        </w:rPr>
        <w:t>από όσο γνωρίζω</w:t>
      </w:r>
    </w:p>
    <w:p w14:paraId="4893BF41" w14:textId="5C53F63C" w:rsidR="00994A1D" w:rsidRDefault="00994A1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51D3BBB0" w14:textId="77777777" w:rsidR="00994A1D" w:rsidRPr="00552562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ήταν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ύποπτο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κρούσμα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λοίμωξης από 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</w:p>
    <w:p w14:paraId="42D4270E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έχει θετικό τεστ</w:t>
      </w:r>
    </w:p>
    <w:p w14:paraId="5FEB0EF0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 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τεστ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7A8F8A2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μερικά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08574AD4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Χωρίς συμπτώματα ή σημεία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7FB54A34" w14:textId="77777777" w:rsidR="00994A1D" w:rsidRPr="009520A9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παρουσιάσει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κάποια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από τα ακόλουθα συμπτώματα;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8ECB256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5B827A69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379F00EF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</w:p>
    <w:p w14:paraId="69F3B527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45797B53" w14:textId="77777777" w:rsidR="00994A1D" w:rsidRPr="00113EFB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607CF70B" w14:textId="2688871A" w:rsidR="00994A1D" w:rsidRPr="007723FF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Απώλεια γεύσης ή όσφρησης</w:t>
      </w:r>
    </w:p>
    <w:p w14:paraId="5EB3B90D" w14:textId="3F7290DA" w:rsidR="007723FF" w:rsidRPr="008F2A7E" w:rsidRDefault="007723FF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351E3D4F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626F6C3D" w14:textId="77777777" w:rsidR="00994A1D" w:rsidRPr="005C5353" w:rsidRDefault="00994A1D" w:rsidP="00994A1D">
      <w:pP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6798556C" w14:textId="071E43B0" w:rsidR="00994A1D" w:rsidRPr="009F2E69" w:rsidRDefault="00994A1D" w:rsidP="00C1056F">
      <w:pPr>
        <w:pStyle w:val="a4"/>
        <w:numPr>
          <w:ilvl w:val="0"/>
          <w:numId w:val="1"/>
        </w:numPr>
        <w:ind w:left="700"/>
        <w:rPr>
          <w:rFonts w:ascii="Arial" w:eastAsia="Times New Roman" w:hAnsi="Arial" w:cs="Arial"/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οικογένεια του παιδιού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σας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διαγνωστεί με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82DB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(σημειώστε όλα όσα ταιριάζουν)</w:t>
      </w:r>
    </w:p>
    <w:p w14:paraId="5A11F456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7DD77ADA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4E9107D0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2536D05" w14:textId="7777777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6D234929" w14:textId="149018A7" w:rsidR="00590776" w:rsidRPr="005C5353" w:rsidRDefault="000A6210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συμβεί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κάτι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από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ακόλουθα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σε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μέλη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της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οικογένειας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παιδού</w:t>
      </w:r>
      <w:proofErr w:type="spellEnd"/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</w:p>
    <w:p w14:paraId="7DBAAD77" w14:textId="47B16B08" w:rsidR="00590776" w:rsidRPr="005C5353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 w:rsidR="005C2EF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7D9DACEE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25002CA9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12BE0F29" w14:textId="638A4293" w:rsidR="00590776" w:rsidRPr="00964CD8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058617A" w14:textId="758D6487" w:rsidR="00590776" w:rsidRPr="005C5353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(</w:t>
      </w:r>
      <w:proofErr w:type="spellStart"/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π.χ.λόγω</w:t>
      </w:r>
      <w:proofErr w:type="spellEnd"/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πιθανής έκθεσης)</w:t>
      </w:r>
    </w:p>
    <w:p w14:paraId="79A04707" w14:textId="2DE1562B" w:rsidR="00590776" w:rsidRPr="008F2A7E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  <w:r w:rsidR="007723FF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7723FF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ή απ</w:t>
      </w:r>
      <w:r w:rsidR="00DF5743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όλυση</w:t>
      </w:r>
      <w:r w:rsidR="007723FF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από την εργασία</w:t>
      </w:r>
    </w:p>
    <w:p w14:paraId="14D1E336" w14:textId="77777777" w:rsidR="00590776" w:rsidRPr="00D5364C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53065845" w14:textId="77777777" w:rsidR="00590776" w:rsidRPr="00113EFB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Θάνατος</w:t>
      </w:r>
    </w:p>
    <w:p w14:paraId="35753E1C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Τίποτα από τα παραπάνω</w:t>
      </w:r>
    </w:p>
    <w:p w14:paraId="0000009C" w14:textId="55C12131" w:rsidR="00067B04" w:rsidRDefault="00067B04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DB1E714" w14:textId="77777777" w:rsidR="007478C7" w:rsidDel="00DE3D2B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del w:id="0" w:author="Apostolos" w:date="2020-04-13T22:37:00Z"/>
          <w:rFonts w:ascii="Arial" w:eastAsia="Arial" w:hAnsi="Arial" w:cs="Arial"/>
          <w:sz w:val="22"/>
          <w:szCs w:val="22"/>
        </w:rPr>
      </w:pPr>
    </w:p>
    <w:p w14:paraId="6CFAAF46" w14:textId="77777777" w:rsidR="007478C7" w:rsidRDefault="007478C7" w:rsidP="008F2A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822F56E" w14:textId="77777777" w:rsidR="007478C7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1B4B8F0" w14:textId="77777777" w:rsidR="00590776" w:rsidRP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590776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πόσο ανησυχούσε το παιδί σας σχετικά με το:  </w:t>
      </w:r>
    </w:p>
    <w:p w14:paraId="480B477C" w14:textId="7777777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9"/>
        <w:ind w:left="644"/>
        <w:rPr>
          <w:sz w:val="22"/>
          <w:szCs w:val="22"/>
          <w:lang w:val="el-GR"/>
        </w:rPr>
      </w:pPr>
      <w:r w:rsidRPr="00964CD8">
        <w:rPr>
          <w:rFonts w:ascii="Arial" w:eastAsia="Arial" w:hAnsi="Arial" w:cs="Arial"/>
          <w:b/>
          <w:sz w:val="22"/>
          <w:szCs w:val="22"/>
          <w:lang w:val="el-GR"/>
        </w:rPr>
        <w:t xml:space="preserve">….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 θα μολυνθεί το ίδιο;</w:t>
      </w:r>
    </w:p>
    <w:p w14:paraId="73C243A0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EA93A52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D2F5CE4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D0B6F78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AC023DD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73F18B33" w14:textId="4024790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…αν θα μολυ</w:t>
      </w:r>
      <w:r w:rsidR="00C458B1">
        <w:rPr>
          <w:rFonts w:ascii="Arial" w:eastAsia="Arial" w:hAnsi="Arial" w:cs="Arial"/>
          <w:b/>
          <w:sz w:val="22"/>
          <w:szCs w:val="22"/>
          <w:lang w:val="el-GR"/>
        </w:rPr>
        <w:t>ν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θούν </w:t>
      </w:r>
      <w:r w:rsidR="001F74CF">
        <w:rPr>
          <w:rFonts w:ascii="Arial" w:eastAsia="Arial" w:hAnsi="Arial" w:cs="Arial"/>
          <w:b/>
          <w:sz w:val="22"/>
          <w:szCs w:val="22"/>
          <w:lang w:val="el-GR"/>
        </w:rPr>
        <w:t xml:space="preserve">φίλοι ή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 της οικογένειας;</w:t>
      </w:r>
    </w:p>
    <w:p w14:paraId="14761891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994207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F86C7BB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0A92BD3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502FDCA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634F1A" w14:textId="4DE2909B" w:rsidR="00590776" w:rsidRDefault="00590776">
      <w:pPr>
        <w:rPr>
          <w:rFonts w:ascii="Arial" w:eastAsia="Arial" w:hAnsi="Arial" w:cs="Arial"/>
          <w:b/>
          <w:sz w:val="22"/>
          <w:szCs w:val="22"/>
        </w:rPr>
      </w:pPr>
    </w:p>
    <w:p w14:paraId="07D25D08" w14:textId="474DA7C3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...αν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Σ</w:t>
      </w:r>
      <w:r>
        <w:rPr>
          <w:rFonts w:ascii="Arial" w:eastAsia="Arial" w:hAnsi="Arial" w:cs="Arial"/>
          <w:b/>
          <w:sz w:val="22"/>
          <w:szCs w:val="22"/>
          <w:lang w:val="el-GR"/>
        </w:rPr>
        <w:t>ωματική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C47C3C4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2DF118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5871D14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736FAA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68FC012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7663EBC" w14:textId="52FD7417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C2F15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Ψ</w:t>
      </w:r>
      <w:r>
        <w:rPr>
          <w:rFonts w:ascii="Arial" w:eastAsia="Arial" w:hAnsi="Arial" w:cs="Arial"/>
          <w:b/>
          <w:sz w:val="22"/>
          <w:szCs w:val="22"/>
          <w:lang w:val="el-GR"/>
        </w:rPr>
        <w:t>υχική/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Σ</w:t>
      </w:r>
      <w:r>
        <w:rPr>
          <w:rFonts w:ascii="Arial" w:eastAsia="Arial" w:hAnsi="Arial" w:cs="Arial"/>
          <w:b/>
          <w:sz w:val="22"/>
          <w:szCs w:val="22"/>
          <w:lang w:val="el-GR"/>
        </w:rPr>
        <w:t>υναισθηματική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E3D2B">
        <w:rPr>
          <w:rFonts w:ascii="Arial" w:eastAsia="Arial" w:hAnsi="Arial" w:cs="Arial"/>
          <w:b/>
          <w:sz w:val="22"/>
          <w:szCs w:val="22"/>
          <w:lang w:val="el-GR"/>
        </w:rPr>
        <w:t>Υ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0881943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205E6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AD3178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F3B2642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B378811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B9" w14:textId="77777777" w:rsidR="00067B04" w:rsidRDefault="00067B04">
      <w:pPr>
        <w:ind w:left="720" w:hanging="720"/>
      </w:pPr>
    </w:p>
    <w:p w14:paraId="5EAD4822" w14:textId="43510800" w:rsidR="00590776" w:rsidRPr="00580282" w:rsidRDefault="005D3C55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το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κάνει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ερωτήσεις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διαβάζει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μιλάει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τον </w:t>
      </w:r>
      <w:proofErr w:type="spellStart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5907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D8F5DF1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70139FDE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3BE90621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759CEAD7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1FEA258E" w14:textId="3E134887" w:rsidR="00590776" w:rsidRP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04D22E6D" w14:textId="77777777" w:rsid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FE01194" w14:textId="77777777" w:rsidR="00590776" w:rsidRPr="00341A8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χώρα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έχει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οδηγήσει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σε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του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παιδιού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420F30E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BD3A661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61A2D00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9615F6D" w14:textId="4BE6F753" w:rsidR="00590776" w:rsidRPr="005E6CA2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A713B0" w:rsidRPr="00A713B0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11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____</w:t>
      </w:r>
    </w:p>
    <w:p w14:paraId="15011D03" w14:textId="77777777" w:rsidR="0096723F" w:rsidRPr="001C1615" w:rsidRDefault="0096723F" w:rsidP="0096723F">
      <w:pPr>
        <w:rPr>
          <w:lang w:val="el-GR"/>
        </w:rPr>
      </w:pPr>
    </w:p>
    <w:p w14:paraId="7EF05B4D" w14:textId="77777777" w:rsidR="00B375BE" w:rsidRPr="00E83F37" w:rsidRDefault="00B375BE" w:rsidP="00B375BE">
      <w:pPr>
        <w:pStyle w:val="2"/>
        <w:rPr>
          <w:lang w:val="el-GR"/>
        </w:rPr>
      </w:pPr>
      <w:r>
        <w:rPr>
          <w:lang w:val="el-GR"/>
        </w:rPr>
        <w:t>ΑΛΛΑΓΕΣ</w:t>
      </w:r>
      <w:r w:rsidRPr="00E83F37">
        <w:rPr>
          <w:lang w:val="el-GR"/>
        </w:rPr>
        <w:t xml:space="preserve"> </w:t>
      </w:r>
      <w:r>
        <w:rPr>
          <w:lang w:val="el-GR"/>
        </w:rPr>
        <w:t>ΣΤΗ</w:t>
      </w:r>
      <w:r w:rsidRPr="00E83F37">
        <w:rPr>
          <w:lang w:val="el-GR"/>
        </w:rPr>
        <w:t xml:space="preserve"> </w:t>
      </w:r>
      <w:r>
        <w:rPr>
          <w:lang w:val="el-GR"/>
        </w:rPr>
        <w:t>ΖΩΗ</w:t>
      </w:r>
      <w:r w:rsidRPr="00E83F37">
        <w:rPr>
          <w:lang w:val="el-GR"/>
        </w:rPr>
        <w:t xml:space="preserve"> </w:t>
      </w:r>
      <w:r>
        <w:rPr>
          <w:lang w:val="el-GR"/>
        </w:rPr>
        <w:t>ΛΟΓΩ</w:t>
      </w:r>
      <w:r w:rsidRPr="00E83F37">
        <w:rPr>
          <w:lang w:val="el-GR"/>
        </w:rPr>
        <w:t xml:space="preserve"> </w:t>
      </w:r>
      <w:r>
        <w:rPr>
          <w:lang w:val="el-GR"/>
        </w:rPr>
        <w:t>ΤΗΣ</w:t>
      </w:r>
      <w:r w:rsidRPr="00E83F37">
        <w:rPr>
          <w:lang w:val="el-GR"/>
        </w:rPr>
        <w:t xml:space="preserve"> </w:t>
      </w:r>
      <w:r>
        <w:rPr>
          <w:lang w:val="el-GR"/>
        </w:rPr>
        <w:t>ΚΡΙΣΗΣ</w:t>
      </w:r>
      <w:r w:rsidRPr="00E83F37">
        <w:rPr>
          <w:lang w:val="el-GR"/>
        </w:rPr>
        <w:t xml:space="preserve"> </w:t>
      </w:r>
      <w:r>
        <w:rPr>
          <w:lang w:val="el-GR"/>
        </w:rPr>
        <w:t>ΤΟΥ</w:t>
      </w:r>
      <w:r w:rsidRPr="00E83F37">
        <w:rPr>
          <w:lang w:val="el-GR"/>
        </w:rPr>
        <w:t xml:space="preserve"> </w:t>
      </w:r>
      <w:proofErr w:type="spellStart"/>
      <w:r>
        <w:rPr>
          <w:lang w:val="el-GR"/>
        </w:rPr>
        <w:t>ΚΟΡΩΝΟΪΟΥ</w:t>
      </w:r>
      <w:proofErr w:type="spellEnd"/>
      <w:r w:rsidRPr="00E83F37">
        <w:rPr>
          <w:lang w:val="el-GR"/>
        </w:rPr>
        <w:t>/</w:t>
      </w:r>
      <w:proofErr w:type="spellStart"/>
      <w:r>
        <w:t>COVID</w:t>
      </w:r>
      <w:proofErr w:type="spellEnd"/>
      <w:r w:rsidRPr="00E83F37">
        <w:rPr>
          <w:lang w:val="el-GR"/>
        </w:rPr>
        <w:t xml:space="preserve">-19 </w:t>
      </w:r>
      <w:r>
        <w:rPr>
          <w:lang w:val="el-GR"/>
        </w:rPr>
        <w:t>ΤΙΣ ΤΕΛΕΥΤΑΙΕΣ ΔΥΟ ΕΒΔΟΜΑΔΕΣ</w:t>
      </w:r>
      <w:r w:rsidRPr="00E83F37">
        <w:rPr>
          <w:lang w:val="el-GR"/>
        </w:rPr>
        <w:t>:</w:t>
      </w:r>
    </w:p>
    <w:p w14:paraId="000000C9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1A51C5D2" w14:textId="77777777" w:rsidR="00B375BE" w:rsidRPr="00E83F37" w:rsidRDefault="00B375BE" w:rsidP="00B375BE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ΚΑΤΑ ΤΗ ΔΙΑΡΚΕΙΑ ΤΩΝ 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ΔΥΟ ΕΒΔΟΜΑΔ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000000CB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469654F2" w14:textId="551CA802" w:rsidR="00DE3D2B" w:rsidRDefault="00B375BE" w:rsidP="00DE3D2B">
      <w:pPr>
        <w:numPr>
          <w:ilvl w:val="0"/>
          <w:numId w:val="1"/>
        </w:numPr>
        <w:ind w:left="644"/>
        <w:rPr>
          <w:sz w:val="22"/>
          <w:szCs w:val="22"/>
        </w:rPr>
      </w:pP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έκλεισε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σχολείο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 Ν/Ο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8F2A7E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  <w:r w:rsidR="007723FF">
        <w:rPr>
          <w:rFonts w:ascii="Arial" w:eastAsia="Arial" w:hAnsi="Arial" w:cs="Arial"/>
          <w:bCs/>
          <w:color w:val="00B050"/>
          <w:sz w:val="22"/>
          <w:szCs w:val="22"/>
          <w:lang w:val="el-GR"/>
        </w:rPr>
        <w:t xml:space="preserve"> </w:t>
      </w:r>
    </w:p>
    <w:p w14:paraId="1C2A7943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  <w:r>
        <w:rPr>
          <w:rFonts w:ascii="Arial" w:eastAsia="Arial" w:hAnsi="Arial" w:cs="Arial"/>
          <w:b/>
          <w:sz w:val="22"/>
          <w:szCs w:val="22"/>
        </w:rPr>
        <w:t>,</w:t>
      </w:r>
    </w:p>
    <w:p w14:paraId="247ABE0F" w14:textId="292EBFEB" w:rsidR="00B375BE" w:rsidRPr="00B72C8A" w:rsidRDefault="00B375BE" w:rsidP="00C1056F">
      <w:pPr>
        <w:pStyle w:val="a4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72C8A">
        <w:rPr>
          <w:rFonts w:ascii="Arial" w:eastAsia="Arial" w:hAnsi="Arial" w:cs="Arial"/>
          <w:sz w:val="22"/>
          <w:szCs w:val="22"/>
          <w:lang w:val="el-GR"/>
        </w:rPr>
        <w:t>Γίνονται τα μαθήματα;  Ν/Ο</w:t>
      </w:r>
    </w:p>
    <w:p w14:paraId="2C604B93" w14:textId="6EB2651D" w:rsidR="00B375BE" w:rsidRPr="00547B5D" w:rsidRDefault="00B375BE" w:rsidP="00547B5D">
      <w:pPr>
        <w:pStyle w:val="a4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Παρακολουθεί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 w:rsidR="001F74CF">
        <w:rPr>
          <w:rFonts w:ascii="Arial" w:eastAsia="Arial" w:hAnsi="Arial" w:cs="Arial"/>
          <w:sz w:val="22"/>
          <w:szCs w:val="22"/>
          <w:lang w:val="el-GR"/>
        </w:rPr>
        <w:t xml:space="preserve">από κοντά; 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 Ν/Ο</w:t>
      </w:r>
      <w:r w:rsidRPr="00B72C8A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0540001A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035093AE" w14:textId="77777777" w:rsidR="00B375BE" w:rsidRPr="00DE6EE3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Γϊνονται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διαδικτυακά μαθήματα;</w:t>
      </w:r>
      <w:r w:rsidRPr="00DE6EE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453E3076" w14:textId="77777777" w:rsidR="00B375BE" w:rsidRPr="00DE6EE3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Έχει το παιδί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σας εύκολη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πρόσβαση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διαδίκτυο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σε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υπολογιστή; Ν/Ο</w:t>
      </w:r>
    </w:p>
    <w:p w14:paraId="7DD5E5D3" w14:textId="77777777" w:rsidR="00B375BE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C5F84">
        <w:rPr>
          <w:rFonts w:ascii="Arial" w:eastAsia="Arial" w:hAnsi="Arial" w:cs="Arial"/>
          <w:sz w:val="22"/>
          <w:szCs w:val="22"/>
          <w:lang w:val="el-GR"/>
        </w:rPr>
        <w:t>Του έχουν ανατεθεί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εργασίες να ολοκληρώσει;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72EE4528" w14:textId="604D64AC" w:rsidR="00B72C8A" w:rsidRPr="00B72C8A" w:rsidRDefault="00B72C8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AC8B80D" w14:textId="2552BA75" w:rsidR="00B72C8A" w:rsidRPr="005040FF" w:rsidRDefault="00B72C8A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άτομα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προσωπική, από κοντά συνομιλία;</w:t>
      </w:r>
      <w:r w:rsidRPr="005040FF">
        <w:rPr>
          <w:rFonts w:ascii="Arial" w:eastAsia="Arial" w:hAnsi="Arial" w:cs="Arial"/>
          <w:b/>
          <w:sz w:val="22"/>
          <w:szCs w:val="22"/>
          <w:lang w:val="el-GR"/>
        </w:rPr>
        <w:t>____</w:t>
      </w:r>
    </w:p>
    <w:p w14:paraId="3FBFDAEE" w14:textId="77777777" w:rsidR="00067B04" w:rsidRPr="00B72C8A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3AC35F64" w14:textId="0A88F74B" w:rsidR="00B72C8A" w:rsidRPr="005C3B95" w:rsidRDefault="00B72C8A" w:rsidP="00C1056F">
      <w:pPr>
        <w:pStyle w:val="a4"/>
        <w:numPr>
          <w:ilvl w:val="0"/>
          <w:numId w:val="1"/>
        </w:numPr>
        <w:ind w:left="70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C3B9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όσο χρόνο </w:t>
      </w:r>
      <w:r w:rsidR="00015644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αφιέρωνε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το παιδί σας στο να βγαίνει εκτός σπιτιού (π.χ. </w:t>
      </w:r>
      <w:r w:rsidR="003F183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πηγαίνει 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000000DD" w14:textId="4383A102" w:rsidR="00067B04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  <w:r w:rsidR="003F183C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68CECEF" w14:textId="30B2A1F8" w:rsidR="002B433E" w:rsidRDefault="002B433E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1-2 </w:t>
      </w:r>
      <w:r w:rsidR="00B72C8A">
        <w:rPr>
          <w:rFonts w:ascii="Arial" w:eastAsia="Arial" w:hAnsi="Arial" w:cs="Arial"/>
          <w:sz w:val="22"/>
          <w:szCs w:val="22"/>
          <w:lang w:val="el-GR"/>
        </w:rPr>
        <w:t>μέρες την εβδομάδα</w:t>
      </w:r>
    </w:p>
    <w:p w14:paraId="1977AB2F" w14:textId="4FFC6BA7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Λίγες μέρες την εβδομάδα</w:t>
      </w:r>
    </w:p>
    <w:p w14:paraId="11480F3A" w14:textId="21BAC73A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 μέρες την εβδομάδα</w:t>
      </w:r>
    </w:p>
    <w:p w14:paraId="53B75132" w14:textId="2295525D" w:rsidR="002B433E" w:rsidRP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Κάθε μέρα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2BD7C81" w14:textId="77777777" w:rsidR="003F183C" w:rsidRPr="005D462A" w:rsidRDefault="003F183C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περιορισμοί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κυκλοφορίας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0A5E1338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56140137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87F8BD2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3023E642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00000E5" w14:textId="0A80D014" w:rsidR="00067B04" w:rsidRPr="007478C7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207D811" w14:textId="77777777" w:rsidR="001179F7" w:rsidRPr="003A1F35" w:rsidRDefault="001179F7" w:rsidP="00C1056F">
      <w:pPr>
        <w:numPr>
          <w:ilvl w:val="0"/>
          <w:numId w:val="1"/>
        </w:numPr>
        <w:spacing w:before="120"/>
        <w:ind w:left="700" w:right="1094"/>
        <w:rPr>
          <w:sz w:val="22"/>
          <w:szCs w:val="22"/>
          <w:lang w:val="el-GR"/>
        </w:rPr>
      </w:pP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έχουν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κόσμο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 περίοδο πριν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</w:p>
    <w:p w14:paraId="01F8BACD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3E230DE9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61D98066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701FBCAB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C95D061" w14:textId="77777777" w:rsidR="001179F7" w:rsidRPr="00283E8D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4336EE6" w14:textId="77777777" w:rsidR="00F1345E" w:rsidRPr="005D462A" w:rsidRDefault="00F1345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πόση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δυσκολία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ακολουθήσει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συστάσεις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μακρυά</w:t>
      </w:r>
      <w:proofErr w:type="spellEnd"/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CA439F8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7350E344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Λίγη</w:t>
      </w:r>
    </w:p>
    <w:p w14:paraId="012B916E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76E7D2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A872B5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E27D98B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9D17E63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74EA9472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664DDC9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4154EF9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0837B6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C563FA3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 αυτές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αλλαγές στις οικογενειακές επαφές;  </w:t>
      </w:r>
    </w:p>
    <w:p w14:paraId="23D43B5D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F62EE3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Ηπιο</w:t>
      </w:r>
      <w:proofErr w:type="spellEnd"/>
    </w:p>
    <w:p w14:paraId="4271749C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5935CB7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0A36B7A" w14:textId="08339157" w:rsidR="00444E04" w:rsidRPr="00DE3D2B" w:rsidRDefault="006B711D" w:rsidP="008F2A7E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30EFD5B5" w14:textId="77777777" w:rsidR="00444E04" w:rsidRPr="00FE029E" w:rsidRDefault="00444E04" w:rsidP="00C1056F">
      <w:pPr>
        <w:numPr>
          <w:ilvl w:val="0"/>
          <w:numId w:val="1"/>
        </w:numPr>
        <w:spacing w:before="149"/>
        <w:ind w:left="700"/>
        <w:rPr>
          <w:sz w:val="22"/>
          <w:szCs w:val="22"/>
          <w:lang w:val="el-GR"/>
        </w:rPr>
      </w:pP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τους/τις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φίλους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του/της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BE64922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C908906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5FE585C4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0349A133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3AB9D1B5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0EB0255" w14:textId="77777777" w:rsidR="00C62C8B" w:rsidRPr="005D462A" w:rsidRDefault="00C62C8B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στις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κοινωνικές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2C527CE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094FB21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3E72ED0A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59FC807B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D9E572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00001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66C2AFA3" w14:textId="11D261D6" w:rsidR="0096723F" w:rsidRPr="00D800C3" w:rsidRDefault="00D10AA1" w:rsidP="00D800C3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δύσκολη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ακύρωση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σημαντικών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γεγονότων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της ζωής του 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σχολικές εκδρομές,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εορτασμοί,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τα </w:t>
      </w:r>
      <w:proofErr w:type="spellStart"/>
      <w:r w:rsidR="0059580B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50A63E48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4B0237B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44DD88F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979CC99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AB03F0" w14:textId="77777777" w:rsidR="00D800C3" w:rsidRP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31E28E8" w14:textId="79DE2F5F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4551B6B7" w14:textId="77777777" w:rsidR="00C62C8B" w:rsidRPr="005B79E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σχετίζονται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B79EB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προβλήματα στην οικογένειά σας; </w:t>
      </w:r>
    </w:p>
    <w:p w14:paraId="6ADB6EA8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F311D9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A49F02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18F7D43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Πολύ </w:t>
      </w:r>
    </w:p>
    <w:p w14:paraId="18C52C70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183164A8" w14:textId="77777777" w:rsidR="00C62C8B" w:rsidRPr="005D462A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ανησυχεί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σταθερότητα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κατάσταση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9EF4298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ADA9896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F1C8464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40FB843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A1CA435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37C9751" w14:textId="2FD7C33A" w:rsidR="00C62C8B" w:rsidRPr="00C62C8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211670"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>ανησυχ</w:t>
      </w:r>
      <w:r w:rsidR="00211670">
        <w:rPr>
          <w:rFonts w:ascii="Arial" w:eastAsia="Arial" w:hAnsi="Arial" w:cs="Arial"/>
          <w:b/>
          <w:sz w:val="22"/>
          <w:szCs w:val="22"/>
          <w:lang w:val="el-GR"/>
        </w:rPr>
        <w:t>ούσε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 μήπως δεν έχετε να φάτε λόγω έλλειψης χρημάτων;</w:t>
      </w:r>
      <w:r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2DC5A7CA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2C2AE0D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31EC7CC7" w14:textId="77777777" w:rsidR="00C62C8B" w:rsidRPr="00101A08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αισιόδοξο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είναι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ότι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587BBEA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E4DD6C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B35360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367A5E8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A54818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5158F72" w14:textId="77777777" w:rsidR="00BB37E6" w:rsidRPr="00BB37E6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035DF734" w14:textId="69A68CC8" w:rsidR="00E42F49" w:rsidRPr="008F2A7E" w:rsidRDefault="00E42F49" w:rsidP="007067C8">
      <w:pPr>
        <w:ind w:left="1437"/>
        <w:rPr>
          <w:rFonts w:ascii="Arial" w:eastAsia="Arial" w:hAnsi="Arial" w:cs="Arial"/>
          <w:sz w:val="22"/>
          <w:szCs w:val="22"/>
          <w:lang w:val="el-GR"/>
        </w:rPr>
      </w:pPr>
    </w:p>
    <w:p w14:paraId="4A205449" w14:textId="264C94A0" w:rsidR="00E42F49" w:rsidRPr="008F2A7E" w:rsidRDefault="00E42F49" w:rsidP="005D65B1">
      <w:pPr>
        <w:rPr>
          <w:rFonts w:ascii="Arial" w:eastAsiaTheme="majorEastAsia" w:hAnsi="Arial" w:cstheme="majorBidi"/>
          <w:b/>
          <w:sz w:val="28"/>
          <w:szCs w:val="26"/>
          <w:lang w:val="el-GR"/>
        </w:rPr>
      </w:pPr>
      <w:r w:rsidRPr="008F2A7E">
        <w:rPr>
          <w:b/>
          <w:sz w:val="28"/>
          <w:lang w:val="el-GR"/>
        </w:rPr>
        <w:t>ΚΑΘΗΜΕΡΙΝΕΣ ΣΥΜΠΕΡΙΦΟΡΕΣ</w:t>
      </w:r>
      <w:r w:rsidRPr="008F2A7E">
        <w:rPr>
          <w:b/>
          <w:lang w:val="el-GR"/>
        </w:rPr>
        <w:t xml:space="preserve"> </w:t>
      </w:r>
      <w:r w:rsidRPr="008F2A7E">
        <w:rPr>
          <w:b/>
          <w:sz w:val="28"/>
          <w:szCs w:val="28"/>
          <w:lang w:val="el-GR"/>
        </w:rPr>
        <w:t>(ΤΕΛΕΥΤΑΙΕΣ ΔΥΟ ΕΒΔΟΜΑΔΕΣ)</w:t>
      </w:r>
    </w:p>
    <w:p w14:paraId="413E780E" w14:textId="77777777" w:rsidR="001C0452" w:rsidRPr="008F2A7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FC7B7E6" w14:textId="33B42F3F" w:rsidR="00FA036D" w:rsidRPr="008F2A7E" w:rsidRDefault="00FA036D" w:rsidP="00FA036D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22855603" w14:textId="7041678F" w:rsidR="007067C8" w:rsidRPr="008F2A7E" w:rsidRDefault="007067C8" w:rsidP="00FA036D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</w:p>
    <w:p w14:paraId="589B1B7F" w14:textId="099D00F1" w:rsidR="007067C8" w:rsidRPr="00A713B0" w:rsidRDefault="00A713B0" w:rsidP="00A713B0">
      <w:pPr>
        <w:spacing w:before="240" w:after="240"/>
        <w:ind w:left="360"/>
        <w:rPr>
          <w:rFonts w:ascii="Arial" w:hAnsi="Arial" w:cs="Arial"/>
          <w:sz w:val="22"/>
          <w:szCs w:val="22"/>
          <w:lang w:val="el-GR"/>
        </w:rPr>
      </w:pPr>
      <w:r w:rsidRPr="00A713B0">
        <w:rPr>
          <w:rFonts w:ascii="Arial" w:hAnsi="Arial" w:cs="Arial"/>
          <w:b/>
          <w:bCs/>
          <w:sz w:val="22"/>
          <w:szCs w:val="22"/>
          <w:lang w:val="el-GR"/>
        </w:rPr>
        <w:t>27</w:t>
      </w:r>
      <w:r w:rsidR="008F2A7E" w:rsidRPr="00A713B0">
        <w:rPr>
          <w:rFonts w:ascii="Arial" w:hAnsi="Arial" w:cs="Arial"/>
          <w:b/>
          <w:bCs/>
          <w:sz w:val="22"/>
          <w:szCs w:val="22"/>
          <w:lang w:val="el-GR"/>
        </w:rPr>
        <w:t>…περίπου, τι</w:t>
      </w:r>
      <w:r w:rsidR="007067C8" w:rsidRPr="00A713B0">
        <w:rPr>
          <w:rFonts w:ascii="Arial" w:hAnsi="Arial" w:cs="Arial"/>
          <w:b/>
          <w:bCs/>
          <w:sz w:val="22"/>
          <w:szCs w:val="22"/>
          <w:lang w:val="el-GR"/>
        </w:rPr>
        <w:t xml:space="preserve"> ώρα πήγαινε το παιδί σας για ύπνο τις  ΚΑΘΗΜΕΡΙΝΕΣ</w:t>
      </w:r>
      <w:r w:rsidR="007067C8" w:rsidRPr="00A713B0">
        <w:rPr>
          <w:rFonts w:ascii="Arial" w:hAnsi="Arial" w:cs="Arial"/>
          <w:sz w:val="22"/>
          <w:szCs w:val="22"/>
          <w:lang w:val="el-GR"/>
        </w:rPr>
        <w:t>;</w:t>
      </w:r>
    </w:p>
    <w:p w14:paraId="517AC249" w14:textId="2B3B5172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6D7C3A9E" w14:textId="1DB03D16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51E19FE8" w14:textId="0D243117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0A15B70A" w14:textId="52319693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7E1BC3D6" w14:textId="6D708CD4" w:rsidR="007067C8" w:rsidRPr="008F2A7E" w:rsidRDefault="007067C8" w:rsidP="007067C8">
      <w:p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b/>
          <w:bCs/>
          <w:lang w:val="el-GR"/>
        </w:rPr>
        <w:t xml:space="preserve">         </w:t>
      </w:r>
      <w:r w:rsidR="00A713B0" w:rsidRPr="00A713B0">
        <w:rPr>
          <w:b/>
          <w:bCs/>
          <w:lang w:val="el-GR"/>
        </w:rPr>
        <w:t>28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.  </w:t>
      </w:r>
      <w:r w:rsidR="008F2A7E">
        <w:rPr>
          <w:rFonts w:ascii="Arial" w:hAnsi="Arial" w:cs="Arial"/>
          <w:b/>
          <w:bCs/>
          <w:sz w:val="22"/>
          <w:szCs w:val="22"/>
          <w:lang w:val="el-GR"/>
        </w:rPr>
        <w:t>…περίπου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>,</w:t>
      </w:r>
      <w:r w:rsid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τι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ώρα πήγαινε το παιδί σας για ύπνο τα</w:t>
      </w:r>
      <w:r w:rsidRPr="008F2A7E">
        <w:rPr>
          <w:rFonts w:ascii="Arial" w:hAnsi="Arial" w:cs="Arial"/>
          <w:sz w:val="22"/>
          <w:szCs w:val="22"/>
          <w:lang w:val="el-GR"/>
        </w:rPr>
        <w:t xml:space="preserve"> 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>ΣΑΒΒΑΤΟΚΥΡΙΑΚΑ</w:t>
      </w:r>
      <w:r w:rsidRPr="008F2A7E">
        <w:rPr>
          <w:rFonts w:ascii="Arial" w:hAnsi="Arial" w:cs="Arial"/>
          <w:sz w:val="22"/>
          <w:szCs w:val="22"/>
          <w:lang w:val="el-GR"/>
        </w:rPr>
        <w:t>;</w:t>
      </w:r>
    </w:p>
    <w:p w14:paraId="0A34D458" w14:textId="1273FFF5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27C2E127" w14:textId="072F1FC4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7A445CF2" w14:textId="35E259CD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67B87FDE" w14:textId="5516A674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2C0E55A5" w14:textId="6ADC222E" w:rsidR="007067C8" w:rsidRPr="008F2A7E" w:rsidRDefault="007067C8" w:rsidP="007067C8">
      <w:pPr>
        <w:spacing w:before="24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    </w:t>
      </w:r>
      <w:r w:rsidR="00A713B0" w:rsidRPr="00A713B0">
        <w:rPr>
          <w:rFonts w:ascii="Arial" w:eastAsia="Arial" w:hAnsi="Arial" w:cs="Arial"/>
          <w:b/>
          <w:sz w:val="22"/>
          <w:szCs w:val="22"/>
          <w:lang w:val="el-GR"/>
        </w:rPr>
        <w:t>29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.κ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ατά μέσο όρο πόσες ώρες τη νύχτα κοιμόταν το παιδί σας τις ΚΑΘΗΜΕΡΙΝΕΣ ; </w:t>
      </w:r>
    </w:p>
    <w:p w14:paraId="3CF8674B" w14:textId="77777777" w:rsidR="007067C8" w:rsidRPr="008F2A7E" w:rsidRDefault="007067C8" w:rsidP="005F6408">
      <w:pPr>
        <w:numPr>
          <w:ilvl w:val="1"/>
          <w:numId w:val="102"/>
        </w:numPr>
        <w:ind w:left="1530" w:hanging="45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&lt;6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09F859C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6-8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2D57196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8-10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1735F01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&gt;10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210AF8F" w14:textId="77777777" w:rsidR="007067C8" w:rsidRPr="008F2A7E" w:rsidRDefault="007067C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64F44CA8" w14:textId="77777777" w:rsidR="005F6408" w:rsidRPr="008F2A7E" w:rsidRDefault="005F640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0B2DAEA3" w14:textId="77777777" w:rsidR="005F6408" w:rsidRPr="008F2A7E" w:rsidRDefault="005F640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6E1E28FE" w14:textId="77777777" w:rsidR="00A713B0" w:rsidRDefault="007067C8" w:rsidP="007067C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         </w:t>
      </w:r>
      <w:r w:rsidR="00A713B0" w:rsidRPr="00A713B0">
        <w:rPr>
          <w:rFonts w:ascii="Arial" w:eastAsia="Arial" w:hAnsi="Arial" w:cs="Arial"/>
          <w:b/>
          <w:bCs/>
          <w:sz w:val="22"/>
          <w:szCs w:val="22"/>
          <w:lang w:val="el-GR"/>
        </w:rPr>
        <w:t>30</w:t>
      </w: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="008F2A7E"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>..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.κ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ατά μέσο όρο πόσες ώρες τη νύχτα κοιμόταν το παιδί σας τα</w:t>
      </w: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</w:p>
    <w:p w14:paraId="052BE715" w14:textId="0CDB88D8" w:rsidR="007067C8" w:rsidRPr="008F2A7E" w:rsidRDefault="00A713B0" w:rsidP="007067C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D01F2F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      </w:t>
      </w:r>
      <w:r w:rsidR="007067C8"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>ΣΑΒΒΑΤΟΚΥΡΙΑΚΑ;</w:t>
      </w:r>
    </w:p>
    <w:p w14:paraId="004CB3ED" w14:textId="01102CE4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&lt;6 ώρες</w:t>
      </w:r>
    </w:p>
    <w:p w14:paraId="199F2D6B" w14:textId="6496D8CE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6-8 ώρες</w:t>
      </w:r>
    </w:p>
    <w:p w14:paraId="0A9E1CB2" w14:textId="0A083699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8-10 ώρες</w:t>
      </w:r>
    </w:p>
    <w:p w14:paraId="6EBF8AB2" w14:textId="78234FC4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&gt;10 ώρες</w:t>
      </w:r>
    </w:p>
    <w:p w14:paraId="0F51CEDD" w14:textId="77777777" w:rsidR="00283E8D" w:rsidRPr="008F2A7E" w:rsidRDefault="00283E8D" w:rsidP="007837C2">
      <w:pPr>
        <w:rPr>
          <w:rFonts w:ascii="Arial" w:eastAsia="Arial" w:hAnsi="Arial" w:cs="Arial"/>
          <w:sz w:val="22"/>
          <w:szCs w:val="22"/>
        </w:rPr>
      </w:pPr>
    </w:p>
    <w:p w14:paraId="24C1128D" w14:textId="120B3BD2" w:rsidR="00FA036D" w:rsidRPr="00A713B0" w:rsidRDefault="00A713B0" w:rsidP="00A713B0">
      <w:pPr>
        <w:spacing w:before="5"/>
        <w:ind w:left="360"/>
        <w:rPr>
          <w:sz w:val="22"/>
          <w:szCs w:val="22"/>
          <w:lang w:val="el-GR"/>
        </w:rPr>
      </w:pPr>
      <w:r w:rsidRPr="00A713B0">
        <w:rPr>
          <w:rFonts w:ascii="Arial" w:eastAsia="Arial" w:hAnsi="Arial" w:cs="Arial"/>
          <w:b/>
          <w:sz w:val="22"/>
          <w:szCs w:val="22"/>
          <w:lang w:val="el-GR"/>
        </w:rPr>
        <w:t>31</w:t>
      </w:r>
      <w:r w:rsidR="00FA036D" w:rsidRPr="00A713B0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ημέρες την εβδομάδα έκανε άσκηση το παιδί σας </w:t>
      </w:r>
      <w:r w:rsidR="00FA036D" w:rsidRPr="00A713B0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</w:t>
      </w:r>
      <w:r w:rsidR="005B5E53" w:rsidRPr="00A713B0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του ή να ανασαίνει πιο γρήγορα</w:t>
      </w:r>
      <w:r w:rsidR="00FA036D" w:rsidRPr="00A713B0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 για τουλάχιστον 30 λεπτά;</w:t>
      </w:r>
    </w:p>
    <w:p w14:paraId="1DF16452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0A26100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0701439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C46C4D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87BBC83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Καθημερινα</w:t>
      </w:r>
      <w:proofErr w:type="spellEnd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4442BE94" w14:textId="77777777" w:rsidR="00281951" w:rsidRPr="008F2A7E" w:rsidRDefault="00281951" w:rsidP="00283E8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48AB1E63" w14:textId="12E1A92C" w:rsidR="00FA036D" w:rsidRPr="00A713B0" w:rsidRDefault="00FA036D" w:rsidP="00A713B0">
      <w:pPr>
        <w:pStyle w:val="a4"/>
        <w:numPr>
          <w:ilvl w:val="0"/>
          <w:numId w:val="111"/>
        </w:numPr>
        <w:rPr>
          <w:sz w:val="22"/>
          <w:szCs w:val="22"/>
          <w:lang w:val="el-GR"/>
        </w:rPr>
      </w:pPr>
      <w:r w:rsidRPr="00A713B0">
        <w:rPr>
          <w:rFonts w:ascii="Arial" w:eastAsia="Arial" w:hAnsi="Arial" w:cs="Arial"/>
          <w:b/>
          <w:sz w:val="22"/>
          <w:szCs w:val="22"/>
          <w:lang w:val="el-GR"/>
        </w:rPr>
        <w:t xml:space="preserve">πόσες </w:t>
      </w:r>
      <w:r w:rsidR="00977BC9" w:rsidRPr="00A713B0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A713B0">
        <w:rPr>
          <w:rFonts w:ascii="Arial" w:eastAsia="Arial" w:hAnsi="Arial" w:cs="Arial"/>
          <w:b/>
          <w:sz w:val="22"/>
          <w:szCs w:val="22"/>
          <w:lang w:val="el-GR"/>
        </w:rPr>
        <w:t>μέρες την εβδομάδα περνούσε το παιδί σας εκτός σπιτιού</w:t>
      </w:r>
      <w:r w:rsidR="008F2A7E" w:rsidRPr="00A713B0">
        <w:rPr>
          <w:rFonts w:ascii="Arial" w:eastAsia="Arial" w:hAnsi="Arial" w:cs="Arial"/>
          <w:b/>
          <w:sz w:val="22"/>
          <w:szCs w:val="22"/>
          <w:lang w:val="el-GR"/>
        </w:rPr>
        <w:t>( σε πάρκα, πλατείες, εξωτερικούς χώρους)</w:t>
      </w:r>
      <w:r w:rsidRPr="00A713B0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7B9A53D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804F6DE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7F7718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208A265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04ACBE4" w14:textId="4D687B57" w:rsidR="00FA036D" w:rsidRPr="008F2A7E" w:rsidRDefault="00977BC9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</w:t>
      </w:r>
      <w:r w:rsidR="00FA036D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αθημερινά</w:t>
      </w:r>
    </w:p>
    <w:p w14:paraId="384DE25D" w14:textId="77777777" w:rsidR="00FB3DD3" w:rsidRPr="008F2A7E" w:rsidRDefault="00FB3DD3" w:rsidP="007C6F70"/>
    <w:p w14:paraId="6A53A92D" w14:textId="77777777" w:rsidR="001733B4" w:rsidRPr="008F2A7E" w:rsidRDefault="001733B4" w:rsidP="001733B4">
      <w:pPr>
        <w:pStyle w:val="2"/>
        <w:rPr>
          <w:sz w:val="28"/>
          <w:szCs w:val="28"/>
          <w:lang w:val="el-GR"/>
        </w:rPr>
      </w:pPr>
      <w:bookmarkStart w:id="1" w:name="_heading=h.61snut8df3qb" w:colFirst="0" w:colLast="0"/>
      <w:bookmarkEnd w:id="1"/>
      <w:r w:rsidRPr="008F2A7E">
        <w:rPr>
          <w:sz w:val="28"/>
          <w:szCs w:val="28"/>
          <w:lang w:val="el-GR"/>
        </w:rPr>
        <w:lastRenderedPageBreak/>
        <w:t>ΣΥΝΑΙΣΘΗΜΑΤΑ/ΑΝΗΣΥΧΙΕΣ (ΤΕΛΕΥΤΑΙΕΣ ΔΥΟ ΕΒΔΟΜΑΔΕΣ)</w:t>
      </w:r>
    </w:p>
    <w:p w14:paraId="00000218" w14:textId="77777777" w:rsidR="00067B04" w:rsidRPr="008F2A7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1C95A01" w14:textId="77777777" w:rsidR="001733B4" w:rsidRPr="008F2A7E" w:rsidRDefault="001733B4" w:rsidP="001733B4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1A" w14:textId="77777777" w:rsidR="00067B04" w:rsidRPr="008F2A7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D431404" w14:textId="7F572C91" w:rsidR="00BC62FA" w:rsidRPr="00A713B0" w:rsidRDefault="00BC62FA" w:rsidP="00A713B0">
      <w:pPr>
        <w:pStyle w:val="a4"/>
        <w:numPr>
          <w:ilvl w:val="0"/>
          <w:numId w:val="111"/>
        </w:numPr>
        <w:rPr>
          <w:sz w:val="22"/>
          <w:szCs w:val="22"/>
          <w:lang w:val="el-GR"/>
        </w:rPr>
      </w:pPr>
      <w:r w:rsidRPr="00A713B0">
        <w:rPr>
          <w:rFonts w:ascii="Arial" w:eastAsia="Arial" w:hAnsi="Arial" w:cs="Arial"/>
          <w:b/>
          <w:sz w:val="22"/>
          <w:szCs w:val="22"/>
          <w:lang w:val="el-GR"/>
        </w:rPr>
        <w:t>… σε τι βαθμό το παιδί σας ανησυχούσε  γενικά;</w:t>
      </w:r>
    </w:p>
    <w:p w14:paraId="4163D1F8" w14:textId="26511B0F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2D7ADBF4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D54F6B5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895A25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53EF7E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172244B7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487A6DC8" w14:textId="0B72DDED" w:rsidR="00F20CF1" w:rsidRPr="008F2A7E" w:rsidRDefault="00F20CF1" w:rsidP="00A713B0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5B5E53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λυπημένο ή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χαρούμεν</w:t>
      </w:r>
      <w:r w:rsidR="005B5E53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ο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1BD2705E" w14:textId="4D800207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λυπημένο</w:t>
      </w:r>
    </w:p>
    <w:p w14:paraId="732D9066" w14:textId="57A6A884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λυπημένο</w:t>
      </w:r>
    </w:p>
    <w:p w14:paraId="3609997C" w14:textId="77777777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2951EA69" w14:textId="2F9BA9F1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χαρούμενο</w:t>
      </w:r>
    </w:p>
    <w:p w14:paraId="469A991B" w14:textId="01D3622A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χαρούμενο</w:t>
      </w:r>
    </w:p>
    <w:p w14:paraId="00000228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19736ACC" w14:textId="75C1967A" w:rsidR="00F20CF1" w:rsidRPr="008F2A7E" w:rsidRDefault="00F20CF1" w:rsidP="00A713B0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ήταν σε θέση το παιδί σας να απολαμβάνει τις συνήθεις δ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>ρ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αστηριότητές του;</w:t>
      </w:r>
    </w:p>
    <w:p w14:paraId="7BD4DAC3" w14:textId="77777777" w:rsidR="00F20CF1" w:rsidRPr="008F2A7E" w:rsidRDefault="00F20CF1" w:rsidP="00C1056F">
      <w:pPr>
        <w:pStyle w:val="a4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FD9760F" w14:textId="77777777" w:rsidR="00F20CF1" w:rsidRPr="008F2A7E" w:rsidRDefault="00F20CF1" w:rsidP="00C1056F">
      <w:pPr>
        <w:pStyle w:val="a4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492E3CF" w14:textId="77777777" w:rsidR="00F20CF1" w:rsidRPr="008F2A7E" w:rsidRDefault="00F20CF1" w:rsidP="00C1056F">
      <w:pPr>
        <w:pStyle w:val="a4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23A452E" w14:textId="77777777" w:rsidR="00F20CF1" w:rsidRPr="008F2A7E" w:rsidRDefault="00F20CF1" w:rsidP="00C1056F">
      <w:pPr>
        <w:pStyle w:val="a4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07CCC68" w14:textId="77777777" w:rsidR="00F20CF1" w:rsidRPr="008F2A7E" w:rsidRDefault="00F20CF1" w:rsidP="00C1056F">
      <w:pPr>
        <w:pStyle w:val="a4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0000022F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41AC6B1A" w14:textId="390D9D96" w:rsidR="003C1A0D" w:rsidRPr="008F2A7E" w:rsidRDefault="003C1A0D" w:rsidP="00A713B0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πόσο χαλαρό 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αγχ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>ωμένο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ήταν το παιδί σας;</w:t>
      </w:r>
    </w:p>
    <w:p w14:paraId="0E958FE7" w14:textId="5A6362BA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χαλαρό</w:t>
      </w:r>
    </w:p>
    <w:p w14:paraId="1ABE4106" w14:textId="31CF4E3E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χαλαρό</w:t>
      </w:r>
    </w:p>
    <w:p w14:paraId="0FD14E30" w14:textId="77777777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BB13418" w14:textId="6DB5F1A2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5D65B1" w:rsidRPr="008F2A7E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8286074" w14:textId="77900447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5D65B1" w:rsidRPr="008F2A7E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0000236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751E403E" w14:textId="13BA2CD1" w:rsidR="003C1A0D" w:rsidRPr="008F2A7E" w:rsidRDefault="003C1A0D" w:rsidP="00A713B0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νευρικό</w:t>
      </w:r>
      <w:r w:rsidR="000C00F6" w:rsidRPr="008F2A7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 ήταν το παιδί σας;  </w:t>
      </w:r>
    </w:p>
    <w:p w14:paraId="249376DF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 νευρικό/ανήσυχο</w:t>
      </w:r>
    </w:p>
    <w:p w14:paraId="484415AA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Λίγο νευρικό/ανήσυχο</w:t>
      </w:r>
    </w:p>
    <w:p w14:paraId="76FFEDA0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534C0F48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506A0E" w14:textId="2D5AEAAB" w:rsidR="00D804A7" w:rsidRPr="008F2A7E" w:rsidRDefault="003C1A0D" w:rsidP="00D804A7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Πάρα πολύ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00023D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78CC071B" w14:textId="77777777" w:rsidR="00EC1186" w:rsidRPr="008F2A7E" w:rsidRDefault="00EC1186" w:rsidP="00A713B0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κουρασμένο/εξουθενωμένο ήταν το παιδί σας;</w:t>
      </w:r>
    </w:p>
    <w:p w14:paraId="46398BEC" w14:textId="11A4A39A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28B9B2FB" w14:textId="5C7A13D5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713FD47" w14:textId="5257B3A3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54E8928A" w14:textId="09934537" w:rsidR="00EC1186" w:rsidRPr="008F2A7E" w:rsidRDefault="00EC1186" w:rsidP="00C1056F">
      <w:pPr>
        <w:pStyle w:val="a4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94A9ACF" w14:textId="71D31004" w:rsidR="00EC1186" w:rsidRPr="008F2A7E" w:rsidRDefault="00EC1186" w:rsidP="00C1056F">
      <w:pPr>
        <w:pStyle w:val="a4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18220A0B" w14:textId="77777777" w:rsidR="007478C7" w:rsidRPr="008F2A7E" w:rsidRDefault="007478C7" w:rsidP="007478C7">
      <w:pPr>
        <w:rPr>
          <w:rFonts w:ascii="Arial" w:eastAsia="Arial" w:hAnsi="Arial" w:cs="Arial"/>
          <w:sz w:val="22"/>
          <w:szCs w:val="22"/>
          <w:lang w:val="el-GR"/>
        </w:rPr>
      </w:pPr>
    </w:p>
    <w:p w14:paraId="68353980" w14:textId="77777777" w:rsidR="00FA6305" w:rsidRPr="008F2A7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351A1CA6" w14:textId="77777777" w:rsidR="00EC1186" w:rsidRPr="008F2A7E" w:rsidRDefault="00EC1186" w:rsidP="00A713B0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… πόσο ικανό ήταν το παιδί σας να συγκεντρώνεται/εστιάζει την προσοχή του</w:t>
      </w:r>
    </w:p>
    <w:p w14:paraId="45C9E65E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εστιασμένο/προσεκτικό </w:t>
      </w:r>
    </w:p>
    <w:p w14:paraId="6D978AB9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εστιασμένο/προσεκτικό</w:t>
      </w:r>
    </w:p>
    <w:p w14:paraId="69B1CE98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54F92EE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απρόσεκτο/διασπασμένο</w:t>
      </w:r>
    </w:p>
    <w:p w14:paraId="38C49C03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απρόσεκτο/διασπασμένο</w:t>
      </w:r>
    </w:p>
    <w:p w14:paraId="0000024B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558C39B2" w14:textId="155E2A06" w:rsidR="00977BC9" w:rsidRPr="008F2A7E" w:rsidRDefault="007C6F70" w:rsidP="00A713B0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977BC9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b/>
          <w:sz w:val="22"/>
          <w:szCs w:val="22"/>
          <w:lang w:val="el-GR"/>
        </w:rPr>
        <w:t>/τσαντισμένο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7F8E3A3A" w14:textId="4F215010" w:rsidR="00977BC9" w:rsidRPr="008F2A7E" w:rsidRDefault="00D804A7" w:rsidP="00C1056F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0E5CB7BD" w14:textId="060A010E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6017A18" w14:textId="07FB7711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τσαντισμένο</w:t>
      </w:r>
    </w:p>
    <w:p w14:paraId="51B5B98B" w14:textId="6A1E0A44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309E419C" w14:textId="55D56D50" w:rsidR="003B1B55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246D42AB" w14:textId="55346179" w:rsidR="00067B04" w:rsidRPr="008F2A7E" w:rsidRDefault="00067B04" w:rsidP="003B1B55">
      <w:pPr>
        <w:ind w:left="1437"/>
        <w:rPr>
          <w:rFonts w:ascii="Arial" w:eastAsia="Arial" w:hAnsi="Arial" w:cs="Arial"/>
          <w:sz w:val="22"/>
          <w:szCs w:val="22"/>
        </w:rPr>
      </w:pPr>
    </w:p>
    <w:p w14:paraId="46D97FF8" w14:textId="587EF5F4" w:rsidR="00977BC9" w:rsidRPr="008F2A7E" w:rsidRDefault="00977BC9" w:rsidP="00A713B0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νομίζετε ότι ένιωθε μοναξιά/ήταν μοναχικό το παιδί σας;</w:t>
      </w:r>
    </w:p>
    <w:p w14:paraId="210F1CD2" w14:textId="74EA35CF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5BD161F4" w14:textId="3F44D88D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</w:p>
    <w:p w14:paraId="0AA7BA4A" w14:textId="153755C5" w:rsidR="00977BC9" w:rsidRPr="008F2A7E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</w:p>
    <w:p w14:paraId="5FA26AE5" w14:textId="09CF53EA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</w:p>
    <w:p w14:paraId="74EBAE00" w14:textId="460DA9C9" w:rsidR="00977BC9" w:rsidRPr="008F2A7E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Υπε</w:t>
      </w:r>
      <w:r w:rsidR="00497CF3" w:rsidRPr="008F2A7E">
        <w:rPr>
          <w:rFonts w:ascii="Arial" w:eastAsia="Arial" w:hAnsi="Arial" w:cs="Arial"/>
          <w:sz w:val="22"/>
          <w:szCs w:val="22"/>
          <w:lang w:val="el-GR"/>
        </w:rPr>
        <w:t>ρ</w:t>
      </w:r>
      <w:r w:rsidR="005F3963" w:rsidRPr="008F2A7E">
        <w:rPr>
          <w:rFonts w:ascii="Arial" w:eastAsia="Arial" w:hAnsi="Arial" w:cs="Arial"/>
          <w:sz w:val="22"/>
          <w:szCs w:val="22"/>
          <w:lang w:val="el-GR"/>
        </w:rPr>
        <w:t xml:space="preserve">βολικά </w:t>
      </w: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0000259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3F527F6B" w14:textId="77777777" w:rsidR="00977BC9" w:rsidRPr="008F2A7E" w:rsidRDefault="00977BC9" w:rsidP="00A713B0">
      <w:pPr>
        <w:numPr>
          <w:ilvl w:val="0"/>
          <w:numId w:val="111"/>
        </w:numPr>
        <w:ind w:left="644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το παιδί σας εξέφραζε αρνητικές σκέψεις ή πράγματα που το έκαναν να αισθάνεται άσχημα; </w:t>
      </w:r>
    </w:p>
    <w:p w14:paraId="5AEF1080" w14:textId="77777777" w:rsidR="00977BC9" w:rsidRPr="008F2A7E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58D62B" w14:textId="77777777" w:rsidR="00977BC9" w:rsidRPr="008F2A7E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0B1CF708" w14:textId="77777777" w:rsidR="00977BC9" w:rsidRPr="008F2A7E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713DA55A" w14:textId="77777777" w:rsidR="00977BC9" w:rsidRPr="008F2A7E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64FD576B" w14:textId="77777777" w:rsidR="00977BC9" w:rsidRPr="008F2A7E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3EB44258" w14:textId="77777777" w:rsidR="00283E8D" w:rsidRPr="008F2A7E" w:rsidRDefault="00283E8D" w:rsidP="00283E8D">
      <w:pPr>
        <w:rPr>
          <w:rFonts w:ascii="Arial" w:eastAsia="Arial" w:hAnsi="Arial" w:cs="Arial"/>
          <w:sz w:val="22"/>
          <w:szCs w:val="22"/>
          <w:lang w:val="el-GR"/>
        </w:rPr>
      </w:pPr>
    </w:p>
    <w:p w14:paraId="0D141DFB" w14:textId="77777777" w:rsidR="00FA6305" w:rsidRPr="008F2A7E" w:rsidRDefault="00FA6305">
      <w:pPr>
        <w:rPr>
          <w:rFonts w:ascii="Arial" w:eastAsia="Arial" w:hAnsi="Arial" w:cs="Arial"/>
          <w:sz w:val="22"/>
          <w:szCs w:val="22"/>
        </w:rPr>
      </w:pPr>
    </w:p>
    <w:p w14:paraId="1BE4C04C" w14:textId="77777777" w:rsidR="00B2573D" w:rsidRPr="008F2A7E" w:rsidRDefault="00B2573D" w:rsidP="00B2573D">
      <w:pPr>
        <w:pStyle w:val="2"/>
        <w:rPr>
          <w:sz w:val="28"/>
          <w:szCs w:val="28"/>
          <w:lang w:val="el-GR"/>
        </w:rPr>
      </w:pPr>
      <w:r w:rsidRPr="008F2A7E">
        <w:rPr>
          <w:sz w:val="28"/>
          <w:szCs w:val="28"/>
          <w:lang w:val="el-GR"/>
        </w:rPr>
        <w:t>ΧΡΗΣΗ ΨΗΦΙΑΚΩΝ ΜΕΣΩΝ</w:t>
      </w:r>
      <w:r w:rsidRPr="008F2A7E">
        <w:rPr>
          <w:sz w:val="28"/>
          <w:szCs w:val="28"/>
        </w:rPr>
        <w:t> </w:t>
      </w:r>
      <w:r w:rsidRPr="008F2A7E">
        <w:rPr>
          <w:sz w:val="28"/>
          <w:szCs w:val="28"/>
          <w:lang w:val="el-GR"/>
        </w:rPr>
        <w:t>(ΤΕΛΕΥΤΑΙΕΣ ΔΥΟ ΕΒΔΟΜΑΔΕΣ)</w:t>
      </w:r>
    </w:p>
    <w:p w14:paraId="4749EB57" w14:textId="77777777" w:rsidR="001C0452" w:rsidRPr="008F2A7E" w:rsidRDefault="001C0452" w:rsidP="001C0452">
      <w:pPr>
        <w:rPr>
          <w:lang w:val="el-GR"/>
        </w:rPr>
      </w:pPr>
    </w:p>
    <w:p w14:paraId="403A79C1" w14:textId="68F1ED4D" w:rsidR="00B2573D" w:rsidRPr="008F2A7E" w:rsidRDefault="00B2573D" w:rsidP="00B2573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χρόνο την ημέρα αφιέρωνε το πα</w:t>
      </w:r>
      <w:r w:rsidR="00F738AC" w:rsidRPr="008F2A7E">
        <w:rPr>
          <w:rFonts w:ascii="Arial" w:eastAsia="Arial" w:hAnsi="Arial" w:cs="Arial"/>
          <w:b/>
          <w:sz w:val="22"/>
          <w:szCs w:val="22"/>
          <w:lang w:val="el-GR"/>
        </w:rPr>
        <w:t>ι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δί σας: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</w:t>
      </w:r>
    </w:p>
    <w:p w14:paraId="2B724494" w14:textId="77777777" w:rsidR="001C0452" w:rsidRPr="008F2A7E" w:rsidRDefault="001C0452" w:rsidP="001C0452">
      <w:pPr>
        <w:rPr>
          <w:rFonts w:ascii="Arial" w:eastAsia="Arial" w:hAnsi="Arial" w:cs="Arial"/>
          <w:sz w:val="22"/>
          <w:szCs w:val="22"/>
          <w:lang w:val="el-GR"/>
        </w:rPr>
      </w:pPr>
    </w:p>
    <w:p w14:paraId="2EF2B6D8" w14:textId="77777777" w:rsidR="00125BFC" w:rsidRPr="008F2A7E" w:rsidRDefault="00125BFC" w:rsidP="00A713B0">
      <w:pPr>
        <w:numPr>
          <w:ilvl w:val="0"/>
          <w:numId w:val="111"/>
        </w:numPr>
        <w:ind w:left="644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…να παρακολουθεί τηλεόραση ή ψηφιακά μέσα (π.χ., </w:t>
      </w:r>
      <w:r w:rsidRPr="008F2A7E">
        <w:rPr>
          <w:rFonts w:ascii="Arial" w:eastAsia="Arial" w:hAnsi="Arial" w:cs="Arial"/>
          <w:b/>
          <w:sz w:val="22"/>
          <w:szCs w:val="22"/>
        </w:rPr>
        <w:t>Netflix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Pr="008F2A7E">
        <w:rPr>
          <w:rFonts w:ascii="Arial" w:eastAsia="Arial" w:hAnsi="Arial" w:cs="Arial"/>
          <w:b/>
          <w:sz w:val="22"/>
          <w:szCs w:val="22"/>
        </w:rPr>
        <w:t>YouTube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, ή να σερφάρει στο διαδίκτυο);</w:t>
      </w:r>
    </w:p>
    <w:p w14:paraId="305D4FB7" w14:textId="64A8501A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0215C4" w:rsidRPr="008F2A7E">
        <w:rPr>
          <w:rFonts w:ascii="Arial" w:eastAsia="Arial" w:hAnsi="Arial" w:cs="Arial"/>
          <w:sz w:val="22"/>
          <w:szCs w:val="22"/>
          <w:lang w:val="el-GR"/>
        </w:rPr>
        <w:t xml:space="preserve"> ή ψηφιακά μέσα</w:t>
      </w:r>
    </w:p>
    <w:p w14:paraId="06C7F1C1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F923D86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84F114C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4C07F92" w14:textId="3527BDC5" w:rsidR="007478C7" w:rsidRPr="008F2A7E" w:rsidRDefault="00125BFC" w:rsidP="007478C7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6C8219B" w14:textId="77777777" w:rsidR="001C0452" w:rsidRPr="008F2A7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57123826" w14:textId="77777777" w:rsidR="007A6B85" w:rsidRPr="008F2A7E" w:rsidRDefault="007A6B85" w:rsidP="00A713B0">
      <w:pPr>
        <w:numPr>
          <w:ilvl w:val="0"/>
          <w:numId w:val="111"/>
        </w:numPr>
        <w:ind w:left="700"/>
        <w:rPr>
          <w:sz w:val="22"/>
          <w:szCs w:val="22"/>
        </w:rPr>
      </w:pP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. Facetime, Facebook, Instagram, Snapchat, Twitter,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7101006A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E79D0F4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251F097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C87A36E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lastRenderedPageBreak/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956CE1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lang w:val="el-GR"/>
        </w:rPr>
        <w:t>Περισότερο</w:t>
      </w:r>
      <w:proofErr w:type="spellEnd"/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από 6 ώρες</w:t>
      </w:r>
    </w:p>
    <w:p w14:paraId="060AE5F2" w14:textId="77777777" w:rsidR="00FA6305" w:rsidRPr="008F2A7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72123BFA" w14:textId="77777777" w:rsidR="007A6B85" w:rsidRPr="008F2A7E" w:rsidRDefault="007A6B85" w:rsidP="00A713B0">
      <w:pPr>
        <w:numPr>
          <w:ilvl w:val="0"/>
          <w:numId w:val="111"/>
        </w:numPr>
        <w:ind w:left="700"/>
        <w:rPr>
          <w:sz w:val="22"/>
          <w:szCs w:val="22"/>
        </w:rPr>
      </w:pPr>
      <w:bookmarkStart w:id="2" w:name="_heading=h.79mx5hq6u7hg" w:colFirst="0" w:colLast="0"/>
      <w:bookmarkEnd w:id="2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παίζει βιντεοπαιχνίδια</w:t>
      </w:r>
    </w:p>
    <w:p w14:paraId="4093E37A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lang w:val="el-GR"/>
        </w:rPr>
        <w:t>Καθολου</w:t>
      </w:r>
      <w:proofErr w:type="spellEnd"/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βιντεοπαιχνίδια</w:t>
      </w:r>
    </w:p>
    <w:p w14:paraId="048A8A54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51E9652C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1DB2CB8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04F3941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F68F074" w14:textId="5850336D" w:rsidR="00BB37E6" w:rsidRPr="008F2A7E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3A4A6626" w14:textId="77777777" w:rsidR="00C41737" w:rsidRPr="008F2A7E" w:rsidRDefault="00C41737" w:rsidP="00C41737">
      <w:pPr>
        <w:pStyle w:val="2"/>
        <w:rPr>
          <w:rFonts w:eastAsia="Arial" w:cs="Arial"/>
          <w:sz w:val="28"/>
          <w:szCs w:val="28"/>
          <w:highlight w:val="white"/>
          <w:lang w:val="el-GR"/>
        </w:rPr>
      </w:pPr>
      <w:r w:rsidRPr="008F2A7E">
        <w:rPr>
          <w:sz w:val="28"/>
          <w:szCs w:val="28"/>
          <w:lang w:val="el-GR"/>
        </w:rPr>
        <w:t>ΧΡΗΣΗ ΟΥΣΙΩΝ (ΤΕΛΕΥΤΑΙΕΣ ΔΥΟ ΕΒΔΟΜΑΔΕΣ)</w:t>
      </w:r>
    </w:p>
    <w:p w14:paraId="7E9DB0B4" w14:textId="62984474" w:rsidR="00C41737" w:rsidRPr="008F2A7E" w:rsidRDefault="00C41737" w:rsidP="00C41737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συχνά το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lang w:val="el-GR"/>
        </w:rPr>
        <w:t>παίδί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σας έκανε χρήση: </w:t>
      </w:r>
    </w:p>
    <w:p w14:paraId="29464BBF" w14:textId="1FAC52C0" w:rsidR="007067C8" w:rsidRPr="008F2A7E" w:rsidRDefault="00A713B0" w:rsidP="00B139B5">
      <w:pPr>
        <w:spacing w:before="240"/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</w:rPr>
        <w:t>46</w:t>
      </w:r>
      <w:r w:rsidR="00B139B5" w:rsidRPr="008F2A7E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... αλκοόλ;</w:t>
      </w:r>
    </w:p>
    <w:p w14:paraId="7C017776" w14:textId="07AB7D52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DCAD869" w14:textId="58F36BCF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E94A501" w14:textId="0D7BC6CF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Μία φορά τον μήνα</w:t>
      </w:r>
    </w:p>
    <w:p w14:paraId="378AFC38" w14:textId="6086A82C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9FAB68D" w14:textId="2992E909" w:rsidR="007067C8" w:rsidRPr="008F2A7E" w:rsidRDefault="00B139B5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523A20A1" w14:textId="0402D052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1B029F6D" w14:textId="7AFE894A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4EAAD165" w14:textId="11E5E23B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spacing w:after="200"/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4A42E5B3" w14:textId="77777777" w:rsidR="005F6408" w:rsidRPr="008F2A7E" w:rsidRDefault="005F6408" w:rsidP="005F6408">
      <w:pPr>
        <w:tabs>
          <w:tab w:val="left" w:pos="1440"/>
        </w:tabs>
        <w:spacing w:after="200"/>
        <w:rPr>
          <w:rFonts w:ascii="Arial" w:eastAsia="Arial" w:hAnsi="Arial" w:cs="Arial"/>
          <w:sz w:val="22"/>
          <w:szCs w:val="22"/>
          <w:lang w:val="el-GR"/>
        </w:rPr>
      </w:pPr>
    </w:p>
    <w:p w14:paraId="0A2FDD65" w14:textId="6BA04B9F" w:rsidR="007067C8" w:rsidRPr="008F2A7E" w:rsidRDefault="00A713B0" w:rsidP="00B139B5">
      <w:pPr>
        <w:spacing w:before="200"/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</w:rPr>
        <w:t>47</w:t>
      </w:r>
      <w:r w:rsidR="00B139B5" w:rsidRPr="008F2A7E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… </w:t>
      </w:r>
      <w:r w:rsidR="00DE538D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προϊόντων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94D2D07" w14:textId="3BDB3EB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0C54E5E" w14:textId="650187D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DC3564B" w14:textId="06C4EDAB" w:rsidR="00B139B5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3B9F64F4" w14:textId="4BDE7331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CF0B111" w14:textId="2FF5EFE0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Μία φορά την εβδομάδα </w:t>
      </w:r>
    </w:p>
    <w:p w14:paraId="68C5BD81" w14:textId="09002C63" w:rsidR="007067C8" w:rsidRPr="008F2A7E" w:rsidRDefault="00B139B5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503E019" w14:textId="66B3746E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00B8D795" w14:textId="0D868F1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4E3320F5" w14:textId="161072E2" w:rsidR="007067C8" w:rsidRPr="008F2A7E" w:rsidRDefault="00683786" w:rsidP="00683786">
      <w:pPr>
        <w:spacing w:before="240"/>
        <w:ind w:left="36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</w:t>
      </w:r>
      <w:r w:rsidR="00A713B0">
        <w:rPr>
          <w:rFonts w:ascii="Arial" w:eastAsia="Arial" w:hAnsi="Arial" w:cs="Arial"/>
          <w:b/>
          <w:sz w:val="22"/>
          <w:szCs w:val="22"/>
        </w:rPr>
        <w:t xml:space="preserve">48. 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… προϊόντ</w:t>
      </w:r>
      <w:r w:rsidR="00DE538D" w:rsidRPr="008F2A7E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καπνού/τσιγάρων;</w:t>
      </w:r>
    </w:p>
    <w:p w14:paraId="1A8428D4" w14:textId="13F0B531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B1F1971" w14:textId="1463E4DB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31FE861" w14:textId="574F670B" w:rsidR="007067C8" w:rsidRPr="008F2A7E" w:rsidRDefault="00B139B5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0A22B366" w14:textId="1C3107C3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70490194" w14:textId="2003737F" w:rsidR="007067C8" w:rsidRPr="008F2A7E" w:rsidRDefault="00B139B5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3BCE8D71" w14:textId="3F7296B2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E14F97F" w14:textId="2A0BF00D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05B467FD" w14:textId="2704DDD8" w:rsidR="007067C8" w:rsidRPr="008F2A7E" w:rsidRDefault="007067C8" w:rsidP="005F6408">
      <w:pPr>
        <w:pStyle w:val="a4"/>
        <w:numPr>
          <w:ilvl w:val="0"/>
          <w:numId w:val="106"/>
        </w:numPr>
        <w:spacing w:after="200"/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75060948" w14:textId="03F4986B" w:rsidR="007067C8" w:rsidRPr="008F2A7E" w:rsidRDefault="00683786" w:rsidP="00683786">
      <w:pPr>
        <w:spacing w:before="200"/>
        <w:ind w:left="36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</w:t>
      </w:r>
      <w:r w:rsidR="00A713B0" w:rsidRPr="00A713B0">
        <w:rPr>
          <w:rFonts w:ascii="Arial" w:eastAsia="Arial" w:hAnsi="Arial" w:cs="Arial"/>
          <w:b/>
          <w:sz w:val="22"/>
          <w:szCs w:val="22"/>
          <w:lang w:val="el-GR"/>
        </w:rPr>
        <w:t xml:space="preserve">49. 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... μαριχουάνας/κάνναβης (στριφτό,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χόρτο,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μπονγκ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039F0E17" w14:textId="6CCFDEAA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7EC3072" w14:textId="7D9E05E2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Σπάνια </w:t>
      </w:r>
    </w:p>
    <w:p w14:paraId="0B0B3FB6" w14:textId="32549F1F" w:rsidR="007067C8" w:rsidRPr="008F2A7E" w:rsidRDefault="00B139B5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997E8BB" w14:textId="73693104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3C82FF0" w14:textId="258A4E9B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</w:t>
      </w:r>
      <w:r w:rsidR="00156282" w:rsidRPr="008F2A7E">
        <w:rPr>
          <w:rFonts w:ascii="Arial" w:eastAsia="Arial" w:hAnsi="Arial" w:cs="Arial"/>
          <w:sz w:val="22"/>
          <w:szCs w:val="22"/>
          <w:lang w:val="el-GR"/>
        </w:rPr>
        <w:t>ά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11E3FA82" w14:textId="45F6565E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20E0B6A" w14:textId="165C279F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CF924A4" w14:textId="74601B17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25FC3340" w14:textId="77777777" w:rsidR="005F6408" w:rsidRPr="008F2A7E" w:rsidRDefault="005F6408" w:rsidP="005F6408">
      <w:pPr>
        <w:pStyle w:val="a4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5CFF8BFB" w14:textId="67D48E78" w:rsidR="007067C8" w:rsidRPr="00A713B0" w:rsidRDefault="00A713B0" w:rsidP="00A713B0">
      <w:pPr>
        <w:spacing w:before="200"/>
        <w:ind w:left="36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50.</w:t>
      </w:r>
      <w:r w:rsidR="00683786" w:rsidRPr="00A713B0">
        <w:rPr>
          <w:rFonts w:ascii="Arial" w:eastAsia="Arial" w:hAnsi="Arial" w:cs="Arial"/>
          <w:b/>
          <w:sz w:val="22"/>
          <w:szCs w:val="22"/>
          <w:lang w:val="el-GR"/>
        </w:rPr>
        <w:t xml:space="preserve">   </w:t>
      </w:r>
      <w:r w:rsidR="007067C8" w:rsidRPr="00A713B0">
        <w:rPr>
          <w:rFonts w:ascii="Arial" w:eastAsia="Arial" w:hAnsi="Arial" w:cs="Arial"/>
          <w:b/>
          <w:sz w:val="22"/>
          <w:szCs w:val="22"/>
        </w:rPr>
        <w:t xml:space="preserve">... </w:t>
      </w:r>
      <w:r w:rsidR="007067C8" w:rsidRPr="00A713B0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="007067C8" w:rsidRPr="00A713B0">
        <w:rPr>
          <w:rFonts w:ascii="Arial" w:eastAsia="Arial" w:hAnsi="Arial" w:cs="Arial"/>
          <w:b/>
          <w:sz w:val="22"/>
          <w:szCs w:val="22"/>
        </w:rPr>
        <w:t xml:space="preserve">, </w:t>
      </w:r>
      <w:r w:rsidR="007067C8" w:rsidRPr="00A713B0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="007067C8" w:rsidRPr="00A713B0">
        <w:rPr>
          <w:rFonts w:ascii="Arial" w:eastAsia="Arial" w:hAnsi="Arial" w:cs="Arial"/>
          <w:b/>
          <w:sz w:val="22"/>
          <w:szCs w:val="22"/>
        </w:rPr>
        <w:t xml:space="preserve">, </w:t>
      </w:r>
      <w:r w:rsidR="007067C8" w:rsidRPr="00A713B0"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</w:p>
    <w:p w14:paraId="52AA054F" w14:textId="5AC3F6BA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F9A7B78" w14:textId="7DE393C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47F8748" w14:textId="1EAA4A9C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B75A314" w14:textId="05FD176B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1AFE32E0" w14:textId="5978280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24F2718D" w14:textId="71A58629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3FAEE37" w14:textId="7618D45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4C916C1A" w14:textId="3198158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01ECFD29" w14:textId="77777777" w:rsidR="007067C8" w:rsidRPr="008F2A7E" w:rsidRDefault="007067C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DD3CC71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0156E1F9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7D27B58A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776C7627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16FDA7B0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1C16C59C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30A7ADC4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7BB8CDF4" w14:textId="6D7E0C8D" w:rsidR="007067C8" w:rsidRPr="008F2A7E" w:rsidRDefault="00A713B0" w:rsidP="00683786">
      <w:pPr>
        <w:spacing w:before="200"/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 w:rsidRPr="00A713B0">
        <w:rPr>
          <w:rFonts w:ascii="Arial" w:eastAsia="Arial" w:hAnsi="Arial" w:cs="Arial"/>
          <w:b/>
          <w:sz w:val="22"/>
          <w:szCs w:val="22"/>
          <w:lang w:val="el-GR"/>
        </w:rPr>
        <w:t>51.</w:t>
      </w:r>
      <w:r w:rsidR="00683786" w:rsidRPr="008F2A7E">
        <w:rPr>
          <w:rFonts w:ascii="Arial" w:eastAsia="Arial" w:hAnsi="Arial" w:cs="Arial"/>
          <w:b/>
          <w:sz w:val="22"/>
          <w:szCs w:val="22"/>
          <w:lang w:val="el-GR"/>
        </w:rPr>
        <w:t>….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άλλων ναρκωτικών, π.χ.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  <w:r w:rsidR="00683786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>παραισθησιογόνων ή έκσταση;</w:t>
      </w:r>
    </w:p>
    <w:p w14:paraId="7BC21575" w14:textId="103D3AAC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FBE182C" w14:textId="1800999A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AB234C4" w14:textId="6A115680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19F0271" w14:textId="36305720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0C2D8E95" w14:textId="778B2C4E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4AC3A253" w14:textId="312FA9B1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4E372CD5" w14:textId="0C8DC0CC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19A92468" w14:textId="4E4BE6BD" w:rsidR="007067C8" w:rsidRPr="008F2A7E" w:rsidRDefault="007067C8" w:rsidP="005F6408">
      <w:pPr>
        <w:pStyle w:val="a4"/>
        <w:numPr>
          <w:ilvl w:val="0"/>
          <w:numId w:val="109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08E6577E" w14:textId="3E113A35" w:rsidR="007067C8" w:rsidRPr="008F2A7E" w:rsidRDefault="00683786" w:rsidP="00683786">
      <w:pPr>
        <w:spacing w:before="200"/>
        <w:ind w:left="36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 w:rsidR="00A713B0">
        <w:rPr>
          <w:rFonts w:ascii="Arial" w:eastAsia="Arial" w:hAnsi="Arial" w:cs="Arial"/>
          <w:b/>
          <w:sz w:val="22"/>
          <w:szCs w:val="22"/>
        </w:rPr>
        <w:t>52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7067C8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υπνωτικών; </w:t>
      </w:r>
    </w:p>
    <w:p w14:paraId="3D6378CA" w14:textId="32AE7481" w:rsidR="00683786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89DA61E" w14:textId="69B8509A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2FA7E46" w14:textId="5EF918AF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0ECB382C" w14:textId="1534CB44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2536A376" w14:textId="2566B371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3C29B78A" w14:textId="6FFEB151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27730286" w14:textId="18E56445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06870171" w14:textId="7979DA6B" w:rsidR="007067C8" w:rsidRPr="008F2A7E" w:rsidRDefault="007067C8" w:rsidP="005F6408">
      <w:pPr>
        <w:pStyle w:val="a4"/>
        <w:numPr>
          <w:ilvl w:val="0"/>
          <w:numId w:val="110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52BD2D36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3F9E656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55066C80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6B034220" w14:textId="77777777" w:rsidR="003F5953" w:rsidRPr="002D6ED0" w:rsidRDefault="003F5953" w:rsidP="003F5953">
      <w:pPr>
        <w:pStyle w:val="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ΜΕΣΑ ΥΠΟΣΤΗΡΙΞΗΣ</w:t>
      </w:r>
    </w:p>
    <w:p w14:paraId="770CB6C4" w14:textId="77777777" w:rsidR="003F5953" w:rsidRPr="00A713B0" w:rsidRDefault="003F5953" w:rsidP="003F5953">
      <w:pPr>
        <w:rPr>
          <w:lang w:val="el-GR"/>
        </w:rPr>
      </w:pPr>
    </w:p>
    <w:p w14:paraId="3DCC61D5" w14:textId="57F5AD01" w:rsidR="003F5953" w:rsidRPr="00A713B0" w:rsidRDefault="00A713B0" w:rsidP="00A713B0">
      <w:pPr>
        <w:ind w:left="360"/>
        <w:rPr>
          <w:sz w:val="22"/>
          <w:szCs w:val="22"/>
          <w:lang w:val="el-GR"/>
        </w:rPr>
      </w:pPr>
      <w:r w:rsidRPr="00A713B0">
        <w:rPr>
          <w:rFonts w:ascii="Arial" w:eastAsia="Arial" w:hAnsi="Arial" w:cs="Arial"/>
          <w:b/>
          <w:sz w:val="22"/>
          <w:szCs w:val="22"/>
          <w:lang w:val="el-GR"/>
        </w:rPr>
        <w:t>53.</w:t>
      </w:r>
      <w:r w:rsidR="003F5953" w:rsidRPr="00A713B0">
        <w:rPr>
          <w:rFonts w:ascii="Arial" w:eastAsia="Arial" w:hAnsi="Arial" w:cs="Arial"/>
          <w:b/>
          <w:sz w:val="22"/>
          <w:szCs w:val="22"/>
          <w:lang w:val="el-GR"/>
        </w:rPr>
        <w:t>Ποι</w:t>
      </w:r>
      <w:r w:rsidR="00497CF3" w:rsidRPr="00A713B0">
        <w:rPr>
          <w:rFonts w:ascii="Arial" w:eastAsia="Arial" w:hAnsi="Arial" w:cs="Arial"/>
          <w:b/>
          <w:sz w:val="22"/>
          <w:szCs w:val="22"/>
          <w:lang w:val="el-GR"/>
        </w:rPr>
        <w:t>ά</w:t>
      </w:r>
      <w:r w:rsidR="003F5953" w:rsidRPr="00A713B0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μέσα υποστήριξης </w:t>
      </w:r>
      <w:r w:rsidR="00497CF3" w:rsidRPr="00A713B0">
        <w:rPr>
          <w:rFonts w:ascii="Arial" w:eastAsia="Arial" w:hAnsi="Arial" w:cs="Arial"/>
          <w:b/>
          <w:sz w:val="22"/>
          <w:szCs w:val="22"/>
          <w:lang w:val="el-GR"/>
        </w:rPr>
        <w:t xml:space="preserve">ίσχυαν </w:t>
      </w:r>
      <w:r w:rsidR="003F5953" w:rsidRPr="00A713B0">
        <w:rPr>
          <w:rFonts w:ascii="Arial" w:eastAsia="Arial" w:hAnsi="Arial" w:cs="Arial"/>
          <w:b/>
          <w:sz w:val="22"/>
          <w:szCs w:val="22"/>
          <w:lang w:val="el-GR"/>
        </w:rPr>
        <w:t xml:space="preserve">για το παιδί σας πριν τη κρίση του </w:t>
      </w:r>
      <w:proofErr w:type="spellStart"/>
      <w:r w:rsidR="003F5953" w:rsidRPr="00A713B0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="003F5953" w:rsidRPr="00A713B0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 w:rsidR="003F5953" w:rsidRPr="00A713B0"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="003F5953" w:rsidRPr="00A713B0">
        <w:rPr>
          <w:rFonts w:ascii="Arial" w:eastAsia="Arial" w:hAnsi="Arial" w:cs="Arial"/>
          <w:b/>
          <w:sz w:val="22"/>
          <w:szCs w:val="22"/>
          <w:lang w:val="el-GR"/>
        </w:rPr>
        <w:t>-19 στη χώρα και διαταράχθη</w:t>
      </w:r>
      <w:r w:rsidR="00497CF3" w:rsidRPr="00A713B0">
        <w:rPr>
          <w:rFonts w:ascii="Arial" w:eastAsia="Arial" w:hAnsi="Arial" w:cs="Arial"/>
          <w:b/>
          <w:sz w:val="22"/>
          <w:szCs w:val="22"/>
          <w:lang w:val="el-GR"/>
        </w:rPr>
        <w:t>κ</w:t>
      </w:r>
      <w:r w:rsidR="003F5953" w:rsidRPr="00A713B0">
        <w:rPr>
          <w:rFonts w:ascii="Arial" w:eastAsia="Arial" w:hAnsi="Arial" w:cs="Arial"/>
          <w:b/>
          <w:sz w:val="22"/>
          <w:szCs w:val="22"/>
          <w:lang w:val="el-GR"/>
        </w:rPr>
        <w:t xml:space="preserve">αν κατά τις </w:t>
      </w:r>
      <w:r w:rsidR="003F5953" w:rsidRPr="00A713B0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 w:rsidR="003F5953" w:rsidRPr="00A713B0">
        <w:rPr>
          <w:rFonts w:ascii="Arial" w:eastAsia="Arial" w:hAnsi="Arial" w:cs="Arial"/>
          <w:b/>
          <w:sz w:val="22"/>
          <w:szCs w:val="22"/>
          <w:lang w:val="el-GR"/>
        </w:rPr>
        <w:t>; (σημειώστε όλα όσα ταιριάζουν)</w:t>
      </w:r>
    </w:p>
    <w:p w14:paraId="64D2001E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675B73A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3A700DE8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77D24103" w14:textId="77777777" w:rsidR="003F5953" w:rsidRPr="00513044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58151815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3C49D18B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76F89B4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3A69240B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6E989794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6EFC03F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5304C6E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8F0F8FE" w14:textId="77777777" w:rsidR="003F5953" w:rsidRPr="00513044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0F8D0ABC" w14:textId="62C3F57C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  <w:lang w:val="el-GR"/>
        </w:rPr>
        <w:t>Ορίστε</w:t>
      </w:r>
      <w:r>
        <w:rPr>
          <w:rFonts w:ascii="Arial" w:eastAsia="Arial" w:hAnsi="Arial" w:cs="Arial"/>
          <w:sz w:val="22"/>
          <w:szCs w:val="22"/>
        </w:rPr>
        <w:t xml:space="preserve"> ______</w:t>
      </w:r>
    </w:p>
    <w:p w14:paraId="1CE05330" w14:textId="77777777" w:rsidR="007478C7" w:rsidRDefault="007478C7" w:rsidP="003F5953">
      <w:pPr>
        <w:ind w:left="720"/>
        <w:rPr>
          <w:rFonts w:ascii="Arial" w:eastAsia="Arial" w:hAnsi="Arial" w:cs="Arial"/>
          <w:sz w:val="22"/>
          <w:szCs w:val="22"/>
        </w:rPr>
      </w:pPr>
    </w:p>
    <w:p w14:paraId="64E40FCF" w14:textId="77777777" w:rsidR="007478C7" w:rsidRDefault="007478C7" w:rsidP="003F5953">
      <w:pPr>
        <w:ind w:left="720"/>
        <w:rPr>
          <w:rFonts w:ascii="Arial" w:eastAsia="Arial" w:hAnsi="Arial" w:cs="Arial"/>
          <w:sz w:val="22"/>
          <w:szCs w:val="22"/>
        </w:rPr>
      </w:pPr>
    </w:p>
    <w:p w14:paraId="0000028B" w14:textId="77777777" w:rsidR="00067B04" w:rsidRPr="00497CF3" w:rsidRDefault="00067B04">
      <w:pPr>
        <w:rPr>
          <w:lang w:val="el-GR"/>
        </w:rPr>
      </w:pPr>
    </w:p>
    <w:p w14:paraId="62735172" w14:textId="77777777" w:rsidR="00A713B0" w:rsidRDefault="00A713B0" w:rsidP="00497CF3">
      <w:pPr>
        <w:pStyle w:val="2"/>
        <w:rPr>
          <w:lang w:val="el-GR"/>
        </w:rPr>
      </w:pPr>
    </w:p>
    <w:p w14:paraId="44FBB8F5" w14:textId="77777777" w:rsidR="00A713B0" w:rsidRDefault="00A713B0" w:rsidP="00497CF3">
      <w:pPr>
        <w:pStyle w:val="2"/>
        <w:rPr>
          <w:lang w:val="el-GR"/>
        </w:rPr>
      </w:pPr>
    </w:p>
    <w:p w14:paraId="205A7486" w14:textId="77777777" w:rsidR="00A713B0" w:rsidRDefault="00A713B0" w:rsidP="00497CF3">
      <w:pPr>
        <w:pStyle w:val="2"/>
        <w:rPr>
          <w:lang w:val="el-GR"/>
        </w:rPr>
      </w:pPr>
    </w:p>
    <w:p w14:paraId="0E37CD80" w14:textId="77777777" w:rsidR="00A713B0" w:rsidRDefault="00A713B0" w:rsidP="00497CF3">
      <w:pPr>
        <w:pStyle w:val="2"/>
        <w:rPr>
          <w:lang w:val="el-GR"/>
        </w:rPr>
      </w:pPr>
    </w:p>
    <w:p w14:paraId="664A2B4E" w14:textId="4934EB68" w:rsidR="00497CF3" w:rsidRPr="00513044" w:rsidRDefault="00497CF3" w:rsidP="00497CF3">
      <w:pPr>
        <w:pStyle w:val="2"/>
        <w:rPr>
          <w:b w:val="0"/>
          <w:lang w:val="el-GR"/>
        </w:rPr>
      </w:pPr>
      <w:r>
        <w:rPr>
          <w:lang w:val="el-GR"/>
        </w:rPr>
        <w:t>ΕΠΙΠΡΟΣΘΕΤΕΣ ΑΝΗΣΥΧΙΕΣ ΚΑΙ ΣΧΟΛΙΑ</w:t>
      </w:r>
    </w:p>
    <w:p w14:paraId="466C4978" w14:textId="77777777" w:rsidR="00497CF3" w:rsidRPr="00497CF3" w:rsidRDefault="00497CF3" w:rsidP="00497CF3">
      <w:pPr>
        <w:rPr>
          <w:lang w:val="el-GR"/>
        </w:rPr>
      </w:pPr>
    </w:p>
    <w:p w14:paraId="434B5D48" w14:textId="7F7FC47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</w:t>
      </w:r>
    </w:p>
    <w:p w14:paraId="0740BEF2" w14:textId="63A04FC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820B98B" w14:textId="3A7ACAD6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3C43635" w14:textId="3D34089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006B9" wp14:editId="2164185D">
                <wp:simplePos x="0" y="0"/>
                <wp:positionH relativeFrom="column">
                  <wp:posOffset>136800</wp:posOffset>
                </wp:positionH>
                <wp:positionV relativeFrom="paragraph">
                  <wp:posOffset>86805</wp:posOffset>
                </wp:positionV>
                <wp:extent cx="4824000" cy="1202430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00" cy="120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C4E33" w14:textId="77777777" w:rsidR="007C5CC3" w:rsidRDefault="007C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06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75pt;margin-top:6.85pt;width:379.85pt;height:9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" fillcolor="white [3201]" strokeweight=".5pt">
                <v:textbox>
                  <w:txbxContent>
                    <w:p w14:paraId="4CEC4E33" w14:textId="77777777" w:rsidR="007C5CC3" w:rsidRDefault="007C5CC3"/>
                  </w:txbxContent>
                </v:textbox>
              </v:shape>
            </w:pict>
          </mc:Fallback>
        </mc:AlternateContent>
      </w:r>
    </w:p>
    <w:p w14:paraId="2D9669FA" w14:textId="352E16B0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81D38" w14:textId="7F3F4306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D466115" w14:textId="1405CA71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2295B7B" w14:textId="27A72F8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3D68669" w14:textId="67EF517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31554F0" w14:textId="44686E0D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52D404" w14:textId="059CA1DB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FA0089" w14:textId="65F36787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5D78520" w14:textId="781B09B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50C3AA" w14:textId="77777777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1D9F79" w14:textId="77777777" w:rsidR="00497CF3" w:rsidRPr="005D462A" w:rsidRDefault="00497CF3" w:rsidP="00497CF3">
      <w:pPr>
        <w:rPr>
          <w:rFonts w:ascii="Arial" w:eastAsia="Arial" w:hAnsi="Arial" w:cs="Arial"/>
          <w:sz w:val="22"/>
          <w:szCs w:val="22"/>
          <w:lang w:val="el-GR"/>
        </w:rPr>
      </w:pPr>
    </w:p>
    <w:p w14:paraId="60576978" w14:textId="77777777" w:rsidR="00A713B0" w:rsidRDefault="00A713B0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FFAE4A2" w14:textId="77777777" w:rsidR="00A713B0" w:rsidRDefault="00A713B0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887AC15" w14:textId="77777777" w:rsidR="00A713B0" w:rsidRDefault="00A713B0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FFFBFA1" w14:textId="77777777" w:rsidR="00A713B0" w:rsidRDefault="00A713B0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4323FAD" w14:textId="77777777" w:rsidR="00A713B0" w:rsidRDefault="00A713B0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8F49788" w14:textId="77777777" w:rsidR="00A713B0" w:rsidRDefault="00A713B0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8F1C640" w14:textId="77777777" w:rsidR="00A713B0" w:rsidRDefault="00A713B0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45C19E9" w14:textId="77777777" w:rsidR="00A713B0" w:rsidRDefault="00A713B0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B7BC457" w14:textId="7E4F5425" w:rsidR="00497CF3" w:rsidRPr="005D462A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93" w14:textId="3BBA3EC6" w:rsidR="00067B04" w:rsidRDefault="00497CF3" w:rsidP="00497CF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70001" wp14:editId="6E922E8C">
                <wp:simplePos x="0" y="0"/>
                <wp:positionH relativeFrom="column">
                  <wp:posOffset>268014</wp:posOffset>
                </wp:positionH>
                <wp:positionV relativeFrom="paragraph">
                  <wp:posOffset>531386</wp:posOffset>
                </wp:positionV>
                <wp:extent cx="4759891" cy="1497724"/>
                <wp:effectExtent l="0" t="0" r="158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891" cy="149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C11DA" w14:textId="77777777" w:rsidR="007C5CC3" w:rsidRDefault="007C5CC3" w:rsidP="00497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0001" id="Text Box 2" o:spid="_x0000_s1027" type="#_x0000_t202" style="position:absolute;margin-left:21.1pt;margin-top:41.85pt;width:374.8pt;height:1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" fillcolor="white [3201]" strokeweight=".5pt">
                <v:textbox>
                  <w:txbxContent>
                    <w:p w14:paraId="70FC11DA" w14:textId="77777777" w:rsidR="007C5CC3" w:rsidRDefault="007C5CC3" w:rsidP="00497CF3"/>
                  </w:txbxContent>
                </v:textbox>
              </v:shape>
            </w:pict>
          </mc:Fallback>
        </mc:AlternateConten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4D7E3" w14:textId="77777777" w:rsidR="00BD4A4A" w:rsidRDefault="00BD4A4A">
      <w:r>
        <w:separator/>
      </w:r>
    </w:p>
  </w:endnote>
  <w:endnote w:type="continuationSeparator" w:id="0">
    <w:p w14:paraId="0A5FCA4C" w14:textId="77777777" w:rsidR="00BD4A4A" w:rsidRDefault="00BD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7C5CC3" w:rsidRDefault="007C5CC3">
    <w:pPr>
      <w:jc w:val="right"/>
    </w:pPr>
    <w:r>
      <w:fldChar w:fldCharType="begin"/>
    </w:r>
    <w:r>
      <w:instrText>PAGE</w:instrText>
    </w:r>
    <w:r>
      <w:fldChar w:fldCharType="separate"/>
    </w:r>
    <w:r w:rsidR="00310D65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66B70" w14:textId="77777777" w:rsidR="00BD4A4A" w:rsidRDefault="00BD4A4A">
      <w:r>
        <w:separator/>
      </w:r>
    </w:p>
  </w:footnote>
  <w:footnote w:type="continuationSeparator" w:id="0">
    <w:p w14:paraId="551F0191" w14:textId="77777777" w:rsidR="00BD4A4A" w:rsidRDefault="00BD4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49EA4" w14:textId="746AA5EA" w:rsidR="007C5CC3" w:rsidRPr="00547B5D" w:rsidRDefault="007C5CC3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ΑΡΧΙΚΟ </w:t>
    </w: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ΕΡΩΤΗΜΑΤΟΛΟΓΙΟ ΜΕΛΕΤΗΣ ΕΠΙΠΤΩΣΕΩΝ ΑΠΟ ΤΗΝ ΠΑΝΔΗΜΙΑ </w:t>
    </w:r>
  </w:p>
  <w:p w14:paraId="3D56A017" w14:textId="77777777" w:rsidR="007C5CC3" w:rsidRPr="005658BA" w:rsidRDefault="007C5CC3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ΤΟΥ</w:t>
    </w:r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 </w:t>
    </w:r>
    <w:proofErr w:type="spellStart"/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ΚΟΡΩΝΟΪΟΥ</w:t>
    </w:r>
    <w:proofErr w:type="spellEnd"/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/ </w:t>
    </w:r>
    <w:proofErr w:type="spellStart"/>
    <w:r w:rsidRPr="00547B5D">
      <w:rPr>
        <w:rFonts w:ascii="Arial" w:eastAsia="Arial" w:hAnsi="Arial" w:cs="Arial"/>
        <w:b/>
        <w:color w:val="0000FF"/>
        <w:sz w:val="22"/>
        <w:szCs w:val="22"/>
      </w:rPr>
      <w:t>COVID</w:t>
    </w:r>
    <w:proofErr w:type="spellEnd"/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>-19 (</w:t>
    </w:r>
    <w:r w:rsidRPr="00547B5D">
      <w:rPr>
        <w:rFonts w:ascii="Arial" w:eastAsia="Arial" w:hAnsi="Arial" w:cs="Arial"/>
        <w:b/>
        <w:color w:val="0000FF"/>
        <w:sz w:val="22"/>
        <w:szCs w:val="22"/>
      </w:rPr>
      <w:t>CRISIS</w:t>
    </w:r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>)</w:t>
    </w:r>
  </w:p>
  <w:p w14:paraId="677083C9" w14:textId="627CA776" w:rsidR="007C5CC3" w:rsidRPr="007478C7" w:rsidRDefault="007C5CC3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>ΕΝΤΥΠΟ ΓΙΑ ΓΟΝΕΙΣ/ΦΡΟΝΤΙΣΤΕΣ</w:t>
    </w:r>
  </w:p>
  <w:p w14:paraId="00000295" w14:textId="3351EFCE" w:rsidR="007C5CC3" w:rsidRPr="00DC6D44" w:rsidRDefault="007C5CC3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 w:rsidRPr="00CD4750">
      <w:rPr>
        <w:rFonts w:ascii="Arial" w:eastAsia="Arial" w:hAnsi="Arial" w:cs="Arial"/>
        <w:color w:val="0000FF"/>
        <w:sz w:val="22"/>
        <w:szCs w:val="22"/>
      </w:rPr>
      <w:t>3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: Parent Caregiver </w:t>
    </w:r>
    <w:r w:rsidR="00623997">
      <w:rPr>
        <w:rFonts w:ascii="Arial" w:eastAsia="Arial" w:hAnsi="Arial" w:cs="Arial"/>
        <w:color w:val="0000FF"/>
        <w:sz w:val="22"/>
        <w:szCs w:val="22"/>
      </w:rPr>
      <w:t>Follow Up</w:t>
    </w:r>
    <w:r>
      <w:rPr>
        <w:rFonts w:ascii="Arial" w:eastAsia="Arial" w:hAnsi="Arial" w:cs="Arial"/>
        <w:color w:val="0000FF"/>
        <w:sz w:val="22"/>
        <w:szCs w:val="22"/>
      </w:rPr>
      <w:t xml:space="preserve">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7C5CC3" w:rsidRPr="00DC6D44" w:rsidRDefault="007C5CC3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E1F"/>
    <w:multiLevelType w:val="multilevel"/>
    <w:tmpl w:val="71E4BB0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8C1079"/>
    <w:multiLevelType w:val="hybridMultilevel"/>
    <w:tmpl w:val="34DAF93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3ED5184"/>
    <w:multiLevelType w:val="hybridMultilevel"/>
    <w:tmpl w:val="14EE43F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4E27BE2"/>
    <w:multiLevelType w:val="hybridMultilevel"/>
    <w:tmpl w:val="B38CAD1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2A51AE"/>
    <w:multiLevelType w:val="hybridMultilevel"/>
    <w:tmpl w:val="8D9882A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D915FA"/>
    <w:multiLevelType w:val="hybridMultilevel"/>
    <w:tmpl w:val="BA169100"/>
    <w:lvl w:ilvl="0" w:tplc="74DA6B6E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00BE1"/>
    <w:multiLevelType w:val="hybridMultilevel"/>
    <w:tmpl w:val="D9D0A2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40F91"/>
    <w:multiLevelType w:val="hybridMultilevel"/>
    <w:tmpl w:val="A6049A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8520B4"/>
    <w:multiLevelType w:val="hybridMultilevel"/>
    <w:tmpl w:val="AC0E00C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BF7DC4"/>
    <w:multiLevelType w:val="multilevel"/>
    <w:tmpl w:val="494083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5C7E45"/>
    <w:multiLevelType w:val="hybridMultilevel"/>
    <w:tmpl w:val="E572F4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2850F3B"/>
    <w:multiLevelType w:val="multilevel"/>
    <w:tmpl w:val="16DA28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801A41"/>
    <w:multiLevelType w:val="multilevel"/>
    <w:tmpl w:val="D18EDA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25A561D1"/>
    <w:multiLevelType w:val="hybridMultilevel"/>
    <w:tmpl w:val="DB42F060"/>
    <w:lvl w:ilvl="0" w:tplc="04090001">
      <w:start w:val="1"/>
      <w:numFmt w:val="bullet"/>
      <w:lvlText w:val=""/>
      <w:lvlJc w:val="left"/>
      <w:pPr>
        <w:ind w:left="2114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E828DB"/>
    <w:multiLevelType w:val="multilevel"/>
    <w:tmpl w:val="314EFA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90328C"/>
    <w:multiLevelType w:val="hybridMultilevel"/>
    <w:tmpl w:val="DF94CB6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6773C4"/>
    <w:multiLevelType w:val="hybridMultilevel"/>
    <w:tmpl w:val="E0E0AE1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37B2F02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3BF6591"/>
    <w:multiLevelType w:val="hybridMultilevel"/>
    <w:tmpl w:val="5BF0620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4B3856"/>
    <w:multiLevelType w:val="multilevel"/>
    <w:tmpl w:val="119E5D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361F70F6"/>
    <w:multiLevelType w:val="hybridMultilevel"/>
    <w:tmpl w:val="4692B036"/>
    <w:lvl w:ilvl="0" w:tplc="578CF3AA">
      <w:start w:val="9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5" w15:restartNumberingAfterBreak="0">
    <w:nsid w:val="3A30735E"/>
    <w:multiLevelType w:val="multilevel"/>
    <w:tmpl w:val="724890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CB5717"/>
    <w:multiLevelType w:val="multilevel"/>
    <w:tmpl w:val="BA9683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7F6199"/>
    <w:multiLevelType w:val="multilevel"/>
    <w:tmpl w:val="B70001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48D0261E"/>
    <w:multiLevelType w:val="multilevel"/>
    <w:tmpl w:val="F8FEBFD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4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441711"/>
    <w:multiLevelType w:val="multilevel"/>
    <w:tmpl w:val="1DD4CA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D5A1D"/>
    <w:multiLevelType w:val="hybridMultilevel"/>
    <w:tmpl w:val="AFCEEBD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892081"/>
    <w:multiLevelType w:val="multilevel"/>
    <w:tmpl w:val="5D46C6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91530C"/>
    <w:multiLevelType w:val="multilevel"/>
    <w:tmpl w:val="95C06A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57830ED"/>
    <w:multiLevelType w:val="multilevel"/>
    <w:tmpl w:val="6D9C8C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847BAD"/>
    <w:multiLevelType w:val="multilevel"/>
    <w:tmpl w:val="00B20C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4D182F"/>
    <w:multiLevelType w:val="multilevel"/>
    <w:tmpl w:val="FB22D3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B22C02"/>
    <w:multiLevelType w:val="hybridMultilevel"/>
    <w:tmpl w:val="F458761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5F2F5436"/>
    <w:multiLevelType w:val="hybridMultilevel"/>
    <w:tmpl w:val="8B8CF584"/>
    <w:lvl w:ilvl="0" w:tplc="EBA014CE">
      <w:start w:val="7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60F60CB8"/>
    <w:multiLevelType w:val="hybridMultilevel"/>
    <w:tmpl w:val="34ECA90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4A30D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2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65FE1F53"/>
    <w:multiLevelType w:val="hybridMultilevel"/>
    <w:tmpl w:val="D9C873CC"/>
    <w:lvl w:ilvl="0" w:tplc="04090001">
      <w:start w:val="1"/>
      <w:numFmt w:val="bullet"/>
      <w:lvlText w:val=""/>
      <w:lvlJc w:val="left"/>
      <w:pPr>
        <w:ind w:left="2183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cs="Wingdings" w:hint="default"/>
      </w:rPr>
    </w:lvl>
  </w:abstractNum>
  <w:abstractNum w:abstractNumId="84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6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D376AA"/>
    <w:multiLevelType w:val="multilevel"/>
    <w:tmpl w:val="37B8D4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0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DD6885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4" w15:restartNumberingAfterBreak="0">
    <w:nsid w:val="72904E77"/>
    <w:multiLevelType w:val="hybridMultilevel"/>
    <w:tmpl w:val="D9D0C2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363B30"/>
    <w:multiLevelType w:val="hybridMultilevel"/>
    <w:tmpl w:val="BDF4DAE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76225240"/>
    <w:multiLevelType w:val="hybridMultilevel"/>
    <w:tmpl w:val="C722D8B8"/>
    <w:lvl w:ilvl="0" w:tplc="808C00C4">
      <w:start w:val="3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A13A61"/>
    <w:multiLevelType w:val="hybridMultilevel"/>
    <w:tmpl w:val="4C221CF0"/>
    <w:lvl w:ilvl="0" w:tplc="C3C0274E">
      <w:start w:val="9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191E1E"/>
    <w:multiLevelType w:val="hybridMultilevel"/>
    <w:tmpl w:val="2C204D3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8C97991"/>
    <w:multiLevelType w:val="hybridMultilevel"/>
    <w:tmpl w:val="04DA5A8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E00D60"/>
    <w:multiLevelType w:val="hybridMultilevel"/>
    <w:tmpl w:val="A20AD10A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4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A3488E"/>
    <w:multiLevelType w:val="hybridMultilevel"/>
    <w:tmpl w:val="4156FF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8" w15:restartNumberingAfterBreak="0">
    <w:nsid w:val="7EA5674C"/>
    <w:multiLevelType w:val="multilevel"/>
    <w:tmpl w:val="562EA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0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61"/>
  </w:num>
  <w:num w:numId="2">
    <w:abstractNumId w:val="62"/>
  </w:num>
  <w:num w:numId="3">
    <w:abstractNumId w:val="50"/>
  </w:num>
  <w:num w:numId="4">
    <w:abstractNumId w:val="39"/>
  </w:num>
  <w:num w:numId="5">
    <w:abstractNumId w:val="108"/>
  </w:num>
  <w:num w:numId="6">
    <w:abstractNumId w:val="60"/>
  </w:num>
  <w:num w:numId="7">
    <w:abstractNumId w:val="22"/>
  </w:num>
  <w:num w:numId="8">
    <w:abstractNumId w:val="36"/>
  </w:num>
  <w:num w:numId="9">
    <w:abstractNumId w:val="67"/>
  </w:num>
  <w:num w:numId="10">
    <w:abstractNumId w:val="55"/>
  </w:num>
  <w:num w:numId="11">
    <w:abstractNumId w:val="7"/>
  </w:num>
  <w:num w:numId="12">
    <w:abstractNumId w:val="25"/>
  </w:num>
  <w:num w:numId="13">
    <w:abstractNumId w:val="68"/>
  </w:num>
  <w:num w:numId="14">
    <w:abstractNumId w:val="30"/>
  </w:num>
  <w:num w:numId="15">
    <w:abstractNumId w:val="92"/>
  </w:num>
  <w:num w:numId="16">
    <w:abstractNumId w:val="97"/>
  </w:num>
  <w:num w:numId="17">
    <w:abstractNumId w:val="19"/>
  </w:num>
  <w:num w:numId="18">
    <w:abstractNumId w:val="105"/>
  </w:num>
  <w:num w:numId="19">
    <w:abstractNumId w:val="101"/>
  </w:num>
  <w:num w:numId="20">
    <w:abstractNumId w:val="77"/>
  </w:num>
  <w:num w:numId="21">
    <w:abstractNumId w:val="106"/>
  </w:num>
  <w:num w:numId="22">
    <w:abstractNumId w:val="53"/>
  </w:num>
  <w:num w:numId="23">
    <w:abstractNumId w:val="95"/>
  </w:num>
  <w:num w:numId="24">
    <w:abstractNumId w:val="4"/>
  </w:num>
  <w:num w:numId="25">
    <w:abstractNumId w:val="70"/>
  </w:num>
  <w:num w:numId="26">
    <w:abstractNumId w:val="86"/>
  </w:num>
  <w:num w:numId="27">
    <w:abstractNumId w:val="65"/>
  </w:num>
  <w:num w:numId="28">
    <w:abstractNumId w:val="0"/>
  </w:num>
  <w:num w:numId="29">
    <w:abstractNumId w:val="89"/>
  </w:num>
  <w:num w:numId="30">
    <w:abstractNumId w:val="15"/>
  </w:num>
  <w:num w:numId="31">
    <w:abstractNumId w:val="10"/>
  </w:num>
  <w:num w:numId="32">
    <w:abstractNumId w:val="56"/>
  </w:num>
  <w:num w:numId="33">
    <w:abstractNumId w:val="46"/>
  </w:num>
  <w:num w:numId="34">
    <w:abstractNumId w:val="14"/>
  </w:num>
  <w:num w:numId="35">
    <w:abstractNumId w:val="75"/>
  </w:num>
  <w:num w:numId="36">
    <w:abstractNumId w:val="90"/>
  </w:num>
  <w:num w:numId="37">
    <w:abstractNumId w:val="54"/>
  </w:num>
  <w:num w:numId="38">
    <w:abstractNumId w:val="38"/>
  </w:num>
  <w:num w:numId="39">
    <w:abstractNumId w:val="82"/>
  </w:num>
  <w:num w:numId="40">
    <w:abstractNumId w:val="107"/>
  </w:num>
  <w:num w:numId="41">
    <w:abstractNumId w:val="79"/>
  </w:num>
  <w:num w:numId="42">
    <w:abstractNumId w:val="3"/>
  </w:num>
  <w:num w:numId="43">
    <w:abstractNumId w:val="6"/>
  </w:num>
  <w:num w:numId="44">
    <w:abstractNumId w:val="73"/>
  </w:num>
  <w:num w:numId="45">
    <w:abstractNumId w:val="31"/>
  </w:num>
  <w:num w:numId="46">
    <w:abstractNumId w:val="85"/>
  </w:num>
  <w:num w:numId="47">
    <w:abstractNumId w:val="48"/>
  </w:num>
  <w:num w:numId="48">
    <w:abstractNumId w:val="34"/>
  </w:num>
  <w:num w:numId="49">
    <w:abstractNumId w:val="18"/>
  </w:num>
  <w:num w:numId="50">
    <w:abstractNumId w:val="74"/>
  </w:num>
  <w:num w:numId="51">
    <w:abstractNumId w:val="26"/>
  </w:num>
  <w:num w:numId="52">
    <w:abstractNumId w:val="84"/>
  </w:num>
  <w:num w:numId="53">
    <w:abstractNumId w:val="29"/>
  </w:num>
  <w:num w:numId="54">
    <w:abstractNumId w:val="69"/>
  </w:num>
  <w:num w:numId="55">
    <w:abstractNumId w:val="41"/>
  </w:num>
  <w:num w:numId="56">
    <w:abstractNumId w:val="33"/>
  </w:num>
  <w:num w:numId="57">
    <w:abstractNumId w:val="72"/>
  </w:num>
  <w:num w:numId="58">
    <w:abstractNumId w:val="13"/>
  </w:num>
  <w:num w:numId="59">
    <w:abstractNumId w:val="57"/>
  </w:num>
  <w:num w:numId="60">
    <w:abstractNumId w:val="64"/>
  </w:num>
  <w:num w:numId="61">
    <w:abstractNumId w:val="20"/>
  </w:num>
  <w:num w:numId="62">
    <w:abstractNumId w:val="58"/>
  </w:num>
  <w:num w:numId="63">
    <w:abstractNumId w:val="44"/>
  </w:num>
  <w:num w:numId="64">
    <w:abstractNumId w:val="51"/>
  </w:num>
  <w:num w:numId="65">
    <w:abstractNumId w:val="63"/>
  </w:num>
  <w:num w:numId="66">
    <w:abstractNumId w:val="40"/>
  </w:num>
  <w:num w:numId="67">
    <w:abstractNumId w:val="2"/>
  </w:num>
  <w:num w:numId="68">
    <w:abstractNumId w:val="37"/>
  </w:num>
  <w:num w:numId="69">
    <w:abstractNumId w:val="35"/>
  </w:num>
  <w:num w:numId="70">
    <w:abstractNumId w:val="24"/>
  </w:num>
  <w:num w:numId="71">
    <w:abstractNumId w:val="109"/>
  </w:num>
  <w:num w:numId="72">
    <w:abstractNumId w:val="104"/>
  </w:num>
  <w:num w:numId="73">
    <w:abstractNumId w:val="110"/>
  </w:num>
  <w:num w:numId="74">
    <w:abstractNumId w:val="5"/>
  </w:num>
  <w:num w:numId="75">
    <w:abstractNumId w:val="43"/>
  </w:num>
  <w:num w:numId="76">
    <w:abstractNumId w:val="59"/>
  </w:num>
  <w:num w:numId="77">
    <w:abstractNumId w:val="12"/>
  </w:num>
  <w:num w:numId="78">
    <w:abstractNumId w:val="49"/>
  </w:num>
  <w:num w:numId="79">
    <w:abstractNumId w:val="21"/>
  </w:num>
  <w:num w:numId="80">
    <w:abstractNumId w:val="93"/>
  </w:num>
  <w:num w:numId="81">
    <w:abstractNumId w:val="87"/>
  </w:num>
  <w:num w:numId="82">
    <w:abstractNumId w:val="16"/>
  </w:num>
  <w:num w:numId="83">
    <w:abstractNumId w:val="71"/>
  </w:num>
  <w:num w:numId="84">
    <w:abstractNumId w:val="28"/>
  </w:num>
  <w:num w:numId="85">
    <w:abstractNumId w:val="81"/>
  </w:num>
  <w:num w:numId="86">
    <w:abstractNumId w:val="45"/>
  </w:num>
  <w:num w:numId="87">
    <w:abstractNumId w:val="9"/>
  </w:num>
  <w:num w:numId="88">
    <w:abstractNumId w:val="78"/>
  </w:num>
  <w:num w:numId="89">
    <w:abstractNumId w:val="52"/>
  </w:num>
  <w:num w:numId="90">
    <w:abstractNumId w:val="99"/>
  </w:num>
  <w:num w:numId="91">
    <w:abstractNumId w:val="32"/>
  </w:num>
  <w:num w:numId="92">
    <w:abstractNumId w:val="83"/>
  </w:num>
  <w:num w:numId="93">
    <w:abstractNumId w:val="88"/>
  </w:num>
  <w:num w:numId="94">
    <w:abstractNumId w:val="66"/>
  </w:num>
  <w:num w:numId="95">
    <w:abstractNumId w:val="47"/>
  </w:num>
  <w:num w:numId="96">
    <w:abstractNumId w:val="103"/>
  </w:num>
  <w:num w:numId="97">
    <w:abstractNumId w:val="76"/>
  </w:num>
  <w:num w:numId="98">
    <w:abstractNumId w:val="27"/>
  </w:num>
  <w:num w:numId="99">
    <w:abstractNumId w:val="42"/>
  </w:num>
  <w:num w:numId="100">
    <w:abstractNumId w:val="23"/>
  </w:num>
  <w:num w:numId="101">
    <w:abstractNumId w:val="17"/>
  </w:num>
  <w:num w:numId="102">
    <w:abstractNumId w:val="91"/>
  </w:num>
  <w:num w:numId="103">
    <w:abstractNumId w:val="94"/>
  </w:num>
  <w:num w:numId="104">
    <w:abstractNumId w:val="8"/>
  </w:num>
  <w:num w:numId="105">
    <w:abstractNumId w:val="11"/>
  </w:num>
  <w:num w:numId="106">
    <w:abstractNumId w:val="100"/>
  </w:num>
  <w:num w:numId="107">
    <w:abstractNumId w:val="96"/>
  </w:num>
  <w:num w:numId="108">
    <w:abstractNumId w:val="80"/>
  </w:num>
  <w:num w:numId="109">
    <w:abstractNumId w:val="1"/>
  </w:num>
  <w:num w:numId="110">
    <w:abstractNumId w:val="102"/>
  </w:num>
  <w:num w:numId="111">
    <w:abstractNumId w:val="98"/>
  </w:num>
  <w:numIdMacAtCleanup w:val="1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ostolos">
    <w15:presenceInfo w15:providerId="None" w15:userId="Aposto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03A06"/>
    <w:rsid w:val="00014022"/>
    <w:rsid w:val="00015644"/>
    <w:rsid w:val="000215C4"/>
    <w:rsid w:val="00047BE6"/>
    <w:rsid w:val="000531D0"/>
    <w:rsid w:val="00056B5A"/>
    <w:rsid w:val="00067B04"/>
    <w:rsid w:val="000A6210"/>
    <w:rsid w:val="000A7DF6"/>
    <w:rsid w:val="000B7891"/>
    <w:rsid w:val="000C00F6"/>
    <w:rsid w:val="000F69E7"/>
    <w:rsid w:val="001070FA"/>
    <w:rsid w:val="00107670"/>
    <w:rsid w:val="001179F7"/>
    <w:rsid w:val="00124E4B"/>
    <w:rsid w:val="00125BFC"/>
    <w:rsid w:val="00156282"/>
    <w:rsid w:val="00160551"/>
    <w:rsid w:val="001638B8"/>
    <w:rsid w:val="001733B4"/>
    <w:rsid w:val="00175235"/>
    <w:rsid w:val="00186B41"/>
    <w:rsid w:val="00187316"/>
    <w:rsid w:val="00194E08"/>
    <w:rsid w:val="001A11C5"/>
    <w:rsid w:val="001C0452"/>
    <w:rsid w:val="001C15CF"/>
    <w:rsid w:val="001C1615"/>
    <w:rsid w:val="001F74CF"/>
    <w:rsid w:val="001F769D"/>
    <w:rsid w:val="00203C1C"/>
    <w:rsid w:val="002067DC"/>
    <w:rsid w:val="00206817"/>
    <w:rsid w:val="00211670"/>
    <w:rsid w:val="00237135"/>
    <w:rsid w:val="0024258B"/>
    <w:rsid w:val="00242F73"/>
    <w:rsid w:val="00250255"/>
    <w:rsid w:val="002727EC"/>
    <w:rsid w:val="00281951"/>
    <w:rsid w:val="00283E8D"/>
    <w:rsid w:val="00297082"/>
    <w:rsid w:val="00297944"/>
    <w:rsid w:val="002B2385"/>
    <w:rsid w:val="002B433E"/>
    <w:rsid w:val="002C0A9A"/>
    <w:rsid w:val="002D02A9"/>
    <w:rsid w:val="002D0A71"/>
    <w:rsid w:val="002F0720"/>
    <w:rsid w:val="00310C4E"/>
    <w:rsid w:val="00310D65"/>
    <w:rsid w:val="00321CE1"/>
    <w:rsid w:val="00332E0F"/>
    <w:rsid w:val="00334CCC"/>
    <w:rsid w:val="00344981"/>
    <w:rsid w:val="003550E1"/>
    <w:rsid w:val="00365012"/>
    <w:rsid w:val="00382DBA"/>
    <w:rsid w:val="003835A9"/>
    <w:rsid w:val="00387705"/>
    <w:rsid w:val="00390187"/>
    <w:rsid w:val="003B0188"/>
    <w:rsid w:val="003B1B55"/>
    <w:rsid w:val="003C1A0D"/>
    <w:rsid w:val="003C5BBB"/>
    <w:rsid w:val="003D0E37"/>
    <w:rsid w:val="003D31E3"/>
    <w:rsid w:val="003E3FFE"/>
    <w:rsid w:val="003F183C"/>
    <w:rsid w:val="003F5953"/>
    <w:rsid w:val="0043058B"/>
    <w:rsid w:val="00430DF6"/>
    <w:rsid w:val="00437D37"/>
    <w:rsid w:val="004406E1"/>
    <w:rsid w:val="00444E04"/>
    <w:rsid w:val="00447670"/>
    <w:rsid w:val="00452D47"/>
    <w:rsid w:val="00491EF7"/>
    <w:rsid w:val="004952CB"/>
    <w:rsid w:val="00497CF3"/>
    <w:rsid w:val="004B60FF"/>
    <w:rsid w:val="004C4216"/>
    <w:rsid w:val="0051435E"/>
    <w:rsid w:val="00526482"/>
    <w:rsid w:val="00526882"/>
    <w:rsid w:val="005439A0"/>
    <w:rsid w:val="00547B5D"/>
    <w:rsid w:val="00561A66"/>
    <w:rsid w:val="005658BA"/>
    <w:rsid w:val="00590776"/>
    <w:rsid w:val="005941CE"/>
    <w:rsid w:val="0059580B"/>
    <w:rsid w:val="005A6EC8"/>
    <w:rsid w:val="005B5E53"/>
    <w:rsid w:val="005C0CCD"/>
    <w:rsid w:val="005C2EF6"/>
    <w:rsid w:val="005D3C55"/>
    <w:rsid w:val="005D5AB3"/>
    <w:rsid w:val="005D65B1"/>
    <w:rsid w:val="005F3963"/>
    <w:rsid w:val="005F6408"/>
    <w:rsid w:val="00606A3F"/>
    <w:rsid w:val="006141F3"/>
    <w:rsid w:val="00614F77"/>
    <w:rsid w:val="00620678"/>
    <w:rsid w:val="00622FFC"/>
    <w:rsid w:val="00623997"/>
    <w:rsid w:val="006435FF"/>
    <w:rsid w:val="006450B3"/>
    <w:rsid w:val="006606A3"/>
    <w:rsid w:val="00671F34"/>
    <w:rsid w:val="00683786"/>
    <w:rsid w:val="00691758"/>
    <w:rsid w:val="006A0760"/>
    <w:rsid w:val="006B711D"/>
    <w:rsid w:val="00700C48"/>
    <w:rsid w:val="00701F8B"/>
    <w:rsid w:val="007067C8"/>
    <w:rsid w:val="0072391D"/>
    <w:rsid w:val="007315BA"/>
    <w:rsid w:val="0074090C"/>
    <w:rsid w:val="00741CE1"/>
    <w:rsid w:val="007478C7"/>
    <w:rsid w:val="007723FF"/>
    <w:rsid w:val="007837C2"/>
    <w:rsid w:val="007975C2"/>
    <w:rsid w:val="007A5D61"/>
    <w:rsid w:val="007A6B85"/>
    <w:rsid w:val="007A7838"/>
    <w:rsid w:val="007B52EE"/>
    <w:rsid w:val="007C4F9B"/>
    <w:rsid w:val="007C5CC3"/>
    <w:rsid w:val="007C6F70"/>
    <w:rsid w:val="007D4E94"/>
    <w:rsid w:val="007E0DA3"/>
    <w:rsid w:val="00827333"/>
    <w:rsid w:val="00835462"/>
    <w:rsid w:val="00851248"/>
    <w:rsid w:val="00851737"/>
    <w:rsid w:val="008B4545"/>
    <w:rsid w:val="008C6653"/>
    <w:rsid w:val="008C6E77"/>
    <w:rsid w:val="008D7B9B"/>
    <w:rsid w:val="008E7574"/>
    <w:rsid w:val="008F2A7E"/>
    <w:rsid w:val="008F57EE"/>
    <w:rsid w:val="009043F6"/>
    <w:rsid w:val="00915E94"/>
    <w:rsid w:val="00920835"/>
    <w:rsid w:val="00930013"/>
    <w:rsid w:val="00932777"/>
    <w:rsid w:val="00933620"/>
    <w:rsid w:val="009376B8"/>
    <w:rsid w:val="00941A8E"/>
    <w:rsid w:val="00944C0A"/>
    <w:rsid w:val="00945F97"/>
    <w:rsid w:val="00960537"/>
    <w:rsid w:val="0096723F"/>
    <w:rsid w:val="00977BC9"/>
    <w:rsid w:val="009804DC"/>
    <w:rsid w:val="00994A1D"/>
    <w:rsid w:val="009A4750"/>
    <w:rsid w:val="009B55E3"/>
    <w:rsid w:val="009B7401"/>
    <w:rsid w:val="009D5B93"/>
    <w:rsid w:val="009E5AD4"/>
    <w:rsid w:val="00A070D5"/>
    <w:rsid w:val="00A208C1"/>
    <w:rsid w:val="00A25953"/>
    <w:rsid w:val="00A47C5F"/>
    <w:rsid w:val="00A713B0"/>
    <w:rsid w:val="00AD5A6B"/>
    <w:rsid w:val="00AD5B11"/>
    <w:rsid w:val="00AE2B56"/>
    <w:rsid w:val="00AF2700"/>
    <w:rsid w:val="00B11568"/>
    <w:rsid w:val="00B139B5"/>
    <w:rsid w:val="00B17A3E"/>
    <w:rsid w:val="00B2573D"/>
    <w:rsid w:val="00B375BE"/>
    <w:rsid w:val="00B55CC8"/>
    <w:rsid w:val="00B608E4"/>
    <w:rsid w:val="00B67CE3"/>
    <w:rsid w:val="00B72C8A"/>
    <w:rsid w:val="00B7430A"/>
    <w:rsid w:val="00B75291"/>
    <w:rsid w:val="00B954E9"/>
    <w:rsid w:val="00BB06AF"/>
    <w:rsid w:val="00BB3239"/>
    <w:rsid w:val="00BB37E6"/>
    <w:rsid w:val="00BB4542"/>
    <w:rsid w:val="00BC62FA"/>
    <w:rsid w:val="00BD4A4A"/>
    <w:rsid w:val="00BE2AB7"/>
    <w:rsid w:val="00BF3338"/>
    <w:rsid w:val="00C04ECB"/>
    <w:rsid w:val="00C1056F"/>
    <w:rsid w:val="00C153DE"/>
    <w:rsid w:val="00C16D56"/>
    <w:rsid w:val="00C200CB"/>
    <w:rsid w:val="00C41737"/>
    <w:rsid w:val="00C44381"/>
    <w:rsid w:val="00C458B1"/>
    <w:rsid w:val="00C467D8"/>
    <w:rsid w:val="00C601D5"/>
    <w:rsid w:val="00C62186"/>
    <w:rsid w:val="00C62C8B"/>
    <w:rsid w:val="00CA3F64"/>
    <w:rsid w:val="00CA45FF"/>
    <w:rsid w:val="00CA5935"/>
    <w:rsid w:val="00CD4750"/>
    <w:rsid w:val="00CD731C"/>
    <w:rsid w:val="00CE0C46"/>
    <w:rsid w:val="00D01F2F"/>
    <w:rsid w:val="00D10AA1"/>
    <w:rsid w:val="00D63F42"/>
    <w:rsid w:val="00D800C3"/>
    <w:rsid w:val="00D804A7"/>
    <w:rsid w:val="00D97806"/>
    <w:rsid w:val="00DA6B98"/>
    <w:rsid w:val="00DC6D44"/>
    <w:rsid w:val="00DD1837"/>
    <w:rsid w:val="00DD72D8"/>
    <w:rsid w:val="00DE3D2B"/>
    <w:rsid w:val="00DE538D"/>
    <w:rsid w:val="00DE7D2D"/>
    <w:rsid w:val="00DF036B"/>
    <w:rsid w:val="00DF5743"/>
    <w:rsid w:val="00E209C5"/>
    <w:rsid w:val="00E31457"/>
    <w:rsid w:val="00E3672C"/>
    <w:rsid w:val="00E42F49"/>
    <w:rsid w:val="00E50311"/>
    <w:rsid w:val="00E63682"/>
    <w:rsid w:val="00E758D5"/>
    <w:rsid w:val="00E75D38"/>
    <w:rsid w:val="00EA06E8"/>
    <w:rsid w:val="00EC1186"/>
    <w:rsid w:val="00ED77AA"/>
    <w:rsid w:val="00EE699F"/>
    <w:rsid w:val="00EE7173"/>
    <w:rsid w:val="00F079C3"/>
    <w:rsid w:val="00F1345E"/>
    <w:rsid w:val="00F20CF1"/>
    <w:rsid w:val="00F57897"/>
    <w:rsid w:val="00F63CB2"/>
    <w:rsid w:val="00F738AC"/>
    <w:rsid w:val="00F748E6"/>
    <w:rsid w:val="00F873AB"/>
    <w:rsid w:val="00F93E75"/>
    <w:rsid w:val="00FA036D"/>
    <w:rsid w:val="00FA059A"/>
    <w:rsid w:val="00FA6305"/>
    <w:rsid w:val="00FB3DD3"/>
    <w:rsid w:val="00FC0169"/>
    <w:rsid w:val="00FD06F6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a0"/>
    <w:rsid w:val="00305484"/>
  </w:style>
  <w:style w:type="paragraph" w:styleId="a4">
    <w:name w:val="List Paragraph"/>
    <w:basedOn w:val="a"/>
    <w:uiPriority w:val="34"/>
    <w:qFormat/>
    <w:rsid w:val="00F6190D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0321F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10321F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10321F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0321F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10321F"/>
    <w:rPr>
      <w:b/>
      <w:bCs/>
      <w:sz w:val="20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Char2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Char2">
    <w:name w:val="Κεφαλίδα Char"/>
    <w:basedOn w:val="a0"/>
    <w:link w:val="aa"/>
    <w:uiPriority w:val="99"/>
    <w:rsid w:val="00DC6D44"/>
  </w:style>
  <w:style w:type="paragraph" w:styleId="ab">
    <w:name w:val="footer"/>
    <w:basedOn w:val="a"/>
    <w:link w:val="Char3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Char3">
    <w:name w:val="Υποσέλιδο Char"/>
    <w:basedOn w:val="a0"/>
    <w:link w:val="ab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6024508-242D-41E9-A22A-5668AD576F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1956</Words>
  <Characters>10564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Hlias V</cp:lastModifiedBy>
  <cp:revision>5</cp:revision>
  <dcterms:created xsi:type="dcterms:W3CDTF">2020-04-15T19:02:00Z</dcterms:created>
  <dcterms:modified xsi:type="dcterms:W3CDTF">2020-04-16T17:53:00Z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