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B0669" w:rsidR="00806436" w:rsidDel="0068439B" w:rsidRDefault="00806436" w14:paraId="00000001" w14:textId="1A15C93C">
      <w:pPr>
        <w:jc w:val="center"/>
        <w:rPr>
          <w:del w:author="Dunn, Julia (NIH/NIMH) [F]" w:date="2020-04-06T17:50:00Z" w:id="0"/>
          <w:rFonts w:eastAsia="Arial" w:cs="Arial"/>
          <w:sz w:val="28"/>
          <w:szCs w:val="28"/>
        </w:rPr>
        <w:pPrChange w:author="Dunn, Julia (NIH/NIMH) [F]" w:date="2020-04-06T17:50:00Z" w:id="1">
          <w:pPr/>
        </w:pPrChange>
      </w:pPr>
    </w:p>
    <w:p w:rsidRPr="00072ED7" w:rsidR="00806436" w:rsidP="0068439B" w:rsidRDefault="008F424E" w14:paraId="00000004" w14:textId="141C5D7A">
      <w:pPr>
        <w:jc w:val="center"/>
        <w:rPr>
          <w:rFonts w:eastAsia="Arial" w:cs="Arial"/>
          <w:i/>
          <w:sz w:val="36"/>
          <w:szCs w:val="36"/>
        </w:rPr>
      </w:pPr>
      <w:r w:rsidRPr="008B0669">
        <w:rPr>
          <w:rFonts w:eastAsia="Arial" w:cs="Arial"/>
          <w:color w:val="0000FF"/>
          <w:sz w:val="36"/>
          <w:szCs w:val="36"/>
        </w:rPr>
        <w:t xml:space="preserve">The </w:t>
      </w:r>
      <w:r w:rsidRPr="008B0669">
        <w:rPr>
          <w:rFonts w:eastAsia="Arial" w:cs="Arial"/>
          <w:b/>
          <w:color w:val="0000FF"/>
          <w:sz w:val="36"/>
          <w:szCs w:val="36"/>
        </w:rPr>
        <w:t>C</w:t>
      </w:r>
      <w:r w:rsidRPr="008B0669">
        <w:rPr>
          <w:rFonts w:eastAsia="Arial" w:cs="Arial"/>
          <w:color w:val="0000FF"/>
          <w:sz w:val="36"/>
          <w:szCs w:val="36"/>
        </w:rPr>
        <w:t>o</w:t>
      </w:r>
      <w:r w:rsidRPr="008B0669">
        <w:rPr>
          <w:rFonts w:eastAsia="Arial" w:cs="Arial"/>
          <w:b/>
          <w:color w:val="0000FF"/>
          <w:sz w:val="36"/>
          <w:szCs w:val="36"/>
        </w:rPr>
        <w:t>R</w:t>
      </w:r>
      <w:r w:rsidRPr="008B0669">
        <w:rPr>
          <w:rFonts w:eastAsia="Arial" w:cs="Arial"/>
          <w:color w:val="0000FF"/>
          <w:sz w:val="36"/>
          <w:szCs w:val="36"/>
        </w:rPr>
        <w:t>onav</w:t>
      </w:r>
      <w:r w:rsidRPr="008B0669">
        <w:rPr>
          <w:rFonts w:eastAsia="Arial" w:cs="Arial"/>
          <w:b/>
          <w:color w:val="0000FF"/>
          <w:sz w:val="36"/>
          <w:szCs w:val="36"/>
        </w:rPr>
        <w:t>I</w:t>
      </w:r>
      <w:r w:rsidRPr="008B0669">
        <w:rPr>
          <w:rFonts w:eastAsia="Arial" w:cs="Arial"/>
          <w:color w:val="0000FF"/>
          <w:sz w:val="36"/>
          <w:szCs w:val="36"/>
        </w:rPr>
        <w:t>ru</w:t>
      </w:r>
      <w:r w:rsidRPr="008B0669">
        <w:rPr>
          <w:rFonts w:eastAsia="Arial" w:cs="Arial"/>
          <w:b/>
          <w:color w:val="0000FF"/>
          <w:sz w:val="36"/>
          <w:szCs w:val="36"/>
        </w:rPr>
        <w:t>S</w:t>
      </w:r>
      <w:r w:rsidRPr="008B0669">
        <w:rPr>
          <w:rFonts w:eastAsia="Arial" w:cs="Arial"/>
          <w:color w:val="0000FF"/>
          <w:sz w:val="36"/>
          <w:szCs w:val="36"/>
        </w:rPr>
        <w:t xml:space="preserve"> Health </w:t>
      </w:r>
      <w:r w:rsidRPr="008B0669">
        <w:rPr>
          <w:rFonts w:eastAsia="Arial" w:cs="Arial"/>
          <w:b/>
          <w:color w:val="0000FF"/>
          <w:sz w:val="36"/>
          <w:szCs w:val="36"/>
        </w:rPr>
        <w:t>I</w:t>
      </w:r>
      <w:r w:rsidRPr="008B0669">
        <w:rPr>
          <w:rFonts w:eastAsia="Arial" w:cs="Arial"/>
          <w:color w:val="0000FF"/>
          <w:sz w:val="36"/>
          <w:szCs w:val="36"/>
        </w:rPr>
        <w:t xml:space="preserve">mpact </w:t>
      </w:r>
      <w:r w:rsidRPr="008B0669">
        <w:rPr>
          <w:rFonts w:eastAsia="Arial" w:cs="Arial"/>
          <w:b/>
          <w:color w:val="0000FF"/>
          <w:sz w:val="36"/>
          <w:szCs w:val="36"/>
        </w:rPr>
        <w:t>S</w:t>
      </w:r>
      <w:r w:rsidRPr="008B0669">
        <w:rPr>
          <w:rFonts w:eastAsia="Arial" w:cs="Arial"/>
          <w:color w:val="0000FF"/>
          <w:sz w:val="36"/>
          <w:szCs w:val="36"/>
        </w:rPr>
        <w:t>urvey (CRISIS) V0.</w:t>
      </w:r>
      <w:ins w:author="Lopez, Diana (NIH/NIMH) [F]" w:date="2020-04-06T14:39:00Z" w:id="2">
        <w:r w:rsidRPr="008B0669" w:rsidR="00395329">
          <w:rPr>
            <w:rFonts w:eastAsia="Arial" w:cs="Arial"/>
            <w:color w:val="0000FF"/>
            <w:sz w:val="36"/>
            <w:szCs w:val="36"/>
          </w:rPr>
          <w:t>3</w:t>
        </w:r>
      </w:ins>
      <w:del w:author="Lopez, Diana (NIH/NIMH) [F]" w:date="2020-04-06T14:39:00Z" w:id="3">
        <w:r w:rsidRPr="00072ED7" w:rsidDel="00395329" w:rsidR="002C5BDC">
          <w:rPr>
            <w:rFonts w:eastAsia="Arial" w:cs="Arial"/>
            <w:color w:val="0000FF"/>
            <w:sz w:val="36"/>
            <w:szCs w:val="36"/>
          </w:rPr>
          <w:delText>2</w:delText>
        </w:r>
      </w:del>
      <w:r w:rsidRPr="00072ED7">
        <w:rPr>
          <w:rFonts w:eastAsia="Arial" w:cs="Arial"/>
          <w:color w:val="0000FF"/>
          <w:sz w:val="36"/>
          <w:szCs w:val="36"/>
        </w:rPr>
        <w:t xml:space="preserve"> </w:t>
      </w:r>
      <w:r w:rsidRPr="00072ED7">
        <w:rPr>
          <w:rFonts w:eastAsia="Arial" w:cs="Arial"/>
          <w:i/>
          <w:sz w:val="36"/>
          <w:szCs w:val="36"/>
        </w:rPr>
        <w:t xml:space="preserve">Adult Self-Report </w:t>
      </w:r>
      <w:r w:rsidRPr="00072ED7" w:rsidR="0056773C">
        <w:rPr>
          <w:rFonts w:eastAsia="Arial" w:cs="Arial"/>
          <w:i/>
          <w:sz w:val="36"/>
          <w:szCs w:val="36"/>
        </w:rPr>
        <w:t xml:space="preserve">Baseline </w:t>
      </w:r>
      <w:r w:rsidRPr="00072ED7">
        <w:rPr>
          <w:rFonts w:eastAsia="Arial" w:cs="Arial"/>
          <w:i/>
          <w:sz w:val="36"/>
          <w:szCs w:val="36"/>
        </w:rPr>
        <w:t>Form</w:t>
      </w:r>
    </w:p>
    <w:p w:rsidRPr="00072ED7" w:rsidR="00806436" w:rsidRDefault="00806436" w14:paraId="00000005" w14:textId="77777777">
      <w:pPr>
        <w:rPr>
          <w:rFonts w:eastAsia="Arial" w:cs="Arial"/>
          <w:sz w:val="28"/>
          <w:szCs w:val="28"/>
        </w:rPr>
      </w:pPr>
    </w:p>
    <w:p w:rsidRPr="00072ED7" w:rsidR="00806436" w:rsidRDefault="00806436" w14:paraId="00000006" w14:textId="77777777">
      <w:pPr>
        <w:rPr>
          <w:rFonts w:eastAsia="Arial" w:cs="Arial"/>
          <w:sz w:val="28"/>
          <w:szCs w:val="28"/>
        </w:rPr>
      </w:pPr>
    </w:p>
    <w:p w:rsidRPr="00072ED7" w:rsidR="00806436" w:rsidRDefault="008F424E" w14:paraId="00000007" w14:textId="77777777">
      <w:pPr>
        <w:rPr>
          <w:rFonts w:eastAsia="Arial" w:cs="Arial"/>
          <w:szCs w:val="22"/>
        </w:rPr>
      </w:pPr>
      <w:r w:rsidRPr="00072ED7">
        <w:rPr>
          <w:rFonts w:eastAsia="Arial" w:cs="Arial"/>
          <w:b/>
          <w:szCs w:val="22"/>
        </w:rPr>
        <w:t>Attribution License:</w:t>
      </w:r>
      <w:r w:rsidRPr="00072ED7">
        <w:rPr>
          <w:rFonts w:eastAsia="Arial" w:cs="Arial"/>
          <w:szCs w:val="22"/>
        </w:rPr>
        <w:t xml:space="preserve"> CC-BY-4.0 (</w:t>
      </w:r>
      <w:r w:rsidRPr="00072ED7" w:rsidR="00F565C8">
        <w:rPr>
          <w:rFonts w:cs="Arial"/>
          <w:sz w:val="24"/>
          <w:rPrChange w:author="Dunn, Julia (NIH/NIMH) [F]" w:date="2020-04-06T17:50:00Z" w:id="4">
            <w:rPr>
              <w:rFonts w:ascii="Calibri" w:hAnsi="Calibri"/>
              <w:sz w:val="24"/>
            </w:rPr>
          </w:rPrChange>
        </w:rPr>
        <w:fldChar w:fldCharType="begin"/>
      </w:r>
      <w:r w:rsidRPr="00072ED7" w:rsidR="00F565C8">
        <w:rPr>
          <w:rFonts w:cs="Arial"/>
          <w:rPrChange w:author="Dunn, Julia (NIH/NIMH) [F]" w:date="2020-04-06T17:50:00Z" w:id="5">
            <w:rPr/>
          </w:rPrChange>
        </w:rPr>
        <w:instrText xml:space="preserve"> HYPERLINK "https://creativecommons.org/licenses/by/4.0/" \h </w:instrText>
      </w:r>
      <w:r w:rsidRPr="00072ED7" w:rsidR="00F565C8">
        <w:rPr>
          <w:rFonts w:cs="Arial"/>
          <w:sz w:val="24"/>
          <w:rPrChange w:author="Dunn, Julia (NIH/NIMH) [F]" w:date="2020-04-06T17:50:00Z" w:id="6">
            <w:rPr>
              <w:rFonts w:eastAsia="Arial" w:cs="Arial"/>
              <w:szCs w:val="22"/>
              <w:u w:val="single"/>
            </w:rPr>
          </w:rPrChange>
        </w:rPr>
        <w:fldChar w:fldCharType="separate"/>
      </w:r>
      <w:r w:rsidRPr="00072ED7">
        <w:rPr>
          <w:rFonts w:eastAsia="Arial" w:cs="Arial"/>
          <w:szCs w:val="22"/>
          <w:u w:val="single"/>
        </w:rPr>
        <w:t>https://creativecommons.org/licenses/by/4.0/</w:t>
      </w:r>
      <w:r w:rsidRPr="00072ED7" w:rsidR="00F565C8">
        <w:rPr>
          <w:rFonts w:eastAsia="Arial" w:cs="Arial"/>
          <w:szCs w:val="22"/>
          <w:u w:val="single"/>
          <w:rPrChange w:author="Dunn, Julia (NIH/NIMH) [F]" w:date="2020-04-06T17:50:00Z" w:id="7">
            <w:rPr>
              <w:rFonts w:eastAsia="Arial" w:cs="Arial"/>
              <w:szCs w:val="22"/>
              <w:u w:val="single"/>
            </w:rPr>
          </w:rPrChange>
        </w:rPr>
        <w:fldChar w:fldCharType="end"/>
      </w:r>
      <w:r w:rsidRPr="00072ED7">
        <w:rPr>
          <w:rFonts w:eastAsia="Arial" w:cs="Arial"/>
          <w:szCs w:val="22"/>
        </w:rPr>
        <w:t>)</w:t>
      </w:r>
    </w:p>
    <w:p w:rsidRPr="00072ED7" w:rsidR="00806436" w:rsidRDefault="00806436" w14:paraId="00000008" w14:textId="77777777">
      <w:pPr>
        <w:rPr>
          <w:rFonts w:eastAsia="Arial" w:cs="Arial"/>
          <w:szCs w:val="22"/>
        </w:rPr>
      </w:pPr>
    </w:p>
    <w:p w:rsidRPr="00072ED7" w:rsidR="00806436" w:rsidRDefault="008F424E" w14:paraId="00000009" w14:textId="77777777">
      <w:pPr>
        <w:rPr>
          <w:rFonts w:eastAsia="Arial" w:cs="Arial"/>
          <w:szCs w:val="22"/>
        </w:rPr>
      </w:pPr>
      <w:r w:rsidRPr="00072ED7">
        <w:rPr>
          <w:rFonts w:eastAsia="Arial" w:cs="Arial"/>
          <w:szCs w:val="22"/>
        </w:rPr>
        <w:t>The CRISIS</w:t>
      </w:r>
      <w:r w:rsidRPr="00072ED7">
        <w:rPr>
          <w:rFonts w:eastAsia="Arial" w:cs="Arial"/>
          <w:b/>
          <w:szCs w:val="22"/>
        </w:rPr>
        <w:t xml:space="preserve"> </w:t>
      </w:r>
      <w:r w:rsidRPr="00072ED7">
        <w:rPr>
          <w:rFonts w:eastAsia="Arial" w:cs="Arial"/>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rsidRPr="00072ED7" w:rsidR="00806436" w:rsidRDefault="008F424E" w14:paraId="0000000A" w14:textId="77777777">
      <w:pPr>
        <w:rPr>
          <w:rFonts w:eastAsia="Arial" w:cs="Arial"/>
          <w:szCs w:val="22"/>
        </w:rPr>
      </w:pPr>
      <w:r w:rsidRPr="00072ED7">
        <w:rPr>
          <w:rFonts w:eastAsia="Arial" w:cs="Arial"/>
          <w:szCs w:val="22"/>
        </w:rPr>
        <w:t xml:space="preserve"> </w:t>
      </w:r>
    </w:p>
    <w:p w:rsidRPr="00072ED7" w:rsidR="00806436" w:rsidRDefault="008F424E" w14:paraId="0000000B" w14:textId="77777777">
      <w:pPr>
        <w:rPr>
          <w:rFonts w:eastAsia="Arial" w:cs="Arial"/>
          <w:szCs w:val="22"/>
        </w:rPr>
      </w:pPr>
      <w:r w:rsidRPr="00072ED7">
        <w:rPr>
          <w:rFonts w:eastAsia="Arial" w:cs="Arial"/>
          <w:b/>
          <w:szCs w:val="22"/>
        </w:rPr>
        <w:t>Content contributors and consultants:</w:t>
      </w:r>
      <w:r w:rsidRPr="00072ED7">
        <w:rPr>
          <w:rFonts w:eastAsia="Arial" w:cs="Arial"/>
          <w:szCs w:val="22"/>
        </w:rPr>
        <w:t xml:space="preserve"> Evelyn </w:t>
      </w:r>
      <w:proofErr w:type="spellStart"/>
      <w:r w:rsidRPr="00072ED7">
        <w:rPr>
          <w:rFonts w:eastAsia="Arial" w:cs="Arial"/>
          <w:szCs w:val="22"/>
        </w:rPr>
        <w:t>Bromet</w:t>
      </w:r>
      <w:proofErr w:type="spellEnd"/>
      <w:r w:rsidRPr="00072ED7">
        <w:rPr>
          <w:rFonts w:eastAsia="Arial" w:cs="Arial"/>
          <w:szCs w:val="22"/>
        </w:rPr>
        <w:t xml:space="preserve">, Stan </w:t>
      </w:r>
      <w:proofErr w:type="spellStart"/>
      <w:r w:rsidRPr="00072ED7">
        <w:rPr>
          <w:rFonts w:eastAsia="Arial" w:cs="Arial"/>
          <w:szCs w:val="22"/>
        </w:rPr>
        <w:t>Colcombe</w:t>
      </w:r>
      <w:proofErr w:type="spellEnd"/>
      <w:r w:rsidRPr="00072ED7">
        <w:rPr>
          <w:rFonts w:eastAsia="Arial" w:cs="Arial"/>
          <w:szCs w:val="22"/>
        </w:rPr>
        <w:t xml:space="preserve">, Kathy Georgiadis, Dan Klein, Giovanni </w:t>
      </w:r>
      <w:proofErr w:type="spellStart"/>
      <w:r w:rsidRPr="00072ED7">
        <w:rPr>
          <w:rFonts w:eastAsia="Arial" w:cs="Arial"/>
          <w:szCs w:val="22"/>
        </w:rPr>
        <w:t>Salum</w:t>
      </w:r>
      <w:proofErr w:type="spellEnd"/>
    </w:p>
    <w:p w:rsidRPr="00072ED7" w:rsidR="00806436" w:rsidRDefault="00806436" w14:paraId="0000000C" w14:textId="77777777">
      <w:pPr>
        <w:rPr>
          <w:rFonts w:eastAsia="Arial" w:cs="Arial"/>
          <w:szCs w:val="22"/>
        </w:rPr>
      </w:pPr>
    </w:p>
    <w:p w:rsidRPr="00072ED7" w:rsidR="00806436" w:rsidP="00C65E7C" w:rsidRDefault="008F424E" w14:paraId="0000000D" w14:textId="77777777">
      <w:pPr>
        <w:rPr>
          <w:rFonts w:eastAsia="Arial" w:cs="Arial"/>
          <w:szCs w:val="22"/>
        </w:rPr>
      </w:pPr>
      <w:r w:rsidRPr="00072ED7">
        <w:rPr>
          <w:rFonts w:eastAsia="Arial" w:cs="Arial"/>
          <w:b/>
          <w:szCs w:val="22"/>
        </w:rPr>
        <w:t>Coordinators:</w:t>
      </w:r>
      <w:r w:rsidRPr="00072ED7">
        <w:rPr>
          <w:rFonts w:eastAsia="Arial" w:cs="Arial"/>
          <w:szCs w:val="22"/>
        </w:rPr>
        <w:t xml:space="preserve"> Lindsay Alexander, Ioanna Douka, Julia Dunn, Diana Lopez, Anna MacKay-Brandt, Ken Towbin</w:t>
      </w:r>
    </w:p>
    <w:p w:rsidRPr="00072ED7" w:rsidR="00806436" w:rsidRDefault="00806436" w14:paraId="0000000E" w14:textId="77777777">
      <w:pPr>
        <w:rPr>
          <w:rFonts w:eastAsia="Arial" w:cs="Arial"/>
          <w:szCs w:val="22"/>
        </w:rPr>
      </w:pPr>
    </w:p>
    <w:p w:rsidRPr="00072ED7" w:rsidR="00806436" w:rsidRDefault="008F424E" w14:paraId="0000000F" w14:textId="77777777">
      <w:pPr>
        <w:rPr>
          <w:rFonts w:eastAsia="Arial" w:cs="Arial"/>
          <w:szCs w:val="22"/>
        </w:rPr>
      </w:pPr>
      <w:r w:rsidRPr="00072ED7">
        <w:rPr>
          <w:rFonts w:eastAsia="Arial" w:cs="Arial"/>
          <w:b/>
          <w:szCs w:val="22"/>
        </w:rPr>
        <w:t>Technical and Editing Support:</w:t>
      </w:r>
      <w:r w:rsidRPr="00072ED7">
        <w:rPr>
          <w:rFonts w:eastAsia="Arial" w:cs="Arial"/>
          <w:szCs w:val="22"/>
        </w:rPr>
        <w:t xml:space="preserve"> Irene </w:t>
      </w:r>
      <w:proofErr w:type="spellStart"/>
      <w:r w:rsidRPr="00072ED7">
        <w:rPr>
          <w:rFonts w:eastAsia="Arial" w:cs="Arial"/>
          <w:szCs w:val="22"/>
        </w:rPr>
        <w:t>Droney</w:t>
      </w:r>
      <w:proofErr w:type="spellEnd"/>
      <w:r w:rsidRPr="00072ED7">
        <w:rPr>
          <w:rFonts w:eastAsia="Arial" w:cs="Arial"/>
          <w:szCs w:val="22"/>
        </w:rPr>
        <w:t xml:space="preserve">, Beth Foote, </w:t>
      </w:r>
      <w:proofErr w:type="spellStart"/>
      <w:r w:rsidRPr="00072ED7">
        <w:rPr>
          <w:rFonts w:eastAsia="Arial" w:cs="Arial"/>
          <w:szCs w:val="22"/>
        </w:rPr>
        <w:t>Jianping</w:t>
      </w:r>
      <w:proofErr w:type="spellEnd"/>
      <w:r w:rsidRPr="00072ED7">
        <w:rPr>
          <w:rFonts w:eastAsia="Arial" w:cs="Arial"/>
          <w:szCs w:val="22"/>
        </w:rPr>
        <w:t xml:space="preserve"> He, Georgia O’ Callaghan, Judith Milham, Courtney Quick, Diana Paksarian, Kayla Sirois </w:t>
      </w:r>
    </w:p>
    <w:p w:rsidRPr="00072ED7" w:rsidR="00806436" w:rsidRDefault="008F424E" w14:paraId="00000010" w14:textId="77777777">
      <w:pPr>
        <w:rPr>
          <w:rFonts w:eastAsia="Arial" w:cs="Arial"/>
          <w:szCs w:val="22"/>
        </w:rPr>
      </w:pPr>
      <w:r w:rsidRPr="00072ED7">
        <w:rPr>
          <w:rFonts w:eastAsia="Arial" w:cs="Arial"/>
          <w:szCs w:val="22"/>
        </w:rPr>
        <w:t xml:space="preserve">  </w:t>
      </w:r>
    </w:p>
    <w:p w:rsidRPr="00072ED7" w:rsidR="00806436" w:rsidRDefault="008F424E" w14:paraId="00000011" w14:textId="083DD2A6">
      <w:pPr>
        <w:rPr>
          <w:rFonts w:eastAsia="Arial" w:cs="Arial"/>
          <w:szCs w:val="22"/>
        </w:rPr>
      </w:pPr>
      <w:r w:rsidRPr="00072ED7">
        <w:rPr>
          <w:rFonts w:eastAsia="Arial" w:cs="Arial"/>
          <w:szCs w:val="22"/>
        </w:rPr>
        <w:t>Our team encourages advance</w:t>
      </w:r>
      <w:r w:rsidRPr="00072ED7" w:rsidR="007E32F8">
        <w:rPr>
          <w:rFonts w:eastAsia="Arial" w:cs="Arial"/>
          <w:szCs w:val="22"/>
        </w:rPr>
        <w:t>d</w:t>
      </w:r>
      <w:r w:rsidRPr="00072ED7">
        <w:rPr>
          <w:rFonts w:eastAsia="Arial" w:cs="Arial"/>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r w:rsidRPr="00072ED7" w:rsidR="00F565C8">
        <w:rPr>
          <w:rFonts w:cs="Arial"/>
          <w:sz w:val="24"/>
          <w:rPrChange w:author="Dunn, Julia (NIH/NIMH) [F]" w:date="2020-04-06T17:50:00Z" w:id="8">
            <w:rPr>
              <w:rFonts w:ascii="Calibri" w:hAnsi="Calibri"/>
              <w:sz w:val="24"/>
            </w:rPr>
          </w:rPrChange>
        </w:rPr>
        <w:fldChar w:fldCharType="begin"/>
      </w:r>
      <w:r w:rsidRPr="00072ED7" w:rsidR="00F565C8">
        <w:rPr>
          <w:rFonts w:cs="Arial"/>
          <w:rPrChange w:author="Dunn, Julia (NIH/NIMH) [F]" w:date="2020-04-06T17:50:00Z" w:id="9">
            <w:rPr/>
          </w:rPrChange>
        </w:rPr>
        <w:instrText xml:space="preserve"> HYPERLINK "mailto:argyris.stringaris@nih.gov" \h </w:instrText>
      </w:r>
      <w:r w:rsidRPr="00072ED7" w:rsidR="00F565C8">
        <w:rPr>
          <w:rFonts w:cs="Arial"/>
          <w:sz w:val="24"/>
          <w:rPrChange w:author="Dunn, Julia (NIH/NIMH) [F]" w:date="2020-04-06T17:50:00Z" w:id="10">
            <w:rPr>
              <w:rFonts w:eastAsia="Arial" w:cs="Arial"/>
              <w:szCs w:val="22"/>
              <w:u w:val="single"/>
            </w:rPr>
          </w:rPrChange>
        </w:rPr>
        <w:fldChar w:fldCharType="separate"/>
      </w:r>
      <w:r w:rsidRPr="00072ED7">
        <w:rPr>
          <w:rFonts w:eastAsia="Arial" w:cs="Arial"/>
          <w:szCs w:val="22"/>
          <w:u w:val="single"/>
        </w:rPr>
        <w:t>argyris.stringaris@nih.gov</w:t>
      </w:r>
      <w:r w:rsidRPr="00072ED7" w:rsidR="00F565C8">
        <w:rPr>
          <w:rFonts w:eastAsia="Arial" w:cs="Arial"/>
          <w:szCs w:val="22"/>
          <w:u w:val="single"/>
          <w:rPrChange w:author="Dunn, Julia (NIH/NIMH) [F]" w:date="2020-04-06T17:50:00Z" w:id="11">
            <w:rPr>
              <w:rFonts w:eastAsia="Arial" w:cs="Arial"/>
              <w:szCs w:val="22"/>
              <w:u w:val="single"/>
            </w:rPr>
          </w:rPrChange>
        </w:rPr>
        <w:fldChar w:fldCharType="end"/>
      </w:r>
      <w:r w:rsidRPr="00072ED7">
        <w:rPr>
          <w:rFonts w:eastAsia="Arial" w:cs="Arial"/>
          <w:szCs w:val="22"/>
        </w:rPr>
        <w:t>).</w:t>
      </w:r>
    </w:p>
    <w:p w:rsidRPr="00B21FB8" w:rsidR="00806436" w:rsidRDefault="008F424E" w14:paraId="00000012" w14:textId="77777777">
      <w:pPr>
        <w:rPr>
          <w:rFonts w:cs="Arial"/>
          <w:sz w:val="40"/>
          <w:szCs w:val="40"/>
        </w:rPr>
      </w:pPr>
      <w:r w:rsidRPr="00B21FB8">
        <w:rPr>
          <w:rFonts w:cs="Arial"/>
        </w:rPr>
        <w:br w:type="page"/>
      </w:r>
    </w:p>
    <w:p w:rsidRPr="00072ED7" w:rsidR="00806436" w:rsidP="007E32F8" w:rsidRDefault="008F424E" w14:paraId="00000013" w14:textId="30BF4934">
      <w:pPr>
        <w:spacing w:before="164"/>
        <w:ind w:right="604"/>
        <w:jc w:val="both"/>
        <w:rPr>
          <w:rFonts w:eastAsia="Arial" w:cs="Arial"/>
          <w:szCs w:val="22"/>
        </w:rPr>
      </w:pPr>
      <w:r w:rsidRPr="00072ED7">
        <w:rPr>
          <w:rFonts w:eastAsia="Arial" w:cs="Arial"/>
          <w:b/>
          <w:szCs w:val="22"/>
        </w:rPr>
        <w:t xml:space="preserve">Identification Number: </w:t>
      </w:r>
    </w:p>
    <w:p w:rsidRPr="00072ED7" w:rsidR="00806436" w:rsidP="007E32F8" w:rsidRDefault="008F424E" w14:paraId="00000014" w14:textId="35681F51">
      <w:pPr>
        <w:spacing w:before="164"/>
        <w:ind w:right="604"/>
        <w:jc w:val="both"/>
        <w:rPr>
          <w:rFonts w:eastAsia="Arial" w:cs="Arial"/>
          <w:b/>
          <w:szCs w:val="22"/>
        </w:rPr>
      </w:pPr>
      <w:r w:rsidRPr="00072ED7">
        <w:rPr>
          <w:rFonts w:eastAsia="Arial" w:cs="Arial"/>
          <w:b/>
          <w:szCs w:val="22"/>
        </w:rPr>
        <w:t xml:space="preserve">Country: </w:t>
      </w:r>
    </w:p>
    <w:p w:rsidRPr="00072ED7" w:rsidR="00806436" w:rsidP="007E32F8" w:rsidRDefault="008F424E" w14:paraId="00000015" w14:textId="76862E94">
      <w:pPr>
        <w:spacing w:before="164"/>
        <w:ind w:right="604"/>
        <w:jc w:val="both"/>
        <w:rPr>
          <w:rFonts w:eastAsia="Arial" w:cs="Arial"/>
          <w:b/>
          <w:szCs w:val="22"/>
        </w:rPr>
      </w:pPr>
      <w:r w:rsidRPr="00072ED7">
        <w:rPr>
          <w:rFonts w:eastAsia="Arial" w:cs="Arial"/>
          <w:b/>
          <w:szCs w:val="22"/>
        </w:rPr>
        <w:t xml:space="preserve">State/Providence/Region: </w:t>
      </w:r>
    </w:p>
    <w:p w:rsidRPr="00072ED7" w:rsidR="00806436" w:rsidP="007E32F8" w:rsidRDefault="008F424E" w14:paraId="00000016" w14:textId="14B5E0E6">
      <w:pPr>
        <w:spacing w:before="240" w:after="240"/>
        <w:jc w:val="both"/>
        <w:rPr>
          <w:rFonts w:eastAsia="Arial" w:cs="Arial"/>
          <w:b/>
          <w:szCs w:val="22"/>
        </w:rPr>
      </w:pPr>
      <w:r w:rsidRPr="00072ED7">
        <w:rPr>
          <w:rFonts w:eastAsia="Arial" w:cs="Arial"/>
          <w:b/>
          <w:szCs w:val="22"/>
        </w:rPr>
        <w:t xml:space="preserve">Your age (years):  </w:t>
      </w:r>
      <w:r w:rsidRPr="00072ED7" w:rsidR="007E32F8">
        <w:rPr>
          <w:rFonts w:eastAsia="Arial" w:cs="Arial"/>
          <w:b/>
          <w:szCs w:val="22"/>
        </w:rPr>
        <w:t xml:space="preserve"> </w:t>
      </w:r>
    </w:p>
    <w:p w:rsidRPr="00072ED7" w:rsidR="00806436" w:rsidRDefault="00806436" w14:paraId="00000017" w14:textId="77777777">
      <w:pPr>
        <w:spacing w:before="164"/>
        <w:ind w:left="309" w:right="604"/>
        <w:rPr>
          <w:rFonts w:eastAsia="Arial" w:cs="Arial"/>
          <w:szCs w:val="22"/>
        </w:rPr>
      </w:pPr>
    </w:p>
    <w:p w:rsidRPr="00B21FB8" w:rsidR="00806436" w:rsidRDefault="008F424E" w14:paraId="00000018" w14:textId="7E242868">
      <w:pPr>
        <w:pStyle w:val="Heading2"/>
        <w:rPr>
          <w:rFonts w:cs="Arial"/>
          <w:b w:val="0"/>
          <w:sz w:val="28"/>
          <w:szCs w:val="28"/>
          <w:highlight w:val="green"/>
        </w:rPr>
      </w:pPr>
      <w:r w:rsidRPr="00B21FB8">
        <w:rPr>
          <w:rFonts w:cs="Arial"/>
          <w:sz w:val="28"/>
          <w:szCs w:val="28"/>
        </w:rPr>
        <w:t>BACKGROUND</w:t>
      </w:r>
    </w:p>
    <w:p w:rsidRPr="00072ED7" w:rsidR="00806436" w:rsidRDefault="008F424E" w14:paraId="00000019" w14:textId="77777777">
      <w:pPr>
        <w:spacing w:before="164"/>
        <w:ind w:right="604"/>
        <w:rPr>
          <w:rFonts w:eastAsia="Arial" w:cs="Arial"/>
          <w:szCs w:val="22"/>
        </w:rPr>
      </w:pPr>
      <w:r w:rsidRPr="00072ED7">
        <w:rPr>
          <w:rFonts w:eastAsia="Arial" w:cs="Arial"/>
          <w:b/>
          <w:szCs w:val="22"/>
        </w:rPr>
        <w:t>First, before we get started with the main questions, we would like to obtain some background information about you.</w:t>
      </w:r>
    </w:p>
    <w:p w:rsidRPr="00B21FB8" w:rsidR="00806436" w:rsidRDefault="008F424E" w14:paraId="0000001A" w14:textId="77777777">
      <w:pPr>
        <w:numPr>
          <w:ilvl w:val="0"/>
          <w:numId w:val="11"/>
        </w:numPr>
        <w:spacing w:before="240"/>
        <w:rPr>
          <w:rFonts w:cs="Arial"/>
          <w:szCs w:val="22"/>
        </w:rPr>
      </w:pPr>
      <w:r w:rsidRPr="00072ED7">
        <w:rPr>
          <w:rFonts w:eastAsia="Arial" w:cs="Arial"/>
          <w:b/>
          <w:szCs w:val="22"/>
        </w:rPr>
        <w:t xml:space="preserve">Please specify your sex: </w:t>
      </w:r>
    </w:p>
    <w:p w:rsidRPr="00072ED7" w:rsidR="00806436" w:rsidRDefault="008F424E" w14:paraId="0000001B" w14:textId="77777777">
      <w:pPr>
        <w:numPr>
          <w:ilvl w:val="1"/>
          <w:numId w:val="11"/>
        </w:numPr>
        <w:rPr>
          <w:rFonts w:eastAsia="Arial" w:cs="Arial"/>
          <w:szCs w:val="22"/>
        </w:rPr>
      </w:pPr>
      <w:r w:rsidRPr="00072ED7">
        <w:rPr>
          <w:rFonts w:eastAsia="Arial" w:cs="Arial"/>
          <w:szCs w:val="22"/>
        </w:rPr>
        <w:t>Male</w:t>
      </w:r>
    </w:p>
    <w:p w:rsidRPr="00072ED7" w:rsidR="00806436" w:rsidRDefault="008F424E" w14:paraId="0000001C" w14:textId="77777777">
      <w:pPr>
        <w:numPr>
          <w:ilvl w:val="1"/>
          <w:numId w:val="11"/>
        </w:numPr>
        <w:rPr>
          <w:rFonts w:eastAsia="Arial" w:cs="Arial"/>
          <w:szCs w:val="22"/>
        </w:rPr>
      </w:pPr>
      <w:r w:rsidRPr="00072ED7">
        <w:rPr>
          <w:rFonts w:eastAsia="Arial" w:cs="Arial"/>
          <w:szCs w:val="22"/>
        </w:rPr>
        <w:t>Female</w:t>
      </w:r>
    </w:p>
    <w:p w:rsidRPr="00072ED7" w:rsidR="00806436" w:rsidRDefault="008F424E" w14:paraId="0000001D" w14:textId="77777777">
      <w:pPr>
        <w:numPr>
          <w:ilvl w:val="1"/>
          <w:numId w:val="11"/>
        </w:numPr>
        <w:rPr>
          <w:rFonts w:eastAsia="Arial" w:cs="Arial"/>
          <w:szCs w:val="22"/>
        </w:rPr>
      </w:pPr>
      <w:r w:rsidRPr="00072ED7">
        <w:rPr>
          <w:rFonts w:eastAsia="Arial" w:cs="Arial"/>
          <w:szCs w:val="22"/>
        </w:rPr>
        <w:t>Other ____</w:t>
      </w:r>
    </w:p>
    <w:p w:rsidRPr="00072ED7" w:rsidR="00806436" w:rsidRDefault="00806436" w14:paraId="0000001E" w14:textId="77777777">
      <w:pPr>
        <w:pBdr>
          <w:top w:val="nil"/>
          <w:left w:val="nil"/>
          <w:bottom w:val="nil"/>
          <w:right w:val="nil"/>
          <w:between w:val="nil"/>
        </w:pBdr>
        <w:ind w:left="720"/>
        <w:rPr>
          <w:rFonts w:eastAsia="Arial" w:cs="Arial"/>
          <w:szCs w:val="22"/>
        </w:rPr>
      </w:pPr>
    </w:p>
    <w:p w:rsidRPr="00072ED7" w:rsidR="00806436" w:rsidP="00687F4A" w:rsidRDefault="00687F4A" w14:paraId="0000001F" w14:textId="0A7854D9">
      <w:pPr>
        <w:numPr>
          <w:ilvl w:val="0"/>
          <w:numId w:val="11"/>
        </w:numPr>
        <w:pBdr>
          <w:top w:val="nil"/>
          <w:left w:val="nil"/>
          <w:bottom w:val="nil"/>
          <w:right w:val="nil"/>
          <w:between w:val="nil"/>
        </w:pBdr>
        <w:rPr>
          <w:rFonts w:eastAsia="Arial" w:cs="Arial"/>
          <w:b/>
          <w:szCs w:val="22"/>
        </w:rPr>
      </w:pPr>
      <w:r w:rsidRPr="00072ED7">
        <w:rPr>
          <w:rFonts w:eastAsia="Arial" w:cs="Arial"/>
          <w:b/>
          <w:szCs w:val="22"/>
        </w:rPr>
        <w:t xml:space="preserve">Thinking about what you know of your family history, which of the following best describes the geographic regions </w:t>
      </w:r>
      <w:ins w:author="Dunn, Julia (NIH/NIMH) [F]" w:date="2020-04-06T16:46:00Z" w:id="12">
        <w:r w:rsidRPr="00072ED7" w:rsidR="00981444">
          <w:rPr>
            <w:rFonts w:eastAsia="Arial" w:cs="Arial"/>
            <w:b/>
            <w:szCs w:val="22"/>
          </w:rPr>
          <w:t xml:space="preserve">from </w:t>
        </w:r>
      </w:ins>
      <w:r w:rsidRPr="00072ED7">
        <w:rPr>
          <w:rFonts w:eastAsia="Arial" w:cs="Arial"/>
          <w:b/>
          <w:szCs w:val="22"/>
        </w:rPr>
        <w:t>where your ancestors (i.e. your great-great-grandparents) c</w:t>
      </w:r>
      <w:ins w:author="Dunn, Julia (NIH/NIMH) [F]" w:date="2020-04-06T16:46:00Z" w:id="13">
        <w:r w:rsidRPr="00072ED7" w:rsidR="0055084C">
          <w:rPr>
            <w:rFonts w:eastAsia="Arial" w:cs="Arial"/>
            <w:b/>
            <w:szCs w:val="22"/>
          </w:rPr>
          <w:t>a</w:t>
        </w:r>
      </w:ins>
      <w:del w:author="Dunn, Julia (NIH/NIMH) [F]" w:date="2020-04-06T16:46:00Z" w:id="14">
        <w:r w:rsidRPr="00072ED7" w:rsidDel="0055084C">
          <w:rPr>
            <w:rFonts w:eastAsia="Arial" w:cs="Arial"/>
            <w:b/>
            <w:szCs w:val="22"/>
          </w:rPr>
          <w:delText>o</w:delText>
        </w:r>
      </w:del>
      <w:r w:rsidRPr="00072ED7">
        <w:rPr>
          <w:rFonts w:eastAsia="Arial" w:cs="Arial"/>
          <w:b/>
          <w:szCs w:val="22"/>
        </w:rPr>
        <w:t>me</w:t>
      </w:r>
      <w:del w:author="Dunn, Julia (NIH/NIMH) [F]" w:date="2020-04-06T16:46:00Z" w:id="15">
        <w:r w:rsidRPr="00072ED7" w:rsidDel="0055084C">
          <w:rPr>
            <w:rFonts w:eastAsia="Arial" w:cs="Arial"/>
            <w:b/>
            <w:szCs w:val="22"/>
          </w:rPr>
          <w:delText xml:space="preserve"> from</w:delText>
        </w:r>
      </w:del>
      <w:r w:rsidRPr="00072ED7">
        <w:rPr>
          <w:rFonts w:eastAsia="Arial" w:cs="Arial"/>
          <w:b/>
          <w:szCs w:val="22"/>
        </w:rPr>
        <w:t>? You may select as many choices as you need.</w:t>
      </w:r>
    </w:p>
    <w:p w:rsidRPr="00072ED7" w:rsidR="000C3BE2" w:rsidRDefault="000C3BE2" w14:paraId="6339BA03"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England, Ireland, Scotland or Wales</w:t>
      </w:r>
    </w:p>
    <w:p w:rsidRPr="00072ED7" w:rsidR="000C3BE2" w:rsidRDefault="000C3BE2" w14:paraId="59A3D3B0"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Australia – not of Aboriginal or Torres Strait Islander descent</w:t>
      </w:r>
    </w:p>
    <w:p w:rsidRPr="00072ED7" w:rsidR="00687F4A" w:rsidRDefault="000C3BE2" w14:paraId="58364930"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Australia – of Aboriginal or Torre</w:t>
      </w:r>
      <w:r w:rsidRPr="00072ED7" w:rsidR="00687F4A">
        <w:rPr>
          <w:rFonts w:eastAsia="Arial" w:cs="Arial"/>
          <w:szCs w:val="22"/>
        </w:rPr>
        <w:t>s Strait Islander descent</w:t>
      </w:r>
    </w:p>
    <w:p w:rsidRPr="00072ED7" w:rsidR="00687F4A" w:rsidRDefault="00687F4A" w14:paraId="40246A43" w14:textId="1B4841A1">
      <w:pPr>
        <w:numPr>
          <w:ilvl w:val="1"/>
          <w:numId w:val="11"/>
        </w:numPr>
        <w:pBdr>
          <w:top w:val="nil"/>
          <w:left w:val="nil"/>
          <w:bottom w:val="nil"/>
          <w:right w:val="nil"/>
          <w:between w:val="nil"/>
        </w:pBdr>
        <w:rPr>
          <w:rFonts w:eastAsia="Arial" w:cs="Arial"/>
          <w:szCs w:val="22"/>
        </w:rPr>
      </w:pPr>
      <w:r w:rsidRPr="00072ED7">
        <w:rPr>
          <w:rFonts w:eastAsia="Arial" w:cs="Arial"/>
          <w:szCs w:val="22"/>
        </w:rPr>
        <w:t>New Zealand – not of Maori descent</w:t>
      </w:r>
    </w:p>
    <w:p w:rsidRPr="00072ED7" w:rsidR="00B95E09" w:rsidP="009F0893" w:rsidRDefault="00B95E09" w14:paraId="3E0A78FB" w14:textId="2A45A396">
      <w:pPr>
        <w:numPr>
          <w:ilvl w:val="1"/>
          <w:numId w:val="11"/>
        </w:numPr>
        <w:pBdr>
          <w:top w:val="nil"/>
          <w:left w:val="nil"/>
          <w:bottom w:val="nil"/>
          <w:right w:val="nil"/>
          <w:between w:val="nil"/>
        </w:pBdr>
        <w:rPr>
          <w:rFonts w:eastAsia="Arial" w:cs="Arial"/>
          <w:szCs w:val="22"/>
        </w:rPr>
      </w:pPr>
      <w:r w:rsidRPr="00072ED7">
        <w:rPr>
          <w:rFonts w:eastAsia="Arial" w:cs="Arial"/>
          <w:szCs w:val="22"/>
        </w:rPr>
        <w:t>New Zealand – of Maori descent</w:t>
      </w:r>
    </w:p>
    <w:p w:rsidRPr="00072ED7" w:rsidR="00687F4A" w:rsidRDefault="00687F4A" w14:paraId="3E2C05E9"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Northern Europe including Sweden, Norway, Finland and surrounding countries</w:t>
      </w:r>
    </w:p>
    <w:p w:rsidRPr="00072ED7" w:rsidR="009B44B5" w:rsidP="00435D35" w:rsidRDefault="00687F4A" w14:paraId="76053ECB" w14:textId="6FEC7955">
      <w:pPr>
        <w:numPr>
          <w:ilvl w:val="1"/>
          <w:numId w:val="11"/>
        </w:numPr>
        <w:pBdr>
          <w:top w:val="nil"/>
          <w:left w:val="nil"/>
          <w:bottom w:val="nil"/>
          <w:right w:val="nil"/>
          <w:between w:val="nil"/>
        </w:pBdr>
        <w:rPr>
          <w:ins w:author="Dunn, Julia (NIH/NIMH) [F]" w:date="2020-04-06T17:29:00Z" w:id="16"/>
          <w:rFonts w:eastAsia="Arial" w:cs="Arial"/>
          <w:szCs w:val="22"/>
        </w:rPr>
      </w:pPr>
      <w:r w:rsidRPr="00072ED7">
        <w:rPr>
          <w:rFonts w:eastAsia="Arial" w:cs="Arial"/>
          <w:szCs w:val="22"/>
        </w:rPr>
        <w:t>Western Europe including France, Germany, the Netherlands and surrounding countries</w:t>
      </w:r>
    </w:p>
    <w:p w:rsidRPr="00072ED7" w:rsidR="00435D35" w:rsidP="00435D35" w:rsidRDefault="00435D35" w14:paraId="034977DD" w14:textId="38C84736">
      <w:pPr>
        <w:numPr>
          <w:ilvl w:val="1"/>
          <w:numId w:val="11"/>
        </w:numPr>
        <w:pBdr>
          <w:top w:val="nil"/>
          <w:left w:val="nil"/>
          <w:bottom w:val="nil"/>
          <w:right w:val="nil"/>
          <w:between w:val="nil"/>
        </w:pBdr>
        <w:rPr>
          <w:rFonts w:eastAsia="Arial" w:cs="Arial"/>
          <w:szCs w:val="22"/>
        </w:rPr>
      </w:pPr>
      <w:ins w:author="Dunn, Julia (NIH/NIMH) [F]" w:date="2020-04-06T17:29:00Z" w:id="17">
        <w:r w:rsidRPr="00072ED7">
          <w:rPr>
            <w:rFonts w:eastAsia="Arial" w:cs="Arial"/>
            <w:szCs w:val="22"/>
          </w:rPr>
          <w:t>Eastern Europe, including Russia, Poland, Hungary and surrounding countries</w:t>
        </w:r>
      </w:ins>
    </w:p>
    <w:p w:rsidRPr="00072ED7" w:rsidR="00687F4A" w:rsidRDefault="00687F4A" w14:paraId="13A5C8EB"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Southern Europe including Italy, Greece, Spain, Portugal and surrounding countries</w:t>
      </w:r>
    </w:p>
    <w:p w:rsidRPr="00072ED7" w:rsidR="00687F4A" w:rsidRDefault="00687F4A" w14:paraId="4E2D6857"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Middle East including Lebanon, Turkey and surrounding countries</w:t>
      </w:r>
    </w:p>
    <w:p w:rsidRPr="00072ED7" w:rsidR="00687F4A" w:rsidRDefault="00687F4A" w14:paraId="77E6E959"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Eastern Asia including China, Japan, South Korea, North Korea, Taiwan and Hong Kong</w:t>
      </w:r>
    </w:p>
    <w:p w:rsidRPr="00072ED7" w:rsidR="00687F4A" w:rsidRDefault="00687F4A" w14:paraId="7AD5AA75"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South-East Asia including Thailand, Malaysia, Indonesia, Singapore and surrounding countries</w:t>
      </w:r>
    </w:p>
    <w:p w:rsidRPr="00072ED7" w:rsidR="00687F4A" w:rsidRDefault="00687F4A" w14:paraId="5F26D9FD"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South Asia including India, Pakistan, Sri Lanka and surrounding countries</w:t>
      </w:r>
    </w:p>
    <w:p w:rsidRPr="00072ED7" w:rsidR="00687F4A" w:rsidRDefault="00687F4A" w14:paraId="586B107D"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Polynesia, Micronesia or Melanesia including Tonga, Fiji, Papua New Guinea and surrounding countries</w:t>
      </w:r>
    </w:p>
    <w:p w:rsidRPr="00072ED7" w:rsidR="00687F4A" w:rsidRDefault="00687F4A" w14:paraId="0A4F188D"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Africa</w:t>
      </w:r>
    </w:p>
    <w:p w:rsidRPr="00072ED7" w:rsidR="00687F4A" w:rsidRDefault="00687F4A" w14:paraId="34B3288D" w14:textId="22A541B0">
      <w:pPr>
        <w:numPr>
          <w:ilvl w:val="1"/>
          <w:numId w:val="11"/>
        </w:numPr>
        <w:pBdr>
          <w:top w:val="nil"/>
          <w:left w:val="nil"/>
          <w:bottom w:val="nil"/>
          <w:right w:val="nil"/>
          <w:between w:val="nil"/>
        </w:pBdr>
        <w:rPr>
          <w:rFonts w:eastAsia="Arial" w:cs="Arial"/>
          <w:szCs w:val="22"/>
        </w:rPr>
      </w:pPr>
      <w:r w:rsidRPr="00072ED7">
        <w:rPr>
          <w:rFonts w:eastAsia="Arial" w:cs="Arial"/>
          <w:szCs w:val="22"/>
        </w:rPr>
        <w:t>North America - not of First Nations, Native American, Inuit or Métis descent</w:t>
      </w:r>
    </w:p>
    <w:p w:rsidRPr="00072ED7" w:rsidR="00687F4A" w:rsidRDefault="00687F4A" w14:paraId="7B086B37"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North America - of First Nations, Native American, Inuit or Métis descent</w:t>
      </w:r>
    </w:p>
    <w:p w:rsidRPr="00072ED7" w:rsidR="00687F4A" w:rsidRDefault="00687F4A" w14:paraId="1BEE8880"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Don’t know</w:t>
      </w:r>
    </w:p>
    <w:p w:rsidRPr="00072ED7" w:rsidR="00687F4A" w:rsidRDefault="00687F4A" w14:paraId="31766534" w14:textId="2AAB25E6">
      <w:pPr>
        <w:numPr>
          <w:ilvl w:val="1"/>
          <w:numId w:val="11"/>
        </w:numPr>
        <w:pBdr>
          <w:top w:val="nil"/>
          <w:left w:val="nil"/>
          <w:bottom w:val="nil"/>
          <w:right w:val="nil"/>
          <w:between w:val="nil"/>
        </w:pBdr>
        <w:rPr>
          <w:rFonts w:eastAsia="Arial" w:cs="Arial"/>
          <w:szCs w:val="22"/>
        </w:rPr>
      </w:pPr>
      <w:r w:rsidRPr="00072ED7">
        <w:rPr>
          <w:rFonts w:eastAsia="Arial" w:cs="Arial"/>
          <w:szCs w:val="22"/>
        </w:rPr>
        <w:t xml:space="preserve">Other </w:t>
      </w:r>
    </w:p>
    <w:p w:rsidRPr="00072ED7" w:rsidR="00806436" w:rsidRDefault="00806436" w14:paraId="00000026" w14:textId="77777777">
      <w:pPr>
        <w:pBdr>
          <w:top w:val="nil"/>
          <w:left w:val="nil"/>
          <w:bottom w:val="nil"/>
          <w:right w:val="nil"/>
          <w:between w:val="nil"/>
        </w:pBdr>
        <w:ind w:left="1440" w:hanging="720"/>
        <w:rPr>
          <w:rFonts w:eastAsia="Arial" w:cs="Arial"/>
          <w:szCs w:val="22"/>
        </w:rPr>
      </w:pPr>
    </w:p>
    <w:p w:rsidR="0072540B" w:rsidRDefault="0072540B" w14:paraId="6D975058" w14:textId="77777777">
      <w:pPr>
        <w:rPr>
          <w:ins w:author="Dunn, Julia (NIH/NIMH) [F]" w:date="2020-04-06T17:51:00Z" w:id="18"/>
          <w:rFonts w:eastAsia="Arial" w:cs="Arial"/>
          <w:b/>
          <w:szCs w:val="22"/>
        </w:rPr>
      </w:pPr>
      <w:r>
        <w:rPr>
          <w:rFonts w:eastAsia="Arial" w:cs="Arial"/>
          <w:b/>
          <w:szCs w:val="22"/>
        </w:rPr>
        <w:br w:type="page"/>
      </w:r>
    </w:p>
    <w:p w:rsidRPr="00B21FB8" w:rsidR="00806436" w:rsidRDefault="008F424E" w14:paraId="00000027" w14:textId="786C4B72">
      <w:pPr>
        <w:numPr>
          <w:ilvl w:val="0"/>
          <w:numId w:val="11"/>
        </w:numPr>
        <w:pBdr>
          <w:top w:val="nil"/>
          <w:left w:val="nil"/>
          <w:bottom w:val="nil"/>
          <w:right w:val="nil"/>
          <w:between w:val="nil"/>
        </w:pBdr>
        <w:rPr>
          <w:rFonts w:cs="Arial"/>
          <w:szCs w:val="22"/>
        </w:rPr>
      </w:pPr>
      <w:r w:rsidRPr="00072ED7">
        <w:rPr>
          <w:rFonts w:eastAsia="Arial" w:cs="Arial"/>
          <w:b/>
          <w:szCs w:val="22"/>
        </w:rPr>
        <w:t>Are you of Hispanic or Latino descent - that is, Mexican, Mexican American, Chicano, Puerto Rican, Cuban, South or Central American or other Spanish culture or origin?</w:t>
      </w:r>
    </w:p>
    <w:p w:rsidRPr="00072ED7" w:rsidR="00806436" w:rsidRDefault="008F424E" w14:paraId="00000028"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Yes</w:t>
      </w:r>
    </w:p>
    <w:p w:rsidR="00806436" w:rsidP="00A54B93" w:rsidRDefault="008F424E" w14:paraId="0000002A" w14:textId="3DFD9760">
      <w:pPr>
        <w:numPr>
          <w:ilvl w:val="1"/>
          <w:numId w:val="11"/>
        </w:numPr>
        <w:pBdr>
          <w:top w:val="nil"/>
          <w:left w:val="nil"/>
          <w:bottom w:val="nil"/>
          <w:right w:val="nil"/>
          <w:between w:val="nil"/>
        </w:pBdr>
        <w:rPr>
          <w:ins w:author="Dunn, Julia (NIH/NIMH) [F]" w:date="2020-04-06T17:56:00Z" w:id="19"/>
          <w:rFonts w:eastAsia="Arial" w:cs="Arial"/>
          <w:szCs w:val="22"/>
        </w:rPr>
      </w:pPr>
      <w:r w:rsidRPr="04E6BA5E">
        <w:rPr>
          <w:rFonts w:eastAsia="Arial" w:cs="Arial"/>
          <w:szCs w:val="22"/>
        </w:rPr>
        <w:t>No</w:t>
      </w:r>
    </w:p>
    <w:p w:rsidRPr="00072ED7" w:rsidR="00C933B6" w:rsidRDefault="00C933B6" w14:paraId="7722B355" w14:textId="3DFD9760">
      <w:pPr>
        <w:pBdr>
          <w:top w:val="nil"/>
          <w:left w:val="nil"/>
          <w:bottom w:val="nil"/>
          <w:right w:val="nil"/>
          <w:between w:val="nil"/>
        </w:pBdr>
        <w:rPr>
          <w:rFonts w:eastAsia="Arial" w:cs="Arial"/>
          <w:szCs w:val="22"/>
        </w:rPr>
        <w:pPrChange w:author="Dunn, Julia (NIH/NIMH) [F]" w:date="2020-04-06T17:56:00Z" w:id="20">
          <w:pPr>
            <w:numPr>
              <w:ilvl w:val="1"/>
              <w:numId w:val="11"/>
            </w:numPr>
            <w:pBdr>
              <w:top w:val="nil"/>
              <w:left w:val="nil"/>
              <w:bottom w:val="nil"/>
              <w:right w:val="nil"/>
              <w:between w:val="nil"/>
            </w:pBdr>
            <w:ind w:left="1440" w:hanging="360"/>
          </w:pPr>
        </w:pPrChange>
      </w:pPr>
    </w:p>
    <w:p w:rsidRPr="00B21FB8" w:rsidR="00806436" w:rsidRDefault="008F424E" w14:paraId="0000002B" w14:textId="7AA092BB">
      <w:pPr>
        <w:numPr>
          <w:ilvl w:val="0"/>
          <w:numId w:val="11"/>
        </w:numPr>
        <w:pBdr>
          <w:top w:val="nil"/>
          <w:left w:val="nil"/>
          <w:bottom w:val="nil"/>
          <w:right w:val="nil"/>
          <w:between w:val="nil"/>
        </w:pBdr>
        <w:rPr>
          <w:rFonts w:cs="Arial"/>
          <w:szCs w:val="22"/>
        </w:rPr>
      </w:pPr>
      <w:r w:rsidRPr="00072ED7">
        <w:rPr>
          <w:rFonts w:eastAsia="Arial" w:cs="Arial"/>
          <w:b/>
          <w:szCs w:val="22"/>
        </w:rPr>
        <w:t>Are you currently working or in school?</w:t>
      </w:r>
    </w:p>
    <w:p w:rsidRPr="00072ED7" w:rsidR="00806436" w:rsidRDefault="008F424E" w14:paraId="0000002C" w14:textId="77777777">
      <w:pPr>
        <w:numPr>
          <w:ilvl w:val="1"/>
          <w:numId w:val="11"/>
        </w:numPr>
        <w:rPr>
          <w:rFonts w:eastAsia="Arial" w:cs="Arial"/>
          <w:szCs w:val="22"/>
        </w:rPr>
      </w:pPr>
      <w:r w:rsidRPr="00072ED7">
        <w:rPr>
          <w:rFonts w:eastAsia="Arial" w:cs="Arial"/>
          <w:szCs w:val="22"/>
        </w:rPr>
        <w:t>Working for pay</w:t>
      </w:r>
    </w:p>
    <w:p w:rsidRPr="00072ED7" w:rsidR="00806436" w:rsidRDefault="008F424E" w14:paraId="0000002D" w14:textId="77777777">
      <w:pPr>
        <w:numPr>
          <w:ilvl w:val="1"/>
          <w:numId w:val="11"/>
        </w:numPr>
        <w:rPr>
          <w:ins w:author="Dunn, Julia (NIH/NIMH) [F]" w:date="2020-04-06T16:06:00Z" w:id="21"/>
          <w:rFonts w:eastAsia="Arial" w:cs="Arial"/>
          <w:szCs w:val="22"/>
        </w:rPr>
      </w:pPr>
      <w:r w:rsidRPr="00072ED7">
        <w:rPr>
          <w:rFonts w:eastAsia="Arial" w:cs="Arial"/>
          <w:szCs w:val="22"/>
        </w:rPr>
        <w:t>On leave</w:t>
      </w:r>
    </w:p>
    <w:p w:rsidRPr="00072ED7" w:rsidR="00C70CB0" w:rsidRDefault="00C70CB0" w14:paraId="5356D502" w14:textId="0C800D92">
      <w:pPr>
        <w:numPr>
          <w:ilvl w:val="1"/>
          <w:numId w:val="11"/>
        </w:numPr>
        <w:rPr>
          <w:rFonts w:eastAsia="Arial" w:cs="Arial"/>
          <w:szCs w:val="22"/>
        </w:rPr>
      </w:pPr>
      <w:ins w:author="Dunn, Julia (NIH/NIMH) [F]" w:date="2020-04-06T16:06:00Z" w:id="22">
        <w:r w:rsidRPr="00072ED7">
          <w:rPr>
            <w:rFonts w:eastAsia="Arial" w:cs="Arial"/>
            <w:szCs w:val="22"/>
          </w:rPr>
          <w:t>Laid off or lost job</w:t>
        </w:r>
      </w:ins>
    </w:p>
    <w:p w:rsidRPr="00072ED7" w:rsidR="00806436" w:rsidRDefault="008F424E" w14:paraId="0000002E" w14:textId="77777777">
      <w:pPr>
        <w:numPr>
          <w:ilvl w:val="1"/>
          <w:numId w:val="11"/>
        </w:numPr>
        <w:rPr>
          <w:rFonts w:eastAsia="Arial" w:cs="Arial"/>
          <w:szCs w:val="22"/>
        </w:rPr>
      </w:pPr>
      <w:r w:rsidRPr="00072ED7">
        <w:rPr>
          <w:rFonts w:eastAsia="Arial" w:cs="Arial"/>
          <w:szCs w:val="22"/>
        </w:rPr>
        <w:t>Unemployed and looking for a job</w:t>
      </w:r>
    </w:p>
    <w:p w:rsidRPr="00072ED7" w:rsidR="00806436" w:rsidRDefault="008F424E" w14:paraId="0000002F" w14:textId="77777777">
      <w:pPr>
        <w:numPr>
          <w:ilvl w:val="1"/>
          <w:numId w:val="11"/>
        </w:numPr>
        <w:rPr>
          <w:rFonts w:eastAsia="Arial" w:cs="Arial"/>
          <w:szCs w:val="22"/>
        </w:rPr>
      </w:pPr>
      <w:r w:rsidRPr="00072ED7">
        <w:rPr>
          <w:rFonts w:eastAsia="Arial" w:cs="Arial"/>
          <w:szCs w:val="22"/>
        </w:rPr>
        <w:t>Retired</w:t>
      </w:r>
    </w:p>
    <w:p w:rsidRPr="00072ED7" w:rsidR="00806436" w:rsidRDefault="008F424E" w14:paraId="00000030" w14:textId="77777777">
      <w:pPr>
        <w:numPr>
          <w:ilvl w:val="1"/>
          <w:numId w:val="11"/>
        </w:numPr>
        <w:rPr>
          <w:rFonts w:eastAsia="Arial" w:cs="Arial"/>
          <w:szCs w:val="22"/>
        </w:rPr>
      </w:pPr>
      <w:r w:rsidRPr="00072ED7">
        <w:rPr>
          <w:rFonts w:eastAsia="Arial" w:cs="Arial"/>
          <w:szCs w:val="22"/>
        </w:rPr>
        <w:t>Staying at home / homemaker</w:t>
      </w:r>
    </w:p>
    <w:p w:rsidRPr="00072ED7" w:rsidR="00806436" w:rsidRDefault="008F424E" w14:paraId="00000031" w14:textId="77777777">
      <w:pPr>
        <w:numPr>
          <w:ilvl w:val="1"/>
          <w:numId w:val="11"/>
        </w:numPr>
        <w:rPr>
          <w:rFonts w:eastAsia="Arial" w:cs="Arial"/>
          <w:szCs w:val="22"/>
        </w:rPr>
      </w:pPr>
      <w:r w:rsidRPr="00072ED7">
        <w:rPr>
          <w:rFonts w:eastAsia="Arial" w:cs="Arial"/>
          <w:szCs w:val="22"/>
        </w:rPr>
        <w:t>Disabled</w:t>
      </w:r>
    </w:p>
    <w:p w:rsidRPr="00072ED7" w:rsidR="00806436" w:rsidRDefault="008F424E" w14:paraId="00000032" w14:textId="77777777">
      <w:pPr>
        <w:numPr>
          <w:ilvl w:val="1"/>
          <w:numId w:val="11"/>
        </w:numPr>
        <w:rPr>
          <w:rFonts w:eastAsia="Arial" w:cs="Arial"/>
          <w:szCs w:val="22"/>
        </w:rPr>
      </w:pPr>
      <w:r w:rsidRPr="00072ED7">
        <w:rPr>
          <w:rFonts w:eastAsia="Arial" w:cs="Arial"/>
          <w:szCs w:val="22"/>
        </w:rPr>
        <w:t>Enrolled in school/college/university  </w:t>
      </w:r>
    </w:p>
    <w:p w:rsidRPr="00072ED7" w:rsidR="00806436" w:rsidRDefault="00806436" w14:paraId="00000033" w14:textId="77777777">
      <w:pPr>
        <w:rPr>
          <w:rFonts w:eastAsia="Arial" w:cs="Arial"/>
          <w:szCs w:val="22"/>
        </w:rPr>
      </w:pPr>
    </w:p>
    <w:p w:rsidRPr="00072ED7" w:rsidR="00806436" w:rsidRDefault="008F424E" w14:paraId="00000034" w14:textId="77777777">
      <w:pPr>
        <w:numPr>
          <w:ilvl w:val="0"/>
          <w:numId w:val="11"/>
        </w:numPr>
        <w:rPr>
          <w:rFonts w:eastAsia="Arial" w:cs="Arial"/>
          <w:szCs w:val="22"/>
        </w:rPr>
      </w:pPr>
      <w:r w:rsidRPr="00072ED7">
        <w:rPr>
          <w:rFonts w:eastAsia="Arial" w:cs="Arial"/>
          <w:b/>
          <w:szCs w:val="22"/>
        </w:rPr>
        <w:t>What is your occupation? _______</w:t>
      </w:r>
    </w:p>
    <w:p w:rsidRPr="00072ED7" w:rsidR="00806436" w:rsidRDefault="00806436" w14:paraId="00000035" w14:textId="77777777">
      <w:pPr>
        <w:rPr>
          <w:rFonts w:eastAsia="Arial" w:cs="Arial"/>
          <w:b/>
          <w:szCs w:val="22"/>
        </w:rPr>
      </w:pPr>
    </w:p>
    <w:p w:rsidRPr="00072ED7" w:rsidR="00806436" w:rsidRDefault="008F424E" w14:paraId="00000036" w14:textId="77777777">
      <w:pPr>
        <w:numPr>
          <w:ilvl w:val="0"/>
          <w:numId w:val="11"/>
        </w:numPr>
        <w:rPr>
          <w:rFonts w:eastAsia="Arial" w:cs="Arial"/>
          <w:b/>
          <w:szCs w:val="22"/>
        </w:rPr>
      </w:pPr>
      <w:r w:rsidRPr="00072ED7">
        <w:rPr>
          <w:rFonts w:eastAsia="Arial" w:cs="Arial"/>
          <w:b/>
          <w:szCs w:val="22"/>
        </w:rPr>
        <w:t>Have you served in the military?</w:t>
      </w:r>
    </w:p>
    <w:p w:rsidRPr="00072ED7" w:rsidR="00806436" w:rsidRDefault="008F424E" w14:paraId="00000037" w14:textId="77777777">
      <w:pPr>
        <w:numPr>
          <w:ilvl w:val="1"/>
          <w:numId w:val="11"/>
        </w:numPr>
        <w:rPr>
          <w:rFonts w:eastAsia="Arial" w:cs="Arial"/>
          <w:szCs w:val="22"/>
        </w:rPr>
      </w:pPr>
      <w:r w:rsidRPr="00072ED7">
        <w:rPr>
          <w:rFonts w:eastAsia="Arial" w:cs="Arial"/>
          <w:szCs w:val="22"/>
        </w:rPr>
        <w:t>Yes</w:t>
      </w:r>
    </w:p>
    <w:p w:rsidRPr="00072ED7" w:rsidR="00806436" w:rsidRDefault="008F424E" w14:paraId="00000038" w14:textId="77777777">
      <w:pPr>
        <w:numPr>
          <w:ilvl w:val="1"/>
          <w:numId w:val="11"/>
        </w:numPr>
        <w:rPr>
          <w:rFonts w:eastAsia="Arial" w:cs="Arial"/>
          <w:szCs w:val="22"/>
        </w:rPr>
      </w:pPr>
      <w:r w:rsidRPr="00072ED7">
        <w:rPr>
          <w:rFonts w:eastAsia="Arial" w:cs="Arial"/>
          <w:szCs w:val="22"/>
        </w:rPr>
        <w:t>No</w:t>
      </w:r>
    </w:p>
    <w:p w:rsidRPr="00072ED7" w:rsidR="007D5D12" w:rsidRDefault="007D5D12" w14:paraId="5067F176" w14:textId="77777777">
      <w:pPr>
        <w:rPr>
          <w:rFonts w:eastAsia="Arial" w:cs="Arial"/>
          <w:b/>
          <w:szCs w:val="22"/>
        </w:rPr>
      </w:pPr>
    </w:p>
    <w:p w:rsidRPr="00B21FB8" w:rsidR="00806436" w:rsidRDefault="008F424E" w14:paraId="0000003A" w14:textId="77777777">
      <w:pPr>
        <w:numPr>
          <w:ilvl w:val="0"/>
          <w:numId w:val="11"/>
        </w:numPr>
        <w:pBdr>
          <w:top w:val="nil"/>
          <w:left w:val="nil"/>
          <w:bottom w:val="nil"/>
          <w:right w:val="nil"/>
          <w:between w:val="nil"/>
        </w:pBdr>
        <w:rPr>
          <w:rFonts w:cs="Arial"/>
          <w:szCs w:val="22"/>
        </w:rPr>
      </w:pPr>
      <w:r w:rsidRPr="00072ED7">
        <w:rPr>
          <w:rFonts w:eastAsia="Arial" w:cs="Arial"/>
          <w:b/>
          <w:szCs w:val="22"/>
        </w:rPr>
        <w:t>Which best describes the area in which you live?</w:t>
      </w:r>
    </w:p>
    <w:p w:rsidRPr="00072ED7" w:rsidR="00806436" w:rsidRDefault="008F424E" w14:paraId="0000003B"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Large city</w:t>
      </w:r>
    </w:p>
    <w:p w:rsidRPr="00072ED7" w:rsidR="00806436" w:rsidRDefault="008F424E" w14:paraId="0000003C"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Suburbs of a large city</w:t>
      </w:r>
    </w:p>
    <w:p w:rsidRPr="00072ED7" w:rsidR="00806436" w:rsidRDefault="008F424E" w14:paraId="0000003D"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Small city</w:t>
      </w:r>
    </w:p>
    <w:p w:rsidRPr="00072ED7" w:rsidR="00806436" w:rsidRDefault="008F424E" w14:paraId="0000003E"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Town or village</w:t>
      </w:r>
    </w:p>
    <w:p w:rsidRPr="00072ED7" w:rsidR="00806436" w:rsidRDefault="008F424E" w14:paraId="0000003F"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Rural area</w:t>
      </w:r>
    </w:p>
    <w:p w:rsidRPr="00072ED7" w:rsidR="00806436" w:rsidDel="00D66927" w:rsidRDefault="00806436" w14:paraId="00000040" w14:textId="4CDA2D3B">
      <w:pPr>
        <w:pBdr>
          <w:top w:val="nil"/>
          <w:left w:val="nil"/>
          <w:bottom w:val="nil"/>
          <w:right w:val="nil"/>
          <w:between w:val="nil"/>
        </w:pBdr>
        <w:rPr>
          <w:del w:author="Dunn, Julia (NIH/NIMH) [F]" w:date="2020-04-09T16:19:00Z" w:id="23"/>
          <w:rFonts w:eastAsia="Arial" w:cs="Arial"/>
          <w:szCs w:val="22"/>
        </w:rPr>
      </w:pPr>
    </w:p>
    <w:p w:rsidRPr="00B21FB8" w:rsidR="00806436" w:rsidDel="00C829FD" w:rsidRDefault="008F424E" w14:paraId="00000041" w14:textId="548806D2">
      <w:pPr>
        <w:numPr>
          <w:ilvl w:val="0"/>
          <w:numId w:val="11"/>
        </w:numPr>
        <w:rPr>
          <w:del w:author="Dunn, Julia (NIH/NIMH) [F]" w:date="2020-04-09T15:57:00Z" w:id="24"/>
          <w:rFonts w:cs="Arial"/>
          <w:szCs w:val="22"/>
        </w:rPr>
      </w:pPr>
      <w:del w:author="Dunn, Julia (NIH/NIMH) [F]" w:date="2020-04-09T15:57:00Z" w:id="25">
        <w:r w:rsidRPr="00072ED7" w:rsidDel="00C829FD">
          <w:rPr>
            <w:rFonts w:eastAsia="Arial" w:cs="Arial"/>
            <w:b/>
            <w:szCs w:val="22"/>
          </w:rPr>
          <w:delText xml:space="preserve">What is the highest level of education YOU </w:delText>
        </w:r>
        <w:r w:rsidRPr="00072ED7" w:rsidDel="00C829FD">
          <w:rPr>
            <w:rFonts w:eastAsia="Arial" w:cs="Arial"/>
            <w:b/>
            <w:szCs w:val="22"/>
            <w:highlight w:val="white"/>
          </w:rPr>
          <w:delText>completed</w:delText>
        </w:r>
        <w:r w:rsidRPr="00072ED7" w:rsidDel="00C829FD">
          <w:rPr>
            <w:rFonts w:eastAsia="Arial" w:cs="Arial"/>
            <w:b/>
            <w:szCs w:val="22"/>
          </w:rPr>
          <w:delText>?</w:delText>
        </w:r>
      </w:del>
    </w:p>
    <w:p w:rsidRPr="00072ED7" w:rsidR="00806436" w:rsidDel="00C829FD" w:rsidRDefault="008F424E" w14:paraId="00000042" w14:textId="52789055">
      <w:pPr>
        <w:numPr>
          <w:ilvl w:val="1"/>
          <w:numId w:val="11"/>
        </w:numPr>
        <w:rPr>
          <w:del w:author="Dunn, Julia (NIH/NIMH) [F]" w:date="2020-04-09T15:57:00Z" w:id="26"/>
          <w:rFonts w:eastAsia="Arial" w:cs="Arial"/>
          <w:szCs w:val="22"/>
        </w:rPr>
      </w:pPr>
      <w:del w:author="Dunn, Julia (NIH/NIMH) [F]" w:date="2020-04-09T15:57:00Z" w:id="27">
        <w:r w:rsidRPr="00072ED7" w:rsidDel="00C829FD">
          <w:rPr>
            <w:rFonts w:eastAsia="Arial" w:cs="Arial"/>
            <w:szCs w:val="22"/>
          </w:rPr>
          <w:delText>Some grade school</w:delText>
        </w:r>
      </w:del>
    </w:p>
    <w:p w:rsidRPr="00072ED7" w:rsidR="00806436" w:rsidDel="00C829FD" w:rsidRDefault="008F424E" w14:paraId="00000043" w14:textId="75A7DBD6">
      <w:pPr>
        <w:numPr>
          <w:ilvl w:val="1"/>
          <w:numId w:val="11"/>
        </w:numPr>
        <w:rPr>
          <w:del w:author="Dunn, Julia (NIH/NIMH) [F]" w:date="2020-04-09T15:57:00Z" w:id="28"/>
          <w:rFonts w:eastAsia="Arial" w:cs="Arial"/>
          <w:szCs w:val="22"/>
        </w:rPr>
      </w:pPr>
      <w:del w:author="Dunn, Julia (NIH/NIMH) [F]" w:date="2020-04-09T15:57:00Z" w:id="29">
        <w:r w:rsidRPr="00072ED7" w:rsidDel="00C829FD">
          <w:rPr>
            <w:rFonts w:eastAsia="Arial" w:cs="Arial"/>
            <w:szCs w:val="22"/>
          </w:rPr>
          <w:delText>Some high school</w:delText>
        </w:r>
      </w:del>
    </w:p>
    <w:p w:rsidRPr="00072ED7" w:rsidR="00806436" w:rsidDel="00C829FD" w:rsidRDefault="008F424E" w14:paraId="00000044" w14:textId="5A3D5BF1">
      <w:pPr>
        <w:numPr>
          <w:ilvl w:val="1"/>
          <w:numId w:val="11"/>
        </w:numPr>
        <w:rPr>
          <w:del w:author="Dunn, Julia (NIH/NIMH) [F]" w:date="2020-04-09T15:57:00Z" w:id="30"/>
          <w:rFonts w:eastAsia="Arial" w:cs="Arial"/>
          <w:szCs w:val="22"/>
        </w:rPr>
      </w:pPr>
      <w:del w:author="Dunn, Julia (NIH/NIMH) [F]" w:date="2020-04-09T15:57:00Z" w:id="31">
        <w:r w:rsidRPr="00072ED7" w:rsidDel="00C829FD">
          <w:rPr>
            <w:rFonts w:eastAsia="Arial" w:cs="Arial"/>
            <w:szCs w:val="22"/>
          </w:rPr>
          <w:delText>High school diploma or GED</w:delText>
        </w:r>
      </w:del>
    </w:p>
    <w:p w:rsidRPr="00072ED7" w:rsidR="00806436" w:rsidDel="00C829FD" w:rsidRDefault="008F424E" w14:paraId="00000045" w14:textId="4BBA1E33">
      <w:pPr>
        <w:numPr>
          <w:ilvl w:val="1"/>
          <w:numId w:val="11"/>
        </w:numPr>
        <w:rPr>
          <w:del w:author="Dunn, Julia (NIH/NIMH) [F]" w:date="2020-04-09T15:57:00Z" w:id="32"/>
          <w:rFonts w:eastAsia="Arial" w:cs="Arial"/>
          <w:szCs w:val="22"/>
        </w:rPr>
      </w:pPr>
      <w:del w:author="Dunn, Julia (NIH/NIMH) [F]" w:date="2020-04-09T15:57:00Z" w:id="33">
        <w:r w:rsidRPr="00072ED7" w:rsidDel="00C829FD">
          <w:rPr>
            <w:rFonts w:eastAsia="Arial" w:cs="Arial"/>
            <w:szCs w:val="22"/>
          </w:rPr>
          <w:delText>Some college or 2-year degree</w:delText>
        </w:r>
      </w:del>
    </w:p>
    <w:p w:rsidRPr="00072ED7" w:rsidR="00806436" w:rsidDel="00C829FD" w:rsidRDefault="008F424E" w14:paraId="00000046" w14:textId="3A7A07FA">
      <w:pPr>
        <w:numPr>
          <w:ilvl w:val="1"/>
          <w:numId w:val="11"/>
        </w:numPr>
        <w:rPr>
          <w:del w:author="Dunn, Julia (NIH/NIMH) [F]" w:date="2020-04-09T15:57:00Z" w:id="34"/>
          <w:rFonts w:eastAsia="Arial" w:cs="Arial"/>
          <w:szCs w:val="22"/>
        </w:rPr>
      </w:pPr>
      <w:del w:author="Dunn, Julia (NIH/NIMH) [F]" w:date="2020-04-09T15:57:00Z" w:id="35">
        <w:r w:rsidRPr="00072ED7" w:rsidDel="00C829FD">
          <w:rPr>
            <w:rFonts w:eastAsia="Arial" w:cs="Arial"/>
            <w:szCs w:val="22"/>
          </w:rPr>
          <w:delText>4-year college graduate</w:delText>
        </w:r>
      </w:del>
    </w:p>
    <w:p w:rsidRPr="00072ED7" w:rsidR="00806436" w:rsidDel="00C829FD" w:rsidRDefault="008F424E" w14:paraId="00000047" w14:textId="2EC62E61">
      <w:pPr>
        <w:numPr>
          <w:ilvl w:val="1"/>
          <w:numId w:val="11"/>
        </w:numPr>
        <w:rPr>
          <w:del w:author="Dunn, Julia (NIH/NIMH) [F]" w:date="2020-04-09T15:57:00Z" w:id="36"/>
          <w:rFonts w:eastAsia="Arial" w:cs="Arial"/>
          <w:szCs w:val="22"/>
        </w:rPr>
      </w:pPr>
      <w:del w:author="Dunn, Julia (NIH/NIMH) [F]" w:date="2020-04-09T15:57:00Z" w:id="37">
        <w:r w:rsidRPr="00072ED7" w:rsidDel="00C829FD">
          <w:rPr>
            <w:rFonts w:eastAsia="Arial" w:cs="Arial"/>
            <w:szCs w:val="22"/>
          </w:rPr>
          <w:delText>Some school beyond college</w:delText>
        </w:r>
      </w:del>
    </w:p>
    <w:p w:rsidRPr="00072ED7" w:rsidR="00806436" w:rsidDel="00C829FD" w:rsidRDefault="008F424E" w14:paraId="00000048" w14:textId="5C0C1690">
      <w:pPr>
        <w:numPr>
          <w:ilvl w:val="1"/>
          <w:numId w:val="11"/>
        </w:numPr>
        <w:rPr>
          <w:del w:author="Dunn, Julia (NIH/NIMH) [F]" w:date="2020-04-09T15:57:00Z" w:id="38"/>
          <w:rFonts w:eastAsia="Arial" w:cs="Arial"/>
          <w:szCs w:val="22"/>
        </w:rPr>
      </w:pPr>
      <w:del w:author="Dunn, Julia (NIH/NIMH) [F]" w:date="2020-04-09T15:57:00Z" w:id="39">
        <w:r w:rsidRPr="00072ED7" w:rsidDel="00C829FD">
          <w:rPr>
            <w:rFonts w:eastAsia="Arial" w:cs="Arial"/>
            <w:szCs w:val="22"/>
          </w:rPr>
          <w:delText>Graduate or professional degree</w:delText>
        </w:r>
      </w:del>
    </w:p>
    <w:p w:rsidRPr="00072ED7" w:rsidR="00806436" w:rsidDel="00C829FD" w:rsidRDefault="00806436" w14:paraId="00000049" w14:textId="56CA7AB0">
      <w:pPr>
        <w:rPr>
          <w:del w:author="Dunn, Julia (NIH/NIMH) [F]" w:date="2020-04-09T15:57:00Z" w:id="40"/>
          <w:rFonts w:eastAsia="Arial" w:cs="Arial"/>
          <w:szCs w:val="22"/>
        </w:rPr>
      </w:pPr>
    </w:p>
    <w:p w:rsidRPr="00B21FB8" w:rsidR="00806436" w:rsidDel="00C829FD" w:rsidRDefault="008F424E" w14:paraId="0000004A" w14:textId="249997B3">
      <w:pPr>
        <w:numPr>
          <w:ilvl w:val="0"/>
          <w:numId w:val="11"/>
        </w:numPr>
        <w:rPr>
          <w:del w:author="Dunn, Julia (NIH/NIMH) [F]" w:date="2020-04-09T15:57:00Z" w:id="41"/>
          <w:rFonts w:cs="Arial"/>
          <w:szCs w:val="22"/>
        </w:rPr>
      </w:pPr>
      <w:del w:author="Dunn, Julia (NIH/NIMH) [F]" w:date="2020-04-09T15:57:00Z" w:id="42">
        <w:r w:rsidRPr="00072ED7" w:rsidDel="00C829FD">
          <w:rPr>
            <w:rFonts w:eastAsia="Arial" w:cs="Arial"/>
            <w:b/>
            <w:szCs w:val="22"/>
          </w:rPr>
          <w:delText>What is the highest level of education your MOTHER completed?</w:delText>
        </w:r>
      </w:del>
    </w:p>
    <w:p w:rsidRPr="00072ED7" w:rsidR="00806436" w:rsidDel="00C829FD" w:rsidRDefault="008F424E" w14:paraId="0000004B" w14:textId="25352CB4">
      <w:pPr>
        <w:numPr>
          <w:ilvl w:val="1"/>
          <w:numId w:val="11"/>
        </w:numPr>
        <w:rPr>
          <w:del w:author="Dunn, Julia (NIH/NIMH) [F]" w:date="2020-04-09T15:57:00Z" w:id="43"/>
          <w:rFonts w:eastAsia="Arial" w:cs="Arial"/>
          <w:szCs w:val="22"/>
        </w:rPr>
      </w:pPr>
      <w:del w:author="Dunn, Julia (NIH/NIMH) [F]" w:date="2020-04-09T15:57:00Z" w:id="44">
        <w:r w:rsidRPr="00072ED7" w:rsidDel="00C829FD">
          <w:rPr>
            <w:rFonts w:eastAsia="Arial" w:cs="Arial"/>
            <w:szCs w:val="22"/>
          </w:rPr>
          <w:delText>Some grade school</w:delText>
        </w:r>
      </w:del>
    </w:p>
    <w:p w:rsidRPr="00072ED7" w:rsidR="00806436" w:rsidDel="00C829FD" w:rsidRDefault="008F424E" w14:paraId="0000004C" w14:textId="2AE4C118">
      <w:pPr>
        <w:numPr>
          <w:ilvl w:val="1"/>
          <w:numId w:val="11"/>
        </w:numPr>
        <w:rPr>
          <w:del w:author="Dunn, Julia (NIH/NIMH) [F]" w:date="2020-04-09T15:57:00Z" w:id="45"/>
          <w:rFonts w:eastAsia="Arial" w:cs="Arial"/>
          <w:szCs w:val="22"/>
        </w:rPr>
      </w:pPr>
      <w:del w:author="Dunn, Julia (NIH/NIMH) [F]" w:date="2020-04-09T15:57:00Z" w:id="46">
        <w:r w:rsidRPr="00072ED7" w:rsidDel="00C829FD">
          <w:rPr>
            <w:rFonts w:eastAsia="Arial" w:cs="Arial"/>
            <w:szCs w:val="22"/>
          </w:rPr>
          <w:delText>Some high school</w:delText>
        </w:r>
      </w:del>
    </w:p>
    <w:p w:rsidRPr="00072ED7" w:rsidR="00806436" w:rsidDel="00C829FD" w:rsidRDefault="008F424E" w14:paraId="0000004D" w14:textId="6E76C5C2">
      <w:pPr>
        <w:numPr>
          <w:ilvl w:val="1"/>
          <w:numId w:val="11"/>
        </w:numPr>
        <w:rPr>
          <w:del w:author="Dunn, Julia (NIH/NIMH) [F]" w:date="2020-04-09T15:57:00Z" w:id="47"/>
          <w:rFonts w:eastAsia="Arial" w:cs="Arial"/>
          <w:szCs w:val="22"/>
        </w:rPr>
      </w:pPr>
      <w:del w:author="Dunn, Julia (NIH/NIMH) [F]" w:date="2020-04-09T15:57:00Z" w:id="48">
        <w:r w:rsidRPr="00072ED7" w:rsidDel="00C829FD">
          <w:rPr>
            <w:rFonts w:eastAsia="Arial" w:cs="Arial"/>
            <w:szCs w:val="22"/>
          </w:rPr>
          <w:delText>High school diploma or GED</w:delText>
        </w:r>
      </w:del>
    </w:p>
    <w:p w:rsidRPr="00072ED7" w:rsidR="00806436" w:rsidDel="00C829FD" w:rsidRDefault="008F424E" w14:paraId="0000004E" w14:textId="1D266376">
      <w:pPr>
        <w:numPr>
          <w:ilvl w:val="1"/>
          <w:numId w:val="11"/>
        </w:numPr>
        <w:rPr>
          <w:del w:author="Dunn, Julia (NIH/NIMH) [F]" w:date="2020-04-09T15:57:00Z" w:id="49"/>
          <w:rFonts w:eastAsia="Arial" w:cs="Arial"/>
          <w:szCs w:val="22"/>
        </w:rPr>
      </w:pPr>
      <w:del w:author="Dunn, Julia (NIH/NIMH) [F]" w:date="2020-04-09T15:57:00Z" w:id="50">
        <w:r w:rsidRPr="00072ED7" w:rsidDel="00C829FD">
          <w:rPr>
            <w:rFonts w:eastAsia="Arial" w:cs="Arial"/>
            <w:szCs w:val="22"/>
          </w:rPr>
          <w:delText>Some college or 2-year degree</w:delText>
        </w:r>
      </w:del>
    </w:p>
    <w:p w:rsidRPr="00072ED7" w:rsidR="00806436" w:rsidDel="00C829FD" w:rsidRDefault="008F424E" w14:paraId="0000004F" w14:textId="11379C22">
      <w:pPr>
        <w:numPr>
          <w:ilvl w:val="1"/>
          <w:numId w:val="11"/>
        </w:numPr>
        <w:rPr>
          <w:del w:author="Dunn, Julia (NIH/NIMH) [F]" w:date="2020-04-09T15:57:00Z" w:id="51"/>
          <w:rFonts w:eastAsia="Arial" w:cs="Arial"/>
          <w:szCs w:val="22"/>
        </w:rPr>
      </w:pPr>
      <w:del w:author="Dunn, Julia (NIH/NIMH) [F]" w:date="2020-04-09T15:57:00Z" w:id="52">
        <w:r w:rsidRPr="00072ED7" w:rsidDel="00C829FD">
          <w:rPr>
            <w:rFonts w:eastAsia="Arial" w:cs="Arial"/>
            <w:szCs w:val="22"/>
          </w:rPr>
          <w:delText>4-year college graduate</w:delText>
        </w:r>
      </w:del>
    </w:p>
    <w:p w:rsidRPr="00072ED7" w:rsidR="00806436" w:rsidDel="00C829FD" w:rsidRDefault="008F424E" w14:paraId="00000050" w14:textId="0B69F3E4">
      <w:pPr>
        <w:numPr>
          <w:ilvl w:val="1"/>
          <w:numId w:val="11"/>
        </w:numPr>
        <w:rPr>
          <w:del w:author="Dunn, Julia (NIH/NIMH) [F]" w:date="2020-04-09T15:57:00Z" w:id="53"/>
          <w:rFonts w:eastAsia="Arial" w:cs="Arial"/>
          <w:szCs w:val="22"/>
        </w:rPr>
      </w:pPr>
      <w:del w:author="Dunn, Julia (NIH/NIMH) [F]" w:date="2020-04-09T15:57:00Z" w:id="54">
        <w:r w:rsidRPr="00072ED7" w:rsidDel="00C829FD">
          <w:rPr>
            <w:rFonts w:eastAsia="Arial" w:cs="Arial"/>
            <w:szCs w:val="22"/>
          </w:rPr>
          <w:delText>Some school beyond college</w:delText>
        </w:r>
      </w:del>
    </w:p>
    <w:p w:rsidRPr="00072ED7" w:rsidR="00806436" w:rsidDel="00C829FD" w:rsidRDefault="008F424E" w14:paraId="00000051" w14:textId="6A98DF4B">
      <w:pPr>
        <w:numPr>
          <w:ilvl w:val="1"/>
          <w:numId w:val="11"/>
        </w:numPr>
        <w:rPr>
          <w:del w:author="Dunn, Julia (NIH/NIMH) [F]" w:date="2020-04-09T15:57:00Z" w:id="55"/>
          <w:rFonts w:eastAsia="Arial" w:cs="Arial"/>
          <w:szCs w:val="22"/>
        </w:rPr>
      </w:pPr>
      <w:del w:author="Dunn, Julia (NIH/NIMH) [F]" w:date="2020-04-09T15:57:00Z" w:id="56">
        <w:r w:rsidRPr="00072ED7" w:rsidDel="00C829FD">
          <w:rPr>
            <w:rFonts w:eastAsia="Arial" w:cs="Arial"/>
            <w:szCs w:val="22"/>
          </w:rPr>
          <w:delText>Graduate or professional degree</w:delText>
        </w:r>
      </w:del>
    </w:p>
    <w:p w:rsidRPr="00072ED7" w:rsidR="00806436" w:rsidDel="00D66927" w:rsidRDefault="00806436" w14:paraId="00000052" w14:textId="6905FF42">
      <w:pPr>
        <w:rPr>
          <w:del w:author="Dunn, Julia (NIH/NIMH) [F]" w:date="2020-04-09T16:19:00Z" w:id="57"/>
          <w:rFonts w:eastAsia="Arial" w:cs="Arial"/>
          <w:szCs w:val="22"/>
        </w:rPr>
      </w:pPr>
    </w:p>
    <w:p w:rsidRPr="00B21FB8" w:rsidR="00806436" w:rsidDel="00D66927" w:rsidRDefault="0072540B" w14:paraId="00000053" w14:textId="5011ECFC">
      <w:pPr>
        <w:numPr>
          <w:ilvl w:val="0"/>
          <w:numId w:val="11"/>
        </w:numPr>
        <w:rPr>
          <w:del w:author="Dunn, Julia (NIH/NIMH) [F]" w:date="2020-04-09T16:19:00Z" w:id="58"/>
          <w:rFonts w:cs="Arial"/>
          <w:szCs w:val="22"/>
        </w:rPr>
      </w:pPr>
      <w:del w:author="Dunn, Julia (NIH/NIMH) [F]" w:date="2020-04-09T16:19:00Z" w:id="59">
        <w:r w:rsidDel="00D66927">
          <w:rPr>
            <w:rFonts w:eastAsia="Arial" w:cs="Arial"/>
            <w:b/>
            <w:szCs w:val="22"/>
          </w:rPr>
          <w:br w:type="page"/>
        </w:r>
        <w:r w:rsidRPr="00072ED7" w:rsidDel="00D66927" w:rsidR="008F424E">
          <w:rPr>
            <w:rFonts w:eastAsia="Arial" w:cs="Arial"/>
            <w:b/>
            <w:szCs w:val="22"/>
          </w:rPr>
          <w:delText>What is the highest level of education your FATHER completed?</w:delText>
        </w:r>
      </w:del>
    </w:p>
    <w:p w:rsidRPr="00072ED7" w:rsidR="00806436" w:rsidDel="00D66927" w:rsidRDefault="008F424E" w14:paraId="00000054" w14:textId="357FDC37">
      <w:pPr>
        <w:numPr>
          <w:ilvl w:val="1"/>
          <w:numId w:val="11"/>
        </w:numPr>
        <w:rPr>
          <w:del w:author="Dunn, Julia (NIH/NIMH) [F]" w:date="2020-04-09T16:19:00Z" w:id="60"/>
          <w:rFonts w:eastAsia="Arial" w:cs="Arial"/>
          <w:szCs w:val="22"/>
        </w:rPr>
      </w:pPr>
      <w:del w:author="Dunn, Julia (NIH/NIMH) [F]" w:date="2020-04-09T16:19:00Z" w:id="61">
        <w:r w:rsidRPr="00072ED7" w:rsidDel="00D66927">
          <w:rPr>
            <w:rFonts w:eastAsia="Arial" w:cs="Arial"/>
            <w:szCs w:val="22"/>
          </w:rPr>
          <w:delText>Some grade school</w:delText>
        </w:r>
      </w:del>
    </w:p>
    <w:p w:rsidRPr="00072ED7" w:rsidR="00806436" w:rsidDel="00D66927" w:rsidRDefault="008F424E" w14:paraId="00000055" w14:textId="1AB3E7A2">
      <w:pPr>
        <w:numPr>
          <w:ilvl w:val="1"/>
          <w:numId w:val="11"/>
        </w:numPr>
        <w:rPr>
          <w:del w:author="Dunn, Julia (NIH/NIMH) [F]" w:date="2020-04-09T16:19:00Z" w:id="62"/>
          <w:rFonts w:eastAsia="Arial" w:cs="Arial"/>
          <w:szCs w:val="22"/>
        </w:rPr>
      </w:pPr>
      <w:del w:author="Dunn, Julia (NIH/NIMH) [F]" w:date="2020-04-09T16:19:00Z" w:id="63">
        <w:r w:rsidRPr="00072ED7" w:rsidDel="00D66927">
          <w:rPr>
            <w:rFonts w:eastAsia="Arial" w:cs="Arial"/>
            <w:szCs w:val="22"/>
          </w:rPr>
          <w:delText>Some high school</w:delText>
        </w:r>
      </w:del>
    </w:p>
    <w:p w:rsidRPr="00072ED7" w:rsidR="00806436" w:rsidDel="00D66927" w:rsidRDefault="008F424E" w14:paraId="00000056" w14:textId="170DB214">
      <w:pPr>
        <w:numPr>
          <w:ilvl w:val="1"/>
          <w:numId w:val="11"/>
        </w:numPr>
        <w:rPr>
          <w:del w:author="Dunn, Julia (NIH/NIMH) [F]" w:date="2020-04-09T16:19:00Z" w:id="64"/>
          <w:rFonts w:eastAsia="Arial" w:cs="Arial"/>
          <w:szCs w:val="22"/>
        </w:rPr>
      </w:pPr>
      <w:del w:author="Dunn, Julia (NIH/NIMH) [F]" w:date="2020-04-09T16:19:00Z" w:id="65">
        <w:r w:rsidRPr="00072ED7" w:rsidDel="00D66927">
          <w:rPr>
            <w:rFonts w:eastAsia="Arial" w:cs="Arial"/>
            <w:szCs w:val="22"/>
          </w:rPr>
          <w:delText>High school diploma or GED</w:delText>
        </w:r>
      </w:del>
    </w:p>
    <w:p w:rsidRPr="00072ED7" w:rsidR="00806436" w:rsidDel="00D66927" w:rsidRDefault="008F424E" w14:paraId="00000057" w14:textId="48E9A865">
      <w:pPr>
        <w:numPr>
          <w:ilvl w:val="1"/>
          <w:numId w:val="11"/>
        </w:numPr>
        <w:rPr>
          <w:del w:author="Dunn, Julia (NIH/NIMH) [F]" w:date="2020-04-09T16:19:00Z" w:id="66"/>
          <w:rFonts w:eastAsia="Arial" w:cs="Arial"/>
          <w:szCs w:val="22"/>
        </w:rPr>
      </w:pPr>
      <w:del w:author="Dunn, Julia (NIH/NIMH) [F]" w:date="2020-04-09T16:19:00Z" w:id="67">
        <w:r w:rsidRPr="00072ED7" w:rsidDel="00D66927">
          <w:rPr>
            <w:rFonts w:eastAsia="Arial" w:cs="Arial"/>
            <w:szCs w:val="22"/>
          </w:rPr>
          <w:delText>Some college or 2-year degree</w:delText>
        </w:r>
      </w:del>
    </w:p>
    <w:p w:rsidRPr="00072ED7" w:rsidR="00806436" w:rsidDel="00D66927" w:rsidRDefault="008F424E" w14:paraId="00000058" w14:textId="3630500F">
      <w:pPr>
        <w:numPr>
          <w:ilvl w:val="1"/>
          <w:numId w:val="11"/>
        </w:numPr>
        <w:rPr>
          <w:del w:author="Dunn, Julia (NIH/NIMH) [F]" w:date="2020-04-09T16:19:00Z" w:id="68"/>
          <w:rFonts w:eastAsia="Arial" w:cs="Arial"/>
          <w:szCs w:val="22"/>
        </w:rPr>
      </w:pPr>
      <w:del w:author="Dunn, Julia (NIH/NIMH) [F]" w:date="2020-04-09T16:19:00Z" w:id="69">
        <w:r w:rsidRPr="00072ED7" w:rsidDel="00D66927">
          <w:rPr>
            <w:rFonts w:eastAsia="Arial" w:cs="Arial"/>
            <w:szCs w:val="22"/>
          </w:rPr>
          <w:delText>4-year college graduate</w:delText>
        </w:r>
      </w:del>
    </w:p>
    <w:p w:rsidRPr="00072ED7" w:rsidR="00806436" w:rsidDel="00D66927" w:rsidRDefault="008F424E" w14:paraId="00000059" w14:textId="1385565A">
      <w:pPr>
        <w:numPr>
          <w:ilvl w:val="1"/>
          <w:numId w:val="11"/>
        </w:numPr>
        <w:rPr>
          <w:del w:author="Dunn, Julia (NIH/NIMH) [F]" w:date="2020-04-09T16:19:00Z" w:id="70"/>
          <w:rFonts w:eastAsia="Arial" w:cs="Arial"/>
          <w:szCs w:val="22"/>
        </w:rPr>
      </w:pPr>
      <w:del w:author="Dunn, Julia (NIH/NIMH) [F]" w:date="2020-04-09T16:19:00Z" w:id="71">
        <w:r w:rsidRPr="00072ED7" w:rsidDel="00D66927">
          <w:rPr>
            <w:rFonts w:eastAsia="Arial" w:cs="Arial"/>
            <w:szCs w:val="22"/>
          </w:rPr>
          <w:delText>Some school beyond college</w:delText>
        </w:r>
      </w:del>
    </w:p>
    <w:p w:rsidRPr="00072ED7" w:rsidR="00806436" w:rsidDel="00D66927" w:rsidRDefault="008F424E" w14:paraId="0000005A" w14:textId="469A4C00">
      <w:pPr>
        <w:numPr>
          <w:ilvl w:val="1"/>
          <w:numId w:val="11"/>
        </w:numPr>
        <w:rPr>
          <w:del w:author="Dunn, Julia (NIH/NIMH) [F]" w:date="2020-04-09T16:19:00Z" w:id="72"/>
          <w:rFonts w:eastAsia="Arial" w:cs="Arial"/>
          <w:szCs w:val="22"/>
        </w:rPr>
      </w:pPr>
      <w:del w:author="Dunn, Julia (NIH/NIMH) [F]" w:date="2020-04-09T16:19:00Z" w:id="73">
        <w:r w:rsidRPr="00072ED7" w:rsidDel="00D66927">
          <w:rPr>
            <w:rFonts w:eastAsia="Arial" w:cs="Arial"/>
            <w:szCs w:val="22"/>
          </w:rPr>
          <w:delText>Graduate or professional degree</w:delText>
        </w:r>
      </w:del>
    </w:p>
    <w:p w:rsidRPr="00072ED7" w:rsidR="00806436" w:rsidRDefault="00806436" w14:paraId="0000005B" w14:textId="77777777">
      <w:pPr>
        <w:rPr>
          <w:rFonts w:eastAsia="Arial" w:cs="Arial"/>
          <w:szCs w:val="22"/>
        </w:rPr>
      </w:pPr>
    </w:p>
    <w:p w:rsidRPr="003578A5" w:rsidR="00806436" w:rsidRDefault="008F424E" w14:paraId="0000005C" w14:textId="261E9CDF">
      <w:pPr>
        <w:numPr>
          <w:ilvl w:val="0"/>
          <w:numId w:val="11"/>
        </w:numPr>
        <w:pBdr>
          <w:top w:val="nil"/>
          <w:left w:val="nil"/>
          <w:bottom w:val="nil"/>
          <w:right w:val="nil"/>
          <w:between w:val="nil"/>
        </w:pBdr>
        <w:rPr>
          <w:ins w:author="Dunn, Julia (NIH/NIMH) [F]" w:date="2020-04-09T16:19:00Z" w:id="74"/>
          <w:rFonts w:cs="Arial"/>
          <w:szCs w:val="22"/>
          <w:rPrChange w:author="Dunn, Julia (NIH/NIMH) [F]" w:date="2020-04-09T16:19:00Z" w:id="75">
            <w:rPr>
              <w:ins w:author="Dunn, Julia (NIH/NIMH) [F]" w:date="2020-04-09T16:19:00Z" w:id="76"/>
              <w:rFonts w:eastAsia="Arial" w:cs="Arial"/>
              <w:szCs w:val="22"/>
            </w:rPr>
          </w:rPrChange>
        </w:rPr>
      </w:pPr>
      <w:r w:rsidRPr="00072ED7">
        <w:rPr>
          <w:rFonts w:eastAsia="Arial" w:cs="Arial"/>
          <w:b/>
          <w:szCs w:val="22"/>
        </w:rPr>
        <w:t>How many people currently live in your home (excluding yourself)</w:t>
      </w:r>
      <w:r w:rsidRPr="00072ED7">
        <w:rPr>
          <w:rFonts w:eastAsia="Arial" w:cs="Arial"/>
          <w:szCs w:val="22"/>
        </w:rPr>
        <w:t>?  ___</w:t>
      </w:r>
    </w:p>
    <w:p w:rsidRPr="00D65B4E" w:rsidR="003578A5" w:rsidRDefault="003578A5" w14:paraId="2DC1B523" w14:textId="77777777">
      <w:pPr>
        <w:pBdr>
          <w:top w:val="nil"/>
          <w:left w:val="nil"/>
          <w:bottom w:val="nil"/>
          <w:right w:val="nil"/>
          <w:between w:val="nil"/>
        </w:pBdr>
        <w:rPr>
          <w:ins w:author="Dunn, Julia (NIH/NIMH) [F]" w:date="2020-04-09T14:57:00Z" w:id="77"/>
          <w:rFonts w:cs="Arial"/>
          <w:szCs w:val="22"/>
          <w:rPrChange w:author="Dunn, Julia (NIH/NIMH) [F]" w:date="2020-04-09T14:57:00Z" w:id="78">
            <w:rPr>
              <w:ins w:author="Dunn, Julia (NIH/NIMH) [F]" w:date="2020-04-09T14:57:00Z" w:id="79"/>
              <w:rFonts w:eastAsia="Arial" w:cs="Arial"/>
              <w:szCs w:val="22"/>
            </w:rPr>
          </w:rPrChange>
        </w:rPr>
        <w:pPrChange w:author="Dunn, Julia (NIH/NIMH) [F]" w:date="2020-04-09T16:19:00Z" w:id="80">
          <w:pPr>
            <w:numPr>
              <w:numId w:val="11"/>
            </w:numPr>
            <w:pBdr>
              <w:top w:val="nil"/>
              <w:left w:val="nil"/>
              <w:bottom w:val="nil"/>
              <w:right w:val="nil"/>
              <w:between w:val="nil"/>
            </w:pBdr>
            <w:ind w:left="720" w:hanging="360"/>
          </w:pPr>
        </w:pPrChange>
      </w:pPr>
    </w:p>
    <w:p w:rsidR="00D65B4E" w:rsidRDefault="00D65B4E" w14:paraId="7F74CB4F" w14:textId="11F7C8A4">
      <w:pPr>
        <w:numPr>
          <w:ilvl w:val="0"/>
          <w:numId w:val="11"/>
        </w:numPr>
        <w:pBdr>
          <w:top w:val="nil"/>
          <w:left w:val="nil"/>
          <w:bottom w:val="nil"/>
          <w:right w:val="nil"/>
          <w:between w:val="nil"/>
        </w:pBdr>
        <w:rPr>
          <w:ins w:author="Dunn, Julia (NIH/NIMH) [F]" w:date="2020-04-09T14:57:00Z" w:id="81"/>
          <w:rFonts w:cs="Arial"/>
          <w:szCs w:val="22"/>
        </w:rPr>
      </w:pPr>
      <w:ins w:author="Dunn, Julia (NIH/NIMH) [F]" w:date="2020-04-09T14:57:00Z" w:id="82">
        <w:r>
          <w:rPr>
            <w:rFonts w:eastAsia="Arial" w:cs="Arial"/>
            <w:b/>
            <w:szCs w:val="22"/>
          </w:rPr>
          <w:t xml:space="preserve"> Please specify your relationship to the people in your home (check all that apply)</w:t>
        </w:r>
        <w:r w:rsidRPr="00D65B4E">
          <w:rPr>
            <w:rFonts w:cs="Arial"/>
            <w:szCs w:val="22"/>
            <w:rPrChange w:author="Dunn, Julia (NIH/NIMH) [F]" w:date="2020-04-09T14:57:00Z" w:id="83">
              <w:rPr>
                <w:rFonts w:eastAsia="Arial" w:cs="Arial"/>
                <w:b/>
                <w:szCs w:val="22"/>
              </w:rPr>
            </w:rPrChange>
          </w:rPr>
          <w:t>:</w:t>
        </w:r>
      </w:ins>
    </w:p>
    <w:p w:rsidRPr="006922BD" w:rsidR="00D65B4E" w:rsidP="00D65B4E" w:rsidRDefault="00D65B4E" w14:paraId="69D8FE0A" w14:textId="785610E6">
      <w:pPr>
        <w:numPr>
          <w:ilvl w:val="1"/>
          <w:numId w:val="11"/>
        </w:numPr>
        <w:pBdr>
          <w:top w:val="nil"/>
          <w:left w:val="nil"/>
          <w:bottom w:val="nil"/>
          <w:right w:val="nil"/>
          <w:between w:val="nil"/>
        </w:pBdr>
        <w:rPr>
          <w:ins w:author="Dunn, Julia (NIH/NIMH) [F]" w:date="2020-04-09T14:57:00Z" w:id="84"/>
          <w:rFonts w:cs="Arial"/>
          <w:bCs/>
          <w:szCs w:val="22"/>
          <w:rPrChange w:author="Dunn, Julia (NIH/NIMH) [F]" w:date="2020-04-09T14:58:00Z" w:id="85">
            <w:rPr>
              <w:ins w:author="Dunn, Julia (NIH/NIMH) [F]" w:date="2020-04-09T14:57:00Z" w:id="86"/>
              <w:rFonts w:eastAsia="Arial" w:cs="Arial"/>
              <w:b/>
              <w:szCs w:val="22"/>
            </w:rPr>
          </w:rPrChange>
        </w:rPr>
      </w:pPr>
      <w:ins w:author="Dunn, Julia (NIH/NIMH) [F]" w:date="2020-04-09T14:57:00Z" w:id="87">
        <w:r w:rsidRPr="006922BD">
          <w:rPr>
            <w:rFonts w:eastAsia="Arial" w:cs="Arial"/>
            <w:bCs/>
            <w:szCs w:val="22"/>
            <w:rPrChange w:author="Dunn, Julia (NIH/NIMH) [F]" w:date="2020-04-09T14:58:00Z" w:id="88">
              <w:rPr>
                <w:rFonts w:eastAsia="Arial" w:cs="Arial"/>
                <w:b/>
                <w:szCs w:val="22"/>
              </w:rPr>
            </w:rPrChange>
          </w:rPr>
          <w:t>Partner/Spouse</w:t>
        </w:r>
      </w:ins>
    </w:p>
    <w:p w:rsidRPr="006922BD" w:rsidR="006922BD" w:rsidP="00D65B4E" w:rsidRDefault="006922BD" w14:paraId="18D34F2D" w14:textId="7C510FBB">
      <w:pPr>
        <w:numPr>
          <w:ilvl w:val="1"/>
          <w:numId w:val="11"/>
        </w:numPr>
        <w:pBdr>
          <w:top w:val="nil"/>
          <w:left w:val="nil"/>
          <w:bottom w:val="nil"/>
          <w:right w:val="nil"/>
          <w:between w:val="nil"/>
        </w:pBdr>
        <w:rPr>
          <w:ins w:author="Dunn, Julia (NIH/NIMH) [F]" w:date="2020-04-09T14:58:00Z" w:id="89"/>
          <w:rFonts w:cs="Arial"/>
          <w:bCs/>
          <w:szCs w:val="22"/>
          <w:rPrChange w:author="Dunn, Julia (NIH/NIMH) [F]" w:date="2020-04-09T14:58:00Z" w:id="90">
            <w:rPr>
              <w:ins w:author="Dunn, Julia (NIH/NIMH) [F]" w:date="2020-04-09T14:58:00Z" w:id="91"/>
              <w:rFonts w:eastAsia="Arial" w:cs="Arial"/>
              <w:b/>
              <w:szCs w:val="22"/>
            </w:rPr>
          </w:rPrChange>
        </w:rPr>
      </w:pPr>
      <w:ins w:author="Dunn, Julia (NIH/NIMH) [F]" w:date="2020-04-09T14:57:00Z" w:id="92">
        <w:r w:rsidRPr="006922BD">
          <w:rPr>
            <w:rFonts w:eastAsia="Arial" w:cs="Arial"/>
            <w:bCs/>
            <w:szCs w:val="22"/>
            <w:rPrChange w:author="Dunn, Julia (NIH/NIMH) [F]" w:date="2020-04-09T14:58:00Z" w:id="93">
              <w:rPr>
                <w:rFonts w:eastAsia="Arial" w:cs="Arial"/>
                <w:b/>
                <w:szCs w:val="22"/>
              </w:rPr>
            </w:rPrChange>
          </w:rPr>
          <w:t>Parent</w:t>
        </w:r>
      </w:ins>
      <w:ins w:author="Dunn, Julia (NIH/NIMH) [F]" w:date="2020-04-09T14:58:00Z" w:id="94">
        <w:r w:rsidRPr="006922BD">
          <w:rPr>
            <w:rFonts w:eastAsia="Arial" w:cs="Arial"/>
            <w:bCs/>
            <w:szCs w:val="22"/>
            <w:rPrChange w:author="Dunn, Julia (NIH/NIMH) [F]" w:date="2020-04-09T14:58:00Z" w:id="95">
              <w:rPr>
                <w:rFonts w:eastAsia="Arial" w:cs="Arial"/>
                <w:b/>
                <w:szCs w:val="22"/>
              </w:rPr>
            </w:rPrChange>
          </w:rPr>
          <w:t>(s)</w:t>
        </w:r>
      </w:ins>
    </w:p>
    <w:p w:rsidRPr="006922BD" w:rsidR="006922BD" w:rsidP="00D65B4E" w:rsidRDefault="006922BD" w14:paraId="4CD58426" w14:textId="156EE16E">
      <w:pPr>
        <w:numPr>
          <w:ilvl w:val="1"/>
          <w:numId w:val="11"/>
        </w:numPr>
        <w:pBdr>
          <w:top w:val="nil"/>
          <w:left w:val="nil"/>
          <w:bottom w:val="nil"/>
          <w:right w:val="nil"/>
          <w:between w:val="nil"/>
        </w:pBdr>
        <w:rPr>
          <w:ins w:author="Dunn, Julia (NIH/NIMH) [F]" w:date="2020-04-09T14:58:00Z" w:id="96"/>
          <w:rFonts w:cs="Arial"/>
          <w:bCs/>
          <w:szCs w:val="22"/>
          <w:rPrChange w:author="Dunn, Julia (NIH/NIMH) [F]" w:date="2020-04-09T14:58:00Z" w:id="97">
            <w:rPr>
              <w:ins w:author="Dunn, Julia (NIH/NIMH) [F]" w:date="2020-04-09T14:58:00Z" w:id="98"/>
              <w:rFonts w:eastAsia="Arial" w:cs="Arial"/>
              <w:b/>
              <w:szCs w:val="22"/>
            </w:rPr>
          </w:rPrChange>
        </w:rPr>
      </w:pPr>
      <w:ins w:author="Dunn, Julia (NIH/NIMH) [F]" w:date="2020-04-09T14:58:00Z" w:id="99">
        <w:r w:rsidRPr="006922BD">
          <w:rPr>
            <w:rFonts w:eastAsia="Arial" w:cs="Arial"/>
            <w:bCs/>
            <w:szCs w:val="22"/>
            <w:rPrChange w:author="Dunn, Julia (NIH/NIMH) [F]" w:date="2020-04-09T14:58:00Z" w:id="100">
              <w:rPr>
                <w:rFonts w:eastAsia="Arial" w:cs="Arial"/>
                <w:b/>
                <w:szCs w:val="22"/>
              </w:rPr>
            </w:rPrChange>
          </w:rPr>
          <w:t>Grandparent(s)</w:t>
        </w:r>
      </w:ins>
    </w:p>
    <w:p w:rsidRPr="006922BD" w:rsidR="006922BD" w:rsidP="00D65B4E" w:rsidRDefault="006922BD" w14:paraId="59CB0144" w14:textId="033C08EB">
      <w:pPr>
        <w:numPr>
          <w:ilvl w:val="1"/>
          <w:numId w:val="11"/>
        </w:numPr>
        <w:pBdr>
          <w:top w:val="nil"/>
          <w:left w:val="nil"/>
          <w:bottom w:val="nil"/>
          <w:right w:val="nil"/>
          <w:between w:val="nil"/>
        </w:pBdr>
        <w:rPr>
          <w:ins w:author="Dunn, Julia (NIH/NIMH) [F]" w:date="2020-04-09T14:58:00Z" w:id="101"/>
          <w:rFonts w:cs="Arial"/>
          <w:bCs/>
          <w:szCs w:val="22"/>
          <w:rPrChange w:author="Dunn, Julia (NIH/NIMH) [F]" w:date="2020-04-09T14:58:00Z" w:id="102">
            <w:rPr>
              <w:ins w:author="Dunn, Julia (NIH/NIMH) [F]" w:date="2020-04-09T14:58:00Z" w:id="103"/>
              <w:rFonts w:eastAsia="Arial" w:cs="Arial"/>
              <w:b/>
              <w:szCs w:val="22"/>
            </w:rPr>
          </w:rPrChange>
        </w:rPr>
      </w:pPr>
      <w:ins w:author="Dunn, Julia (NIH/NIMH) [F]" w:date="2020-04-09T14:58:00Z" w:id="104">
        <w:r w:rsidRPr="006922BD">
          <w:rPr>
            <w:rFonts w:eastAsia="Arial" w:cs="Arial"/>
            <w:bCs/>
            <w:szCs w:val="22"/>
            <w:rPrChange w:author="Dunn, Julia (NIH/NIMH) [F]" w:date="2020-04-09T14:58:00Z" w:id="105">
              <w:rPr>
                <w:rFonts w:eastAsia="Arial" w:cs="Arial"/>
                <w:b/>
                <w:szCs w:val="22"/>
              </w:rPr>
            </w:rPrChange>
          </w:rPr>
          <w:t>Siblings</w:t>
        </w:r>
      </w:ins>
    </w:p>
    <w:p w:rsidRPr="006922BD" w:rsidR="006922BD" w:rsidP="00D65B4E" w:rsidRDefault="006922BD" w14:paraId="312EDB17" w14:textId="2D0D1F8A">
      <w:pPr>
        <w:numPr>
          <w:ilvl w:val="1"/>
          <w:numId w:val="11"/>
        </w:numPr>
        <w:pBdr>
          <w:top w:val="nil"/>
          <w:left w:val="nil"/>
          <w:bottom w:val="nil"/>
          <w:right w:val="nil"/>
          <w:between w:val="nil"/>
        </w:pBdr>
        <w:rPr>
          <w:ins w:author="Dunn, Julia (NIH/NIMH) [F]" w:date="2020-04-09T14:58:00Z" w:id="106"/>
          <w:rFonts w:cs="Arial"/>
          <w:bCs/>
          <w:szCs w:val="22"/>
          <w:rPrChange w:author="Dunn, Julia (NIH/NIMH) [F]" w:date="2020-04-09T14:58:00Z" w:id="107">
            <w:rPr>
              <w:ins w:author="Dunn, Julia (NIH/NIMH) [F]" w:date="2020-04-09T14:58:00Z" w:id="108"/>
              <w:rFonts w:eastAsia="Arial" w:cs="Arial"/>
              <w:b/>
              <w:szCs w:val="22"/>
            </w:rPr>
          </w:rPrChange>
        </w:rPr>
      </w:pPr>
      <w:ins w:author="Dunn, Julia (NIH/NIMH) [F]" w:date="2020-04-09T14:58:00Z" w:id="109">
        <w:r w:rsidRPr="006922BD">
          <w:rPr>
            <w:rFonts w:eastAsia="Arial" w:cs="Arial"/>
            <w:bCs/>
            <w:szCs w:val="22"/>
            <w:rPrChange w:author="Dunn, Julia (NIH/NIMH) [F]" w:date="2020-04-09T14:58:00Z" w:id="110">
              <w:rPr>
                <w:rFonts w:eastAsia="Arial" w:cs="Arial"/>
                <w:b/>
                <w:szCs w:val="22"/>
              </w:rPr>
            </w:rPrChange>
          </w:rPr>
          <w:t>Children</w:t>
        </w:r>
      </w:ins>
    </w:p>
    <w:p w:rsidRPr="006922BD" w:rsidR="006922BD" w:rsidP="00D65B4E" w:rsidRDefault="006922BD" w14:paraId="6B7FAD73" w14:textId="6499535A">
      <w:pPr>
        <w:numPr>
          <w:ilvl w:val="1"/>
          <w:numId w:val="11"/>
        </w:numPr>
        <w:pBdr>
          <w:top w:val="nil"/>
          <w:left w:val="nil"/>
          <w:bottom w:val="nil"/>
          <w:right w:val="nil"/>
          <w:between w:val="nil"/>
        </w:pBdr>
        <w:rPr>
          <w:ins w:author="Dunn, Julia (NIH/NIMH) [F]" w:date="2020-04-09T14:58:00Z" w:id="111"/>
          <w:rFonts w:cs="Arial"/>
          <w:bCs/>
          <w:szCs w:val="22"/>
          <w:rPrChange w:author="Dunn, Julia (NIH/NIMH) [F]" w:date="2020-04-09T14:58:00Z" w:id="112">
            <w:rPr>
              <w:ins w:author="Dunn, Julia (NIH/NIMH) [F]" w:date="2020-04-09T14:58:00Z" w:id="113"/>
              <w:rFonts w:eastAsia="Arial" w:cs="Arial"/>
              <w:b/>
              <w:szCs w:val="22"/>
            </w:rPr>
          </w:rPrChange>
        </w:rPr>
      </w:pPr>
      <w:ins w:author="Dunn, Julia (NIH/NIMH) [F]" w:date="2020-04-09T14:58:00Z" w:id="114">
        <w:r w:rsidRPr="006922BD">
          <w:rPr>
            <w:rFonts w:eastAsia="Arial" w:cs="Arial"/>
            <w:bCs/>
            <w:szCs w:val="22"/>
            <w:rPrChange w:author="Dunn, Julia (NIH/NIMH) [F]" w:date="2020-04-09T14:58:00Z" w:id="115">
              <w:rPr>
                <w:rFonts w:eastAsia="Arial" w:cs="Arial"/>
                <w:b/>
                <w:szCs w:val="22"/>
              </w:rPr>
            </w:rPrChange>
          </w:rPr>
          <w:t>Other relatives</w:t>
        </w:r>
      </w:ins>
    </w:p>
    <w:p w:rsidRPr="00F22D86" w:rsidR="006922BD" w:rsidP="00D65B4E" w:rsidRDefault="006922BD" w14:paraId="691F8C85" w14:textId="1CFF89A8">
      <w:pPr>
        <w:numPr>
          <w:ilvl w:val="1"/>
          <w:numId w:val="11"/>
        </w:numPr>
        <w:pBdr>
          <w:top w:val="nil"/>
          <w:left w:val="nil"/>
          <w:bottom w:val="nil"/>
          <w:right w:val="nil"/>
          <w:between w:val="nil"/>
        </w:pBdr>
        <w:rPr>
          <w:ins w:author="Dunn, Julia (NIH/NIMH) [F]" w:date="2020-04-09T14:59:00Z" w:id="116"/>
          <w:rFonts w:cs="Arial"/>
          <w:bCs/>
          <w:szCs w:val="22"/>
          <w:rPrChange w:author="Dunn, Julia (NIH/NIMH) [F]" w:date="2020-04-09T14:59:00Z" w:id="117">
            <w:rPr>
              <w:ins w:author="Dunn, Julia (NIH/NIMH) [F]" w:date="2020-04-09T14:59:00Z" w:id="118"/>
              <w:rFonts w:eastAsia="Arial" w:cs="Arial"/>
              <w:bCs/>
              <w:szCs w:val="22"/>
            </w:rPr>
          </w:rPrChange>
        </w:rPr>
      </w:pPr>
      <w:ins w:author="Dunn, Julia (NIH/NIMH) [F]" w:date="2020-04-09T14:58:00Z" w:id="119">
        <w:r w:rsidRPr="006922BD">
          <w:rPr>
            <w:rFonts w:eastAsia="Arial" w:cs="Arial"/>
            <w:bCs/>
            <w:szCs w:val="22"/>
            <w:rPrChange w:author="Dunn, Julia (NIH/NIMH) [F]" w:date="2020-04-09T14:58:00Z" w:id="120">
              <w:rPr>
                <w:rFonts w:eastAsia="Arial" w:cs="Arial"/>
                <w:b/>
                <w:szCs w:val="22"/>
              </w:rPr>
            </w:rPrChange>
          </w:rPr>
          <w:t>Unrelated person</w:t>
        </w:r>
      </w:ins>
    </w:p>
    <w:p w:rsidR="00F22D86" w:rsidP="00F22D86" w:rsidRDefault="00F22D86" w14:paraId="1250AFA0" w14:textId="3C6E4C71">
      <w:pPr>
        <w:pBdr>
          <w:top w:val="nil"/>
          <w:left w:val="nil"/>
          <w:bottom w:val="nil"/>
          <w:right w:val="nil"/>
          <w:between w:val="nil"/>
        </w:pBdr>
        <w:rPr>
          <w:ins w:author="Dunn, Julia (NIH/NIMH) [F]" w:date="2020-04-09T14:59:00Z" w:id="121"/>
          <w:rFonts w:eastAsia="Arial" w:cs="Arial"/>
          <w:bCs/>
          <w:szCs w:val="22"/>
        </w:rPr>
      </w:pPr>
    </w:p>
    <w:p w:rsidR="0012123F" w:rsidRDefault="0012123F" w14:paraId="0612F0D5" w14:textId="77777777">
      <w:pPr>
        <w:rPr>
          <w:ins w:author="Dunn, Julia (NIH/NIMH) [F]" w:date="2020-04-09T16:20:00Z" w:id="122"/>
          <w:rFonts w:cs="Arial"/>
          <w:b/>
          <w:szCs w:val="22"/>
        </w:rPr>
      </w:pPr>
      <w:ins w:author="Dunn, Julia (NIH/NIMH) [F]" w:date="2020-04-09T16:20:00Z" w:id="123">
        <w:r>
          <w:rPr>
            <w:rFonts w:cs="Arial"/>
            <w:b/>
            <w:szCs w:val="22"/>
          </w:rPr>
          <w:br w:type="page"/>
        </w:r>
      </w:ins>
    </w:p>
    <w:p w:rsidR="00F22D86" w:rsidP="000F0343" w:rsidRDefault="00F22D86" w14:paraId="6E77512E" w14:textId="27F53C31">
      <w:pPr>
        <w:pStyle w:val="ListParagraph"/>
        <w:numPr>
          <w:ilvl w:val="0"/>
          <w:numId w:val="11"/>
        </w:numPr>
        <w:pBdr>
          <w:top w:val="nil"/>
          <w:left w:val="nil"/>
          <w:bottom w:val="nil"/>
          <w:right w:val="nil"/>
          <w:between w:val="nil"/>
        </w:pBdr>
        <w:rPr>
          <w:ins w:author="Dunn, Julia (NIH/NIMH) [F]" w:date="2020-04-09T15:00:00Z" w:id="124"/>
          <w:rFonts w:cs="Arial"/>
          <w:b/>
          <w:szCs w:val="22"/>
        </w:rPr>
      </w:pPr>
      <w:ins w:author="Dunn, Julia (NIH/NIMH) [F]" w:date="2020-04-09T14:59:00Z" w:id="125">
        <w:r w:rsidRPr="000F0343">
          <w:rPr>
            <w:rFonts w:cs="Arial"/>
            <w:b/>
            <w:szCs w:val="22"/>
            <w:rPrChange w:author="Dunn, Julia (NIH/NIMH) [F]" w:date="2020-04-09T15:00:00Z" w:id="126">
              <w:rPr>
                <w:rFonts w:cs="Arial"/>
                <w:bCs/>
                <w:szCs w:val="22"/>
              </w:rPr>
            </w:rPrChange>
          </w:rPr>
          <w:t>Are any adults living in the home an ESSENTIAL WORKER (e.g., healthcare, delivery worker, store worker, security, building maintenance)?</w:t>
        </w:r>
      </w:ins>
      <w:ins w:author="Dunn, Julia (NIH/NIMH) [F]" w:date="2020-04-09T15:14:00Z" w:id="127">
        <w:r w:rsidR="006F3386">
          <w:rPr>
            <w:rFonts w:cs="Arial"/>
            <w:b/>
            <w:szCs w:val="22"/>
          </w:rPr>
          <w:t xml:space="preserve"> Y/N</w:t>
        </w:r>
      </w:ins>
    </w:p>
    <w:p w:rsidR="00106DB4" w:rsidP="002719FF" w:rsidRDefault="00842FE8" w14:paraId="6F310A1A" w14:textId="61B5616A">
      <w:pPr>
        <w:pStyle w:val="ListParagraph"/>
        <w:numPr>
          <w:ilvl w:val="1"/>
          <w:numId w:val="46"/>
        </w:numPr>
        <w:pBdr>
          <w:top w:val="nil"/>
          <w:left w:val="nil"/>
          <w:bottom w:val="nil"/>
          <w:right w:val="nil"/>
          <w:between w:val="nil"/>
        </w:pBdr>
        <w:rPr>
          <w:ins w:author="Dunn, Julia (NIH/NIMH) [F]" w:date="2020-04-09T15:14:00Z" w:id="128"/>
          <w:rFonts w:cs="Arial"/>
          <w:bCs/>
          <w:szCs w:val="22"/>
        </w:rPr>
      </w:pPr>
      <w:ins w:author="Dunn, Julia (NIH/NIMH) [F]" w:date="2020-04-09T16:10:00Z" w:id="129">
        <w:r>
          <w:rPr>
            <w:rFonts w:cs="Arial"/>
            <w:bCs/>
            <w:szCs w:val="22"/>
          </w:rPr>
          <w:t>If yes,</w:t>
        </w:r>
      </w:ins>
    </w:p>
    <w:p w:rsidR="002719FF" w:rsidP="002719FF" w:rsidRDefault="005D3FF5" w14:paraId="38D56F55" w14:textId="712A804A">
      <w:pPr>
        <w:pStyle w:val="ListParagraph"/>
        <w:numPr>
          <w:ilvl w:val="2"/>
          <w:numId w:val="46"/>
        </w:numPr>
        <w:pBdr>
          <w:top w:val="nil"/>
          <w:left w:val="nil"/>
          <w:bottom w:val="nil"/>
          <w:right w:val="nil"/>
          <w:between w:val="nil"/>
        </w:pBdr>
        <w:rPr>
          <w:ins w:author="Dunn, Julia (NIH/NIMH) [F]" w:date="2020-04-09T16:09:00Z" w:id="130"/>
          <w:rFonts w:cs="Arial"/>
          <w:bCs/>
          <w:szCs w:val="22"/>
        </w:rPr>
      </w:pPr>
      <w:ins w:author="Dunn, Julia (NIH/NIMH) [F]" w:date="2020-04-09T15:17:00Z" w:id="131">
        <w:r>
          <w:rPr>
            <w:rFonts w:cs="Arial"/>
            <w:bCs/>
            <w:szCs w:val="22"/>
          </w:rPr>
          <w:t xml:space="preserve">Do they come home each day? </w:t>
        </w:r>
      </w:ins>
    </w:p>
    <w:p w:rsidR="00C06E1D" w:rsidRDefault="00C06E1D" w14:paraId="3D679A98" w14:textId="42297042">
      <w:pPr>
        <w:pStyle w:val="ListParagraph"/>
        <w:numPr>
          <w:ilvl w:val="3"/>
          <w:numId w:val="49"/>
        </w:numPr>
        <w:pBdr>
          <w:top w:val="nil"/>
          <w:left w:val="nil"/>
          <w:bottom w:val="nil"/>
          <w:right w:val="nil"/>
          <w:between w:val="nil"/>
        </w:pBdr>
        <w:rPr>
          <w:ins w:author="Dunn, Julia (NIH/NIMH) [F]" w:date="2020-04-09T16:10:00Z" w:id="132"/>
          <w:rFonts w:cs="Arial"/>
          <w:bCs/>
          <w:szCs w:val="22"/>
        </w:rPr>
        <w:pPrChange w:author="Dunn, Julia (NIH/NIMH) [F]" w:date="2020-04-09T16:10:00Z" w:id="133">
          <w:pPr>
            <w:pStyle w:val="ListParagraph"/>
            <w:numPr>
              <w:ilvl w:val="3"/>
              <w:numId w:val="46"/>
            </w:numPr>
            <w:pBdr>
              <w:top w:val="nil"/>
              <w:left w:val="nil"/>
              <w:bottom w:val="nil"/>
              <w:right w:val="nil"/>
              <w:between w:val="nil"/>
            </w:pBdr>
            <w:ind w:left="2880" w:hanging="360"/>
          </w:pPr>
        </w:pPrChange>
      </w:pPr>
      <w:ins w:author="Dunn, Julia (NIH/NIMH) [F]" w:date="2020-04-09T16:09:00Z" w:id="134">
        <w:r>
          <w:rPr>
            <w:rFonts w:cs="Arial"/>
            <w:bCs/>
            <w:szCs w:val="22"/>
          </w:rPr>
          <w:t>Yes</w:t>
        </w:r>
      </w:ins>
    </w:p>
    <w:p w:rsidRPr="00E12E41" w:rsidR="007F5225" w:rsidRDefault="007F5225" w14:paraId="32D5A30F" w14:textId="7065B150">
      <w:pPr>
        <w:pStyle w:val="ListParagraph"/>
        <w:numPr>
          <w:ilvl w:val="3"/>
          <w:numId w:val="49"/>
        </w:numPr>
        <w:pBdr>
          <w:top w:val="nil"/>
          <w:left w:val="nil"/>
          <w:bottom w:val="nil"/>
          <w:right w:val="nil"/>
          <w:between w:val="nil"/>
        </w:pBdr>
        <w:rPr>
          <w:ins w:author="Dunn, Julia (NIH/NIMH) [F]" w:date="2020-04-09T16:10:00Z" w:id="135"/>
          <w:rFonts w:cs="Arial"/>
          <w:bCs/>
          <w:szCs w:val="22"/>
        </w:rPr>
        <w:pPrChange w:author="Dunn, Julia (NIH/NIMH) [F]" w:date="2020-04-09T16:10:00Z" w:id="136">
          <w:pPr>
            <w:pStyle w:val="ListParagraph"/>
            <w:numPr>
              <w:ilvl w:val="1"/>
              <w:numId w:val="46"/>
            </w:numPr>
            <w:pBdr>
              <w:top w:val="nil"/>
              <w:left w:val="nil"/>
              <w:bottom w:val="nil"/>
              <w:right w:val="nil"/>
              <w:between w:val="nil"/>
            </w:pBdr>
            <w:ind w:left="1440" w:hanging="360"/>
          </w:pPr>
        </w:pPrChange>
      </w:pPr>
      <w:ins w:author="Dunn, Julia (NIH/NIMH) [F]" w:date="2020-04-09T16:10:00Z" w:id="137">
        <w:r>
          <w:rPr>
            <w:rFonts w:cs="Arial"/>
            <w:bCs/>
            <w:szCs w:val="22"/>
          </w:rPr>
          <w:t>No, separated due to COVID-19</w:t>
        </w:r>
      </w:ins>
    </w:p>
    <w:p w:rsidRPr="007F5225" w:rsidR="00C06E1D" w:rsidRDefault="007F5225" w14:paraId="6EDDA3C4" w14:textId="634B41C5">
      <w:pPr>
        <w:pStyle w:val="ListParagraph"/>
        <w:numPr>
          <w:ilvl w:val="3"/>
          <w:numId w:val="49"/>
        </w:numPr>
        <w:pBdr>
          <w:top w:val="nil"/>
          <w:left w:val="nil"/>
          <w:bottom w:val="nil"/>
          <w:right w:val="nil"/>
          <w:between w:val="nil"/>
        </w:pBdr>
        <w:rPr>
          <w:ins w:author="Dunn, Julia (NIH/NIMH) [F]" w:date="2020-04-09T15:17:00Z" w:id="138"/>
          <w:rFonts w:cs="Arial"/>
          <w:bCs/>
          <w:szCs w:val="22"/>
        </w:rPr>
        <w:pPrChange w:author="Dunn, Julia (NIH/NIMH) [F]" w:date="2020-04-09T16:10:00Z" w:id="139">
          <w:pPr>
            <w:pStyle w:val="ListParagraph"/>
            <w:numPr>
              <w:ilvl w:val="2"/>
              <w:numId w:val="46"/>
            </w:numPr>
            <w:pBdr>
              <w:top w:val="nil"/>
              <w:left w:val="nil"/>
              <w:bottom w:val="nil"/>
              <w:right w:val="nil"/>
              <w:between w:val="nil"/>
            </w:pBdr>
            <w:ind w:left="2160" w:hanging="360"/>
          </w:pPr>
        </w:pPrChange>
      </w:pPr>
      <w:ins w:author="Dunn, Julia (NIH/NIMH) [F]" w:date="2020-04-09T16:10:00Z" w:id="140">
        <w:r>
          <w:rPr>
            <w:rFonts w:cs="Arial"/>
            <w:bCs/>
            <w:szCs w:val="22"/>
          </w:rPr>
          <w:t>No separated due to other reasons</w:t>
        </w:r>
      </w:ins>
    </w:p>
    <w:p w:rsidR="00A13654" w:rsidP="00A13654" w:rsidRDefault="00A13654" w14:paraId="7B4EF45D" w14:textId="0149EB33">
      <w:pPr>
        <w:pStyle w:val="ListParagraph"/>
        <w:numPr>
          <w:ilvl w:val="2"/>
          <w:numId w:val="46"/>
        </w:numPr>
        <w:pBdr>
          <w:top w:val="nil"/>
          <w:left w:val="nil"/>
          <w:bottom w:val="nil"/>
          <w:right w:val="nil"/>
          <w:between w:val="nil"/>
        </w:pBdr>
        <w:rPr>
          <w:ins w:author="Dunn, Julia (NIH/NIMH) [F]" w:date="2020-04-09T15:16:00Z" w:id="141"/>
          <w:rFonts w:cs="Arial"/>
          <w:bCs/>
          <w:szCs w:val="22"/>
        </w:rPr>
      </w:pPr>
      <w:ins w:author="Dunn, Julia (NIH/NIMH) [F]" w:date="2020-04-09T15:18:00Z" w:id="142">
        <w:r>
          <w:rPr>
            <w:rFonts w:cs="Arial"/>
            <w:bCs/>
            <w:szCs w:val="22"/>
          </w:rPr>
          <w:t>Are they a FIRST RESPONDER</w:t>
        </w:r>
      </w:ins>
      <w:ins w:author="Dunn, Julia (NIH/NIMH) [F]" w:date="2020-04-09T15:19:00Z" w:id="143">
        <w:r>
          <w:rPr>
            <w:rFonts w:cs="Arial"/>
            <w:bCs/>
            <w:szCs w:val="22"/>
          </w:rPr>
          <w:t>, HEALTHCARE PROVIDER or OTHER WORKER in a facility treating COVID-19? Y/N</w:t>
        </w:r>
      </w:ins>
    </w:p>
    <w:p w:rsidRPr="00B21FB8" w:rsidR="00FA683F" w:rsidRDefault="00FA683F" w14:paraId="51B96B89" w14:textId="77777777">
      <w:pPr>
        <w:pBdr>
          <w:top w:val="nil"/>
          <w:left w:val="nil"/>
          <w:bottom w:val="nil"/>
          <w:right w:val="nil"/>
          <w:between w:val="nil"/>
        </w:pBdr>
        <w:rPr>
          <w:del w:author="Lopez, Diana (NIH/NIMH) [F]" w:date="2020-04-08T11:06:00Z" w:id="144"/>
          <w:rFonts w:cs="Arial"/>
          <w:szCs w:val="22"/>
        </w:rPr>
        <w:pPrChange w:author="Dunn, Julia (NIH/NIMH) [F]" w:date="2020-04-09T15:03:00Z" w:id="145">
          <w:pPr>
            <w:numPr>
              <w:numId w:val="11"/>
            </w:numPr>
            <w:pBdr>
              <w:top w:val="nil"/>
              <w:left w:val="nil"/>
              <w:bottom w:val="nil"/>
              <w:right w:val="nil"/>
              <w:between w:val="nil"/>
            </w:pBdr>
            <w:ind w:left="720" w:hanging="360"/>
          </w:pPr>
        </w:pPrChange>
      </w:pPr>
      <w:bookmarkStart w:name="_GoBack" w:id="146"/>
      <w:bookmarkEnd w:id="146"/>
    </w:p>
    <w:p w:rsidRPr="00072ED7" w:rsidR="00806436" w:rsidDel="0012123F" w:rsidRDefault="00806436" w14:paraId="0000005D" w14:textId="1FADC45E">
      <w:pPr>
        <w:pBdr>
          <w:top w:val="nil"/>
          <w:left w:val="nil"/>
          <w:bottom w:val="nil"/>
          <w:right w:val="nil"/>
          <w:between w:val="nil"/>
        </w:pBdr>
        <w:rPr>
          <w:del w:author="Dunn, Julia (NIH/NIMH) [F]" w:date="2020-04-09T16:20:00Z" w:id="147"/>
          <w:rFonts w:eastAsia="Arial" w:cs="Arial"/>
          <w:szCs w:val="22"/>
        </w:rPr>
        <w:pPrChange w:author="Lopez, Diana (NIH/NIMH) [F]" w:date="2020-04-08T12:43:00Z" w:id="148">
          <w:pPr>
            <w:pBdr>
              <w:top w:val="nil"/>
              <w:left w:val="nil"/>
              <w:bottom w:val="nil"/>
              <w:right w:val="nil"/>
              <w:between w:val="nil"/>
            </w:pBdr>
            <w:ind w:left="720"/>
          </w:pPr>
        </w:pPrChange>
      </w:pPr>
    </w:p>
    <w:p w:rsidRPr="00B21FB8" w:rsidR="00806436" w:rsidDel="000743DF" w:rsidRDefault="008F424E" w14:paraId="0000005E" w14:textId="22CFCAE3">
      <w:pPr>
        <w:numPr>
          <w:ilvl w:val="0"/>
          <w:numId w:val="11"/>
        </w:numPr>
        <w:pBdr>
          <w:top w:val="nil"/>
          <w:left w:val="nil"/>
          <w:bottom w:val="nil"/>
          <w:right w:val="nil"/>
          <w:between w:val="nil"/>
        </w:pBdr>
        <w:rPr>
          <w:del w:author="Dunn, Julia (NIH/NIMH) [F]" w:date="2020-04-09T15:04:00Z" w:id="149"/>
          <w:rFonts w:cs="Arial"/>
          <w:szCs w:val="22"/>
        </w:rPr>
      </w:pPr>
      <w:del w:author="Dunn, Julia (NIH/NIMH) [F]" w:date="2020-04-09T15:04:00Z" w:id="150">
        <w:r w:rsidRPr="00072ED7" w:rsidDel="000743DF">
          <w:rPr>
            <w:rFonts w:eastAsia="Arial" w:cs="Arial"/>
            <w:b/>
            <w:szCs w:val="22"/>
          </w:rPr>
          <w:delText>Please specify your relationship to the people in your home (check all that apply):</w:delText>
        </w:r>
      </w:del>
    </w:p>
    <w:p w:rsidRPr="00072ED7" w:rsidR="00806436" w:rsidDel="000743DF" w:rsidRDefault="008F424E" w14:paraId="0000005F" w14:textId="617D9779">
      <w:pPr>
        <w:numPr>
          <w:ilvl w:val="1"/>
          <w:numId w:val="11"/>
        </w:numPr>
        <w:pBdr>
          <w:top w:val="nil"/>
          <w:left w:val="nil"/>
          <w:bottom w:val="nil"/>
          <w:right w:val="nil"/>
          <w:between w:val="nil"/>
        </w:pBdr>
        <w:rPr>
          <w:del w:author="Dunn, Julia (NIH/NIMH) [F]" w:date="2020-04-09T15:04:00Z" w:id="151"/>
          <w:rFonts w:eastAsia="Arial" w:cs="Arial"/>
          <w:szCs w:val="22"/>
        </w:rPr>
      </w:pPr>
      <w:del w:author="Dunn, Julia (NIH/NIMH) [F]" w:date="2020-04-09T15:04:00Z" w:id="152">
        <w:r w:rsidRPr="00072ED7" w:rsidDel="000743DF">
          <w:rPr>
            <w:rFonts w:eastAsia="Arial" w:cs="Arial"/>
            <w:szCs w:val="22"/>
          </w:rPr>
          <w:delText>Partner/Spouse</w:delText>
        </w:r>
      </w:del>
    </w:p>
    <w:p w:rsidRPr="00072ED7" w:rsidR="00806436" w:rsidDel="000743DF" w:rsidRDefault="008F424E" w14:paraId="00000060" w14:textId="007C6B78">
      <w:pPr>
        <w:numPr>
          <w:ilvl w:val="1"/>
          <w:numId w:val="11"/>
        </w:numPr>
        <w:pBdr>
          <w:top w:val="nil"/>
          <w:left w:val="nil"/>
          <w:bottom w:val="nil"/>
          <w:right w:val="nil"/>
          <w:between w:val="nil"/>
        </w:pBdr>
        <w:rPr>
          <w:del w:author="Dunn, Julia (NIH/NIMH) [F]" w:date="2020-04-09T15:04:00Z" w:id="153"/>
          <w:rFonts w:eastAsia="Arial" w:cs="Arial"/>
          <w:szCs w:val="22"/>
        </w:rPr>
      </w:pPr>
      <w:del w:author="Dunn, Julia (NIH/NIMH) [F]" w:date="2020-04-09T15:04:00Z" w:id="154">
        <w:r w:rsidRPr="00072ED7" w:rsidDel="000743DF">
          <w:rPr>
            <w:rFonts w:eastAsia="Arial" w:cs="Arial"/>
            <w:szCs w:val="22"/>
          </w:rPr>
          <w:delText>Parent(s)</w:delText>
        </w:r>
      </w:del>
    </w:p>
    <w:p w:rsidRPr="00072ED7" w:rsidR="00806436" w:rsidDel="000743DF" w:rsidRDefault="008F424E" w14:paraId="00000061" w14:textId="142062C0">
      <w:pPr>
        <w:numPr>
          <w:ilvl w:val="1"/>
          <w:numId w:val="11"/>
        </w:numPr>
        <w:pBdr>
          <w:top w:val="nil"/>
          <w:left w:val="nil"/>
          <w:bottom w:val="nil"/>
          <w:right w:val="nil"/>
          <w:between w:val="nil"/>
        </w:pBdr>
        <w:rPr>
          <w:del w:author="Dunn, Julia (NIH/NIMH) [F]" w:date="2020-04-09T15:04:00Z" w:id="155"/>
          <w:rFonts w:eastAsia="Arial" w:cs="Arial"/>
          <w:szCs w:val="22"/>
        </w:rPr>
      </w:pPr>
      <w:del w:author="Dunn, Julia (NIH/NIMH) [F]" w:date="2020-04-09T15:04:00Z" w:id="156">
        <w:r w:rsidRPr="00072ED7" w:rsidDel="000743DF">
          <w:rPr>
            <w:rFonts w:eastAsia="Arial" w:cs="Arial"/>
            <w:szCs w:val="22"/>
          </w:rPr>
          <w:delText>Grandparent(s) </w:delText>
        </w:r>
      </w:del>
    </w:p>
    <w:p w:rsidRPr="00072ED7" w:rsidR="00806436" w:rsidDel="000743DF" w:rsidRDefault="008F424E" w14:paraId="00000062" w14:textId="770E30C7">
      <w:pPr>
        <w:numPr>
          <w:ilvl w:val="1"/>
          <w:numId w:val="11"/>
        </w:numPr>
        <w:pBdr>
          <w:top w:val="nil"/>
          <w:left w:val="nil"/>
          <w:bottom w:val="nil"/>
          <w:right w:val="nil"/>
          <w:between w:val="nil"/>
        </w:pBdr>
        <w:rPr>
          <w:del w:author="Dunn, Julia (NIH/NIMH) [F]" w:date="2020-04-09T15:04:00Z" w:id="157"/>
          <w:rFonts w:eastAsia="Arial" w:cs="Arial"/>
          <w:szCs w:val="22"/>
        </w:rPr>
      </w:pPr>
      <w:del w:author="Dunn, Julia (NIH/NIMH) [F]" w:date="2020-04-09T15:04:00Z" w:id="158">
        <w:r w:rsidRPr="00072ED7" w:rsidDel="000743DF">
          <w:rPr>
            <w:rFonts w:eastAsia="Arial" w:cs="Arial"/>
            <w:szCs w:val="22"/>
          </w:rPr>
          <w:delText>Siblings </w:delText>
        </w:r>
      </w:del>
    </w:p>
    <w:p w:rsidRPr="00072ED7" w:rsidR="00806436" w:rsidDel="000743DF" w:rsidRDefault="008F424E" w14:paraId="00000063" w14:textId="19E66305">
      <w:pPr>
        <w:numPr>
          <w:ilvl w:val="1"/>
          <w:numId w:val="11"/>
        </w:numPr>
        <w:pBdr>
          <w:top w:val="nil"/>
          <w:left w:val="nil"/>
          <w:bottom w:val="nil"/>
          <w:right w:val="nil"/>
          <w:between w:val="nil"/>
        </w:pBdr>
        <w:rPr>
          <w:del w:author="Dunn, Julia (NIH/NIMH) [F]" w:date="2020-04-09T15:04:00Z" w:id="159"/>
          <w:rFonts w:eastAsia="Arial" w:cs="Arial"/>
          <w:szCs w:val="22"/>
        </w:rPr>
      </w:pPr>
      <w:del w:author="Dunn, Julia (NIH/NIMH) [F]" w:date="2020-04-09T15:04:00Z" w:id="160">
        <w:r w:rsidRPr="00072ED7" w:rsidDel="000743DF">
          <w:rPr>
            <w:rFonts w:eastAsia="Arial" w:cs="Arial"/>
            <w:szCs w:val="22"/>
          </w:rPr>
          <w:delText>Children </w:delText>
        </w:r>
      </w:del>
    </w:p>
    <w:p w:rsidRPr="00072ED7" w:rsidR="00806436" w:rsidDel="000743DF" w:rsidRDefault="008F424E" w14:paraId="00000064" w14:textId="39A57E4C">
      <w:pPr>
        <w:numPr>
          <w:ilvl w:val="1"/>
          <w:numId w:val="11"/>
        </w:numPr>
        <w:pBdr>
          <w:top w:val="nil"/>
          <w:left w:val="nil"/>
          <w:bottom w:val="nil"/>
          <w:right w:val="nil"/>
          <w:between w:val="nil"/>
        </w:pBdr>
        <w:rPr>
          <w:del w:author="Dunn, Julia (NIH/NIMH) [F]" w:date="2020-04-09T15:04:00Z" w:id="161"/>
          <w:rFonts w:eastAsia="Arial" w:cs="Arial"/>
          <w:szCs w:val="22"/>
        </w:rPr>
      </w:pPr>
      <w:del w:author="Dunn, Julia (NIH/NIMH) [F]" w:date="2020-04-09T15:04:00Z" w:id="162">
        <w:r w:rsidRPr="00072ED7" w:rsidDel="000743DF">
          <w:rPr>
            <w:rFonts w:eastAsia="Arial" w:cs="Arial"/>
            <w:szCs w:val="22"/>
          </w:rPr>
          <w:delText>Other relatives </w:delText>
        </w:r>
      </w:del>
    </w:p>
    <w:p w:rsidRPr="00072ED7" w:rsidR="00806436" w:rsidDel="000743DF" w:rsidRDefault="008F424E" w14:paraId="00000065" w14:textId="66096810">
      <w:pPr>
        <w:numPr>
          <w:ilvl w:val="1"/>
          <w:numId w:val="11"/>
        </w:numPr>
        <w:pBdr>
          <w:top w:val="nil"/>
          <w:left w:val="nil"/>
          <w:bottom w:val="nil"/>
          <w:right w:val="nil"/>
          <w:between w:val="nil"/>
        </w:pBdr>
        <w:rPr>
          <w:del w:author="Dunn, Julia (NIH/NIMH) [F]" w:date="2020-04-09T15:04:00Z" w:id="163"/>
          <w:rFonts w:eastAsia="Arial" w:cs="Arial"/>
          <w:szCs w:val="22"/>
        </w:rPr>
      </w:pPr>
      <w:del w:author="Dunn, Julia (NIH/NIMH) [F]" w:date="2020-04-09T15:04:00Z" w:id="164">
        <w:r w:rsidRPr="00072ED7" w:rsidDel="000743DF">
          <w:rPr>
            <w:rFonts w:eastAsia="Arial" w:cs="Arial"/>
            <w:szCs w:val="22"/>
          </w:rPr>
          <w:delText>Unrelated person</w:delText>
        </w:r>
      </w:del>
    </w:p>
    <w:p w:rsidRPr="00072ED7" w:rsidR="00806436" w:rsidRDefault="00806436" w14:paraId="00000066" w14:textId="77777777">
      <w:pPr>
        <w:rPr>
          <w:rFonts w:eastAsia="Arial" w:cs="Arial"/>
          <w:szCs w:val="22"/>
        </w:rPr>
      </w:pPr>
    </w:p>
    <w:p w:rsidRPr="00B21FB8" w:rsidR="00806436" w:rsidRDefault="008F424E" w14:paraId="00000067" w14:textId="77777777">
      <w:pPr>
        <w:numPr>
          <w:ilvl w:val="0"/>
          <w:numId w:val="11"/>
        </w:numPr>
        <w:rPr>
          <w:rFonts w:cs="Arial"/>
          <w:szCs w:val="22"/>
        </w:rPr>
      </w:pPr>
      <w:r w:rsidRPr="00072ED7">
        <w:rPr>
          <w:rFonts w:eastAsia="Arial" w:cs="Arial"/>
          <w:b/>
          <w:szCs w:val="22"/>
        </w:rPr>
        <w:t>How many rooms (total) are in your home?</w:t>
      </w:r>
      <w:r w:rsidRPr="00072ED7">
        <w:rPr>
          <w:rFonts w:eastAsia="Arial" w:cs="Arial"/>
          <w:szCs w:val="22"/>
        </w:rPr>
        <w:t xml:space="preserve">  ___</w:t>
      </w:r>
    </w:p>
    <w:p w:rsidRPr="00072ED7" w:rsidR="007D5D12" w:rsidP="00A54B93" w:rsidRDefault="007D5D12" w14:paraId="1B8D49CC" w14:textId="77777777">
      <w:pPr>
        <w:pBdr>
          <w:top w:val="nil"/>
          <w:left w:val="nil"/>
          <w:bottom w:val="nil"/>
          <w:right w:val="nil"/>
          <w:between w:val="nil"/>
        </w:pBdr>
        <w:rPr>
          <w:rFonts w:eastAsia="Arial" w:cs="Arial"/>
          <w:szCs w:val="22"/>
        </w:rPr>
      </w:pPr>
    </w:p>
    <w:p w:rsidRPr="00B21FB8" w:rsidR="00806436" w:rsidRDefault="008F424E" w14:paraId="00000069" w14:textId="77777777">
      <w:pPr>
        <w:numPr>
          <w:ilvl w:val="0"/>
          <w:numId w:val="11"/>
        </w:numPr>
        <w:pBdr>
          <w:top w:val="nil"/>
          <w:left w:val="nil"/>
          <w:bottom w:val="nil"/>
          <w:right w:val="nil"/>
          <w:between w:val="nil"/>
        </w:pBdr>
        <w:rPr>
          <w:rFonts w:cs="Arial"/>
          <w:szCs w:val="22"/>
        </w:rPr>
      </w:pPr>
      <w:r w:rsidRPr="00072ED7">
        <w:rPr>
          <w:rFonts w:eastAsia="Arial" w:cs="Arial"/>
          <w:b/>
          <w:szCs w:val="22"/>
        </w:rPr>
        <w:t>Are you covered by health insurance?</w:t>
      </w:r>
    </w:p>
    <w:p w:rsidRPr="00072ED7" w:rsidR="00806436" w:rsidRDefault="008F424E" w14:paraId="0000006A"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Yes, military</w:t>
      </w:r>
    </w:p>
    <w:p w:rsidRPr="00072ED7" w:rsidR="00806436" w:rsidRDefault="008F424E" w14:paraId="0000006B"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Yes, employer-sponsored</w:t>
      </w:r>
    </w:p>
    <w:p w:rsidRPr="00072ED7" w:rsidR="00806436" w:rsidRDefault="008F424E" w14:paraId="0000006C"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Yes, individual</w:t>
      </w:r>
    </w:p>
    <w:p w:rsidRPr="00072ED7" w:rsidR="00806436" w:rsidRDefault="008F424E" w14:paraId="0000006D"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Yes, Medicare</w:t>
      </w:r>
    </w:p>
    <w:p w:rsidRPr="00072ED7" w:rsidR="00806436" w:rsidRDefault="008F424E" w14:paraId="0000006E"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Yes, Medicaid or CHIP</w:t>
      </w:r>
    </w:p>
    <w:p w:rsidRPr="00072ED7" w:rsidR="00806436" w:rsidRDefault="008F424E" w14:paraId="0000006F"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Yes, other</w:t>
      </w:r>
    </w:p>
    <w:p w:rsidRPr="00072ED7" w:rsidR="00806436" w:rsidRDefault="008F424E" w14:paraId="00000070"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No</w:t>
      </w:r>
    </w:p>
    <w:p w:rsidRPr="00072ED7" w:rsidR="00806436" w:rsidDel="0012123F" w:rsidRDefault="00806436" w14:paraId="00000071" w14:textId="54E6BD21">
      <w:pPr>
        <w:rPr>
          <w:del w:author="Dunn, Julia (NIH/NIMH) [F]" w:date="2020-04-09T16:20:00Z" w:id="165"/>
          <w:rFonts w:eastAsia="Arial" w:cs="Arial"/>
          <w:szCs w:val="22"/>
        </w:rPr>
      </w:pPr>
    </w:p>
    <w:p w:rsidR="007D24AA" w:rsidRDefault="007D24AA" w14:paraId="3B783C4C" w14:textId="68530B55">
      <w:pPr>
        <w:rPr>
          <w:ins w:author="Dunn, Julia (NIH/NIMH) [F]" w:date="2020-04-07T11:37:00Z" w:id="166"/>
          <w:rFonts w:eastAsia="Arial" w:cs="Arial"/>
          <w:b/>
          <w:szCs w:val="22"/>
        </w:rPr>
      </w:pPr>
    </w:p>
    <w:p w:rsidRPr="00B21FB8" w:rsidR="00806436" w:rsidRDefault="008F424E" w14:paraId="00000072" w14:textId="0F4093F1">
      <w:pPr>
        <w:numPr>
          <w:ilvl w:val="0"/>
          <w:numId w:val="11"/>
        </w:numPr>
        <w:pBdr>
          <w:top w:val="nil"/>
          <w:left w:val="nil"/>
          <w:bottom w:val="nil"/>
          <w:right w:val="nil"/>
          <w:between w:val="nil"/>
        </w:pBdr>
        <w:rPr>
          <w:rFonts w:cs="Arial"/>
          <w:szCs w:val="22"/>
        </w:rPr>
      </w:pPr>
      <w:r w:rsidRPr="00072ED7">
        <w:rPr>
          <w:rFonts w:eastAsia="Arial" w:cs="Arial"/>
          <w:b/>
          <w:szCs w:val="22"/>
        </w:rPr>
        <w:t xml:space="preserve">In the 3 months prior to </w:t>
      </w:r>
      <w:r w:rsidRPr="00072ED7" w:rsidR="001F48F0">
        <w:rPr>
          <w:rFonts w:eastAsia="Arial" w:cs="Arial"/>
          <w:b/>
          <w:szCs w:val="22"/>
        </w:rPr>
        <w:t>the Coronavirus/COVID-19 crisis in your area</w:t>
      </w:r>
      <w:r w:rsidRPr="00072ED7">
        <w:rPr>
          <w:rFonts w:eastAsia="Arial" w:cs="Arial"/>
          <w:b/>
          <w:szCs w:val="22"/>
        </w:rPr>
        <w:t>, did you or your family receive money from government assistance programs like welfare, Aid to Families with Dependent Children, General Assistance, or Temporary Assistance for Needy Families?</w:t>
      </w:r>
    </w:p>
    <w:p w:rsidRPr="00072ED7" w:rsidR="00806436" w:rsidRDefault="008F424E" w14:paraId="00000073"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Yes</w:t>
      </w:r>
    </w:p>
    <w:p w:rsidRPr="00072ED7" w:rsidR="00806436" w:rsidRDefault="008F424E" w14:paraId="00000074"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No</w:t>
      </w:r>
    </w:p>
    <w:p w:rsidRPr="00072ED7" w:rsidR="00806436" w:rsidRDefault="00806436" w14:paraId="00000075" w14:textId="77777777">
      <w:pPr>
        <w:rPr>
          <w:rFonts w:eastAsia="Arial" w:cs="Arial"/>
          <w:szCs w:val="22"/>
        </w:rPr>
      </w:pPr>
    </w:p>
    <w:p w:rsidRPr="00B21FB8" w:rsidR="00806436" w:rsidRDefault="008F424E" w14:paraId="00000076" w14:textId="77777777">
      <w:pPr>
        <w:numPr>
          <w:ilvl w:val="0"/>
          <w:numId w:val="11"/>
        </w:numPr>
        <w:pBdr>
          <w:top w:val="nil"/>
          <w:left w:val="nil"/>
          <w:bottom w:val="nil"/>
          <w:right w:val="nil"/>
          <w:between w:val="nil"/>
        </w:pBdr>
        <w:rPr>
          <w:rFonts w:cs="Arial"/>
          <w:szCs w:val="22"/>
        </w:rPr>
      </w:pPr>
      <w:r w:rsidRPr="00072ED7">
        <w:rPr>
          <w:rFonts w:eastAsia="Arial" w:cs="Arial"/>
          <w:b/>
          <w:szCs w:val="22"/>
        </w:rPr>
        <w:t>How would you rate your overall physical health? </w:t>
      </w:r>
    </w:p>
    <w:p w:rsidRPr="00072ED7" w:rsidR="00806436" w:rsidRDefault="008F424E" w14:paraId="00000077"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Excellent</w:t>
      </w:r>
    </w:p>
    <w:p w:rsidRPr="00072ED7" w:rsidR="00806436" w:rsidRDefault="008F424E" w14:paraId="00000078"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Very Good</w:t>
      </w:r>
    </w:p>
    <w:p w:rsidRPr="00072ED7" w:rsidR="00806436" w:rsidRDefault="008F424E" w14:paraId="00000079"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Good</w:t>
      </w:r>
    </w:p>
    <w:p w:rsidRPr="00072ED7" w:rsidR="00806436" w:rsidRDefault="008F424E" w14:paraId="0000007A"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Fair</w:t>
      </w:r>
    </w:p>
    <w:p w:rsidRPr="00072ED7" w:rsidR="00806436" w:rsidRDefault="008F424E" w14:paraId="0000007B"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Poor</w:t>
      </w:r>
    </w:p>
    <w:p w:rsidRPr="00072ED7" w:rsidR="00806436" w:rsidDel="007D24AA" w:rsidRDefault="00806436" w14:paraId="0000007C" w14:textId="77777777">
      <w:pPr>
        <w:pBdr>
          <w:top w:val="nil"/>
          <w:left w:val="nil"/>
          <w:bottom w:val="nil"/>
          <w:right w:val="nil"/>
          <w:between w:val="nil"/>
        </w:pBdr>
        <w:ind w:left="1440" w:hanging="720"/>
        <w:rPr>
          <w:del w:author="Dunn, Julia (NIH/NIMH) [F]" w:date="2020-04-07T11:37:00Z" w:id="167"/>
          <w:rFonts w:eastAsia="Arial" w:cs="Arial"/>
          <w:szCs w:val="22"/>
        </w:rPr>
      </w:pPr>
    </w:p>
    <w:p w:rsidRPr="00072ED7" w:rsidR="00593905" w:rsidRDefault="00593905" w14:paraId="2160666F" w14:textId="0EAE0ED9">
      <w:pPr>
        <w:rPr>
          <w:rFonts w:eastAsia="Arial" w:cs="Arial"/>
          <w:b/>
          <w:szCs w:val="22"/>
        </w:rPr>
      </w:pPr>
      <w:del w:author="Dunn, Julia (NIH/NIMH) [F]" w:date="2020-04-07T11:37:00Z" w:id="168">
        <w:r w:rsidRPr="00072ED7" w:rsidDel="007D24AA">
          <w:rPr>
            <w:rFonts w:eastAsia="Arial" w:cs="Arial"/>
            <w:b/>
            <w:szCs w:val="22"/>
          </w:rPr>
          <w:br w:type="page"/>
        </w:r>
      </w:del>
    </w:p>
    <w:p w:rsidR="0012123F" w:rsidRDefault="0012123F" w14:paraId="1C5E84D5" w14:textId="77777777">
      <w:pPr>
        <w:rPr>
          <w:ins w:author="Dunn, Julia (NIH/NIMH) [F]" w:date="2020-04-09T16:20:00Z" w:id="169"/>
          <w:rFonts w:eastAsia="Arial" w:cs="Arial"/>
          <w:b/>
          <w:szCs w:val="22"/>
        </w:rPr>
      </w:pPr>
      <w:ins w:author="Dunn, Julia (NIH/NIMH) [F]" w:date="2020-04-09T16:20:00Z" w:id="170">
        <w:r>
          <w:rPr>
            <w:rFonts w:eastAsia="Arial" w:cs="Arial"/>
            <w:b/>
            <w:szCs w:val="22"/>
          </w:rPr>
          <w:br w:type="page"/>
        </w:r>
      </w:ins>
    </w:p>
    <w:p w:rsidRPr="00B21FB8" w:rsidR="00806436" w:rsidRDefault="008F424E" w14:paraId="0000007D" w14:textId="32F2817E">
      <w:pPr>
        <w:numPr>
          <w:ilvl w:val="0"/>
          <w:numId w:val="11"/>
        </w:numPr>
        <w:pBdr>
          <w:top w:val="nil"/>
          <w:left w:val="nil"/>
          <w:bottom w:val="nil"/>
          <w:right w:val="nil"/>
          <w:between w:val="nil"/>
        </w:pBdr>
        <w:rPr>
          <w:rFonts w:cs="Arial"/>
          <w:szCs w:val="22"/>
        </w:rPr>
      </w:pPr>
      <w:r w:rsidRPr="00072ED7">
        <w:rPr>
          <w:rFonts w:eastAsia="Arial" w:cs="Arial"/>
          <w:b/>
          <w:szCs w:val="22"/>
        </w:rPr>
        <w:t xml:space="preserve">Has a health </w:t>
      </w:r>
      <w:ins w:author="Dunn, Julia (NIH/NIMH) [F]" w:date="2020-04-09T15:10:00Z" w:id="171">
        <w:r w:rsidR="00151963">
          <w:rPr>
            <w:rFonts w:eastAsia="Arial" w:cs="Arial"/>
            <w:b/>
            <w:szCs w:val="22"/>
          </w:rPr>
          <w:t xml:space="preserve">or </w:t>
        </w:r>
      </w:ins>
      <w:ins w:author="Dunn, Julia (NIH/NIMH) [F]" w:date="2020-04-09T15:11:00Z" w:id="172">
        <w:r w:rsidR="00151963">
          <w:rPr>
            <w:rFonts w:eastAsia="Arial" w:cs="Arial"/>
            <w:b/>
            <w:szCs w:val="22"/>
          </w:rPr>
          <w:t xml:space="preserve">educational </w:t>
        </w:r>
      </w:ins>
      <w:r w:rsidRPr="00072ED7">
        <w:rPr>
          <w:rFonts w:eastAsia="Arial" w:cs="Arial"/>
          <w:b/>
          <w:szCs w:val="22"/>
        </w:rPr>
        <w:t>professional ever told you that you had any of the following health conditions (check all that apply)?</w:t>
      </w:r>
      <w:r w:rsidRPr="00072ED7">
        <w:rPr>
          <w:rFonts w:eastAsia="Arial" w:cs="Arial"/>
          <w:szCs w:val="22"/>
        </w:rPr>
        <w:t> </w:t>
      </w:r>
    </w:p>
    <w:p w:rsidRPr="00072ED7" w:rsidR="00806436" w:rsidRDefault="008F424E" w14:paraId="0000007E"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Seasonal allergies</w:t>
      </w:r>
    </w:p>
    <w:p w:rsidRPr="00072ED7" w:rsidR="00806436" w:rsidRDefault="008F424E" w14:paraId="0000007F"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Asthma or other lung problems</w:t>
      </w:r>
    </w:p>
    <w:p w:rsidRPr="00072ED7" w:rsidR="00806436" w:rsidRDefault="008F424E" w14:paraId="00000080"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Heart problems</w:t>
      </w:r>
    </w:p>
    <w:p w:rsidRPr="00072ED7" w:rsidR="00806436" w:rsidRDefault="008F424E" w14:paraId="00000081"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Kidney problems</w:t>
      </w:r>
    </w:p>
    <w:p w:rsidRPr="00072ED7" w:rsidR="00806436" w:rsidRDefault="008F424E" w14:paraId="00000082"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Immune disorder</w:t>
      </w:r>
    </w:p>
    <w:p w:rsidRPr="00072ED7" w:rsidR="00806436" w:rsidRDefault="008F424E" w14:paraId="00000083"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Diabetes or high blood sugar</w:t>
      </w:r>
    </w:p>
    <w:p w:rsidRPr="00072ED7" w:rsidR="00806436" w:rsidRDefault="008F424E" w14:paraId="00000084"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Cancer</w:t>
      </w:r>
    </w:p>
    <w:p w:rsidRPr="00072ED7" w:rsidR="00806436" w:rsidRDefault="008F424E" w14:paraId="00000085"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Arthritis</w:t>
      </w:r>
    </w:p>
    <w:p w:rsidRPr="00072ED7" w:rsidR="00806436" w:rsidRDefault="008F424E" w14:paraId="00000086"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Frequent or very bad headaches</w:t>
      </w:r>
    </w:p>
    <w:p w:rsidRPr="00072ED7" w:rsidR="00806436" w:rsidRDefault="008F424E" w14:paraId="00000087"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Epilepsy or seizures</w:t>
      </w:r>
    </w:p>
    <w:p w:rsidRPr="00072ED7" w:rsidR="00806436" w:rsidRDefault="008F424E" w14:paraId="00000088"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Serious stomach or bowel problems</w:t>
      </w:r>
    </w:p>
    <w:p w:rsidRPr="00072ED7" w:rsidR="00806436" w:rsidRDefault="008F424E" w14:paraId="00000089"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Serious acne or skin problems</w:t>
      </w:r>
    </w:p>
    <w:p w:rsidRPr="00072ED7" w:rsidR="00806436" w:rsidRDefault="008F424E" w14:paraId="0000008A"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Emotional or mental health problems such as Depression or Anxiety</w:t>
      </w:r>
    </w:p>
    <w:p w:rsidR="00806436" w:rsidRDefault="008F424E" w14:paraId="0000008B" w14:textId="77777777">
      <w:pPr>
        <w:numPr>
          <w:ilvl w:val="1"/>
          <w:numId w:val="11"/>
        </w:numPr>
        <w:pBdr>
          <w:top w:val="nil"/>
          <w:left w:val="nil"/>
          <w:bottom w:val="nil"/>
          <w:right w:val="nil"/>
          <w:between w:val="nil"/>
        </w:pBdr>
        <w:rPr>
          <w:ins w:author="Dunn, Julia (NIH/NIMH) [F]" w:date="2020-04-07T11:33:00Z" w:id="173"/>
          <w:rFonts w:eastAsia="Arial" w:cs="Arial"/>
          <w:szCs w:val="22"/>
        </w:rPr>
      </w:pPr>
      <w:r w:rsidRPr="00072ED7">
        <w:rPr>
          <w:rFonts w:eastAsia="Arial" w:cs="Arial"/>
          <w:szCs w:val="22"/>
        </w:rPr>
        <w:t>Problems with alcohol or drugs</w:t>
      </w:r>
    </w:p>
    <w:p w:rsidR="00152F3B" w:rsidP="00152F3B" w:rsidRDefault="00152F3B" w14:paraId="285B838A" w14:textId="77777777">
      <w:pPr>
        <w:numPr>
          <w:ilvl w:val="1"/>
          <w:numId w:val="11"/>
        </w:numPr>
        <w:pBdr>
          <w:top w:val="nil"/>
          <w:left w:val="nil"/>
          <w:bottom w:val="nil"/>
          <w:right w:val="nil"/>
          <w:between w:val="nil"/>
        </w:pBdr>
        <w:rPr>
          <w:ins w:author="Dunn, Julia (NIH/NIMH) [F]" w:date="2020-04-07T11:34:00Z" w:id="174"/>
          <w:rFonts w:eastAsia="Arial" w:cs="Arial"/>
          <w:szCs w:val="22"/>
        </w:rPr>
      </w:pPr>
      <w:ins w:author="Dunn, Julia (NIH/NIMH) [F]" w:date="2020-04-07T11:34:00Z" w:id="175">
        <w:r>
          <w:rPr>
            <w:rFonts w:eastAsia="Arial" w:cs="Arial"/>
            <w:szCs w:val="22"/>
          </w:rPr>
          <w:t>Intellectual disability</w:t>
        </w:r>
      </w:ins>
    </w:p>
    <w:p w:rsidR="00152F3B" w:rsidP="00152F3B" w:rsidRDefault="00152F3B" w14:paraId="59D21BD3" w14:textId="77777777">
      <w:pPr>
        <w:numPr>
          <w:ilvl w:val="1"/>
          <w:numId w:val="11"/>
        </w:numPr>
        <w:pBdr>
          <w:top w:val="nil"/>
          <w:left w:val="nil"/>
          <w:bottom w:val="nil"/>
          <w:right w:val="nil"/>
          <w:between w:val="nil"/>
        </w:pBdr>
        <w:rPr>
          <w:ins w:author="Dunn, Julia (NIH/NIMH) [F]" w:date="2020-04-07T11:34:00Z" w:id="176"/>
          <w:rFonts w:eastAsia="Arial" w:cs="Arial"/>
          <w:szCs w:val="22"/>
        </w:rPr>
      </w:pPr>
      <w:ins w:author="Dunn, Julia (NIH/NIMH) [F]" w:date="2020-04-07T11:34:00Z" w:id="177">
        <w:r>
          <w:rPr>
            <w:rFonts w:eastAsia="Arial" w:cs="Arial"/>
            <w:szCs w:val="22"/>
          </w:rPr>
          <w:t>Autism Spectrum Disorder</w:t>
        </w:r>
      </w:ins>
    </w:p>
    <w:p w:rsidRPr="00152F3B" w:rsidR="00152F3B" w:rsidP="00152F3B" w:rsidRDefault="00152F3B" w14:paraId="0814FDDC" w14:textId="0FA79704">
      <w:pPr>
        <w:numPr>
          <w:ilvl w:val="1"/>
          <w:numId w:val="11"/>
        </w:numPr>
        <w:pBdr>
          <w:top w:val="nil"/>
          <w:left w:val="nil"/>
          <w:bottom w:val="nil"/>
          <w:right w:val="nil"/>
          <w:between w:val="nil"/>
        </w:pBdr>
        <w:rPr>
          <w:rFonts w:eastAsia="Arial" w:cs="Arial"/>
          <w:szCs w:val="22"/>
        </w:rPr>
      </w:pPr>
      <w:ins w:author="Dunn, Julia (NIH/NIMH) [F]" w:date="2020-04-07T11:34:00Z" w:id="178">
        <w:r>
          <w:rPr>
            <w:rFonts w:eastAsia="Arial" w:cs="Arial"/>
            <w:szCs w:val="22"/>
          </w:rPr>
          <w:t>Learning Disorder</w:t>
        </w:r>
      </w:ins>
    </w:p>
    <w:p w:rsidRPr="00072ED7" w:rsidR="00806436" w:rsidRDefault="00806436" w14:paraId="0000008C" w14:textId="77777777">
      <w:pPr>
        <w:rPr>
          <w:rFonts w:eastAsia="Arial" w:cs="Arial"/>
          <w:szCs w:val="22"/>
        </w:rPr>
      </w:pPr>
    </w:p>
    <w:p w:rsidRPr="00B21FB8" w:rsidR="00806436" w:rsidRDefault="008F424E" w14:paraId="0000008D" w14:textId="40062389">
      <w:pPr>
        <w:numPr>
          <w:ilvl w:val="0"/>
          <w:numId w:val="11"/>
        </w:numPr>
        <w:pBdr>
          <w:top w:val="nil"/>
          <w:left w:val="nil"/>
          <w:bottom w:val="nil"/>
          <w:right w:val="nil"/>
          <w:between w:val="nil"/>
        </w:pBdr>
        <w:rPr>
          <w:rFonts w:cs="Arial"/>
          <w:szCs w:val="22"/>
        </w:rPr>
      </w:pPr>
      <w:r w:rsidRPr="00072ED7">
        <w:rPr>
          <w:rFonts w:eastAsia="Arial" w:cs="Arial"/>
          <w:b/>
          <w:szCs w:val="22"/>
        </w:rPr>
        <w:t>How tall are you? ___ c</w:t>
      </w:r>
      <w:r w:rsidRPr="00072ED7" w:rsidR="0092009A">
        <w:rPr>
          <w:rFonts w:eastAsia="Arial" w:cs="Arial"/>
          <w:b/>
          <w:szCs w:val="22"/>
        </w:rPr>
        <w:t>enti</w:t>
      </w:r>
      <w:r w:rsidRPr="00072ED7">
        <w:rPr>
          <w:rFonts w:eastAsia="Arial" w:cs="Arial"/>
          <w:b/>
          <w:szCs w:val="22"/>
        </w:rPr>
        <w:t>m</w:t>
      </w:r>
      <w:r w:rsidRPr="00072ED7" w:rsidR="0092009A">
        <w:rPr>
          <w:rFonts w:eastAsia="Arial" w:cs="Arial"/>
          <w:b/>
          <w:szCs w:val="22"/>
        </w:rPr>
        <w:t>eters(cm)</w:t>
      </w:r>
      <w:r w:rsidRPr="00072ED7">
        <w:rPr>
          <w:rFonts w:eastAsia="Arial" w:cs="Arial"/>
          <w:b/>
          <w:szCs w:val="22"/>
        </w:rPr>
        <w:t>/inches</w:t>
      </w:r>
      <w:r w:rsidRPr="00072ED7" w:rsidR="0092009A">
        <w:rPr>
          <w:rFonts w:eastAsia="Arial" w:cs="Arial"/>
          <w:b/>
          <w:szCs w:val="22"/>
        </w:rPr>
        <w:t>(in)</w:t>
      </w:r>
    </w:p>
    <w:p w:rsidRPr="00072ED7" w:rsidR="00806436" w:rsidRDefault="00806436" w14:paraId="0000008E" w14:textId="77777777">
      <w:pPr>
        <w:rPr>
          <w:rFonts w:eastAsia="Arial" w:cs="Arial"/>
          <w:szCs w:val="22"/>
        </w:rPr>
      </w:pPr>
    </w:p>
    <w:p w:rsidRPr="00B21FB8" w:rsidR="007D5D12" w:rsidP="00A54B93" w:rsidRDefault="008F424E" w14:paraId="1C119684" w14:textId="6EC062D4">
      <w:pPr>
        <w:numPr>
          <w:ilvl w:val="0"/>
          <w:numId w:val="11"/>
        </w:numPr>
        <w:pBdr>
          <w:top w:val="nil"/>
          <w:left w:val="nil"/>
          <w:bottom w:val="nil"/>
          <w:right w:val="nil"/>
          <w:between w:val="nil"/>
        </w:pBdr>
        <w:rPr>
          <w:rFonts w:cs="Arial"/>
          <w:szCs w:val="22"/>
        </w:rPr>
      </w:pPr>
      <w:r w:rsidRPr="00072ED7">
        <w:rPr>
          <w:rFonts w:eastAsia="Arial" w:cs="Arial"/>
          <w:b/>
          <w:szCs w:val="22"/>
        </w:rPr>
        <w:t xml:space="preserve">How much do you weigh? ___ </w:t>
      </w:r>
      <w:r w:rsidRPr="00072ED7" w:rsidR="0092009A">
        <w:rPr>
          <w:rFonts w:eastAsia="Arial" w:cs="Arial"/>
          <w:b/>
          <w:szCs w:val="22"/>
        </w:rPr>
        <w:t>kilograms(kg)</w:t>
      </w:r>
      <w:r w:rsidRPr="00072ED7">
        <w:rPr>
          <w:rFonts w:eastAsia="Arial" w:cs="Arial"/>
          <w:b/>
          <w:szCs w:val="22"/>
        </w:rPr>
        <w:t>/pounds</w:t>
      </w:r>
      <w:r w:rsidRPr="00072ED7" w:rsidR="0092009A">
        <w:rPr>
          <w:rFonts w:eastAsia="Arial" w:cs="Arial"/>
          <w:b/>
          <w:szCs w:val="22"/>
        </w:rPr>
        <w:t>(lbs)</w:t>
      </w:r>
    </w:p>
    <w:p w:rsidRPr="00072ED7" w:rsidR="00806436" w:rsidRDefault="00806436" w14:paraId="00000090" w14:textId="77777777">
      <w:pPr>
        <w:rPr>
          <w:rFonts w:eastAsia="Arial" w:cs="Arial"/>
          <w:szCs w:val="22"/>
        </w:rPr>
      </w:pPr>
    </w:p>
    <w:p w:rsidRPr="00B21FB8" w:rsidR="00806436" w:rsidRDefault="008F424E" w14:paraId="00000091" w14:textId="556FCE18">
      <w:pPr>
        <w:numPr>
          <w:ilvl w:val="0"/>
          <w:numId w:val="11"/>
        </w:numPr>
        <w:pBdr>
          <w:top w:val="nil"/>
          <w:left w:val="nil"/>
          <w:bottom w:val="nil"/>
          <w:right w:val="nil"/>
          <w:between w:val="nil"/>
        </w:pBdr>
        <w:rPr>
          <w:rFonts w:cs="Arial"/>
          <w:szCs w:val="22"/>
        </w:rPr>
      </w:pPr>
      <w:r w:rsidRPr="00072ED7">
        <w:rPr>
          <w:rFonts w:eastAsia="Arial" w:cs="Arial"/>
          <w:b/>
          <w:szCs w:val="22"/>
        </w:rPr>
        <w:t xml:space="preserve">How would you rate your overall Mental/Emotional health before </w:t>
      </w:r>
      <w:r w:rsidRPr="00072ED7" w:rsidR="001F48F0">
        <w:rPr>
          <w:rFonts w:eastAsia="Arial" w:cs="Arial"/>
          <w:b/>
          <w:szCs w:val="22"/>
        </w:rPr>
        <w:t>the Coronavirus/COVID-19 crisis in your area</w:t>
      </w:r>
      <w:r w:rsidRPr="00072ED7">
        <w:rPr>
          <w:rFonts w:eastAsia="Arial" w:cs="Arial"/>
          <w:b/>
          <w:szCs w:val="22"/>
        </w:rPr>
        <w:t>? </w:t>
      </w:r>
    </w:p>
    <w:p w:rsidRPr="00072ED7" w:rsidR="00806436" w:rsidRDefault="008F424E" w14:paraId="00000092"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Excellent</w:t>
      </w:r>
    </w:p>
    <w:p w:rsidRPr="00072ED7" w:rsidR="00806436" w:rsidRDefault="008F424E" w14:paraId="00000093"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Very Good</w:t>
      </w:r>
    </w:p>
    <w:p w:rsidRPr="00072ED7" w:rsidR="00806436" w:rsidRDefault="008F424E" w14:paraId="00000094"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Good</w:t>
      </w:r>
    </w:p>
    <w:p w:rsidRPr="00072ED7" w:rsidR="00806436" w:rsidRDefault="008F424E" w14:paraId="00000095"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Fair</w:t>
      </w:r>
    </w:p>
    <w:p w:rsidRPr="00072ED7" w:rsidR="00806436" w:rsidRDefault="008F424E" w14:paraId="00000096"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rPr>
        <w:t>Poor</w:t>
      </w:r>
    </w:p>
    <w:p w:rsidRPr="00072ED7" w:rsidR="00806436" w:rsidDel="0012123F" w:rsidRDefault="00806436" w14:paraId="00000097" w14:textId="77777777">
      <w:pPr>
        <w:rPr>
          <w:del w:author="Dunn, Julia (NIH/NIMH) [F]" w:date="2020-04-09T16:20:00Z" w:id="179"/>
          <w:rFonts w:eastAsia="Arial" w:cs="Arial"/>
          <w:szCs w:val="22"/>
        </w:rPr>
      </w:pPr>
    </w:p>
    <w:p w:rsidR="007D24AA" w:rsidRDefault="007D24AA" w14:paraId="290EA74C" w14:textId="711AB2D9">
      <w:pPr>
        <w:rPr>
          <w:ins w:author="Dunn, Julia (NIH/NIMH) [F]" w:date="2020-04-07T11:37:00Z" w:id="180"/>
          <w:rFonts w:cs="Arial" w:eastAsiaTheme="majorEastAsia"/>
          <w:b/>
          <w:sz w:val="28"/>
          <w:szCs w:val="28"/>
        </w:rPr>
      </w:pPr>
    </w:p>
    <w:p w:rsidRPr="00072ED7" w:rsidR="00806436" w:rsidRDefault="008F424E" w14:paraId="00000098" w14:textId="467C4923">
      <w:pPr>
        <w:pStyle w:val="Heading2"/>
        <w:rPr>
          <w:rFonts w:eastAsia="Arial" w:cs="Arial"/>
          <w:b w:val="0"/>
          <w:color w:val="000000"/>
          <w:sz w:val="28"/>
          <w:szCs w:val="28"/>
        </w:rPr>
      </w:pPr>
      <w:r w:rsidRPr="00B21FB8">
        <w:rPr>
          <w:rFonts w:cs="Arial"/>
          <w:sz w:val="28"/>
          <w:szCs w:val="28"/>
        </w:rPr>
        <w:t>CORONAVIRUS/COVID-19 HEALTH/EXPOSURE STATUS</w:t>
      </w:r>
    </w:p>
    <w:p w:rsidRPr="00072ED7" w:rsidR="00806436" w:rsidRDefault="00806436" w14:paraId="00000099" w14:textId="77777777">
      <w:pPr>
        <w:rPr>
          <w:rFonts w:eastAsia="Arial" w:cs="Arial"/>
          <w:szCs w:val="22"/>
        </w:rPr>
      </w:pPr>
    </w:p>
    <w:p w:rsidRPr="00072ED7" w:rsidR="00806436" w:rsidRDefault="008F424E" w14:paraId="0000009A" w14:textId="77777777">
      <w:pPr>
        <w:spacing w:before="5"/>
        <w:rPr>
          <w:rFonts w:eastAsia="Arial" w:cs="Arial"/>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w:t>
      </w:r>
    </w:p>
    <w:p w:rsidRPr="00072ED7" w:rsidR="00806436" w:rsidRDefault="00806436" w14:paraId="0000009B" w14:textId="77777777">
      <w:pPr>
        <w:rPr>
          <w:rFonts w:eastAsia="Arial" w:cs="Arial"/>
          <w:szCs w:val="22"/>
        </w:rPr>
      </w:pPr>
    </w:p>
    <w:p w:rsidRPr="00B21FB8" w:rsidR="00806436" w:rsidRDefault="008F424E" w14:paraId="0000009C" w14:textId="2B640B80">
      <w:pPr>
        <w:numPr>
          <w:ilvl w:val="0"/>
          <w:numId w:val="11"/>
        </w:numPr>
        <w:pBdr>
          <w:top w:val="nil"/>
          <w:left w:val="nil"/>
          <w:bottom w:val="nil"/>
          <w:right w:val="nil"/>
          <w:between w:val="nil"/>
        </w:pBdr>
        <w:rPr>
          <w:rFonts w:cs="Arial"/>
          <w:szCs w:val="22"/>
        </w:rPr>
      </w:pPr>
      <w:r w:rsidRPr="00072ED7">
        <w:rPr>
          <w:rFonts w:eastAsia="Arial" w:cs="Arial"/>
          <w:b/>
          <w:szCs w:val="22"/>
          <w:highlight w:val="white"/>
        </w:rPr>
        <w:t>… have you been exposed to someone likely to have Coronavirus/COVID-19?</w:t>
      </w:r>
      <w:r w:rsidRPr="00072ED7" w:rsidR="00E92E0C">
        <w:rPr>
          <w:rFonts w:eastAsia="Arial" w:cs="Arial"/>
          <w:b/>
          <w:szCs w:val="22"/>
          <w:highlight w:val="white"/>
        </w:rPr>
        <w:t xml:space="preserve"> </w:t>
      </w:r>
      <w:r w:rsidRPr="00072ED7" w:rsidR="00CE2BD1">
        <w:rPr>
          <w:rFonts w:eastAsia="Arial" w:cs="Arial"/>
          <w:b/>
          <w:szCs w:val="22"/>
        </w:rPr>
        <w:t>(check all that apply)</w:t>
      </w:r>
    </w:p>
    <w:p w:rsidRPr="00072ED7" w:rsidR="00806436" w:rsidRDefault="008F424E" w14:paraId="0000009D"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Yes, someone with positive test</w:t>
      </w:r>
    </w:p>
    <w:p w:rsidRPr="00072ED7" w:rsidR="00806436" w:rsidRDefault="008F424E" w14:paraId="0000009E"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Yes, someone with medical diagnosis, but no test</w:t>
      </w:r>
    </w:p>
    <w:p w:rsidRPr="00072ED7" w:rsidR="00806436" w:rsidRDefault="008F424E" w14:paraId="0000009F"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Yes, someone with possible symptoms, but no diagnosis by doctor</w:t>
      </w:r>
    </w:p>
    <w:p w:rsidRPr="00072ED7" w:rsidR="00806436" w:rsidP="1055351C" w:rsidRDefault="008F424E" w14:paraId="000000A0" w14:textId="235EE1B2">
      <w:pPr>
        <w:numPr>
          <w:ilvl w:val="1"/>
          <w:numId w:val="11"/>
        </w:numPr>
        <w:pBdr>
          <w:top w:val="nil"/>
          <w:left w:val="nil"/>
          <w:bottom w:val="nil"/>
          <w:right w:val="nil"/>
          <w:between w:val="nil"/>
        </w:pBdr>
        <w:rPr>
          <w:rFonts w:eastAsia="Arial" w:cs="Arial"/>
          <w:szCs w:val="22"/>
          <w:highlight w:val="white"/>
        </w:rPr>
      </w:pPr>
      <w:r w:rsidRPr="00072ED7">
        <w:rPr>
          <w:rFonts w:eastAsia="Arial" w:cs="Arial"/>
          <w:szCs w:val="22"/>
          <w:highlight w:val="white"/>
        </w:rPr>
        <w:t>No</w:t>
      </w:r>
      <w:ins w:author="Merikangas, Kathleen (NIH/NIMH) [E]" w:date="2020-04-06T18:54:00Z" w:id="181">
        <w:r w:rsidRPr="00072ED7" w:rsidR="7378D37C">
          <w:rPr>
            <w:rFonts w:eastAsia="Arial" w:cs="Arial"/>
            <w:szCs w:val="22"/>
            <w:highlight w:val="white"/>
          </w:rPr>
          <w:t>, not to my</w:t>
        </w:r>
      </w:ins>
      <w:ins w:author="Merikangas, Kathleen (NIH/NIMH) [E]" w:date="2020-04-06T18:55:00Z" w:id="182">
        <w:r w:rsidRPr="00072ED7" w:rsidR="7378D37C">
          <w:rPr>
            <w:rFonts w:eastAsia="Arial" w:cs="Arial"/>
            <w:szCs w:val="22"/>
            <w:highlight w:val="white"/>
          </w:rPr>
          <w:t xml:space="preserve"> knowledge</w:t>
        </w:r>
      </w:ins>
    </w:p>
    <w:p w:rsidRPr="00072ED7" w:rsidR="00806436" w:rsidRDefault="00806436" w14:paraId="000000A1" w14:textId="77777777">
      <w:pPr>
        <w:rPr>
          <w:rFonts w:eastAsia="Arial" w:cs="Arial"/>
          <w:szCs w:val="22"/>
        </w:rPr>
      </w:pPr>
    </w:p>
    <w:p w:rsidRPr="00B21FB8" w:rsidR="00806436" w:rsidRDefault="008F424E" w14:paraId="000000A2" w14:textId="77777777">
      <w:pPr>
        <w:numPr>
          <w:ilvl w:val="0"/>
          <w:numId w:val="11"/>
        </w:numPr>
        <w:pBdr>
          <w:top w:val="nil"/>
          <w:left w:val="nil"/>
          <w:bottom w:val="nil"/>
          <w:right w:val="nil"/>
          <w:between w:val="nil"/>
        </w:pBdr>
        <w:rPr>
          <w:rFonts w:cs="Arial"/>
          <w:szCs w:val="22"/>
        </w:rPr>
      </w:pPr>
      <w:r w:rsidRPr="00072ED7">
        <w:rPr>
          <w:rFonts w:eastAsia="Arial" w:cs="Arial"/>
          <w:b/>
          <w:szCs w:val="22"/>
          <w:highlight w:val="white"/>
        </w:rPr>
        <w:t>… have you been suspected of having Coronavirus/COVID-19 infection?</w:t>
      </w:r>
    </w:p>
    <w:p w:rsidRPr="00072ED7" w:rsidR="00806436" w:rsidRDefault="008F424E" w14:paraId="000000A3" w14:textId="77777777">
      <w:pPr>
        <w:numPr>
          <w:ilvl w:val="1"/>
          <w:numId w:val="11"/>
        </w:numPr>
        <w:rPr>
          <w:rFonts w:eastAsia="Arial" w:cs="Arial"/>
          <w:szCs w:val="22"/>
        </w:rPr>
      </w:pPr>
      <w:r w:rsidRPr="00072ED7">
        <w:rPr>
          <w:rFonts w:eastAsia="Arial" w:cs="Arial"/>
          <w:szCs w:val="22"/>
          <w:highlight w:val="white"/>
        </w:rPr>
        <w:t>Yes, has positive test</w:t>
      </w:r>
    </w:p>
    <w:p w:rsidRPr="00072ED7" w:rsidR="00806436" w:rsidRDefault="008F424E" w14:paraId="000000A4" w14:textId="77777777">
      <w:pPr>
        <w:numPr>
          <w:ilvl w:val="1"/>
          <w:numId w:val="11"/>
        </w:numPr>
        <w:rPr>
          <w:rFonts w:eastAsia="Arial" w:cs="Arial"/>
          <w:szCs w:val="22"/>
        </w:rPr>
      </w:pPr>
      <w:r w:rsidRPr="00072ED7">
        <w:rPr>
          <w:rFonts w:eastAsia="Arial" w:cs="Arial"/>
          <w:szCs w:val="22"/>
          <w:highlight w:val="white"/>
        </w:rPr>
        <w:t>Yes, medical diagnosis, but no test</w:t>
      </w:r>
    </w:p>
    <w:p w:rsidRPr="00072ED7" w:rsidR="00806436" w:rsidRDefault="008F424E" w14:paraId="000000A5" w14:textId="659C4717">
      <w:pPr>
        <w:numPr>
          <w:ilvl w:val="1"/>
          <w:numId w:val="11"/>
        </w:numPr>
        <w:rPr>
          <w:rFonts w:eastAsia="Arial" w:cs="Arial"/>
          <w:szCs w:val="22"/>
        </w:rPr>
      </w:pPr>
      <w:r w:rsidRPr="00072ED7">
        <w:rPr>
          <w:rFonts w:eastAsia="Arial" w:cs="Arial"/>
          <w:szCs w:val="22"/>
          <w:highlight w:val="white"/>
        </w:rPr>
        <w:t>Yes, ha</w:t>
      </w:r>
      <w:r w:rsidRPr="00072ED7" w:rsidR="00027126">
        <w:rPr>
          <w:rFonts w:eastAsia="Arial" w:cs="Arial"/>
          <w:szCs w:val="22"/>
          <w:highlight w:val="white"/>
        </w:rPr>
        <w:t>ve had</w:t>
      </w:r>
      <w:r w:rsidRPr="00072ED7">
        <w:rPr>
          <w:rFonts w:eastAsia="Arial" w:cs="Arial"/>
          <w:szCs w:val="22"/>
          <w:highlight w:val="white"/>
        </w:rPr>
        <w:t xml:space="preserve"> some possible symptoms, but no diagnosis by doctor</w:t>
      </w:r>
    </w:p>
    <w:p w:rsidRPr="00072ED7" w:rsidR="00806436" w:rsidRDefault="008F424E" w14:paraId="000000A6" w14:textId="77777777">
      <w:pPr>
        <w:numPr>
          <w:ilvl w:val="1"/>
          <w:numId w:val="11"/>
        </w:numPr>
        <w:rPr>
          <w:rFonts w:eastAsia="Arial" w:cs="Arial"/>
          <w:szCs w:val="22"/>
        </w:rPr>
      </w:pPr>
      <w:r w:rsidRPr="00072ED7">
        <w:rPr>
          <w:rFonts w:eastAsia="Arial" w:cs="Arial"/>
          <w:szCs w:val="22"/>
          <w:highlight w:val="white"/>
        </w:rPr>
        <w:t xml:space="preserve">No symptoms or signs </w:t>
      </w:r>
    </w:p>
    <w:p w:rsidRPr="00072ED7" w:rsidR="00806436" w:rsidDel="007D24AA" w:rsidRDefault="00806436" w14:paraId="000000A7" w14:textId="3234D172">
      <w:pPr>
        <w:rPr>
          <w:del w:author="Dunn, Julia (NIH/NIMH) [F]" w:date="2020-04-07T11:37:00Z" w:id="183"/>
          <w:rFonts w:eastAsia="Arial" w:cs="Arial"/>
          <w:szCs w:val="22"/>
        </w:rPr>
      </w:pPr>
    </w:p>
    <w:p w:rsidRPr="00072ED7" w:rsidR="00593905" w:rsidRDefault="00593905" w14:paraId="4E23EAF5" w14:textId="2F53DD27">
      <w:pPr>
        <w:rPr>
          <w:rFonts w:eastAsia="Arial" w:cs="Arial"/>
          <w:b/>
          <w:szCs w:val="22"/>
          <w:highlight w:val="white"/>
        </w:rPr>
      </w:pPr>
      <w:del w:author="Dunn, Julia (NIH/NIMH) [F]" w:date="2020-04-07T11:37:00Z" w:id="184">
        <w:r w:rsidRPr="00072ED7" w:rsidDel="007D24AA">
          <w:rPr>
            <w:rFonts w:eastAsia="Arial" w:cs="Arial"/>
            <w:b/>
            <w:szCs w:val="22"/>
            <w:highlight w:val="white"/>
          </w:rPr>
          <w:br w:type="page"/>
        </w:r>
      </w:del>
    </w:p>
    <w:p w:rsidR="0012123F" w:rsidRDefault="0012123F" w14:paraId="09F52937" w14:textId="77777777">
      <w:pPr>
        <w:rPr>
          <w:ins w:author="Dunn, Julia (NIH/NIMH) [F]" w:date="2020-04-09T16:20:00Z" w:id="185"/>
          <w:rFonts w:eastAsia="Arial" w:cs="Arial"/>
          <w:b/>
          <w:szCs w:val="22"/>
          <w:highlight w:val="white"/>
        </w:rPr>
      </w:pPr>
      <w:ins w:author="Dunn, Julia (NIH/NIMH) [F]" w:date="2020-04-09T16:20:00Z" w:id="186">
        <w:r>
          <w:rPr>
            <w:rFonts w:eastAsia="Arial" w:cs="Arial"/>
            <w:b/>
            <w:szCs w:val="22"/>
            <w:highlight w:val="white"/>
          </w:rPr>
          <w:br w:type="page"/>
        </w:r>
      </w:ins>
    </w:p>
    <w:p w:rsidRPr="00B21FB8" w:rsidR="00806436" w:rsidRDefault="008F424E" w14:paraId="000000A8" w14:textId="284C1603">
      <w:pPr>
        <w:numPr>
          <w:ilvl w:val="0"/>
          <w:numId w:val="11"/>
        </w:numPr>
        <w:pBdr>
          <w:top w:val="nil"/>
          <w:left w:val="nil"/>
          <w:bottom w:val="nil"/>
          <w:right w:val="nil"/>
          <w:between w:val="nil"/>
        </w:pBdr>
        <w:rPr>
          <w:rFonts w:cs="Arial"/>
          <w:szCs w:val="22"/>
        </w:rPr>
      </w:pPr>
      <w:r w:rsidRPr="00072ED7">
        <w:rPr>
          <w:rFonts w:eastAsia="Arial" w:cs="Arial"/>
          <w:b/>
          <w:szCs w:val="22"/>
          <w:highlight w:val="white"/>
        </w:rPr>
        <w:t xml:space="preserve">… have you had any of the following symptoms? </w:t>
      </w:r>
      <w:r w:rsidRPr="00072ED7" w:rsidR="001F48F0">
        <w:rPr>
          <w:rFonts w:eastAsia="Arial" w:cs="Arial"/>
          <w:b/>
          <w:szCs w:val="22"/>
        </w:rPr>
        <w:t>(check all that apply)</w:t>
      </w:r>
    </w:p>
    <w:p w:rsidRPr="00072ED7" w:rsidR="00806436" w:rsidRDefault="008F424E" w14:paraId="000000A9"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Fever</w:t>
      </w:r>
    </w:p>
    <w:p w:rsidRPr="00072ED7" w:rsidR="00806436" w:rsidRDefault="008F424E" w14:paraId="000000AA"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Cough</w:t>
      </w:r>
    </w:p>
    <w:p w:rsidRPr="00072ED7" w:rsidR="00806436" w:rsidRDefault="008F424E" w14:paraId="000000AB" w14:textId="77777777">
      <w:pPr>
        <w:numPr>
          <w:ilvl w:val="1"/>
          <w:numId w:val="11"/>
        </w:numPr>
        <w:pBdr>
          <w:top w:val="nil"/>
          <w:left w:val="nil"/>
          <w:bottom w:val="nil"/>
          <w:right w:val="nil"/>
          <w:between w:val="nil"/>
        </w:pBdr>
        <w:rPr>
          <w:rFonts w:eastAsia="Arial" w:cs="Arial"/>
          <w:szCs w:val="22"/>
          <w:highlight w:val="white"/>
        </w:rPr>
      </w:pPr>
      <w:r w:rsidRPr="00072ED7">
        <w:rPr>
          <w:rFonts w:eastAsia="Arial" w:cs="Arial"/>
          <w:szCs w:val="22"/>
          <w:highlight w:val="white"/>
        </w:rPr>
        <w:t>Shortness of breath</w:t>
      </w:r>
    </w:p>
    <w:p w:rsidRPr="00072ED7" w:rsidR="00806436" w:rsidRDefault="008F424E" w14:paraId="000000AC"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Sore throat</w:t>
      </w:r>
    </w:p>
    <w:p w:rsidRPr="00072ED7" w:rsidR="00806436" w:rsidRDefault="008F424E" w14:paraId="000000AD" w14:textId="265CE952">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Fatigue</w:t>
      </w:r>
    </w:p>
    <w:p w:rsidRPr="00072ED7" w:rsidR="002F1526" w:rsidRDefault="002F1526" w14:paraId="556FA8C8" w14:textId="79CB5226">
      <w:pPr>
        <w:numPr>
          <w:ilvl w:val="1"/>
          <w:numId w:val="11"/>
        </w:numPr>
        <w:pBdr>
          <w:top w:val="nil"/>
          <w:left w:val="nil"/>
          <w:bottom w:val="nil"/>
          <w:right w:val="nil"/>
          <w:between w:val="nil"/>
        </w:pBdr>
        <w:rPr>
          <w:ins w:author="Merikangas, Kathleen (NIH/NIMH) [E]" w:date="2020-04-06T18:34:00Z" w:id="187"/>
          <w:rFonts w:eastAsia="Arial" w:cs="Arial"/>
          <w:szCs w:val="22"/>
        </w:rPr>
      </w:pPr>
      <w:r w:rsidRPr="00072ED7">
        <w:rPr>
          <w:rFonts w:eastAsia="Arial" w:cs="Arial"/>
          <w:szCs w:val="22"/>
        </w:rPr>
        <w:t>Loss of taste or smell</w:t>
      </w:r>
    </w:p>
    <w:p w:rsidRPr="00B21FB8" w:rsidR="2A77F1F9" w:rsidP="1055351C" w:rsidRDefault="2A77F1F9" w14:paraId="341989F9" w14:textId="43DFE9F5">
      <w:pPr>
        <w:numPr>
          <w:ilvl w:val="1"/>
          <w:numId w:val="11"/>
        </w:numPr>
        <w:rPr>
          <w:rFonts w:cs="Arial"/>
          <w:szCs w:val="22"/>
        </w:rPr>
      </w:pPr>
      <w:ins w:author="Merikangas, Kathleen (NIH/NIMH) [E]" w:date="2020-04-06T18:34:00Z" w:id="188">
        <w:r w:rsidRPr="00072ED7">
          <w:rPr>
            <w:rFonts w:eastAsia="Arial" w:cs="Arial"/>
            <w:szCs w:val="22"/>
          </w:rPr>
          <w:t>Eye infection</w:t>
        </w:r>
      </w:ins>
    </w:p>
    <w:p w:rsidRPr="00072ED7" w:rsidR="00806436" w:rsidRDefault="008F424E" w14:paraId="000000AE" w14:textId="77777777">
      <w:pPr>
        <w:numPr>
          <w:ilvl w:val="1"/>
          <w:numId w:val="11"/>
        </w:numPr>
        <w:pBdr>
          <w:top w:val="nil"/>
          <w:left w:val="nil"/>
          <w:bottom w:val="nil"/>
          <w:right w:val="nil"/>
          <w:between w:val="nil"/>
        </w:pBdr>
        <w:rPr>
          <w:rFonts w:eastAsia="Arial" w:cs="Arial"/>
          <w:szCs w:val="22"/>
          <w:highlight w:val="white"/>
        </w:rPr>
      </w:pPr>
      <w:r w:rsidRPr="00072ED7">
        <w:rPr>
          <w:rFonts w:eastAsia="Arial" w:cs="Arial"/>
          <w:szCs w:val="22"/>
          <w:highlight w:val="white"/>
        </w:rPr>
        <w:t>Other ____</w:t>
      </w:r>
    </w:p>
    <w:p w:rsidRPr="00072ED7" w:rsidR="00806436" w:rsidRDefault="00806436" w14:paraId="000000AF" w14:textId="77777777">
      <w:pPr>
        <w:ind w:left="360"/>
        <w:rPr>
          <w:rFonts w:eastAsia="Arial" w:cs="Arial"/>
          <w:szCs w:val="22"/>
        </w:rPr>
      </w:pPr>
    </w:p>
    <w:p w:rsidRPr="00B21FB8" w:rsidR="00806436" w:rsidP="00A54B93" w:rsidRDefault="008F424E" w14:paraId="000000B0" w14:textId="376022BC">
      <w:pPr>
        <w:numPr>
          <w:ilvl w:val="0"/>
          <w:numId w:val="11"/>
        </w:numPr>
        <w:pBdr>
          <w:top w:val="nil"/>
          <w:left w:val="nil"/>
          <w:bottom w:val="nil"/>
          <w:right w:val="nil"/>
          <w:between w:val="nil"/>
        </w:pBdr>
        <w:rPr>
          <w:rFonts w:cs="Arial"/>
          <w:szCs w:val="22"/>
        </w:rPr>
      </w:pPr>
      <w:r w:rsidRPr="00072ED7">
        <w:rPr>
          <w:rFonts w:eastAsia="Arial" w:cs="Arial"/>
          <w:b/>
          <w:szCs w:val="22"/>
          <w:highlight w:val="white"/>
        </w:rPr>
        <w:t>… has anyone in your family been diagnosed with Coronavirus/COVID-19?</w:t>
      </w:r>
      <w:r w:rsidRPr="00072ED7" w:rsidR="001F48F0">
        <w:rPr>
          <w:rFonts w:eastAsia="Arial" w:cs="Arial"/>
          <w:b/>
          <w:szCs w:val="22"/>
        </w:rPr>
        <w:t xml:space="preserve"> </w:t>
      </w:r>
      <w:r w:rsidRPr="00072ED7" w:rsidR="001F48F0">
        <w:rPr>
          <w:rFonts w:eastAsia="Arial" w:cs="Arial"/>
          <w:b/>
          <w:szCs w:val="22"/>
        </w:rPr>
        <w:tab/>
      </w:r>
      <w:r w:rsidRPr="00072ED7" w:rsidR="001F48F0">
        <w:rPr>
          <w:rFonts w:eastAsia="Arial" w:cs="Arial"/>
          <w:b/>
          <w:szCs w:val="22"/>
        </w:rPr>
        <w:tab/>
      </w:r>
      <w:r w:rsidRPr="00072ED7" w:rsidR="001F48F0">
        <w:rPr>
          <w:rFonts w:eastAsia="Arial" w:cs="Arial"/>
          <w:b/>
          <w:szCs w:val="22"/>
        </w:rPr>
        <w:t>(check all that apply)</w:t>
      </w:r>
    </w:p>
    <w:p w:rsidRPr="00072ED7" w:rsidR="00806436" w:rsidRDefault="008F424E" w14:paraId="000000B1"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Yes, member of household</w:t>
      </w:r>
    </w:p>
    <w:p w:rsidRPr="00072ED7" w:rsidR="00806436" w:rsidRDefault="008F424E" w14:paraId="000000B2" w14:textId="77777777">
      <w:pPr>
        <w:numPr>
          <w:ilvl w:val="1"/>
          <w:numId w:val="11"/>
        </w:numPr>
        <w:pBdr>
          <w:top w:val="nil"/>
          <w:left w:val="nil"/>
          <w:bottom w:val="nil"/>
          <w:right w:val="nil"/>
          <w:between w:val="nil"/>
        </w:pBdr>
        <w:rPr>
          <w:rFonts w:eastAsia="Arial" w:cs="Arial"/>
          <w:szCs w:val="22"/>
          <w:highlight w:val="white"/>
        </w:rPr>
      </w:pPr>
      <w:r w:rsidRPr="00072ED7">
        <w:rPr>
          <w:rFonts w:eastAsia="Arial" w:cs="Arial"/>
          <w:szCs w:val="22"/>
          <w:highlight w:val="white"/>
        </w:rPr>
        <w:t>Yes, non-household member</w:t>
      </w:r>
    </w:p>
    <w:p w:rsidRPr="00072ED7" w:rsidR="00806436" w:rsidRDefault="008F424E" w14:paraId="000000B3"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No</w:t>
      </w:r>
    </w:p>
    <w:p w:rsidRPr="00072ED7" w:rsidR="00806436" w:rsidRDefault="00806436" w14:paraId="000000B4" w14:textId="77777777">
      <w:pPr>
        <w:rPr>
          <w:rFonts w:eastAsia="Arial" w:cs="Arial"/>
          <w:szCs w:val="22"/>
        </w:rPr>
      </w:pPr>
    </w:p>
    <w:p w:rsidRPr="00B21FB8" w:rsidR="00806436" w:rsidP="001F48F0" w:rsidRDefault="0092009A" w14:paraId="000000B5" w14:textId="7E2156EB">
      <w:pPr>
        <w:numPr>
          <w:ilvl w:val="0"/>
          <w:numId w:val="11"/>
        </w:numPr>
        <w:pBdr>
          <w:top w:val="nil"/>
          <w:left w:val="nil"/>
          <w:bottom w:val="nil"/>
          <w:right w:val="nil"/>
          <w:between w:val="nil"/>
        </w:pBdr>
        <w:rPr>
          <w:rFonts w:cs="Arial"/>
          <w:szCs w:val="22"/>
        </w:rPr>
      </w:pPr>
      <w:r w:rsidRPr="00072ED7">
        <w:rPr>
          <w:rFonts w:eastAsia="Arial" w:cs="Arial"/>
          <w:b/>
          <w:szCs w:val="22"/>
          <w:highlight w:val="white"/>
        </w:rPr>
        <w:t>…</w:t>
      </w:r>
      <w:r w:rsidRPr="00072ED7" w:rsidR="008F424E">
        <w:rPr>
          <w:rFonts w:eastAsia="Arial" w:cs="Arial"/>
          <w:b/>
          <w:szCs w:val="22"/>
          <w:highlight w:val="white"/>
        </w:rPr>
        <w:t xml:space="preserve"> have any of the following happened to your family members because of Coronavirus/COVID-19</w:t>
      </w:r>
      <w:r w:rsidRPr="00072ED7" w:rsidR="00027126">
        <w:rPr>
          <w:rFonts w:eastAsia="Arial" w:cs="Arial"/>
          <w:b/>
          <w:szCs w:val="22"/>
          <w:highlight w:val="white"/>
        </w:rPr>
        <w:t>?</w:t>
      </w:r>
      <w:r w:rsidRPr="00072ED7" w:rsidR="008F424E">
        <w:rPr>
          <w:rFonts w:eastAsia="Arial" w:cs="Arial"/>
          <w:b/>
          <w:szCs w:val="22"/>
          <w:highlight w:val="white"/>
        </w:rPr>
        <w:t xml:space="preserve"> </w:t>
      </w:r>
      <w:r w:rsidRPr="00072ED7" w:rsidR="001F48F0">
        <w:rPr>
          <w:rFonts w:eastAsia="Arial" w:cs="Arial"/>
          <w:b/>
          <w:szCs w:val="22"/>
        </w:rPr>
        <w:t>(check all that apply)</w:t>
      </w:r>
      <w:r w:rsidRPr="00072ED7" w:rsidR="001F48F0">
        <w:rPr>
          <w:rFonts w:eastAsia="Arial" w:cs="Arial"/>
          <w:szCs w:val="22"/>
        </w:rPr>
        <w:t> </w:t>
      </w:r>
    </w:p>
    <w:p w:rsidRPr="00072ED7" w:rsidR="00806436" w:rsidRDefault="008F424E" w14:paraId="000000B6"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Fallen ill physically </w:t>
      </w:r>
    </w:p>
    <w:p w:rsidRPr="00072ED7" w:rsidR="00806436" w:rsidRDefault="008F424E" w14:paraId="000000B7"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Hospitalized</w:t>
      </w:r>
    </w:p>
    <w:p w:rsidRPr="00072ED7" w:rsidR="00806436" w:rsidRDefault="008F424E" w14:paraId="000000B8" w14:textId="3466DC19">
      <w:pPr>
        <w:numPr>
          <w:ilvl w:val="1"/>
          <w:numId w:val="11"/>
        </w:numPr>
        <w:pBdr>
          <w:top w:val="nil"/>
          <w:left w:val="nil"/>
          <w:bottom w:val="nil"/>
          <w:right w:val="nil"/>
          <w:between w:val="nil"/>
        </w:pBdr>
        <w:rPr>
          <w:rFonts w:eastAsia="Arial" w:cs="Arial"/>
          <w:szCs w:val="22"/>
          <w:highlight w:val="white"/>
        </w:rPr>
      </w:pPr>
      <w:r w:rsidRPr="00072ED7">
        <w:rPr>
          <w:rFonts w:eastAsia="Arial" w:cs="Arial"/>
          <w:szCs w:val="22"/>
          <w:highlight w:val="white"/>
        </w:rPr>
        <w:t>Put into self</w:t>
      </w:r>
      <w:r w:rsidRPr="00072ED7" w:rsidR="0092009A">
        <w:rPr>
          <w:rFonts w:eastAsia="Arial" w:cs="Arial"/>
          <w:szCs w:val="22"/>
          <w:highlight w:val="white"/>
        </w:rPr>
        <w:t>-</w:t>
      </w:r>
      <w:r w:rsidRPr="00072ED7">
        <w:rPr>
          <w:rFonts w:eastAsia="Arial" w:cs="Arial"/>
          <w:szCs w:val="22"/>
          <w:highlight w:val="white"/>
        </w:rPr>
        <w:t>quarantine with symptoms</w:t>
      </w:r>
    </w:p>
    <w:p w:rsidRPr="00072ED7" w:rsidR="00806436" w:rsidRDefault="008F424E" w14:paraId="000000B9" w14:textId="1D979EB2">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Put into self</w:t>
      </w:r>
      <w:r w:rsidRPr="00072ED7" w:rsidR="0092009A">
        <w:rPr>
          <w:rFonts w:eastAsia="Arial" w:cs="Arial"/>
          <w:szCs w:val="22"/>
          <w:highlight w:val="white"/>
        </w:rPr>
        <w:t>-</w:t>
      </w:r>
      <w:r w:rsidRPr="00072ED7">
        <w:rPr>
          <w:rFonts w:eastAsia="Arial" w:cs="Arial"/>
          <w:szCs w:val="22"/>
          <w:highlight w:val="white"/>
        </w:rPr>
        <w:t>quarantine without symptoms (e.g., due to possible exposure)</w:t>
      </w:r>
    </w:p>
    <w:p w:rsidRPr="00072ED7" w:rsidR="00806436" w:rsidRDefault="008F424E" w14:paraId="000000BA" w14:textId="1A8A781A">
      <w:pPr>
        <w:numPr>
          <w:ilvl w:val="1"/>
          <w:numId w:val="11"/>
        </w:numPr>
        <w:pBdr>
          <w:top w:val="nil"/>
          <w:left w:val="nil"/>
          <w:bottom w:val="nil"/>
          <w:right w:val="nil"/>
          <w:between w:val="nil"/>
        </w:pBdr>
        <w:rPr>
          <w:rFonts w:eastAsia="Arial" w:cs="Arial"/>
          <w:szCs w:val="22"/>
          <w:highlight w:val="white"/>
        </w:rPr>
      </w:pPr>
      <w:del w:author="Merikangas, Kathleen (NIH/NIMH) [E]" w:date="2020-04-06T18:55:00Z" w:id="189">
        <w:r w:rsidRPr="00072ED7" w:rsidDel="008F424E">
          <w:rPr>
            <w:rFonts w:eastAsia="Arial" w:cs="Arial"/>
            <w:szCs w:val="22"/>
            <w:highlight w:val="white"/>
          </w:rPr>
          <w:delText xml:space="preserve">Lost </w:delText>
        </w:r>
      </w:del>
      <w:ins w:author="Merikangas, Kathleen (NIH/NIMH) [E]" w:date="2020-04-06T18:55:00Z" w:id="190">
        <w:r w:rsidRPr="00072ED7" w:rsidR="33FC4F73">
          <w:rPr>
            <w:rFonts w:eastAsia="Arial" w:cs="Arial"/>
            <w:szCs w:val="22"/>
            <w:highlight w:val="white"/>
          </w:rPr>
          <w:t>Lost or been laid of</w:t>
        </w:r>
      </w:ins>
      <w:ins w:author="Merikangas, Kathleen (NIH/NIMH) [E]" w:date="2020-04-06T18:56:00Z" w:id="191">
        <w:r w:rsidRPr="00072ED7" w:rsidR="33FC4F73">
          <w:rPr>
            <w:rFonts w:eastAsia="Arial" w:cs="Arial"/>
            <w:szCs w:val="22"/>
            <w:highlight w:val="white"/>
          </w:rPr>
          <w:t xml:space="preserve">f from </w:t>
        </w:r>
      </w:ins>
      <w:r w:rsidRPr="00072ED7">
        <w:rPr>
          <w:rFonts w:eastAsia="Arial" w:cs="Arial"/>
          <w:szCs w:val="22"/>
          <w:highlight w:val="white"/>
        </w:rPr>
        <w:t>job</w:t>
      </w:r>
    </w:p>
    <w:p w:rsidRPr="00072ED7" w:rsidR="00806436" w:rsidRDefault="008F424E" w14:paraId="000000BB"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Reduced ability to earn money</w:t>
      </w:r>
    </w:p>
    <w:p w:rsidRPr="00072ED7" w:rsidR="007D5D12" w:rsidP="007D5D12" w:rsidRDefault="008F424E" w14:paraId="44E417CD" w14:textId="469483C9">
      <w:pPr>
        <w:numPr>
          <w:ilvl w:val="1"/>
          <w:numId w:val="11"/>
        </w:numPr>
        <w:pBdr>
          <w:top w:val="nil"/>
          <w:left w:val="nil"/>
          <w:bottom w:val="nil"/>
          <w:right w:val="nil"/>
          <w:between w:val="nil"/>
        </w:pBdr>
        <w:rPr>
          <w:rFonts w:eastAsia="Arial" w:cs="Arial"/>
          <w:szCs w:val="22"/>
          <w:highlight w:val="white"/>
        </w:rPr>
      </w:pPr>
      <w:r w:rsidRPr="00072ED7">
        <w:rPr>
          <w:rFonts w:eastAsia="Arial" w:cs="Arial"/>
          <w:szCs w:val="22"/>
          <w:highlight w:val="white"/>
        </w:rPr>
        <w:t>Passed away</w:t>
      </w:r>
    </w:p>
    <w:p w:rsidRPr="00072ED7" w:rsidR="00743E40" w:rsidP="007D5D12" w:rsidRDefault="00743E40" w14:paraId="4A9093C1" w14:textId="006198C5">
      <w:pPr>
        <w:numPr>
          <w:ilvl w:val="1"/>
          <w:numId w:val="11"/>
        </w:numPr>
        <w:pBdr>
          <w:top w:val="nil"/>
          <w:left w:val="nil"/>
          <w:bottom w:val="nil"/>
          <w:right w:val="nil"/>
          <w:between w:val="nil"/>
        </w:pBdr>
        <w:rPr>
          <w:rFonts w:eastAsia="Arial" w:cs="Arial"/>
          <w:szCs w:val="22"/>
          <w:highlight w:val="white"/>
        </w:rPr>
      </w:pPr>
      <w:r w:rsidRPr="00072ED7">
        <w:rPr>
          <w:rFonts w:eastAsia="Arial" w:cs="Arial"/>
          <w:szCs w:val="22"/>
          <w:highlight w:val="white"/>
        </w:rPr>
        <w:t>None of the above</w:t>
      </w:r>
    </w:p>
    <w:p w:rsidRPr="00072ED7" w:rsidR="007D5D12" w:rsidDel="0012123F" w:rsidP="007D5D12" w:rsidRDefault="007D5D12" w14:paraId="1539F84A" w14:textId="1D3AD855">
      <w:pPr>
        <w:pBdr>
          <w:top w:val="nil"/>
          <w:left w:val="nil"/>
          <w:bottom w:val="nil"/>
          <w:right w:val="nil"/>
          <w:between w:val="nil"/>
        </w:pBdr>
        <w:rPr>
          <w:del w:author="Dunn, Julia (NIH/NIMH) [F]" w:date="2020-04-09T16:20:00Z" w:id="192"/>
          <w:rFonts w:eastAsia="Arial" w:cs="Arial"/>
          <w:szCs w:val="22"/>
          <w:highlight w:val="white"/>
        </w:rPr>
      </w:pPr>
    </w:p>
    <w:p w:rsidRPr="00072ED7" w:rsidR="00806436" w:rsidDel="0012123F" w:rsidRDefault="00806436" w14:paraId="000000BD" w14:textId="7589F4F1">
      <w:pPr>
        <w:rPr>
          <w:del w:author="Dunn, Julia (NIH/NIMH) [F]" w:date="2020-04-09T16:20:00Z" w:id="193"/>
          <w:rFonts w:eastAsia="Arial" w:cs="Arial"/>
          <w:szCs w:val="22"/>
        </w:rPr>
      </w:pPr>
    </w:p>
    <w:p w:rsidR="007D24AA" w:rsidRDefault="007D24AA" w14:paraId="2D146F99" w14:textId="4886A701">
      <w:pPr>
        <w:rPr>
          <w:ins w:author="Dunn, Julia (NIH/NIMH) [F]" w:date="2020-04-07T11:37:00Z" w:id="194"/>
          <w:rFonts w:eastAsia="Arial" w:cs="Arial"/>
          <w:b/>
          <w:szCs w:val="22"/>
        </w:rPr>
      </w:pPr>
    </w:p>
    <w:p w:rsidRPr="00072ED7" w:rsidR="00806436" w:rsidRDefault="008F424E" w14:paraId="000000BE" w14:textId="3F57F9BC">
      <w:pPr>
        <w:pBdr>
          <w:top w:val="nil"/>
          <w:left w:val="nil"/>
          <w:bottom w:val="nil"/>
          <w:right w:val="nil"/>
          <w:between w:val="nil"/>
        </w:pBdr>
        <w:rPr>
          <w:rFonts w:eastAsia="Arial" w:cs="Arial"/>
          <w:b/>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 xml:space="preserve"> how worried have you been about:</w:t>
      </w:r>
    </w:p>
    <w:p w:rsidRPr="00B21FB8" w:rsidR="00806436" w:rsidRDefault="008F424E" w14:paraId="000000BF" w14:textId="77777777">
      <w:pPr>
        <w:numPr>
          <w:ilvl w:val="0"/>
          <w:numId w:val="11"/>
        </w:numPr>
        <w:pBdr>
          <w:top w:val="nil"/>
          <w:left w:val="nil"/>
          <w:bottom w:val="nil"/>
          <w:right w:val="nil"/>
          <w:between w:val="nil"/>
        </w:pBdr>
        <w:spacing w:before="149"/>
        <w:rPr>
          <w:rFonts w:cs="Arial"/>
          <w:szCs w:val="22"/>
        </w:rPr>
      </w:pPr>
      <w:r w:rsidRPr="00072ED7">
        <w:rPr>
          <w:rFonts w:eastAsia="Arial" w:cs="Arial"/>
          <w:b/>
          <w:szCs w:val="22"/>
        </w:rPr>
        <w:t>…. being infected?</w:t>
      </w:r>
    </w:p>
    <w:p w:rsidRPr="00072ED7" w:rsidR="00806436" w:rsidRDefault="008F424E" w14:paraId="000000C0" w14:textId="77777777">
      <w:pPr>
        <w:numPr>
          <w:ilvl w:val="1"/>
          <w:numId w:val="11"/>
        </w:numPr>
        <w:rPr>
          <w:rFonts w:eastAsia="Arial" w:cs="Arial"/>
          <w:szCs w:val="22"/>
        </w:rPr>
      </w:pPr>
      <w:r w:rsidRPr="00072ED7">
        <w:rPr>
          <w:rFonts w:eastAsia="Arial" w:cs="Arial"/>
          <w:szCs w:val="22"/>
        </w:rPr>
        <w:t>Not at all</w:t>
      </w:r>
    </w:p>
    <w:p w:rsidRPr="00072ED7" w:rsidR="00806436" w:rsidRDefault="008F424E" w14:paraId="000000C1" w14:textId="77777777">
      <w:pPr>
        <w:numPr>
          <w:ilvl w:val="1"/>
          <w:numId w:val="11"/>
        </w:numPr>
        <w:rPr>
          <w:rFonts w:eastAsia="Arial" w:cs="Arial"/>
          <w:szCs w:val="22"/>
        </w:rPr>
      </w:pPr>
      <w:r w:rsidRPr="00072ED7">
        <w:rPr>
          <w:rFonts w:eastAsia="Arial" w:cs="Arial"/>
          <w:szCs w:val="22"/>
        </w:rPr>
        <w:t xml:space="preserve">Slightly </w:t>
      </w:r>
    </w:p>
    <w:p w:rsidRPr="00072ED7" w:rsidR="00806436" w:rsidRDefault="008F424E" w14:paraId="000000C2" w14:textId="77777777">
      <w:pPr>
        <w:numPr>
          <w:ilvl w:val="1"/>
          <w:numId w:val="11"/>
        </w:numPr>
        <w:rPr>
          <w:rFonts w:eastAsia="Arial" w:cs="Arial"/>
          <w:szCs w:val="22"/>
        </w:rPr>
      </w:pPr>
      <w:r w:rsidRPr="00072ED7">
        <w:rPr>
          <w:rFonts w:eastAsia="Arial" w:cs="Arial"/>
          <w:szCs w:val="22"/>
        </w:rPr>
        <w:t>Moderately</w:t>
      </w:r>
    </w:p>
    <w:p w:rsidRPr="00072ED7" w:rsidR="00806436" w:rsidRDefault="008F424E" w14:paraId="000000C3" w14:textId="77777777">
      <w:pPr>
        <w:numPr>
          <w:ilvl w:val="1"/>
          <w:numId w:val="11"/>
        </w:numPr>
        <w:rPr>
          <w:rFonts w:eastAsia="Arial" w:cs="Arial"/>
          <w:szCs w:val="22"/>
        </w:rPr>
      </w:pPr>
      <w:r w:rsidRPr="00072ED7">
        <w:rPr>
          <w:rFonts w:eastAsia="Arial" w:cs="Arial"/>
          <w:szCs w:val="22"/>
        </w:rPr>
        <w:t>Very</w:t>
      </w:r>
    </w:p>
    <w:p w:rsidRPr="00072ED7" w:rsidR="00806436" w:rsidRDefault="008F424E" w14:paraId="000000C4" w14:textId="77777777">
      <w:pPr>
        <w:numPr>
          <w:ilvl w:val="1"/>
          <w:numId w:val="11"/>
        </w:numPr>
        <w:rPr>
          <w:rFonts w:eastAsia="Arial" w:cs="Arial"/>
          <w:szCs w:val="22"/>
        </w:rPr>
      </w:pPr>
      <w:r w:rsidRPr="00072ED7">
        <w:rPr>
          <w:rFonts w:eastAsia="Arial" w:cs="Arial"/>
          <w:szCs w:val="22"/>
        </w:rPr>
        <w:t>Extremely</w:t>
      </w:r>
    </w:p>
    <w:p w:rsidRPr="00072ED7" w:rsidR="00806436" w:rsidRDefault="00806436" w14:paraId="000000C5" w14:textId="77777777">
      <w:pPr>
        <w:pBdr>
          <w:top w:val="nil"/>
          <w:left w:val="nil"/>
          <w:bottom w:val="nil"/>
          <w:right w:val="nil"/>
          <w:between w:val="nil"/>
        </w:pBdr>
        <w:ind w:left="720" w:hanging="720"/>
        <w:rPr>
          <w:rFonts w:eastAsia="Arial" w:cs="Arial"/>
          <w:szCs w:val="22"/>
        </w:rPr>
      </w:pPr>
    </w:p>
    <w:p w:rsidRPr="00B21FB8" w:rsidR="00806436" w:rsidRDefault="008F424E" w14:paraId="000000C6" w14:textId="77777777">
      <w:pPr>
        <w:numPr>
          <w:ilvl w:val="0"/>
          <w:numId w:val="11"/>
        </w:numPr>
        <w:pBdr>
          <w:top w:val="nil"/>
          <w:left w:val="nil"/>
          <w:bottom w:val="nil"/>
          <w:right w:val="nil"/>
          <w:between w:val="nil"/>
        </w:pBdr>
        <w:rPr>
          <w:rFonts w:cs="Arial"/>
          <w:szCs w:val="22"/>
        </w:rPr>
      </w:pPr>
      <w:r w:rsidRPr="00072ED7">
        <w:rPr>
          <w:rFonts w:eastAsia="Arial" w:cs="Arial"/>
          <w:b/>
          <w:szCs w:val="22"/>
        </w:rPr>
        <w:t>… friends or family being infected?</w:t>
      </w:r>
    </w:p>
    <w:p w:rsidRPr="00072ED7" w:rsidR="00806436" w:rsidRDefault="008F424E" w14:paraId="000000C7" w14:textId="77777777">
      <w:pPr>
        <w:numPr>
          <w:ilvl w:val="1"/>
          <w:numId w:val="11"/>
        </w:numPr>
        <w:rPr>
          <w:rFonts w:eastAsia="Arial" w:cs="Arial"/>
          <w:szCs w:val="22"/>
        </w:rPr>
      </w:pPr>
      <w:r w:rsidRPr="00072ED7">
        <w:rPr>
          <w:rFonts w:eastAsia="Arial" w:cs="Arial"/>
          <w:szCs w:val="22"/>
        </w:rPr>
        <w:t>Not at all</w:t>
      </w:r>
    </w:p>
    <w:p w:rsidRPr="00072ED7" w:rsidR="00806436" w:rsidRDefault="008F424E" w14:paraId="000000C8" w14:textId="77777777">
      <w:pPr>
        <w:numPr>
          <w:ilvl w:val="1"/>
          <w:numId w:val="11"/>
        </w:numPr>
        <w:rPr>
          <w:rFonts w:eastAsia="Arial" w:cs="Arial"/>
          <w:szCs w:val="22"/>
        </w:rPr>
      </w:pPr>
      <w:r w:rsidRPr="00072ED7">
        <w:rPr>
          <w:rFonts w:eastAsia="Arial" w:cs="Arial"/>
          <w:szCs w:val="22"/>
        </w:rPr>
        <w:t>Slightly</w:t>
      </w:r>
    </w:p>
    <w:p w:rsidRPr="00072ED7" w:rsidR="00806436" w:rsidRDefault="008F424E" w14:paraId="000000C9" w14:textId="77777777">
      <w:pPr>
        <w:numPr>
          <w:ilvl w:val="1"/>
          <w:numId w:val="11"/>
        </w:numPr>
        <w:rPr>
          <w:rFonts w:eastAsia="Arial" w:cs="Arial"/>
          <w:szCs w:val="22"/>
        </w:rPr>
      </w:pPr>
      <w:r w:rsidRPr="00072ED7">
        <w:rPr>
          <w:rFonts w:eastAsia="Arial" w:cs="Arial"/>
          <w:szCs w:val="22"/>
        </w:rPr>
        <w:t>Moderately</w:t>
      </w:r>
    </w:p>
    <w:p w:rsidRPr="00072ED7" w:rsidR="00806436" w:rsidRDefault="008F424E" w14:paraId="000000CA" w14:textId="77777777">
      <w:pPr>
        <w:numPr>
          <w:ilvl w:val="1"/>
          <w:numId w:val="11"/>
        </w:numPr>
        <w:rPr>
          <w:rFonts w:eastAsia="Arial" w:cs="Arial"/>
          <w:szCs w:val="22"/>
        </w:rPr>
      </w:pPr>
      <w:r w:rsidRPr="00072ED7">
        <w:rPr>
          <w:rFonts w:eastAsia="Arial" w:cs="Arial"/>
          <w:szCs w:val="22"/>
        </w:rPr>
        <w:t>Very</w:t>
      </w:r>
    </w:p>
    <w:p w:rsidRPr="00072ED7" w:rsidR="00806436" w:rsidRDefault="008F424E" w14:paraId="000000CB" w14:textId="77777777">
      <w:pPr>
        <w:numPr>
          <w:ilvl w:val="1"/>
          <w:numId w:val="11"/>
        </w:numPr>
        <w:rPr>
          <w:rFonts w:eastAsia="Arial" w:cs="Arial"/>
          <w:szCs w:val="22"/>
        </w:rPr>
      </w:pPr>
      <w:r w:rsidRPr="00072ED7">
        <w:rPr>
          <w:rFonts w:eastAsia="Arial" w:cs="Arial"/>
          <w:szCs w:val="22"/>
        </w:rPr>
        <w:t>Extremely</w:t>
      </w:r>
    </w:p>
    <w:p w:rsidRPr="00072ED7" w:rsidR="00806436" w:rsidRDefault="00806436" w14:paraId="000000CC" w14:textId="77777777">
      <w:pPr>
        <w:rPr>
          <w:rFonts w:eastAsia="Arial" w:cs="Arial"/>
          <w:szCs w:val="22"/>
        </w:rPr>
      </w:pPr>
    </w:p>
    <w:p w:rsidRPr="00B21FB8" w:rsidR="00806436" w:rsidRDefault="008F424E" w14:paraId="000000CD" w14:textId="4BBB2793">
      <w:pPr>
        <w:numPr>
          <w:ilvl w:val="0"/>
          <w:numId w:val="11"/>
        </w:numPr>
        <w:pBdr>
          <w:top w:val="nil"/>
          <w:left w:val="nil"/>
          <w:bottom w:val="nil"/>
          <w:right w:val="nil"/>
          <w:between w:val="nil"/>
        </w:pBdr>
        <w:rPr>
          <w:rFonts w:cs="Arial"/>
          <w:szCs w:val="22"/>
        </w:rPr>
      </w:pPr>
      <w:r w:rsidRPr="00072ED7">
        <w:rPr>
          <w:rFonts w:eastAsia="Arial" w:cs="Arial"/>
          <w:b/>
          <w:szCs w:val="22"/>
        </w:rPr>
        <w:t xml:space="preserve">… your </w:t>
      </w:r>
      <w:del w:author="Merikangas, Kathleen (NIH/NIMH) [E]" w:date="2020-04-06T18:43:00Z" w:id="195">
        <w:r w:rsidRPr="00072ED7" w:rsidDel="008F424E">
          <w:rPr>
            <w:rFonts w:eastAsia="Arial" w:cs="Arial"/>
            <w:b/>
            <w:i/>
            <w:szCs w:val="22"/>
          </w:rPr>
          <w:delText>p</w:delText>
        </w:r>
      </w:del>
      <w:ins w:author="Merikangas, Kathleen (NIH/NIMH) [E]" w:date="2020-04-06T18:43:00Z" w:id="196">
        <w:r w:rsidRPr="00072ED7" w:rsidR="30D8E525">
          <w:rPr>
            <w:rFonts w:eastAsia="Arial" w:cs="Arial"/>
            <w:b/>
            <w:i/>
            <w:szCs w:val="22"/>
          </w:rPr>
          <w:t>P</w:t>
        </w:r>
      </w:ins>
      <w:r w:rsidRPr="00072ED7">
        <w:rPr>
          <w:rFonts w:eastAsia="Arial" w:cs="Arial"/>
          <w:b/>
          <w:i/>
          <w:szCs w:val="22"/>
        </w:rPr>
        <w:t xml:space="preserve">hysical health </w:t>
      </w:r>
      <w:r w:rsidRPr="00072ED7">
        <w:rPr>
          <w:rFonts w:eastAsia="Arial" w:cs="Arial"/>
          <w:b/>
          <w:szCs w:val="22"/>
        </w:rPr>
        <w:t>being inﬂuenced by Coronavirus/COVID-19?</w:t>
      </w:r>
    </w:p>
    <w:p w:rsidRPr="00072ED7" w:rsidR="00806436" w:rsidRDefault="008F424E" w14:paraId="000000CE" w14:textId="77777777">
      <w:pPr>
        <w:numPr>
          <w:ilvl w:val="1"/>
          <w:numId w:val="11"/>
        </w:numPr>
        <w:rPr>
          <w:rFonts w:eastAsia="Arial" w:cs="Arial"/>
          <w:szCs w:val="22"/>
        </w:rPr>
      </w:pPr>
      <w:r w:rsidRPr="00072ED7">
        <w:rPr>
          <w:rFonts w:eastAsia="Arial" w:cs="Arial"/>
          <w:szCs w:val="22"/>
        </w:rPr>
        <w:t>Not at all</w:t>
      </w:r>
    </w:p>
    <w:p w:rsidRPr="00072ED7" w:rsidR="00806436" w:rsidRDefault="008F424E" w14:paraId="000000CF" w14:textId="77777777">
      <w:pPr>
        <w:numPr>
          <w:ilvl w:val="1"/>
          <w:numId w:val="11"/>
        </w:numPr>
        <w:rPr>
          <w:rFonts w:eastAsia="Arial" w:cs="Arial"/>
          <w:szCs w:val="22"/>
        </w:rPr>
      </w:pPr>
      <w:r w:rsidRPr="00072ED7">
        <w:rPr>
          <w:rFonts w:eastAsia="Arial" w:cs="Arial"/>
          <w:szCs w:val="22"/>
        </w:rPr>
        <w:t>Slightly</w:t>
      </w:r>
    </w:p>
    <w:p w:rsidRPr="00072ED7" w:rsidR="00806436" w:rsidRDefault="008F424E" w14:paraId="000000D0" w14:textId="77777777">
      <w:pPr>
        <w:numPr>
          <w:ilvl w:val="1"/>
          <w:numId w:val="11"/>
        </w:numPr>
        <w:rPr>
          <w:rFonts w:eastAsia="Arial" w:cs="Arial"/>
          <w:szCs w:val="22"/>
        </w:rPr>
      </w:pPr>
      <w:r w:rsidRPr="00072ED7">
        <w:rPr>
          <w:rFonts w:eastAsia="Arial" w:cs="Arial"/>
          <w:szCs w:val="22"/>
        </w:rPr>
        <w:t>Moderately</w:t>
      </w:r>
    </w:p>
    <w:p w:rsidRPr="00072ED7" w:rsidR="00806436" w:rsidRDefault="008F424E" w14:paraId="000000D1" w14:textId="77777777">
      <w:pPr>
        <w:numPr>
          <w:ilvl w:val="1"/>
          <w:numId w:val="11"/>
        </w:numPr>
        <w:rPr>
          <w:rFonts w:eastAsia="Arial" w:cs="Arial"/>
          <w:szCs w:val="22"/>
        </w:rPr>
      </w:pPr>
      <w:r w:rsidRPr="00072ED7">
        <w:rPr>
          <w:rFonts w:eastAsia="Arial" w:cs="Arial"/>
          <w:szCs w:val="22"/>
        </w:rPr>
        <w:t>Very</w:t>
      </w:r>
    </w:p>
    <w:p w:rsidRPr="00072ED7" w:rsidR="00806436" w:rsidRDefault="008F424E" w14:paraId="000000D2" w14:textId="77777777">
      <w:pPr>
        <w:numPr>
          <w:ilvl w:val="1"/>
          <w:numId w:val="11"/>
        </w:numPr>
        <w:rPr>
          <w:rFonts w:eastAsia="Arial" w:cs="Arial"/>
          <w:szCs w:val="22"/>
        </w:rPr>
      </w:pPr>
      <w:r w:rsidRPr="00072ED7">
        <w:rPr>
          <w:rFonts w:eastAsia="Arial" w:cs="Arial"/>
          <w:szCs w:val="22"/>
        </w:rPr>
        <w:t>Extremely</w:t>
      </w:r>
    </w:p>
    <w:p w:rsidRPr="00072ED7" w:rsidR="00806436" w:rsidDel="00511102" w:rsidRDefault="00806436" w14:paraId="000000D3" w14:textId="2B46839C">
      <w:pPr>
        <w:rPr>
          <w:del w:author="Dunn, Julia (NIH/NIMH) [F]" w:date="2020-04-06T17:51:00Z" w:id="197"/>
          <w:rFonts w:eastAsia="Arial" w:cs="Arial"/>
          <w:szCs w:val="22"/>
        </w:rPr>
      </w:pPr>
    </w:p>
    <w:p w:rsidRPr="00072ED7" w:rsidR="00593905" w:rsidRDefault="00593905" w14:paraId="4B639B90" w14:textId="1DBC0B72">
      <w:pPr>
        <w:rPr>
          <w:rFonts w:eastAsia="Arial" w:cs="Arial"/>
          <w:b/>
          <w:szCs w:val="22"/>
        </w:rPr>
      </w:pPr>
      <w:del w:author="Dunn, Julia (NIH/NIMH) [F]" w:date="2020-04-06T17:51:00Z" w:id="198">
        <w:r w:rsidRPr="00072ED7" w:rsidDel="00DE2434">
          <w:rPr>
            <w:rFonts w:eastAsia="Arial" w:cs="Arial"/>
            <w:b/>
            <w:szCs w:val="22"/>
          </w:rPr>
          <w:br w:type="page"/>
        </w:r>
      </w:del>
    </w:p>
    <w:p w:rsidR="0012123F" w:rsidRDefault="0012123F" w14:paraId="50813F2F" w14:textId="77777777">
      <w:pPr>
        <w:rPr>
          <w:ins w:author="Dunn, Julia (NIH/NIMH) [F]" w:date="2020-04-09T16:20:00Z" w:id="199"/>
          <w:rFonts w:eastAsia="Arial" w:cs="Arial"/>
          <w:b/>
          <w:szCs w:val="22"/>
        </w:rPr>
      </w:pPr>
      <w:ins w:author="Dunn, Julia (NIH/NIMH) [F]" w:date="2020-04-09T16:20:00Z" w:id="200">
        <w:r>
          <w:rPr>
            <w:rFonts w:eastAsia="Arial" w:cs="Arial"/>
            <w:b/>
            <w:szCs w:val="22"/>
          </w:rPr>
          <w:br w:type="page"/>
        </w:r>
      </w:ins>
    </w:p>
    <w:p w:rsidRPr="00B21FB8" w:rsidR="00806436" w:rsidRDefault="008F424E" w14:paraId="000000D4" w14:textId="70C1A91A">
      <w:pPr>
        <w:numPr>
          <w:ilvl w:val="0"/>
          <w:numId w:val="11"/>
        </w:numPr>
        <w:pBdr>
          <w:top w:val="nil"/>
          <w:left w:val="nil"/>
          <w:bottom w:val="nil"/>
          <w:right w:val="nil"/>
          <w:between w:val="nil"/>
        </w:pBdr>
        <w:rPr>
          <w:rFonts w:cs="Arial"/>
          <w:szCs w:val="22"/>
        </w:rPr>
      </w:pPr>
      <w:r w:rsidRPr="00072ED7">
        <w:rPr>
          <w:rFonts w:eastAsia="Arial" w:cs="Arial"/>
          <w:b/>
          <w:szCs w:val="22"/>
        </w:rPr>
        <w:t xml:space="preserve">… your </w:t>
      </w:r>
      <w:r w:rsidRPr="00072ED7">
        <w:rPr>
          <w:rFonts w:eastAsia="Arial" w:cs="Arial"/>
          <w:b/>
          <w:i/>
          <w:szCs w:val="22"/>
        </w:rPr>
        <w:t xml:space="preserve">Mental/Emotional health </w:t>
      </w:r>
      <w:r w:rsidRPr="00072ED7">
        <w:rPr>
          <w:rFonts w:eastAsia="Arial" w:cs="Arial"/>
          <w:b/>
          <w:szCs w:val="22"/>
        </w:rPr>
        <w:t>being inﬂuenced by Coronavirus/COVID-19?</w:t>
      </w:r>
    </w:p>
    <w:p w:rsidRPr="00072ED7" w:rsidR="00806436" w:rsidRDefault="008F424E" w14:paraId="000000D5" w14:textId="77777777">
      <w:pPr>
        <w:numPr>
          <w:ilvl w:val="1"/>
          <w:numId w:val="11"/>
        </w:numPr>
        <w:rPr>
          <w:rFonts w:eastAsia="Arial" w:cs="Arial"/>
          <w:szCs w:val="22"/>
        </w:rPr>
      </w:pPr>
      <w:r w:rsidRPr="00072ED7">
        <w:rPr>
          <w:rFonts w:eastAsia="Arial" w:cs="Arial"/>
          <w:szCs w:val="22"/>
        </w:rPr>
        <w:t>Not at all</w:t>
      </w:r>
    </w:p>
    <w:p w:rsidRPr="00072ED7" w:rsidR="00806436" w:rsidRDefault="008F424E" w14:paraId="000000D6" w14:textId="77777777">
      <w:pPr>
        <w:numPr>
          <w:ilvl w:val="1"/>
          <w:numId w:val="11"/>
        </w:numPr>
        <w:rPr>
          <w:rFonts w:eastAsia="Arial" w:cs="Arial"/>
          <w:szCs w:val="22"/>
        </w:rPr>
      </w:pPr>
      <w:r w:rsidRPr="00072ED7">
        <w:rPr>
          <w:rFonts w:eastAsia="Arial" w:cs="Arial"/>
          <w:szCs w:val="22"/>
        </w:rPr>
        <w:t>Slightly</w:t>
      </w:r>
    </w:p>
    <w:p w:rsidRPr="00072ED7" w:rsidR="00806436" w:rsidRDefault="008F424E" w14:paraId="000000D7" w14:textId="77777777">
      <w:pPr>
        <w:numPr>
          <w:ilvl w:val="1"/>
          <w:numId w:val="11"/>
        </w:numPr>
        <w:rPr>
          <w:rFonts w:eastAsia="Arial" w:cs="Arial"/>
          <w:szCs w:val="22"/>
        </w:rPr>
      </w:pPr>
      <w:r w:rsidRPr="00072ED7">
        <w:rPr>
          <w:rFonts w:eastAsia="Arial" w:cs="Arial"/>
          <w:szCs w:val="22"/>
        </w:rPr>
        <w:t>Moderately</w:t>
      </w:r>
    </w:p>
    <w:p w:rsidRPr="00072ED7" w:rsidR="00806436" w:rsidRDefault="008F424E" w14:paraId="000000D8" w14:textId="77777777">
      <w:pPr>
        <w:numPr>
          <w:ilvl w:val="1"/>
          <w:numId w:val="11"/>
        </w:numPr>
        <w:rPr>
          <w:rFonts w:eastAsia="Arial" w:cs="Arial"/>
          <w:szCs w:val="22"/>
        </w:rPr>
      </w:pPr>
      <w:r w:rsidRPr="00072ED7">
        <w:rPr>
          <w:rFonts w:eastAsia="Arial" w:cs="Arial"/>
          <w:szCs w:val="22"/>
        </w:rPr>
        <w:t>Very</w:t>
      </w:r>
    </w:p>
    <w:p w:rsidRPr="00072ED7" w:rsidR="00806436" w:rsidRDefault="008F424E" w14:paraId="000000D9" w14:textId="77777777">
      <w:pPr>
        <w:numPr>
          <w:ilvl w:val="1"/>
          <w:numId w:val="11"/>
        </w:numPr>
        <w:rPr>
          <w:rFonts w:eastAsia="Arial" w:cs="Arial"/>
          <w:szCs w:val="22"/>
        </w:rPr>
      </w:pPr>
      <w:r w:rsidRPr="00072ED7">
        <w:rPr>
          <w:rFonts w:eastAsia="Arial" w:cs="Arial"/>
          <w:szCs w:val="22"/>
        </w:rPr>
        <w:t>Extremely</w:t>
      </w:r>
    </w:p>
    <w:p w:rsidRPr="00B21FB8" w:rsidR="00806436" w:rsidRDefault="00806436" w14:paraId="000000DA" w14:textId="77777777">
      <w:pPr>
        <w:ind w:left="720" w:hanging="720"/>
        <w:rPr>
          <w:rFonts w:cs="Arial"/>
        </w:rPr>
      </w:pPr>
    </w:p>
    <w:p w:rsidRPr="00B21FB8" w:rsidR="00806436" w:rsidRDefault="008F424E" w14:paraId="000000DB" w14:textId="77777777">
      <w:pPr>
        <w:numPr>
          <w:ilvl w:val="0"/>
          <w:numId w:val="11"/>
        </w:numPr>
        <w:pBdr>
          <w:top w:val="nil"/>
          <w:left w:val="nil"/>
          <w:bottom w:val="nil"/>
          <w:right w:val="nil"/>
          <w:between w:val="nil"/>
        </w:pBdr>
        <w:rPr>
          <w:rFonts w:cs="Arial"/>
          <w:szCs w:val="22"/>
        </w:rPr>
      </w:pPr>
      <w:r w:rsidRPr="00072ED7">
        <w:rPr>
          <w:rFonts w:eastAsia="Arial" w:cs="Arial"/>
          <w:b/>
          <w:szCs w:val="22"/>
        </w:rPr>
        <w:t>How much are you reading</w:t>
      </w:r>
      <w:del w:author="Dunn, Julia (NIH/NIMH) [F]" w:date="2020-04-08T10:44:00Z" w:id="201">
        <w:r w:rsidRPr="00072ED7">
          <w:rPr>
            <w:rFonts w:eastAsia="Arial" w:cs="Arial"/>
            <w:b/>
            <w:szCs w:val="22"/>
          </w:rPr>
          <w:delText>,</w:delText>
        </w:r>
      </w:del>
      <w:r w:rsidRPr="00072ED7">
        <w:rPr>
          <w:rFonts w:eastAsia="Arial" w:cs="Arial"/>
          <w:b/>
          <w:szCs w:val="22"/>
        </w:rPr>
        <w:t xml:space="preserve"> or talking about Coronavirus/COVID-19?</w:t>
      </w:r>
    </w:p>
    <w:p w:rsidRPr="00072ED7" w:rsidR="00806436" w:rsidRDefault="008F424E" w14:paraId="000000DC"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Never</w:t>
      </w:r>
    </w:p>
    <w:p w:rsidRPr="00072ED7" w:rsidR="00806436" w:rsidRDefault="008F424E" w14:paraId="000000DD"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Rarely</w:t>
      </w:r>
    </w:p>
    <w:p w:rsidRPr="00072ED7" w:rsidR="00806436" w:rsidRDefault="008F424E" w14:paraId="000000DE"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Occasionally</w:t>
      </w:r>
    </w:p>
    <w:p w:rsidRPr="00072ED7" w:rsidR="00806436" w:rsidRDefault="008F424E" w14:paraId="000000DF"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Often</w:t>
      </w:r>
    </w:p>
    <w:p w:rsidRPr="00072ED7" w:rsidR="00806436" w:rsidRDefault="008F424E" w14:paraId="000000E0"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Most of the time</w:t>
      </w:r>
    </w:p>
    <w:p w:rsidRPr="00072ED7" w:rsidR="00806436" w:rsidRDefault="008F424E" w14:paraId="000000E1" w14:textId="6010604B">
      <w:pPr>
        <w:pBdr>
          <w:top w:val="nil"/>
          <w:left w:val="nil"/>
          <w:bottom w:val="nil"/>
          <w:right w:val="nil"/>
          <w:between w:val="nil"/>
        </w:pBdr>
        <w:ind w:left="720" w:hanging="720"/>
        <w:rPr>
          <w:rFonts w:eastAsia="Arial" w:cs="Arial"/>
          <w:szCs w:val="22"/>
        </w:rPr>
      </w:pPr>
      <w:r w:rsidRPr="00072ED7">
        <w:rPr>
          <w:rFonts w:eastAsia="Arial" w:cs="Arial"/>
          <w:szCs w:val="22"/>
        </w:rPr>
        <w:t xml:space="preserve"> </w:t>
      </w:r>
    </w:p>
    <w:p w:rsidRPr="00B21FB8" w:rsidR="00806436" w:rsidRDefault="008F424E" w14:paraId="000000E2" w14:textId="33F92736">
      <w:pPr>
        <w:numPr>
          <w:ilvl w:val="0"/>
          <w:numId w:val="11"/>
        </w:numPr>
        <w:pBdr>
          <w:top w:val="nil"/>
          <w:left w:val="nil"/>
          <w:bottom w:val="nil"/>
          <w:right w:val="nil"/>
          <w:between w:val="nil"/>
        </w:pBdr>
        <w:rPr>
          <w:rFonts w:cs="Arial"/>
          <w:szCs w:val="22"/>
        </w:rPr>
      </w:pPr>
      <w:r w:rsidRPr="00072ED7">
        <w:rPr>
          <w:rFonts w:eastAsia="Arial" w:cs="Arial"/>
          <w:b/>
          <w:szCs w:val="22"/>
        </w:rPr>
        <w:t xml:space="preserve">Has the </w:t>
      </w:r>
      <w:r w:rsidRPr="00072ED7" w:rsidR="001F48F0">
        <w:rPr>
          <w:rFonts w:eastAsia="Arial" w:cs="Arial"/>
          <w:b/>
          <w:szCs w:val="22"/>
        </w:rPr>
        <w:t xml:space="preserve">Coronavirus/COVID-19 crisis in your area </w:t>
      </w:r>
      <w:r w:rsidRPr="00072ED7">
        <w:rPr>
          <w:rFonts w:eastAsia="Arial" w:cs="Arial"/>
          <w:b/>
          <w:szCs w:val="22"/>
        </w:rPr>
        <w:t>led to any positive changes in your life?</w:t>
      </w:r>
    </w:p>
    <w:p w:rsidRPr="00072ED7" w:rsidR="00806436" w:rsidRDefault="008F424E" w14:paraId="000000E3"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None</w:t>
      </w:r>
    </w:p>
    <w:p w:rsidRPr="00072ED7" w:rsidR="00806436" w:rsidRDefault="008F424E" w14:paraId="000000E4"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Only a few</w:t>
      </w:r>
    </w:p>
    <w:p w:rsidRPr="00072ED7" w:rsidR="00806436" w:rsidRDefault="008F424E" w14:paraId="000000E5" w14:textId="77777777">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 xml:space="preserve">Some  </w:t>
      </w:r>
    </w:p>
    <w:p w:rsidRPr="00072ED7" w:rsidR="00806436" w:rsidRDefault="00806436" w14:paraId="000000E6" w14:textId="77777777">
      <w:pPr>
        <w:pBdr>
          <w:top w:val="nil"/>
          <w:left w:val="nil"/>
          <w:bottom w:val="nil"/>
          <w:right w:val="nil"/>
          <w:between w:val="nil"/>
        </w:pBdr>
        <w:ind w:left="1440"/>
        <w:rPr>
          <w:rFonts w:eastAsia="Arial" w:cs="Arial"/>
          <w:szCs w:val="22"/>
          <w:highlight w:val="white"/>
        </w:rPr>
      </w:pPr>
    </w:p>
    <w:p w:rsidRPr="00B21FB8" w:rsidR="00806436" w:rsidP="00A54B93" w:rsidRDefault="008F424E" w14:paraId="000000E7" w14:textId="1DC8459A">
      <w:pPr>
        <w:pStyle w:val="ListParagraph"/>
        <w:numPr>
          <w:ilvl w:val="0"/>
          <w:numId w:val="36"/>
        </w:numPr>
        <w:pBdr>
          <w:top w:val="nil"/>
          <w:left w:val="nil"/>
          <w:bottom w:val="nil"/>
          <w:right w:val="nil"/>
          <w:between w:val="nil"/>
        </w:pBdr>
        <w:rPr>
          <w:rFonts w:cs="Arial"/>
          <w:szCs w:val="22"/>
        </w:rPr>
      </w:pPr>
      <w:r w:rsidRPr="00072ED7">
        <w:rPr>
          <w:rFonts w:eastAsia="Arial" w:cs="Arial"/>
          <w:b/>
          <w:szCs w:val="22"/>
          <w:highlight w:val="white"/>
        </w:rPr>
        <w:t xml:space="preserve">If answered b or c to question </w:t>
      </w:r>
      <w:ins w:author="Dunn, Julia (NIH/NIMH) [F]" w:date="2020-04-09T16:20:00Z" w:id="202">
        <w:r w:rsidR="0012123F">
          <w:rPr>
            <w:rFonts w:eastAsia="Arial" w:cs="Arial"/>
            <w:b/>
            <w:szCs w:val="22"/>
            <w:highlight w:val="white"/>
          </w:rPr>
          <w:t>29</w:t>
        </w:r>
      </w:ins>
      <w:del w:author="Dunn, Julia (NIH/NIMH) [F]" w:date="2020-04-09T16:20:00Z" w:id="203">
        <w:r w:rsidRPr="00072ED7" w:rsidDel="0012123F">
          <w:rPr>
            <w:rFonts w:eastAsia="Arial" w:cs="Arial"/>
            <w:b/>
            <w:szCs w:val="22"/>
            <w:highlight w:val="white"/>
          </w:rPr>
          <w:delText>3</w:delText>
        </w:r>
      </w:del>
      <w:del w:author="Dunn, Julia (NIH/NIMH) [F]" w:date="2020-04-08T10:45:00Z" w:id="204">
        <w:r w:rsidRPr="00072ED7" w:rsidDel="0026442A">
          <w:rPr>
            <w:rFonts w:eastAsia="Arial" w:cs="Arial"/>
            <w:b/>
            <w:szCs w:val="22"/>
            <w:highlight w:val="white"/>
          </w:rPr>
          <w:delText>1</w:delText>
        </w:r>
      </w:del>
      <w:r w:rsidRPr="00072ED7">
        <w:rPr>
          <w:rFonts w:eastAsia="Arial" w:cs="Arial"/>
          <w:b/>
          <w:szCs w:val="22"/>
          <w:highlight w:val="white"/>
        </w:rPr>
        <w:t>, please specify: ____</w:t>
      </w:r>
    </w:p>
    <w:p w:rsidRPr="00FA683F" w:rsidR="007D5D12" w:rsidDel="0012123F" w:rsidP="007D5D12" w:rsidRDefault="007D5D12" w14:paraId="008D984A" w14:textId="2722F32C">
      <w:pPr>
        <w:rPr>
          <w:del w:author="Dunn, Julia (NIH/NIMH) [F]" w:date="2020-04-09T16:20:00Z" w:id="205"/>
          <w:rFonts w:cs="Arial"/>
        </w:rPr>
      </w:pPr>
    </w:p>
    <w:p w:rsidR="007D24AA" w:rsidRDefault="007D24AA" w14:paraId="11935F32" w14:textId="02D7AABE">
      <w:pPr>
        <w:rPr>
          <w:ins w:author="Dunn, Julia (NIH/NIMH) [F]" w:date="2020-04-07T11:38:00Z" w:id="206"/>
          <w:rFonts w:cs="Arial" w:eastAsiaTheme="majorEastAsia"/>
          <w:b/>
          <w:sz w:val="28"/>
          <w:szCs w:val="28"/>
        </w:rPr>
      </w:pPr>
    </w:p>
    <w:p w:rsidRPr="00B21FB8" w:rsidR="00806436" w:rsidP="007D5D12" w:rsidRDefault="008F424E" w14:paraId="000000EA" w14:textId="040A134F">
      <w:pPr>
        <w:pStyle w:val="Heading2"/>
        <w:rPr>
          <w:rFonts w:cs="Arial"/>
          <w:sz w:val="28"/>
          <w:szCs w:val="28"/>
        </w:rPr>
      </w:pPr>
      <w:r w:rsidRPr="00FA683F">
        <w:rPr>
          <w:rFonts w:cs="Arial"/>
          <w:sz w:val="28"/>
          <w:szCs w:val="28"/>
        </w:rPr>
        <w:t xml:space="preserve">LIFE CHANGES DUE TO </w:t>
      </w:r>
      <w:r w:rsidRPr="00072ED7" w:rsidR="00916868">
        <w:rPr>
          <w:rFonts w:eastAsia="Arial" w:cs="Arial"/>
          <w:sz w:val="28"/>
          <w:szCs w:val="28"/>
        </w:rPr>
        <w:t>CORONAVIRUS/COVID-19 CRISIS</w:t>
      </w:r>
      <w:r w:rsidRPr="00072ED7" w:rsidR="00916868">
        <w:rPr>
          <w:rFonts w:eastAsia="Arial" w:cs="Arial"/>
          <w:b w:val="0"/>
          <w:sz w:val="28"/>
          <w:szCs w:val="28"/>
        </w:rPr>
        <w:t xml:space="preserve"> </w:t>
      </w:r>
      <w:r w:rsidRPr="00B21FB8">
        <w:rPr>
          <w:rFonts w:cs="Arial"/>
          <w:sz w:val="28"/>
          <w:szCs w:val="28"/>
        </w:rPr>
        <w:t>IN THE LAST TWO WEEKS</w:t>
      </w:r>
    </w:p>
    <w:p w:rsidRPr="00FA683F" w:rsidR="007D5D12" w:rsidP="007D5D12" w:rsidRDefault="007D5D12" w14:paraId="5080091D" w14:textId="77777777">
      <w:pPr>
        <w:rPr>
          <w:rFonts w:cs="Arial"/>
        </w:rPr>
      </w:pPr>
    </w:p>
    <w:p w:rsidRPr="00072ED7" w:rsidR="00806436" w:rsidRDefault="008F424E" w14:paraId="000000EB" w14:textId="77777777">
      <w:pPr>
        <w:rPr>
          <w:rFonts w:eastAsia="Arial" w:cs="Arial"/>
          <w:b/>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w:t>
      </w:r>
    </w:p>
    <w:p w:rsidRPr="00072ED7" w:rsidR="00806436" w:rsidRDefault="00806436" w14:paraId="000000EC" w14:textId="77777777">
      <w:pPr>
        <w:rPr>
          <w:rFonts w:eastAsia="Arial" w:cs="Arial"/>
          <w:szCs w:val="22"/>
        </w:rPr>
      </w:pPr>
    </w:p>
    <w:p w:rsidRPr="00B21FB8" w:rsidR="00806436" w:rsidRDefault="008F424E" w14:paraId="000000ED" w14:textId="7929B3D7">
      <w:pPr>
        <w:numPr>
          <w:ilvl w:val="0"/>
          <w:numId w:val="11"/>
        </w:numPr>
        <w:rPr>
          <w:rFonts w:cs="Arial"/>
          <w:szCs w:val="22"/>
        </w:rPr>
      </w:pPr>
      <w:r w:rsidRPr="00072ED7">
        <w:rPr>
          <w:rFonts w:eastAsia="Arial" w:cs="Arial"/>
          <w:b/>
          <w:szCs w:val="22"/>
        </w:rPr>
        <w:t>… if you attend school, has y</w:t>
      </w:r>
      <w:sdt>
        <w:sdtPr>
          <w:rPr>
            <w:rFonts w:cs="Arial"/>
          </w:rPr>
          <w:tag w:val="goog_rdk_0"/>
          <w:id w:val="945661108"/>
        </w:sdtPr>
        <w:sdtContent/>
      </w:sdt>
      <w:r w:rsidRPr="00072ED7">
        <w:rPr>
          <w:rFonts w:eastAsia="Arial" w:cs="Arial"/>
          <w:b/>
          <w:szCs w:val="22"/>
        </w:rPr>
        <w:t>our school building been closed? Y/N</w:t>
      </w:r>
      <w:ins w:author="Dunn, Julia (NIH/NIMH) [F]" w:date="2020-04-09T15:07:00Z" w:id="207">
        <w:r w:rsidR="007B6170">
          <w:rPr>
            <w:rFonts w:eastAsia="Arial" w:cs="Arial"/>
            <w:b/>
            <w:szCs w:val="22"/>
          </w:rPr>
          <w:t>/N</w:t>
        </w:r>
      </w:ins>
      <w:ins w:author="Dunn, Julia (NIH/NIMH) [F]" w:date="2020-04-09T15:30:00Z" w:id="208">
        <w:r w:rsidR="009A462C">
          <w:rPr>
            <w:rFonts w:eastAsia="Arial" w:cs="Arial"/>
            <w:b/>
            <w:szCs w:val="22"/>
          </w:rPr>
          <w:t>A</w:t>
        </w:r>
      </w:ins>
    </w:p>
    <w:p w:rsidRPr="00B21FB8" w:rsidR="008A6105" w:rsidP="008A6105" w:rsidRDefault="008A6105" w14:paraId="5C50AAFA" w14:textId="77777777">
      <w:pPr>
        <w:numPr>
          <w:ilvl w:val="1"/>
          <w:numId w:val="31"/>
        </w:numPr>
        <w:pBdr>
          <w:top w:val="nil"/>
          <w:left w:val="nil"/>
          <w:bottom w:val="nil"/>
          <w:right w:val="nil"/>
          <w:between w:val="nil"/>
        </w:pBdr>
        <w:rPr>
          <w:rFonts w:cs="Arial"/>
          <w:szCs w:val="22"/>
        </w:rPr>
      </w:pPr>
      <w:r w:rsidRPr="00072ED7">
        <w:rPr>
          <w:rFonts w:eastAsia="Arial" w:cs="Arial"/>
          <w:b/>
          <w:szCs w:val="22"/>
        </w:rPr>
        <w:t>If no,</w:t>
      </w:r>
    </w:p>
    <w:p w:rsidRPr="00072ED7" w:rsidR="008A6105" w:rsidP="008A6105" w:rsidRDefault="008A6105" w14:paraId="1DBC337B" w14:textId="77777777">
      <w:pPr>
        <w:pStyle w:val="ListParagraph"/>
        <w:numPr>
          <w:ilvl w:val="2"/>
          <w:numId w:val="32"/>
        </w:numPr>
        <w:rPr>
          <w:rFonts w:eastAsia="Arial" w:cs="Arial"/>
          <w:szCs w:val="22"/>
        </w:rPr>
      </w:pPr>
      <w:r w:rsidRPr="00072ED7">
        <w:rPr>
          <w:rFonts w:eastAsia="Arial" w:cs="Arial"/>
          <w:szCs w:val="22"/>
        </w:rPr>
        <w:t>Are classes in session? Y/N</w:t>
      </w:r>
    </w:p>
    <w:p w:rsidRPr="00072ED7" w:rsidR="008A6105" w:rsidP="008A6105" w:rsidRDefault="008A6105" w14:paraId="580FB66C" w14:textId="77777777">
      <w:pPr>
        <w:pStyle w:val="ListParagraph"/>
        <w:numPr>
          <w:ilvl w:val="2"/>
          <w:numId w:val="32"/>
        </w:numPr>
        <w:rPr>
          <w:del w:author="Dunn, Julia (NIH/NIMH) [F]" w:date="2020-04-08T10:46:00Z" w:id="209"/>
          <w:rFonts w:eastAsia="Arial" w:cs="Arial"/>
          <w:szCs w:val="22"/>
        </w:rPr>
      </w:pPr>
      <w:r w:rsidRPr="00072ED7">
        <w:rPr>
          <w:rFonts w:eastAsia="Arial" w:cs="Arial"/>
          <w:szCs w:val="22"/>
        </w:rPr>
        <w:t xml:space="preserve">Are you attending classes in-person? Y/N  </w:t>
      </w:r>
    </w:p>
    <w:p w:rsidRPr="005227D0" w:rsidR="008A6105" w:rsidRDefault="008A6105" w14:paraId="6DD624AC" w14:textId="77777777">
      <w:pPr>
        <w:pStyle w:val="ListParagraph"/>
        <w:numPr>
          <w:ilvl w:val="2"/>
          <w:numId w:val="32"/>
        </w:numPr>
        <w:rPr>
          <w:rFonts w:eastAsia="Arial" w:cs="Arial"/>
          <w:szCs w:val="22"/>
        </w:rPr>
        <w:pPrChange w:author="Dunn, Julia (NIH/NIMH) [F]" w:date="2020-04-08T12:43:00Z" w:id="210">
          <w:pPr>
            <w:pStyle w:val="ListParagraph"/>
            <w:ind w:left="2160"/>
          </w:pPr>
        </w:pPrChange>
      </w:pPr>
    </w:p>
    <w:p w:rsidRPr="009925CD" w:rsidR="008A6105" w:rsidP="008A6105" w:rsidRDefault="008A6105" w14:paraId="4B49D9B6" w14:textId="77777777">
      <w:pPr>
        <w:numPr>
          <w:ilvl w:val="1"/>
          <w:numId w:val="31"/>
        </w:numPr>
        <w:pBdr>
          <w:top w:val="nil"/>
          <w:left w:val="nil"/>
          <w:bottom w:val="nil"/>
          <w:right w:val="nil"/>
          <w:between w:val="nil"/>
        </w:pBdr>
        <w:rPr>
          <w:rFonts w:cs="Arial"/>
          <w:b/>
          <w:szCs w:val="22"/>
          <w:rPrChange w:author="Dunn, Julia (NIH/NIMH) [F]" w:date="2020-04-06T17:53:00Z" w:id="211">
            <w:rPr>
              <w:szCs w:val="22"/>
            </w:rPr>
          </w:rPrChange>
        </w:rPr>
      </w:pPr>
      <w:r w:rsidRPr="00072ED7">
        <w:rPr>
          <w:rFonts w:eastAsia="Arial" w:cs="Arial"/>
          <w:b/>
          <w:szCs w:val="22"/>
        </w:rPr>
        <w:t>If yes,</w:t>
      </w:r>
    </w:p>
    <w:p w:rsidRPr="00072ED7" w:rsidR="008A6105" w:rsidP="008A6105" w:rsidRDefault="008A6105" w14:paraId="6B320570" w14:textId="77777777">
      <w:pPr>
        <w:pStyle w:val="ListParagraph"/>
        <w:numPr>
          <w:ilvl w:val="2"/>
          <w:numId w:val="33"/>
        </w:numPr>
        <w:pBdr>
          <w:top w:val="nil"/>
          <w:left w:val="nil"/>
          <w:bottom w:val="nil"/>
          <w:right w:val="nil"/>
          <w:between w:val="nil"/>
        </w:pBdr>
        <w:rPr>
          <w:rFonts w:eastAsia="Arial" w:cs="Arial"/>
          <w:szCs w:val="22"/>
        </w:rPr>
      </w:pPr>
      <w:r w:rsidRPr="00072ED7">
        <w:rPr>
          <w:rFonts w:eastAsia="Arial" w:cs="Arial"/>
          <w:szCs w:val="22"/>
        </w:rPr>
        <w:t>Have classes resumed online? Y/N</w:t>
      </w:r>
    </w:p>
    <w:p w:rsidRPr="00072ED7" w:rsidR="008A6105" w:rsidP="008A6105" w:rsidRDefault="008A6105" w14:paraId="79079039" w14:textId="77777777">
      <w:pPr>
        <w:pStyle w:val="ListParagraph"/>
        <w:numPr>
          <w:ilvl w:val="2"/>
          <w:numId w:val="33"/>
        </w:numPr>
        <w:pBdr>
          <w:top w:val="nil"/>
          <w:left w:val="nil"/>
          <w:bottom w:val="nil"/>
          <w:right w:val="nil"/>
          <w:between w:val="nil"/>
        </w:pBdr>
        <w:rPr>
          <w:rFonts w:eastAsia="Arial" w:cs="Arial"/>
          <w:szCs w:val="22"/>
        </w:rPr>
      </w:pPr>
      <w:r w:rsidRPr="00072ED7">
        <w:rPr>
          <w:rFonts w:eastAsia="Arial" w:cs="Arial"/>
          <w:szCs w:val="22"/>
        </w:rPr>
        <w:t>Do you have easy access to the internet and a computer? Y/N</w:t>
      </w:r>
    </w:p>
    <w:p w:rsidRPr="00072ED7" w:rsidR="008A6105" w:rsidP="008A6105" w:rsidRDefault="008A6105" w14:paraId="3234C256" w14:textId="77777777">
      <w:pPr>
        <w:pStyle w:val="ListParagraph"/>
        <w:numPr>
          <w:ilvl w:val="2"/>
          <w:numId w:val="33"/>
        </w:numPr>
        <w:pBdr>
          <w:top w:val="nil"/>
          <w:left w:val="nil"/>
          <w:bottom w:val="nil"/>
          <w:right w:val="nil"/>
          <w:between w:val="nil"/>
        </w:pBdr>
        <w:rPr>
          <w:rFonts w:eastAsia="Arial" w:cs="Arial"/>
          <w:szCs w:val="22"/>
        </w:rPr>
      </w:pPr>
      <w:r w:rsidRPr="00072ED7">
        <w:rPr>
          <w:rFonts w:eastAsia="Arial" w:cs="Arial"/>
          <w:szCs w:val="22"/>
        </w:rPr>
        <w:t>Are there assignments for you to complete? Y/N</w:t>
      </w:r>
    </w:p>
    <w:p w:rsidRPr="00072ED7" w:rsidR="008A6105" w:rsidP="008A6105" w:rsidRDefault="008A6105" w14:paraId="2D1018D0" w14:textId="77777777">
      <w:pPr>
        <w:pStyle w:val="ListParagraph"/>
        <w:numPr>
          <w:ilvl w:val="2"/>
          <w:numId w:val="33"/>
        </w:numPr>
        <w:pBdr>
          <w:top w:val="nil"/>
          <w:left w:val="nil"/>
          <w:bottom w:val="nil"/>
          <w:right w:val="nil"/>
          <w:between w:val="nil"/>
        </w:pBdr>
        <w:rPr>
          <w:rFonts w:eastAsia="Arial" w:cs="Arial"/>
          <w:szCs w:val="22"/>
        </w:rPr>
      </w:pPr>
      <w:r w:rsidRPr="00072ED7">
        <w:rPr>
          <w:rFonts w:eastAsia="Arial" w:cs="Arial"/>
          <w:szCs w:val="22"/>
        </w:rPr>
        <w:t>Are you able to receive meals from the school? Y/N</w:t>
      </w:r>
    </w:p>
    <w:p w:rsidRPr="00072ED7" w:rsidR="00806436" w:rsidRDefault="00806436" w14:paraId="000000F6" w14:textId="77777777">
      <w:pPr>
        <w:pBdr>
          <w:top w:val="nil"/>
          <w:left w:val="nil"/>
          <w:bottom w:val="nil"/>
          <w:right w:val="nil"/>
          <w:between w:val="nil"/>
        </w:pBdr>
        <w:rPr>
          <w:rFonts w:eastAsia="Arial" w:cs="Arial"/>
          <w:szCs w:val="22"/>
        </w:rPr>
      </w:pPr>
    </w:p>
    <w:p w:rsidRPr="00072ED7" w:rsidR="0010630C" w:rsidP="00E25B1A" w:rsidRDefault="008F424E" w14:paraId="2E95FEEC" w14:textId="6C377E15">
      <w:pPr>
        <w:numPr>
          <w:ilvl w:val="0"/>
          <w:numId w:val="11"/>
        </w:numPr>
        <w:pBdr>
          <w:top w:val="nil"/>
          <w:left w:val="nil"/>
          <w:bottom w:val="nil"/>
          <w:right w:val="nil"/>
          <w:between w:val="nil"/>
        </w:pBdr>
        <w:rPr>
          <w:ins w:author="Dunn, Julia (NIH/NIMH) [F]" w:date="2020-04-06T16:10:00Z" w:id="212"/>
          <w:rFonts w:eastAsia="Arial" w:cs="Arial"/>
          <w:szCs w:val="22"/>
        </w:rPr>
      </w:pPr>
      <w:r w:rsidRPr="006E5EF9">
        <w:rPr>
          <w:rFonts w:eastAsia="Arial" w:cs="Arial"/>
          <w:b/>
          <w:bCs/>
          <w:szCs w:val="22"/>
          <w:rPrChange w:author="Dunn, Julia (NIH/NIMH) [F]" w:date="2020-04-09T15:11:00Z" w:id="213">
            <w:rPr>
              <w:rFonts w:eastAsia="Arial" w:cs="Arial"/>
              <w:szCs w:val="22"/>
            </w:rPr>
          </w:rPrChange>
        </w:rPr>
        <w:t>…</w:t>
      </w:r>
      <w:r w:rsidRPr="00321ABC">
        <w:rPr>
          <w:rFonts w:eastAsia="Arial" w:cs="Arial"/>
          <w:b/>
          <w:bCs/>
          <w:szCs w:val="22"/>
          <w:rPrChange w:author="Dunn, Julia (NIH/NIMH) [F]" w:date="2020-04-06T17:52:00Z" w:id="214">
            <w:rPr>
              <w:rFonts w:eastAsia="Arial" w:cs="Arial"/>
              <w:szCs w:val="22"/>
            </w:rPr>
          </w:rPrChange>
        </w:rPr>
        <w:t xml:space="preserve"> </w:t>
      </w:r>
      <w:ins w:author="Dunn, Julia (NIH/NIMH) [F]" w:date="2020-04-09T15:11:00Z" w:id="215">
        <w:r w:rsidR="006E5EF9">
          <w:rPr>
            <w:rFonts w:eastAsia="Arial" w:cs="Arial"/>
            <w:b/>
            <w:bCs/>
            <w:szCs w:val="22"/>
          </w:rPr>
          <w:t>i</w:t>
        </w:r>
      </w:ins>
      <w:ins w:author="Dunn, Julia (NIH/NIMH) [F]" w:date="2020-04-06T16:10:00Z" w:id="216">
        <w:r w:rsidRPr="00321ABC" w:rsidR="00542F02">
          <w:rPr>
            <w:rFonts w:eastAsia="Arial" w:cs="Arial"/>
            <w:b/>
            <w:bCs/>
            <w:szCs w:val="22"/>
            <w:rPrChange w:author="Dunn, Julia (NIH/NIMH) [F]" w:date="2020-04-06T17:52:00Z" w:id="217">
              <w:rPr>
                <w:rFonts w:eastAsia="Arial" w:cs="Arial"/>
                <w:szCs w:val="22"/>
              </w:rPr>
            </w:rPrChange>
          </w:rPr>
          <w:t xml:space="preserve">f you had a job prior to the </w:t>
        </w:r>
        <w:r w:rsidRPr="00321ABC" w:rsidR="00D73636">
          <w:rPr>
            <w:rFonts w:eastAsia="Arial" w:cs="Arial"/>
            <w:b/>
            <w:bCs/>
            <w:szCs w:val="22"/>
            <w:rPrChange w:author="Dunn, Julia (NIH/NIMH) [F]" w:date="2020-04-06T17:52:00Z" w:id="218">
              <w:rPr>
                <w:rFonts w:eastAsia="Arial" w:cs="Arial"/>
                <w:szCs w:val="22"/>
              </w:rPr>
            </w:rPrChange>
          </w:rPr>
          <w:t>Coronavirus/COVID-19</w:t>
        </w:r>
        <w:r w:rsidRPr="00321ABC" w:rsidR="004952CD">
          <w:rPr>
            <w:rFonts w:eastAsia="Arial" w:cs="Arial"/>
            <w:b/>
            <w:bCs/>
            <w:szCs w:val="22"/>
            <w:rPrChange w:author="Dunn, Julia (NIH/NIMH) [F]" w:date="2020-04-06T17:52:00Z" w:id="219">
              <w:rPr>
                <w:rFonts w:eastAsia="Arial" w:cs="Arial"/>
                <w:szCs w:val="22"/>
              </w:rPr>
            </w:rPrChange>
          </w:rPr>
          <w:t>, are you still working</w:t>
        </w:r>
      </w:ins>
      <w:ins w:author="Dunn, Julia (NIH/NIMH) [F]" w:date="2020-04-06T16:08:00Z" w:id="220">
        <w:r w:rsidRPr="00321ABC" w:rsidR="00E30F6E">
          <w:rPr>
            <w:rFonts w:eastAsia="Arial" w:cs="Arial"/>
            <w:b/>
            <w:bCs/>
            <w:szCs w:val="22"/>
            <w:rPrChange w:author="Dunn, Julia (NIH/NIMH) [F]" w:date="2020-04-06T17:52:00Z" w:id="221">
              <w:rPr>
                <w:rFonts w:eastAsia="Arial" w:cs="Arial"/>
                <w:szCs w:val="22"/>
              </w:rPr>
            </w:rPrChange>
          </w:rPr>
          <w:t xml:space="preserve">? </w:t>
        </w:r>
      </w:ins>
      <w:ins w:author="Dunn, Julia (NIH/NIMH) [F]" w:date="2020-04-09T15:12:00Z" w:id="222">
        <w:r w:rsidR="006E5EF9">
          <w:rPr>
            <w:rFonts w:eastAsia="Arial" w:cs="Arial"/>
            <w:b/>
            <w:bCs/>
            <w:szCs w:val="22"/>
          </w:rPr>
          <w:t>Y/N/</w:t>
        </w:r>
      </w:ins>
      <w:ins w:author="Dunn, Julia (NIH/NIMH) [F]" w:date="2020-04-09T15:30:00Z" w:id="223">
        <w:r w:rsidR="009A462C">
          <w:rPr>
            <w:rFonts w:eastAsia="Arial" w:cs="Arial"/>
            <w:b/>
            <w:bCs/>
            <w:szCs w:val="22"/>
          </w:rPr>
          <w:t>NA</w:t>
        </w:r>
      </w:ins>
    </w:p>
    <w:p w:rsidRPr="00321ABC" w:rsidR="00E7684E" w:rsidP="009D1787" w:rsidRDefault="009D1787" w14:paraId="52A9754A" w14:textId="250F32A7">
      <w:pPr>
        <w:numPr>
          <w:ilvl w:val="1"/>
          <w:numId w:val="11"/>
        </w:numPr>
        <w:pBdr>
          <w:top w:val="nil"/>
          <w:left w:val="nil"/>
          <w:bottom w:val="nil"/>
          <w:right w:val="nil"/>
          <w:between w:val="nil"/>
        </w:pBdr>
        <w:rPr>
          <w:ins w:author="Dunn, Julia (NIH/NIMH) [F]" w:date="2020-04-06T16:10:00Z" w:id="224"/>
          <w:rFonts w:eastAsia="Arial" w:cs="Arial"/>
          <w:b/>
          <w:bCs/>
          <w:szCs w:val="22"/>
          <w:rPrChange w:author="Dunn, Julia (NIH/NIMH) [F]" w:date="2020-04-06T17:52:00Z" w:id="225">
            <w:rPr>
              <w:ins w:author="Dunn, Julia (NIH/NIMH) [F]" w:date="2020-04-06T16:10:00Z" w:id="226"/>
              <w:rFonts w:eastAsia="Arial" w:cs="Arial"/>
              <w:szCs w:val="22"/>
            </w:rPr>
          </w:rPrChange>
        </w:rPr>
      </w:pPr>
      <w:ins w:author="Dunn, Julia (NIH/NIMH) [F]" w:date="2020-04-06T16:10:00Z" w:id="227">
        <w:r w:rsidRPr="00321ABC">
          <w:rPr>
            <w:rFonts w:eastAsia="Arial" w:cs="Arial"/>
            <w:b/>
            <w:bCs/>
            <w:szCs w:val="22"/>
            <w:rPrChange w:author="Dunn, Julia (NIH/NIMH) [F]" w:date="2020-04-06T17:52:00Z" w:id="228">
              <w:rPr>
                <w:rFonts w:eastAsia="Arial" w:cs="Arial"/>
                <w:szCs w:val="22"/>
              </w:rPr>
            </w:rPrChange>
          </w:rPr>
          <w:t>If yes</w:t>
        </w:r>
        <w:r w:rsidRPr="00321ABC" w:rsidR="007E26C3">
          <w:rPr>
            <w:rFonts w:eastAsia="Arial" w:cs="Arial"/>
            <w:b/>
            <w:bCs/>
            <w:szCs w:val="22"/>
            <w:rPrChange w:author="Dunn, Julia (NIH/NIMH) [F]" w:date="2020-04-06T17:52:00Z" w:id="229">
              <w:rPr>
                <w:rFonts w:eastAsia="Arial" w:cs="Arial"/>
                <w:szCs w:val="22"/>
              </w:rPr>
            </w:rPrChange>
          </w:rPr>
          <w:t xml:space="preserve">, </w:t>
        </w:r>
      </w:ins>
    </w:p>
    <w:p w:rsidRPr="00072ED7" w:rsidR="00C474A5" w:rsidRDefault="00C474A5" w14:paraId="337FAB7B" w14:textId="2566815A">
      <w:pPr>
        <w:pStyle w:val="ListParagraph"/>
        <w:numPr>
          <w:ilvl w:val="2"/>
          <w:numId w:val="33"/>
        </w:numPr>
        <w:pBdr>
          <w:top w:val="nil"/>
          <w:left w:val="nil"/>
          <w:bottom w:val="nil"/>
          <w:right w:val="nil"/>
          <w:between w:val="nil"/>
        </w:pBdr>
        <w:rPr>
          <w:ins w:author="Dunn, Julia (NIH/NIMH) [F]" w:date="2020-04-06T16:11:00Z" w:id="230"/>
          <w:rFonts w:eastAsia="Arial" w:cs="Arial"/>
          <w:szCs w:val="22"/>
        </w:rPr>
        <w:pPrChange w:author="Dunn, Julia (NIH/NIMH) [F]" w:date="2020-04-06T17:53:00Z" w:id="231">
          <w:pPr>
            <w:numPr>
              <w:ilvl w:val="2"/>
              <w:numId w:val="11"/>
            </w:numPr>
            <w:pBdr>
              <w:top w:val="nil"/>
              <w:left w:val="nil"/>
              <w:bottom w:val="nil"/>
              <w:right w:val="nil"/>
              <w:between w:val="nil"/>
            </w:pBdr>
            <w:ind w:left="2160" w:hanging="360"/>
          </w:pPr>
        </w:pPrChange>
      </w:pPr>
      <w:ins w:author="Dunn, Julia (NIH/NIMH) [F]" w:date="2020-04-06T16:10:00Z" w:id="232">
        <w:r w:rsidRPr="00072ED7">
          <w:rPr>
            <w:rFonts w:eastAsia="Arial" w:cs="Arial"/>
            <w:szCs w:val="22"/>
          </w:rPr>
          <w:t xml:space="preserve">Are you </w:t>
        </w:r>
        <w:r w:rsidRPr="00072ED7" w:rsidR="003A73CA">
          <w:rPr>
            <w:rFonts w:eastAsia="Arial" w:cs="Arial"/>
            <w:szCs w:val="22"/>
          </w:rPr>
          <w:t>still going to your workplace?</w:t>
        </w:r>
      </w:ins>
      <w:ins w:author="Dunn, Julia (NIH/NIMH) [F]" w:date="2020-04-06T16:11:00Z" w:id="233">
        <w:r w:rsidRPr="00072ED7" w:rsidR="007E6C52">
          <w:rPr>
            <w:rFonts w:eastAsia="Arial" w:cs="Arial"/>
            <w:szCs w:val="22"/>
          </w:rPr>
          <w:t xml:space="preserve"> Y/N</w:t>
        </w:r>
      </w:ins>
    </w:p>
    <w:p w:rsidRPr="00072ED7" w:rsidR="003F1B4B" w:rsidRDefault="00ED2B6C" w14:paraId="4F5A7D8E" w14:textId="4AA67BF2">
      <w:pPr>
        <w:pStyle w:val="ListParagraph"/>
        <w:numPr>
          <w:ilvl w:val="2"/>
          <w:numId w:val="33"/>
        </w:numPr>
        <w:pBdr>
          <w:top w:val="nil"/>
          <w:left w:val="nil"/>
          <w:bottom w:val="nil"/>
          <w:right w:val="nil"/>
          <w:between w:val="nil"/>
        </w:pBdr>
        <w:rPr>
          <w:ins w:author="Dunn, Julia (NIH/NIMH) [F]" w:date="2020-04-06T16:12:00Z" w:id="234"/>
          <w:rFonts w:eastAsia="Arial" w:cs="Arial"/>
          <w:szCs w:val="22"/>
        </w:rPr>
        <w:pPrChange w:author="Dunn, Julia (NIH/NIMH) [F]" w:date="2020-04-06T17:53:00Z" w:id="235">
          <w:pPr>
            <w:numPr>
              <w:ilvl w:val="2"/>
              <w:numId w:val="11"/>
            </w:numPr>
            <w:pBdr>
              <w:top w:val="nil"/>
              <w:left w:val="nil"/>
              <w:bottom w:val="nil"/>
              <w:right w:val="nil"/>
              <w:between w:val="nil"/>
            </w:pBdr>
            <w:ind w:left="2160" w:hanging="360"/>
          </w:pPr>
        </w:pPrChange>
      </w:pPr>
      <w:ins w:author="Dunn, Julia (NIH/NIMH) [F]" w:date="2020-04-06T16:11:00Z" w:id="236">
        <w:r w:rsidRPr="00072ED7">
          <w:rPr>
            <w:rFonts w:eastAsia="Arial" w:cs="Arial"/>
            <w:szCs w:val="22"/>
          </w:rPr>
          <w:t xml:space="preserve">Are you </w:t>
        </w:r>
        <w:r w:rsidRPr="00072ED7" w:rsidR="000F2AF2">
          <w:rPr>
            <w:rFonts w:eastAsia="Arial" w:cs="Arial"/>
            <w:szCs w:val="22"/>
          </w:rPr>
          <w:t>teleworking</w:t>
        </w:r>
        <w:r w:rsidRPr="00072ED7" w:rsidR="00111369">
          <w:rPr>
            <w:rFonts w:eastAsia="Arial" w:cs="Arial"/>
            <w:szCs w:val="22"/>
          </w:rPr>
          <w:t xml:space="preserve"> or working from h</w:t>
        </w:r>
      </w:ins>
      <w:ins w:author="Dunn, Julia (NIH/NIMH) [F]" w:date="2020-04-06T16:12:00Z" w:id="237">
        <w:r w:rsidRPr="00072ED7" w:rsidR="00111369">
          <w:rPr>
            <w:rFonts w:eastAsia="Arial" w:cs="Arial"/>
            <w:szCs w:val="22"/>
          </w:rPr>
          <w:t>ome</w:t>
        </w:r>
      </w:ins>
      <w:ins w:author="Dunn, Julia (NIH/NIMH) [F]" w:date="2020-04-06T16:11:00Z" w:id="238">
        <w:r w:rsidRPr="00072ED7" w:rsidR="000F2AF2">
          <w:rPr>
            <w:rFonts w:eastAsia="Arial" w:cs="Arial"/>
            <w:szCs w:val="22"/>
          </w:rPr>
          <w:t>? Y/</w:t>
        </w:r>
      </w:ins>
      <w:ins w:author="Dunn, Julia (NIH/NIMH) [F]" w:date="2020-04-06T16:12:00Z" w:id="239">
        <w:r w:rsidRPr="00072ED7" w:rsidR="0080614B">
          <w:rPr>
            <w:rFonts w:eastAsia="Arial" w:cs="Arial"/>
            <w:szCs w:val="22"/>
          </w:rPr>
          <w:t>N</w:t>
        </w:r>
      </w:ins>
    </w:p>
    <w:p w:rsidRPr="00321ABC" w:rsidR="0080614B" w:rsidP="0080614B" w:rsidRDefault="0080614B" w14:paraId="0F3CAC27" w14:textId="116F9D29">
      <w:pPr>
        <w:numPr>
          <w:ilvl w:val="1"/>
          <w:numId w:val="11"/>
        </w:numPr>
        <w:pBdr>
          <w:top w:val="nil"/>
          <w:left w:val="nil"/>
          <w:bottom w:val="nil"/>
          <w:right w:val="nil"/>
          <w:between w:val="nil"/>
        </w:pBdr>
        <w:rPr>
          <w:ins w:author="Dunn, Julia (NIH/NIMH) [F]" w:date="2020-04-06T16:12:00Z" w:id="240"/>
          <w:rFonts w:eastAsia="Arial" w:cs="Arial"/>
          <w:b/>
          <w:bCs/>
          <w:szCs w:val="22"/>
          <w:rPrChange w:author="Dunn, Julia (NIH/NIMH) [F]" w:date="2020-04-06T17:52:00Z" w:id="241">
            <w:rPr>
              <w:ins w:author="Dunn, Julia (NIH/NIMH) [F]" w:date="2020-04-06T16:12:00Z" w:id="242"/>
              <w:rFonts w:eastAsia="Arial" w:cs="Arial"/>
              <w:szCs w:val="22"/>
            </w:rPr>
          </w:rPrChange>
        </w:rPr>
      </w:pPr>
      <w:ins w:author="Dunn, Julia (NIH/NIMH) [F]" w:date="2020-04-06T16:12:00Z" w:id="243">
        <w:r w:rsidRPr="00321ABC">
          <w:rPr>
            <w:rFonts w:eastAsia="Arial" w:cs="Arial"/>
            <w:b/>
            <w:bCs/>
            <w:szCs w:val="22"/>
            <w:rPrChange w:author="Dunn, Julia (NIH/NIMH) [F]" w:date="2020-04-06T17:52:00Z" w:id="244">
              <w:rPr>
                <w:rFonts w:eastAsia="Arial" w:cs="Arial"/>
                <w:szCs w:val="22"/>
              </w:rPr>
            </w:rPrChange>
          </w:rPr>
          <w:t>If no,</w:t>
        </w:r>
      </w:ins>
    </w:p>
    <w:p w:rsidRPr="00072ED7" w:rsidR="0080614B" w:rsidRDefault="00322DF8" w14:paraId="78ED7B67" w14:textId="2972F4F4">
      <w:pPr>
        <w:pStyle w:val="ListParagraph"/>
        <w:numPr>
          <w:ilvl w:val="2"/>
          <w:numId w:val="33"/>
        </w:numPr>
        <w:pBdr>
          <w:top w:val="nil"/>
          <w:left w:val="nil"/>
          <w:bottom w:val="nil"/>
          <w:right w:val="nil"/>
          <w:between w:val="nil"/>
        </w:pBdr>
        <w:rPr>
          <w:ins w:author="Dunn, Julia (NIH/NIMH) [F]" w:date="2020-04-06T16:12:00Z" w:id="245"/>
          <w:rFonts w:eastAsia="Arial" w:cs="Arial"/>
          <w:szCs w:val="22"/>
        </w:rPr>
        <w:pPrChange w:author="Dunn, Julia (NIH/NIMH) [F]" w:date="2020-04-06T17:53:00Z" w:id="246">
          <w:pPr>
            <w:numPr>
              <w:ilvl w:val="2"/>
              <w:numId w:val="11"/>
            </w:numPr>
            <w:pBdr>
              <w:top w:val="nil"/>
              <w:left w:val="nil"/>
              <w:bottom w:val="nil"/>
              <w:right w:val="nil"/>
              <w:between w:val="nil"/>
            </w:pBdr>
            <w:ind w:left="2160" w:hanging="360"/>
          </w:pPr>
        </w:pPrChange>
      </w:pPr>
      <w:ins w:author="Dunn, Julia (NIH/NIMH) [F]" w:date="2020-04-06T16:12:00Z" w:id="247">
        <w:r w:rsidRPr="00072ED7">
          <w:rPr>
            <w:rFonts w:eastAsia="Arial" w:cs="Arial"/>
            <w:szCs w:val="22"/>
          </w:rPr>
          <w:t>Were you laid off from your job? Y/N</w:t>
        </w:r>
      </w:ins>
    </w:p>
    <w:p w:rsidRPr="00072ED7" w:rsidR="003A5A3B" w:rsidRDefault="003A5A3B" w14:paraId="7AF85449" w14:textId="2AC9897F">
      <w:pPr>
        <w:pStyle w:val="ListParagraph"/>
        <w:numPr>
          <w:ilvl w:val="2"/>
          <w:numId w:val="33"/>
        </w:numPr>
        <w:pBdr>
          <w:top w:val="nil"/>
          <w:left w:val="nil"/>
          <w:bottom w:val="nil"/>
          <w:right w:val="nil"/>
          <w:between w:val="nil"/>
        </w:pBdr>
        <w:rPr>
          <w:ins w:author="Dunn, Julia (NIH/NIMH) [F]" w:date="2020-04-06T16:04:00Z" w:id="248"/>
          <w:rFonts w:eastAsia="Arial" w:cs="Arial"/>
          <w:szCs w:val="22"/>
        </w:rPr>
        <w:pPrChange w:author="Dunn, Julia (NIH/NIMH) [F]" w:date="2020-04-06T17:53:00Z" w:id="249">
          <w:pPr>
            <w:numPr>
              <w:ilvl w:val="2"/>
              <w:numId w:val="11"/>
            </w:numPr>
            <w:pBdr>
              <w:top w:val="nil"/>
              <w:left w:val="nil"/>
              <w:bottom w:val="nil"/>
              <w:right w:val="nil"/>
              <w:between w:val="nil"/>
            </w:pBdr>
            <w:ind w:left="2160" w:hanging="360"/>
          </w:pPr>
        </w:pPrChange>
      </w:pPr>
      <w:ins w:author="Dunn, Julia (NIH/NIMH) [F]" w:date="2020-04-06T16:12:00Z" w:id="250">
        <w:r w:rsidRPr="00072ED7">
          <w:rPr>
            <w:rFonts w:eastAsia="Arial" w:cs="Arial"/>
            <w:szCs w:val="22"/>
          </w:rPr>
          <w:t>Did you lose your job</w:t>
        </w:r>
        <w:r w:rsidRPr="00072ED7" w:rsidR="002172E2">
          <w:rPr>
            <w:rFonts w:eastAsia="Arial" w:cs="Arial"/>
            <w:szCs w:val="22"/>
          </w:rPr>
          <w:t>? Y/N</w:t>
        </w:r>
      </w:ins>
    </w:p>
    <w:p w:rsidRPr="00B21FB8" w:rsidR="00BE7C3F" w:rsidP="006F77A0" w:rsidRDefault="00BE7C3F" w14:paraId="5BEEC887" w14:textId="77777777">
      <w:pPr>
        <w:rPr>
          <w:rFonts w:cs="Arial"/>
          <w:b/>
          <w:bCs/>
          <w:szCs w:val="22"/>
        </w:rPr>
      </w:pPr>
    </w:p>
    <w:p w:rsidRPr="00072ED7" w:rsidR="00806436" w:rsidDel="007D24AA" w:rsidRDefault="00806436" w14:paraId="000000F8" w14:textId="5DB7BC0E">
      <w:pPr>
        <w:pBdr>
          <w:top w:val="nil"/>
          <w:left w:val="nil"/>
          <w:bottom w:val="nil"/>
          <w:right w:val="nil"/>
          <w:between w:val="nil"/>
        </w:pBdr>
        <w:rPr>
          <w:del w:author="Dunn, Julia (NIH/NIMH) [F]" w:date="2020-04-07T11:38:00Z" w:id="251"/>
          <w:rFonts w:eastAsia="Arial" w:cs="Arial"/>
          <w:b/>
          <w:szCs w:val="22"/>
        </w:rPr>
      </w:pPr>
    </w:p>
    <w:p w:rsidRPr="00B21FB8" w:rsidR="1055351C" w:rsidDel="007D24AA" w:rsidP="000401AD" w:rsidRDefault="1055351C" w14:paraId="741F2738" w14:textId="6CB65C72">
      <w:pPr>
        <w:pStyle w:val="ListParagraph"/>
        <w:ind w:left="2160"/>
        <w:rPr>
          <w:del w:author="Dunn, Julia (NIH/NIMH) [F]" w:date="2020-04-07T11:38:00Z" w:id="252"/>
          <w:rFonts w:cs="Arial"/>
          <w:b/>
          <w:bCs/>
          <w:color w:val="FF0000"/>
          <w:szCs w:val="22"/>
        </w:rPr>
      </w:pPr>
    </w:p>
    <w:p w:rsidRPr="00B21FB8" w:rsidR="00806436" w:rsidDel="009925CD" w:rsidRDefault="008F424E" w14:paraId="000000FB" w14:textId="77777777">
      <w:pPr>
        <w:numPr>
          <w:ilvl w:val="0"/>
          <w:numId w:val="11"/>
        </w:numPr>
        <w:rPr>
          <w:del w:author="Dunn, Julia (NIH/NIMH) [F]" w:date="2020-04-06T17:53:00Z" w:id="253"/>
          <w:rFonts w:cs="Arial"/>
          <w:szCs w:val="22"/>
        </w:rPr>
      </w:pPr>
      <w:r w:rsidRPr="00072ED7">
        <w:rPr>
          <w:rFonts w:eastAsia="Arial" w:cs="Arial"/>
          <w:b/>
          <w:szCs w:val="22"/>
        </w:rPr>
        <w:t>… how many people, from outside of your household, have you had an in-person conversation with? ____</w:t>
      </w:r>
    </w:p>
    <w:p w:rsidRPr="00072ED7" w:rsidR="00806436" w:rsidRDefault="00806436" w14:paraId="000000FC" w14:textId="77777777">
      <w:pPr>
        <w:numPr>
          <w:ilvl w:val="0"/>
          <w:numId w:val="11"/>
        </w:numPr>
        <w:rPr>
          <w:rFonts w:eastAsia="Arial" w:cs="Arial"/>
          <w:szCs w:val="22"/>
        </w:rPr>
        <w:pPrChange w:author="Dunn, Julia (NIH/NIMH) [F]" w:date="2020-04-06T17:53:00Z" w:id="254">
          <w:pPr/>
        </w:pPrChange>
      </w:pPr>
    </w:p>
    <w:p w:rsidRPr="00072ED7" w:rsidR="00593905" w:rsidRDefault="00593905" w14:paraId="73866796" w14:textId="77777777">
      <w:pPr>
        <w:rPr>
          <w:rFonts w:eastAsia="Arial" w:cs="Arial"/>
          <w:b/>
          <w:szCs w:val="22"/>
        </w:rPr>
      </w:pPr>
      <w:del w:author="Dunn, Julia (NIH/NIMH) [F]" w:date="2020-04-06T17:53:00Z" w:id="255">
        <w:r w:rsidRPr="00072ED7" w:rsidDel="009925CD">
          <w:rPr>
            <w:rFonts w:eastAsia="Arial" w:cs="Arial"/>
            <w:b/>
            <w:szCs w:val="22"/>
          </w:rPr>
          <w:br w:type="page"/>
        </w:r>
      </w:del>
    </w:p>
    <w:p w:rsidRPr="00B21FB8" w:rsidR="00806436" w:rsidRDefault="008F424E" w14:paraId="000000FD" w14:textId="48ACB969">
      <w:pPr>
        <w:numPr>
          <w:ilvl w:val="0"/>
          <w:numId w:val="11"/>
        </w:numPr>
        <w:rPr>
          <w:rFonts w:cs="Arial"/>
          <w:szCs w:val="22"/>
        </w:rPr>
      </w:pPr>
      <w:r w:rsidRPr="00072ED7">
        <w:rPr>
          <w:rFonts w:eastAsia="Arial" w:cs="Arial"/>
          <w:b/>
          <w:szCs w:val="22"/>
        </w:rPr>
        <w:t xml:space="preserve">… how </w:t>
      </w:r>
      <w:r w:rsidRPr="00072ED7" w:rsidR="00575B34">
        <w:rPr>
          <w:rFonts w:eastAsia="Arial" w:cs="Arial"/>
          <w:b/>
          <w:szCs w:val="22"/>
        </w:rPr>
        <w:t>much time</w:t>
      </w:r>
      <w:r w:rsidRPr="00072ED7">
        <w:rPr>
          <w:rFonts w:eastAsia="Arial" w:cs="Arial"/>
          <w:b/>
          <w:szCs w:val="22"/>
        </w:rPr>
        <w:t xml:space="preserve"> </w:t>
      </w:r>
      <w:r w:rsidRPr="00072ED7" w:rsidR="00BA7F82">
        <w:rPr>
          <w:rFonts w:eastAsia="Arial" w:cs="Arial"/>
          <w:b/>
          <w:szCs w:val="22"/>
        </w:rPr>
        <w:t>have you spent</w:t>
      </w:r>
      <w:r w:rsidRPr="00072ED7">
        <w:rPr>
          <w:rFonts w:eastAsia="Arial" w:cs="Arial"/>
          <w:b/>
          <w:szCs w:val="22"/>
        </w:rPr>
        <w:t xml:space="preserve"> going outside of the home (e.g., going to stores, parks, etc.)?</w:t>
      </w:r>
    </w:p>
    <w:p w:rsidRPr="00072ED7" w:rsidR="00806436" w:rsidRDefault="000F1E30" w14:paraId="00000102" w14:textId="0ACA7764">
      <w:pPr>
        <w:numPr>
          <w:ilvl w:val="1"/>
          <w:numId w:val="11"/>
        </w:numPr>
        <w:rPr>
          <w:rFonts w:eastAsia="Arial" w:cs="Arial"/>
          <w:szCs w:val="22"/>
        </w:rPr>
      </w:pPr>
      <w:r w:rsidRPr="00072ED7">
        <w:rPr>
          <w:rFonts w:eastAsia="Arial" w:cs="Arial"/>
          <w:szCs w:val="22"/>
        </w:rPr>
        <w:t>Not at all</w:t>
      </w:r>
    </w:p>
    <w:p w:rsidRPr="00072ED7" w:rsidR="00BC45D3" w:rsidP="00BC45D3" w:rsidRDefault="00BC45D3" w14:paraId="743F054B" w14:textId="77777777">
      <w:pPr>
        <w:numPr>
          <w:ilvl w:val="1"/>
          <w:numId w:val="11"/>
        </w:numPr>
        <w:rPr>
          <w:rFonts w:eastAsia="Arial" w:cs="Arial"/>
          <w:szCs w:val="22"/>
        </w:rPr>
      </w:pPr>
      <w:r w:rsidRPr="00072ED7">
        <w:rPr>
          <w:rFonts w:eastAsia="Arial" w:cs="Arial"/>
          <w:szCs w:val="22"/>
        </w:rPr>
        <w:t>1-2 days per week</w:t>
      </w:r>
    </w:p>
    <w:p w:rsidRPr="00072ED7" w:rsidR="00BC45D3" w:rsidP="00BC45D3" w:rsidRDefault="00BC45D3" w14:paraId="2E55D257" w14:textId="77777777">
      <w:pPr>
        <w:numPr>
          <w:ilvl w:val="1"/>
          <w:numId w:val="11"/>
        </w:numPr>
        <w:rPr>
          <w:rFonts w:eastAsia="Arial" w:cs="Arial"/>
          <w:szCs w:val="22"/>
        </w:rPr>
      </w:pPr>
      <w:r w:rsidRPr="00072ED7">
        <w:rPr>
          <w:rFonts w:eastAsia="Arial" w:cs="Arial"/>
          <w:szCs w:val="22"/>
        </w:rPr>
        <w:t>A few days per week</w:t>
      </w:r>
    </w:p>
    <w:p w:rsidRPr="00072ED7" w:rsidR="00BC45D3" w:rsidP="00BC45D3" w:rsidRDefault="00BC45D3" w14:paraId="5A6C70ED" w14:textId="77777777">
      <w:pPr>
        <w:numPr>
          <w:ilvl w:val="1"/>
          <w:numId w:val="11"/>
        </w:numPr>
        <w:rPr>
          <w:rFonts w:eastAsia="Arial" w:cs="Arial"/>
          <w:szCs w:val="22"/>
        </w:rPr>
      </w:pPr>
      <w:r w:rsidRPr="00072ED7">
        <w:rPr>
          <w:rFonts w:eastAsia="Arial" w:cs="Arial"/>
          <w:szCs w:val="22"/>
        </w:rPr>
        <w:t>Several days per week</w:t>
      </w:r>
    </w:p>
    <w:p w:rsidRPr="00072ED7" w:rsidR="008A1063" w:rsidRDefault="00BC45D3" w14:paraId="23642A3E" w14:textId="5F7E14DB">
      <w:pPr>
        <w:numPr>
          <w:ilvl w:val="1"/>
          <w:numId w:val="11"/>
        </w:numPr>
        <w:rPr>
          <w:rFonts w:eastAsia="Arial" w:cs="Arial"/>
          <w:szCs w:val="22"/>
        </w:rPr>
      </w:pPr>
      <w:r w:rsidRPr="00072ED7">
        <w:rPr>
          <w:rFonts w:eastAsia="Arial" w:cs="Arial"/>
          <w:szCs w:val="22"/>
        </w:rPr>
        <w:t>Every day</w:t>
      </w:r>
    </w:p>
    <w:p w:rsidRPr="00072ED7" w:rsidR="00806436" w:rsidRDefault="00806436" w14:paraId="00000103" w14:textId="77777777">
      <w:pPr>
        <w:rPr>
          <w:rFonts w:eastAsia="Arial" w:cs="Arial"/>
          <w:szCs w:val="22"/>
        </w:rPr>
      </w:pPr>
    </w:p>
    <w:p w:rsidRPr="00B21FB8" w:rsidR="00806436" w:rsidRDefault="008F424E" w14:paraId="00000104" w14:textId="77777777">
      <w:pPr>
        <w:numPr>
          <w:ilvl w:val="0"/>
          <w:numId w:val="11"/>
        </w:numPr>
        <w:rPr>
          <w:rFonts w:cs="Arial"/>
          <w:szCs w:val="22"/>
        </w:rPr>
      </w:pPr>
      <w:r w:rsidRPr="00072ED7">
        <w:rPr>
          <w:rFonts w:eastAsia="Arial" w:cs="Arial"/>
          <w:b/>
          <w:szCs w:val="22"/>
        </w:rPr>
        <w:t>… how stressful have the restrictions on leaving home been for you?</w:t>
      </w:r>
    </w:p>
    <w:p w:rsidRPr="00072ED7" w:rsidR="00806436" w:rsidRDefault="008F424E" w14:paraId="00000105" w14:textId="77777777">
      <w:pPr>
        <w:numPr>
          <w:ilvl w:val="1"/>
          <w:numId w:val="11"/>
        </w:numPr>
        <w:rPr>
          <w:rFonts w:eastAsia="Arial" w:cs="Arial"/>
          <w:szCs w:val="22"/>
        </w:rPr>
      </w:pPr>
      <w:r w:rsidRPr="00072ED7">
        <w:rPr>
          <w:rFonts w:eastAsia="Arial" w:cs="Arial"/>
          <w:szCs w:val="22"/>
          <w:highlight w:val="white"/>
        </w:rPr>
        <w:t>Not at all</w:t>
      </w:r>
    </w:p>
    <w:p w:rsidRPr="00072ED7" w:rsidR="00806436" w:rsidRDefault="008F424E" w14:paraId="00000106" w14:textId="77777777">
      <w:pPr>
        <w:numPr>
          <w:ilvl w:val="1"/>
          <w:numId w:val="11"/>
        </w:numPr>
        <w:rPr>
          <w:rFonts w:eastAsia="Arial" w:cs="Arial"/>
          <w:szCs w:val="22"/>
        </w:rPr>
      </w:pPr>
      <w:r w:rsidRPr="00072ED7">
        <w:rPr>
          <w:rFonts w:eastAsia="Arial" w:cs="Arial"/>
          <w:szCs w:val="22"/>
          <w:highlight w:val="white"/>
        </w:rPr>
        <w:t>Slightly</w:t>
      </w:r>
    </w:p>
    <w:p w:rsidRPr="00072ED7" w:rsidR="00806436" w:rsidRDefault="008F424E" w14:paraId="00000107" w14:textId="77777777">
      <w:pPr>
        <w:numPr>
          <w:ilvl w:val="1"/>
          <w:numId w:val="11"/>
        </w:numPr>
        <w:rPr>
          <w:rFonts w:eastAsia="Arial" w:cs="Arial"/>
          <w:szCs w:val="22"/>
        </w:rPr>
      </w:pPr>
      <w:r w:rsidRPr="00072ED7">
        <w:rPr>
          <w:rFonts w:eastAsia="Arial" w:cs="Arial"/>
          <w:szCs w:val="22"/>
          <w:highlight w:val="white"/>
        </w:rPr>
        <w:t>Moderately</w:t>
      </w:r>
    </w:p>
    <w:p w:rsidRPr="00072ED7" w:rsidR="00806436" w:rsidRDefault="008F424E" w14:paraId="00000108" w14:textId="77777777">
      <w:pPr>
        <w:numPr>
          <w:ilvl w:val="1"/>
          <w:numId w:val="11"/>
        </w:numPr>
        <w:rPr>
          <w:rFonts w:eastAsia="Arial" w:cs="Arial"/>
          <w:szCs w:val="22"/>
        </w:rPr>
      </w:pPr>
      <w:r w:rsidRPr="00072ED7">
        <w:rPr>
          <w:rFonts w:eastAsia="Arial" w:cs="Arial"/>
          <w:szCs w:val="22"/>
          <w:highlight w:val="white"/>
        </w:rPr>
        <w:t>Very</w:t>
      </w:r>
    </w:p>
    <w:p w:rsidRPr="00072ED7" w:rsidR="00806436" w:rsidRDefault="008F424E" w14:paraId="00000109" w14:textId="77777777">
      <w:pPr>
        <w:numPr>
          <w:ilvl w:val="1"/>
          <w:numId w:val="11"/>
        </w:numPr>
        <w:rPr>
          <w:rFonts w:eastAsia="Arial" w:cs="Arial"/>
          <w:szCs w:val="22"/>
        </w:rPr>
      </w:pPr>
      <w:r w:rsidRPr="00072ED7">
        <w:rPr>
          <w:rFonts w:eastAsia="Arial" w:cs="Arial"/>
          <w:szCs w:val="22"/>
          <w:highlight w:val="white"/>
        </w:rPr>
        <w:t>Extremely</w:t>
      </w:r>
    </w:p>
    <w:p w:rsidRPr="00072ED7" w:rsidR="00806436" w:rsidRDefault="00806436" w14:paraId="0000010A" w14:textId="77777777">
      <w:pPr>
        <w:pBdr>
          <w:top w:val="nil"/>
          <w:left w:val="nil"/>
          <w:bottom w:val="nil"/>
          <w:right w:val="nil"/>
          <w:between w:val="nil"/>
        </w:pBdr>
        <w:ind w:left="720" w:hanging="720"/>
        <w:rPr>
          <w:rFonts w:eastAsia="Arial" w:cs="Arial"/>
          <w:szCs w:val="22"/>
        </w:rPr>
      </w:pPr>
    </w:p>
    <w:p w:rsidRPr="00B21FB8" w:rsidR="00806436" w:rsidRDefault="008F424E" w14:paraId="0000010B" w14:textId="06F0C4C6">
      <w:pPr>
        <w:numPr>
          <w:ilvl w:val="0"/>
          <w:numId w:val="11"/>
        </w:numPr>
        <w:spacing w:before="120"/>
        <w:ind w:right="1094"/>
        <w:rPr>
          <w:rFonts w:cs="Arial"/>
          <w:szCs w:val="22"/>
        </w:rPr>
      </w:pPr>
      <w:r w:rsidRPr="00072ED7">
        <w:rPr>
          <w:rFonts w:eastAsia="Arial" w:cs="Arial"/>
          <w:b/>
          <w:szCs w:val="22"/>
        </w:rPr>
        <w:t xml:space="preserve">… have your contacts with people outside of your home changed relative to </w:t>
      </w:r>
      <w:r w:rsidRPr="00072ED7">
        <w:rPr>
          <w:rFonts w:eastAsia="Arial" w:cs="Arial"/>
          <w:b/>
          <w:i/>
          <w:szCs w:val="22"/>
        </w:rPr>
        <w:t xml:space="preserve">before </w:t>
      </w:r>
      <w:r w:rsidRPr="00072ED7">
        <w:rPr>
          <w:rFonts w:eastAsia="Arial" w:cs="Arial"/>
          <w:b/>
          <w:szCs w:val="22"/>
        </w:rPr>
        <w:t xml:space="preserve">the </w:t>
      </w:r>
      <w:r w:rsidRPr="00072ED7" w:rsidR="00766DF3">
        <w:rPr>
          <w:rFonts w:eastAsia="Arial" w:cs="Arial"/>
          <w:b/>
          <w:szCs w:val="22"/>
        </w:rPr>
        <w:t>Coronavirus/COVID-19 crisis in your area</w:t>
      </w:r>
      <w:r w:rsidRPr="00072ED7">
        <w:rPr>
          <w:rFonts w:eastAsia="Arial" w:cs="Arial"/>
          <w:b/>
          <w:szCs w:val="22"/>
        </w:rPr>
        <w:t>?</w:t>
      </w:r>
    </w:p>
    <w:p w:rsidRPr="00072ED7" w:rsidR="00806436" w:rsidRDefault="008F424E" w14:paraId="0000010C" w14:textId="77777777">
      <w:pPr>
        <w:numPr>
          <w:ilvl w:val="0"/>
          <w:numId w:val="14"/>
        </w:numPr>
        <w:rPr>
          <w:rFonts w:eastAsia="Arial" w:cs="Arial"/>
          <w:szCs w:val="22"/>
          <w:highlight w:val="white"/>
        </w:rPr>
      </w:pPr>
      <w:r w:rsidRPr="00072ED7">
        <w:rPr>
          <w:rFonts w:eastAsia="Arial" w:cs="Arial"/>
          <w:szCs w:val="22"/>
          <w:highlight w:val="white"/>
        </w:rPr>
        <w:t>A lot less</w:t>
      </w:r>
    </w:p>
    <w:p w:rsidRPr="00072ED7" w:rsidR="00806436" w:rsidRDefault="008F424E" w14:paraId="0000010D" w14:textId="77777777">
      <w:pPr>
        <w:numPr>
          <w:ilvl w:val="0"/>
          <w:numId w:val="14"/>
        </w:numPr>
        <w:rPr>
          <w:rFonts w:eastAsia="Arial" w:cs="Arial"/>
          <w:szCs w:val="22"/>
          <w:highlight w:val="white"/>
        </w:rPr>
      </w:pPr>
      <w:r w:rsidRPr="00072ED7">
        <w:rPr>
          <w:rFonts w:eastAsia="Arial" w:cs="Arial"/>
          <w:szCs w:val="22"/>
          <w:highlight w:val="white"/>
        </w:rPr>
        <w:t>A little less</w:t>
      </w:r>
    </w:p>
    <w:p w:rsidRPr="00072ED7" w:rsidR="00806436" w:rsidRDefault="008F424E" w14:paraId="0000010E" w14:textId="77777777">
      <w:pPr>
        <w:numPr>
          <w:ilvl w:val="0"/>
          <w:numId w:val="14"/>
        </w:numPr>
        <w:rPr>
          <w:rFonts w:eastAsia="Arial" w:cs="Arial"/>
          <w:szCs w:val="22"/>
          <w:highlight w:val="white"/>
        </w:rPr>
      </w:pPr>
      <w:r w:rsidRPr="00072ED7">
        <w:rPr>
          <w:rFonts w:eastAsia="Arial" w:cs="Arial"/>
          <w:szCs w:val="22"/>
          <w:highlight w:val="white"/>
        </w:rPr>
        <w:t>About the same</w:t>
      </w:r>
    </w:p>
    <w:p w:rsidRPr="00072ED7" w:rsidR="00806436" w:rsidRDefault="008F424E" w14:paraId="0000010F" w14:textId="77777777">
      <w:pPr>
        <w:numPr>
          <w:ilvl w:val="0"/>
          <w:numId w:val="14"/>
        </w:numPr>
        <w:rPr>
          <w:rFonts w:eastAsia="Arial" w:cs="Arial"/>
          <w:szCs w:val="22"/>
          <w:highlight w:val="white"/>
        </w:rPr>
      </w:pPr>
      <w:r w:rsidRPr="00072ED7">
        <w:rPr>
          <w:rFonts w:eastAsia="Arial" w:cs="Arial"/>
          <w:szCs w:val="22"/>
          <w:highlight w:val="white"/>
        </w:rPr>
        <w:t>A little more</w:t>
      </w:r>
    </w:p>
    <w:p w:rsidRPr="00072ED7" w:rsidR="00806436" w:rsidDel="00850EDC" w:rsidRDefault="008F424E" w14:paraId="00000110" w14:textId="77777777">
      <w:pPr>
        <w:numPr>
          <w:ilvl w:val="0"/>
          <w:numId w:val="14"/>
        </w:numPr>
        <w:rPr>
          <w:del w:author="Dunn, Julia (NIH/NIMH) [F]" w:date="2020-04-07T17:59:00Z" w:id="256"/>
          <w:rFonts w:eastAsia="Arial" w:cs="Arial"/>
          <w:szCs w:val="22"/>
          <w:highlight w:val="white"/>
        </w:rPr>
      </w:pPr>
      <w:r w:rsidRPr="00072ED7">
        <w:rPr>
          <w:rFonts w:eastAsia="Arial" w:cs="Arial"/>
          <w:szCs w:val="22"/>
          <w:highlight w:val="white"/>
        </w:rPr>
        <w:t>A lot more</w:t>
      </w:r>
    </w:p>
    <w:p w:rsidRPr="00850EDC" w:rsidR="007D5D12" w:rsidDel="009925CD" w:rsidRDefault="007D5D12" w14:paraId="7D89D33D" w14:textId="2B79C6A5">
      <w:pPr>
        <w:numPr>
          <w:ilvl w:val="0"/>
          <w:numId w:val="14"/>
        </w:numPr>
        <w:rPr>
          <w:del w:author="Dunn, Julia (NIH/NIMH) [F]" w:date="2020-04-06T17:53:00Z" w:id="257"/>
          <w:rFonts w:eastAsia="Arial" w:cs="Arial"/>
          <w:szCs w:val="22"/>
        </w:rPr>
        <w:pPrChange w:author="Dunn, Julia (NIH/NIMH) [F]" w:date="2020-04-07T17:59:00Z" w:id="258">
          <w:pPr/>
        </w:pPrChange>
      </w:pPr>
    </w:p>
    <w:p w:rsidRPr="00072ED7" w:rsidR="007D5D12" w:rsidRDefault="007D5D12" w14:paraId="79C6689A" w14:textId="77777777">
      <w:pPr>
        <w:numPr>
          <w:ilvl w:val="0"/>
          <w:numId w:val="14"/>
        </w:numPr>
        <w:rPr>
          <w:rFonts w:eastAsia="Arial" w:cs="Arial"/>
          <w:szCs w:val="22"/>
        </w:rPr>
        <w:pPrChange w:author="Dunn, Julia (NIH/NIMH) [F]" w:date="2020-04-07T17:59:00Z" w:id="259">
          <w:pPr/>
        </w:pPrChange>
      </w:pPr>
    </w:p>
    <w:p w:rsidRPr="00B21FB8" w:rsidR="00806436" w:rsidRDefault="008F424E" w14:paraId="00000112" w14:textId="77777777">
      <w:pPr>
        <w:numPr>
          <w:ilvl w:val="0"/>
          <w:numId w:val="11"/>
        </w:numPr>
        <w:rPr>
          <w:rFonts w:cs="Arial"/>
          <w:szCs w:val="22"/>
        </w:rPr>
      </w:pPr>
      <w:r w:rsidRPr="00072ED7">
        <w:rPr>
          <w:rFonts w:eastAsia="Arial" w:cs="Arial"/>
          <w:b/>
          <w:szCs w:val="22"/>
        </w:rPr>
        <w:t>… how much difﬁculty have you had following the recommendations for keeping away from close contact with people?</w:t>
      </w:r>
    </w:p>
    <w:p w:rsidRPr="00072ED7" w:rsidR="00806436" w:rsidRDefault="008F424E" w14:paraId="00000113" w14:textId="77777777">
      <w:pPr>
        <w:numPr>
          <w:ilvl w:val="1"/>
          <w:numId w:val="11"/>
        </w:numPr>
        <w:rPr>
          <w:rFonts w:eastAsia="Arial" w:cs="Arial"/>
          <w:szCs w:val="22"/>
        </w:rPr>
      </w:pPr>
      <w:r w:rsidRPr="00072ED7">
        <w:rPr>
          <w:rFonts w:eastAsia="Arial" w:cs="Arial"/>
          <w:szCs w:val="22"/>
          <w:highlight w:val="white"/>
        </w:rPr>
        <w:t>None</w:t>
      </w:r>
    </w:p>
    <w:p w:rsidRPr="00072ED7" w:rsidR="00806436" w:rsidRDefault="008F424E" w14:paraId="00000114" w14:textId="77777777">
      <w:pPr>
        <w:numPr>
          <w:ilvl w:val="1"/>
          <w:numId w:val="11"/>
        </w:numPr>
        <w:rPr>
          <w:rFonts w:eastAsia="Arial" w:cs="Arial"/>
          <w:szCs w:val="22"/>
        </w:rPr>
      </w:pPr>
      <w:r w:rsidRPr="00072ED7">
        <w:rPr>
          <w:rFonts w:eastAsia="Arial" w:cs="Arial"/>
          <w:szCs w:val="22"/>
          <w:highlight w:val="white"/>
        </w:rPr>
        <w:t>A little</w:t>
      </w:r>
    </w:p>
    <w:p w:rsidRPr="00072ED7" w:rsidR="00806436" w:rsidRDefault="008F424E" w14:paraId="00000115" w14:textId="77777777">
      <w:pPr>
        <w:numPr>
          <w:ilvl w:val="1"/>
          <w:numId w:val="11"/>
        </w:numPr>
        <w:rPr>
          <w:rFonts w:eastAsia="Arial" w:cs="Arial"/>
          <w:szCs w:val="22"/>
        </w:rPr>
      </w:pPr>
      <w:r w:rsidRPr="00072ED7">
        <w:rPr>
          <w:rFonts w:eastAsia="Arial" w:cs="Arial"/>
          <w:szCs w:val="22"/>
          <w:highlight w:val="white"/>
        </w:rPr>
        <w:t>Moderate</w:t>
      </w:r>
    </w:p>
    <w:p w:rsidRPr="00072ED7" w:rsidR="00806436" w:rsidRDefault="008F424E" w14:paraId="00000116" w14:textId="77777777">
      <w:pPr>
        <w:numPr>
          <w:ilvl w:val="1"/>
          <w:numId w:val="11"/>
        </w:numPr>
        <w:rPr>
          <w:rFonts w:eastAsia="Arial" w:cs="Arial"/>
          <w:szCs w:val="22"/>
        </w:rPr>
      </w:pPr>
      <w:r w:rsidRPr="00072ED7">
        <w:rPr>
          <w:rFonts w:eastAsia="Arial" w:cs="Arial"/>
          <w:szCs w:val="22"/>
          <w:highlight w:val="white"/>
        </w:rPr>
        <w:t>A lot</w:t>
      </w:r>
    </w:p>
    <w:p w:rsidRPr="00072ED7" w:rsidR="00806436" w:rsidRDefault="008F424E" w14:paraId="00000117" w14:textId="77777777">
      <w:pPr>
        <w:numPr>
          <w:ilvl w:val="1"/>
          <w:numId w:val="11"/>
        </w:numPr>
        <w:rPr>
          <w:rFonts w:eastAsia="Arial" w:cs="Arial"/>
          <w:szCs w:val="22"/>
        </w:rPr>
      </w:pPr>
      <w:r w:rsidRPr="00072ED7">
        <w:rPr>
          <w:rFonts w:eastAsia="Arial" w:cs="Arial"/>
          <w:szCs w:val="22"/>
          <w:highlight w:val="white"/>
        </w:rPr>
        <w:t>A great amount</w:t>
      </w:r>
    </w:p>
    <w:p w:rsidRPr="00072ED7" w:rsidR="00806436" w:rsidRDefault="00806436" w14:paraId="00000118" w14:textId="77777777">
      <w:pPr>
        <w:rPr>
          <w:rFonts w:eastAsia="Arial" w:cs="Arial"/>
          <w:szCs w:val="22"/>
        </w:rPr>
      </w:pPr>
    </w:p>
    <w:p w:rsidRPr="00B21FB8" w:rsidR="00806436" w:rsidRDefault="008F424E" w14:paraId="00000119" w14:textId="77777777">
      <w:pPr>
        <w:numPr>
          <w:ilvl w:val="0"/>
          <w:numId w:val="11"/>
        </w:numPr>
        <w:rPr>
          <w:rFonts w:cs="Arial"/>
          <w:szCs w:val="22"/>
        </w:rPr>
      </w:pPr>
      <w:r w:rsidRPr="00072ED7">
        <w:rPr>
          <w:rFonts w:eastAsia="Arial" w:cs="Arial"/>
          <w:b/>
          <w:szCs w:val="22"/>
        </w:rPr>
        <w:t>… has the quality of the relationships between you and members of your family changed? </w:t>
      </w:r>
    </w:p>
    <w:p w:rsidRPr="00072ED7" w:rsidR="00806436" w:rsidRDefault="008F424E" w14:paraId="0000011A" w14:textId="77777777">
      <w:pPr>
        <w:numPr>
          <w:ilvl w:val="0"/>
          <w:numId w:val="16"/>
        </w:numPr>
        <w:rPr>
          <w:rFonts w:eastAsia="Arial" w:cs="Arial"/>
          <w:szCs w:val="22"/>
        </w:rPr>
      </w:pPr>
      <w:r w:rsidRPr="00072ED7">
        <w:rPr>
          <w:rFonts w:eastAsia="Arial" w:cs="Arial"/>
          <w:szCs w:val="22"/>
        </w:rPr>
        <w:t>A lot worse</w:t>
      </w:r>
    </w:p>
    <w:p w:rsidRPr="00072ED7" w:rsidR="00806436" w:rsidRDefault="008F424E" w14:paraId="0000011B" w14:textId="77777777">
      <w:pPr>
        <w:numPr>
          <w:ilvl w:val="0"/>
          <w:numId w:val="16"/>
        </w:numPr>
        <w:rPr>
          <w:rFonts w:eastAsia="Arial" w:cs="Arial"/>
          <w:szCs w:val="22"/>
        </w:rPr>
      </w:pPr>
      <w:r w:rsidRPr="00072ED7">
        <w:rPr>
          <w:rFonts w:eastAsia="Arial" w:cs="Arial"/>
          <w:szCs w:val="22"/>
        </w:rPr>
        <w:t>A little worse</w:t>
      </w:r>
    </w:p>
    <w:p w:rsidRPr="00072ED7" w:rsidR="00806436" w:rsidRDefault="008F424E" w14:paraId="0000011C" w14:textId="77777777">
      <w:pPr>
        <w:numPr>
          <w:ilvl w:val="0"/>
          <w:numId w:val="16"/>
        </w:numPr>
        <w:rPr>
          <w:rFonts w:eastAsia="Arial" w:cs="Arial"/>
          <w:szCs w:val="22"/>
        </w:rPr>
      </w:pPr>
      <w:r w:rsidRPr="00072ED7">
        <w:rPr>
          <w:rFonts w:eastAsia="Arial" w:cs="Arial"/>
          <w:szCs w:val="22"/>
        </w:rPr>
        <w:t>About the same</w:t>
      </w:r>
    </w:p>
    <w:p w:rsidRPr="00072ED7" w:rsidR="00806436" w:rsidRDefault="008F424E" w14:paraId="0000011D" w14:textId="77777777">
      <w:pPr>
        <w:numPr>
          <w:ilvl w:val="0"/>
          <w:numId w:val="16"/>
        </w:numPr>
        <w:rPr>
          <w:rFonts w:eastAsia="Arial" w:cs="Arial"/>
          <w:szCs w:val="22"/>
        </w:rPr>
      </w:pPr>
      <w:r w:rsidRPr="00072ED7">
        <w:rPr>
          <w:rFonts w:eastAsia="Arial" w:cs="Arial"/>
          <w:szCs w:val="22"/>
        </w:rPr>
        <w:t>A little better</w:t>
      </w:r>
    </w:p>
    <w:p w:rsidRPr="00072ED7" w:rsidR="00806436" w:rsidRDefault="008F424E" w14:paraId="0000011E" w14:textId="77777777">
      <w:pPr>
        <w:numPr>
          <w:ilvl w:val="0"/>
          <w:numId w:val="16"/>
        </w:numPr>
        <w:rPr>
          <w:rFonts w:eastAsia="Arial" w:cs="Arial"/>
          <w:szCs w:val="22"/>
        </w:rPr>
      </w:pPr>
      <w:r w:rsidRPr="00072ED7">
        <w:rPr>
          <w:rFonts w:eastAsia="Arial" w:cs="Arial"/>
          <w:szCs w:val="22"/>
        </w:rPr>
        <w:t>A lot better</w:t>
      </w:r>
    </w:p>
    <w:p w:rsidRPr="00072ED7" w:rsidR="00806436" w:rsidRDefault="00806436" w14:paraId="0000011F" w14:textId="77777777">
      <w:pPr>
        <w:rPr>
          <w:rFonts w:eastAsia="Arial" w:cs="Arial"/>
          <w:szCs w:val="22"/>
        </w:rPr>
      </w:pPr>
    </w:p>
    <w:p w:rsidRPr="00B21FB8" w:rsidR="00806436" w:rsidRDefault="008F424E" w14:paraId="00000120" w14:textId="77777777">
      <w:pPr>
        <w:numPr>
          <w:ilvl w:val="0"/>
          <w:numId w:val="11"/>
        </w:numPr>
        <w:rPr>
          <w:rFonts w:cs="Arial"/>
          <w:szCs w:val="22"/>
        </w:rPr>
      </w:pPr>
      <w:r w:rsidRPr="00072ED7">
        <w:rPr>
          <w:rFonts w:eastAsia="Arial" w:cs="Arial"/>
          <w:b/>
          <w:szCs w:val="22"/>
        </w:rPr>
        <w:t>… how stressful have these changes in family contacts been for you?</w:t>
      </w:r>
    </w:p>
    <w:p w:rsidRPr="00072ED7" w:rsidR="00806436" w:rsidRDefault="008F424E" w14:paraId="00000121" w14:textId="77777777">
      <w:pPr>
        <w:numPr>
          <w:ilvl w:val="1"/>
          <w:numId w:val="11"/>
        </w:numPr>
        <w:rPr>
          <w:rFonts w:eastAsia="Arial" w:cs="Arial"/>
          <w:szCs w:val="22"/>
        </w:rPr>
      </w:pPr>
      <w:r w:rsidRPr="00072ED7">
        <w:rPr>
          <w:rFonts w:eastAsia="Arial" w:cs="Arial"/>
          <w:szCs w:val="22"/>
        </w:rPr>
        <w:t>Not at all</w:t>
      </w:r>
    </w:p>
    <w:p w:rsidRPr="00072ED7" w:rsidR="00806436" w:rsidRDefault="008F424E" w14:paraId="00000122" w14:textId="77777777">
      <w:pPr>
        <w:numPr>
          <w:ilvl w:val="1"/>
          <w:numId w:val="11"/>
        </w:numPr>
        <w:rPr>
          <w:rFonts w:eastAsia="Arial" w:cs="Arial"/>
          <w:szCs w:val="22"/>
        </w:rPr>
      </w:pPr>
      <w:r w:rsidRPr="00072ED7">
        <w:rPr>
          <w:rFonts w:eastAsia="Arial" w:cs="Arial"/>
          <w:szCs w:val="22"/>
        </w:rPr>
        <w:t>Slightly</w:t>
      </w:r>
    </w:p>
    <w:p w:rsidRPr="00072ED7" w:rsidR="00806436" w:rsidRDefault="008F424E" w14:paraId="00000123" w14:textId="77777777">
      <w:pPr>
        <w:numPr>
          <w:ilvl w:val="1"/>
          <w:numId w:val="11"/>
        </w:numPr>
        <w:rPr>
          <w:rFonts w:eastAsia="Arial" w:cs="Arial"/>
          <w:szCs w:val="22"/>
        </w:rPr>
      </w:pPr>
      <w:r w:rsidRPr="00072ED7">
        <w:rPr>
          <w:rFonts w:eastAsia="Arial" w:cs="Arial"/>
          <w:szCs w:val="22"/>
        </w:rPr>
        <w:t>Moderately</w:t>
      </w:r>
    </w:p>
    <w:p w:rsidRPr="00072ED7" w:rsidR="00806436" w:rsidRDefault="008F424E" w14:paraId="00000124" w14:textId="77777777">
      <w:pPr>
        <w:numPr>
          <w:ilvl w:val="1"/>
          <w:numId w:val="11"/>
        </w:numPr>
        <w:rPr>
          <w:rFonts w:eastAsia="Arial" w:cs="Arial"/>
          <w:szCs w:val="22"/>
        </w:rPr>
      </w:pPr>
      <w:r w:rsidRPr="00072ED7">
        <w:rPr>
          <w:rFonts w:eastAsia="Arial" w:cs="Arial"/>
          <w:szCs w:val="22"/>
        </w:rPr>
        <w:t>Very</w:t>
      </w:r>
    </w:p>
    <w:p w:rsidRPr="00072ED7" w:rsidR="00806436" w:rsidDel="007D24AA" w:rsidRDefault="008F424E" w14:paraId="00000125" w14:textId="77777777">
      <w:pPr>
        <w:numPr>
          <w:ilvl w:val="1"/>
          <w:numId w:val="11"/>
        </w:numPr>
        <w:rPr>
          <w:del w:author="Dunn, Julia (NIH/NIMH) [F]" w:date="2020-04-07T11:38:00Z" w:id="260"/>
          <w:rFonts w:eastAsia="Arial" w:cs="Arial"/>
          <w:szCs w:val="22"/>
        </w:rPr>
      </w:pPr>
      <w:r w:rsidRPr="00072ED7">
        <w:rPr>
          <w:rFonts w:eastAsia="Arial" w:cs="Arial"/>
          <w:szCs w:val="22"/>
        </w:rPr>
        <w:t>Extremely</w:t>
      </w:r>
    </w:p>
    <w:p w:rsidRPr="007D24AA" w:rsidR="00593905" w:rsidRDefault="00593905" w14:paraId="00AAA702" w14:textId="2B0568D1">
      <w:pPr>
        <w:numPr>
          <w:ilvl w:val="1"/>
          <w:numId w:val="11"/>
        </w:numPr>
        <w:rPr>
          <w:rFonts w:eastAsia="Arial" w:cs="Arial"/>
          <w:b/>
          <w:szCs w:val="22"/>
        </w:rPr>
        <w:pPrChange w:author="Dunn, Julia (NIH/NIMH) [F]" w:date="2020-04-07T11:38:00Z" w:id="261">
          <w:pPr/>
        </w:pPrChange>
      </w:pPr>
      <w:del w:author="Dunn, Julia (NIH/NIMH) [F]" w:date="2020-04-07T11:38:00Z" w:id="262">
        <w:r w:rsidRPr="007D24AA" w:rsidDel="007D24AA">
          <w:rPr>
            <w:rFonts w:eastAsia="Arial" w:cs="Arial"/>
            <w:b/>
            <w:szCs w:val="22"/>
          </w:rPr>
          <w:br w:type="page"/>
        </w:r>
      </w:del>
    </w:p>
    <w:p w:rsidRPr="00B21FB8" w:rsidR="00806436" w:rsidRDefault="008F424E" w14:paraId="00000126" w14:textId="0640D7FD">
      <w:pPr>
        <w:numPr>
          <w:ilvl w:val="0"/>
          <w:numId w:val="11"/>
        </w:numPr>
        <w:spacing w:before="149"/>
        <w:rPr>
          <w:rFonts w:cs="Arial"/>
          <w:szCs w:val="22"/>
        </w:rPr>
      </w:pPr>
      <w:r w:rsidRPr="00072ED7">
        <w:rPr>
          <w:rFonts w:eastAsia="Arial" w:cs="Arial"/>
          <w:b/>
          <w:szCs w:val="22"/>
        </w:rPr>
        <w:t>… has the quality of your relationships with your friends changed?</w:t>
      </w:r>
      <w:r w:rsidRPr="00072ED7">
        <w:rPr>
          <w:rFonts w:eastAsia="Arial" w:cs="Arial"/>
          <w:b/>
          <w:szCs w:val="22"/>
        </w:rPr>
        <w:tab/>
      </w:r>
    </w:p>
    <w:p w:rsidRPr="00072ED7" w:rsidR="00806436" w:rsidRDefault="008F424E" w14:paraId="00000127" w14:textId="77777777">
      <w:pPr>
        <w:numPr>
          <w:ilvl w:val="0"/>
          <w:numId w:val="6"/>
        </w:numPr>
        <w:rPr>
          <w:rFonts w:eastAsia="Arial" w:cs="Arial"/>
          <w:szCs w:val="22"/>
        </w:rPr>
      </w:pPr>
      <w:r w:rsidRPr="00072ED7">
        <w:rPr>
          <w:rFonts w:eastAsia="Arial" w:cs="Arial"/>
          <w:szCs w:val="22"/>
        </w:rPr>
        <w:t>A lot worse</w:t>
      </w:r>
    </w:p>
    <w:p w:rsidRPr="00072ED7" w:rsidR="00806436" w:rsidRDefault="008F424E" w14:paraId="00000128" w14:textId="77777777">
      <w:pPr>
        <w:numPr>
          <w:ilvl w:val="0"/>
          <w:numId w:val="6"/>
        </w:numPr>
        <w:rPr>
          <w:rFonts w:eastAsia="Arial" w:cs="Arial"/>
          <w:szCs w:val="22"/>
        </w:rPr>
      </w:pPr>
      <w:r w:rsidRPr="00072ED7">
        <w:rPr>
          <w:rFonts w:eastAsia="Arial" w:cs="Arial"/>
          <w:szCs w:val="22"/>
        </w:rPr>
        <w:t xml:space="preserve">A little worse </w:t>
      </w:r>
    </w:p>
    <w:p w:rsidRPr="00072ED7" w:rsidR="00806436" w:rsidRDefault="008F424E" w14:paraId="00000129" w14:textId="77777777">
      <w:pPr>
        <w:numPr>
          <w:ilvl w:val="0"/>
          <w:numId w:val="6"/>
        </w:numPr>
        <w:rPr>
          <w:rFonts w:eastAsia="Arial" w:cs="Arial"/>
          <w:szCs w:val="22"/>
        </w:rPr>
      </w:pPr>
      <w:r w:rsidRPr="00072ED7">
        <w:rPr>
          <w:rFonts w:eastAsia="Arial" w:cs="Arial"/>
          <w:szCs w:val="22"/>
        </w:rPr>
        <w:t>About the same</w:t>
      </w:r>
    </w:p>
    <w:p w:rsidRPr="00072ED7" w:rsidR="00806436" w:rsidRDefault="008F424E" w14:paraId="0000012A" w14:textId="77777777">
      <w:pPr>
        <w:numPr>
          <w:ilvl w:val="0"/>
          <w:numId w:val="6"/>
        </w:numPr>
        <w:rPr>
          <w:rFonts w:eastAsia="Arial" w:cs="Arial"/>
          <w:szCs w:val="22"/>
        </w:rPr>
      </w:pPr>
      <w:r w:rsidRPr="00072ED7">
        <w:rPr>
          <w:rFonts w:eastAsia="Arial" w:cs="Arial"/>
          <w:szCs w:val="22"/>
        </w:rPr>
        <w:t xml:space="preserve">A little better  </w:t>
      </w:r>
    </w:p>
    <w:p w:rsidRPr="00072ED7" w:rsidR="00806436" w:rsidRDefault="008F424E" w14:paraId="0000012B" w14:textId="77777777">
      <w:pPr>
        <w:numPr>
          <w:ilvl w:val="0"/>
          <w:numId w:val="6"/>
        </w:numPr>
        <w:rPr>
          <w:rFonts w:eastAsia="Arial" w:cs="Arial"/>
          <w:szCs w:val="22"/>
        </w:rPr>
      </w:pPr>
      <w:r w:rsidRPr="00072ED7">
        <w:rPr>
          <w:rFonts w:eastAsia="Arial" w:cs="Arial"/>
          <w:szCs w:val="22"/>
        </w:rPr>
        <w:t>A lot better</w:t>
      </w:r>
    </w:p>
    <w:p w:rsidRPr="00072ED7" w:rsidR="00806436" w:rsidRDefault="00806436" w14:paraId="0000012C" w14:textId="77777777">
      <w:pPr>
        <w:rPr>
          <w:rFonts w:eastAsia="Arial" w:cs="Arial"/>
          <w:szCs w:val="22"/>
        </w:rPr>
      </w:pPr>
    </w:p>
    <w:p w:rsidRPr="00B21FB8" w:rsidR="00806436" w:rsidRDefault="008F424E" w14:paraId="0000012D" w14:textId="77777777">
      <w:pPr>
        <w:numPr>
          <w:ilvl w:val="0"/>
          <w:numId w:val="11"/>
        </w:numPr>
        <w:rPr>
          <w:rFonts w:cs="Arial"/>
          <w:szCs w:val="22"/>
        </w:rPr>
      </w:pPr>
      <w:r w:rsidRPr="00072ED7">
        <w:rPr>
          <w:rFonts w:eastAsia="Arial" w:cs="Arial"/>
          <w:b/>
          <w:szCs w:val="22"/>
        </w:rPr>
        <w:t>… how stressful have these changes in social contacts been for you?</w:t>
      </w:r>
    </w:p>
    <w:p w:rsidRPr="00072ED7" w:rsidR="00806436" w:rsidRDefault="008F424E" w14:paraId="0000012E" w14:textId="77777777">
      <w:pPr>
        <w:numPr>
          <w:ilvl w:val="1"/>
          <w:numId w:val="11"/>
        </w:numPr>
        <w:rPr>
          <w:rFonts w:eastAsia="Arial" w:cs="Arial"/>
          <w:szCs w:val="22"/>
        </w:rPr>
      </w:pPr>
      <w:r w:rsidRPr="00072ED7">
        <w:rPr>
          <w:rFonts w:eastAsia="Arial" w:cs="Arial"/>
          <w:szCs w:val="22"/>
          <w:highlight w:val="white"/>
        </w:rPr>
        <w:t>Not at all</w:t>
      </w:r>
    </w:p>
    <w:p w:rsidRPr="00072ED7" w:rsidR="00806436" w:rsidRDefault="008F424E" w14:paraId="0000012F" w14:textId="77777777">
      <w:pPr>
        <w:numPr>
          <w:ilvl w:val="1"/>
          <w:numId w:val="11"/>
        </w:numPr>
        <w:rPr>
          <w:rFonts w:eastAsia="Arial" w:cs="Arial"/>
          <w:szCs w:val="22"/>
        </w:rPr>
      </w:pPr>
      <w:r w:rsidRPr="00072ED7">
        <w:rPr>
          <w:rFonts w:eastAsia="Arial" w:cs="Arial"/>
          <w:szCs w:val="22"/>
          <w:highlight w:val="white"/>
        </w:rPr>
        <w:t>Slightly</w:t>
      </w:r>
    </w:p>
    <w:p w:rsidRPr="00072ED7" w:rsidR="00806436" w:rsidRDefault="008F424E" w14:paraId="00000130" w14:textId="77777777">
      <w:pPr>
        <w:numPr>
          <w:ilvl w:val="1"/>
          <w:numId w:val="11"/>
        </w:numPr>
        <w:rPr>
          <w:rFonts w:eastAsia="Arial" w:cs="Arial"/>
          <w:szCs w:val="22"/>
        </w:rPr>
      </w:pPr>
      <w:r w:rsidRPr="00072ED7">
        <w:rPr>
          <w:rFonts w:eastAsia="Arial" w:cs="Arial"/>
          <w:szCs w:val="22"/>
          <w:highlight w:val="white"/>
        </w:rPr>
        <w:t>Moderately</w:t>
      </w:r>
    </w:p>
    <w:p w:rsidRPr="00072ED7" w:rsidR="00806436" w:rsidRDefault="008F424E" w14:paraId="00000131" w14:textId="77777777">
      <w:pPr>
        <w:numPr>
          <w:ilvl w:val="1"/>
          <w:numId w:val="11"/>
        </w:numPr>
        <w:rPr>
          <w:rFonts w:eastAsia="Arial" w:cs="Arial"/>
          <w:szCs w:val="22"/>
        </w:rPr>
      </w:pPr>
      <w:r w:rsidRPr="00072ED7">
        <w:rPr>
          <w:rFonts w:eastAsia="Arial" w:cs="Arial"/>
          <w:szCs w:val="22"/>
          <w:highlight w:val="white"/>
        </w:rPr>
        <w:t>Very</w:t>
      </w:r>
    </w:p>
    <w:p w:rsidRPr="00072ED7" w:rsidR="00806436" w:rsidRDefault="008F424E" w14:paraId="00000132" w14:textId="77777777">
      <w:pPr>
        <w:numPr>
          <w:ilvl w:val="1"/>
          <w:numId w:val="11"/>
        </w:numPr>
        <w:rPr>
          <w:rFonts w:eastAsia="Arial" w:cs="Arial"/>
          <w:szCs w:val="22"/>
        </w:rPr>
      </w:pPr>
      <w:r w:rsidRPr="00072ED7">
        <w:rPr>
          <w:rFonts w:eastAsia="Arial" w:cs="Arial"/>
          <w:szCs w:val="22"/>
          <w:highlight w:val="white"/>
        </w:rPr>
        <w:t>Extremely</w:t>
      </w:r>
    </w:p>
    <w:p w:rsidRPr="00072ED7" w:rsidR="00806436" w:rsidRDefault="00806436" w14:paraId="00000133" w14:textId="77777777">
      <w:pPr>
        <w:rPr>
          <w:rFonts w:eastAsia="Arial" w:cs="Arial"/>
          <w:szCs w:val="22"/>
        </w:rPr>
      </w:pPr>
    </w:p>
    <w:p w:rsidRPr="00B21FB8" w:rsidR="00806436" w:rsidRDefault="008F424E" w14:paraId="00000134" w14:textId="77777777">
      <w:pPr>
        <w:numPr>
          <w:ilvl w:val="0"/>
          <w:numId w:val="11"/>
        </w:numPr>
        <w:rPr>
          <w:rFonts w:cs="Arial"/>
          <w:szCs w:val="22"/>
        </w:rPr>
      </w:pPr>
      <w:r w:rsidRPr="00072ED7">
        <w:rPr>
          <w:rFonts w:eastAsia="Arial" w:cs="Arial"/>
          <w:b/>
          <w:szCs w:val="22"/>
        </w:rPr>
        <w:t>… how much has cancellation of important events (such as graduation, prom, vacation, etc.) in your life been difficult for you?</w:t>
      </w:r>
    </w:p>
    <w:p w:rsidRPr="00072ED7" w:rsidR="00806436" w:rsidRDefault="008F424E" w14:paraId="00000135" w14:textId="77777777">
      <w:pPr>
        <w:numPr>
          <w:ilvl w:val="1"/>
          <w:numId w:val="11"/>
        </w:numPr>
        <w:rPr>
          <w:rFonts w:eastAsia="Arial" w:cs="Arial"/>
          <w:szCs w:val="22"/>
        </w:rPr>
      </w:pPr>
      <w:r w:rsidRPr="00072ED7">
        <w:rPr>
          <w:rFonts w:eastAsia="Arial" w:cs="Arial"/>
          <w:szCs w:val="22"/>
          <w:highlight w:val="white"/>
        </w:rPr>
        <w:t>Not at all</w:t>
      </w:r>
    </w:p>
    <w:p w:rsidRPr="00072ED7" w:rsidR="00806436" w:rsidRDefault="008F424E" w14:paraId="00000136" w14:textId="77777777">
      <w:pPr>
        <w:numPr>
          <w:ilvl w:val="1"/>
          <w:numId w:val="11"/>
        </w:numPr>
        <w:rPr>
          <w:rFonts w:eastAsia="Arial" w:cs="Arial"/>
          <w:szCs w:val="22"/>
        </w:rPr>
      </w:pPr>
      <w:r w:rsidRPr="00072ED7">
        <w:rPr>
          <w:rFonts w:eastAsia="Arial" w:cs="Arial"/>
          <w:szCs w:val="22"/>
          <w:highlight w:val="white"/>
        </w:rPr>
        <w:t>Slightly</w:t>
      </w:r>
    </w:p>
    <w:p w:rsidRPr="00072ED7" w:rsidR="00806436" w:rsidRDefault="008F424E" w14:paraId="00000137" w14:textId="77777777">
      <w:pPr>
        <w:numPr>
          <w:ilvl w:val="1"/>
          <w:numId w:val="11"/>
        </w:numPr>
        <w:rPr>
          <w:rFonts w:eastAsia="Arial" w:cs="Arial"/>
          <w:szCs w:val="22"/>
        </w:rPr>
      </w:pPr>
      <w:r w:rsidRPr="00072ED7">
        <w:rPr>
          <w:rFonts w:eastAsia="Arial" w:cs="Arial"/>
          <w:szCs w:val="22"/>
          <w:highlight w:val="white"/>
        </w:rPr>
        <w:t>Moderately</w:t>
      </w:r>
    </w:p>
    <w:p w:rsidRPr="00072ED7" w:rsidR="00806436" w:rsidRDefault="008F424E" w14:paraId="00000138" w14:textId="77777777">
      <w:pPr>
        <w:numPr>
          <w:ilvl w:val="1"/>
          <w:numId w:val="11"/>
        </w:numPr>
        <w:rPr>
          <w:rFonts w:eastAsia="Arial" w:cs="Arial"/>
          <w:szCs w:val="22"/>
        </w:rPr>
      </w:pPr>
      <w:r w:rsidRPr="00072ED7">
        <w:rPr>
          <w:rFonts w:eastAsia="Arial" w:cs="Arial"/>
          <w:szCs w:val="22"/>
          <w:highlight w:val="white"/>
        </w:rPr>
        <w:t>Very</w:t>
      </w:r>
    </w:p>
    <w:p w:rsidRPr="00072ED7" w:rsidR="00E92E0C" w:rsidP="00A54B93" w:rsidRDefault="008F424E" w14:paraId="48984442" w14:textId="54998C65">
      <w:pPr>
        <w:numPr>
          <w:ilvl w:val="1"/>
          <w:numId w:val="11"/>
        </w:numPr>
        <w:rPr>
          <w:rFonts w:eastAsia="Arial" w:cs="Arial"/>
          <w:szCs w:val="22"/>
        </w:rPr>
      </w:pPr>
      <w:r w:rsidRPr="00072ED7">
        <w:rPr>
          <w:rFonts w:eastAsia="Arial" w:cs="Arial"/>
          <w:szCs w:val="22"/>
          <w:highlight w:val="white"/>
        </w:rPr>
        <w:t>Extremely</w:t>
      </w:r>
    </w:p>
    <w:p w:rsidRPr="00072ED7" w:rsidR="007D5D12" w:rsidDel="0012123F" w:rsidRDefault="007D5D12" w14:paraId="4D068570" w14:textId="77777777">
      <w:pPr>
        <w:rPr>
          <w:del w:author="Dunn, Julia (NIH/NIMH) [F]" w:date="2020-04-09T16:21:00Z" w:id="263"/>
          <w:rFonts w:eastAsia="Arial" w:cs="Arial"/>
          <w:szCs w:val="22"/>
        </w:rPr>
      </w:pPr>
    </w:p>
    <w:p w:rsidR="007031EA" w:rsidRDefault="007031EA" w14:paraId="660D5C69" w14:textId="26BDE0A4">
      <w:pPr>
        <w:rPr>
          <w:ins w:author="Dunn, Julia (NIH/NIMH) [F]" w:date="2020-04-07T11:38:00Z" w:id="264"/>
          <w:rFonts w:eastAsia="Arial" w:cs="Arial"/>
          <w:b/>
          <w:szCs w:val="22"/>
        </w:rPr>
      </w:pPr>
    </w:p>
    <w:p w:rsidRPr="00B21FB8" w:rsidR="00806436" w:rsidRDefault="008F424E" w14:paraId="0000013B" w14:textId="1694D072">
      <w:pPr>
        <w:numPr>
          <w:ilvl w:val="0"/>
          <w:numId w:val="11"/>
        </w:numPr>
        <w:rPr>
          <w:rFonts w:cs="Arial"/>
          <w:szCs w:val="22"/>
        </w:rPr>
      </w:pPr>
      <w:r w:rsidRPr="00072ED7">
        <w:rPr>
          <w:rFonts w:eastAsia="Arial" w:cs="Arial"/>
          <w:b/>
          <w:szCs w:val="22"/>
        </w:rPr>
        <w:t xml:space="preserve">… to what degree have changes related to </w:t>
      </w:r>
      <w:r w:rsidRPr="00072ED7" w:rsidR="00766DF3">
        <w:rPr>
          <w:rFonts w:eastAsia="Arial" w:cs="Arial"/>
          <w:b/>
          <w:szCs w:val="22"/>
        </w:rPr>
        <w:t xml:space="preserve">the Coronavirus/COVID-19 crisis in your area </w:t>
      </w:r>
      <w:r w:rsidRPr="00072ED7">
        <w:rPr>
          <w:rFonts w:eastAsia="Arial" w:cs="Arial"/>
          <w:b/>
          <w:szCs w:val="22"/>
        </w:rPr>
        <w:t>created financial problems for you or your family?</w:t>
      </w:r>
    </w:p>
    <w:p w:rsidRPr="00072ED7" w:rsidR="00806436" w:rsidRDefault="008F424E" w14:paraId="0000013C" w14:textId="77777777">
      <w:pPr>
        <w:numPr>
          <w:ilvl w:val="1"/>
          <w:numId w:val="11"/>
        </w:numPr>
        <w:rPr>
          <w:rFonts w:eastAsia="Arial" w:cs="Arial"/>
          <w:szCs w:val="22"/>
        </w:rPr>
      </w:pPr>
      <w:r w:rsidRPr="00072ED7">
        <w:rPr>
          <w:rFonts w:eastAsia="Arial" w:cs="Arial"/>
          <w:szCs w:val="22"/>
          <w:highlight w:val="white"/>
        </w:rPr>
        <w:t>Not at all</w:t>
      </w:r>
    </w:p>
    <w:p w:rsidRPr="00072ED7" w:rsidR="00806436" w:rsidRDefault="008F424E" w14:paraId="0000013D" w14:textId="77777777">
      <w:pPr>
        <w:numPr>
          <w:ilvl w:val="1"/>
          <w:numId w:val="11"/>
        </w:numPr>
        <w:rPr>
          <w:rFonts w:eastAsia="Arial" w:cs="Arial"/>
          <w:szCs w:val="22"/>
        </w:rPr>
      </w:pPr>
      <w:r w:rsidRPr="00072ED7">
        <w:rPr>
          <w:rFonts w:eastAsia="Arial" w:cs="Arial"/>
          <w:szCs w:val="22"/>
          <w:highlight w:val="white"/>
        </w:rPr>
        <w:t>Slightly</w:t>
      </w:r>
    </w:p>
    <w:p w:rsidRPr="00072ED7" w:rsidR="00806436" w:rsidRDefault="008F424E" w14:paraId="0000013E" w14:textId="77777777">
      <w:pPr>
        <w:numPr>
          <w:ilvl w:val="1"/>
          <w:numId w:val="11"/>
        </w:numPr>
        <w:rPr>
          <w:rFonts w:eastAsia="Arial" w:cs="Arial"/>
          <w:szCs w:val="22"/>
        </w:rPr>
      </w:pPr>
      <w:r w:rsidRPr="00072ED7">
        <w:rPr>
          <w:rFonts w:eastAsia="Arial" w:cs="Arial"/>
          <w:szCs w:val="22"/>
          <w:highlight w:val="white"/>
        </w:rPr>
        <w:t>Moderately</w:t>
      </w:r>
    </w:p>
    <w:p w:rsidRPr="00072ED7" w:rsidR="00806436" w:rsidRDefault="008F424E" w14:paraId="0000013F" w14:textId="77777777">
      <w:pPr>
        <w:numPr>
          <w:ilvl w:val="1"/>
          <w:numId w:val="11"/>
        </w:numPr>
        <w:rPr>
          <w:rFonts w:eastAsia="Arial" w:cs="Arial"/>
          <w:szCs w:val="22"/>
        </w:rPr>
      </w:pPr>
      <w:r w:rsidRPr="00072ED7">
        <w:rPr>
          <w:rFonts w:eastAsia="Arial" w:cs="Arial"/>
          <w:szCs w:val="22"/>
          <w:highlight w:val="white"/>
        </w:rPr>
        <w:t>Very</w:t>
      </w:r>
    </w:p>
    <w:p w:rsidRPr="00072ED7" w:rsidR="00806436" w:rsidRDefault="008F424E" w14:paraId="00000140" w14:textId="77777777">
      <w:pPr>
        <w:numPr>
          <w:ilvl w:val="1"/>
          <w:numId w:val="11"/>
        </w:numPr>
        <w:rPr>
          <w:rFonts w:eastAsia="Arial" w:cs="Arial"/>
          <w:szCs w:val="22"/>
        </w:rPr>
      </w:pPr>
      <w:r w:rsidRPr="00072ED7">
        <w:rPr>
          <w:rFonts w:eastAsia="Arial" w:cs="Arial"/>
          <w:szCs w:val="22"/>
          <w:highlight w:val="white"/>
        </w:rPr>
        <w:t>Extremely</w:t>
      </w:r>
    </w:p>
    <w:p w:rsidRPr="00072ED7" w:rsidR="00806436" w:rsidRDefault="00806436" w14:paraId="00000141" w14:textId="77777777">
      <w:pPr>
        <w:rPr>
          <w:rFonts w:eastAsia="Arial" w:cs="Arial"/>
          <w:szCs w:val="22"/>
        </w:rPr>
      </w:pPr>
    </w:p>
    <w:p w:rsidRPr="00B21FB8" w:rsidR="00806436" w:rsidRDefault="008F424E" w14:paraId="00000142" w14:textId="77777777">
      <w:pPr>
        <w:numPr>
          <w:ilvl w:val="0"/>
          <w:numId w:val="11"/>
        </w:numPr>
        <w:rPr>
          <w:rFonts w:cs="Arial"/>
          <w:szCs w:val="22"/>
        </w:rPr>
      </w:pPr>
      <w:r w:rsidRPr="00072ED7">
        <w:rPr>
          <w:rFonts w:eastAsia="Arial" w:cs="Arial"/>
          <w:b/>
          <w:szCs w:val="22"/>
        </w:rPr>
        <w:t>… to what degree are you concerned about the stability of your living situation?</w:t>
      </w:r>
    </w:p>
    <w:p w:rsidRPr="00072ED7" w:rsidR="00806436" w:rsidRDefault="008F424E" w14:paraId="00000143" w14:textId="77777777">
      <w:pPr>
        <w:numPr>
          <w:ilvl w:val="1"/>
          <w:numId w:val="11"/>
        </w:numPr>
        <w:rPr>
          <w:rFonts w:eastAsia="Arial" w:cs="Arial"/>
          <w:szCs w:val="22"/>
        </w:rPr>
      </w:pPr>
      <w:r w:rsidRPr="00072ED7">
        <w:rPr>
          <w:rFonts w:eastAsia="Arial" w:cs="Arial"/>
          <w:szCs w:val="22"/>
          <w:highlight w:val="white"/>
        </w:rPr>
        <w:t>Not at all</w:t>
      </w:r>
    </w:p>
    <w:p w:rsidRPr="00072ED7" w:rsidR="00806436" w:rsidRDefault="008F424E" w14:paraId="00000144" w14:textId="77777777">
      <w:pPr>
        <w:numPr>
          <w:ilvl w:val="1"/>
          <w:numId w:val="11"/>
        </w:numPr>
        <w:rPr>
          <w:rFonts w:eastAsia="Arial" w:cs="Arial"/>
          <w:szCs w:val="22"/>
        </w:rPr>
      </w:pPr>
      <w:r w:rsidRPr="00072ED7">
        <w:rPr>
          <w:rFonts w:eastAsia="Arial" w:cs="Arial"/>
          <w:szCs w:val="22"/>
          <w:highlight w:val="white"/>
        </w:rPr>
        <w:t>Slightly</w:t>
      </w:r>
    </w:p>
    <w:p w:rsidRPr="00072ED7" w:rsidR="00806436" w:rsidRDefault="008F424E" w14:paraId="00000145" w14:textId="77777777">
      <w:pPr>
        <w:numPr>
          <w:ilvl w:val="1"/>
          <w:numId w:val="11"/>
        </w:numPr>
        <w:rPr>
          <w:rFonts w:eastAsia="Arial" w:cs="Arial"/>
          <w:szCs w:val="22"/>
        </w:rPr>
      </w:pPr>
      <w:r w:rsidRPr="00072ED7">
        <w:rPr>
          <w:rFonts w:eastAsia="Arial" w:cs="Arial"/>
          <w:szCs w:val="22"/>
          <w:highlight w:val="white"/>
        </w:rPr>
        <w:t>Moderately</w:t>
      </w:r>
    </w:p>
    <w:p w:rsidRPr="00072ED7" w:rsidR="00806436" w:rsidRDefault="008F424E" w14:paraId="00000146" w14:textId="77777777">
      <w:pPr>
        <w:numPr>
          <w:ilvl w:val="1"/>
          <w:numId w:val="11"/>
        </w:numPr>
        <w:rPr>
          <w:rFonts w:eastAsia="Arial" w:cs="Arial"/>
          <w:szCs w:val="22"/>
        </w:rPr>
      </w:pPr>
      <w:r w:rsidRPr="00072ED7">
        <w:rPr>
          <w:rFonts w:eastAsia="Arial" w:cs="Arial"/>
          <w:szCs w:val="22"/>
          <w:highlight w:val="white"/>
        </w:rPr>
        <w:t>Very</w:t>
      </w:r>
    </w:p>
    <w:p w:rsidRPr="00072ED7" w:rsidR="00806436" w:rsidRDefault="008F424E" w14:paraId="00000147" w14:textId="77777777">
      <w:pPr>
        <w:numPr>
          <w:ilvl w:val="1"/>
          <w:numId w:val="11"/>
        </w:numPr>
        <w:rPr>
          <w:rFonts w:eastAsia="Arial" w:cs="Arial"/>
          <w:szCs w:val="22"/>
        </w:rPr>
      </w:pPr>
      <w:r w:rsidRPr="00072ED7">
        <w:rPr>
          <w:rFonts w:eastAsia="Arial" w:cs="Arial"/>
          <w:szCs w:val="22"/>
          <w:highlight w:val="white"/>
        </w:rPr>
        <w:t>Extremely</w:t>
      </w:r>
    </w:p>
    <w:p w:rsidRPr="00072ED7" w:rsidR="00806436" w:rsidRDefault="00806436" w14:paraId="00000148" w14:textId="77777777">
      <w:pPr>
        <w:rPr>
          <w:rFonts w:eastAsia="Arial" w:cs="Arial"/>
          <w:szCs w:val="22"/>
        </w:rPr>
      </w:pPr>
    </w:p>
    <w:p w:rsidRPr="00B21FB8" w:rsidR="00806436" w:rsidRDefault="008F424E" w14:paraId="00000149" w14:textId="77777777">
      <w:pPr>
        <w:numPr>
          <w:ilvl w:val="0"/>
          <w:numId w:val="11"/>
        </w:numPr>
        <w:rPr>
          <w:rFonts w:cs="Arial"/>
          <w:szCs w:val="22"/>
        </w:rPr>
      </w:pPr>
      <w:r w:rsidRPr="00072ED7">
        <w:rPr>
          <w:rFonts w:eastAsia="Arial" w:cs="Arial"/>
          <w:b/>
          <w:szCs w:val="22"/>
        </w:rPr>
        <w:t>… did you worry whether your food would run out because of a lack of money? </w:t>
      </w:r>
    </w:p>
    <w:p w:rsidRPr="00072ED7" w:rsidR="00806436" w:rsidRDefault="008F424E" w14:paraId="0000014A" w14:textId="77777777">
      <w:pPr>
        <w:numPr>
          <w:ilvl w:val="1"/>
          <w:numId w:val="11"/>
        </w:numPr>
        <w:rPr>
          <w:rFonts w:eastAsia="Arial" w:cs="Arial"/>
          <w:szCs w:val="22"/>
        </w:rPr>
      </w:pPr>
      <w:r w:rsidRPr="00072ED7">
        <w:rPr>
          <w:rFonts w:eastAsia="Arial" w:cs="Arial"/>
          <w:szCs w:val="22"/>
        </w:rPr>
        <w:t>Yes</w:t>
      </w:r>
    </w:p>
    <w:p w:rsidRPr="00072ED7" w:rsidR="00806436" w:rsidRDefault="008F424E" w14:paraId="0000014B" w14:textId="77777777">
      <w:pPr>
        <w:numPr>
          <w:ilvl w:val="1"/>
          <w:numId w:val="11"/>
        </w:numPr>
        <w:rPr>
          <w:rFonts w:eastAsia="Arial" w:cs="Arial"/>
          <w:szCs w:val="22"/>
        </w:rPr>
      </w:pPr>
      <w:r w:rsidRPr="00072ED7">
        <w:rPr>
          <w:rFonts w:eastAsia="Arial" w:cs="Arial"/>
          <w:szCs w:val="22"/>
        </w:rPr>
        <w:t>No</w:t>
      </w:r>
    </w:p>
    <w:p w:rsidRPr="00072ED7" w:rsidR="00806436" w:rsidRDefault="00806436" w14:paraId="0000014C" w14:textId="77777777">
      <w:pPr>
        <w:rPr>
          <w:rFonts w:eastAsia="Arial" w:cs="Arial"/>
          <w:szCs w:val="22"/>
        </w:rPr>
      </w:pPr>
    </w:p>
    <w:p w:rsidRPr="00B21FB8" w:rsidR="00806436" w:rsidRDefault="00457F30" w14:paraId="0000014D" w14:textId="21ABCEA4">
      <w:pPr>
        <w:numPr>
          <w:ilvl w:val="0"/>
          <w:numId w:val="11"/>
        </w:numPr>
        <w:rPr>
          <w:rFonts w:cs="Arial"/>
          <w:szCs w:val="22"/>
        </w:rPr>
      </w:pPr>
      <w:r w:rsidRPr="00072ED7">
        <w:rPr>
          <w:rFonts w:eastAsia="Arial" w:cs="Arial"/>
          <w:b/>
          <w:szCs w:val="22"/>
        </w:rPr>
        <w:t>H</w:t>
      </w:r>
      <w:r w:rsidRPr="00072ED7" w:rsidR="008F424E">
        <w:rPr>
          <w:rFonts w:eastAsia="Arial" w:cs="Arial"/>
          <w:b/>
          <w:szCs w:val="22"/>
        </w:rPr>
        <w:t xml:space="preserve">ow hopeful are you that the </w:t>
      </w:r>
      <w:r w:rsidRPr="00072ED7" w:rsidR="00766DF3">
        <w:rPr>
          <w:rFonts w:eastAsia="Arial" w:cs="Arial"/>
          <w:b/>
          <w:szCs w:val="22"/>
        </w:rPr>
        <w:t xml:space="preserve">Coronavirus/COVID-19 crisis in your area </w:t>
      </w:r>
      <w:r w:rsidRPr="00072ED7" w:rsidR="008F424E">
        <w:rPr>
          <w:rFonts w:eastAsia="Arial" w:cs="Arial"/>
          <w:b/>
          <w:szCs w:val="22"/>
        </w:rPr>
        <w:t>will end soon?</w:t>
      </w:r>
    </w:p>
    <w:p w:rsidRPr="00072ED7" w:rsidR="00806436" w:rsidRDefault="008F424E" w14:paraId="0000014E" w14:textId="77777777">
      <w:pPr>
        <w:numPr>
          <w:ilvl w:val="1"/>
          <w:numId w:val="11"/>
        </w:numPr>
        <w:rPr>
          <w:rFonts w:eastAsia="Arial" w:cs="Arial"/>
          <w:szCs w:val="22"/>
        </w:rPr>
      </w:pPr>
      <w:r w:rsidRPr="00072ED7">
        <w:rPr>
          <w:rFonts w:eastAsia="Arial" w:cs="Arial"/>
          <w:szCs w:val="22"/>
          <w:highlight w:val="white"/>
        </w:rPr>
        <w:t>Not at all</w:t>
      </w:r>
    </w:p>
    <w:p w:rsidRPr="00072ED7" w:rsidR="00806436" w:rsidRDefault="008F424E" w14:paraId="0000014F" w14:textId="77777777">
      <w:pPr>
        <w:numPr>
          <w:ilvl w:val="1"/>
          <w:numId w:val="11"/>
        </w:numPr>
        <w:rPr>
          <w:rFonts w:eastAsia="Arial" w:cs="Arial"/>
          <w:szCs w:val="22"/>
        </w:rPr>
      </w:pPr>
      <w:r w:rsidRPr="00072ED7">
        <w:rPr>
          <w:rFonts w:eastAsia="Arial" w:cs="Arial"/>
          <w:szCs w:val="22"/>
          <w:highlight w:val="white"/>
        </w:rPr>
        <w:t>Slightly</w:t>
      </w:r>
    </w:p>
    <w:p w:rsidRPr="00072ED7" w:rsidR="00806436" w:rsidRDefault="008F424E" w14:paraId="00000150" w14:textId="77777777">
      <w:pPr>
        <w:numPr>
          <w:ilvl w:val="1"/>
          <w:numId w:val="11"/>
        </w:numPr>
        <w:rPr>
          <w:rFonts w:eastAsia="Arial" w:cs="Arial"/>
          <w:szCs w:val="22"/>
        </w:rPr>
      </w:pPr>
      <w:r w:rsidRPr="00072ED7">
        <w:rPr>
          <w:rFonts w:eastAsia="Arial" w:cs="Arial"/>
          <w:szCs w:val="22"/>
          <w:highlight w:val="white"/>
        </w:rPr>
        <w:t>Moderately</w:t>
      </w:r>
    </w:p>
    <w:p w:rsidRPr="00072ED7" w:rsidR="00806436" w:rsidRDefault="008F424E" w14:paraId="00000151" w14:textId="77777777">
      <w:pPr>
        <w:numPr>
          <w:ilvl w:val="1"/>
          <w:numId w:val="11"/>
        </w:numPr>
        <w:rPr>
          <w:rFonts w:eastAsia="Arial" w:cs="Arial"/>
          <w:szCs w:val="22"/>
        </w:rPr>
      </w:pPr>
      <w:r w:rsidRPr="00072ED7">
        <w:rPr>
          <w:rFonts w:eastAsia="Arial" w:cs="Arial"/>
          <w:szCs w:val="22"/>
          <w:highlight w:val="white"/>
        </w:rPr>
        <w:t>Very</w:t>
      </w:r>
    </w:p>
    <w:p w:rsidRPr="007031EA" w:rsidR="00766DF3" w:rsidP="00A54B93" w:rsidRDefault="008F424E" w14:paraId="1914C10D" w14:textId="7DC75E16">
      <w:pPr>
        <w:numPr>
          <w:ilvl w:val="1"/>
          <w:numId w:val="11"/>
        </w:numPr>
        <w:rPr>
          <w:ins w:author="Dunn, Julia (NIH/NIMH) [F]" w:date="2020-04-07T11:38:00Z" w:id="265"/>
          <w:rFonts w:cs="Arial"/>
          <w:rPrChange w:author="Dunn, Julia (NIH/NIMH) [F]" w:date="2020-04-07T11:38:00Z" w:id="266">
            <w:rPr>
              <w:ins w:author="Dunn, Julia (NIH/NIMH) [F]" w:date="2020-04-07T11:38:00Z" w:id="267"/>
              <w:rFonts w:eastAsia="Arial" w:cs="Arial"/>
              <w:szCs w:val="22"/>
            </w:rPr>
          </w:rPrChange>
        </w:rPr>
      </w:pPr>
      <w:r w:rsidRPr="00072ED7">
        <w:rPr>
          <w:rFonts w:eastAsia="Arial" w:cs="Arial"/>
          <w:szCs w:val="22"/>
          <w:highlight w:val="white"/>
        </w:rPr>
        <w:t>Extremely</w:t>
      </w:r>
    </w:p>
    <w:p w:rsidRPr="00B21FB8" w:rsidR="007031EA" w:rsidRDefault="007031EA" w14:paraId="55F91CC0" w14:textId="77777777">
      <w:pPr>
        <w:rPr>
          <w:rFonts w:cs="Arial"/>
        </w:rPr>
        <w:pPrChange w:author="Dunn, Julia (NIH/NIMH) [F]" w:date="2020-04-07T11:38:00Z" w:id="268">
          <w:pPr>
            <w:numPr>
              <w:ilvl w:val="1"/>
              <w:numId w:val="11"/>
            </w:numPr>
            <w:ind w:left="1440" w:hanging="360"/>
          </w:pPr>
        </w:pPrChange>
      </w:pPr>
    </w:p>
    <w:p w:rsidR="0012123F" w:rsidRDefault="0012123F" w14:paraId="3AA6E09B" w14:textId="77777777">
      <w:pPr>
        <w:rPr>
          <w:ins w:author="Dunn, Julia (NIH/NIMH) [F]" w:date="2020-04-09T16:21:00Z" w:id="269"/>
          <w:rFonts w:cs="Arial" w:eastAsiaTheme="majorEastAsia"/>
          <w:b/>
          <w:sz w:val="28"/>
          <w:szCs w:val="28"/>
        </w:rPr>
      </w:pPr>
      <w:ins w:author="Dunn, Julia (NIH/NIMH) [F]" w:date="2020-04-09T16:21:00Z" w:id="270">
        <w:r>
          <w:rPr>
            <w:rFonts w:cs="Arial"/>
            <w:sz w:val="28"/>
            <w:szCs w:val="28"/>
          </w:rPr>
          <w:br w:type="page"/>
        </w:r>
      </w:ins>
    </w:p>
    <w:p w:rsidRPr="00B21FB8" w:rsidR="00CF7D7A" w:rsidP="00CF7D7A" w:rsidRDefault="00CF7D7A" w14:paraId="35BDBCF8" w14:textId="5D5FAE19">
      <w:pPr>
        <w:pStyle w:val="Heading2"/>
        <w:rPr>
          <w:rFonts w:cs="Arial"/>
          <w:sz w:val="28"/>
          <w:szCs w:val="28"/>
        </w:rPr>
      </w:pPr>
      <w:r w:rsidRPr="00B21FB8">
        <w:rPr>
          <w:rFonts w:cs="Arial"/>
          <w:sz w:val="28"/>
          <w:szCs w:val="28"/>
        </w:rPr>
        <w:t>DAILY BEHAVIORS (THREE MONTHS PRIOR TO CRISIS)</w:t>
      </w:r>
    </w:p>
    <w:p w:rsidRPr="00B21FB8" w:rsidR="00766DF3" w:rsidP="00766DF3" w:rsidRDefault="00766DF3" w14:paraId="2DE849E8" w14:textId="77777777">
      <w:pPr>
        <w:spacing w:before="240" w:after="240"/>
        <w:rPr>
          <w:rFonts w:cs="Arial"/>
        </w:rPr>
      </w:pPr>
      <w:r w:rsidRPr="00072ED7">
        <w:rPr>
          <w:rFonts w:eastAsia="Arial" w:cs="Arial"/>
          <w:b/>
          <w:szCs w:val="22"/>
        </w:rPr>
        <w:t xml:space="preserve">During the </w:t>
      </w:r>
      <w:r w:rsidRPr="00072ED7">
        <w:rPr>
          <w:rFonts w:eastAsia="Arial" w:cs="Arial"/>
          <w:b/>
          <w:szCs w:val="22"/>
          <w:u w:val="single"/>
        </w:rPr>
        <w:t>THREE MONTHS PRIOR</w:t>
      </w:r>
      <w:r w:rsidRPr="00072ED7">
        <w:rPr>
          <w:rFonts w:eastAsia="Arial" w:cs="Arial"/>
          <w:b/>
          <w:szCs w:val="22"/>
        </w:rPr>
        <w:t xml:space="preserve"> to the onset of the Coronavirus/COVID-19 crisis in your area:</w:t>
      </w:r>
    </w:p>
    <w:p w:rsidRPr="009925CD" w:rsidR="00F90E63" w:rsidP="00766DF3" w:rsidRDefault="00F90E63" w14:paraId="69D8711B" w14:textId="0FDC09B2">
      <w:pPr>
        <w:numPr>
          <w:ilvl w:val="0"/>
          <w:numId w:val="11"/>
        </w:numPr>
        <w:spacing w:before="240"/>
        <w:rPr>
          <w:ins w:author="Lopez, Diana (NIH/NIMH) [F]" w:date="2020-04-06T14:33:00Z" w:id="271"/>
          <w:rFonts w:cs="Arial"/>
          <w:b/>
          <w:bCs/>
          <w:szCs w:val="22"/>
          <w:rPrChange w:author="Dunn, Julia (NIH/NIMH) [F]" w:date="2020-04-06T17:53:00Z" w:id="272">
            <w:rPr>
              <w:ins w:author="Lopez, Diana (NIH/NIMH) [F]" w:date="2020-04-06T14:33:00Z" w:id="273"/>
              <w:szCs w:val="22"/>
            </w:rPr>
          </w:rPrChange>
        </w:rPr>
      </w:pPr>
      <w:ins w:author="Lopez, Diana (NIH/NIMH) [F]" w:date="2020-04-06T14:33:00Z" w:id="274">
        <w:r w:rsidRPr="00FA683F">
          <w:rPr>
            <w:rFonts w:cs="Arial"/>
            <w:szCs w:val="22"/>
          </w:rPr>
          <w:t xml:space="preserve"> </w:t>
        </w:r>
        <w:del w:author="Dunn, Julia (NIH/NIMH) [F]" w:date="2020-04-06T17:53:00Z" w:id="275">
          <w:r w:rsidRPr="009925CD" w:rsidDel="009925CD">
            <w:rPr>
              <w:rFonts w:cs="Arial"/>
              <w:b/>
              <w:bCs/>
              <w:szCs w:val="22"/>
              <w:rPrChange w:author="Dunn, Julia (NIH/NIMH) [F]" w:date="2020-04-06T17:53:00Z" w:id="276">
                <w:rPr>
                  <w:szCs w:val="22"/>
                </w:rPr>
              </w:rPrChange>
            </w:rPr>
            <w:tab/>
          </w:r>
        </w:del>
        <w:r w:rsidRPr="009925CD">
          <w:rPr>
            <w:rFonts w:cs="Arial"/>
            <w:b/>
            <w:bCs/>
            <w:szCs w:val="22"/>
            <w:rPrChange w:author="Dunn, Julia (NIH/NIMH) [F]" w:date="2020-04-06T17:53:00Z" w:id="277">
              <w:rPr>
                <w:szCs w:val="22"/>
              </w:rPr>
            </w:rPrChange>
          </w:rPr>
          <w:t xml:space="preserve">… </w:t>
        </w:r>
      </w:ins>
      <w:ins w:author="Dunn, Julia (NIH/NIMH) [F]" w:date="2020-04-06T17:01:00Z" w:id="278">
        <w:r w:rsidRPr="009925CD" w:rsidR="00D5646B">
          <w:rPr>
            <w:rFonts w:cs="Arial"/>
            <w:b/>
            <w:bCs/>
            <w:szCs w:val="22"/>
            <w:rPrChange w:author="Dunn, Julia (NIH/NIMH) [F]" w:date="2020-04-06T17:53:00Z" w:id="279">
              <w:rPr>
                <w:rFonts w:cs="Arial"/>
                <w:szCs w:val="22"/>
              </w:rPr>
            </w:rPrChange>
          </w:rPr>
          <w:t>o</w:t>
        </w:r>
      </w:ins>
      <w:ins w:author="Lopez, Diana (NIH/NIMH) [F]" w:date="2020-04-06T14:33:00Z" w:id="280">
        <w:del w:author="Dunn, Julia (NIH/NIMH) [F]" w:date="2020-04-06T17:01:00Z" w:id="281">
          <w:r w:rsidRPr="009925CD" w:rsidDel="00D5646B" w:rsidR="004C4728">
            <w:rPr>
              <w:rFonts w:cs="Arial"/>
              <w:b/>
              <w:bCs/>
              <w:szCs w:val="22"/>
              <w:rPrChange w:author="Dunn, Julia (NIH/NIMH) [F]" w:date="2020-04-06T17:53:00Z" w:id="282">
                <w:rPr>
                  <w:szCs w:val="22"/>
                </w:rPr>
              </w:rPrChange>
            </w:rPr>
            <w:delText>O</w:delText>
          </w:r>
        </w:del>
        <w:r w:rsidRPr="009925CD" w:rsidR="004C4728">
          <w:rPr>
            <w:rFonts w:cs="Arial"/>
            <w:b/>
            <w:bCs/>
            <w:szCs w:val="22"/>
            <w:rPrChange w:author="Dunn, Julia (NIH/NIMH) [F]" w:date="2020-04-06T17:53:00Z" w:id="283">
              <w:rPr>
                <w:szCs w:val="22"/>
              </w:rPr>
            </w:rPrChange>
          </w:rPr>
          <w:t xml:space="preserve">n average, what time did you go to bed </w:t>
        </w:r>
      </w:ins>
      <w:ins w:author="Lopez, Diana (NIH/NIMH) [F]" w:date="2020-04-06T14:34:00Z" w:id="284">
        <w:r w:rsidRPr="009925CD" w:rsidR="00F85D10">
          <w:rPr>
            <w:rFonts w:cs="Arial"/>
            <w:b/>
            <w:bCs/>
            <w:szCs w:val="22"/>
            <w:rPrChange w:author="Dunn, Julia (NIH/NIMH) [F]" w:date="2020-04-06T17:53:00Z" w:id="285">
              <w:rPr>
                <w:szCs w:val="22"/>
              </w:rPr>
            </w:rPrChange>
          </w:rPr>
          <w:t xml:space="preserve">on </w:t>
        </w:r>
        <w:r w:rsidRPr="009925CD" w:rsidR="009D1B9B">
          <w:rPr>
            <w:rFonts w:cs="Arial"/>
            <w:b/>
            <w:bCs/>
            <w:szCs w:val="22"/>
            <w:rPrChange w:author="Dunn, Julia (NIH/NIMH) [F]" w:date="2020-04-06T17:53:00Z" w:id="286">
              <w:rPr>
                <w:szCs w:val="22"/>
              </w:rPr>
            </w:rPrChange>
          </w:rPr>
          <w:t>WEEKDAYS</w:t>
        </w:r>
      </w:ins>
      <w:ins w:author="Lopez, Diana (NIH/NIMH) [F]" w:date="2020-04-06T14:33:00Z" w:id="287">
        <w:r w:rsidRPr="009925CD" w:rsidR="004C4728">
          <w:rPr>
            <w:rFonts w:cs="Arial"/>
            <w:b/>
            <w:bCs/>
            <w:szCs w:val="22"/>
            <w:rPrChange w:author="Dunn, Julia (NIH/NIMH) [F]" w:date="2020-04-06T17:53:00Z" w:id="288">
              <w:rPr>
                <w:szCs w:val="22"/>
              </w:rPr>
            </w:rPrChange>
          </w:rPr>
          <w:t>?</w:t>
        </w:r>
      </w:ins>
    </w:p>
    <w:p w:rsidRPr="00FA683F" w:rsidR="00B84435" w:rsidRDefault="00BC03BF" w14:paraId="054E329C" w14:textId="613ACCAA">
      <w:pPr>
        <w:numPr>
          <w:ilvl w:val="1"/>
          <w:numId w:val="11"/>
        </w:numPr>
        <w:rPr>
          <w:ins w:author="Lopez, Diana (NIH/NIMH) [F]" w:date="2020-04-06T14:33:00Z" w:id="289"/>
          <w:rFonts w:cs="Arial"/>
          <w:szCs w:val="22"/>
        </w:rPr>
        <w:pPrChange w:author="Dunn, Julia (NIH/NIMH) [F]" w:date="2020-04-06T16:16:00Z" w:id="290">
          <w:pPr>
            <w:numPr>
              <w:ilvl w:val="1"/>
              <w:numId w:val="11"/>
            </w:numPr>
            <w:spacing w:before="240"/>
            <w:ind w:left="1440" w:hanging="360"/>
          </w:pPr>
        </w:pPrChange>
      </w:pPr>
      <w:ins w:author="Lopez, Diana (NIH/NIMH) [F]" w:date="2020-04-06T14:34:00Z" w:id="291">
        <w:r w:rsidRPr="00B21FB8">
          <w:rPr>
            <w:rFonts w:cs="Arial"/>
            <w:szCs w:val="22"/>
          </w:rPr>
          <w:t>Before</w:t>
        </w:r>
      </w:ins>
      <w:ins w:author="Lopez, Diana (NIH/NIMH) [F]" w:date="2020-04-06T14:33:00Z" w:id="292">
        <w:r w:rsidRPr="00B21FB8" w:rsidR="002A58EA">
          <w:rPr>
            <w:rFonts w:cs="Arial"/>
            <w:szCs w:val="22"/>
          </w:rPr>
          <w:t xml:space="preserve"> 9 pm</w:t>
        </w:r>
      </w:ins>
    </w:p>
    <w:p w:rsidRPr="00FA683F" w:rsidR="002A58EA" w:rsidRDefault="00505710" w14:paraId="01E087FD" w14:textId="4B8CEDAF">
      <w:pPr>
        <w:numPr>
          <w:ilvl w:val="1"/>
          <w:numId w:val="11"/>
        </w:numPr>
        <w:rPr>
          <w:ins w:author="Lopez, Diana (NIH/NIMH) [F]" w:date="2020-04-06T14:34:00Z" w:id="293"/>
          <w:rFonts w:cs="Arial"/>
          <w:szCs w:val="22"/>
        </w:rPr>
        <w:pPrChange w:author="Dunn, Julia (NIH/NIMH) [F]" w:date="2020-04-06T16:16:00Z" w:id="294">
          <w:pPr>
            <w:numPr>
              <w:ilvl w:val="1"/>
              <w:numId w:val="11"/>
            </w:numPr>
            <w:spacing w:before="240"/>
            <w:ind w:left="1440" w:hanging="360"/>
          </w:pPr>
        </w:pPrChange>
      </w:pPr>
      <w:ins w:author="Lopez, Diana (NIH/NIMH) [F]" w:date="2020-04-06T14:34:00Z" w:id="295">
        <w:r w:rsidRPr="00FA683F">
          <w:rPr>
            <w:rFonts w:cs="Arial"/>
            <w:szCs w:val="22"/>
          </w:rPr>
          <w:t>9 pm</w:t>
        </w:r>
        <w:del w:author="Dunn, Julia (NIH/NIMH) [F]" w:date="2020-04-07T22:34:00Z" w:id="296">
          <w:r w:rsidRPr="00FA683F" w:rsidDel="00DC2B27">
            <w:rPr>
              <w:rFonts w:cs="Arial"/>
              <w:szCs w:val="22"/>
            </w:rPr>
            <w:delText xml:space="preserve"> </w:delText>
          </w:r>
        </w:del>
      </w:ins>
      <w:ins w:author="Dunn, Julia (NIH/NIMH) [F]" w:date="2020-04-07T22:30:00Z" w:id="297">
        <w:r w:rsidR="00BE5F14">
          <w:rPr>
            <w:rFonts w:cs="Arial"/>
            <w:szCs w:val="22"/>
          </w:rPr>
          <w:t>-</w:t>
        </w:r>
      </w:ins>
      <w:ins w:author="Lopez, Diana (NIH/NIMH) [F]" w:date="2020-04-06T14:34:00Z" w:id="298">
        <w:del w:author="Dunn, Julia (NIH/NIMH) [F]" w:date="2020-04-07T22:30:00Z" w:id="299">
          <w:r w:rsidRPr="00FA683F" w:rsidDel="00BE5F14">
            <w:rPr>
              <w:rFonts w:cs="Arial"/>
              <w:szCs w:val="22"/>
            </w:rPr>
            <w:delText>to</w:delText>
          </w:r>
        </w:del>
        <w:del w:author="Dunn, Julia (NIH/NIMH) [F]" w:date="2020-04-07T22:34:00Z" w:id="300">
          <w:r w:rsidRPr="00FA683F" w:rsidDel="00DC2B27">
            <w:rPr>
              <w:rFonts w:cs="Arial"/>
              <w:szCs w:val="22"/>
            </w:rPr>
            <w:delText xml:space="preserve"> </w:delText>
          </w:r>
        </w:del>
        <w:r w:rsidRPr="00FA683F">
          <w:rPr>
            <w:rFonts w:cs="Arial"/>
            <w:szCs w:val="22"/>
          </w:rPr>
          <w:t>11 pm</w:t>
        </w:r>
      </w:ins>
    </w:p>
    <w:p w:rsidRPr="002A1DC7" w:rsidR="00505710" w:rsidRDefault="006B6AF1" w14:paraId="0AEFA067" w14:textId="78873447">
      <w:pPr>
        <w:numPr>
          <w:ilvl w:val="1"/>
          <w:numId w:val="11"/>
        </w:numPr>
        <w:rPr>
          <w:ins w:author="Lopez, Diana (NIH/NIMH) [F]" w:date="2020-04-06T14:34:00Z" w:id="301"/>
          <w:rFonts w:cs="Arial"/>
          <w:szCs w:val="22"/>
        </w:rPr>
        <w:pPrChange w:author="Dunn, Julia (NIH/NIMH) [F]" w:date="2020-04-06T16:16:00Z" w:id="302">
          <w:pPr>
            <w:numPr>
              <w:ilvl w:val="1"/>
              <w:numId w:val="11"/>
            </w:numPr>
            <w:spacing w:before="240"/>
            <w:ind w:left="1440" w:hanging="360"/>
          </w:pPr>
        </w:pPrChange>
      </w:pPr>
      <w:ins w:author="Lopez, Diana (NIH/NIMH) [F]" w:date="2020-04-06T14:34:00Z" w:id="303">
        <w:r w:rsidRPr="002A1DC7">
          <w:rPr>
            <w:rFonts w:cs="Arial"/>
            <w:szCs w:val="22"/>
          </w:rPr>
          <w:t>11 pm</w:t>
        </w:r>
        <w:del w:author="Dunn, Julia (NIH/NIMH) [F]" w:date="2020-04-07T22:34:00Z" w:id="304">
          <w:r w:rsidRPr="002A1DC7" w:rsidDel="00DC2B27">
            <w:rPr>
              <w:rFonts w:cs="Arial"/>
              <w:szCs w:val="22"/>
            </w:rPr>
            <w:delText xml:space="preserve"> </w:delText>
          </w:r>
        </w:del>
      </w:ins>
      <w:ins w:author="Dunn, Julia (NIH/NIMH) [F]" w:date="2020-04-07T22:31:00Z" w:id="305">
        <w:r w:rsidR="00BE5F14">
          <w:rPr>
            <w:rFonts w:cs="Arial"/>
            <w:szCs w:val="22"/>
          </w:rPr>
          <w:t>-</w:t>
        </w:r>
      </w:ins>
      <w:ins w:author="Lopez, Diana (NIH/NIMH) [F]" w:date="2020-04-06T14:34:00Z" w:id="306">
        <w:del w:author="Dunn, Julia (NIH/NIMH) [F]" w:date="2020-04-07T22:31:00Z" w:id="307">
          <w:r w:rsidRPr="002A1DC7" w:rsidDel="00BE5F14">
            <w:rPr>
              <w:rFonts w:cs="Arial"/>
              <w:szCs w:val="22"/>
            </w:rPr>
            <w:delText>to</w:delText>
          </w:r>
        </w:del>
        <w:del w:author="Dunn, Julia (NIH/NIMH) [F]" w:date="2020-04-07T22:34:00Z" w:id="308">
          <w:r w:rsidRPr="002A1DC7" w:rsidDel="00DC2B27">
            <w:rPr>
              <w:rFonts w:cs="Arial"/>
              <w:szCs w:val="22"/>
            </w:rPr>
            <w:delText xml:space="preserve"> </w:delText>
          </w:r>
        </w:del>
        <w:r w:rsidRPr="002A1DC7">
          <w:rPr>
            <w:rFonts w:cs="Arial"/>
            <w:szCs w:val="22"/>
          </w:rPr>
          <w:t>1 am</w:t>
        </w:r>
      </w:ins>
    </w:p>
    <w:p w:rsidRPr="00152F3B" w:rsidR="006B6AF1" w:rsidRDefault="006B6AF1" w14:paraId="3C7E6BE8" w14:textId="37E3553E">
      <w:pPr>
        <w:numPr>
          <w:ilvl w:val="1"/>
          <w:numId w:val="11"/>
        </w:numPr>
        <w:rPr>
          <w:ins w:author="Lopez, Diana (NIH/NIMH) [F]" w:date="2020-04-06T14:34:00Z" w:id="309"/>
          <w:rFonts w:cs="Arial"/>
          <w:szCs w:val="22"/>
        </w:rPr>
        <w:pPrChange w:author="Dunn, Julia (NIH/NIMH) [F]" w:date="2020-04-06T16:16:00Z" w:id="310">
          <w:pPr>
            <w:numPr>
              <w:ilvl w:val="1"/>
              <w:numId w:val="11"/>
            </w:numPr>
            <w:spacing w:before="240"/>
            <w:ind w:left="1440" w:hanging="360"/>
          </w:pPr>
        </w:pPrChange>
      </w:pPr>
      <w:ins w:author="Lopez, Diana (NIH/NIMH) [F]" w:date="2020-04-06T14:34:00Z" w:id="311">
        <w:r w:rsidRPr="00152F3B">
          <w:rPr>
            <w:rFonts w:cs="Arial"/>
            <w:szCs w:val="22"/>
          </w:rPr>
          <w:t>After 1 am</w:t>
        </w:r>
      </w:ins>
    </w:p>
    <w:p w:rsidRPr="009925CD" w:rsidR="00861AE0" w:rsidP="0035410B" w:rsidRDefault="0035410B" w14:paraId="274A0032" w14:textId="6F93B036">
      <w:pPr>
        <w:numPr>
          <w:ilvl w:val="0"/>
          <w:numId w:val="11"/>
        </w:numPr>
        <w:spacing w:before="240"/>
        <w:rPr>
          <w:ins w:author="Lopez, Diana (NIH/NIMH) [F]" w:date="2020-04-06T14:35:00Z" w:id="312"/>
          <w:rFonts w:cs="Arial"/>
          <w:b/>
          <w:bCs/>
          <w:szCs w:val="22"/>
          <w:rPrChange w:author="Dunn, Julia (NIH/NIMH) [F]" w:date="2020-04-06T17:54:00Z" w:id="313">
            <w:rPr>
              <w:ins w:author="Lopez, Diana (NIH/NIMH) [F]" w:date="2020-04-06T14:35:00Z" w:id="314"/>
              <w:szCs w:val="22"/>
            </w:rPr>
          </w:rPrChange>
        </w:rPr>
      </w:pPr>
      <w:ins w:author="Lopez, Diana (NIH/NIMH) [F]" w:date="2020-04-06T14:35:00Z" w:id="315">
        <w:del w:author="Dunn, Julia (NIH/NIMH) [F]" w:date="2020-04-06T17:53:00Z" w:id="316">
          <w:r w:rsidRPr="009925CD" w:rsidDel="009925CD">
            <w:rPr>
              <w:rFonts w:cs="Arial"/>
              <w:b/>
              <w:bCs/>
              <w:szCs w:val="22"/>
              <w:rPrChange w:author="Dunn, Julia (NIH/NIMH) [F]" w:date="2020-04-06T17:54:00Z" w:id="317">
                <w:rPr>
                  <w:szCs w:val="22"/>
                </w:rPr>
              </w:rPrChange>
            </w:rPr>
            <w:tab/>
          </w:r>
        </w:del>
        <w:r w:rsidRPr="009925CD">
          <w:rPr>
            <w:rFonts w:cs="Arial"/>
            <w:b/>
            <w:bCs/>
            <w:szCs w:val="22"/>
            <w:rPrChange w:author="Dunn, Julia (NIH/NIMH) [F]" w:date="2020-04-06T17:54:00Z" w:id="318">
              <w:rPr>
                <w:szCs w:val="22"/>
              </w:rPr>
            </w:rPrChange>
          </w:rPr>
          <w:t xml:space="preserve">… </w:t>
        </w:r>
      </w:ins>
      <w:ins w:author="Dunn, Julia (NIH/NIMH) [F]" w:date="2020-04-06T17:01:00Z" w:id="319">
        <w:r w:rsidRPr="009925CD" w:rsidR="00D5646B">
          <w:rPr>
            <w:rFonts w:cs="Arial"/>
            <w:b/>
            <w:bCs/>
            <w:szCs w:val="22"/>
            <w:rPrChange w:author="Dunn, Julia (NIH/NIMH) [F]" w:date="2020-04-06T17:54:00Z" w:id="320">
              <w:rPr>
                <w:rFonts w:cs="Arial"/>
                <w:szCs w:val="22"/>
              </w:rPr>
            </w:rPrChange>
          </w:rPr>
          <w:t>o</w:t>
        </w:r>
      </w:ins>
      <w:ins w:author="Lopez, Diana (NIH/NIMH) [F]" w:date="2020-04-06T14:35:00Z" w:id="321">
        <w:del w:author="Dunn, Julia (NIH/NIMH) [F]" w:date="2020-04-06T17:01:00Z" w:id="322">
          <w:r w:rsidRPr="009925CD" w:rsidDel="00D5646B">
            <w:rPr>
              <w:rFonts w:cs="Arial"/>
              <w:b/>
              <w:bCs/>
              <w:szCs w:val="22"/>
              <w:rPrChange w:author="Dunn, Julia (NIH/NIMH) [F]" w:date="2020-04-06T17:54:00Z" w:id="323">
                <w:rPr>
                  <w:szCs w:val="22"/>
                </w:rPr>
              </w:rPrChange>
            </w:rPr>
            <w:delText>O</w:delText>
          </w:r>
        </w:del>
        <w:r w:rsidRPr="009925CD">
          <w:rPr>
            <w:rFonts w:cs="Arial"/>
            <w:b/>
            <w:bCs/>
            <w:szCs w:val="22"/>
            <w:rPrChange w:author="Dunn, Julia (NIH/NIMH) [F]" w:date="2020-04-06T17:54:00Z" w:id="324">
              <w:rPr>
                <w:szCs w:val="22"/>
              </w:rPr>
            </w:rPrChange>
          </w:rPr>
          <w:t>n average, what time did you go to bed on WEEKENDS?</w:t>
        </w:r>
      </w:ins>
    </w:p>
    <w:p w:rsidRPr="00B21FB8" w:rsidR="001E6D14" w:rsidRDefault="001E6D14" w14:paraId="444D1292" w14:textId="77777777">
      <w:pPr>
        <w:numPr>
          <w:ilvl w:val="1"/>
          <w:numId w:val="11"/>
        </w:numPr>
        <w:rPr>
          <w:ins w:author="Lopez, Diana (NIH/NIMH) [F]" w:date="2020-04-06T14:35:00Z" w:id="325"/>
          <w:rFonts w:cs="Arial"/>
          <w:szCs w:val="22"/>
        </w:rPr>
        <w:pPrChange w:author="Dunn, Julia (NIH/NIMH) [F]" w:date="2020-04-06T16:16:00Z" w:id="326">
          <w:pPr>
            <w:numPr>
              <w:ilvl w:val="1"/>
              <w:numId w:val="1"/>
            </w:numPr>
            <w:spacing w:before="240"/>
            <w:ind w:left="1440" w:hanging="360"/>
          </w:pPr>
        </w:pPrChange>
      </w:pPr>
      <w:ins w:author="Lopez, Diana (NIH/NIMH) [F]" w:date="2020-04-06T14:35:00Z" w:id="327">
        <w:r w:rsidRPr="00B21FB8">
          <w:rPr>
            <w:rFonts w:cs="Arial"/>
            <w:szCs w:val="22"/>
          </w:rPr>
          <w:t>Before 9 pm</w:t>
        </w:r>
      </w:ins>
    </w:p>
    <w:p w:rsidRPr="00FA683F" w:rsidR="001E6D14" w:rsidRDefault="001E6D14" w14:paraId="5BCE52F7" w14:textId="75ED8299">
      <w:pPr>
        <w:numPr>
          <w:ilvl w:val="1"/>
          <w:numId w:val="11"/>
        </w:numPr>
        <w:rPr>
          <w:ins w:author="Lopez, Diana (NIH/NIMH) [F]" w:date="2020-04-06T14:35:00Z" w:id="328"/>
          <w:rFonts w:cs="Arial"/>
          <w:szCs w:val="22"/>
        </w:rPr>
        <w:pPrChange w:author="Dunn, Julia (NIH/NIMH) [F]" w:date="2020-04-06T16:16:00Z" w:id="329">
          <w:pPr>
            <w:numPr>
              <w:ilvl w:val="1"/>
              <w:numId w:val="1"/>
            </w:numPr>
            <w:spacing w:before="240"/>
            <w:ind w:left="1440" w:hanging="360"/>
          </w:pPr>
        </w:pPrChange>
      </w:pPr>
      <w:ins w:author="Lopez, Diana (NIH/NIMH) [F]" w:date="2020-04-06T14:35:00Z" w:id="330">
        <w:r w:rsidRPr="00FA683F">
          <w:rPr>
            <w:rFonts w:cs="Arial"/>
            <w:szCs w:val="22"/>
          </w:rPr>
          <w:t>9 pm</w:t>
        </w:r>
        <w:del w:author="Dunn, Julia (NIH/NIMH) [F]" w:date="2020-04-07T22:34:00Z" w:id="331">
          <w:r w:rsidRPr="00FA683F" w:rsidDel="00DC2B27">
            <w:rPr>
              <w:rFonts w:cs="Arial"/>
              <w:szCs w:val="22"/>
            </w:rPr>
            <w:delText xml:space="preserve"> </w:delText>
          </w:r>
        </w:del>
      </w:ins>
      <w:ins w:author="Dunn, Julia (NIH/NIMH) [F]" w:date="2020-04-07T22:31:00Z" w:id="332">
        <w:r w:rsidR="00BE5F14">
          <w:rPr>
            <w:rFonts w:cs="Arial"/>
            <w:szCs w:val="22"/>
          </w:rPr>
          <w:t>-</w:t>
        </w:r>
      </w:ins>
      <w:ins w:author="Lopez, Diana (NIH/NIMH) [F]" w:date="2020-04-06T14:35:00Z" w:id="333">
        <w:del w:author="Dunn, Julia (NIH/NIMH) [F]" w:date="2020-04-07T22:31:00Z" w:id="334">
          <w:r w:rsidRPr="00FA683F" w:rsidDel="00BE5F14">
            <w:rPr>
              <w:rFonts w:cs="Arial"/>
              <w:szCs w:val="22"/>
            </w:rPr>
            <w:delText>to</w:delText>
          </w:r>
        </w:del>
        <w:del w:author="Dunn, Julia (NIH/NIMH) [F]" w:date="2020-04-07T22:34:00Z" w:id="335">
          <w:r w:rsidRPr="00FA683F" w:rsidDel="00DC2B27">
            <w:rPr>
              <w:rFonts w:cs="Arial"/>
              <w:szCs w:val="22"/>
            </w:rPr>
            <w:delText xml:space="preserve"> </w:delText>
          </w:r>
        </w:del>
        <w:r w:rsidRPr="00FA683F">
          <w:rPr>
            <w:rFonts w:cs="Arial"/>
            <w:szCs w:val="22"/>
          </w:rPr>
          <w:t>11 pm</w:t>
        </w:r>
      </w:ins>
    </w:p>
    <w:p w:rsidRPr="00FA683F" w:rsidR="001E6D14" w:rsidRDefault="001E6D14" w14:paraId="1551A51A" w14:textId="33B81CB2">
      <w:pPr>
        <w:numPr>
          <w:ilvl w:val="1"/>
          <w:numId w:val="11"/>
        </w:numPr>
        <w:rPr>
          <w:ins w:author="Lopez, Diana (NIH/NIMH) [F]" w:date="2020-04-06T14:35:00Z" w:id="336"/>
          <w:rFonts w:cs="Arial"/>
          <w:szCs w:val="22"/>
        </w:rPr>
        <w:pPrChange w:author="Dunn, Julia (NIH/NIMH) [F]" w:date="2020-04-06T16:16:00Z" w:id="337">
          <w:pPr>
            <w:numPr>
              <w:ilvl w:val="1"/>
              <w:numId w:val="1"/>
            </w:numPr>
            <w:spacing w:before="240"/>
            <w:ind w:left="1440" w:hanging="360"/>
          </w:pPr>
        </w:pPrChange>
      </w:pPr>
      <w:ins w:author="Lopez, Diana (NIH/NIMH) [F]" w:date="2020-04-06T14:35:00Z" w:id="338">
        <w:r w:rsidRPr="00FA683F">
          <w:rPr>
            <w:rFonts w:cs="Arial"/>
            <w:szCs w:val="22"/>
          </w:rPr>
          <w:t>11 pm</w:t>
        </w:r>
        <w:del w:author="Dunn, Julia (NIH/NIMH) [F]" w:date="2020-04-07T22:34:00Z" w:id="339">
          <w:r w:rsidRPr="00FA683F" w:rsidDel="00DC2B27">
            <w:rPr>
              <w:rFonts w:cs="Arial"/>
              <w:szCs w:val="22"/>
            </w:rPr>
            <w:delText xml:space="preserve"> </w:delText>
          </w:r>
        </w:del>
      </w:ins>
      <w:ins w:author="Dunn, Julia (NIH/NIMH) [F]" w:date="2020-04-07T22:31:00Z" w:id="340">
        <w:r w:rsidR="00BE5F14">
          <w:rPr>
            <w:rFonts w:cs="Arial"/>
            <w:szCs w:val="22"/>
          </w:rPr>
          <w:t>-</w:t>
        </w:r>
      </w:ins>
      <w:ins w:author="Lopez, Diana (NIH/NIMH) [F]" w:date="2020-04-06T14:35:00Z" w:id="341">
        <w:del w:author="Dunn, Julia (NIH/NIMH) [F]" w:date="2020-04-07T22:31:00Z" w:id="342">
          <w:r w:rsidRPr="00FA683F" w:rsidDel="00BE5F14">
            <w:rPr>
              <w:rFonts w:cs="Arial"/>
              <w:szCs w:val="22"/>
            </w:rPr>
            <w:delText>to</w:delText>
          </w:r>
        </w:del>
        <w:del w:author="Dunn, Julia (NIH/NIMH) [F]" w:date="2020-04-07T22:34:00Z" w:id="343">
          <w:r w:rsidRPr="00FA683F" w:rsidDel="00DC2B27">
            <w:rPr>
              <w:rFonts w:cs="Arial"/>
              <w:szCs w:val="22"/>
            </w:rPr>
            <w:delText xml:space="preserve"> </w:delText>
          </w:r>
        </w:del>
        <w:r w:rsidRPr="00FA683F">
          <w:rPr>
            <w:rFonts w:cs="Arial"/>
            <w:szCs w:val="22"/>
          </w:rPr>
          <w:t>1 am</w:t>
        </w:r>
      </w:ins>
    </w:p>
    <w:p w:rsidRPr="00072ED7" w:rsidR="0035410B" w:rsidRDefault="001E6D14" w14:paraId="418022D1" w14:textId="089F08A2">
      <w:pPr>
        <w:numPr>
          <w:ilvl w:val="1"/>
          <w:numId w:val="11"/>
        </w:numPr>
        <w:rPr>
          <w:ins w:author="Lopez, Diana (NIH/NIMH) [F]" w:date="2020-04-06T14:33:00Z" w:id="344"/>
          <w:rFonts w:cs="Arial"/>
          <w:szCs w:val="22"/>
          <w:rPrChange w:author="Dunn, Julia (NIH/NIMH) [F]" w:date="2020-04-06T17:50:00Z" w:id="345">
            <w:rPr>
              <w:ins w:author="Lopez, Diana (NIH/NIMH) [F]" w:date="2020-04-06T14:33:00Z" w:id="346"/>
              <w:rFonts w:eastAsia="Arial" w:cs="Arial"/>
              <w:b/>
              <w:bCs/>
              <w:szCs w:val="22"/>
            </w:rPr>
          </w:rPrChange>
        </w:rPr>
        <w:pPrChange w:author="Dunn, Julia (NIH/NIMH) [F]" w:date="2020-04-06T16:16:00Z" w:id="347">
          <w:pPr>
            <w:numPr>
              <w:numId w:val="11"/>
            </w:numPr>
            <w:spacing w:before="240"/>
            <w:ind w:left="720" w:hanging="360"/>
          </w:pPr>
        </w:pPrChange>
      </w:pPr>
      <w:ins w:author="Lopez, Diana (NIH/NIMH) [F]" w:date="2020-04-06T14:35:00Z" w:id="348">
        <w:r w:rsidRPr="002A1DC7">
          <w:rPr>
            <w:rFonts w:cs="Arial"/>
            <w:szCs w:val="22"/>
          </w:rPr>
          <w:t>After 1 am</w:t>
        </w:r>
      </w:ins>
    </w:p>
    <w:p w:rsidRPr="00B21FB8" w:rsidR="00766DF3" w:rsidP="00766DF3" w:rsidRDefault="00766DF3" w14:paraId="43680500" w14:textId="53113771">
      <w:pPr>
        <w:numPr>
          <w:ilvl w:val="0"/>
          <w:numId w:val="11"/>
        </w:numPr>
        <w:spacing w:before="240"/>
        <w:rPr>
          <w:rFonts w:cs="Arial"/>
          <w:szCs w:val="22"/>
        </w:rPr>
      </w:pPr>
      <w:r w:rsidRPr="00072ED7">
        <w:rPr>
          <w:rFonts w:eastAsia="Arial" w:cs="Arial"/>
          <w:b/>
          <w:szCs w:val="22"/>
        </w:rPr>
        <w:t xml:space="preserve">… </w:t>
      </w:r>
      <w:ins w:author="Dunn, Julia (NIH/NIMH) [F]" w:date="2020-04-06T17:01:00Z" w:id="349">
        <w:r w:rsidRPr="00072ED7" w:rsidR="00D5646B">
          <w:rPr>
            <w:rFonts w:eastAsia="Arial" w:cs="Arial"/>
            <w:b/>
            <w:szCs w:val="22"/>
          </w:rPr>
          <w:t>o</w:t>
        </w:r>
      </w:ins>
      <w:ins w:author="Dunn, Julia (NIH/NIMH) [F]" w:date="2020-04-06T16:59:00Z" w:id="350">
        <w:r w:rsidRPr="00072ED7" w:rsidR="00B77706">
          <w:rPr>
            <w:rFonts w:eastAsia="Arial" w:cs="Arial"/>
            <w:b/>
            <w:szCs w:val="22"/>
          </w:rPr>
          <w:t xml:space="preserve">n average, </w:t>
        </w:r>
      </w:ins>
      <w:r w:rsidRPr="00072ED7">
        <w:rPr>
          <w:rFonts w:eastAsia="Arial" w:cs="Arial"/>
          <w:b/>
          <w:szCs w:val="22"/>
        </w:rPr>
        <w:t xml:space="preserve">how many hours per night did you sleep </w:t>
      </w:r>
      <w:del w:author="Dunn, Julia (NIH/NIMH) [F]" w:date="2020-04-06T16:59:00Z" w:id="351">
        <w:r w:rsidRPr="00072ED7" w:rsidDel="00B77706">
          <w:rPr>
            <w:rFonts w:eastAsia="Arial" w:cs="Arial"/>
            <w:b/>
            <w:szCs w:val="22"/>
          </w:rPr>
          <w:delText>on average</w:delText>
        </w:r>
      </w:del>
      <w:ins w:author="Dunn, Julia (NIH/NIMH) [F]" w:date="2020-04-06T16:59:00Z" w:id="352">
        <w:r w:rsidRPr="00072ED7" w:rsidR="00441420">
          <w:rPr>
            <w:rFonts w:eastAsia="Arial" w:cs="Arial"/>
            <w:b/>
            <w:szCs w:val="22"/>
          </w:rPr>
          <w:t>on WEEKDAYS</w:t>
        </w:r>
      </w:ins>
      <w:r w:rsidRPr="00072ED7">
        <w:rPr>
          <w:rFonts w:eastAsia="Arial" w:cs="Arial"/>
          <w:b/>
          <w:szCs w:val="22"/>
        </w:rPr>
        <w:t>?</w:t>
      </w:r>
    </w:p>
    <w:p w:rsidRPr="00072ED7" w:rsidR="00766DF3" w:rsidP="00766DF3" w:rsidRDefault="00766DF3" w14:paraId="0894A1ED" w14:textId="77777777">
      <w:pPr>
        <w:numPr>
          <w:ilvl w:val="1"/>
          <w:numId w:val="11"/>
        </w:numPr>
        <w:rPr>
          <w:rFonts w:eastAsia="Arial" w:cs="Arial"/>
          <w:szCs w:val="22"/>
        </w:rPr>
      </w:pPr>
      <w:r w:rsidRPr="00072ED7">
        <w:rPr>
          <w:rFonts w:eastAsia="Arial" w:cs="Arial"/>
          <w:szCs w:val="22"/>
        </w:rPr>
        <w:t>&lt;6 hours</w:t>
      </w:r>
    </w:p>
    <w:p w:rsidRPr="00072ED7" w:rsidR="00766DF3" w:rsidP="00766DF3" w:rsidRDefault="00766DF3" w14:paraId="4914BB2B" w14:textId="77777777">
      <w:pPr>
        <w:numPr>
          <w:ilvl w:val="1"/>
          <w:numId w:val="11"/>
        </w:numPr>
        <w:rPr>
          <w:rFonts w:eastAsia="Arial" w:cs="Arial"/>
          <w:szCs w:val="22"/>
        </w:rPr>
      </w:pPr>
      <w:r w:rsidRPr="00072ED7">
        <w:rPr>
          <w:rFonts w:eastAsia="Arial" w:cs="Arial"/>
          <w:szCs w:val="22"/>
        </w:rPr>
        <w:t>6-8 hours</w:t>
      </w:r>
    </w:p>
    <w:p w:rsidRPr="00072ED7" w:rsidR="00766DF3" w:rsidP="00766DF3" w:rsidRDefault="00766DF3" w14:paraId="3B5D31B2" w14:textId="77777777">
      <w:pPr>
        <w:numPr>
          <w:ilvl w:val="1"/>
          <w:numId w:val="11"/>
        </w:numPr>
        <w:rPr>
          <w:rFonts w:eastAsia="Arial" w:cs="Arial"/>
          <w:szCs w:val="22"/>
        </w:rPr>
      </w:pPr>
      <w:r w:rsidRPr="00072ED7">
        <w:rPr>
          <w:rFonts w:eastAsia="Arial" w:cs="Arial"/>
          <w:szCs w:val="22"/>
        </w:rPr>
        <w:t>8-10 hours</w:t>
      </w:r>
    </w:p>
    <w:p w:rsidRPr="00072ED7" w:rsidR="003C75BF" w:rsidP="00F90E63" w:rsidRDefault="00766DF3" w14:paraId="1337E386" w14:textId="6EC8E08C">
      <w:pPr>
        <w:numPr>
          <w:ilvl w:val="1"/>
          <w:numId w:val="11"/>
        </w:numPr>
        <w:rPr>
          <w:ins w:author="Dunn, Julia (NIH/NIMH) [F]" w:date="2020-04-06T16:59:00Z" w:id="353"/>
          <w:rFonts w:eastAsia="Arial" w:cs="Arial"/>
          <w:szCs w:val="22"/>
        </w:rPr>
      </w:pPr>
      <w:r w:rsidRPr="00072ED7">
        <w:rPr>
          <w:rFonts w:eastAsia="Arial" w:cs="Arial"/>
          <w:szCs w:val="22"/>
        </w:rPr>
        <w:t>&gt;10 hours</w:t>
      </w:r>
    </w:p>
    <w:p w:rsidRPr="00B21FB8" w:rsidR="0011061F" w:rsidP="0011061F" w:rsidRDefault="0011061F" w14:paraId="1106AAB1" w14:textId="6FEB1205">
      <w:pPr>
        <w:numPr>
          <w:ilvl w:val="0"/>
          <w:numId w:val="11"/>
        </w:numPr>
        <w:spacing w:before="240"/>
        <w:rPr>
          <w:ins w:author="Dunn, Julia (NIH/NIMH) [F]" w:date="2020-04-06T16:59:00Z" w:id="354"/>
          <w:rFonts w:cs="Arial"/>
          <w:szCs w:val="22"/>
        </w:rPr>
      </w:pPr>
      <w:ins w:author="Dunn, Julia (NIH/NIMH) [F]" w:date="2020-04-06T16:59:00Z" w:id="355">
        <w:r w:rsidRPr="00072ED7">
          <w:rPr>
            <w:rFonts w:eastAsia="Arial" w:cs="Arial"/>
            <w:b/>
            <w:szCs w:val="22"/>
          </w:rPr>
          <w:t xml:space="preserve">… </w:t>
        </w:r>
      </w:ins>
      <w:ins w:author="Dunn, Julia (NIH/NIMH) [F]" w:date="2020-04-06T17:01:00Z" w:id="356">
        <w:r w:rsidRPr="00072ED7" w:rsidR="00D5646B">
          <w:rPr>
            <w:rFonts w:eastAsia="Arial" w:cs="Arial"/>
            <w:b/>
            <w:szCs w:val="22"/>
          </w:rPr>
          <w:t>o</w:t>
        </w:r>
      </w:ins>
      <w:ins w:author="Dunn, Julia (NIH/NIMH) [F]" w:date="2020-04-06T16:59:00Z" w:id="357">
        <w:r w:rsidRPr="00072ED7">
          <w:rPr>
            <w:rFonts w:eastAsia="Arial" w:cs="Arial"/>
            <w:b/>
            <w:szCs w:val="22"/>
          </w:rPr>
          <w:t>n average, how many hours per night did you sleep on WEEK</w:t>
        </w:r>
      </w:ins>
      <w:ins w:author="Dunn, Julia (NIH/NIMH) [F]" w:date="2020-04-06T17:00:00Z" w:id="358">
        <w:r w:rsidRPr="00072ED7">
          <w:rPr>
            <w:rFonts w:eastAsia="Arial" w:cs="Arial"/>
            <w:b/>
            <w:szCs w:val="22"/>
          </w:rPr>
          <w:t>ENDS</w:t>
        </w:r>
      </w:ins>
      <w:ins w:author="Dunn, Julia (NIH/NIMH) [F]" w:date="2020-04-06T16:59:00Z" w:id="359">
        <w:r w:rsidRPr="00072ED7">
          <w:rPr>
            <w:rFonts w:eastAsia="Arial" w:cs="Arial"/>
            <w:b/>
            <w:szCs w:val="22"/>
          </w:rPr>
          <w:t>?</w:t>
        </w:r>
      </w:ins>
    </w:p>
    <w:p w:rsidRPr="00072ED7" w:rsidR="0011061F" w:rsidP="0011061F" w:rsidRDefault="0011061F" w14:paraId="47CF048B" w14:textId="77777777">
      <w:pPr>
        <w:numPr>
          <w:ilvl w:val="1"/>
          <w:numId w:val="11"/>
        </w:numPr>
        <w:rPr>
          <w:ins w:author="Dunn, Julia (NIH/NIMH) [F]" w:date="2020-04-06T16:59:00Z" w:id="360"/>
          <w:rFonts w:eastAsia="Arial" w:cs="Arial"/>
          <w:szCs w:val="22"/>
        </w:rPr>
      </w:pPr>
      <w:ins w:author="Dunn, Julia (NIH/NIMH) [F]" w:date="2020-04-06T16:59:00Z" w:id="361">
        <w:r w:rsidRPr="00072ED7">
          <w:rPr>
            <w:rFonts w:eastAsia="Arial" w:cs="Arial"/>
            <w:szCs w:val="22"/>
          </w:rPr>
          <w:t>&lt;6 hours</w:t>
        </w:r>
      </w:ins>
    </w:p>
    <w:p w:rsidRPr="00072ED7" w:rsidR="0011061F" w:rsidP="0011061F" w:rsidRDefault="0011061F" w14:paraId="6BEE23D5" w14:textId="77777777">
      <w:pPr>
        <w:numPr>
          <w:ilvl w:val="1"/>
          <w:numId w:val="11"/>
        </w:numPr>
        <w:rPr>
          <w:ins w:author="Dunn, Julia (NIH/NIMH) [F]" w:date="2020-04-06T16:59:00Z" w:id="362"/>
          <w:rFonts w:eastAsia="Arial" w:cs="Arial"/>
          <w:szCs w:val="22"/>
        </w:rPr>
      </w:pPr>
      <w:ins w:author="Dunn, Julia (NIH/NIMH) [F]" w:date="2020-04-06T16:59:00Z" w:id="363">
        <w:r w:rsidRPr="00072ED7">
          <w:rPr>
            <w:rFonts w:eastAsia="Arial" w:cs="Arial"/>
            <w:szCs w:val="22"/>
          </w:rPr>
          <w:t>6-8 hours</w:t>
        </w:r>
      </w:ins>
    </w:p>
    <w:p w:rsidRPr="00072ED7" w:rsidR="0011061F" w:rsidP="0011061F" w:rsidRDefault="0011061F" w14:paraId="29E18C54" w14:textId="77777777">
      <w:pPr>
        <w:numPr>
          <w:ilvl w:val="1"/>
          <w:numId w:val="11"/>
        </w:numPr>
        <w:rPr>
          <w:ins w:author="Dunn, Julia (NIH/NIMH) [F]" w:date="2020-04-06T16:59:00Z" w:id="364"/>
          <w:rFonts w:eastAsia="Arial" w:cs="Arial"/>
          <w:szCs w:val="22"/>
        </w:rPr>
      </w:pPr>
      <w:ins w:author="Dunn, Julia (NIH/NIMH) [F]" w:date="2020-04-06T16:59:00Z" w:id="365">
        <w:r w:rsidRPr="00072ED7">
          <w:rPr>
            <w:rFonts w:eastAsia="Arial" w:cs="Arial"/>
            <w:szCs w:val="22"/>
          </w:rPr>
          <w:t>8-10 hours</w:t>
        </w:r>
      </w:ins>
    </w:p>
    <w:p w:rsidRPr="00072ED7" w:rsidR="00B77706" w:rsidP="0011061F" w:rsidRDefault="0011061F" w14:paraId="0389EFA5" w14:textId="49B3C1D4">
      <w:pPr>
        <w:numPr>
          <w:ilvl w:val="1"/>
          <w:numId w:val="11"/>
        </w:numPr>
        <w:rPr>
          <w:rFonts w:eastAsia="Arial" w:cs="Arial"/>
          <w:szCs w:val="22"/>
        </w:rPr>
      </w:pPr>
      <w:ins w:author="Dunn, Julia (NIH/NIMH) [F]" w:date="2020-04-06T16:59:00Z" w:id="366">
        <w:r w:rsidRPr="00072ED7">
          <w:rPr>
            <w:rFonts w:eastAsia="Arial" w:cs="Arial"/>
            <w:szCs w:val="22"/>
          </w:rPr>
          <w:t>&gt;10 hours</w:t>
        </w:r>
      </w:ins>
    </w:p>
    <w:p w:rsidRPr="00072ED7" w:rsidR="00766DF3" w:rsidP="00766DF3" w:rsidRDefault="00766DF3" w14:paraId="4C0C2C50" w14:textId="77777777">
      <w:pPr>
        <w:rPr>
          <w:rFonts w:eastAsia="Arial" w:cs="Arial"/>
          <w:szCs w:val="22"/>
        </w:rPr>
      </w:pPr>
    </w:p>
    <w:p w:rsidRPr="00B21FB8" w:rsidR="00766DF3" w:rsidP="00766DF3" w:rsidRDefault="00766DF3" w14:paraId="0A0CE830" w14:textId="77777777">
      <w:pPr>
        <w:numPr>
          <w:ilvl w:val="0"/>
          <w:numId w:val="11"/>
        </w:numPr>
        <w:spacing w:before="5"/>
        <w:rPr>
          <w:rFonts w:cs="Arial"/>
          <w:szCs w:val="22"/>
        </w:rPr>
      </w:pPr>
      <w:r w:rsidRPr="00072ED7">
        <w:rPr>
          <w:rFonts w:eastAsia="Arial" w:cs="Arial"/>
          <w:b/>
          <w:szCs w:val="22"/>
        </w:rPr>
        <w:t>… h</w:t>
      </w:r>
      <w:r w:rsidRPr="00072ED7">
        <w:rPr>
          <w:rFonts w:eastAsia="Arial" w:cs="Arial"/>
          <w:b/>
          <w:szCs w:val="22"/>
          <w:highlight w:val="white"/>
        </w:rPr>
        <w:t>ow many days per week did you exercise (e.g., increased heart rate, breathing) for at least 30 minutes?</w:t>
      </w:r>
    </w:p>
    <w:p w:rsidRPr="00072ED7" w:rsidR="00766DF3" w:rsidP="00766DF3" w:rsidRDefault="00766DF3" w14:paraId="2C342054" w14:textId="77777777">
      <w:pPr>
        <w:numPr>
          <w:ilvl w:val="1"/>
          <w:numId w:val="11"/>
        </w:numPr>
        <w:rPr>
          <w:rFonts w:eastAsia="Arial" w:cs="Arial"/>
          <w:szCs w:val="22"/>
          <w:highlight w:val="white"/>
        </w:rPr>
      </w:pPr>
      <w:r w:rsidRPr="00072ED7">
        <w:rPr>
          <w:rFonts w:eastAsia="Arial" w:cs="Arial"/>
          <w:szCs w:val="22"/>
          <w:highlight w:val="white"/>
        </w:rPr>
        <w:t>None</w:t>
      </w:r>
    </w:p>
    <w:p w:rsidRPr="00072ED7" w:rsidR="00766DF3" w:rsidP="00766DF3" w:rsidRDefault="00766DF3" w14:paraId="66C8F468" w14:textId="77777777">
      <w:pPr>
        <w:numPr>
          <w:ilvl w:val="1"/>
          <w:numId w:val="11"/>
        </w:numPr>
        <w:rPr>
          <w:rFonts w:eastAsia="Arial" w:cs="Arial"/>
          <w:szCs w:val="22"/>
          <w:highlight w:val="white"/>
        </w:rPr>
      </w:pPr>
      <w:r w:rsidRPr="00072ED7">
        <w:rPr>
          <w:rFonts w:eastAsia="Arial" w:cs="Arial"/>
          <w:szCs w:val="22"/>
          <w:highlight w:val="white"/>
        </w:rPr>
        <w:t>1-2 days</w:t>
      </w:r>
    </w:p>
    <w:p w:rsidRPr="00072ED7" w:rsidR="00766DF3" w:rsidP="00766DF3" w:rsidRDefault="00766DF3" w14:paraId="465514F8" w14:textId="77777777">
      <w:pPr>
        <w:numPr>
          <w:ilvl w:val="1"/>
          <w:numId w:val="11"/>
        </w:numPr>
        <w:rPr>
          <w:rFonts w:eastAsia="Arial" w:cs="Arial"/>
          <w:szCs w:val="22"/>
          <w:highlight w:val="white"/>
        </w:rPr>
      </w:pPr>
      <w:r w:rsidRPr="00072ED7">
        <w:rPr>
          <w:rFonts w:eastAsia="Arial" w:cs="Arial"/>
          <w:szCs w:val="22"/>
          <w:highlight w:val="white"/>
        </w:rPr>
        <w:t>3-4 days</w:t>
      </w:r>
    </w:p>
    <w:p w:rsidRPr="00072ED7" w:rsidR="00766DF3" w:rsidP="00766DF3" w:rsidRDefault="00766DF3" w14:paraId="49124A1B" w14:textId="77777777">
      <w:pPr>
        <w:numPr>
          <w:ilvl w:val="1"/>
          <w:numId w:val="11"/>
        </w:numPr>
        <w:rPr>
          <w:rFonts w:eastAsia="Arial" w:cs="Arial"/>
          <w:szCs w:val="22"/>
          <w:highlight w:val="white"/>
        </w:rPr>
      </w:pPr>
      <w:r w:rsidRPr="00072ED7">
        <w:rPr>
          <w:rFonts w:eastAsia="Arial" w:cs="Arial"/>
          <w:szCs w:val="22"/>
          <w:highlight w:val="white"/>
        </w:rPr>
        <w:t>5-6 days</w:t>
      </w:r>
    </w:p>
    <w:p w:rsidRPr="00072ED7" w:rsidR="00766DF3" w:rsidP="00766DF3" w:rsidRDefault="00766DF3" w14:paraId="5DB1C9BE" w14:textId="59E2C6AA">
      <w:pPr>
        <w:numPr>
          <w:ilvl w:val="1"/>
          <w:numId w:val="11"/>
        </w:numPr>
        <w:rPr>
          <w:rFonts w:eastAsia="Arial" w:cs="Arial"/>
          <w:szCs w:val="22"/>
          <w:highlight w:val="white"/>
        </w:rPr>
      </w:pPr>
      <w:r w:rsidRPr="00072ED7">
        <w:rPr>
          <w:rFonts w:eastAsia="Arial" w:cs="Arial"/>
          <w:szCs w:val="22"/>
          <w:highlight w:val="white"/>
        </w:rPr>
        <w:t>Daily</w:t>
      </w:r>
    </w:p>
    <w:p w:rsidRPr="00072ED7" w:rsidR="00766DF3" w:rsidP="00A54B93" w:rsidRDefault="00766DF3" w14:paraId="0895795C" w14:textId="77777777">
      <w:pPr>
        <w:rPr>
          <w:rFonts w:eastAsia="Arial" w:cs="Arial"/>
          <w:szCs w:val="22"/>
          <w:highlight w:val="white"/>
        </w:rPr>
      </w:pPr>
    </w:p>
    <w:p w:rsidRPr="00B21FB8" w:rsidR="00766DF3" w:rsidP="00766DF3" w:rsidRDefault="00766DF3" w14:paraId="695D7125" w14:textId="77777777">
      <w:pPr>
        <w:numPr>
          <w:ilvl w:val="0"/>
          <w:numId w:val="11"/>
        </w:numPr>
        <w:rPr>
          <w:rFonts w:cs="Arial"/>
          <w:szCs w:val="22"/>
        </w:rPr>
      </w:pPr>
      <w:r w:rsidRPr="00072ED7">
        <w:rPr>
          <w:rFonts w:eastAsia="Arial" w:cs="Arial"/>
          <w:b/>
          <w:szCs w:val="22"/>
        </w:rPr>
        <w:t>… h</w:t>
      </w:r>
      <w:r w:rsidRPr="00072ED7">
        <w:rPr>
          <w:rFonts w:eastAsia="Arial" w:cs="Arial"/>
          <w:b/>
          <w:szCs w:val="22"/>
          <w:highlight w:val="white"/>
        </w:rPr>
        <w:t>ow many days per week did you spend time outdoors?</w:t>
      </w:r>
    </w:p>
    <w:p w:rsidRPr="00072ED7" w:rsidR="00766DF3" w:rsidP="00766DF3" w:rsidRDefault="00766DF3" w14:paraId="40CA9785" w14:textId="77777777">
      <w:pPr>
        <w:numPr>
          <w:ilvl w:val="1"/>
          <w:numId w:val="11"/>
        </w:numPr>
        <w:rPr>
          <w:rFonts w:eastAsia="Arial" w:cs="Arial"/>
          <w:szCs w:val="22"/>
          <w:highlight w:val="white"/>
        </w:rPr>
      </w:pPr>
      <w:r w:rsidRPr="00072ED7">
        <w:rPr>
          <w:rFonts w:eastAsia="Arial" w:cs="Arial"/>
          <w:szCs w:val="22"/>
          <w:highlight w:val="white"/>
        </w:rPr>
        <w:t>None</w:t>
      </w:r>
    </w:p>
    <w:p w:rsidRPr="00072ED7" w:rsidR="00766DF3" w:rsidP="00766DF3" w:rsidRDefault="00766DF3" w14:paraId="3723A58E" w14:textId="77777777">
      <w:pPr>
        <w:numPr>
          <w:ilvl w:val="1"/>
          <w:numId w:val="11"/>
        </w:numPr>
        <w:rPr>
          <w:rFonts w:eastAsia="Arial" w:cs="Arial"/>
          <w:szCs w:val="22"/>
          <w:highlight w:val="white"/>
        </w:rPr>
      </w:pPr>
      <w:r w:rsidRPr="00072ED7">
        <w:rPr>
          <w:rFonts w:eastAsia="Arial" w:cs="Arial"/>
          <w:szCs w:val="22"/>
          <w:highlight w:val="white"/>
        </w:rPr>
        <w:t>1-2 days</w:t>
      </w:r>
    </w:p>
    <w:p w:rsidRPr="00072ED7" w:rsidR="00766DF3" w:rsidP="00766DF3" w:rsidRDefault="00766DF3" w14:paraId="6D930310" w14:textId="77777777">
      <w:pPr>
        <w:numPr>
          <w:ilvl w:val="1"/>
          <w:numId w:val="11"/>
        </w:numPr>
        <w:rPr>
          <w:rFonts w:eastAsia="Arial" w:cs="Arial"/>
          <w:szCs w:val="22"/>
          <w:highlight w:val="white"/>
        </w:rPr>
      </w:pPr>
      <w:r w:rsidRPr="00072ED7">
        <w:rPr>
          <w:rFonts w:eastAsia="Arial" w:cs="Arial"/>
          <w:szCs w:val="22"/>
          <w:highlight w:val="white"/>
        </w:rPr>
        <w:t>3-4 days</w:t>
      </w:r>
    </w:p>
    <w:p w:rsidRPr="00072ED7" w:rsidR="00766DF3" w:rsidP="00766DF3" w:rsidRDefault="00766DF3" w14:paraId="3BE96BC8" w14:textId="77777777">
      <w:pPr>
        <w:numPr>
          <w:ilvl w:val="1"/>
          <w:numId w:val="11"/>
        </w:numPr>
        <w:rPr>
          <w:rFonts w:eastAsia="Arial" w:cs="Arial"/>
          <w:szCs w:val="22"/>
          <w:highlight w:val="white"/>
        </w:rPr>
      </w:pPr>
      <w:r w:rsidRPr="00072ED7">
        <w:rPr>
          <w:rFonts w:eastAsia="Arial" w:cs="Arial"/>
          <w:szCs w:val="22"/>
          <w:highlight w:val="white"/>
        </w:rPr>
        <w:t>5-6 days</w:t>
      </w:r>
    </w:p>
    <w:p w:rsidRPr="00072ED7" w:rsidR="00766DF3" w:rsidP="00766DF3" w:rsidRDefault="00766DF3" w14:paraId="04D8B1F3" w14:textId="77777777">
      <w:pPr>
        <w:numPr>
          <w:ilvl w:val="1"/>
          <w:numId w:val="11"/>
        </w:numPr>
        <w:rPr>
          <w:rFonts w:eastAsia="Arial" w:cs="Arial"/>
          <w:szCs w:val="22"/>
          <w:highlight w:val="white"/>
        </w:rPr>
      </w:pPr>
      <w:r w:rsidRPr="00072ED7">
        <w:rPr>
          <w:rFonts w:eastAsia="Arial" w:cs="Arial"/>
          <w:szCs w:val="22"/>
          <w:highlight w:val="white"/>
        </w:rPr>
        <w:t>Daily</w:t>
      </w:r>
    </w:p>
    <w:p w:rsidRPr="00B21FB8" w:rsidR="00766DF3" w:rsidDel="00CA796A" w:rsidRDefault="00766DF3" w14:paraId="21686F75" w14:textId="3698B54A">
      <w:pPr>
        <w:pStyle w:val="Heading2"/>
        <w:rPr>
          <w:del w:author="Dunn, Julia (NIH/NIMH) [F]" w:date="2020-04-07T11:38:00Z" w:id="367"/>
          <w:rFonts w:cs="Arial"/>
        </w:rPr>
      </w:pPr>
    </w:p>
    <w:p w:rsidR="009925CD" w:rsidRDefault="009925CD" w14:paraId="79490D5A" w14:textId="1B6F9AF2">
      <w:pPr>
        <w:rPr>
          <w:ins w:author="Dunn, Julia (NIH/NIMH) [F]" w:date="2020-04-06T17:54:00Z" w:id="368"/>
          <w:rFonts w:cs="Arial"/>
          <w:b/>
          <w:bCs/>
          <w:sz w:val="28"/>
          <w:szCs w:val="28"/>
        </w:rPr>
      </w:pPr>
      <w:del w:author="Dunn, Julia (NIH/NIMH) [F]" w:date="2020-04-07T11:38:00Z" w:id="369">
        <w:r w:rsidDel="00CA796A">
          <w:rPr>
            <w:rFonts w:cs="Arial"/>
            <w:b/>
            <w:bCs/>
            <w:sz w:val="28"/>
            <w:szCs w:val="28"/>
          </w:rPr>
          <w:br w:type="page"/>
        </w:r>
      </w:del>
    </w:p>
    <w:p w:rsidR="00940CB4" w:rsidRDefault="00940CB4" w14:paraId="1871C903" w14:textId="77777777">
      <w:pPr>
        <w:rPr>
          <w:ins w:author="Dunn, Julia (NIH/NIMH) [F]" w:date="2020-04-09T16:21:00Z" w:id="370"/>
          <w:rFonts w:cs="Arial"/>
          <w:b/>
          <w:sz w:val="28"/>
          <w:szCs w:val="28"/>
        </w:rPr>
      </w:pPr>
      <w:ins w:author="Dunn, Julia (NIH/NIMH) [F]" w:date="2020-04-09T16:21:00Z" w:id="371">
        <w:r>
          <w:rPr>
            <w:rFonts w:cs="Arial"/>
            <w:b/>
            <w:sz w:val="28"/>
            <w:szCs w:val="28"/>
          </w:rPr>
          <w:br w:type="page"/>
        </w:r>
      </w:ins>
    </w:p>
    <w:p w:rsidRPr="00072ED7" w:rsidR="00CF7D7A" w:rsidP="00CF7D7A" w:rsidRDefault="00CF7D7A" w14:paraId="08944A85" w14:textId="7C63B709">
      <w:pPr>
        <w:rPr>
          <w:rFonts w:cs="Arial"/>
          <w:b/>
          <w:sz w:val="28"/>
          <w:szCs w:val="28"/>
        </w:rPr>
      </w:pPr>
      <w:r w:rsidRPr="00072ED7">
        <w:rPr>
          <w:rFonts w:cs="Arial"/>
          <w:b/>
          <w:sz w:val="28"/>
          <w:szCs w:val="28"/>
        </w:rPr>
        <w:t>EMOTIONS/WORRIES (THREE MONTHS PRIOR TO CRISIS)</w:t>
      </w:r>
    </w:p>
    <w:p w:rsidRPr="00072ED7" w:rsidR="00766DF3" w:rsidP="00766DF3" w:rsidRDefault="00766DF3" w14:paraId="138D6D15" w14:textId="77777777">
      <w:pPr>
        <w:spacing w:before="240" w:after="240"/>
        <w:rPr>
          <w:rFonts w:eastAsia="Arial" w:cs="Arial"/>
          <w:b/>
          <w:szCs w:val="22"/>
        </w:rPr>
      </w:pPr>
      <w:r w:rsidRPr="00072ED7">
        <w:rPr>
          <w:rFonts w:eastAsia="Arial" w:cs="Arial"/>
          <w:b/>
          <w:szCs w:val="22"/>
        </w:rPr>
        <w:t>During the</w:t>
      </w:r>
      <w:r w:rsidRPr="00072ED7">
        <w:rPr>
          <w:rFonts w:eastAsia="Arial" w:cs="Arial"/>
          <w:b/>
          <w:szCs w:val="22"/>
          <w:u w:val="single"/>
        </w:rPr>
        <w:t xml:space="preserve"> THREE MONTHS PRIOR</w:t>
      </w:r>
      <w:r w:rsidRPr="00072ED7">
        <w:rPr>
          <w:rFonts w:eastAsia="Arial" w:cs="Arial"/>
          <w:b/>
          <w:szCs w:val="22"/>
        </w:rPr>
        <w:t xml:space="preserve"> to the onset of the Coronavirus/COVID-19 crisis in your area:</w:t>
      </w:r>
    </w:p>
    <w:p w:rsidRPr="00B21FB8" w:rsidR="00766DF3" w:rsidP="00766DF3" w:rsidRDefault="00766DF3" w14:paraId="339E8596" w14:textId="77777777">
      <w:pPr>
        <w:numPr>
          <w:ilvl w:val="0"/>
          <w:numId w:val="11"/>
        </w:numPr>
        <w:rPr>
          <w:rFonts w:cs="Arial"/>
          <w:szCs w:val="22"/>
        </w:rPr>
      </w:pPr>
      <w:r w:rsidRPr="00072ED7">
        <w:rPr>
          <w:rFonts w:eastAsia="Arial" w:cs="Arial"/>
          <w:b/>
          <w:szCs w:val="22"/>
        </w:rPr>
        <w:t>… how worried were you generally?</w:t>
      </w:r>
    </w:p>
    <w:p w:rsidRPr="00072ED7" w:rsidR="00766DF3" w:rsidP="00766DF3" w:rsidRDefault="00766DF3" w14:paraId="6377A5DB" w14:textId="77777777">
      <w:pPr>
        <w:numPr>
          <w:ilvl w:val="0"/>
          <w:numId w:val="8"/>
        </w:numPr>
        <w:rPr>
          <w:rFonts w:eastAsia="Arial" w:cs="Arial"/>
          <w:szCs w:val="22"/>
        </w:rPr>
      </w:pPr>
      <w:r w:rsidRPr="00072ED7">
        <w:rPr>
          <w:rFonts w:eastAsia="Arial" w:cs="Arial"/>
          <w:szCs w:val="22"/>
        </w:rPr>
        <w:t>Not worried at all</w:t>
      </w:r>
    </w:p>
    <w:p w:rsidRPr="00072ED7" w:rsidR="00766DF3" w:rsidP="00766DF3" w:rsidRDefault="00766DF3" w14:paraId="00229EA6" w14:textId="77777777">
      <w:pPr>
        <w:numPr>
          <w:ilvl w:val="0"/>
          <w:numId w:val="8"/>
        </w:numPr>
        <w:rPr>
          <w:rFonts w:eastAsia="Arial" w:cs="Arial"/>
          <w:szCs w:val="22"/>
        </w:rPr>
      </w:pPr>
      <w:r w:rsidRPr="00072ED7">
        <w:rPr>
          <w:rFonts w:eastAsia="Arial" w:cs="Arial"/>
          <w:szCs w:val="22"/>
        </w:rPr>
        <w:t>Slightly worried</w:t>
      </w:r>
    </w:p>
    <w:p w:rsidRPr="00072ED7" w:rsidR="00766DF3" w:rsidP="00766DF3" w:rsidRDefault="00766DF3" w14:paraId="4B2D02D9" w14:textId="77777777">
      <w:pPr>
        <w:numPr>
          <w:ilvl w:val="0"/>
          <w:numId w:val="8"/>
        </w:numPr>
        <w:rPr>
          <w:rFonts w:eastAsia="Arial" w:cs="Arial"/>
          <w:szCs w:val="22"/>
        </w:rPr>
      </w:pPr>
      <w:r w:rsidRPr="00072ED7">
        <w:rPr>
          <w:rFonts w:eastAsia="Arial" w:cs="Arial"/>
          <w:szCs w:val="22"/>
        </w:rPr>
        <w:t>Moderately worried</w:t>
      </w:r>
    </w:p>
    <w:p w:rsidRPr="00072ED7" w:rsidR="00766DF3" w:rsidP="00766DF3" w:rsidRDefault="00766DF3" w14:paraId="18D30FAF" w14:textId="77777777">
      <w:pPr>
        <w:numPr>
          <w:ilvl w:val="0"/>
          <w:numId w:val="8"/>
        </w:numPr>
        <w:rPr>
          <w:rFonts w:eastAsia="Arial" w:cs="Arial"/>
          <w:szCs w:val="22"/>
        </w:rPr>
      </w:pPr>
      <w:r w:rsidRPr="00072ED7">
        <w:rPr>
          <w:rFonts w:eastAsia="Arial" w:cs="Arial"/>
          <w:szCs w:val="22"/>
        </w:rPr>
        <w:t>Very worried</w:t>
      </w:r>
    </w:p>
    <w:p w:rsidRPr="00072ED7" w:rsidR="00766DF3" w:rsidP="00766DF3" w:rsidRDefault="00766DF3" w14:paraId="740D6E0F" w14:textId="77777777">
      <w:pPr>
        <w:numPr>
          <w:ilvl w:val="0"/>
          <w:numId w:val="8"/>
        </w:numPr>
        <w:rPr>
          <w:rFonts w:eastAsia="Arial" w:cs="Arial"/>
          <w:szCs w:val="22"/>
        </w:rPr>
      </w:pPr>
      <w:r w:rsidRPr="00072ED7">
        <w:rPr>
          <w:rFonts w:eastAsia="Arial" w:cs="Arial"/>
          <w:szCs w:val="22"/>
        </w:rPr>
        <w:t>Extremely worried</w:t>
      </w:r>
    </w:p>
    <w:p w:rsidRPr="00072ED7" w:rsidR="00766DF3" w:rsidP="00766DF3" w:rsidRDefault="00766DF3" w14:paraId="42442C36" w14:textId="77777777">
      <w:pPr>
        <w:rPr>
          <w:rFonts w:eastAsia="Arial" w:cs="Arial"/>
          <w:szCs w:val="22"/>
        </w:rPr>
      </w:pPr>
    </w:p>
    <w:p w:rsidRPr="00B21FB8" w:rsidR="00766DF3" w:rsidP="00766DF3" w:rsidRDefault="00766DF3" w14:paraId="4C60E9B6" w14:textId="77777777">
      <w:pPr>
        <w:numPr>
          <w:ilvl w:val="0"/>
          <w:numId w:val="11"/>
        </w:numPr>
        <w:rPr>
          <w:rFonts w:cs="Arial"/>
          <w:szCs w:val="22"/>
        </w:rPr>
      </w:pPr>
      <w:r w:rsidRPr="00072ED7">
        <w:rPr>
          <w:rFonts w:eastAsia="Arial" w:cs="Arial"/>
          <w:b/>
          <w:szCs w:val="22"/>
        </w:rPr>
        <w:t>… how happy versus sad were you?</w:t>
      </w:r>
    </w:p>
    <w:p w:rsidRPr="00072ED7" w:rsidR="00766DF3" w:rsidP="00766DF3" w:rsidRDefault="00766DF3" w14:paraId="3CF2B9A4" w14:textId="77777777">
      <w:pPr>
        <w:numPr>
          <w:ilvl w:val="0"/>
          <w:numId w:val="20"/>
        </w:numPr>
        <w:rPr>
          <w:rFonts w:eastAsia="Arial" w:cs="Arial"/>
          <w:szCs w:val="22"/>
        </w:rPr>
      </w:pPr>
      <w:r w:rsidRPr="00072ED7">
        <w:rPr>
          <w:rFonts w:eastAsia="Arial" w:cs="Arial"/>
          <w:szCs w:val="22"/>
        </w:rPr>
        <w:t>Very sad/depressed/unhappy</w:t>
      </w:r>
    </w:p>
    <w:p w:rsidRPr="00072ED7" w:rsidR="00766DF3" w:rsidP="00766DF3" w:rsidRDefault="00766DF3" w14:paraId="46C8B034" w14:textId="77777777">
      <w:pPr>
        <w:numPr>
          <w:ilvl w:val="0"/>
          <w:numId w:val="20"/>
        </w:numPr>
        <w:rPr>
          <w:rFonts w:eastAsia="Arial" w:cs="Arial"/>
          <w:szCs w:val="22"/>
        </w:rPr>
      </w:pPr>
      <w:r w:rsidRPr="00072ED7">
        <w:rPr>
          <w:rFonts w:eastAsia="Arial" w:cs="Arial"/>
          <w:szCs w:val="22"/>
        </w:rPr>
        <w:t>Moderately sad/depressed/unhappy</w:t>
      </w:r>
    </w:p>
    <w:p w:rsidRPr="00072ED7" w:rsidR="00766DF3" w:rsidP="00766DF3" w:rsidRDefault="00766DF3" w14:paraId="1C1C9CC0" w14:textId="77777777">
      <w:pPr>
        <w:numPr>
          <w:ilvl w:val="0"/>
          <w:numId w:val="20"/>
        </w:numPr>
        <w:rPr>
          <w:rFonts w:eastAsia="Arial" w:cs="Arial"/>
          <w:szCs w:val="22"/>
        </w:rPr>
      </w:pPr>
      <w:r w:rsidRPr="00072ED7">
        <w:rPr>
          <w:rFonts w:eastAsia="Arial" w:cs="Arial"/>
          <w:szCs w:val="22"/>
        </w:rPr>
        <w:t xml:space="preserve">Neutral </w:t>
      </w:r>
    </w:p>
    <w:p w:rsidRPr="00072ED7" w:rsidR="00766DF3" w:rsidP="00766DF3" w:rsidRDefault="00766DF3" w14:paraId="10B62DC5" w14:textId="77777777">
      <w:pPr>
        <w:numPr>
          <w:ilvl w:val="0"/>
          <w:numId w:val="20"/>
        </w:numPr>
        <w:rPr>
          <w:rFonts w:eastAsia="Arial" w:cs="Arial"/>
          <w:szCs w:val="22"/>
        </w:rPr>
      </w:pPr>
      <w:r w:rsidRPr="00072ED7">
        <w:rPr>
          <w:rFonts w:eastAsia="Arial" w:cs="Arial"/>
          <w:szCs w:val="22"/>
        </w:rPr>
        <w:t xml:space="preserve">Moderately happy/cheerful </w:t>
      </w:r>
    </w:p>
    <w:p w:rsidRPr="00072ED7" w:rsidR="00766DF3" w:rsidP="00766DF3" w:rsidRDefault="00766DF3" w14:paraId="3806A500" w14:textId="77777777">
      <w:pPr>
        <w:numPr>
          <w:ilvl w:val="0"/>
          <w:numId w:val="20"/>
        </w:numPr>
        <w:rPr>
          <w:rFonts w:eastAsia="Arial" w:cs="Arial"/>
          <w:szCs w:val="22"/>
        </w:rPr>
      </w:pPr>
      <w:r w:rsidRPr="00072ED7">
        <w:rPr>
          <w:rFonts w:eastAsia="Arial" w:cs="Arial"/>
          <w:szCs w:val="22"/>
        </w:rPr>
        <w:t>Very happy/cheerful</w:t>
      </w:r>
    </w:p>
    <w:p w:rsidRPr="00072ED7" w:rsidR="00766DF3" w:rsidDel="00EA44C1" w:rsidP="00766DF3" w:rsidRDefault="00766DF3" w14:paraId="71F4C0F2" w14:textId="77777777">
      <w:pPr>
        <w:rPr>
          <w:del w:author="Dunn, Julia (NIH/NIMH) [F]" w:date="2020-04-06T18:18:00Z" w:id="372"/>
          <w:rFonts w:eastAsia="Arial" w:cs="Arial"/>
          <w:b/>
          <w:szCs w:val="22"/>
        </w:rPr>
      </w:pPr>
    </w:p>
    <w:p w:rsidRPr="00072ED7" w:rsidR="00593905" w:rsidRDefault="00593905" w14:paraId="583A6F9C" w14:textId="77777777">
      <w:pPr>
        <w:rPr>
          <w:rFonts w:eastAsia="Arial" w:cs="Arial"/>
          <w:b/>
          <w:szCs w:val="22"/>
        </w:rPr>
      </w:pPr>
      <w:del w:author="Dunn, Julia (NIH/NIMH) [F]" w:date="2020-04-06T18:18:00Z" w:id="373">
        <w:r w:rsidRPr="00072ED7" w:rsidDel="00EA44C1">
          <w:rPr>
            <w:rFonts w:eastAsia="Arial" w:cs="Arial"/>
            <w:b/>
            <w:szCs w:val="22"/>
          </w:rPr>
          <w:br w:type="page"/>
        </w:r>
      </w:del>
    </w:p>
    <w:p w:rsidRPr="00B21FB8" w:rsidR="00766DF3" w:rsidP="00766DF3" w:rsidRDefault="00766DF3" w14:paraId="559AFCD9" w14:textId="64715B7D">
      <w:pPr>
        <w:numPr>
          <w:ilvl w:val="0"/>
          <w:numId w:val="11"/>
        </w:numPr>
        <w:rPr>
          <w:rFonts w:cs="Arial"/>
          <w:szCs w:val="22"/>
        </w:rPr>
      </w:pPr>
      <w:r w:rsidRPr="00072ED7">
        <w:rPr>
          <w:rFonts w:eastAsia="Arial" w:cs="Arial"/>
          <w:b/>
          <w:szCs w:val="22"/>
        </w:rPr>
        <w:t xml:space="preserve">… how much </w:t>
      </w:r>
      <w:r w:rsidRPr="00072ED7" w:rsidR="001E0AAA">
        <w:rPr>
          <w:rFonts w:eastAsia="Arial" w:cs="Arial"/>
          <w:b/>
          <w:szCs w:val="22"/>
        </w:rPr>
        <w:t>were you</w:t>
      </w:r>
      <w:r w:rsidRPr="00072ED7">
        <w:rPr>
          <w:rFonts w:eastAsia="Arial" w:cs="Arial"/>
          <w:b/>
          <w:szCs w:val="22"/>
        </w:rPr>
        <w:t xml:space="preserve"> able to enjoy your usual activities?</w:t>
      </w:r>
      <w:r w:rsidRPr="00072ED7">
        <w:rPr>
          <w:rFonts w:eastAsia="Arial" w:cs="Arial"/>
          <w:szCs w:val="22"/>
        </w:rPr>
        <w:t> </w:t>
      </w:r>
    </w:p>
    <w:p w:rsidRPr="00072ED7" w:rsidR="00766DF3" w:rsidP="00766DF3" w:rsidRDefault="00766DF3" w14:paraId="35E2F144" w14:textId="77777777">
      <w:pPr>
        <w:numPr>
          <w:ilvl w:val="0"/>
          <w:numId w:val="22"/>
        </w:numPr>
        <w:rPr>
          <w:rFonts w:eastAsia="Arial" w:cs="Arial"/>
          <w:szCs w:val="22"/>
        </w:rPr>
      </w:pPr>
      <w:r w:rsidRPr="00072ED7">
        <w:rPr>
          <w:rFonts w:eastAsia="Arial" w:cs="Arial"/>
          <w:szCs w:val="22"/>
        </w:rPr>
        <w:t>Not at all</w:t>
      </w:r>
    </w:p>
    <w:p w:rsidRPr="00072ED7" w:rsidR="00766DF3" w:rsidP="00766DF3" w:rsidRDefault="00766DF3" w14:paraId="5E4E8EC6" w14:textId="77777777">
      <w:pPr>
        <w:numPr>
          <w:ilvl w:val="0"/>
          <w:numId w:val="22"/>
        </w:numPr>
        <w:rPr>
          <w:rFonts w:eastAsia="Arial" w:cs="Arial"/>
          <w:szCs w:val="22"/>
        </w:rPr>
      </w:pPr>
      <w:r w:rsidRPr="00072ED7">
        <w:rPr>
          <w:rFonts w:eastAsia="Arial" w:cs="Arial"/>
          <w:szCs w:val="22"/>
        </w:rPr>
        <w:t>Slightly</w:t>
      </w:r>
    </w:p>
    <w:p w:rsidRPr="00072ED7" w:rsidR="00766DF3" w:rsidP="00766DF3" w:rsidRDefault="00766DF3" w14:paraId="06C8304E" w14:textId="77777777">
      <w:pPr>
        <w:numPr>
          <w:ilvl w:val="0"/>
          <w:numId w:val="22"/>
        </w:numPr>
        <w:rPr>
          <w:rFonts w:eastAsia="Arial" w:cs="Arial"/>
          <w:szCs w:val="22"/>
        </w:rPr>
      </w:pPr>
      <w:r w:rsidRPr="00072ED7">
        <w:rPr>
          <w:rFonts w:eastAsia="Arial" w:cs="Arial"/>
          <w:szCs w:val="22"/>
        </w:rPr>
        <w:t>Moderately</w:t>
      </w:r>
    </w:p>
    <w:p w:rsidRPr="00072ED7" w:rsidR="00766DF3" w:rsidP="00766DF3" w:rsidRDefault="00766DF3" w14:paraId="48F1C2CE" w14:textId="77777777">
      <w:pPr>
        <w:numPr>
          <w:ilvl w:val="0"/>
          <w:numId w:val="22"/>
        </w:numPr>
        <w:rPr>
          <w:rFonts w:eastAsia="Arial" w:cs="Arial"/>
          <w:szCs w:val="22"/>
        </w:rPr>
      </w:pPr>
      <w:r w:rsidRPr="00072ED7">
        <w:rPr>
          <w:rFonts w:eastAsia="Arial" w:cs="Arial"/>
          <w:szCs w:val="22"/>
        </w:rPr>
        <w:t>Very much</w:t>
      </w:r>
    </w:p>
    <w:p w:rsidRPr="00072ED7" w:rsidR="00766DF3" w:rsidP="00766DF3" w:rsidRDefault="00766DF3" w14:paraId="7DCB2196" w14:textId="77777777">
      <w:pPr>
        <w:numPr>
          <w:ilvl w:val="0"/>
          <w:numId w:val="22"/>
        </w:numPr>
        <w:rPr>
          <w:rFonts w:eastAsia="Arial" w:cs="Arial"/>
          <w:szCs w:val="22"/>
        </w:rPr>
      </w:pPr>
      <w:r w:rsidRPr="00072ED7">
        <w:rPr>
          <w:rFonts w:eastAsia="Arial" w:cs="Arial"/>
          <w:szCs w:val="22"/>
        </w:rPr>
        <w:t>A lot</w:t>
      </w:r>
    </w:p>
    <w:p w:rsidRPr="00072ED7" w:rsidR="00766DF3" w:rsidDel="00940CB4" w:rsidP="00766DF3" w:rsidRDefault="00766DF3" w14:paraId="74D48601" w14:textId="77777777">
      <w:pPr>
        <w:rPr>
          <w:del w:author="Dunn, Julia (NIH/NIMH) [F]" w:date="2020-04-09T16:21:00Z" w:id="374"/>
          <w:rFonts w:eastAsia="Arial" w:cs="Arial"/>
          <w:szCs w:val="22"/>
        </w:rPr>
      </w:pPr>
    </w:p>
    <w:p w:rsidR="00CA796A" w:rsidRDefault="00CA796A" w14:paraId="1925ED5E" w14:textId="60392B90">
      <w:pPr>
        <w:rPr>
          <w:ins w:author="Dunn, Julia (NIH/NIMH) [F]" w:date="2020-04-07T11:38:00Z" w:id="375"/>
          <w:rFonts w:eastAsia="Arial" w:cs="Arial"/>
          <w:b/>
          <w:szCs w:val="22"/>
        </w:rPr>
      </w:pPr>
    </w:p>
    <w:p w:rsidRPr="00B21FB8" w:rsidR="00766DF3" w:rsidP="00766DF3" w:rsidRDefault="00766DF3" w14:paraId="1825C0CA" w14:textId="2397FF32">
      <w:pPr>
        <w:numPr>
          <w:ilvl w:val="0"/>
          <w:numId w:val="11"/>
        </w:numPr>
        <w:rPr>
          <w:rFonts w:cs="Arial"/>
          <w:szCs w:val="22"/>
        </w:rPr>
      </w:pPr>
      <w:r w:rsidRPr="00072ED7">
        <w:rPr>
          <w:rFonts w:eastAsia="Arial" w:cs="Arial"/>
          <w:b/>
          <w:szCs w:val="22"/>
        </w:rPr>
        <w:t>… how relaxed versus anxious were you?</w:t>
      </w:r>
    </w:p>
    <w:p w:rsidRPr="00072ED7" w:rsidR="00766DF3" w:rsidP="00766DF3" w:rsidRDefault="00766DF3" w14:paraId="7B61B290" w14:textId="77777777">
      <w:pPr>
        <w:numPr>
          <w:ilvl w:val="0"/>
          <w:numId w:val="15"/>
        </w:numPr>
        <w:rPr>
          <w:rFonts w:eastAsia="Arial" w:cs="Arial"/>
          <w:szCs w:val="22"/>
        </w:rPr>
      </w:pPr>
      <w:r w:rsidRPr="00072ED7">
        <w:rPr>
          <w:rFonts w:eastAsia="Arial" w:cs="Arial"/>
          <w:szCs w:val="22"/>
        </w:rPr>
        <w:t>Very relaxed/calm</w:t>
      </w:r>
    </w:p>
    <w:p w:rsidRPr="00072ED7" w:rsidR="00766DF3" w:rsidP="00766DF3" w:rsidRDefault="00766DF3" w14:paraId="6E0C2C74" w14:textId="77777777">
      <w:pPr>
        <w:numPr>
          <w:ilvl w:val="0"/>
          <w:numId w:val="15"/>
        </w:numPr>
        <w:rPr>
          <w:rFonts w:eastAsia="Arial" w:cs="Arial"/>
          <w:szCs w:val="22"/>
        </w:rPr>
      </w:pPr>
      <w:r w:rsidRPr="00072ED7">
        <w:rPr>
          <w:rFonts w:eastAsia="Arial" w:cs="Arial"/>
          <w:szCs w:val="22"/>
        </w:rPr>
        <w:t>Moderately relaxed/calm</w:t>
      </w:r>
    </w:p>
    <w:p w:rsidRPr="00072ED7" w:rsidR="00766DF3" w:rsidP="00766DF3" w:rsidRDefault="00766DF3" w14:paraId="64125EF1" w14:textId="77777777">
      <w:pPr>
        <w:numPr>
          <w:ilvl w:val="0"/>
          <w:numId w:val="15"/>
        </w:numPr>
        <w:rPr>
          <w:rFonts w:eastAsia="Arial" w:cs="Arial"/>
          <w:szCs w:val="22"/>
        </w:rPr>
      </w:pPr>
      <w:r w:rsidRPr="00072ED7">
        <w:rPr>
          <w:rFonts w:eastAsia="Arial" w:cs="Arial"/>
          <w:szCs w:val="22"/>
        </w:rPr>
        <w:t>Neutral</w:t>
      </w:r>
    </w:p>
    <w:p w:rsidRPr="00072ED7" w:rsidR="00766DF3" w:rsidP="00766DF3" w:rsidRDefault="00766DF3" w14:paraId="2FD126AF" w14:textId="77777777">
      <w:pPr>
        <w:numPr>
          <w:ilvl w:val="0"/>
          <w:numId w:val="15"/>
        </w:numPr>
        <w:rPr>
          <w:rFonts w:eastAsia="Arial" w:cs="Arial"/>
          <w:szCs w:val="22"/>
        </w:rPr>
      </w:pPr>
      <w:r w:rsidRPr="00072ED7">
        <w:rPr>
          <w:rFonts w:eastAsia="Arial" w:cs="Arial"/>
          <w:szCs w:val="22"/>
        </w:rPr>
        <w:t xml:space="preserve">Moderately nervous/anxious </w:t>
      </w:r>
    </w:p>
    <w:p w:rsidRPr="00072ED7" w:rsidR="00766DF3" w:rsidP="00766DF3" w:rsidRDefault="00766DF3" w14:paraId="269BC7B3" w14:textId="4F913CC2">
      <w:pPr>
        <w:numPr>
          <w:ilvl w:val="0"/>
          <w:numId w:val="15"/>
        </w:numPr>
        <w:rPr>
          <w:rFonts w:eastAsia="Arial" w:cs="Arial"/>
          <w:szCs w:val="22"/>
        </w:rPr>
      </w:pPr>
      <w:r w:rsidRPr="00072ED7">
        <w:rPr>
          <w:rFonts w:eastAsia="Arial" w:cs="Arial"/>
          <w:szCs w:val="22"/>
        </w:rPr>
        <w:t xml:space="preserve">Very nervous/anxious  </w:t>
      </w:r>
    </w:p>
    <w:p w:rsidRPr="00072ED7" w:rsidR="00766DF3" w:rsidP="00766DF3" w:rsidRDefault="00766DF3" w14:paraId="4148DB18" w14:textId="77777777">
      <w:pPr>
        <w:rPr>
          <w:rFonts w:eastAsia="Arial" w:cs="Arial"/>
          <w:szCs w:val="22"/>
        </w:rPr>
      </w:pPr>
    </w:p>
    <w:p w:rsidRPr="00B21FB8" w:rsidR="00766DF3" w:rsidP="00766DF3" w:rsidRDefault="00766DF3" w14:paraId="230A02FC" w14:textId="77777777">
      <w:pPr>
        <w:numPr>
          <w:ilvl w:val="0"/>
          <w:numId w:val="11"/>
        </w:numPr>
        <w:rPr>
          <w:rFonts w:cs="Arial"/>
          <w:szCs w:val="22"/>
        </w:rPr>
      </w:pPr>
      <w:r w:rsidRPr="00072ED7">
        <w:rPr>
          <w:rFonts w:eastAsia="Arial" w:cs="Arial"/>
          <w:b/>
          <w:szCs w:val="22"/>
        </w:rPr>
        <w:t>… how fidgety or restless were you?</w:t>
      </w:r>
    </w:p>
    <w:p w:rsidRPr="00072ED7" w:rsidR="00766DF3" w:rsidP="00766DF3" w:rsidRDefault="00766DF3" w14:paraId="52213A2A" w14:textId="77777777">
      <w:pPr>
        <w:numPr>
          <w:ilvl w:val="0"/>
          <w:numId w:val="18"/>
        </w:numPr>
        <w:rPr>
          <w:rFonts w:eastAsia="Arial" w:cs="Arial"/>
          <w:szCs w:val="22"/>
        </w:rPr>
      </w:pPr>
      <w:r w:rsidRPr="00072ED7">
        <w:rPr>
          <w:rFonts w:eastAsia="Arial" w:cs="Arial"/>
          <w:szCs w:val="22"/>
        </w:rPr>
        <w:t>Not fidgety/restless at all</w:t>
      </w:r>
    </w:p>
    <w:p w:rsidRPr="00072ED7" w:rsidR="00766DF3" w:rsidP="00766DF3" w:rsidRDefault="00766DF3" w14:paraId="5FC13512" w14:textId="77777777">
      <w:pPr>
        <w:numPr>
          <w:ilvl w:val="0"/>
          <w:numId w:val="18"/>
        </w:numPr>
        <w:rPr>
          <w:rFonts w:eastAsia="Arial" w:cs="Arial"/>
          <w:szCs w:val="22"/>
        </w:rPr>
      </w:pPr>
      <w:r w:rsidRPr="00072ED7">
        <w:rPr>
          <w:rFonts w:eastAsia="Arial" w:cs="Arial"/>
          <w:szCs w:val="22"/>
        </w:rPr>
        <w:t>Slightly fidgety/restless</w:t>
      </w:r>
    </w:p>
    <w:p w:rsidRPr="00072ED7" w:rsidR="00766DF3" w:rsidP="00766DF3" w:rsidRDefault="00766DF3" w14:paraId="121DEF40" w14:textId="77777777">
      <w:pPr>
        <w:numPr>
          <w:ilvl w:val="0"/>
          <w:numId w:val="18"/>
        </w:numPr>
        <w:rPr>
          <w:rFonts w:eastAsia="Arial" w:cs="Arial"/>
          <w:szCs w:val="22"/>
        </w:rPr>
      </w:pPr>
      <w:r w:rsidRPr="00072ED7">
        <w:rPr>
          <w:rFonts w:eastAsia="Arial" w:cs="Arial"/>
          <w:szCs w:val="22"/>
        </w:rPr>
        <w:t xml:space="preserve">Moderately fidgety/restless </w:t>
      </w:r>
    </w:p>
    <w:p w:rsidRPr="00072ED7" w:rsidR="00766DF3" w:rsidP="00766DF3" w:rsidRDefault="00766DF3" w14:paraId="21701975" w14:textId="77777777">
      <w:pPr>
        <w:numPr>
          <w:ilvl w:val="0"/>
          <w:numId w:val="18"/>
        </w:numPr>
        <w:rPr>
          <w:rFonts w:eastAsia="Arial" w:cs="Arial"/>
          <w:szCs w:val="22"/>
        </w:rPr>
      </w:pPr>
      <w:r w:rsidRPr="00072ED7">
        <w:rPr>
          <w:rFonts w:eastAsia="Arial" w:cs="Arial"/>
          <w:szCs w:val="22"/>
        </w:rPr>
        <w:t xml:space="preserve">Very fidgety/restless </w:t>
      </w:r>
    </w:p>
    <w:p w:rsidRPr="00072ED7" w:rsidR="00792494" w:rsidP="00A54B93" w:rsidRDefault="00766DF3" w14:paraId="7E53E539" w14:textId="7D7E9949">
      <w:pPr>
        <w:numPr>
          <w:ilvl w:val="0"/>
          <w:numId w:val="18"/>
        </w:numPr>
        <w:rPr>
          <w:rFonts w:eastAsia="Arial" w:cs="Arial"/>
          <w:szCs w:val="22"/>
        </w:rPr>
      </w:pPr>
      <w:r w:rsidRPr="00072ED7">
        <w:rPr>
          <w:rFonts w:eastAsia="Arial" w:cs="Arial"/>
          <w:szCs w:val="22"/>
        </w:rPr>
        <w:t>Extremely fidgety/restless</w:t>
      </w:r>
    </w:p>
    <w:p w:rsidRPr="00072ED7" w:rsidR="00766DF3" w:rsidP="00766DF3" w:rsidRDefault="00766DF3" w14:paraId="1EE6A226" w14:textId="77777777">
      <w:pPr>
        <w:rPr>
          <w:rFonts w:eastAsia="Arial" w:cs="Arial"/>
          <w:szCs w:val="22"/>
        </w:rPr>
      </w:pPr>
    </w:p>
    <w:p w:rsidRPr="00B21FB8" w:rsidR="00766DF3" w:rsidP="00766DF3" w:rsidRDefault="00766DF3" w14:paraId="10E744AE" w14:textId="77777777">
      <w:pPr>
        <w:numPr>
          <w:ilvl w:val="0"/>
          <w:numId w:val="11"/>
        </w:numPr>
        <w:rPr>
          <w:rFonts w:cs="Arial"/>
          <w:szCs w:val="22"/>
        </w:rPr>
      </w:pPr>
      <w:r w:rsidRPr="00072ED7">
        <w:rPr>
          <w:rFonts w:eastAsia="Arial" w:cs="Arial"/>
          <w:b/>
          <w:szCs w:val="22"/>
        </w:rPr>
        <w:t>… how fatigued or tired were you?</w:t>
      </w:r>
    </w:p>
    <w:p w:rsidRPr="00072ED7" w:rsidR="00766DF3" w:rsidP="00766DF3" w:rsidRDefault="00766DF3" w14:paraId="13427585" w14:textId="77777777">
      <w:pPr>
        <w:numPr>
          <w:ilvl w:val="0"/>
          <w:numId w:val="19"/>
        </w:numPr>
        <w:ind w:left="1440"/>
        <w:rPr>
          <w:rFonts w:eastAsia="Arial" w:cs="Arial"/>
          <w:szCs w:val="22"/>
        </w:rPr>
      </w:pPr>
      <w:r w:rsidRPr="00072ED7">
        <w:rPr>
          <w:rFonts w:eastAsia="Arial" w:cs="Arial"/>
          <w:szCs w:val="22"/>
        </w:rPr>
        <w:t>Not fatigued or tired at all</w:t>
      </w:r>
    </w:p>
    <w:p w:rsidRPr="00072ED7" w:rsidR="00766DF3" w:rsidP="00766DF3" w:rsidRDefault="00766DF3" w14:paraId="77A32C88" w14:textId="77777777">
      <w:pPr>
        <w:numPr>
          <w:ilvl w:val="0"/>
          <w:numId w:val="19"/>
        </w:numPr>
        <w:ind w:left="1440"/>
        <w:rPr>
          <w:rFonts w:eastAsia="Arial" w:cs="Arial"/>
          <w:szCs w:val="22"/>
        </w:rPr>
      </w:pPr>
      <w:r w:rsidRPr="00072ED7">
        <w:rPr>
          <w:rFonts w:eastAsia="Arial" w:cs="Arial"/>
          <w:szCs w:val="22"/>
        </w:rPr>
        <w:t>Slightly fatigued or tired</w:t>
      </w:r>
    </w:p>
    <w:p w:rsidRPr="00072ED7" w:rsidR="00766DF3" w:rsidP="00766DF3" w:rsidRDefault="00766DF3" w14:paraId="49F0469B" w14:textId="77777777">
      <w:pPr>
        <w:numPr>
          <w:ilvl w:val="0"/>
          <w:numId w:val="19"/>
        </w:numPr>
        <w:ind w:left="1440"/>
        <w:rPr>
          <w:rFonts w:eastAsia="Arial" w:cs="Arial"/>
          <w:szCs w:val="22"/>
        </w:rPr>
      </w:pPr>
      <w:r w:rsidRPr="00072ED7">
        <w:rPr>
          <w:rFonts w:eastAsia="Arial" w:cs="Arial"/>
          <w:szCs w:val="22"/>
        </w:rPr>
        <w:t>Moderately fatigued or tired</w:t>
      </w:r>
    </w:p>
    <w:p w:rsidRPr="00072ED7" w:rsidR="00457F30" w:rsidP="00766DF3" w:rsidRDefault="00766DF3" w14:paraId="77AA5046" w14:textId="7CCB7E73">
      <w:pPr>
        <w:numPr>
          <w:ilvl w:val="0"/>
          <w:numId w:val="19"/>
        </w:numPr>
        <w:ind w:left="1440"/>
        <w:rPr>
          <w:rFonts w:eastAsia="Arial" w:cs="Arial"/>
          <w:szCs w:val="22"/>
        </w:rPr>
      </w:pPr>
      <w:r w:rsidRPr="00072ED7">
        <w:rPr>
          <w:rFonts w:eastAsia="Arial" w:cs="Arial"/>
          <w:szCs w:val="22"/>
        </w:rPr>
        <w:t>Very fatigued or tired</w:t>
      </w:r>
    </w:p>
    <w:p w:rsidRPr="00072ED7" w:rsidR="00766DF3" w:rsidP="00A54B93" w:rsidRDefault="00766DF3" w14:paraId="7D9D3BEC" w14:textId="25BF0893">
      <w:pPr>
        <w:numPr>
          <w:ilvl w:val="0"/>
          <w:numId w:val="19"/>
        </w:numPr>
        <w:ind w:left="1440"/>
        <w:rPr>
          <w:rFonts w:eastAsia="Arial" w:cs="Arial"/>
          <w:szCs w:val="22"/>
        </w:rPr>
      </w:pPr>
      <w:r w:rsidRPr="00072ED7">
        <w:rPr>
          <w:rFonts w:eastAsia="Arial" w:cs="Arial"/>
          <w:szCs w:val="22"/>
        </w:rPr>
        <w:t xml:space="preserve"> Extremely fatigued or tired</w:t>
      </w:r>
    </w:p>
    <w:p w:rsidRPr="00072ED7" w:rsidR="00766DF3" w:rsidDel="00CA796A" w:rsidP="00766DF3" w:rsidRDefault="00766DF3" w14:paraId="1410C167" w14:textId="5F0FFE92">
      <w:pPr>
        <w:ind w:left="360" w:hanging="720"/>
        <w:rPr>
          <w:del w:author="Dunn, Julia (NIH/NIMH) [F]" w:date="2020-04-07T11:38:00Z" w:id="376"/>
          <w:rFonts w:eastAsia="Arial" w:cs="Arial"/>
          <w:szCs w:val="22"/>
        </w:rPr>
      </w:pPr>
      <w:r w:rsidRPr="00072ED7">
        <w:rPr>
          <w:rFonts w:eastAsia="Arial" w:cs="Arial"/>
          <w:szCs w:val="22"/>
        </w:rPr>
        <w:t xml:space="preserve">           </w:t>
      </w:r>
    </w:p>
    <w:p w:rsidR="00EA44C1" w:rsidRDefault="00EA44C1" w14:paraId="1FC0FB3A" w14:textId="03A61590">
      <w:pPr>
        <w:ind w:left="360" w:hanging="720"/>
        <w:rPr>
          <w:ins w:author="Dunn, Julia (NIH/NIMH) [F]" w:date="2020-04-06T18:18:00Z" w:id="377"/>
          <w:rFonts w:eastAsia="Arial" w:cs="Arial"/>
          <w:b/>
          <w:szCs w:val="22"/>
        </w:rPr>
        <w:pPrChange w:author="Dunn, Julia (NIH/NIMH) [F]" w:date="2020-04-07T11:38:00Z" w:id="378">
          <w:pPr/>
        </w:pPrChange>
      </w:pPr>
    </w:p>
    <w:p w:rsidR="00940CB4" w:rsidRDefault="00940CB4" w14:paraId="6E10CEB8" w14:textId="77777777">
      <w:pPr>
        <w:rPr>
          <w:ins w:author="Dunn, Julia (NIH/NIMH) [F]" w:date="2020-04-09T16:21:00Z" w:id="379"/>
          <w:rFonts w:eastAsia="Arial" w:cs="Arial"/>
          <w:b/>
          <w:szCs w:val="22"/>
        </w:rPr>
      </w:pPr>
      <w:ins w:author="Dunn, Julia (NIH/NIMH) [F]" w:date="2020-04-09T16:21:00Z" w:id="380">
        <w:r>
          <w:rPr>
            <w:rFonts w:eastAsia="Arial" w:cs="Arial"/>
            <w:b/>
            <w:szCs w:val="22"/>
          </w:rPr>
          <w:br w:type="page"/>
        </w:r>
      </w:ins>
    </w:p>
    <w:p w:rsidRPr="00B21FB8" w:rsidR="00766DF3" w:rsidP="00766DF3" w:rsidRDefault="00766DF3" w14:paraId="61D838D9" w14:textId="0C492B5A">
      <w:pPr>
        <w:numPr>
          <w:ilvl w:val="0"/>
          <w:numId w:val="11"/>
        </w:numPr>
        <w:rPr>
          <w:rFonts w:cs="Arial"/>
          <w:szCs w:val="22"/>
        </w:rPr>
      </w:pPr>
      <w:r w:rsidRPr="00072ED7">
        <w:rPr>
          <w:rFonts w:eastAsia="Arial" w:cs="Arial"/>
          <w:b/>
          <w:szCs w:val="22"/>
        </w:rPr>
        <w:t>… how well were you able to concentrate or focus?</w:t>
      </w:r>
    </w:p>
    <w:p w:rsidRPr="00072ED7" w:rsidR="00766DF3" w:rsidP="00766DF3" w:rsidRDefault="00766DF3" w14:paraId="3F09D205" w14:textId="77777777">
      <w:pPr>
        <w:numPr>
          <w:ilvl w:val="0"/>
          <w:numId w:val="4"/>
        </w:numPr>
        <w:rPr>
          <w:rFonts w:eastAsia="Arial" w:cs="Arial"/>
          <w:szCs w:val="22"/>
        </w:rPr>
      </w:pPr>
      <w:r w:rsidRPr="00072ED7">
        <w:rPr>
          <w:rFonts w:eastAsia="Arial" w:cs="Arial"/>
          <w:szCs w:val="22"/>
        </w:rPr>
        <w:t>Very focused/attentive</w:t>
      </w:r>
    </w:p>
    <w:p w:rsidRPr="00072ED7" w:rsidR="00766DF3" w:rsidP="00766DF3" w:rsidRDefault="00766DF3" w14:paraId="76CAE6F3" w14:textId="77777777">
      <w:pPr>
        <w:numPr>
          <w:ilvl w:val="0"/>
          <w:numId w:val="4"/>
        </w:numPr>
        <w:rPr>
          <w:rFonts w:eastAsia="Arial" w:cs="Arial"/>
          <w:szCs w:val="22"/>
        </w:rPr>
      </w:pPr>
      <w:r w:rsidRPr="00072ED7">
        <w:rPr>
          <w:rFonts w:eastAsia="Arial" w:cs="Arial"/>
          <w:szCs w:val="22"/>
        </w:rPr>
        <w:t>Moderately focused/attentive</w:t>
      </w:r>
    </w:p>
    <w:p w:rsidRPr="00072ED7" w:rsidR="00766DF3" w:rsidP="00766DF3" w:rsidRDefault="00766DF3" w14:paraId="610AF003" w14:textId="77777777">
      <w:pPr>
        <w:numPr>
          <w:ilvl w:val="0"/>
          <w:numId w:val="4"/>
        </w:numPr>
        <w:rPr>
          <w:rFonts w:eastAsia="Arial" w:cs="Arial"/>
          <w:szCs w:val="22"/>
        </w:rPr>
      </w:pPr>
      <w:r w:rsidRPr="00072ED7">
        <w:rPr>
          <w:rFonts w:eastAsia="Arial" w:cs="Arial"/>
          <w:szCs w:val="22"/>
        </w:rPr>
        <w:t>Neutral</w:t>
      </w:r>
    </w:p>
    <w:p w:rsidRPr="00072ED7" w:rsidR="00766DF3" w:rsidP="00766DF3" w:rsidRDefault="00766DF3" w14:paraId="7BA6871E" w14:textId="77777777">
      <w:pPr>
        <w:numPr>
          <w:ilvl w:val="0"/>
          <w:numId w:val="4"/>
        </w:numPr>
        <w:rPr>
          <w:rFonts w:eastAsia="Arial" w:cs="Arial"/>
          <w:szCs w:val="22"/>
        </w:rPr>
      </w:pPr>
      <w:r w:rsidRPr="00072ED7">
        <w:rPr>
          <w:rFonts w:eastAsia="Arial" w:cs="Arial"/>
          <w:szCs w:val="22"/>
        </w:rPr>
        <w:t>Moderately unfocused/distracted</w:t>
      </w:r>
    </w:p>
    <w:p w:rsidRPr="00072ED7" w:rsidR="00766DF3" w:rsidP="00766DF3" w:rsidRDefault="00766DF3" w14:paraId="3E9A768B" w14:textId="77777777">
      <w:pPr>
        <w:numPr>
          <w:ilvl w:val="0"/>
          <w:numId w:val="4"/>
        </w:numPr>
        <w:rPr>
          <w:rFonts w:eastAsia="Arial" w:cs="Arial"/>
          <w:szCs w:val="22"/>
        </w:rPr>
      </w:pPr>
      <w:r w:rsidRPr="00072ED7">
        <w:rPr>
          <w:rFonts w:eastAsia="Arial" w:cs="Arial"/>
          <w:szCs w:val="22"/>
        </w:rPr>
        <w:t>Very unfocused/distracted</w:t>
      </w:r>
    </w:p>
    <w:p w:rsidRPr="00072ED7" w:rsidR="00766DF3" w:rsidP="00766DF3" w:rsidRDefault="00766DF3" w14:paraId="46C29B05" w14:textId="77777777">
      <w:pPr>
        <w:rPr>
          <w:rFonts w:eastAsia="Arial" w:cs="Arial"/>
          <w:szCs w:val="22"/>
        </w:rPr>
      </w:pPr>
    </w:p>
    <w:p w:rsidRPr="00B21FB8" w:rsidR="00766DF3" w:rsidP="00766DF3" w:rsidRDefault="00766DF3" w14:paraId="32C1F791" w14:textId="46BFB032">
      <w:pPr>
        <w:numPr>
          <w:ilvl w:val="0"/>
          <w:numId w:val="11"/>
        </w:numPr>
        <w:rPr>
          <w:rFonts w:cs="Arial"/>
          <w:szCs w:val="22"/>
        </w:rPr>
      </w:pPr>
      <w:r w:rsidRPr="00072ED7">
        <w:rPr>
          <w:rFonts w:eastAsia="Arial" w:cs="Arial"/>
          <w:b/>
          <w:szCs w:val="22"/>
        </w:rPr>
        <w:t xml:space="preserve">… how irritable or easily angered </w:t>
      </w:r>
      <w:r w:rsidRPr="00072ED7" w:rsidR="001E0AAA">
        <w:rPr>
          <w:rFonts w:eastAsia="Arial" w:cs="Arial"/>
          <w:b/>
          <w:szCs w:val="22"/>
        </w:rPr>
        <w:t>were you</w:t>
      </w:r>
      <w:r w:rsidRPr="00072ED7">
        <w:rPr>
          <w:rFonts w:eastAsia="Arial" w:cs="Arial"/>
          <w:b/>
          <w:szCs w:val="22"/>
        </w:rPr>
        <w:t>?</w:t>
      </w:r>
    </w:p>
    <w:p w:rsidRPr="00072ED7" w:rsidR="00766DF3" w:rsidP="00766DF3" w:rsidRDefault="00766DF3" w14:paraId="56434CF7" w14:textId="77777777">
      <w:pPr>
        <w:numPr>
          <w:ilvl w:val="0"/>
          <w:numId w:val="5"/>
        </w:numPr>
        <w:rPr>
          <w:rFonts w:eastAsia="Arial" w:cs="Arial"/>
          <w:szCs w:val="22"/>
        </w:rPr>
      </w:pPr>
      <w:r w:rsidRPr="00072ED7">
        <w:rPr>
          <w:rFonts w:eastAsia="Arial" w:cs="Arial"/>
          <w:szCs w:val="22"/>
        </w:rPr>
        <w:t>Not irritable or easily angered at all</w:t>
      </w:r>
    </w:p>
    <w:p w:rsidRPr="00072ED7" w:rsidR="00766DF3" w:rsidP="00766DF3" w:rsidRDefault="00766DF3" w14:paraId="6EEC9105" w14:textId="77777777">
      <w:pPr>
        <w:numPr>
          <w:ilvl w:val="0"/>
          <w:numId w:val="5"/>
        </w:numPr>
        <w:rPr>
          <w:rFonts w:eastAsia="Arial" w:cs="Arial"/>
          <w:szCs w:val="22"/>
        </w:rPr>
      </w:pPr>
      <w:r w:rsidRPr="00072ED7">
        <w:rPr>
          <w:rFonts w:eastAsia="Arial" w:cs="Arial"/>
          <w:szCs w:val="22"/>
        </w:rPr>
        <w:t>Slightly irritable or easily angered</w:t>
      </w:r>
    </w:p>
    <w:p w:rsidRPr="00072ED7" w:rsidR="00766DF3" w:rsidP="00766DF3" w:rsidRDefault="00766DF3" w14:paraId="04845F3C" w14:textId="77777777">
      <w:pPr>
        <w:numPr>
          <w:ilvl w:val="0"/>
          <w:numId w:val="5"/>
        </w:numPr>
        <w:rPr>
          <w:rFonts w:eastAsia="Arial" w:cs="Arial"/>
          <w:szCs w:val="22"/>
        </w:rPr>
      </w:pPr>
      <w:r w:rsidRPr="00072ED7">
        <w:rPr>
          <w:rFonts w:eastAsia="Arial" w:cs="Arial"/>
          <w:szCs w:val="22"/>
        </w:rPr>
        <w:t>Moderately irritable or easily angered</w:t>
      </w:r>
    </w:p>
    <w:p w:rsidRPr="00072ED7" w:rsidR="00766DF3" w:rsidP="00766DF3" w:rsidRDefault="00766DF3" w14:paraId="6546425B" w14:textId="77777777">
      <w:pPr>
        <w:numPr>
          <w:ilvl w:val="0"/>
          <w:numId w:val="5"/>
        </w:numPr>
        <w:rPr>
          <w:rFonts w:eastAsia="Arial" w:cs="Arial"/>
          <w:szCs w:val="22"/>
        </w:rPr>
      </w:pPr>
      <w:r w:rsidRPr="00072ED7">
        <w:rPr>
          <w:rFonts w:eastAsia="Arial" w:cs="Arial"/>
          <w:szCs w:val="22"/>
        </w:rPr>
        <w:t>Very irritable or easily angered</w:t>
      </w:r>
    </w:p>
    <w:p w:rsidRPr="00072ED7" w:rsidR="00766DF3" w:rsidP="00766DF3" w:rsidRDefault="00766DF3" w14:paraId="536C9ACA" w14:textId="77777777">
      <w:pPr>
        <w:numPr>
          <w:ilvl w:val="0"/>
          <w:numId w:val="5"/>
        </w:numPr>
        <w:rPr>
          <w:rFonts w:eastAsia="Arial" w:cs="Arial"/>
          <w:szCs w:val="22"/>
        </w:rPr>
      </w:pPr>
      <w:r w:rsidRPr="00072ED7">
        <w:rPr>
          <w:rFonts w:eastAsia="Arial" w:cs="Arial"/>
          <w:szCs w:val="22"/>
        </w:rPr>
        <w:t>Extremely irritable or easily angered</w:t>
      </w:r>
    </w:p>
    <w:p w:rsidRPr="00072ED7" w:rsidR="00766DF3" w:rsidP="00766DF3" w:rsidRDefault="00766DF3" w14:paraId="087B0948" w14:textId="77777777">
      <w:pPr>
        <w:ind w:left="360" w:hanging="720"/>
        <w:rPr>
          <w:rFonts w:eastAsia="Arial" w:cs="Arial"/>
          <w:szCs w:val="22"/>
        </w:rPr>
      </w:pPr>
      <w:r w:rsidRPr="00072ED7">
        <w:rPr>
          <w:rFonts w:eastAsia="Arial" w:cs="Arial"/>
          <w:szCs w:val="22"/>
        </w:rPr>
        <w:t xml:space="preserve"> </w:t>
      </w:r>
    </w:p>
    <w:p w:rsidRPr="00B21FB8" w:rsidR="00766DF3" w:rsidP="00766DF3" w:rsidRDefault="00766DF3" w14:paraId="731FD716" w14:textId="42D7593D">
      <w:pPr>
        <w:numPr>
          <w:ilvl w:val="0"/>
          <w:numId w:val="11"/>
        </w:numPr>
        <w:rPr>
          <w:rFonts w:cs="Arial"/>
          <w:szCs w:val="22"/>
        </w:rPr>
      </w:pPr>
      <w:r w:rsidRPr="00072ED7">
        <w:rPr>
          <w:rFonts w:eastAsia="Arial" w:cs="Arial"/>
          <w:b/>
          <w:szCs w:val="22"/>
        </w:rPr>
        <w:t xml:space="preserve">… how lonely </w:t>
      </w:r>
      <w:r w:rsidRPr="00072ED7" w:rsidR="001E0AAA">
        <w:rPr>
          <w:rFonts w:eastAsia="Arial" w:cs="Arial"/>
          <w:b/>
          <w:szCs w:val="22"/>
        </w:rPr>
        <w:t>were you</w:t>
      </w:r>
      <w:r w:rsidRPr="00072ED7">
        <w:rPr>
          <w:rFonts w:eastAsia="Arial" w:cs="Arial"/>
          <w:b/>
          <w:szCs w:val="22"/>
        </w:rPr>
        <w:t>?</w:t>
      </w:r>
    </w:p>
    <w:p w:rsidRPr="00072ED7" w:rsidR="00766DF3" w:rsidP="00766DF3" w:rsidRDefault="00766DF3" w14:paraId="278B4F38" w14:textId="77777777">
      <w:pPr>
        <w:numPr>
          <w:ilvl w:val="1"/>
          <w:numId w:val="11"/>
        </w:numPr>
        <w:rPr>
          <w:rFonts w:eastAsia="Arial" w:cs="Arial"/>
          <w:szCs w:val="22"/>
        </w:rPr>
      </w:pPr>
      <w:r w:rsidRPr="00072ED7">
        <w:rPr>
          <w:rFonts w:eastAsia="Arial" w:cs="Arial"/>
          <w:szCs w:val="22"/>
        </w:rPr>
        <w:t>Not lonely at all</w:t>
      </w:r>
    </w:p>
    <w:p w:rsidRPr="00072ED7" w:rsidR="00766DF3" w:rsidP="00766DF3" w:rsidRDefault="00766DF3" w14:paraId="266AE44C" w14:textId="77777777">
      <w:pPr>
        <w:numPr>
          <w:ilvl w:val="1"/>
          <w:numId w:val="11"/>
        </w:numPr>
        <w:rPr>
          <w:rFonts w:eastAsia="Arial" w:cs="Arial"/>
          <w:szCs w:val="22"/>
        </w:rPr>
      </w:pPr>
      <w:r w:rsidRPr="00072ED7">
        <w:rPr>
          <w:rFonts w:eastAsia="Arial" w:cs="Arial"/>
          <w:szCs w:val="22"/>
        </w:rPr>
        <w:t>Slightly lonely</w:t>
      </w:r>
    </w:p>
    <w:p w:rsidRPr="00072ED7" w:rsidR="00766DF3" w:rsidP="00766DF3" w:rsidRDefault="00766DF3" w14:paraId="6DC4FFFD" w14:textId="77777777">
      <w:pPr>
        <w:numPr>
          <w:ilvl w:val="1"/>
          <w:numId w:val="11"/>
        </w:numPr>
        <w:rPr>
          <w:rFonts w:eastAsia="Arial" w:cs="Arial"/>
          <w:szCs w:val="22"/>
        </w:rPr>
      </w:pPr>
      <w:r w:rsidRPr="00072ED7">
        <w:rPr>
          <w:rFonts w:eastAsia="Arial" w:cs="Arial"/>
          <w:szCs w:val="22"/>
        </w:rPr>
        <w:t>Moderately lonely</w:t>
      </w:r>
    </w:p>
    <w:p w:rsidRPr="00072ED7" w:rsidR="00766DF3" w:rsidP="00766DF3" w:rsidRDefault="00766DF3" w14:paraId="399D7895" w14:textId="77777777">
      <w:pPr>
        <w:numPr>
          <w:ilvl w:val="1"/>
          <w:numId w:val="11"/>
        </w:numPr>
        <w:rPr>
          <w:rFonts w:eastAsia="Arial" w:cs="Arial"/>
          <w:szCs w:val="22"/>
        </w:rPr>
      </w:pPr>
      <w:r w:rsidRPr="00072ED7">
        <w:rPr>
          <w:rFonts w:eastAsia="Arial" w:cs="Arial"/>
          <w:szCs w:val="22"/>
        </w:rPr>
        <w:t>Very lonely</w:t>
      </w:r>
    </w:p>
    <w:p w:rsidRPr="00072ED7" w:rsidR="00766DF3" w:rsidP="00766DF3" w:rsidRDefault="00766DF3" w14:paraId="6927C6B7" w14:textId="77777777">
      <w:pPr>
        <w:numPr>
          <w:ilvl w:val="1"/>
          <w:numId w:val="11"/>
        </w:numPr>
        <w:rPr>
          <w:rFonts w:eastAsia="Arial" w:cs="Arial"/>
          <w:szCs w:val="22"/>
        </w:rPr>
      </w:pPr>
      <w:r w:rsidRPr="00072ED7">
        <w:rPr>
          <w:rFonts w:eastAsia="Arial" w:cs="Arial"/>
          <w:szCs w:val="22"/>
        </w:rPr>
        <w:t>Extremely lonely</w:t>
      </w:r>
    </w:p>
    <w:p w:rsidRPr="00072ED7" w:rsidR="00766DF3" w:rsidP="00766DF3" w:rsidRDefault="00766DF3" w14:paraId="35FF4B79" w14:textId="77777777">
      <w:pPr>
        <w:rPr>
          <w:rFonts w:eastAsia="Arial" w:cs="Arial"/>
          <w:szCs w:val="22"/>
        </w:rPr>
      </w:pPr>
    </w:p>
    <w:p w:rsidRPr="00B21FB8" w:rsidR="00766DF3" w:rsidP="00766DF3" w:rsidRDefault="00766DF3" w14:paraId="1DFF3780" w14:textId="5CDCD818">
      <w:pPr>
        <w:numPr>
          <w:ilvl w:val="0"/>
          <w:numId w:val="11"/>
        </w:numPr>
        <w:rPr>
          <w:rFonts w:cs="Arial"/>
          <w:szCs w:val="22"/>
        </w:rPr>
      </w:pPr>
      <w:r w:rsidRPr="00072ED7">
        <w:rPr>
          <w:rFonts w:eastAsia="Arial" w:cs="Arial"/>
          <w:b/>
          <w:szCs w:val="22"/>
        </w:rPr>
        <w:t xml:space="preserve">… to what extent </w:t>
      </w:r>
      <w:r w:rsidRPr="00072ED7" w:rsidR="00FC44BB">
        <w:rPr>
          <w:rFonts w:eastAsia="Arial" w:cs="Arial"/>
          <w:b/>
          <w:szCs w:val="22"/>
        </w:rPr>
        <w:t>did you have</w:t>
      </w:r>
      <w:r w:rsidRPr="00072ED7">
        <w:rPr>
          <w:rFonts w:eastAsia="Arial" w:cs="Arial"/>
          <w:b/>
          <w:szCs w:val="22"/>
        </w:rPr>
        <w:t xml:space="preserve"> negative thoughts, thought</w:t>
      </w:r>
      <w:ins w:author="Lopez, Diana (NIH/NIMH) [F]" w:date="2020-04-08T11:13:00Z" w:id="381">
        <w:r w:rsidR="00E33BA1">
          <w:rPr>
            <w:rFonts w:eastAsia="Arial" w:cs="Arial"/>
            <w:b/>
            <w:szCs w:val="22"/>
          </w:rPr>
          <w:t>s</w:t>
        </w:r>
      </w:ins>
      <w:r w:rsidRPr="00072ED7">
        <w:rPr>
          <w:rFonts w:eastAsia="Arial" w:cs="Arial"/>
          <w:b/>
          <w:szCs w:val="22"/>
        </w:rPr>
        <w:t xml:space="preserve"> about unpleasant experiences or things that ma</w:t>
      </w:r>
      <w:r w:rsidRPr="00072ED7" w:rsidR="001E0AAA">
        <w:rPr>
          <w:rFonts w:eastAsia="Arial" w:cs="Arial"/>
          <w:b/>
          <w:szCs w:val="22"/>
        </w:rPr>
        <w:t>d</w:t>
      </w:r>
      <w:r w:rsidRPr="00072ED7">
        <w:rPr>
          <w:rFonts w:eastAsia="Arial" w:cs="Arial"/>
          <w:b/>
          <w:szCs w:val="22"/>
        </w:rPr>
        <w:t>e you feel bad?</w:t>
      </w:r>
    </w:p>
    <w:p w:rsidRPr="00072ED7" w:rsidR="00766DF3" w:rsidP="00766DF3" w:rsidRDefault="00766DF3" w14:paraId="6300FB78" w14:textId="77777777">
      <w:pPr>
        <w:numPr>
          <w:ilvl w:val="1"/>
          <w:numId w:val="11"/>
        </w:numPr>
        <w:rPr>
          <w:rFonts w:eastAsia="Arial" w:cs="Arial"/>
          <w:szCs w:val="22"/>
        </w:rPr>
      </w:pPr>
      <w:r w:rsidRPr="00072ED7">
        <w:rPr>
          <w:rFonts w:eastAsia="Arial" w:cs="Arial"/>
          <w:szCs w:val="22"/>
        </w:rPr>
        <w:t>Not at all</w:t>
      </w:r>
    </w:p>
    <w:p w:rsidRPr="00072ED7" w:rsidR="00766DF3" w:rsidP="00766DF3" w:rsidRDefault="00766DF3" w14:paraId="37BC1FDB" w14:textId="77777777">
      <w:pPr>
        <w:numPr>
          <w:ilvl w:val="1"/>
          <w:numId w:val="11"/>
        </w:numPr>
        <w:rPr>
          <w:rFonts w:eastAsia="Arial" w:cs="Arial"/>
          <w:szCs w:val="22"/>
        </w:rPr>
      </w:pPr>
      <w:r w:rsidRPr="00072ED7">
        <w:rPr>
          <w:rFonts w:eastAsia="Arial" w:cs="Arial"/>
          <w:szCs w:val="22"/>
        </w:rPr>
        <w:t>Rarely</w:t>
      </w:r>
    </w:p>
    <w:p w:rsidRPr="00072ED7" w:rsidR="00766DF3" w:rsidP="00766DF3" w:rsidRDefault="00766DF3" w14:paraId="471EF8AA" w14:textId="77777777">
      <w:pPr>
        <w:numPr>
          <w:ilvl w:val="1"/>
          <w:numId w:val="11"/>
        </w:numPr>
        <w:rPr>
          <w:rFonts w:eastAsia="Arial" w:cs="Arial"/>
          <w:szCs w:val="22"/>
        </w:rPr>
      </w:pPr>
      <w:r w:rsidRPr="00072ED7">
        <w:rPr>
          <w:rFonts w:eastAsia="Arial" w:cs="Arial"/>
          <w:szCs w:val="22"/>
        </w:rPr>
        <w:t>Occasionally</w:t>
      </w:r>
    </w:p>
    <w:p w:rsidRPr="00072ED7" w:rsidR="00766DF3" w:rsidP="00766DF3" w:rsidRDefault="00766DF3" w14:paraId="0A365F03" w14:textId="77777777">
      <w:pPr>
        <w:numPr>
          <w:ilvl w:val="1"/>
          <w:numId w:val="11"/>
        </w:numPr>
        <w:rPr>
          <w:rFonts w:eastAsia="Arial" w:cs="Arial"/>
          <w:szCs w:val="22"/>
        </w:rPr>
      </w:pPr>
      <w:r w:rsidRPr="00072ED7">
        <w:rPr>
          <w:rFonts w:eastAsia="Arial" w:cs="Arial"/>
          <w:szCs w:val="22"/>
        </w:rPr>
        <w:t>Often</w:t>
      </w:r>
    </w:p>
    <w:p w:rsidRPr="00072ED7" w:rsidR="00766DF3" w:rsidP="00766DF3" w:rsidRDefault="00766DF3" w14:paraId="62E7B3FB" w14:textId="610FF53F">
      <w:pPr>
        <w:numPr>
          <w:ilvl w:val="1"/>
          <w:numId w:val="11"/>
        </w:numPr>
        <w:rPr>
          <w:rFonts w:eastAsia="Arial" w:cs="Arial"/>
          <w:szCs w:val="22"/>
        </w:rPr>
      </w:pPr>
      <w:r w:rsidRPr="00072ED7">
        <w:rPr>
          <w:rFonts w:eastAsia="Arial" w:cs="Arial"/>
          <w:szCs w:val="22"/>
        </w:rPr>
        <w:t>A lot of the time</w:t>
      </w:r>
    </w:p>
    <w:p w:rsidRPr="00072ED7" w:rsidR="00766DF3" w:rsidP="00766DF3" w:rsidRDefault="00766DF3" w14:paraId="3C405C83" w14:textId="77777777">
      <w:pPr>
        <w:ind w:left="1080"/>
        <w:rPr>
          <w:rFonts w:eastAsia="Arial" w:cs="Arial"/>
          <w:szCs w:val="22"/>
        </w:rPr>
      </w:pPr>
    </w:p>
    <w:p w:rsidRPr="00B21FB8" w:rsidR="00CF7D7A" w:rsidP="00CF7D7A" w:rsidRDefault="00CF7D7A" w14:paraId="6CD5628C" w14:textId="77777777">
      <w:pPr>
        <w:pStyle w:val="Heading2"/>
        <w:rPr>
          <w:rFonts w:cs="Arial"/>
          <w:b w:val="0"/>
          <w:sz w:val="28"/>
          <w:szCs w:val="28"/>
        </w:rPr>
      </w:pPr>
      <w:r w:rsidRPr="00B21FB8">
        <w:rPr>
          <w:rFonts w:cs="Arial"/>
          <w:sz w:val="28"/>
          <w:szCs w:val="28"/>
        </w:rPr>
        <w:t>MEDIA USE (THREE MONTHS PRIOR TO CRISIS) </w:t>
      </w:r>
    </w:p>
    <w:p w:rsidRPr="00FA683F" w:rsidR="00491C50" w:rsidP="00491C50" w:rsidRDefault="00491C50" w14:paraId="2C52B9CD" w14:textId="77777777">
      <w:pPr>
        <w:rPr>
          <w:rFonts w:cs="Arial"/>
        </w:rPr>
      </w:pPr>
    </w:p>
    <w:p w:rsidRPr="00072ED7" w:rsidR="00766DF3" w:rsidP="00766DF3" w:rsidRDefault="00766DF3" w14:paraId="257D87FD" w14:textId="77777777">
      <w:pPr>
        <w:spacing w:before="5"/>
        <w:rPr>
          <w:rFonts w:eastAsia="Arial" w:cs="Arial"/>
          <w:b/>
          <w:szCs w:val="22"/>
        </w:rPr>
      </w:pPr>
      <w:r w:rsidRPr="00072ED7">
        <w:rPr>
          <w:rFonts w:eastAsia="Arial" w:cs="Arial"/>
          <w:b/>
          <w:szCs w:val="22"/>
        </w:rPr>
        <w:t xml:space="preserve">During the </w:t>
      </w:r>
      <w:r w:rsidRPr="00072ED7">
        <w:rPr>
          <w:rFonts w:eastAsia="Arial" w:cs="Arial"/>
          <w:b/>
          <w:szCs w:val="22"/>
          <w:u w:val="single"/>
        </w:rPr>
        <w:t>THREE MONTHS PRIOR</w:t>
      </w:r>
      <w:r w:rsidRPr="00072ED7">
        <w:rPr>
          <w:rFonts w:eastAsia="Arial" w:cs="Arial"/>
          <w:b/>
          <w:szCs w:val="22"/>
        </w:rPr>
        <w:t xml:space="preserve"> to the onset of the Coronavirus/COVID-19 crisis in your area, how much time per day did you spend:</w:t>
      </w:r>
    </w:p>
    <w:p w:rsidRPr="00072ED7" w:rsidR="00766DF3" w:rsidP="00766DF3" w:rsidRDefault="00766DF3" w14:paraId="5BD6AB9B" w14:textId="77777777">
      <w:pPr>
        <w:rPr>
          <w:rFonts w:eastAsia="Arial" w:cs="Arial"/>
          <w:szCs w:val="22"/>
        </w:rPr>
      </w:pPr>
    </w:p>
    <w:p w:rsidRPr="00B21FB8" w:rsidR="00766DF3" w:rsidP="00766DF3" w:rsidRDefault="00766DF3" w14:paraId="55824A13" w14:textId="77777777">
      <w:pPr>
        <w:numPr>
          <w:ilvl w:val="0"/>
          <w:numId w:val="11"/>
        </w:numPr>
        <w:rPr>
          <w:rFonts w:cs="Arial"/>
          <w:szCs w:val="22"/>
        </w:rPr>
      </w:pPr>
      <w:r w:rsidRPr="00072ED7">
        <w:rPr>
          <w:rFonts w:eastAsia="Arial" w:cs="Arial"/>
          <w:b/>
          <w:szCs w:val="22"/>
        </w:rPr>
        <w:t>… watching TV or digital media (e.g., Netflix, YouTube, web surfing)? </w:t>
      </w:r>
    </w:p>
    <w:p w:rsidRPr="00072ED7" w:rsidR="00766DF3" w:rsidP="00766DF3" w:rsidRDefault="00766DF3" w14:paraId="0260A2E8" w14:textId="194C42C4">
      <w:pPr>
        <w:numPr>
          <w:ilvl w:val="1"/>
          <w:numId w:val="11"/>
        </w:numPr>
        <w:rPr>
          <w:rFonts w:eastAsia="Arial" w:cs="Arial"/>
          <w:szCs w:val="22"/>
        </w:rPr>
      </w:pPr>
      <w:r w:rsidRPr="00072ED7">
        <w:rPr>
          <w:rFonts w:eastAsia="Arial" w:cs="Arial"/>
          <w:szCs w:val="22"/>
        </w:rPr>
        <w:t>No TV</w:t>
      </w:r>
      <w:r w:rsidRPr="00072ED7" w:rsidR="00457F30">
        <w:rPr>
          <w:rFonts w:eastAsia="Arial" w:cs="Arial"/>
          <w:szCs w:val="22"/>
        </w:rPr>
        <w:t xml:space="preserve"> or digital media</w:t>
      </w:r>
    </w:p>
    <w:p w:rsidRPr="00072ED7" w:rsidR="00766DF3" w:rsidP="00766DF3" w:rsidRDefault="00766DF3" w14:paraId="50565641" w14:textId="77777777">
      <w:pPr>
        <w:numPr>
          <w:ilvl w:val="1"/>
          <w:numId w:val="11"/>
        </w:numPr>
        <w:rPr>
          <w:rFonts w:eastAsia="Arial" w:cs="Arial"/>
          <w:szCs w:val="22"/>
        </w:rPr>
      </w:pPr>
      <w:r w:rsidRPr="00072ED7">
        <w:rPr>
          <w:rFonts w:eastAsia="Arial" w:cs="Arial"/>
          <w:szCs w:val="22"/>
        </w:rPr>
        <w:t>Under 1 hour</w:t>
      </w:r>
    </w:p>
    <w:p w:rsidRPr="00072ED7" w:rsidR="00766DF3" w:rsidP="00766DF3" w:rsidRDefault="00766DF3" w14:paraId="1B37C965" w14:textId="77777777">
      <w:pPr>
        <w:numPr>
          <w:ilvl w:val="1"/>
          <w:numId w:val="11"/>
        </w:numPr>
        <w:rPr>
          <w:rFonts w:eastAsia="Arial" w:cs="Arial"/>
          <w:szCs w:val="22"/>
        </w:rPr>
      </w:pPr>
      <w:r w:rsidRPr="00072ED7">
        <w:rPr>
          <w:rFonts w:eastAsia="Arial" w:cs="Arial"/>
          <w:szCs w:val="22"/>
        </w:rPr>
        <w:t>1-3 hours</w:t>
      </w:r>
    </w:p>
    <w:p w:rsidRPr="00072ED7" w:rsidR="00766DF3" w:rsidP="00766DF3" w:rsidRDefault="00766DF3" w14:paraId="4635E0A3" w14:textId="77777777">
      <w:pPr>
        <w:numPr>
          <w:ilvl w:val="1"/>
          <w:numId w:val="11"/>
        </w:numPr>
        <w:rPr>
          <w:rFonts w:eastAsia="Arial" w:cs="Arial"/>
          <w:szCs w:val="22"/>
        </w:rPr>
      </w:pPr>
      <w:r w:rsidRPr="00072ED7">
        <w:rPr>
          <w:rFonts w:eastAsia="Arial" w:cs="Arial"/>
          <w:szCs w:val="22"/>
        </w:rPr>
        <w:t>4-6 hours</w:t>
      </w:r>
    </w:p>
    <w:p w:rsidRPr="00072ED7" w:rsidR="00766DF3" w:rsidP="00766DF3" w:rsidRDefault="00766DF3" w14:paraId="1BF7A8DB" w14:textId="77777777">
      <w:pPr>
        <w:numPr>
          <w:ilvl w:val="1"/>
          <w:numId w:val="11"/>
        </w:numPr>
        <w:rPr>
          <w:rFonts w:eastAsia="Arial" w:cs="Arial"/>
          <w:szCs w:val="22"/>
        </w:rPr>
      </w:pPr>
      <w:r w:rsidRPr="00072ED7">
        <w:rPr>
          <w:rFonts w:eastAsia="Arial" w:cs="Arial"/>
          <w:szCs w:val="22"/>
        </w:rPr>
        <w:t>More than 6 hours</w:t>
      </w:r>
    </w:p>
    <w:p w:rsidRPr="00072ED7" w:rsidR="00766DF3" w:rsidP="00766DF3" w:rsidRDefault="00766DF3" w14:paraId="718E83FB" w14:textId="77777777">
      <w:pPr>
        <w:rPr>
          <w:rFonts w:eastAsia="Arial" w:cs="Arial"/>
          <w:szCs w:val="22"/>
        </w:rPr>
      </w:pPr>
    </w:p>
    <w:p w:rsidRPr="00B21FB8" w:rsidR="00766DF3" w:rsidP="00766DF3" w:rsidRDefault="00766DF3" w14:paraId="036A2AB9" w14:textId="77777777">
      <w:pPr>
        <w:numPr>
          <w:ilvl w:val="0"/>
          <w:numId w:val="11"/>
        </w:numPr>
        <w:rPr>
          <w:rFonts w:cs="Arial"/>
          <w:szCs w:val="22"/>
        </w:rPr>
      </w:pPr>
      <w:r w:rsidRPr="00072ED7">
        <w:rPr>
          <w:rFonts w:eastAsia="Arial" w:cs="Arial"/>
          <w:b/>
          <w:szCs w:val="22"/>
          <w:highlight w:val="white"/>
        </w:rPr>
        <w:t xml:space="preserve">... using social media (e.g., Facetime, Facebook, Instagram, Snapchat, Twitter, </w:t>
      </w:r>
      <w:proofErr w:type="spellStart"/>
      <w:r w:rsidRPr="00072ED7">
        <w:rPr>
          <w:rFonts w:eastAsia="Arial" w:cs="Arial"/>
          <w:b/>
          <w:szCs w:val="22"/>
          <w:highlight w:val="white"/>
        </w:rPr>
        <w:t>TikTok</w:t>
      </w:r>
      <w:proofErr w:type="spellEnd"/>
      <w:r w:rsidRPr="00072ED7">
        <w:rPr>
          <w:rFonts w:eastAsia="Arial" w:cs="Arial"/>
          <w:b/>
          <w:szCs w:val="22"/>
          <w:highlight w:val="white"/>
        </w:rPr>
        <w:t>)?</w:t>
      </w:r>
    </w:p>
    <w:p w:rsidRPr="00072ED7" w:rsidR="00766DF3" w:rsidP="00766DF3" w:rsidRDefault="00766DF3" w14:paraId="1AF5BC79" w14:textId="77777777">
      <w:pPr>
        <w:numPr>
          <w:ilvl w:val="1"/>
          <w:numId w:val="11"/>
        </w:numPr>
        <w:rPr>
          <w:rFonts w:eastAsia="Arial" w:cs="Arial"/>
          <w:szCs w:val="22"/>
        </w:rPr>
      </w:pPr>
      <w:r w:rsidRPr="00072ED7">
        <w:rPr>
          <w:rFonts w:eastAsia="Arial" w:cs="Arial"/>
          <w:szCs w:val="22"/>
        </w:rPr>
        <w:t>No social media</w:t>
      </w:r>
    </w:p>
    <w:p w:rsidRPr="00072ED7" w:rsidR="00766DF3" w:rsidP="00766DF3" w:rsidRDefault="00766DF3" w14:paraId="604C2973" w14:textId="77777777">
      <w:pPr>
        <w:numPr>
          <w:ilvl w:val="1"/>
          <w:numId w:val="11"/>
        </w:numPr>
        <w:rPr>
          <w:rFonts w:eastAsia="Arial" w:cs="Arial"/>
          <w:szCs w:val="22"/>
        </w:rPr>
      </w:pPr>
      <w:r w:rsidRPr="00072ED7">
        <w:rPr>
          <w:rFonts w:eastAsia="Arial" w:cs="Arial"/>
          <w:szCs w:val="22"/>
        </w:rPr>
        <w:t>Under 1 hour</w:t>
      </w:r>
    </w:p>
    <w:p w:rsidRPr="00072ED7" w:rsidR="00766DF3" w:rsidP="00766DF3" w:rsidRDefault="00766DF3" w14:paraId="64DF0328" w14:textId="77777777">
      <w:pPr>
        <w:numPr>
          <w:ilvl w:val="1"/>
          <w:numId w:val="11"/>
        </w:numPr>
        <w:rPr>
          <w:rFonts w:eastAsia="Arial" w:cs="Arial"/>
          <w:szCs w:val="22"/>
        </w:rPr>
      </w:pPr>
      <w:r w:rsidRPr="00072ED7">
        <w:rPr>
          <w:rFonts w:eastAsia="Arial" w:cs="Arial"/>
          <w:szCs w:val="22"/>
        </w:rPr>
        <w:t>1-3 hours</w:t>
      </w:r>
    </w:p>
    <w:p w:rsidRPr="00072ED7" w:rsidR="00766DF3" w:rsidP="00766DF3" w:rsidRDefault="00766DF3" w14:paraId="5A890253" w14:textId="77777777">
      <w:pPr>
        <w:numPr>
          <w:ilvl w:val="1"/>
          <w:numId w:val="11"/>
        </w:numPr>
        <w:rPr>
          <w:rFonts w:eastAsia="Arial" w:cs="Arial"/>
          <w:szCs w:val="22"/>
        </w:rPr>
      </w:pPr>
      <w:r w:rsidRPr="00072ED7">
        <w:rPr>
          <w:rFonts w:eastAsia="Arial" w:cs="Arial"/>
          <w:szCs w:val="22"/>
        </w:rPr>
        <w:t>4-6 hours</w:t>
      </w:r>
    </w:p>
    <w:p w:rsidRPr="00072ED7" w:rsidR="00766DF3" w:rsidP="00766DF3" w:rsidRDefault="00766DF3" w14:paraId="552B2077" w14:textId="77777777">
      <w:pPr>
        <w:numPr>
          <w:ilvl w:val="1"/>
          <w:numId w:val="11"/>
        </w:numPr>
        <w:rPr>
          <w:rFonts w:eastAsia="Arial" w:cs="Arial"/>
          <w:szCs w:val="22"/>
        </w:rPr>
      </w:pPr>
      <w:r w:rsidRPr="00072ED7">
        <w:rPr>
          <w:rFonts w:eastAsia="Arial" w:cs="Arial"/>
          <w:szCs w:val="22"/>
        </w:rPr>
        <w:t>More than 6 hours</w:t>
      </w:r>
    </w:p>
    <w:p w:rsidRPr="00072ED7" w:rsidR="00766DF3" w:rsidDel="00CA796A" w:rsidP="00766DF3" w:rsidRDefault="00766DF3" w14:paraId="728947CC" w14:textId="77777777">
      <w:pPr>
        <w:ind w:left="1440"/>
        <w:rPr>
          <w:del w:author="Dunn, Julia (NIH/NIMH) [F]" w:date="2020-04-07T11:39:00Z" w:id="382"/>
          <w:rFonts w:eastAsia="Arial" w:cs="Arial"/>
          <w:szCs w:val="22"/>
        </w:rPr>
      </w:pPr>
    </w:p>
    <w:p w:rsidR="00EA44C1" w:rsidRDefault="00766DF3" w14:paraId="000DA519" w14:textId="2F3DBF3C">
      <w:pPr>
        <w:rPr>
          <w:ins w:author="Dunn, Julia (NIH/NIMH) [F]" w:date="2020-04-06T18:19:00Z" w:id="383"/>
          <w:rFonts w:eastAsia="Arial" w:cs="Arial"/>
          <w:b/>
          <w:szCs w:val="22"/>
          <w:highlight w:val="white"/>
        </w:rPr>
      </w:pPr>
      <w:del w:author="Dunn, Julia (NIH/NIMH) [F]" w:date="2020-04-07T11:38:00Z" w:id="384">
        <w:r w:rsidRPr="00072ED7" w:rsidDel="00CA796A">
          <w:rPr>
            <w:rFonts w:eastAsia="Arial" w:cs="Arial"/>
            <w:b/>
            <w:szCs w:val="22"/>
            <w:highlight w:val="white"/>
          </w:rPr>
          <w:delText xml:space="preserve"> </w:delText>
        </w:r>
      </w:del>
    </w:p>
    <w:p w:rsidR="00940CB4" w:rsidRDefault="00940CB4" w14:paraId="02283715" w14:textId="77777777">
      <w:pPr>
        <w:rPr>
          <w:ins w:author="Dunn, Julia (NIH/NIMH) [F]" w:date="2020-04-09T16:21:00Z" w:id="385"/>
          <w:rFonts w:eastAsia="Arial" w:cs="Arial"/>
          <w:b/>
          <w:szCs w:val="22"/>
          <w:highlight w:val="white"/>
        </w:rPr>
      </w:pPr>
      <w:ins w:author="Dunn, Julia (NIH/NIMH) [F]" w:date="2020-04-09T16:21:00Z" w:id="386">
        <w:r>
          <w:rPr>
            <w:rFonts w:eastAsia="Arial" w:cs="Arial"/>
            <w:b/>
            <w:szCs w:val="22"/>
            <w:highlight w:val="white"/>
          </w:rPr>
          <w:br w:type="page"/>
        </w:r>
      </w:ins>
    </w:p>
    <w:p w:rsidRPr="00B21FB8" w:rsidR="00766DF3" w:rsidP="00766DF3" w:rsidRDefault="00766DF3" w14:paraId="179463C2" w14:textId="15D75D6F">
      <w:pPr>
        <w:numPr>
          <w:ilvl w:val="0"/>
          <w:numId w:val="11"/>
        </w:numPr>
        <w:rPr>
          <w:rFonts w:cs="Arial"/>
          <w:szCs w:val="22"/>
        </w:rPr>
      </w:pPr>
      <w:r w:rsidRPr="00072ED7">
        <w:rPr>
          <w:rFonts w:eastAsia="Arial" w:cs="Arial"/>
          <w:b/>
          <w:szCs w:val="22"/>
          <w:highlight w:val="white"/>
        </w:rPr>
        <w:t>… playing video games?</w:t>
      </w:r>
    </w:p>
    <w:p w:rsidRPr="00072ED7" w:rsidR="00766DF3" w:rsidP="00766DF3" w:rsidRDefault="00766DF3" w14:paraId="32C3CCB0" w14:textId="77777777">
      <w:pPr>
        <w:numPr>
          <w:ilvl w:val="1"/>
          <w:numId w:val="7"/>
        </w:numPr>
        <w:rPr>
          <w:rFonts w:eastAsia="Arial" w:cs="Arial"/>
          <w:szCs w:val="22"/>
        </w:rPr>
      </w:pPr>
      <w:r w:rsidRPr="00072ED7">
        <w:rPr>
          <w:rFonts w:eastAsia="Arial" w:cs="Arial"/>
          <w:szCs w:val="22"/>
        </w:rPr>
        <w:t>No video games</w:t>
      </w:r>
    </w:p>
    <w:p w:rsidRPr="00072ED7" w:rsidR="00766DF3" w:rsidP="00766DF3" w:rsidRDefault="00766DF3" w14:paraId="1C905328" w14:textId="77777777">
      <w:pPr>
        <w:numPr>
          <w:ilvl w:val="1"/>
          <w:numId w:val="7"/>
        </w:numPr>
        <w:rPr>
          <w:rFonts w:eastAsia="Arial" w:cs="Arial"/>
          <w:szCs w:val="22"/>
        </w:rPr>
      </w:pPr>
      <w:r w:rsidRPr="00072ED7">
        <w:rPr>
          <w:rFonts w:eastAsia="Arial" w:cs="Arial"/>
          <w:szCs w:val="22"/>
        </w:rPr>
        <w:t>Under 1 hour</w:t>
      </w:r>
    </w:p>
    <w:p w:rsidRPr="00072ED7" w:rsidR="00766DF3" w:rsidP="00766DF3" w:rsidRDefault="00766DF3" w14:paraId="67D2E97D" w14:textId="77777777">
      <w:pPr>
        <w:numPr>
          <w:ilvl w:val="1"/>
          <w:numId w:val="7"/>
        </w:numPr>
        <w:rPr>
          <w:rFonts w:eastAsia="Arial" w:cs="Arial"/>
          <w:szCs w:val="22"/>
        </w:rPr>
      </w:pPr>
      <w:r w:rsidRPr="00072ED7">
        <w:rPr>
          <w:rFonts w:eastAsia="Arial" w:cs="Arial"/>
          <w:szCs w:val="22"/>
        </w:rPr>
        <w:t>1-3 hours</w:t>
      </w:r>
    </w:p>
    <w:p w:rsidRPr="00072ED7" w:rsidR="00766DF3" w:rsidP="00766DF3" w:rsidRDefault="00766DF3" w14:paraId="215456F3" w14:textId="77777777">
      <w:pPr>
        <w:numPr>
          <w:ilvl w:val="1"/>
          <w:numId w:val="7"/>
        </w:numPr>
        <w:rPr>
          <w:rFonts w:eastAsia="Arial" w:cs="Arial"/>
          <w:szCs w:val="22"/>
        </w:rPr>
      </w:pPr>
      <w:r w:rsidRPr="00072ED7">
        <w:rPr>
          <w:rFonts w:eastAsia="Arial" w:cs="Arial"/>
          <w:szCs w:val="22"/>
        </w:rPr>
        <w:t>4-6 hours</w:t>
      </w:r>
    </w:p>
    <w:p w:rsidRPr="00072ED7" w:rsidR="00766DF3" w:rsidP="00766DF3" w:rsidRDefault="00766DF3" w14:paraId="3B986964" w14:textId="77777777">
      <w:pPr>
        <w:numPr>
          <w:ilvl w:val="1"/>
          <w:numId w:val="7"/>
        </w:numPr>
        <w:rPr>
          <w:rFonts w:eastAsia="Arial" w:cs="Arial"/>
          <w:szCs w:val="22"/>
        </w:rPr>
      </w:pPr>
      <w:r w:rsidRPr="00072ED7">
        <w:rPr>
          <w:rFonts w:eastAsia="Arial" w:cs="Arial"/>
          <w:szCs w:val="22"/>
        </w:rPr>
        <w:t>More than 6 hours</w:t>
      </w:r>
    </w:p>
    <w:p w:rsidRPr="00B21FB8" w:rsidR="00766DF3" w:rsidRDefault="00766DF3" w14:paraId="365A3BB4" w14:textId="77777777">
      <w:pPr>
        <w:pStyle w:val="Heading2"/>
        <w:rPr>
          <w:rFonts w:cs="Arial"/>
        </w:rPr>
      </w:pPr>
    </w:p>
    <w:p w:rsidRPr="00072ED7" w:rsidR="00CF7D7A" w:rsidP="00CF7D7A" w:rsidRDefault="00CF7D7A" w14:paraId="5DDF45D6" w14:textId="77777777">
      <w:pPr>
        <w:pStyle w:val="Heading2"/>
        <w:rPr>
          <w:rFonts w:eastAsia="Arial" w:cs="Arial"/>
          <w:b w:val="0"/>
          <w:sz w:val="28"/>
          <w:szCs w:val="28"/>
        </w:rPr>
      </w:pPr>
      <w:r w:rsidRPr="00FA683F">
        <w:rPr>
          <w:rFonts w:cs="Arial"/>
          <w:sz w:val="28"/>
          <w:szCs w:val="28"/>
        </w:rPr>
        <w:t>SUBSTANCE USE (THREE MONTHS PRIOR TO CRISIS)</w:t>
      </w:r>
    </w:p>
    <w:p w:rsidRPr="00072ED7" w:rsidR="00806436" w:rsidRDefault="008F424E" w14:paraId="00000155" w14:textId="77777777">
      <w:pPr>
        <w:spacing w:before="240" w:after="240"/>
        <w:rPr>
          <w:rFonts w:eastAsia="Arial" w:cs="Arial"/>
          <w:b/>
          <w:szCs w:val="22"/>
        </w:rPr>
      </w:pPr>
      <w:r w:rsidRPr="00072ED7">
        <w:rPr>
          <w:rFonts w:eastAsia="Arial" w:cs="Arial"/>
          <w:b/>
          <w:szCs w:val="22"/>
        </w:rPr>
        <w:t xml:space="preserve">During the </w:t>
      </w:r>
      <w:r w:rsidRPr="00072ED7">
        <w:rPr>
          <w:rFonts w:eastAsia="Arial" w:cs="Arial"/>
          <w:b/>
          <w:szCs w:val="22"/>
          <w:u w:val="single"/>
        </w:rPr>
        <w:t>THREE MONTHS PRIOR</w:t>
      </w:r>
      <w:r w:rsidRPr="00072ED7">
        <w:rPr>
          <w:rFonts w:eastAsia="Arial" w:cs="Arial"/>
          <w:b/>
          <w:szCs w:val="22"/>
        </w:rPr>
        <w:t xml:space="preserve"> to the onset of the Coronavirus/COVID-19 crisis in your area, how frequently did you use:</w:t>
      </w:r>
    </w:p>
    <w:p w:rsidRPr="00B21FB8" w:rsidR="00806436" w:rsidP="00766DF3" w:rsidRDefault="008F424E" w14:paraId="00000156" w14:textId="77777777">
      <w:pPr>
        <w:numPr>
          <w:ilvl w:val="0"/>
          <w:numId w:val="11"/>
        </w:numPr>
        <w:spacing w:before="240"/>
        <w:rPr>
          <w:rFonts w:cs="Arial"/>
          <w:szCs w:val="22"/>
        </w:rPr>
      </w:pPr>
      <w:r w:rsidRPr="00072ED7">
        <w:rPr>
          <w:rFonts w:eastAsia="Arial" w:cs="Arial"/>
          <w:b/>
          <w:szCs w:val="22"/>
        </w:rPr>
        <w:t xml:space="preserve"> ... alcohol?</w:t>
      </w:r>
      <w:commentRangeStart w:id="387"/>
      <w:commentRangeEnd w:id="387"/>
      <w:r w:rsidRPr="00B21FB8">
        <w:rPr>
          <w:rStyle w:val="CommentReference"/>
          <w:rFonts w:cs="Arial"/>
        </w:rPr>
        <w:commentReference w:id="387"/>
      </w:r>
    </w:p>
    <w:p w:rsidRPr="00383729" w:rsidR="00383729" w:rsidP="00383729" w:rsidRDefault="00383729" w14:paraId="46BF1C2B" w14:textId="77777777">
      <w:pPr>
        <w:numPr>
          <w:ilvl w:val="1"/>
          <w:numId w:val="11"/>
        </w:numPr>
        <w:rPr>
          <w:ins w:author="Dunn, Julia (NIH/NIMH) [F]" w:date="2020-04-07T17:53:00Z" w:id="389"/>
          <w:rFonts w:eastAsia="Arial" w:cs="Arial"/>
          <w:szCs w:val="22"/>
        </w:rPr>
      </w:pPr>
      <w:bookmarkStart w:name="_Hlk37174551" w:id="390"/>
      <w:ins w:author="Dunn, Julia (NIH/NIMH) [F]" w:date="2020-04-07T17:53:00Z" w:id="391">
        <w:r w:rsidRPr="00383729">
          <w:rPr>
            <w:rFonts w:eastAsia="Arial" w:cs="Arial"/>
            <w:szCs w:val="22"/>
          </w:rPr>
          <w:t>Not at all</w:t>
        </w:r>
      </w:ins>
    </w:p>
    <w:p w:rsidRPr="00383729" w:rsidR="00383729" w:rsidP="00383729" w:rsidRDefault="00383729" w14:paraId="2CA8701E" w14:textId="77777777">
      <w:pPr>
        <w:numPr>
          <w:ilvl w:val="1"/>
          <w:numId w:val="11"/>
        </w:numPr>
        <w:rPr>
          <w:ins w:author="Dunn, Julia (NIH/NIMH) [F]" w:date="2020-04-07T17:53:00Z" w:id="392"/>
          <w:rFonts w:eastAsia="Arial" w:cs="Arial"/>
          <w:szCs w:val="22"/>
        </w:rPr>
      </w:pPr>
      <w:ins w:author="Dunn, Julia (NIH/NIMH) [F]" w:date="2020-04-07T17:53:00Z" w:id="393">
        <w:r w:rsidRPr="00383729">
          <w:rPr>
            <w:rFonts w:eastAsia="Arial" w:cs="Arial"/>
            <w:szCs w:val="22"/>
          </w:rPr>
          <w:t xml:space="preserve">Rarely  </w:t>
        </w:r>
      </w:ins>
    </w:p>
    <w:p w:rsidRPr="00383729" w:rsidR="00383729" w:rsidP="00383729" w:rsidRDefault="00383729" w14:paraId="54E20836" w14:textId="77777777">
      <w:pPr>
        <w:numPr>
          <w:ilvl w:val="1"/>
          <w:numId w:val="11"/>
        </w:numPr>
        <w:rPr>
          <w:ins w:author="Dunn, Julia (NIH/NIMH) [F]" w:date="2020-04-07T17:53:00Z" w:id="394"/>
          <w:rFonts w:eastAsia="Arial" w:cs="Arial"/>
          <w:szCs w:val="22"/>
        </w:rPr>
      </w:pPr>
      <w:ins w:author="Dunn, Julia (NIH/NIMH) [F]" w:date="2020-04-07T17:53:00Z" w:id="395">
        <w:r w:rsidRPr="00383729">
          <w:rPr>
            <w:rFonts w:eastAsia="Arial" w:cs="Arial"/>
            <w:szCs w:val="22"/>
          </w:rPr>
          <w:t>Once a month</w:t>
        </w:r>
      </w:ins>
    </w:p>
    <w:p w:rsidRPr="00383729" w:rsidR="00383729" w:rsidP="00383729" w:rsidRDefault="00383729" w14:paraId="7E61ED3C" w14:textId="77777777">
      <w:pPr>
        <w:numPr>
          <w:ilvl w:val="1"/>
          <w:numId w:val="11"/>
        </w:numPr>
        <w:rPr>
          <w:ins w:author="Dunn, Julia (NIH/NIMH) [F]" w:date="2020-04-07T17:53:00Z" w:id="396"/>
          <w:rFonts w:eastAsia="Arial" w:cs="Arial"/>
          <w:szCs w:val="22"/>
        </w:rPr>
      </w:pPr>
      <w:ins w:author="Dunn, Julia (NIH/NIMH) [F]" w:date="2020-04-07T17:53:00Z" w:id="397">
        <w:r w:rsidRPr="00383729">
          <w:rPr>
            <w:rFonts w:eastAsia="Arial" w:cs="Arial"/>
            <w:szCs w:val="22"/>
          </w:rPr>
          <w:t>Several times a month</w:t>
        </w:r>
      </w:ins>
    </w:p>
    <w:p w:rsidRPr="00383729" w:rsidR="00383729" w:rsidP="00383729" w:rsidRDefault="00383729" w14:paraId="0DD70D0A" w14:textId="77777777">
      <w:pPr>
        <w:numPr>
          <w:ilvl w:val="1"/>
          <w:numId w:val="11"/>
        </w:numPr>
        <w:rPr>
          <w:ins w:author="Dunn, Julia (NIH/NIMH) [F]" w:date="2020-04-07T17:53:00Z" w:id="398"/>
          <w:rFonts w:eastAsia="Arial" w:cs="Arial"/>
          <w:szCs w:val="22"/>
        </w:rPr>
      </w:pPr>
      <w:ins w:author="Dunn, Julia (NIH/NIMH) [F]" w:date="2020-04-07T17:53:00Z" w:id="399">
        <w:r w:rsidRPr="00383729">
          <w:rPr>
            <w:rFonts w:eastAsia="Arial" w:cs="Arial"/>
            <w:szCs w:val="22"/>
          </w:rPr>
          <w:t>Once a week</w:t>
        </w:r>
      </w:ins>
    </w:p>
    <w:p w:rsidRPr="00383729" w:rsidR="00383729" w:rsidP="00383729" w:rsidRDefault="00383729" w14:paraId="0E1BDE07" w14:textId="77777777">
      <w:pPr>
        <w:numPr>
          <w:ilvl w:val="1"/>
          <w:numId w:val="11"/>
        </w:numPr>
        <w:rPr>
          <w:ins w:author="Dunn, Julia (NIH/NIMH) [F]" w:date="2020-04-07T17:53:00Z" w:id="400"/>
          <w:rFonts w:eastAsia="Arial" w:cs="Arial"/>
          <w:szCs w:val="22"/>
        </w:rPr>
      </w:pPr>
      <w:ins w:author="Dunn, Julia (NIH/NIMH) [F]" w:date="2020-04-07T17:53:00Z" w:id="401">
        <w:r w:rsidRPr="00383729">
          <w:rPr>
            <w:rFonts w:eastAsia="Arial" w:cs="Arial"/>
            <w:szCs w:val="22"/>
          </w:rPr>
          <w:t>Several times a week</w:t>
        </w:r>
      </w:ins>
    </w:p>
    <w:p w:rsidRPr="00383729" w:rsidR="00383729" w:rsidP="00383729" w:rsidRDefault="00383729" w14:paraId="5E215828" w14:textId="77777777">
      <w:pPr>
        <w:numPr>
          <w:ilvl w:val="1"/>
          <w:numId w:val="11"/>
        </w:numPr>
        <w:rPr>
          <w:ins w:author="Dunn, Julia (NIH/NIMH) [F]" w:date="2020-04-07T17:53:00Z" w:id="402"/>
          <w:rFonts w:eastAsia="Arial" w:cs="Arial"/>
          <w:szCs w:val="22"/>
        </w:rPr>
      </w:pPr>
      <w:ins w:author="Dunn, Julia (NIH/NIMH) [F]" w:date="2020-04-07T17:53:00Z" w:id="403">
        <w:r w:rsidRPr="00383729">
          <w:rPr>
            <w:rFonts w:eastAsia="Arial" w:cs="Arial"/>
            <w:szCs w:val="22"/>
          </w:rPr>
          <w:t>Once a day</w:t>
        </w:r>
      </w:ins>
    </w:p>
    <w:p w:rsidRPr="00072ED7" w:rsidR="00806436" w:rsidDel="00383729" w:rsidP="00383729" w:rsidRDefault="00383729" w14:paraId="00000157" w14:textId="403FD76A">
      <w:pPr>
        <w:numPr>
          <w:ilvl w:val="1"/>
          <w:numId w:val="11"/>
        </w:numPr>
        <w:rPr>
          <w:del w:author="Dunn, Julia (NIH/NIMH) [F]" w:date="2020-04-07T17:53:00Z" w:id="404"/>
          <w:rFonts w:eastAsia="Arial" w:cs="Arial"/>
          <w:szCs w:val="22"/>
        </w:rPr>
      </w:pPr>
      <w:ins w:author="Dunn, Julia (NIH/NIMH) [F]" w:date="2020-04-07T17:53:00Z" w:id="405">
        <w:r w:rsidRPr="00383729">
          <w:rPr>
            <w:rFonts w:eastAsia="Arial" w:cs="Arial"/>
            <w:szCs w:val="22"/>
          </w:rPr>
          <w:t>More than once a day</w:t>
        </w:r>
      </w:ins>
      <w:bookmarkEnd w:id="390"/>
      <w:del w:author="Dunn, Julia (NIH/NIMH) [F]" w:date="2020-04-07T17:53:00Z" w:id="406">
        <w:r w:rsidRPr="00072ED7" w:rsidDel="00383729" w:rsidR="008F424E">
          <w:rPr>
            <w:rFonts w:eastAsia="Arial" w:cs="Arial"/>
            <w:szCs w:val="22"/>
          </w:rPr>
          <w:delText>Not at all</w:delText>
        </w:r>
      </w:del>
    </w:p>
    <w:p w:rsidRPr="00072ED7" w:rsidR="00806436" w:rsidDel="00383729" w:rsidP="00766DF3" w:rsidRDefault="008F424E" w14:paraId="00000158" w14:textId="5DE9391F">
      <w:pPr>
        <w:numPr>
          <w:ilvl w:val="1"/>
          <w:numId w:val="11"/>
        </w:numPr>
        <w:rPr>
          <w:del w:author="Dunn, Julia (NIH/NIMH) [F]" w:date="2020-04-07T17:53:00Z" w:id="407"/>
          <w:rFonts w:eastAsia="Arial" w:cs="Arial"/>
          <w:szCs w:val="22"/>
        </w:rPr>
      </w:pPr>
      <w:del w:author="Dunn, Julia (NIH/NIMH) [F]" w:date="2020-04-07T17:53:00Z" w:id="408">
        <w:r w:rsidRPr="00072ED7" w:rsidDel="00383729">
          <w:rPr>
            <w:rFonts w:eastAsia="Arial" w:cs="Arial"/>
            <w:szCs w:val="22"/>
          </w:rPr>
          <w:delText>Rarely</w:delText>
        </w:r>
      </w:del>
    </w:p>
    <w:p w:rsidRPr="00072ED7" w:rsidR="00806436" w:rsidDel="00383729" w:rsidP="00766DF3" w:rsidRDefault="008F424E" w14:paraId="00000159" w14:textId="099B7017">
      <w:pPr>
        <w:numPr>
          <w:ilvl w:val="1"/>
          <w:numId w:val="11"/>
        </w:numPr>
        <w:rPr>
          <w:del w:author="Dunn, Julia (NIH/NIMH) [F]" w:date="2020-04-07T17:53:00Z" w:id="409"/>
          <w:rFonts w:eastAsia="Arial" w:cs="Arial"/>
          <w:szCs w:val="22"/>
        </w:rPr>
      </w:pPr>
      <w:del w:author="Dunn, Julia (NIH/NIMH) [F]" w:date="2020-04-07T17:53:00Z" w:id="410">
        <w:r w:rsidRPr="00072ED7" w:rsidDel="00383729">
          <w:rPr>
            <w:rFonts w:eastAsia="Arial" w:cs="Arial"/>
            <w:szCs w:val="22"/>
          </w:rPr>
          <w:delText>Occasionally</w:delText>
        </w:r>
      </w:del>
    </w:p>
    <w:p w:rsidRPr="00072ED7" w:rsidR="00806436" w:rsidDel="00383729" w:rsidP="00766DF3" w:rsidRDefault="008F424E" w14:paraId="0000015A" w14:textId="74F485D6">
      <w:pPr>
        <w:numPr>
          <w:ilvl w:val="1"/>
          <w:numId w:val="11"/>
        </w:numPr>
        <w:rPr>
          <w:del w:author="Dunn, Julia (NIH/NIMH) [F]" w:date="2020-04-07T17:53:00Z" w:id="411"/>
          <w:rFonts w:eastAsia="Arial" w:cs="Arial"/>
          <w:szCs w:val="22"/>
        </w:rPr>
      </w:pPr>
      <w:del w:author="Dunn, Julia (NIH/NIMH) [F]" w:date="2020-04-07T17:53:00Z" w:id="412">
        <w:r w:rsidRPr="00072ED7" w:rsidDel="00383729">
          <w:rPr>
            <w:rFonts w:eastAsia="Arial" w:cs="Arial"/>
            <w:szCs w:val="22"/>
          </w:rPr>
          <w:delText>Often</w:delText>
        </w:r>
      </w:del>
    </w:p>
    <w:p w:rsidRPr="000469B2" w:rsidR="00806436" w:rsidDel="000469B2" w:rsidP="00766DF3" w:rsidRDefault="008F424E" w14:paraId="0000015B" w14:textId="3F7D58A9">
      <w:pPr>
        <w:numPr>
          <w:ilvl w:val="1"/>
          <w:numId w:val="11"/>
        </w:numPr>
        <w:spacing w:after="200"/>
        <w:rPr>
          <w:del w:author="Dunn, Julia (NIH/NIMH) [F]" w:date="2020-04-06T18:19:00Z" w:id="413"/>
          <w:rFonts w:eastAsia="Arial" w:cs="Arial"/>
          <w:szCs w:val="22"/>
        </w:rPr>
      </w:pPr>
      <w:del w:author="Dunn, Julia (NIH/NIMH) [F]" w:date="2020-04-07T17:53:00Z" w:id="414">
        <w:r w:rsidRPr="000469B2" w:rsidDel="00383729">
          <w:rPr>
            <w:rFonts w:eastAsia="Arial" w:cs="Arial"/>
            <w:szCs w:val="22"/>
          </w:rPr>
          <w:delText>Regularly</w:delText>
        </w:r>
      </w:del>
    </w:p>
    <w:p w:rsidRPr="000469B2" w:rsidR="00593905" w:rsidDel="00EA44C1" w:rsidRDefault="00593905" w14:paraId="12692FE3" w14:textId="30057A42">
      <w:pPr>
        <w:numPr>
          <w:ilvl w:val="1"/>
          <w:numId w:val="11"/>
        </w:numPr>
        <w:spacing w:before="200" w:after="200"/>
        <w:rPr>
          <w:del w:author="Dunn, Julia (NIH/NIMH) [F]" w:date="2020-04-06T18:19:00Z" w:id="415"/>
          <w:rFonts w:eastAsia="Arial" w:cs="Arial"/>
          <w:b/>
          <w:szCs w:val="22"/>
        </w:rPr>
        <w:pPrChange w:author="Dunn, Julia (NIH/NIMH) [F]" w:date="2020-04-06T18:19:00Z" w:id="416">
          <w:pPr>
            <w:spacing w:before="200"/>
          </w:pPr>
        </w:pPrChange>
      </w:pPr>
    </w:p>
    <w:p w:rsidRPr="00072ED7" w:rsidR="00593905" w:rsidDel="00940CB4" w:rsidRDefault="00593905" w14:paraId="1796917C" w14:textId="77777777">
      <w:pPr>
        <w:numPr>
          <w:ilvl w:val="1"/>
          <w:numId w:val="11"/>
        </w:numPr>
        <w:spacing w:after="200"/>
        <w:rPr>
          <w:del w:author="Dunn, Julia (NIH/NIMH) [F]" w:date="2020-04-09T16:21:00Z" w:id="417"/>
          <w:rFonts w:eastAsia="Arial" w:cs="Arial"/>
          <w:b/>
          <w:szCs w:val="22"/>
        </w:rPr>
        <w:pPrChange w:author="Dunn, Julia (NIH/NIMH) [F]" w:date="2020-04-06T18:19:00Z" w:id="418">
          <w:pPr/>
        </w:pPrChange>
      </w:pPr>
      <w:del w:author="Dunn, Julia (NIH/NIMH) [F]" w:date="2020-04-06T18:19:00Z" w:id="419">
        <w:r w:rsidRPr="00072ED7" w:rsidDel="00EA44C1">
          <w:rPr>
            <w:rFonts w:eastAsia="Arial" w:cs="Arial"/>
            <w:b/>
            <w:szCs w:val="22"/>
          </w:rPr>
          <w:br w:type="page"/>
        </w:r>
      </w:del>
    </w:p>
    <w:p w:rsidRPr="00940CB4" w:rsidR="00850EDC" w:rsidRDefault="00850EDC" w14:paraId="333F0C6B" w14:textId="3B5CAA80">
      <w:pPr>
        <w:numPr>
          <w:ilvl w:val="1"/>
          <w:numId w:val="11"/>
        </w:numPr>
        <w:spacing w:after="200"/>
        <w:rPr>
          <w:ins w:author="Dunn, Julia (NIH/NIMH) [F]" w:date="2020-04-07T17:59:00Z" w:id="420"/>
          <w:rFonts w:eastAsia="Arial" w:cs="Arial"/>
          <w:b/>
          <w:szCs w:val="22"/>
        </w:rPr>
        <w:pPrChange w:author="Dunn, Julia (NIH/NIMH) [F]" w:date="2020-04-09T16:21:00Z" w:id="421">
          <w:pPr/>
        </w:pPrChange>
      </w:pPr>
    </w:p>
    <w:p w:rsidRPr="00B21FB8" w:rsidR="00806436" w:rsidRDefault="008F424E" w14:paraId="0000015C" w14:textId="500A3924">
      <w:pPr>
        <w:numPr>
          <w:ilvl w:val="0"/>
          <w:numId w:val="11"/>
        </w:numPr>
        <w:rPr>
          <w:rFonts w:cs="Arial"/>
          <w:szCs w:val="22"/>
        </w:rPr>
        <w:pPrChange w:author="Dunn, Julia (NIH/NIMH) [F]" w:date="2020-04-09T16:21:00Z" w:id="422">
          <w:pPr>
            <w:numPr>
              <w:numId w:val="11"/>
            </w:numPr>
            <w:spacing w:before="200"/>
            <w:ind w:left="720" w:hanging="360"/>
          </w:pPr>
        </w:pPrChange>
      </w:pPr>
      <w:r w:rsidRPr="00072ED7">
        <w:rPr>
          <w:rFonts w:eastAsia="Arial" w:cs="Arial"/>
          <w:b/>
          <w:szCs w:val="22"/>
        </w:rPr>
        <w:t>… vaping</w:t>
      </w:r>
      <w:ins w:author="Dunn, Julia (NIH/NIMH) [F]" w:date="2020-04-06T16:36:00Z" w:id="423">
        <w:r w:rsidRPr="00072ED7" w:rsidR="003C2CDB">
          <w:rPr>
            <w:rFonts w:eastAsia="Arial" w:cs="Arial"/>
            <w:b/>
            <w:szCs w:val="22"/>
          </w:rPr>
          <w:t xml:space="preserve"> products</w:t>
        </w:r>
      </w:ins>
      <w:r w:rsidRPr="00072ED7">
        <w:rPr>
          <w:rFonts w:eastAsia="Arial" w:cs="Arial"/>
          <w:b/>
          <w:szCs w:val="22"/>
        </w:rPr>
        <w:t>?</w:t>
      </w:r>
    </w:p>
    <w:p w:rsidRPr="00383729" w:rsidR="009E0C8B" w:rsidP="009E0C8B" w:rsidRDefault="009E0C8B" w14:paraId="0BF7789C" w14:textId="77777777">
      <w:pPr>
        <w:numPr>
          <w:ilvl w:val="1"/>
          <w:numId w:val="11"/>
        </w:numPr>
        <w:rPr>
          <w:ins w:author="Dunn, Julia (NIH/NIMH) [F]" w:date="2020-04-07T17:55:00Z" w:id="424"/>
          <w:rFonts w:eastAsia="Arial" w:cs="Arial"/>
          <w:szCs w:val="22"/>
        </w:rPr>
      </w:pPr>
      <w:ins w:author="Dunn, Julia (NIH/NIMH) [F]" w:date="2020-04-07T17:55:00Z" w:id="425">
        <w:r w:rsidRPr="00383729">
          <w:rPr>
            <w:rFonts w:eastAsia="Arial" w:cs="Arial"/>
            <w:szCs w:val="22"/>
          </w:rPr>
          <w:t>Not at all</w:t>
        </w:r>
      </w:ins>
    </w:p>
    <w:p w:rsidRPr="00383729" w:rsidR="009E0C8B" w:rsidP="009E0C8B" w:rsidRDefault="009E0C8B" w14:paraId="1B63988C" w14:textId="77777777">
      <w:pPr>
        <w:numPr>
          <w:ilvl w:val="1"/>
          <w:numId w:val="11"/>
        </w:numPr>
        <w:rPr>
          <w:ins w:author="Dunn, Julia (NIH/NIMH) [F]" w:date="2020-04-07T17:55:00Z" w:id="426"/>
          <w:rFonts w:eastAsia="Arial" w:cs="Arial"/>
          <w:szCs w:val="22"/>
        </w:rPr>
      </w:pPr>
      <w:ins w:author="Dunn, Julia (NIH/NIMH) [F]" w:date="2020-04-07T17:55:00Z" w:id="427">
        <w:r w:rsidRPr="00383729">
          <w:rPr>
            <w:rFonts w:eastAsia="Arial" w:cs="Arial"/>
            <w:szCs w:val="22"/>
          </w:rPr>
          <w:t xml:space="preserve">Rarely  </w:t>
        </w:r>
      </w:ins>
    </w:p>
    <w:p w:rsidRPr="00383729" w:rsidR="009E0C8B" w:rsidP="009E0C8B" w:rsidRDefault="009E0C8B" w14:paraId="56DFF5FE" w14:textId="77777777">
      <w:pPr>
        <w:numPr>
          <w:ilvl w:val="1"/>
          <w:numId w:val="11"/>
        </w:numPr>
        <w:rPr>
          <w:ins w:author="Dunn, Julia (NIH/NIMH) [F]" w:date="2020-04-07T17:55:00Z" w:id="428"/>
          <w:rFonts w:eastAsia="Arial" w:cs="Arial"/>
          <w:szCs w:val="22"/>
        </w:rPr>
      </w:pPr>
      <w:ins w:author="Dunn, Julia (NIH/NIMH) [F]" w:date="2020-04-07T17:55:00Z" w:id="429">
        <w:r w:rsidRPr="00383729">
          <w:rPr>
            <w:rFonts w:eastAsia="Arial" w:cs="Arial"/>
            <w:szCs w:val="22"/>
          </w:rPr>
          <w:t>Once a month</w:t>
        </w:r>
      </w:ins>
    </w:p>
    <w:p w:rsidRPr="00383729" w:rsidR="009E0C8B" w:rsidP="009E0C8B" w:rsidRDefault="009E0C8B" w14:paraId="68ED07E2" w14:textId="77777777">
      <w:pPr>
        <w:numPr>
          <w:ilvl w:val="1"/>
          <w:numId w:val="11"/>
        </w:numPr>
        <w:rPr>
          <w:ins w:author="Dunn, Julia (NIH/NIMH) [F]" w:date="2020-04-07T17:55:00Z" w:id="430"/>
          <w:rFonts w:eastAsia="Arial" w:cs="Arial"/>
          <w:szCs w:val="22"/>
        </w:rPr>
      </w:pPr>
      <w:ins w:author="Dunn, Julia (NIH/NIMH) [F]" w:date="2020-04-07T17:55:00Z" w:id="431">
        <w:r w:rsidRPr="00383729">
          <w:rPr>
            <w:rFonts w:eastAsia="Arial" w:cs="Arial"/>
            <w:szCs w:val="22"/>
          </w:rPr>
          <w:t>Several times a month</w:t>
        </w:r>
      </w:ins>
    </w:p>
    <w:p w:rsidRPr="00383729" w:rsidR="009E0C8B" w:rsidP="009E0C8B" w:rsidRDefault="009E0C8B" w14:paraId="6854578B" w14:textId="77777777">
      <w:pPr>
        <w:numPr>
          <w:ilvl w:val="1"/>
          <w:numId w:val="11"/>
        </w:numPr>
        <w:rPr>
          <w:ins w:author="Dunn, Julia (NIH/NIMH) [F]" w:date="2020-04-07T17:55:00Z" w:id="432"/>
          <w:rFonts w:eastAsia="Arial" w:cs="Arial"/>
          <w:szCs w:val="22"/>
        </w:rPr>
      </w:pPr>
      <w:ins w:author="Dunn, Julia (NIH/NIMH) [F]" w:date="2020-04-07T17:55:00Z" w:id="433">
        <w:r w:rsidRPr="00383729">
          <w:rPr>
            <w:rFonts w:eastAsia="Arial" w:cs="Arial"/>
            <w:szCs w:val="22"/>
          </w:rPr>
          <w:t>Once a week</w:t>
        </w:r>
      </w:ins>
    </w:p>
    <w:p w:rsidR="009E0C8B" w:rsidP="009E0C8B" w:rsidRDefault="009E0C8B" w14:paraId="06AF65A9" w14:textId="77777777">
      <w:pPr>
        <w:numPr>
          <w:ilvl w:val="1"/>
          <w:numId w:val="11"/>
        </w:numPr>
        <w:rPr>
          <w:ins w:author="Dunn, Julia (NIH/NIMH) [F]" w:date="2020-04-07T17:56:00Z" w:id="434"/>
          <w:rFonts w:eastAsia="Arial" w:cs="Arial"/>
          <w:szCs w:val="22"/>
        </w:rPr>
      </w:pPr>
      <w:ins w:author="Dunn, Julia (NIH/NIMH) [F]" w:date="2020-04-07T17:55:00Z" w:id="435">
        <w:r w:rsidRPr="00383729">
          <w:rPr>
            <w:rFonts w:eastAsia="Arial" w:cs="Arial"/>
            <w:szCs w:val="22"/>
          </w:rPr>
          <w:t>Several times a week</w:t>
        </w:r>
      </w:ins>
    </w:p>
    <w:p w:rsidR="00AA2016" w:rsidP="009E0C8B" w:rsidRDefault="00AA2016" w14:paraId="4D3E111A" w14:textId="39373344">
      <w:pPr>
        <w:numPr>
          <w:ilvl w:val="1"/>
          <w:numId w:val="11"/>
        </w:numPr>
        <w:rPr>
          <w:ins w:author="Dunn, Julia (NIH/NIMH) [F]" w:date="2020-04-07T17:56:00Z" w:id="436"/>
          <w:rFonts w:eastAsia="Arial" w:cs="Arial"/>
          <w:szCs w:val="22"/>
        </w:rPr>
      </w:pPr>
      <w:ins w:author="Dunn, Julia (NIH/NIMH) [F]" w:date="2020-04-07T17:56:00Z" w:id="437">
        <w:r>
          <w:rPr>
            <w:rFonts w:eastAsia="Arial" w:cs="Arial"/>
            <w:szCs w:val="22"/>
          </w:rPr>
          <w:t>Once a day</w:t>
        </w:r>
      </w:ins>
    </w:p>
    <w:p w:rsidRPr="00383729" w:rsidR="00AA2016" w:rsidRDefault="00AA2016" w14:paraId="181FB17D" w14:textId="6C6ED495">
      <w:pPr>
        <w:numPr>
          <w:ilvl w:val="1"/>
          <w:numId w:val="11"/>
        </w:numPr>
        <w:rPr>
          <w:ins w:author="Dunn, Julia (NIH/NIMH) [F]" w:date="2020-04-07T17:55:00Z" w:id="438"/>
          <w:rFonts w:eastAsia="Arial" w:cs="Arial"/>
          <w:szCs w:val="22"/>
        </w:rPr>
      </w:pPr>
      <w:ins w:author="Dunn, Julia (NIH/NIMH) [F]" w:date="2020-04-07T17:56:00Z" w:id="439">
        <w:r>
          <w:rPr>
            <w:rFonts w:eastAsia="Arial" w:cs="Arial"/>
            <w:szCs w:val="22"/>
          </w:rPr>
          <w:t>More than once a day</w:t>
        </w:r>
      </w:ins>
    </w:p>
    <w:p w:rsidRPr="00435EBF" w:rsidR="00806436" w:rsidDel="003F2FB9" w:rsidRDefault="008F424E" w14:paraId="0000015D" w14:textId="2B52873A">
      <w:pPr>
        <w:numPr>
          <w:ilvl w:val="1"/>
          <w:numId w:val="11"/>
        </w:numPr>
        <w:rPr>
          <w:del w:author="Dunn, Julia (NIH/NIMH) [F]" w:date="2020-04-06T16:20:00Z" w:id="440"/>
          <w:rFonts w:eastAsia="Arial" w:cs="Arial"/>
          <w:szCs w:val="22"/>
        </w:rPr>
      </w:pPr>
      <w:del w:author="Dunn, Julia (NIH/NIMH) [F]" w:date="2020-04-06T16:20:00Z" w:id="441">
        <w:r w:rsidRPr="00435EBF" w:rsidDel="003F2FB9">
          <w:rPr>
            <w:rFonts w:eastAsia="Arial" w:cs="Arial"/>
            <w:szCs w:val="22"/>
          </w:rPr>
          <w:delText>Not at all</w:delText>
        </w:r>
      </w:del>
    </w:p>
    <w:p w:rsidRPr="00072ED7" w:rsidR="00806436" w:rsidDel="003F2FB9" w:rsidRDefault="008F424E" w14:paraId="0000015E" w14:textId="77777777">
      <w:pPr>
        <w:numPr>
          <w:ilvl w:val="1"/>
          <w:numId w:val="11"/>
        </w:numPr>
        <w:ind w:left="0"/>
        <w:rPr>
          <w:del w:author="Dunn, Julia (NIH/NIMH) [F]" w:date="2020-04-06T16:20:00Z" w:id="442"/>
          <w:rFonts w:eastAsia="Arial" w:cs="Arial"/>
          <w:szCs w:val="22"/>
        </w:rPr>
        <w:pPrChange w:author="Dunn, Julia (NIH/NIMH) [F]" w:date="2020-04-07T17:59:00Z" w:id="443">
          <w:pPr>
            <w:numPr>
              <w:ilvl w:val="1"/>
              <w:numId w:val="11"/>
            </w:numPr>
            <w:ind w:left="1440" w:hanging="360"/>
          </w:pPr>
        </w:pPrChange>
      </w:pPr>
      <w:del w:author="Dunn, Julia (NIH/NIMH) [F]" w:date="2020-04-06T16:20:00Z" w:id="444">
        <w:r w:rsidRPr="00072ED7" w:rsidDel="003F2FB9">
          <w:rPr>
            <w:rFonts w:eastAsia="Arial" w:cs="Arial"/>
            <w:szCs w:val="22"/>
          </w:rPr>
          <w:delText>Rarely</w:delText>
        </w:r>
      </w:del>
    </w:p>
    <w:p w:rsidRPr="00072ED7" w:rsidR="00806436" w:rsidDel="003F2FB9" w:rsidRDefault="008F424E" w14:paraId="0000015F" w14:textId="77777777">
      <w:pPr>
        <w:numPr>
          <w:ilvl w:val="1"/>
          <w:numId w:val="11"/>
        </w:numPr>
        <w:ind w:left="0"/>
        <w:rPr>
          <w:del w:author="Dunn, Julia (NIH/NIMH) [F]" w:date="2020-04-06T16:20:00Z" w:id="445"/>
          <w:rFonts w:eastAsia="Arial" w:cs="Arial"/>
          <w:szCs w:val="22"/>
        </w:rPr>
        <w:pPrChange w:author="Dunn, Julia (NIH/NIMH) [F]" w:date="2020-04-07T17:59:00Z" w:id="446">
          <w:pPr>
            <w:numPr>
              <w:ilvl w:val="1"/>
              <w:numId w:val="11"/>
            </w:numPr>
            <w:ind w:left="1440" w:hanging="360"/>
          </w:pPr>
        </w:pPrChange>
      </w:pPr>
      <w:del w:author="Dunn, Julia (NIH/NIMH) [F]" w:date="2020-04-06T16:20:00Z" w:id="447">
        <w:r w:rsidRPr="00072ED7" w:rsidDel="003F2FB9">
          <w:rPr>
            <w:rFonts w:eastAsia="Arial" w:cs="Arial"/>
            <w:szCs w:val="22"/>
          </w:rPr>
          <w:delText>Occasionally</w:delText>
        </w:r>
      </w:del>
    </w:p>
    <w:p w:rsidRPr="00072ED7" w:rsidR="00806436" w:rsidDel="003F2FB9" w:rsidRDefault="008F424E" w14:paraId="00000160" w14:textId="77777777">
      <w:pPr>
        <w:numPr>
          <w:ilvl w:val="1"/>
          <w:numId w:val="11"/>
        </w:numPr>
        <w:ind w:left="0"/>
        <w:rPr>
          <w:del w:author="Dunn, Julia (NIH/NIMH) [F]" w:date="2020-04-06T16:20:00Z" w:id="448"/>
          <w:rFonts w:eastAsia="Arial" w:cs="Arial"/>
          <w:szCs w:val="22"/>
        </w:rPr>
        <w:pPrChange w:author="Dunn, Julia (NIH/NIMH) [F]" w:date="2020-04-07T17:59:00Z" w:id="449">
          <w:pPr>
            <w:numPr>
              <w:ilvl w:val="1"/>
              <w:numId w:val="11"/>
            </w:numPr>
            <w:ind w:left="1440" w:hanging="360"/>
          </w:pPr>
        </w:pPrChange>
      </w:pPr>
      <w:del w:author="Dunn, Julia (NIH/NIMH) [F]" w:date="2020-04-06T16:20:00Z" w:id="450">
        <w:r w:rsidRPr="00072ED7" w:rsidDel="003F2FB9">
          <w:rPr>
            <w:rFonts w:eastAsia="Arial" w:cs="Arial"/>
            <w:szCs w:val="22"/>
          </w:rPr>
          <w:delText>Often</w:delText>
        </w:r>
      </w:del>
    </w:p>
    <w:p w:rsidRPr="00072ED7" w:rsidR="007D5D12" w:rsidDel="003F2FB9" w:rsidRDefault="008F424E" w14:paraId="44F75C6A" w14:textId="6C362E1B">
      <w:pPr>
        <w:numPr>
          <w:ilvl w:val="1"/>
          <w:numId w:val="11"/>
        </w:numPr>
        <w:spacing w:after="200"/>
        <w:ind w:left="0"/>
        <w:rPr>
          <w:del w:author="Dunn, Julia (NIH/NIMH) [F]" w:date="2020-04-06T16:20:00Z" w:id="451"/>
          <w:rFonts w:eastAsia="Arial" w:cs="Arial"/>
          <w:szCs w:val="22"/>
        </w:rPr>
        <w:pPrChange w:author="Dunn, Julia (NIH/NIMH) [F]" w:date="2020-04-07T17:59:00Z" w:id="452">
          <w:pPr>
            <w:numPr>
              <w:ilvl w:val="1"/>
              <w:numId w:val="11"/>
            </w:numPr>
            <w:spacing w:after="200"/>
            <w:ind w:left="1440" w:hanging="360"/>
          </w:pPr>
        </w:pPrChange>
      </w:pPr>
      <w:del w:author="Dunn, Julia (NIH/NIMH) [F]" w:date="2020-04-06T16:20:00Z" w:id="453">
        <w:r w:rsidRPr="00072ED7" w:rsidDel="003F2FB9">
          <w:rPr>
            <w:rFonts w:eastAsia="Arial" w:cs="Arial"/>
            <w:szCs w:val="22"/>
          </w:rPr>
          <w:delText>Regularly</w:delText>
        </w:r>
      </w:del>
    </w:p>
    <w:p w:rsidR="00CA796A" w:rsidRDefault="008F424E" w14:paraId="1EE1FA13" w14:textId="22F78B2E">
      <w:pPr>
        <w:rPr>
          <w:ins w:author="Dunn, Julia (NIH/NIMH) [F]" w:date="2020-04-07T11:39:00Z" w:id="454"/>
          <w:rFonts w:eastAsia="Arial" w:cs="Arial"/>
          <w:b/>
          <w:szCs w:val="22"/>
        </w:rPr>
      </w:pPr>
      <w:del w:author="Dunn, Julia (NIH/NIMH) [F]" w:date="2020-04-07T17:53:00Z" w:id="455">
        <w:r w:rsidRPr="00072ED7" w:rsidDel="00383729">
          <w:rPr>
            <w:rFonts w:eastAsia="Arial" w:cs="Arial"/>
            <w:b/>
            <w:szCs w:val="22"/>
          </w:rPr>
          <w:delText xml:space="preserve"> </w:delText>
        </w:r>
      </w:del>
    </w:p>
    <w:p w:rsidRPr="00B21FB8" w:rsidR="00806436" w:rsidRDefault="008F424E" w14:paraId="00000162" w14:textId="358087AE">
      <w:pPr>
        <w:numPr>
          <w:ilvl w:val="0"/>
          <w:numId w:val="11"/>
        </w:numPr>
        <w:rPr>
          <w:rFonts w:cs="Arial"/>
          <w:szCs w:val="22"/>
        </w:rPr>
        <w:pPrChange w:author="Dunn, Julia (NIH/NIMH) [F]" w:date="2020-04-07T17:59:00Z" w:id="456">
          <w:pPr>
            <w:numPr>
              <w:numId w:val="11"/>
            </w:numPr>
            <w:spacing w:before="240"/>
            <w:ind w:left="720" w:hanging="360"/>
          </w:pPr>
        </w:pPrChange>
      </w:pPr>
      <w:r w:rsidRPr="00072ED7">
        <w:rPr>
          <w:rFonts w:eastAsia="Arial" w:cs="Arial"/>
          <w:b/>
          <w:szCs w:val="22"/>
        </w:rPr>
        <w:t>… cigarettes or other tobacco?</w:t>
      </w:r>
    </w:p>
    <w:p w:rsidRPr="00383729" w:rsidR="006662EB" w:rsidP="006662EB" w:rsidRDefault="006662EB" w14:paraId="7467CE34" w14:textId="77777777">
      <w:pPr>
        <w:numPr>
          <w:ilvl w:val="1"/>
          <w:numId w:val="11"/>
        </w:numPr>
        <w:rPr>
          <w:ins w:author="Dunn, Julia (NIH/NIMH) [F]" w:date="2020-04-07T17:57:00Z" w:id="457"/>
          <w:rFonts w:eastAsia="Arial" w:cs="Arial"/>
          <w:szCs w:val="22"/>
        </w:rPr>
      </w:pPr>
      <w:ins w:author="Dunn, Julia (NIH/NIMH) [F]" w:date="2020-04-07T17:57:00Z" w:id="458">
        <w:r w:rsidRPr="00383729">
          <w:rPr>
            <w:rFonts w:eastAsia="Arial" w:cs="Arial"/>
            <w:szCs w:val="22"/>
          </w:rPr>
          <w:t>Not at all</w:t>
        </w:r>
      </w:ins>
    </w:p>
    <w:p w:rsidRPr="00383729" w:rsidR="006662EB" w:rsidP="006662EB" w:rsidRDefault="006662EB" w14:paraId="4D5E8FEF" w14:textId="77777777">
      <w:pPr>
        <w:numPr>
          <w:ilvl w:val="1"/>
          <w:numId w:val="11"/>
        </w:numPr>
        <w:rPr>
          <w:ins w:author="Dunn, Julia (NIH/NIMH) [F]" w:date="2020-04-07T17:57:00Z" w:id="459"/>
          <w:rFonts w:eastAsia="Arial" w:cs="Arial"/>
          <w:szCs w:val="22"/>
        </w:rPr>
      </w:pPr>
      <w:ins w:author="Dunn, Julia (NIH/NIMH) [F]" w:date="2020-04-07T17:57:00Z" w:id="460">
        <w:r w:rsidRPr="00383729">
          <w:rPr>
            <w:rFonts w:eastAsia="Arial" w:cs="Arial"/>
            <w:szCs w:val="22"/>
          </w:rPr>
          <w:t xml:space="preserve">Rarely  </w:t>
        </w:r>
      </w:ins>
    </w:p>
    <w:p w:rsidRPr="00383729" w:rsidR="006662EB" w:rsidP="006662EB" w:rsidRDefault="006662EB" w14:paraId="3FC4A528" w14:textId="77777777">
      <w:pPr>
        <w:numPr>
          <w:ilvl w:val="1"/>
          <w:numId w:val="11"/>
        </w:numPr>
        <w:rPr>
          <w:ins w:author="Dunn, Julia (NIH/NIMH) [F]" w:date="2020-04-07T17:57:00Z" w:id="461"/>
          <w:rFonts w:eastAsia="Arial" w:cs="Arial"/>
          <w:szCs w:val="22"/>
        </w:rPr>
      </w:pPr>
      <w:ins w:author="Dunn, Julia (NIH/NIMH) [F]" w:date="2020-04-07T17:57:00Z" w:id="462">
        <w:r w:rsidRPr="00383729">
          <w:rPr>
            <w:rFonts w:eastAsia="Arial" w:cs="Arial"/>
            <w:szCs w:val="22"/>
          </w:rPr>
          <w:t>Once a month</w:t>
        </w:r>
      </w:ins>
    </w:p>
    <w:p w:rsidRPr="00383729" w:rsidR="006662EB" w:rsidP="006662EB" w:rsidRDefault="006662EB" w14:paraId="7600C77E" w14:textId="77777777">
      <w:pPr>
        <w:numPr>
          <w:ilvl w:val="1"/>
          <w:numId w:val="11"/>
        </w:numPr>
        <w:rPr>
          <w:ins w:author="Dunn, Julia (NIH/NIMH) [F]" w:date="2020-04-07T17:57:00Z" w:id="463"/>
          <w:rFonts w:eastAsia="Arial" w:cs="Arial"/>
          <w:szCs w:val="22"/>
        </w:rPr>
      </w:pPr>
      <w:ins w:author="Dunn, Julia (NIH/NIMH) [F]" w:date="2020-04-07T17:57:00Z" w:id="464">
        <w:r w:rsidRPr="00383729">
          <w:rPr>
            <w:rFonts w:eastAsia="Arial" w:cs="Arial"/>
            <w:szCs w:val="22"/>
          </w:rPr>
          <w:t>Several times a month</w:t>
        </w:r>
      </w:ins>
    </w:p>
    <w:p w:rsidRPr="00383729" w:rsidR="006662EB" w:rsidP="006662EB" w:rsidRDefault="006662EB" w14:paraId="16F2366B" w14:textId="77777777">
      <w:pPr>
        <w:numPr>
          <w:ilvl w:val="1"/>
          <w:numId w:val="11"/>
        </w:numPr>
        <w:rPr>
          <w:ins w:author="Dunn, Julia (NIH/NIMH) [F]" w:date="2020-04-07T17:57:00Z" w:id="465"/>
          <w:rFonts w:eastAsia="Arial" w:cs="Arial"/>
          <w:szCs w:val="22"/>
        </w:rPr>
      </w:pPr>
      <w:ins w:author="Dunn, Julia (NIH/NIMH) [F]" w:date="2020-04-07T17:57:00Z" w:id="466">
        <w:r w:rsidRPr="00383729">
          <w:rPr>
            <w:rFonts w:eastAsia="Arial" w:cs="Arial"/>
            <w:szCs w:val="22"/>
          </w:rPr>
          <w:t>Once a week</w:t>
        </w:r>
      </w:ins>
    </w:p>
    <w:p w:rsidR="006662EB" w:rsidP="006662EB" w:rsidRDefault="006662EB" w14:paraId="651E7445" w14:textId="77777777">
      <w:pPr>
        <w:numPr>
          <w:ilvl w:val="1"/>
          <w:numId w:val="11"/>
        </w:numPr>
        <w:rPr>
          <w:ins w:author="Dunn, Julia (NIH/NIMH) [F]" w:date="2020-04-07T17:57:00Z" w:id="467"/>
          <w:rFonts w:eastAsia="Arial" w:cs="Arial"/>
          <w:szCs w:val="22"/>
        </w:rPr>
      </w:pPr>
      <w:ins w:author="Dunn, Julia (NIH/NIMH) [F]" w:date="2020-04-07T17:57:00Z" w:id="468">
        <w:r w:rsidRPr="00383729">
          <w:rPr>
            <w:rFonts w:eastAsia="Arial" w:cs="Arial"/>
            <w:szCs w:val="22"/>
          </w:rPr>
          <w:t>Several times a week</w:t>
        </w:r>
      </w:ins>
    </w:p>
    <w:p w:rsidR="006662EB" w:rsidP="006662EB" w:rsidRDefault="006662EB" w14:paraId="5C5F6D41" w14:textId="77777777">
      <w:pPr>
        <w:numPr>
          <w:ilvl w:val="1"/>
          <w:numId w:val="11"/>
        </w:numPr>
        <w:rPr>
          <w:ins w:author="Dunn, Julia (NIH/NIMH) [F]" w:date="2020-04-07T17:57:00Z" w:id="469"/>
          <w:rFonts w:eastAsia="Arial" w:cs="Arial"/>
          <w:szCs w:val="22"/>
        </w:rPr>
      </w:pPr>
      <w:ins w:author="Dunn, Julia (NIH/NIMH) [F]" w:date="2020-04-07T17:57:00Z" w:id="470">
        <w:r>
          <w:rPr>
            <w:rFonts w:eastAsia="Arial" w:cs="Arial"/>
            <w:szCs w:val="22"/>
          </w:rPr>
          <w:t>Once a day</w:t>
        </w:r>
      </w:ins>
    </w:p>
    <w:p w:rsidRPr="00383729" w:rsidR="006662EB" w:rsidP="006662EB" w:rsidRDefault="006662EB" w14:paraId="53EF4FEC" w14:textId="77777777">
      <w:pPr>
        <w:numPr>
          <w:ilvl w:val="1"/>
          <w:numId w:val="11"/>
        </w:numPr>
        <w:rPr>
          <w:ins w:author="Dunn, Julia (NIH/NIMH) [F]" w:date="2020-04-07T17:57:00Z" w:id="471"/>
          <w:rFonts w:eastAsia="Arial" w:cs="Arial"/>
          <w:szCs w:val="22"/>
        </w:rPr>
      </w:pPr>
      <w:ins w:author="Dunn, Julia (NIH/NIMH) [F]" w:date="2020-04-07T17:57:00Z" w:id="472">
        <w:r>
          <w:rPr>
            <w:rFonts w:eastAsia="Arial" w:cs="Arial"/>
            <w:szCs w:val="22"/>
          </w:rPr>
          <w:t>More than once a day</w:t>
        </w:r>
      </w:ins>
    </w:p>
    <w:p w:rsidRPr="00072ED7" w:rsidR="00806436" w:rsidDel="003F2FB9" w:rsidP="00766DF3" w:rsidRDefault="008F424E" w14:paraId="00000163" w14:textId="77777777">
      <w:pPr>
        <w:numPr>
          <w:ilvl w:val="1"/>
          <w:numId w:val="11"/>
        </w:numPr>
        <w:rPr>
          <w:del w:author="Dunn, Julia (NIH/NIMH) [F]" w:date="2020-04-06T16:20:00Z" w:id="473"/>
          <w:rFonts w:eastAsia="Arial" w:cs="Arial"/>
          <w:szCs w:val="22"/>
        </w:rPr>
      </w:pPr>
      <w:del w:author="Dunn, Julia (NIH/NIMH) [F]" w:date="2020-04-06T16:20:00Z" w:id="474">
        <w:r w:rsidRPr="00072ED7" w:rsidDel="003F2FB9">
          <w:rPr>
            <w:rFonts w:eastAsia="Arial" w:cs="Arial"/>
            <w:szCs w:val="22"/>
          </w:rPr>
          <w:delText>Not at all</w:delText>
        </w:r>
      </w:del>
    </w:p>
    <w:p w:rsidRPr="00072ED7" w:rsidR="00806436" w:rsidDel="003F2FB9" w:rsidP="00766DF3" w:rsidRDefault="008F424E" w14:paraId="00000164" w14:textId="77777777">
      <w:pPr>
        <w:numPr>
          <w:ilvl w:val="1"/>
          <w:numId w:val="11"/>
        </w:numPr>
        <w:rPr>
          <w:del w:author="Dunn, Julia (NIH/NIMH) [F]" w:date="2020-04-06T16:20:00Z" w:id="475"/>
          <w:rFonts w:eastAsia="Arial" w:cs="Arial"/>
          <w:szCs w:val="22"/>
        </w:rPr>
      </w:pPr>
      <w:del w:author="Dunn, Julia (NIH/NIMH) [F]" w:date="2020-04-06T16:20:00Z" w:id="476">
        <w:r w:rsidRPr="00072ED7" w:rsidDel="003F2FB9">
          <w:rPr>
            <w:rFonts w:eastAsia="Arial" w:cs="Arial"/>
            <w:szCs w:val="22"/>
          </w:rPr>
          <w:delText>Rarely</w:delText>
        </w:r>
      </w:del>
    </w:p>
    <w:p w:rsidRPr="00072ED7" w:rsidR="00806436" w:rsidDel="003F2FB9" w:rsidP="00766DF3" w:rsidRDefault="008F424E" w14:paraId="00000165" w14:textId="77777777">
      <w:pPr>
        <w:numPr>
          <w:ilvl w:val="1"/>
          <w:numId w:val="11"/>
        </w:numPr>
        <w:rPr>
          <w:del w:author="Dunn, Julia (NIH/NIMH) [F]" w:date="2020-04-06T16:20:00Z" w:id="477"/>
          <w:rFonts w:eastAsia="Arial" w:cs="Arial"/>
          <w:szCs w:val="22"/>
        </w:rPr>
      </w:pPr>
      <w:del w:author="Dunn, Julia (NIH/NIMH) [F]" w:date="2020-04-06T16:20:00Z" w:id="478">
        <w:r w:rsidRPr="00072ED7" w:rsidDel="003F2FB9">
          <w:rPr>
            <w:rFonts w:eastAsia="Arial" w:cs="Arial"/>
            <w:szCs w:val="22"/>
          </w:rPr>
          <w:delText>Occasionally</w:delText>
        </w:r>
      </w:del>
    </w:p>
    <w:p w:rsidRPr="00072ED7" w:rsidR="00806436" w:rsidDel="003F2FB9" w:rsidP="00766DF3" w:rsidRDefault="008F424E" w14:paraId="00000166" w14:textId="77777777">
      <w:pPr>
        <w:numPr>
          <w:ilvl w:val="1"/>
          <w:numId w:val="11"/>
        </w:numPr>
        <w:rPr>
          <w:del w:author="Dunn, Julia (NIH/NIMH) [F]" w:date="2020-04-06T16:20:00Z" w:id="479"/>
          <w:rFonts w:eastAsia="Arial" w:cs="Arial"/>
          <w:szCs w:val="22"/>
        </w:rPr>
      </w:pPr>
      <w:del w:author="Dunn, Julia (NIH/NIMH) [F]" w:date="2020-04-06T16:20:00Z" w:id="480">
        <w:r w:rsidRPr="00072ED7" w:rsidDel="003F2FB9">
          <w:rPr>
            <w:rFonts w:eastAsia="Arial" w:cs="Arial"/>
            <w:szCs w:val="22"/>
          </w:rPr>
          <w:delText>Often</w:delText>
        </w:r>
      </w:del>
    </w:p>
    <w:p w:rsidRPr="00072ED7" w:rsidR="00806436" w:rsidDel="003F2FB9" w:rsidP="00766DF3" w:rsidRDefault="008F424E" w14:paraId="00000167" w14:textId="77777777">
      <w:pPr>
        <w:numPr>
          <w:ilvl w:val="1"/>
          <w:numId w:val="11"/>
        </w:numPr>
        <w:spacing w:after="200"/>
        <w:rPr>
          <w:del w:author="Dunn, Julia (NIH/NIMH) [F]" w:date="2020-04-06T16:20:00Z" w:id="481"/>
          <w:rFonts w:eastAsia="Arial" w:cs="Arial"/>
          <w:szCs w:val="22"/>
        </w:rPr>
      </w:pPr>
      <w:del w:author="Dunn, Julia (NIH/NIMH) [F]" w:date="2020-04-06T16:20:00Z" w:id="482">
        <w:r w:rsidRPr="00072ED7" w:rsidDel="003F2FB9">
          <w:rPr>
            <w:rFonts w:eastAsia="Arial" w:cs="Arial"/>
            <w:szCs w:val="22"/>
          </w:rPr>
          <w:delText>Regularly</w:delText>
        </w:r>
      </w:del>
    </w:p>
    <w:p w:rsidR="00940CB4" w:rsidRDefault="008F424E" w14:paraId="70B518BE" w14:textId="77777777">
      <w:pPr>
        <w:spacing w:before="200"/>
        <w:ind w:left="720"/>
        <w:rPr>
          <w:ins w:author="Dunn, Julia (NIH/NIMH) [F]" w:date="2020-04-09T16:22:00Z" w:id="483"/>
          <w:rFonts w:eastAsia="Arial" w:cs="Arial"/>
          <w:b/>
          <w:szCs w:val="22"/>
        </w:rPr>
        <w:pPrChange w:author="Dunn, Julia (NIH/NIMH) [F]" w:date="2020-04-09T16:22:00Z" w:id="484">
          <w:pPr>
            <w:numPr>
              <w:numId w:val="11"/>
            </w:numPr>
            <w:spacing w:before="200"/>
            <w:ind w:left="720" w:hanging="360"/>
          </w:pPr>
        </w:pPrChange>
      </w:pPr>
      <w:del w:author="Dunn, Julia (NIH/NIMH) [F]" w:date="2020-04-09T16:22:00Z" w:id="485">
        <w:r w:rsidRPr="00072ED7" w:rsidDel="00940CB4">
          <w:rPr>
            <w:rFonts w:eastAsia="Arial" w:cs="Arial"/>
            <w:b/>
            <w:szCs w:val="22"/>
          </w:rPr>
          <w:delText xml:space="preserve"> </w:delText>
        </w:r>
      </w:del>
    </w:p>
    <w:p w:rsidR="00940CB4" w:rsidRDefault="00940CB4" w14:paraId="372750B9" w14:textId="77777777">
      <w:pPr>
        <w:rPr>
          <w:ins w:author="Dunn, Julia (NIH/NIMH) [F]" w:date="2020-04-09T16:22:00Z" w:id="486"/>
          <w:rFonts w:eastAsia="Arial" w:cs="Arial"/>
          <w:b/>
          <w:szCs w:val="22"/>
        </w:rPr>
      </w:pPr>
      <w:ins w:author="Dunn, Julia (NIH/NIMH) [F]" w:date="2020-04-09T16:22:00Z" w:id="487">
        <w:r>
          <w:rPr>
            <w:rFonts w:eastAsia="Arial" w:cs="Arial"/>
            <w:b/>
            <w:szCs w:val="22"/>
          </w:rPr>
          <w:br w:type="page"/>
        </w:r>
      </w:ins>
    </w:p>
    <w:p w:rsidRPr="00B21FB8" w:rsidR="00806436" w:rsidP="00766DF3" w:rsidRDefault="008F424E" w14:paraId="00000168" w14:textId="6E831E1E">
      <w:pPr>
        <w:numPr>
          <w:ilvl w:val="0"/>
          <w:numId w:val="11"/>
        </w:numPr>
        <w:spacing w:before="200"/>
        <w:rPr>
          <w:rFonts w:cs="Arial"/>
          <w:szCs w:val="22"/>
        </w:rPr>
      </w:pPr>
      <w:r w:rsidRPr="00072ED7">
        <w:rPr>
          <w:rFonts w:eastAsia="Arial" w:cs="Arial"/>
          <w:b/>
          <w:szCs w:val="22"/>
        </w:rPr>
        <w:t>... marijuana/cannabis (e.g., joint, blunt, pipe, bong)?</w:t>
      </w:r>
    </w:p>
    <w:p w:rsidRPr="00383729" w:rsidR="006662EB" w:rsidP="006662EB" w:rsidRDefault="006662EB" w14:paraId="79CEC4FD" w14:textId="77777777">
      <w:pPr>
        <w:numPr>
          <w:ilvl w:val="1"/>
          <w:numId w:val="11"/>
        </w:numPr>
        <w:rPr>
          <w:ins w:author="Dunn, Julia (NIH/NIMH) [F]" w:date="2020-04-07T17:57:00Z" w:id="488"/>
          <w:rFonts w:eastAsia="Arial" w:cs="Arial"/>
          <w:szCs w:val="22"/>
        </w:rPr>
      </w:pPr>
      <w:ins w:author="Dunn, Julia (NIH/NIMH) [F]" w:date="2020-04-07T17:57:00Z" w:id="489">
        <w:r w:rsidRPr="00383729">
          <w:rPr>
            <w:rFonts w:eastAsia="Arial" w:cs="Arial"/>
            <w:szCs w:val="22"/>
          </w:rPr>
          <w:t>Not at all</w:t>
        </w:r>
      </w:ins>
    </w:p>
    <w:p w:rsidRPr="00383729" w:rsidR="006662EB" w:rsidP="006662EB" w:rsidRDefault="006662EB" w14:paraId="0C681008" w14:textId="77777777">
      <w:pPr>
        <w:numPr>
          <w:ilvl w:val="1"/>
          <w:numId w:val="11"/>
        </w:numPr>
        <w:rPr>
          <w:ins w:author="Dunn, Julia (NIH/NIMH) [F]" w:date="2020-04-07T17:57:00Z" w:id="490"/>
          <w:rFonts w:eastAsia="Arial" w:cs="Arial"/>
          <w:szCs w:val="22"/>
        </w:rPr>
      </w:pPr>
      <w:ins w:author="Dunn, Julia (NIH/NIMH) [F]" w:date="2020-04-07T17:57:00Z" w:id="491">
        <w:r w:rsidRPr="00383729">
          <w:rPr>
            <w:rFonts w:eastAsia="Arial" w:cs="Arial"/>
            <w:szCs w:val="22"/>
          </w:rPr>
          <w:t xml:space="preserve">Rarely  </w:t>
        </w:r>
      </w:ins>
    </w:p>
    <w:p w:rsidRPr="00383729" w:rsidR="006662EB" w:rsidP="006662EB" w:rsidRDefault="006662EB" w14:paraId="0F3BA899" w14:textId="77777777">
      <w:pPr>
        <w:numPr>
          <w:ilvl w:val="1"/>
          <w:numId w:val="11"/>
        </w:numPr>
        <w:rPr>
          <w:ins w:author="Dunn, Julia (NIH/NIMH) [F]" w:date="2020-04-07T17:57:00Z" w:id="492"/>
          <w:rFonts w:eastAsia="Arial" w:cs="Arial"/>
          <w:szCs w:val="22"/>
        </w:rPr>
      </w:pPr>
      <w:ins w:author="Dunn, Julia (NIH/NIMH) [F]" w:date="2020-04-07T17:57:00Z" w:id="493">
        <w:r w:rsidRPr="00383729">
          <w:rPr>
            <w:rFonts w:eastAsia="Arial" w:cs="Arial"/>
            <w:szCs w:val="22"/>
          </w:rPr>
          <w:t>Once a month</w:t>
        </w:r>
      </w:ins>
    </w:p>
    <w:p w:rsidRPr="00383729" w:rsidR="006662EB" w:rsidP="006662EB" w:rsidRDefault="006662EB" w14:paraId="7EBFB711" w14:textId="77777777">
      <w:pPr>
        <w:numPr>
          <w:ilvl w:val="1"/>
          <w:numId w:val="11"/>
        </w:numPr>
        <w:rPr>
          <w:ins w:author="Dunn, Julia (NIH/NIMH) [F]" w:date="2020-04-07T17:57:00Z" w:id="494"/>
          <w:rFonts w:eastAsia="Arial" w:cs="Arial"/>
          <w:szCs w:val="22"/>
        </w:rPr>
      </w:pPr>
      <w:ins w:author="Dunn, Julia (NIH/NIMH) [F]" w:date="2020-04-07T17:57:00Z" w:id="495">
        <w:r w:rsidRPr="00383729">
          <w:rPr>
            <w:rFonts w:eastAsia="Arial" w:cs="Arial"/>
            <w:szCs w:val="22"/>
          </w:rPr>
          <w:t>Several times a month</w:t>
        </w:r>
      </w:ins>
    </w:p>
    <w:p w:rsidRPr="00383729" w:rsidR="006662EB" w:rsidP="006662EB" w:rsidRDefault="006662EB" w14:paraId="1BDEFDF1" w14:textId="77777777">
      <w:pPr>
        <w:numPr>
          <w:ilvl w:val="1"/>
          <w:numId w:val="11"/>
        </w:numPr>
        <w:rPr>
          <w:ins w:author="Dunn, Julia (NIH/NIMH) [F]" w:date="2020-04-07T17:57:00Z" w:id="496"/>
          <w:rFonts w:eastAsia="Arial" w:cs="Arial"/>
          <w:szCs w:val="22"/>
        </w:rPr>
      </w:pPr>
      <w:ins w:author="Dunn, Julia (NIH/NIMH) [F]" w:date="2020-04-07T17:57:00Z" w:id="497">
        <w:r w:rsidRPr="00383729">
          <w:rPr>
            <w:rFonts w:eastAsia="Arial" w:cs="Arial"/>
            <w:szCs w:val="22"/>
          </w:rPr>
          <w:t>Once a week</w:t>
        </w:r>
      </w:ins>
    </w:p>
    <w:p w:rsidR="006662EB" w:rsidP="006662EB" w:rsidRDefault="006662EB" w14:paraId="54C0B647" w14:textId="77777777">
      <w:pPr>
        <w:numPr>
          <w:ilvl w:val="1"/>
          <w:numId w:val="11"/>
        </w:numPr>
        <w:rPr>
          <w:ins w:author="Dunn, Julia (NIH/NIMH) [F]" w:date="2020-04-07T17:57:00Z" w:id="498"/>
          <w:rFonts w:eastAsia="Arial" w:cs="Arial"/>
          <w:szCs w:val="22"/>
        </w:rPr>
      </w:pPr>
      <w:ins w:author="Dunn, Julia (NIH/NIMH) [F]" w:date="2020-04-07T17:57:00Z" w:id="499">
        <w:r w:rsidRPr="00383729">
          <w:rPr>
            <w:rFonts w:eastAsia="Arial" w:cs="Arial"/>
            <w:szCs w:val="22"/>
          </w:rPr>
          <w:t>Several times a week</w:t>
        </w:r>
      </w:ins>
    </w:p>
    <w:p w:rsidR="006662EB" w:rsidP="006662EB" w:rsidRDefault="006662EB" w14:paraId="001DB6AF" w14:textId="77777777">
      <w:pPr>
        <w:numPr>
          <w:ilvl w:val="1"/>
          <w:numId w:val="11"/>
        </w:numPr>
        <w:rPr>
          <w:ins w:author="Dunn, Julia (NIH/NIMH) [F]" w:date="2020-04-07T17:57:00Z" w:id="500"/>
          <w:rFonts w:eastAsia="Arial" w:cs="Arial"/>
          <w:szCs w:val="22"/>
        </w:rPr>
      </w:pPr>
      <w:ins w:author="Dunn, Julia (NIH/NIMH) [F]" w:date="2020-04-07T17:57:00Z" w:id="501">
        <w:r>
          <w:rPr>
            <w:rFonts w:eastAsia="Arial" w:cs="Arial"/>
            <w:szCs w:val="22"/>
          </w:rPr>
          <w:t>Once a day</w:t>
        </w:r>
      </w:ins>
    </w:p>
    <w:p w:rsidRPr="00383729" w:rsidR="006662EB" w:rsidP="006662EB" w:rsidRDefault="006662EB" w14:paraId="0EF618D7" w14:textId="77777777">
      <w:pPr>
        <w:numPr>
          <w:ilvl w:val="1"/>
          <w:numId w:val="11"/>
        </w:numPr>
        <w:rPr>
          <w:ins w:author="Dunn, Julia (NIH/NIMH) [F]" w:date="2020-04-07T17:57:00Z" w:id="502"/>
          <w:rFonts w:eastAsia="Arial" w:cs="Arial"/>
          <w:szCs w:val="22"/>
        </w:rPr>
      </w:pPr>
      <w:ins w:author="Dunn, Julia (NIH/NIMH) [F]" w:date="2020-04-07T17:57:00Z" w:id="503">
        <w:r>
          <w:rPr>
            <w:rFonts w:eastAsia="Arial" w:cs="Arial"/>
            <w:szCs w:val="22"/>
          </w:rPr>
          <w:t>More than once a day</w:t>
        </w:r>
      </w:ins>
    </w:p>
    <w:p w:rsidRPr="00072ED7" w:rsidR="00806436" w:rsidDel="003F2FB9" w:rsidP="00766DF3" w:rsidRDefault="008F424E" w14:paraId="00000169" w14:textId="77777777">
      <w:pPr>
        <w:numPr>
          <w:ilvl w:val="1"/>
          <w:numId w:val="11"/>
        </w:numPr>
        <w:rPr>
          <w:del w:author="Dunn, Julia (NIH/NIMH) [F]" w:date="2020-04-06T16:20:00Z" w:id="504"/>
          <w:rFonts w:eastAsia="Arial" w:cs="Arial"/>
          <w:szCs w:val="22"/>
        </w:rPr>
      </w:pPr>
      <w:del w:author="Dunn, Julia (NIH/NIMH) [F]" w:date="2020-04-06T16:20:00Z" w:id="505">
        <w:r w:rsidRPr="00072ED7" w:rsidDel="003F2FB9">
          <w:rPr>
            <w:rFonts w:eastAsia="Arial" w:cs="Arial"/>
            <w:szCs w:val="22"/>
          </w:rPr>
          <w:delText>Not at all</w:delText>
        </w:r>
      </w:del>
    </w:p>
    <w:p w:rsidRPr="00072ED7" w:rsidR="00806436" w:rsidDel="003F2FB9" w:rsidP="00766DF3" w:rsidRDefault="008F424E" w14:paraId="0000016A" w14:textId="77777777">
      <w:pPr>
        <w:numPr>
          <w:ilvl w:val="1"/>
          <w:numId w:val="11"/>
        </w:numPr>
        <w:rPr>
          <w:del w:author="Dunn, Julia (NIH/NIMH) [F]" w:date="2020-04-06T16:20:00Z" w:id="506"/>
          <w:rFonts w:eastAsia="Arial" w:cs="Arial"/>
          <w:szCs w:val="22"/>
        </w:rPr>
      </w:pPr>
      <w:del w:author="Dunn, Julia (NIH/NIMH) [F]" w:date="2020-04-06T16:20:00Z" w:id="507">
        <w:r w:rsidRPr="00072ED7" w:rsidDel="003F2FB9">
          <w:rPr>
            <w:rFonts w:eastAsia="Arial" w:cs="Arial"/>
            <w:szCs w:val="22"/>
          </w:rPr>
          <w:delText>Rarely</w:delText>
        </w:r>
      </w:del>
    </w:p>
    <w:p w:rsidRPr="00072ED7" w:rsidR="00806436" w:rsidDel="003F2FB9" w:rsidP="00766DF3" w:rsidRDefault="008F424E" w14:paraId="0000016B" w14:textId="77777777">
      <w:pPr>
        <w:numPr>
          <w:ilvl w:val="1"/>
          <w:numId w:val="11"/>
        </w:numPr>
        <w:rPr>
          <w:del w:author="Dunn, Julia (NIH/NIMH) [F]" w:date="2020-04-06T16:20:00Z" w:id="508"/>
          <w:rFonts w:eastAsia="Arial" w:cs="Arial"/>
          <w:szCs w:val="22"/>
        </w:rPr>
      </w:pPr>
      <w:del w:author="Dunn, Julia (NIH/NIMH) [F]" w:date="2020-04-06T16:20:00Z" w:id="509">
        <w:r w:rsidRPr="00072ED7" w:rsidDel="003F2FB9">
          <w:rPr>
            <w:rFonts w:eastAsia="Arial" w:cs="Arial"/>
            <w:szCs w:val="22"/>
          </w:rPr>
          <w:delText>Occasionally</w:delText>
        </w:r>
      </w:del>
    </w:p>
    <w:p w:rsidRPr="00072ED7" w:rsidR="00806436" w:rsidDel="003F2FB9" w:rsidP="00766DF3" w:rsidRDefault="008F424E" w14:paraId="0000016C" w14:textId="77777777">
      <w:pPr>
        <w:numPr>
          <w:ilvl w:val="1"/>
          <w:numId w:val="11"/>
        </w:numPr>
        <w:rPr>
          <w:del w:author="Dunn, Julia (NIH/NIMH) [F]" w:date="2020-04-06T16:20:00Z" w:id="510"/>
          <w:rFonts w:eastAsia="Arial" w:cs="Arial"/>
          <w:szCs w:val="22"/>
        </w:rPr>
      </w:pPr>
      <w:del w:author="Dunn, Julia (NIH/NIMH) [F]" w:date="2020-04-06T16:20:00Z" w:id="511">
        <w:r w:rsidRPr="00072ED7" w:rsidDel="003F2FB9">
          <w:rPr>
            <w:rFonts w:eastAsia="Arial" w:cs="Arial"/>
            <w:szCs w:val="22"/>
          </w:rPr>
          <w:delText>Often</w:delText>
        </w:r>
      </w:del>
    </w:p>
    <w:p w:rsidRPr="00072ED7" w:rsidR="00792494" w:rsidDel="003F2FB9" w:rsidP="00A54B93" w:rsidRDefault="008F424E" w14:paraId="00237969" w14:textId="1518766A">
      <w:pPr>
        <w:numPr>
          <w:ilvl w:val="1"/>
          <w:numId w:val="11"/>
        </w:numPr>
        <w:spacing w:after="200"/>
        <w:rPr>
          <w:del w:author="Dunn, Julia (NIH/NIMH) [F]" w:date="2020-04-06T16:20:00Z" w:id="512"/>
          <w:rFonts w:eastAsia="Arial" w:cs="Arial"/>
          <w:szCs w:val="22"/>
        </w:rPr>
      </w:pPr>
      <w:del w:author="Dunn, Julia (NIH/NIMH) [F]" w:date="2020-04-06T16:20:00Z" w:id="513">
        <w:r w:rsidRPr="00072ED7" w:rsidDel="003F2FB9">
          <w:rPr>
            <w:rFonts w:eastAsia="Arial" w:cs="Arial"/>
            <w:szCs w:val="22"/>
          </w:rPr>
          <w:delText>Regularly</w:delText>
        </w:r>
      </w:del>
    </w:p>
    <w:p w:rsidRPr="00B21FB8" w:rsidR="00806436" w:rsidP="00766DF3" w:rsidRDefault="008F424E" w14:paraId="0000016E" w14:textId="77777777">
      <w:pPr>
        <w:numPr>
          <w:ilvl w:val="0"/>
          <w:numId w:val="11"/>
        </w:numPr>
        <w:spacing w:before="200"/>
        <w:rPr>
          <w:rFonts w:cs="Arial"/>
          <w:szCs w:val="22"/>
        </w:rPr>
      </w:pPr>
      <w:r w:rsidRPr="00072ED7">
        <w:rPr>
          <w:rFonts w:eastAsia="Arial" w:cs="Arial"/>
          <w:b/>
          <w:szCs w:val="22"/>
        </w:rPr>
        <w:t xml:space="preserve"> ... opiates, heroin, or narcotics?</w:t>
      </w:r>
    </w:p>
    <w:p w:rsidRPr="00383729" w:rsidR="006662EB" w:rsidP="006662EB" w:rsidRDefault="006662EB" w14:paraId="1AEE72E8" w14:textId="77777777">
      <w:pPr>
        <w:numPr>
          <w:ilvl w:val="1"/>
          <w:numId w:val="11"/>
        </w:numPr>
        <w:rPr>
          <w:ins w:author="Dunn, Julia (NIH/NIMH) [F]" w:date="2020-04-07T17:57:00Z" w:id="514"/>
          <w:rFonts w:eastAsia="Arial" w:cs="Arial"/>
          <w:szCs w:val="22"/>
        </w:rPr>
      </w:pPr>
      <w:ins w:author="Dunn, Julia (NIH/NIMH) [F]" w:date="2020-04-07T17:57:00Z" w:id="515">
        <w:r w:rsidRPr="00383729">
          <w:rPr>
            <w:rFonts w:eastAsia="Arial" w:cs="Arial"/>
            <w:szCs w:val="22"/>
          </w:rPr>
          <w:t>Not at all</w:t>
        </w:r>
      </w:ins>
    </w:p>
    <w:p w:rsidRPr="00383729" w:rsidR="006662EB" w:rsidP="006662EB" w:rsidRDefault="006662EB" w14:paraId="48BAEDAC" w14:textId="77777777">
      <w:pPr>
        <w:numPr>
          <w:ilvl w:val="1"/>
          <w:numId w:val="11"/>
        </w:numPr>
        <w:rPr>
          <w:ins w:author="Dunn, Julia (NIH/NIMH) [F]" w:date="2020-04-07T17:57:00Z" w:id="516"/>
          <w:rFonts w:eastAsia="Arial" w:cs="Arial"/>
          <w:szCs w:val="22"/>
        </w:rPr>
      </w:pPr>
      <w:ins w:author="Dunn, Julia (NIH/NIMH) [F]" w:date="2020-04-07T17:57:00Z" w:id="517">
        <w:r w:rsidRPr="00383729">
          <w:rPr>
            <w:rFonts w:eastAsia="Arial" w:cs="Arial"/>
            <w:szCs w:val="22"/>
          </w:rPr>
          <w:t xml:space="preserve">Rarely  </w:t>
        </w:r>
      </w:ins>
    </w:p>
    <w:p w:rsidRPr="00383729" w:rsidR="006662EB" w:rsidP="006662EB" w:rsidRDefault="006662EB" w14:paraId="463CAC96" w14:textId="77777777">
      <w:pPr>
        <w:numPr>
          <w:ilvl w:val="1"/>
          <w:numId w:val="11"/>
        </w:numPr>
        <w:rPr>
          <w:ins w:author="Dunn, Julia (NIH/NIMH) [F]" w:date="2020-04-07T17:57:00Z" w:id="518"/>
          <w:rFonts w:eastAsia="Arial" w:cs="Arial"/>
          <w:szCs w:val="22"/>
        </w:rPr>
      </w:pPr>
      <w:ins w:author="Dunn, Julia (NIH/NIMH) [F]" w:date="2020-04-07T17:57:00Z" w:id="519">
        <w:r w:rsidRPr="00383729">
          <w:rPr>
            <w:rFonts w:eastAsia="Arial" w:cs="Arial"/>
            <w:szCs w:val="22"/>
          </w:rPr>
          <w:t>Once a month</w:t>
        </w:r>
      </w:ins>
    </w:p>
    <w:p w:rsidRPr="00383729" w:rsidR="006662EB" w:rsidP="006662EB" w:rsidRDefault="006662EB" w14:paraId="20B5CCD0" w14:textId="77777777">
      <w:pPr>
        <w:numPr>
          <w:ilvl w:val="1"/>
          <w:numId w:val="11"/>
        </w:numPr>
        <w:rPr>
          <w:ins w:author="Dunn, Julia (NIH/NIMH) [F]" w:date="2020-04-07T17:57:00Z" w:id="520"/>
          <w:rFonts w:eastAsia="Arial" w:cs="Arial"/>
          <w:szCs w:val="22"/>
        </w:rPr>
      </w:pPr>
      <w:ins w:author="Dunn, Julia (NIH/NIMH) [F]" w:date="2020-04-07T17:57:00Z" w:id="521">
        <w:r w:rsidRPr="00383729">
          <w:rPr>
            <w:rFonts w:eastAsia="Arial" w:cs="Arial"/>
            <w:szCs w:val="22"/>
          </w:rPr>
          <w:t>Several times a month</w:t>
        </w:r>
      </w:ins>
    </w:p>
    <w:p w:rsidRPr="00383729" w:rsidR="006662EB" w:rsidP="006662EB" w:rsidRDefault="006662EB" w14:paraId="797F04A0" w14:textId="77777777">
      <w:pPr>
        <w:numPr>
          <w:ilvl w:val="1"/>
          <w:numId w:val="11"/>
        </w:numPr>
        <w:rPr>
          <w:ins w:author="Dunn, Julia (NIH/NIMH) [F]" w:date="2020-04-07T17:57:00Z" w:id="522"/>
          <w:rFonts w:eastAsia="Arial" w:cs="Arial"/>
          <w:szCs w:val="22"/>
        </w:rPr>
      </w:pPr>
      <w:ins w:author="Dunn, Julia (NIH/NIMH) [F]" w:date="2020-04-07T17:57:00Z" w:id="523">
        <w:r w:rsidRPr="00383729">
          <w:rPr>
            <w:rFonts w:eastAsia="Arial" w:cs="Arial"/>
            <w:szCs w:val="22"/>
          </w:rPr>
          <w:t>Once a week</w:t>
        </w:r>
      </w:ins>
    </w:p>
    <w:p w:rsidR="006662EB" w:rsidP="006662EB" w:rsidRDefault="006662EB" w14:paraId="18E16FC1" w14:textId="77777777">
      <w:pPr>
        <w:numPr>
          <w:ilvl w:val="1"/>
          <w:numId w:val="11"/>
        </w:numPr>
        <w:rPr>
          <w:ins w:author="Dunn, Julia (NIH/NIMH) [F]" w:date="2020-04-07T17:57:00Z" w:id="524"/>
          <w:rFonts w:eastAsia="Arial" w:cs="Arial"/>
          <w:szCs w:val="22"/>
        </w:rPr>
      </w:pPr>
      <w:ins w:author="Dunn, Julia (NIH/NIMH) [F]" w:date="2020-04-07T17:57:00Z" w:id="525">
        <w:r w:rsidRPr="00383729">
          <w:rPr>
            <w:rFonts w:eastAsia="Arial" w:cs="Arial"/>
            <w:szCs w:val="22"/>
          </w:rPr>
          <w:t>Several times a week</w:t>
        </w:r>
      </w:ins>
    </w:p>
    <w:p w:rsidR="006662EB" w:rsidP="006662EB" w:rsidRDefault="006662EB" w14:paraId="1B88FBE2" w14:textId="77777777">
      <w:pPr>
        <w:numPr>
          <w:ilvl w:val="1"/>
          <w:numId w:val="11"/>
        </w:numPr>
        <w:rPr>
          <w:ins w:author="Dunn, Julia (NIH/NIMH) [F]" w:date="2020-04-07T17:57:00Z" w:id="526"/>
          <w:rFonts w:eastAsia="Arial" w:cs="Arial"/>
          <w:szCs w:val="22"/>
        </w:rPr>
      </w:pPr>
      <w:ins w:author="Dunn, Julia (NIH/NIMH) [F]" w:date="2020-04-07T17:57:00Z" w:id="527">
        <w:r>
          <w:rPr>
            <w:rFonts w:eastAsia="Arial" w:cs="Arial"/>
            <w:szCs w:val="22"/>
          </w:rPr>
          <w:t>Once a day</w:t>
        </w:r>
      </w:ins>
    </w:p>
    <w:p w:rsidRPr="00383729" w:rsidR="006662EB" w:rsidP="006662EB" w:rsidRDefault="006662EB" w14:paraId="7133CC7D" w14:textId="77777777">
      <w:pPr>
        <w:numPr>
          <w:ilvl w:val="1"/>
          <w:numId w:val="11"/>
        </w:numPr>
        <w:rPr>
          <w:ins w:author="Dunn, Julia (NIH/NIMH) [F]" w:date="2020-04-07T17:57:00Z" w:id="528"/>
          <w:rFonts w:eastAsia="Arial" w:cs="Arial"/>
          <w:szCs w:val="22"/>
        </w:rPr>
      </w:pPr>
      <w:ins w:author="Dunn, Julia (NIH/NIMH) [F]" w:date="2020-04-07T17:57:00Z" w:id="529">
        <w:r>
          <w:rPr>
            <w:rFonts w:eastAsia="Arial" w:cs="Arial"/>
            <w:szCs w:val="22"/>
          </w:rPr>
          <w:t>More than once a day</w:t>
        </w:r>
      </w:ins>
    </w:p>
    <w:p w:rsidRPr="00072ED7" w:rsidR="00806436" w:rsidDel="003F2FB9" w:rsidP="00766DF3" w:rsidRDefault="008F424E" w14:paraId="0000016F" w14:textId="77777777">
      <w:pPr>
        <w:numPr>
          <w:ilvl w:val="1"/>
          <w:numId w:val="11"/>
        </w:numPr>
        <w:rPr>
          <w:del w:author="Dunn, Julia (NIH/NIMH) [F]" w:date="2020-04-06T16:20:00Z" w:id="530"/>
          <w:rFonts w:eastAsia="Arial" w:cs="Arial"/>
          <w:szCs w:val="22"/>
        </w:rPr>
      </w:pPr>
      <w:del w:author="Dunn, Julia (NIH/NIMH) [F]" w:date="2020-04-06T16:20:00Z" w:id="531">
        <w:r w:rsidRPr="00072ED7" w:rsidDel="003F2FB9">
          <w:rPr>
            <w:rFonts w:eastAsia="Arial" w:cs="Arial"/>
            <w:szCs w:val="22"/>
          </w:rPr>
          <w:delText>Not at all</w:delText>
        </w:r>
      </w:del>
    </w:p>
    <w:p w:rsidRPr="00072ED7" w:rsidR="00806436" w:rsidDel="003F2FB9" w:rsidP="00766DF3" w:rsidRDefault="008F424E" w14:paraId="00000170" w14:textId="77777777">
      <w:pPr>
        <w:numPr>
          <w:ilvl w:val="1"/>
          <w:numId w:val="11"/>
        </w:numPr>
        <w:rPr>
          <w:del w:author="Dunn, Julia (NIH/NIMH) [F]" w:date="2020-04-06T16:20:00Z" w:id="532"/>
          <w:rFonts w:eastAsia="Arial" w:cs="Arial"/>
          <w:szCs w:val="22"/>
        </w:rPr>
      </w:pPr>
      <w:del w:author="Dunn, Julia (NIH/NIMH) [F]" w:date="2020-04-06T16:20:00Z" w:id="533">
        <w:r w:rsidRPr="00072ED7" w:rsidDel="003F2FB9">
          <w:rPr>
            <w:rFonts w:eastAsia="Arial" w:cs="Arial"/>
            <w:szCs w:val="22"/>
          </w:rPr>
          <w:delText>Rarely</w:delText>
        </w:r>
      </w:del>
    </w:p>
    <w:p w:rsidRPr="00072ED7" w:rsidR="00806436" w:rsidDel="003F2FB9" w:rsidP="00766DF3" w:rsidRDefault="008F424E" w14:paraId="00000171" w14:textId="77777777">
      <w:pPr>
        <w:numPr>
          <w:ilvl w:val="1"/>
          <w:numId w:val="11"/>
        </w:numPr>
        <w:rPr>
          <w:del w:author="Dunn, Julia (NIH/NIMH) [F]" w:date="2020-04-06T16:20:00Z" w:id="534"/>
          <w:rFonts w:eastAsia="Arial" w:cs="Arial"/>
          <w:szCs w:val="22"/>
        </w:rPr>
      </w:pPr>
      <w:del w:author="Dunn, Julia (NIH/NIMH) [F]" w:date="2020-04-06T16:20:00Z" w:id="535">
        <w:r w:rsidRPr="00072ED7" w:rsidDel="003F2FB9">
          <w:rPr>
            <w:rFonts w:eastAsia="Arial" w:cs="Arial"/>
            <w:szCs w:val="22"/>
          </w:rPr>
          <w:delText>Occasionally</w:delText>
        </w:r>
      </w:del>
    </w:p>
    <w:p w:rsidRPr="00072ED7" w:rsidR="00806436" w:rsidDel="003F2FB9" w:rsidP="00766DF3" w:rsidRDefault="008F424E" w14:paraId="00000172" w14:textId="77777777">
      <w:pPr>
        <w:numPr>
          <w:ilvl w:val="1"/>
          <w:numId w:val="11"/>
        </w:numPr>
        <w:rPr>
          <w:del w:author="Dunn, Julia (NIH/NIMH) [F]" w:date="2020-04-06T16:20:00Z" w:id="536"/>
          <w:rFonts w:eastAsia="Arial" w:cs="Arial"/>
          <w:szCs w:val="22"/>
        </w:rPr>
      </w:pPr>
      <w:del w:author="Dunn, Julia (NIH/NIMH) [F]" w:date="2020-04-06T16:20:00Z" w:id="537">
        <w:r w:rsidRPr="00072ED7" w:rsidDel="003F2FB9">
          <w:rPr>
            <w:rFonts w:eastAsia="Arial" w:cs="Arial"/>
            <w:szCs w:val="22"/>
          </w:rPr>
          <w:delText>Often</w:delText>
        </w:r>
      </w:del>
    </w:p>
    <w:p w:rsidRPr="00072ED7" w:rsidR="00806436" w:rsidDel="003F2FB9" w:rsidP="00766DF3" w:rsidRDefault="008F424E" w14:paraId="00000173" w14:textId="77777777">
      <w:pPr>
        <w:numPr>
          <w:ilvl w:val="1"/>
          <w:numId w:val="11"/>
        </w:numPr>
        <w:spacing w:after="200"/>
        <w:rPr>
          <w:del w:author="Dunn, Julia (NIH/NIMH) [F]" w:date="2020-04-06T16:20:00Z" w:id="538"/>
          <w:rFonts w:eastAsia="Arial" w:cs="Arial"/>
          <w:szCs w:val="22"/>
        </w:rPr>
      </w:pPr>
      <w:del w:author="Dunn, Julia (NIH/NIMH) [F]" w:date="2020-04-06T16:20:00Z" w:id="539">
        <w:r w:rsidRPr="00072ED7" w:rsidDel="003F2FB9">
          <w:rPr>
            <w:rFonts w:eastAsia="Arial" w:cs="Arial"/>
            <w:szCs w:val="22"/>
          </w:rPr>
          <w:delText>Regularly</w:delText>
        </w:r>
      </w:del>
    </w:p>
    <w:p w:rsidRPr="00B21FB8" w:rsidR="00806436" w:rsidP="00766DF3" w:rsidRDefault="008F424E" w14:paraId="00000174" w14:textId="77777777">
      <w:pPr>
        <w:numPr>
          <w:ilvl w:val="0"/>
          <w:numId w:val="11"/>
        </w:numPr>
        <w:spacing w:before="200"/>
        <w:rPr>
          <w:rFonts w:cs="Arial"/>
          <w:szCs w:val="22"/>
        </w:rPr>
      </w:pPr>
      <w:r w:rsidRPr="00072ED7">
        <w:rPr>
          <w:rFonts w:eastAsia="Arial" w:cs="Arial"/>
          <w:b/>
          <w:szCs w:val="22"/>
        </w:rPr>
        <w:t>... other drugs including cocaine, crack, amphetamine, methamphetamine, hallucinogens, or ecstasy?</w:t>
      </w:r>
    </w:p>
    <w:p w:rsidRPr="00383729" w:rsidR="006662EB" w:rsidP="006662EB" w:rsidRDefault="006662EB" w14:paraId="5385224E" w14:textId="77777777">
      <w:pPr>
        <w:numPr>
          <w:ilvl w:val="1"/>
          <w:numId w:val="11"/>
        </w:numPr>
        <w:rPr>
          <w:ins w:author="Dunn, Julia (NIH/NIMH) [F]" w:date="2020-04-07T17:57:00Z" w:id="540"/>
          <w:rFonts w:eastAsia="Arial" w:cs="Arial"/>
          <w:szCs w:val="22"/>
        </w:rPr>
      </w:pPr>
      <w:ins w:author="Dunn, Julia (NIH/NIMH) [F]" w:date="2020-04-07T17:57:00Z" w:id="541">
        <w:r w:rsidRPr="00383729">
          <w:rPr>
            <w:rFonts w:eastAsia="Arial" w:cs="Arial"/>
            <w:szCs w:val="22"/>
          </w:rPr>
          <w:t>Not at all</w:t>
        </w:r>
      </w:ins>
    </w:p>
    <w:p w:rsidRPr="00383729" w:rsidR="006662EB" w:rsidP="006662EB" w:rsidRDefault="006662EB" w14:paraId="3581EB85" w14:textId="77777777">
      <w:pPr>
        <w:numPr>
          <w:ilvl w:val="1"/>
          <w:numId w:val="11"/>
        </w:numPr>
        <w:rPr>
          <w:ins w:author="Dunn, Julia (NIH/NIMH) [F]" w:date="2020-04-07T17:57:00Z" w:id="542"/>
          <w:rFonts w:eastAsia="Arial" w:cs="Arial"/>
          <w:szCs w:val="22"/>
        </w:rPr>
      </w:pPr>
      <w:ins w:author="Dunn, Julia (NIH/NIMH) [F]" w:date="2020-04-07T17:57:00Z" w:id="543">
        <w:r w:rsidRPr="00383729">
          <w:rPr>
            <w:rFonts w:eastAsia="Arial" w:cs="Arial"/>
            <w:szCs w:val="22"/>
          </w:rPr>
          <w:t xml:space="preserve">Rarely  </w:t>
        </w:r>
      </w:ins>
    </w:p>
    <w:p w:rsidRPr="00383729" w:rsidR="006662EB" w:rsidP="006662EB" w:rsidRDefault="006662EB" w14:paraId="54351758" w14:textId="77777777">
      <w:pPr>
        <w:numPr>
          <w:ilvl w:val="1"/>
          <w:numId w:val="11"/>
        </w:numPr>
        <w:rPr>
          <w:ins w:author="Dunn, Julia (NIH/NIMH) [F]" w:date="2020-04-07T17:57:00Z" w:id="544"/>
          <w:rFonts w:eastAsia="Arial" w:cs="Arial"/>
          <w:szCs w:val="22"/>
        </w:rPr>
      </w:pPr>
      <w:ins w:author="Dunn, Julia (NIH/NIMH) [F]" w:date="2020-04-07T17:57:00Z" w:id="545">
        <w:r w:rsidRPr="00383729">
          <w:rPr>
            <w:rFonts w:eastAsia="Arial" w:cs="Arial"/>
            <w:szCs w:val="22"/>
          </w:rPr>
          <w:t>Once a month</w:t>
        </w:r>
      </w:ins>
    </w:p>
    <w:p w:rsidRPr="00383729" w:rsidR="006662EB" w:rsidP="006662EB" w:rsidRDefault="006662EB" w14:paraId="13CD767E" w14:textId="77777777">
      <w:pPr>
        <w:numPr>
          <w:ilvl w:val="1"/>
          <w:numId w:val="11"/>
        </w:numPr>
        <w:rPr>
          <w:ins w:author="Dunn, Julia (NIH/NIMH) [F]" w:date="2020-04-07T17:57:00Z" w:id="546"/>
          <w:rFonts w:eastAsia="Arial" w:cs="Arial"/>
          <w:szCs w:val="22"/>
        </w:rPr>
      </w:pPr>
      <w:ins w:author="Dunn, Julia (NIH/NIMH) [F]" w:date="2020-04-07T17:57:00Z" w:id="547">
        <w:r w:rsidRPr="00383729">
          <w:rPr>
            <w:rFonts w:eastAsia="Arial" w:cs="Arial"/>
            <w:szCs w:val="22"/>
          </w:rPr>
          <w:t>Several times a month</w:t>
        </w:r>
      </w:ins>
    </w:p>
    <w:p w:rsidRPr="00383729" w:rsidR="006662EB" w:rsidP="006662EB" w:rsidRDefault="006662EB" w14:paraId="4C478C5A" w14:textId="77777777">
      <w:pPr>
        <w:numPr>
          <w:ilvl w:val="1"/>
          <w:numId w:val="11"/>
        </w:numPr>
        <w:rPr>
          <w:ins w:author="Dunn, Julia (NIH/NIMH) [F]" w:date="2020-04-07T17:57:00Z" w:id="548"/>
          <w:rFonts w:eastAsia="Arial" w:cs="Arial"/>
          <w:szCs w:val="22"/>
        </w:rPr>
      </w:pPr>
      <w:ins w:author="Dunn, Julia (NIH/NIMH) [F]" w:date="2020-04-07T17:57:00Z" w:id="549">
        <w:r w:rsidRPr="00383729">
          <w:rPr>
            <w:rFonts w:eastAsia="Arial" w:cs="Arial"/>
            <w:szCs w:val="22"/>
          </w:rPr>
          <w:t>Once a week</w:t>
        </w:r>
      </w:ins>
    </w:p>
    <w:p w:rsidR="006662EB" w:rsidP="006662EB" w:rsidRDefault="006662EB" w14:paraId="6FE02498" w14:textId="77777777">
      <w:pPr>
        <w:numPr>
          <w:ilvl w:val="1"/>
          <w:numId w:val="11"/>
        </w:numPr>
        <w:rPr>
          <w:ins w:author="Dunn, Julia (NIH/NIMH) [F]" w:date="2020-04-07T17:57:00Z" w:id="550"/>
          <w:rFonts w:eastAsia="Arial" w:cs="Arial"/>
          <w:szCs w:val="22"/>
        </w:rPr>
      </w:pPr>
      <w:ins w:author="Dunn, Julia (NIH/NIMH) [F]" w:date="2020-04-07T17:57:00Z" w:id="551">
        <w:r w:rsidRPr="00383729">
          <w:rPr>
            <w:rFonts w:eastAsia="Arial" w:cs="Arial"/>
            <w:szCs w:val="22"/>
          </w:rPr>
          <w:t>Several times a week</w:t>
        </w:r>
      </w:ins>
    </w:p>
    <w:p w:rsidR="006662EB" w:rsidP="006662EB" w:rsidRDefault="006662EB" w14:paraId="04E8DB80" w14:textId="77777777">
      <w:pPr>
        <w:numPr>
          <w:ilvl w:val="1"/>
          <w:numId w:val="11"/>
        </w:numPr>
        <w:rPr>
          <w:ins w:author="Dunn, Julia (NIH/NIMH) [F]" w:date="2020-04-07T17:57:00Z" w:id="552"/>
          <w:rFonts w:eastAsia="Arial" w:cs="Arial"/>
          <w:szCs w:val="22"/>
        </w:rPr>
      </w:pPr>
      <w:ins w:author="Dunn, Julia (NIH/NIMH) [F]" w:date="2020-04-07T17:57:00Z" w:id="553">
        <w:r>
          <w:rPr>
            <w:rFonts w:eastAsia="Arial" w:cs="Arial"/>
            <w:szCs w:val="22"/>
          </w:rPr>
          <w:t>Once a day</w:t>
        </w:r>
      </w:ins>
    </w:p>
    <w:p w:rsidRPr="00383729" w:rsidR="006662EB" w:rsidP="006662EB" w:rsidRDefault="006662EB" w14:paraId="74396FC6" w14:textId="77777777">
      <w:pPr>
        <w:numPr>
          <w:ilvl w:val="1"/>
          <w:numId w:val="11"/>
        </w:numPr>
        <w:rPr>
          <w:ins w:author="Dunn, Julia (NIH/NIMH) [F]" w:date="2020-04-07T17:57:00Z" w:id="554"/>
          <w:rFonts w:eastAsia="Arial" w:cs="Arial"/>
          <w:szCs w:val="22"/>
        </w:rPr>
      </w:pPr>
      <w:ins w:author="Dunn, Julia (NIH/NIMH) [F]" w:date="2020-04-07T17:57:00Z" w:id="555">
        <w:r>
          <w:rPr>
            <w:rFonts w:eastAsia="Arial" w:cs="Arial"/>
            <w:szCs w:val="22"/>
          </w:rPr>
          <w:t>More than once a day</w:t>
        </w:r>
      </w:ins>
    </w:p>
    <w:p w:rsidRPr="00072ED7" w:rsidR="00806436" w:rsidDel="003F2FB9" w:rsidP="00766DF3" w:rsidRDefault="008F424E" w14:paraId="00000175" w14:textId="77777777">
      <w:pPr>
        <w:numPr>
          <w:ilvl w:val="1"/>
          <w:numId w:val="11"/>
        </w:numPr>
        <w:rPr>
          <w:del w:author="Dunn, Julia (NIH/NIMH) [F]" w:date="2020-04-06T16:20:00Z" w:id="556"/>
          <w:rFonts w:eastAsia="Arial" w:cs="Arial"/>
          <w:szCs w:val="22"/>
        </w:rPr>
      </w:pPr>
      <w:del w:author="Dunn, Julia (NIH/NIMH) [F]" w:date="2020-04-06T16:20:00Z" w:id="557">
        <w:r w:rsidRPr="00072ED7" w:rsidDel="003F2FB9">
          <w:rPr>
            <w:rFonts w:eastAsia="Arial" w:cs="Arial"/>
            <w:szCs w:val="22"/>
          </w:rPr>
          <w:delText>Not at all</w:delText>
        </w:r>
      </w:del>
    </w:p>
    <w:p w:rsidRPr="00072ED7" w:rsidR="00806436" w:rsidDel="003F2FB9" w:rsidP="00766DF3" w:rsidRDefault="008F424E" w14:paraId="00000176" w14:textId="77777777">
      <w:pPr>
        <w:numPr>
          <w:ilvl w:val="1"/>
          <w:numId w:val="11"/>
        </w:numPr>
        <w:rPr>
          <w:del w:author="Dunn, Julia (NIH/NIMH) [F]" w:date="2020-04-06T16:20:00Z" w:id="558"/>
          <w:rFonts w:eastAsia="Arial" w:cs="Arial"/>
          <w:szCs w:val="22"/>
        </w:rPr>
      </w:pPr>
      <w:del w:author="Dunn, Julia (NIH/NIMH) [F]" w:date="2020-04-06T16:20:00Z" w:id="559">
        <w:r w:rsidRPr="00072ED7" w:rsidDel="003F2FB9">
          <w:rPr>
            <w:rFonts w:eastAsia="Arial" w:cs="Arial"/>
            <w:szCs w:val="22"/>
          </w:rPr>
          <w:delText>Rarely</w:delText>
        </w:r>
      </w:del>
    </w:p>
    <w:p w:rsidRPr="00072ED7" w:rsidR="00806436" w:rsidDel="003F2FB9" w:rsidP="00766DF3" w:rsidRDefault="008F424E" w14:paraId="00000177" w14:textId="77777777">
      <w:pPr>
        <w:numPr>
          <w:ilvl w:val="1"/>
          <w:numId w:val="11"/>
        </w:numPr>
        <w:rPr>
          <w:del w:author="Dunn, Julia (NIH/NIMH) [F]" w:date="2020-04-06T16:20:00Z" w:id="560"/>
          <w:rFonts w:eastAsia="Arial" w:cs="Arial"/>
          <w:szCs w:val="22"/>
        </w:rPr>
      </w:pPr>
      <w:del w:author="Dunn, Julia (NIH/NIMH) [F]" w:date="2020-04-06T16:20:00Z" w:id="561">
        <w:r w:rsidRPr="00072ED7" w:rsidDel="003F2FB9">
          <w:rPr>
            <w:rFonts w:eastAsia="Arial" w:cs="Arial"/>
            <w:szCs w:val="22"/>
          </w:rPr>
          <w:delText>Occasionally</w:delText>
        </w:r>
      </w:del>
    </w:p>
    <w:p w:rsidRPr="00072ED7" w:rsidR="00806436" w:rsidDel="003F2FB9" w:rsidP="00766DF3" w:rsidRDefault="008F424E" w14:paraId="00000178" w14:textId="77777777">
      <w:pPr>
        <w:numPr>
          <w:ilvl w:val="1"/>
          <w:numId w:val="11"/>
        </w:numPr>
        <w:rPr>
          <w:del w:author="Dunn, Julia (NIH/NIMH) [F]" w:date="2020-04-06T16:20:00Z" w:id="562"/>
          <w:rFonts w:eastAsia="Arial" w:cs="Arial"/>
          <w:szCs w:val="22"/>
        </w:rPr>
      </w:pPr>
      <w:del w:author="Dunn, Julia (NIH/NIMH) [F]" w:date="2020-04-06T16:20:00Z" w:id="563">
        <w:r w:rsidRPr="00072ED7" w:rsidDel="003F2FB9">
          <w:rPr>
            <w:rFonts w:eastAsia="Arial" w:cs="Arial"/>
            <w:szCs w:val="22"/>
          </w:rPr>
          <w:delText>Often</w:delText>
        </w:r>
      </w:del>
    </w:p>
    <w:p w:rsidRPr="00072ED7" w:rsidR="00806436" w:rsidDel="003F2FB9" w:rsidP="00766DF3" w:rsidRDefault="008F424E" w14:paraId="00000179" w14:textId="77777777">
      <w:pPr>
        <w:numPr>
          <w:ilvl w:val="1"/>
          <w:numId w:val="11"/>
        </w:numPr>
        <w:spacing w:after="200"/>
        <w:rPr>
          <w:del w:author="Dunn, Julia (NIH/NIMH) [F]" w:date="2020-04-06T16:20:00Z" w:id="564"/>
          <w:rFonts w:eastAsia="Arial" w:cs="Arial"/>
          <w:szCs w:val="22"/>
        </w:rPr>
      </w:pPr>
      <w:del w:author="Dunn, Julia (NIH/NIMH) [F]" w:date="2020-04-06T16:20:00Z" w:id="565">
        <w:r w:rsidRPr="00072ED7" w:rsidDel="003F2FB9">
          <w:rPr>
            <w:rFonts w:eastAsia="Arial" w:cs="Arial"/>
            <w:szCs w:val="22"/>
          </w:rPr>
          <w:delText>Regularly</w:delText>
        </w:r>
      </w:del>
    </w:p>
    <w:p w:rsidRPr="00B21FB8" w:rsidR="00806436" w:rsidP="00766DF3" w:rsidRDefault="008F424E" w14:paraId="0000017A" w14:textId="77777777">
      <w:pPr>
        <w:numPr>
          <w:ilvl w:val="0"/>
          <w:numId w:val="11"/>
        </w:numPr>
        <w:spacing w:before="200"/>
        <w:rPr>
          <w:rFonts w:cs="Arial"/>
          <w:szCs w:val="22"/>
        </w:rPr>
      </w:pPr>
      <w:r w:rsidRPr="00072ED7">
        <w:rPr>
          <w:rFonts w:eastAsia="Arial" w:cs="Arial"/>
          <w:b/>
          <w:szCs w:val="22"/>
        </w:rPr>
        <w:t>… sleeping medications or sedatives/hypnotics?</w:t>
      </w:r>
    </w:p>
    <w:p w:rsidRPr="00383729" w:rsidR="006662EB" w:rsidP="006662EB" w:rsidRDefault="006662EB" w14:paraId="05EFBF1A" w14:textId="77777777">
      <w:pPr>
        <w:numPr>
          <w:ilvl w:val="1"/>
          <w:numId w:val="11"/>
        </w:numPr>
        <w:rPr>
          <w:ins w:author="Dunn, Julia (NIH/NIMH) [F]" w:date="2020-04-07T17:57:00Z" w:id="566"/>
          <w:rFonts w:eastAsia="Arial" w:cs="Arial"/>
          <w:szCs w:val="22"/>
        </w:rPr>
      </w:pPr>
      <w:ins w:author="Dunn, Julia (NIH/NIMH) [F]" w:date="2020-04-07T17:57:00Z" w:id="567">
        <w:r w:rsidRPr="00383729">
          <w:rPr>
            <w:rFonts w:eastAsia="Arial" w:cs="Arial"/>
            <w:szCs w:val="22"/>
          </w:rPr>
          <w:t>Not at all</w:t>
        </w:r>
      </w:ins>
    </w:p>
    <w:p w:rsidRPr="00383729" w:rsidR="006662EB" w:rsidP="006662EB" w:rsidRDefault="006662EB" w14:paraId="5983098F" w14:textId="77777777">
      <w:pPr>
        <w:numPr>
          <w:ilvl w:val="1"/>
          <w:numId w:val="11"/>
        </w:numPr>
        <w:rPr>
          <w:ins w:author="Dunn, Julia (NIH/NIMH) [F]" w:date="2020-04-07T17:57:00Z" w:id="568"/>
          <w:rFonts w:eastAsia="Arial" w:cs="Arial"/>
          <w:szCs w:val="22"/>
        </w:rPr>
      </w:pPr>
      <w:ins w:author="Dunn, Julia (NIH/NIMH) [F]" w:date="2020-04-07T17:57:00Z" w:id="569">
        <w:r w:rsidRPr="00383729">
          <w:rPr>
            <w:rFonts w:eastAsia="Arial" w:cs="Arial"/>
            <w:szCs w:val="22"/>
          </w:rPr>
          <w:t xml:space="preserve">Rarely  </w:t>
        </w:r>
      </w:ins>
    </w:p>
    <w:p w:rsidRPr="00383729" w:rsidR="006662EB" w:rsidP="006662EB" w:rsidRDefault="006662EB" w14:paraId="131286DF" w14:textId="77777777">
      <w:pPr>
        <w:numPr>
          <w:ilvl w:val="1"/>
          <w:numId w:val="11"/>
        </w:numPr>
        <w:rPr>
          <w:ins w:author="Dunn, Julia (NIH/NIMH) [F]" w:date="2020-04-07T17:57:00Z" w:id="570"/>
          <w:rFonts w:eastAsia="Arial" w:cs="Arial"/>
          <w:szCs w:val="22"/>
        </w:rPr>
      </w:pPr>
      <w:ins w:author="Dunn, Julia (NIH/NIMH) [F]" w:date="2020-04-07T17:57:00Z" w:id="571">
        <w:r w:rsidRPr="00383729">
          <w:rPr>
            <w:rFonts w:eastAsia="Arial" w:cs="Arial"/>
            <w:szCs w:val="22"/>
          </w:rPr>
          <w:t>Once a month</w:t>
        </w:r>
      </w:ins>
    </w:p>
    <w:p w:rsidRPr="00383729" w:rsidR="006662EB" w:rsidP="006662EB" w:rsidRDefault="006662EB" w14:paraId="48CCDD45" w14:textId="77777777">
      <w:pPr>
        <w:numPr>
          <w:ilvl w:val="1"/>
          <w:numId w:val="11"/>
        </w:numPr>
        <w:rPr>
          <w:ins w:author="Dunn, Julia (NIH/NIMH) [F]" w:date="2020-04-07T17:57:00Z" w:id="572"/>
          <w:rFonts w:eastAsia="Arial" w:cs="Arial"/>
          <w:szCs w:val="22"/>
        </w:rPr>
      </w:pPr>
      <w:ins w:author="Dunn, Julia (NIH/NIMH) [F]" w:date="2020-04-07T17:57:00Z" w:id="573">
        <w:r w:rsidRPr="00383729">
          <w:rPr>
            <w:rFonts w:eastAsia="Arial" w:cs="Arial"/>
            <w:szCs w:val="22"/>
          </w:rPr>
          <w:t>Several times a month</w:t>
        </w:r>
      </w:ins>
    </w:p>
    <w:p w:rsidRPr="00383729" w:rsidR="006662EB" w:rsidP="006662EB" w:rsidRDefault="006662EB" w14:paraId="76518C1C" w14:textId="77777777">
      <w:pPr>
        <w:numPr>
          <w:ilvl w:val="1"/>
          <w:numId w:val="11"/>
        </w:numPr>
        <w:rPr>
          <w:ins w:author="Dunn, Julia (NIH/NIMH) [F]" w:date="2020-04-07T17:57:00Z" w:id="574"/>
          <w:rFonts w:eastAsia="Arial" w:cs="Arial"/>
          <w:szCs w:val="22"/>
        </w:rPr>
      </w:pPr>
      <w:ins w:author="Dunn, Julia (NIH/NIMH) [F]" w:date="2020-04-07T17:57:00Z" w:id="575">
        <w:r w:rsidRPr="00383729">
          <w:rPr>
            <w:rFonts w:eastAsia="Arial" w:cs="Arial"/>
            <w:szCs w:val="22"/>
          </w:rPr>
          <w:t>Once a week</w:t>
        </w:r>
      </w:ins>
    </w:p>
    <w:p w:rsidR="006662EB" w:rsidP="006662EB" w:rsidRDefault="006662EB" w14:paraId="31790B87" w14:textId="77777777">
      <w:pPr>
        <w:numPr>
          <w:ilvl w:val="1"/>
          <w:numId w:val="11"/>
        </w:numPr>
        <w:rPr>
          <w:ins w:author="Dunn, Julia (NIH/NIMH) [F]" w:date="2020-04-07T17:57:00Z" w:id="576"/>
          <w:rFonts w:eastAsia="Arial" w:cs="Arial"/>
          <w:szCs w:val="22"/>
        </w:rPr>
      </w:pPr>
      <w:ins w:author="Dunn, Julia (NIH/NIMH) [F]" w:date="2020-04-07T17:57:00Z" w:id="577">
        <w:r w:rsidRPr="00383729">
          <w:rPr>
            <w:rFonts w:eastAsia="Arial" w:cs="Arial"/>
            <w:szCs w:val="22"/>
          </w:rPr>
          <w:t>Several times a week</w:t>
        </w:r>
      </w:ins>
    </w:p>
    <w:p w:rsidR="006662EB" w:rsidP="006662EB" w:rsidRDefault="006662EB" w14:paraId="0BBC0F8A" w14:textId="77777777">
      <w:pPr>
        <w:numPr>
          <w:ilvl w:val="1"/>
          <w:numId w:val="11"/>
        </w:numPr>
        <w:rPr>
          <w:ins w:author="Dunn, Julia (NIH/NIMH) [F]" w:date="2020-04-07T17:57:00Z" w:id="578"/>
          <w:rFonts w:eastAsia="Arial" w:cs="Arial"/>
          <w:szCs w:val="22"/>
        </w:rPr>
      </w:pPr>
      <w:ins w:author="Dunn, Julia (NIH/NIMH) [F]" w:date="2020-04-07T17:57:00Z" w:id="579">
        <w:r>
          <w:rPr>
            <w:rFonts w:eastAsia="Arial" w:cs="Arial"/>
            <w:szCs w:val="22"/>
          </w:rPr>
          <w:t>Once a day</w:t>
        </w:r>
      </w:ins>
    </w:p>
    <w:p w:rsidRPr="00383729" w:rsidR="006662EB" w:rsidP="006662EB" w:rsidRDefault="006662EB" w14:paraId="48ACDE46" w14:textId="77777777">
      <w:pPr>
        <w:numPr>
          <w:ilvl w:val="1"/>
          <w:numId w:val="11"/>
        </w:numPr>
        <w:rPr>
          <w:ins w:author="Dunn, Julia (NIH/NIMH) [F]" w:date="2020-04-07T17:57:00Z" w:id="580"/>
          <w:rFonts w:eastAsia="Arial" w:cs="Arial"/>
          <w:szCs w:val="22"/>
        </w:rPr>
      </w:pPr>
      <w:ins w:author="Dunn, Julia (NIH/NIMH) [F]" w:date="2020-04-07T17:57:00Z" w:id="581">
        <w:r>
          <w:rPr>
            <w:rFonts w:eastAsia="Arial" w:cs="Arial"/>
            <w:szCs w:val="22"/>
          </w:rPr>
          <w:t>More than once a day</w:t>
        </w:r>
      </w:ins>
    </w:p>
    <w:p w:rsidRPr="00072ED7" w:rsidR="00806436" w:rsidDel="0038003E" w:rsidP="00766DF3" w:rsidRDefault="008F424E" w14:paraId="0000017B" w14:textId="10B457FE">
      <w:pPr>
        <w:numPr>
          <w:ilvl w:val="1"/>
          <w:numId w:val="11"/>
        </w:numPr>
        <w:rPr>
          <w:del w:author="Dunn, Julia (NIH/NIMH) [F]" w:date="2020-04-06T16:20:00Z" w:id="582"/>
          <w:rFonts w:eastAsia="Arial" w:cs="Arial"/>
          <w:szCs w:val="22"/>
        </w:rPr>
      </w:pPr>
      <w:del w:author="Dunn, Julia (NIH/NIMH) [F]" w:date="2020-04-06T16:20:00Z" w:id="583">
        <w:r w:rsidRPr="00072ED7" w:rsidDel="0038003E">
          <w:rPr>
            <w:rFonts w:eastAsia="Arial" w:cs="Arial"/>
            <w:szCs w:val="22"/>
          </w:rPr>
          <w:delText>Not at all</w:delText>
        </w:r>
      </w:del>
    </w:p>
    <w:p w:rsidRPr="00072ED7" w:rsidR="00806436" w:rsidDel="0038003E" w:rsidP="00766DF3" w:rsidRDefault="008F424E" w14:paraId="0000017C" w14:textId="3184F03B">
      <w:pPr>
        <w:numPr>
          <w:ilvl w:val="1"/>
          <w:numId w:val="11"/>
        </w:numPr>
        <w:rPr>
          <w:del w:author="Dunn, Julia (NIH/NIMH) [F]" w:date="2020-04-06T16:20:00Z" w:id="584"/>
          <w:rFonts w:eastAsia="Arial" w:cs="Arial"/>
          <w:szCs w:val="22"/>
        </w:rPr>
      </w:pPr>
      <w:del w:author="Dunn, Julia (NIH/NIMH) [F]" w:date="2020-04-06T16:20:00Z" w:id="585">
        <w:r w:rsidRPr="00072ED7" w:rsidDel="0038003E">
          <w:rPr>
            <w:rFonts w:eastAsia="Arial" w:cs="Arial"/>
            <w:szCs w:val="22"/>
          </w:rPr>
          <w:delText>Rarely</w:delText>
        </w:r>
      </w:del>
    </w:p>
    <w:p w:rsidRPr="00072ED7" w:rsidR="00806436" w:rsidDel="0038003E" w:rsidP="00766DF3" w:rsidRDefault="008F424E" w14:paraId="0000017D" w14:textId="40FD0A08">
      <w:pPr>
        <w:numPr>
          <w:ilvl w:val="1"/>
          <w:numId w:val="11"/>
        </w:numPr>
        <w:rPr>
          <w:del w:author="Dunn, Julia (NIH/NIMH) [F]" w:date="2020-04-06T16:20:00Z" w:id="586"/>
          <w:rFonts w:eastAsia="Arial" w:cs="Arial"/>
          <w:szCs w:val="22"/>
        </w:rPr>
      </w:pPr>
      <w:del w:author="Dunn, Julia (NIH/NIMH) [F]" w:date="2020-04-06T16:20:00Z" w:id="587">
        <w:r w:rsidRPr="00072ED7" w:rsidDel="0038003E">
          <w:rPr>
            <w:rFonts w:eastAsia="Arial" w:cs="Arial"/>
            <w:szCs w:val="22"/>
          </w:rPr>
          <w:delText>Occasionally</w:delText>
        </w:r>
      </w:del>
    </w:p>
    <w:p w:rsidRPr="00072ED7" w:rsidR="00806436" w:rsidDel="0038003E" w:rsidP="00766DF3" w:rsidRDefault="008F424E" w14:paraId="0000017E" w14:textId="53A75536">
      <w:pPr>
        <w:numPr>
          <w:ilvl w:val="1"/>
          <w:numId w:val="11"/>
        </w:numPr>
        <w:rPr>
          <w:del w:author="Dunn, Julia (NIH/NIMH) [F]" w:date="2020-04-06T16:20:00Z" w:id="588"/>
          <w:rFonts w:eastAsia="Arial" w:cs="Arial"/>
          <w:szCs w:val="22"/>
        </w:rPr>
      </w:pPr>
      <w:del w:author="Dunn, Julia (NIH/NIMH) [F]" w:date="2020-04-06T16:20:00Z" w:id="589">
        <w:r w:rsidRPr="00072ED7" w:rsidDel="0038003E">
          <w:rPr>
            <w:rFonts w:eastAsia="Arial" w:cs="Arial"/>
            <w:szCs w:val="22"/>
          </w:rPr>
          <w:delText>Often</w:delText>
        </w:r>
      </w:del>
    </w:p>
    <w:p w:rsidRPr="00072ED7" w:rsidR="00806436" w:rsidDel="0038003E" w:rsidP="00766DF3" w:rsidRDefault="008F424E" w14:paraId="000001F5" w14:textId="31941950">
      <w:pPr>
        <w:numPr>
          <w:ilvl w:val="1"/>
          <w:numId w:val="11"/>
        </w:numPr>
        <w:spacing w:after="240"/>
        <w:rPr>
          <w:del w:author="Dunn, Julia (NIH/NIMH) [F]" w:date="2020-04-06T16:20:00Z" w:id="590"/>
          <w:rFonts w:eastAsia="Arial" w:cs="Arial"/>
          <w:szCs w:val="22"/>
        </w:rPr>
      </w:pPr>
      <w:del w:author="Dunn, Julia (NIH/NIMH) [F]" w:date="2020-04-06T16:20:00Z" w:id="591">
        <w:r w:rsidRPr="00072ED7" w:rsidDel="0038003E">
          <w:rPr>
            <w:rFonts w:eastAsia="Arial" w:cs="Arial"/>
            <w:szCs w:val="22"/>
          </w:rPr>
          <w:delText>Regularly</w:delText>
        </w:r>
        <w:bookmarkStart w:name="_heading=h.n9213zgx5apm" w:colFirst="0" w:colLast="0" w:id="592"/>
        <w:bookmarkEnd w:id="592"/>
      </w:del>
    </w:p>
    <w:p w:rsidRPr="00072ED7" w:rsidR="00806436" w:rsidDel="005F61B0" w:rsidRDefault="00806436" w14:paraId="000001F6" w14:textId="77777777">
      <w:pPr>
        <w:ind w:left="1440"/>
        <w:rPr>
          <w:del w:author="Dunn, Julia (NIH/NIMH) [F]" w:date="2020-04-06T18:19:00Z" w:id="593"/>
          <w:rFonts w:eastAsia="Arial" w:cs="Arial"/>
          <w:szCs w:val="22"/>
          <w:highlight w:val="white"/>
        </w:rPr>
      </w:pPr>
    </w:p>
    <w:p w:rsidRPr="00B21FB8" w:rsidR="00593905" w:rsidRDefault="00593905" w14:paraId="789DD9E6" w14:textId="77777777">
      <w:pPr>
        <w:rPr>
          <w:rFonts w:cs="Arial" w:eastAsiaTheme="majorEastAsia"/>
          <w:b/>
          <w:sz w:val="28"/>
          <w:szCs w:val="28"/>
        </w:rPr>
      </w:pPr>
      <w:del w:author="Dunn, Julia (NIH/NIMH) [F]" w:date="2020-04-06T18:19:00Z" w:id="594">
        <w:r w:rsidRPr="00B21FB8" w:rsidDel="005F61B0">
          <w:rPr>
            <w:rFonts w:cs="Arial"/>
            <w:sz w:val="28"/>
            <w:szCs w:val="28"/>
          </w:rPr>
          <w:br w:type="page"/>
        </w:r>
      </w:del>
    </w:p>
    <w:p w:rsidRPr="00FA683F" w:rsidR="00CF7D7A" w:rsidP="00CF7D7A" w:rsidRDefault="00CF7D7A" w14:paraId="09079F7E" w14:textId="0657FD52">
      <w:pPr>
        <w:pStyle w:val="Heading2"/>
        <w:rPr>
          <w:rFonts w:cs="Arial"/>
          <w:b w:val="0"/>
          <w:sz w:val="28"/>
          <w:szCs w:val="28"/>
        </w:rPr>
      </w:pPr>
      <w:r w:rsidRPr="00FA683F">
        <w:rPr>
          <w:rFonts w:cs="Arial"/>
          <w:sz w:val="28"/>
          <w:szCs w:val="28"/>
        </w:rPr>
        <w:t>DAILY BEHAVIORS (PAST TWO WEEKS)</w:t>
      </w:r>
    </w:p>
    <w:p w:rsidRPr="00FA683F" w:rsidR="00766DF3" w:rsidP="00766DF3" w:rsidRDefault="00766DF3" w14:paraId="4615754E" w14:textId="77777777">
      <w:pPr>
        <w:pStyle w:val="Heading2"/>
        <w:rPr>
          <w:rFonts w:cs="Arial"/>
        </w:rPr>
      </w:pPr>
    </w:p>
    <w:p w:rsidRPr="00476CFE" w:rsidR="00766DF3" w:rsidP="00766DF3" w:rsidRDefault="00766DF3" w14:paraId="5566F5A5" w14:textId="6E1E8594">
      <w:pPr>
        <w:pStyle w:val="Heading2"/>
        <w:rPr>
          <w:rFonts w:cs="Arial"/>
          <w:bCs/>
          <w:rPrChange w:author="Dunn, Julia (NIH/NIMH) [F]" w:date="2020-04-08T15:16:00Z" w:id="595">
            <w:rPr>
              <w:rFonts w:cs="Arial"/>
              <w:b w:val="0"/>
            </w:rPr>
          </w:rPrChange>
        </w:rPr>
      </w:pPr>
      <w:r w:rsidRPr="00476CFE">
        <w:rPr>
          <w:rFonts w:eastAsia="Arial" w:cs="Arial"/>
          <w:bCs/>
          <w:sz w:val="22"/>
          <w:szCs w:val="22"/>
          <w:rPrChange w:author="Dunn, Julia (NIH/NIMH) [F]" w:date="2020-04-08T15:16:00Z" w:id="596">
            <w:rPr>
              <w:rFonts w:eastAsia="Arial" w:cs="Arial"/>
              <w:b w:val="0"/>
              <w:sz w:val="22"/>
              <w:szCs w:val="22"/>
            </w:rPr>
          </w:rPrChange>
        </w:rPr>
        <w:t xml:space="preserve">During the </w:t>
      </w:r>
      <w:r w:rsidRPr="00D65B4E">
        <w:rPr>
          <w:rFonts w:eastAsia="Arial" w:cs="Arial"/>
          <w:bCs/>
          <w:sz w:val="22"/>
          <w:szCs w:val="22"/>
          <w:u w:val="single"/>
        </w:rPr>
        <w:t>PAST TWO WEEKS</w:t>
      </w:r>
      <w:r w:rsidRPr="00476CFE">
        <w:rPr>
          <w:rFonts w:eastAsia="Arial" w:cs="Arial"/>
          <w:bCs/>
          <w:sz w:val="22"/>
          <w:szCs w:val="22"/>
          <w:rPrChange w:author="Dunn, Julia (NIH/NIMH) [F]" w:date="2020-04-08T15:16:00Z" w:id="597">
            <w:rPr>
              <w:rFonts w:eastAsia="Arial" w:cs="Arial"/>
              <w:b w:val="0"/>
              <w:sz w:val="22"/>
              <w:szCs w:val="22"/>
            </w:rPr>
          </w:rPrChange>
        </w:rPr>
        <w:t>:</w:t>
      </w:r>
    </w:p>
    <w:p w:rsidRPr="009925CD" w:rsidR="00F75198" w:rsidRDefault="00F75198" w14:paraId="58B69F56" w14:textId="0591031B">
      <w:pPr>
        <w:numPr>
          <w:ilvl w:val="0"/>
          <w:numId w:val="11"/>
        </w:numPr>
        <w:spacing w:before="240"/>
        <w:rPr>
          <w:ins w:author="Dunn, Julia (NIH/NIMH) [F]" w:date="2020-04-06T16:21:00Z" w:id="598"/>
          <w:rFonts w:cs="Arial"/>
          <w:b/>
          <w:bCs/>
          <w:szCs w:val="22"/>
          <w:rPrChange w:author="Dunn, Julia (NIH/NIMH) [F]" w:date="2020-04-06T17:54:00Z" w:id="599">
            <w:rPr>
              <w:ins w:author="Dunn, Julia (NIH/NIMH) [F]" w:date="2020-04-06T16:21:00Z" w:id="600"/>
              <w:rFonts w:cs="Arial"/>
              <w:szCs w:val="22"/>
            </w:rPr>
          </w:rPrChange>
        </w:rPr>
        <w:pPrChange w:author="Dunn, Julia (NIH/NIMH) [F]" w:date="2020-04-06T16:21:00Z" w:id="601">
          <w:pPr>
            <w:numPr>
              <w:numId w:val="41"/>
            </w:numPr>
            <w:spacing w:before="240"/>
            <w:ind w:left="720" w:hanging="360"/>
          </w:pPr>
        </w:pPrChange>
      </w:pPr>
      <w:ins w:author="Dunn, Julia (NIH/NIMH) [F]" w:date="2020-04-06T16:21:00Z" w:id="602">
        <w:r w:rsidRPr="009925CD">
          <w:rPr>
            <w:rFonts w:cs="Arial"/>
            <w:b/>
            <w:bCs/>
            <w:szCs w:val="22"/>
            <w:rPrChange w:author="Dunn, Julia (NIH/NIMH) [F]" w:date="2020-04-06T17:54:00Z" w:id="603">
              <w:rPr>
                <w:rFonts w:cs="Arial"/>
                <w:szCs w:val="22"/>
              </w:rPr>
            </w:rPrChange>
          </w:rPr>
          <w:t xml:space="preserve">… </w:t>
        </w:r>
      </w:ins>
      <w:ins w:author="Dunn, Julia (NIH/NIMH) [F]" w:date="2020-04-06T17:54:00Z" w:id="604">
        <w:r w:rsidR="009925CD">
          <w:rPr>
            <w:rFonts w:cs="Arial"/>
            <w:b/>
            <w:bCs/>
            <w:szCs w:val="22"/>
          </w:rPr>
          <w:t>o</w:t>
        </w:r>
      </w:ins>
      <w:ins w:author="Dunn, Julia (NIH/NIMH) [F]" w:date="2020-04-06T16:21:00Z" w:id="605">
        <w:r w:rsidRPr="009925CD">
          <w:rPr>
            <w:rFonts w:cs="Arial"/>
            <w:b/>
            <w:bCs/>
            <w:szCs w:val="22"/>
            <w:rPrChange w:author="Dunn, Julia (NIH/NIMH) [F]" w:date="2020-04-06T17:54:00Z" w:id="606">
              <w:rPr>
                <w:rFonts w:cs="Arial"/>
                <w:szCs w:val="22"/>
              </w:rPr>
            </w:rPrChange>
          </w:rPr>
          <w:t>n average, what time did you go to bed on WEEKDAYS?</w:t>
        </w:r>
      </w:ins>
    </w:p>
    <w:p w:rsidRPr="00072ED7" w:rsidR="00F75198" w:rsidRDefault="00F75198" w14:paraId="710B8EB1" w14:textId="77777777">
      <w:pPr>
        <w:numPr>
          <w:ilvl w:val="1"/>
          <w:numId w:val="11"/>
        </w:numPr>
        <w:rPr>
          <w:ins w:author="Dunn, Julia (NIH/NIMH) [F]" w:date="2020-04-06T16:21:00Z" w:id="607"/>
          <w:rFonts w:cs="Arial"/>
          <w:szCs w:val="22"/>
        </w:rPr>
        <w:pPrChange w:author="Dunn, Julia (NIH/NIMH) [F]" w:date="2020-04-06T16:21:00Z" w:id="608">
          <w:pPr>
            <w:numPr>
              <w:ilvl w:val="1"/>
              <w:numId w:val="41"/>
            </w:numPr>
            <w:ind w:left="1440" w:hanging="360"/>
          </w:pPr>
        </w:pPrChange>
      </w:pPr>
      <w:ins w:author="Dunn, Julia (NIH/NIMH) [F]" w:date="2020-04-06T16:21:00Z" w:id="609">
        <w:r w:rsidRPr="00072ED7">
          <w:rPr>
            <w:rFonts w:cs="Arial"/>
            <w:szCs w:val="22"/>
          </w:rPr>
          <w:t>Before 9 pm</w:t>
        </w:r>
      </w:ins>
    </w:p>
    <w:p w:rsidRPr="00072ED7" w:rsidR="00F75198" w:rsidRDefault="00F75198" w14:paraId="636DFE15" w14:textId="07B74304">
      <w:pPr>
        <w:numPr>
          <w:ilvl w:val="1"/>
          <w:numId w:val="11"/>
        </w:numPr>
        <w:rPr>
          <w:ins w:author="Dunn, Julia (NIH/NIMH) [F]" w:date="2020-04-06T16:21:00Z" w:id="610"/>
          <w:rFonts w:cs="Arial"/>
          <w:szCs w:val="22"/>
        </w:rPr>
        <w:pPrChange w:author="Dunn, Julia (NIH/NIMH) [F]" w:date="2020-04-06T16:21:00Z" w:id="611">
          <w:pPr>
            <w:numPr>
              <w:ilvl w:val="1"/>
              <w:numId w:val="41"/>
            </w:numPr>
            <w:ind w:left="1440" w:hanging="360"/>
          </w:pPr>
        </w:pPrChange>
      </w:pPr>
      <w:ins w:author="Dunn, Julia (NIH/NIMH) [F]" w:date="2020-04-06T16:21:00Z" w:id="612">
        <w:r w:rsidRPr="00072ED7">
          <w:rPr>
            <w:rFonts w:cs="Arial"/>
            <w:szCs w:val="22"/>
          </w:rPr>
          <w:t>9 pm</w:t>
        </w:r>
      </w:ins>
      <w:ins w:author="Dunn, Julia (NIH/NIMH) [F]" w:date="2020-04-07T22:31:00Z" w:id="613">
        <w:r w:rsidR="00A9774C">
          <w:rPr>
            <w:rFonts w:cs="Arial"/>
            <w:szCs w:val="22"/>
          </w:rPr>
          <w:t>-</w:t>
        </w:r>
      </w:ins>
      <w:ins w:author="Dunn, Julia (NIH/NIMH) [F]" w:date="2020-04-06T16:21:00Z" w:id="614">
        <w:r w:rsidRPr="00072ED7">
          <w:rPr>
            <w:rFonts w:cs="Arial"/>
            <w:szCs w:val="22"/>
          </w:rPr>
          <w:t>11 pm</w:t>
        </w:r>
      </w:ins>
    </w:p>
    <w:p w:rsidRPr="00072ED7" w:rsidR="00F75198" w:rsidRDefault="00F75198" w14:paraId="0DB9471F" w14:textId="54E56E9F">
      <w:pPr>
        <w:numPr>
          <w:ilvl w:val="1"/>
          <w:numId w:val="11"/>
        </w:numPr>
        <w:rPr>
          <w:ins w:author="Dunn, Julia (NIH/NIMH) [F]" w:date="2020-04-06T16:21:00Z" w:id="615"/>
          <w:rFonts w:cs="Arial"/>
          <w:szCs w:val="22"/>
        </w:rPr>
        <w:pPrChange w:author="Dunn, Julia (NIH/NIMH) [F]" w:date="2020-04-06T16:21:00Z" w:id="616">
          <w:pPr>
            <w:numPr>
              <w:ilvl w:val="1"/>
              <w:numId w:val="41"/>
            </w:numPr>
            <w:ind w:left="1440" w:hanging="360"/>
          </w:pPr>
        </w:pPrChange>
      </w:pPr>
      <w:ins w:author="Dunn, Julia (NIH/NIMH) [F]" w:date="2020-04-06T16:21:00Z" w:id="617">
        <w:r w:rsidRPr="00072ED7">
          <w:rPr>
            <w:rFonts w:cs="Arial"/>
            <w:szCs w:val="22"/>
          </w:rPr>
          <w:t>11 pm</w:t>
        </w:r>
      </w:ins>
      <w:ins w:author="Dunn, Julia (NIH/NIMH) [F]" w:date="2020-04-07T22:31:00Z" w:id="618">
        <w:r w:rsidR="00A9774C">
          <w:rPr>
            <w:rFonts w:cs="Arial"/>
            <w:szCs w:val="22"/>
          </w:rPr>
          <w:t>-</w:t>
        </w:r>
      </w:ins>
      <w:ins w:author="Dunn, Julia (NIH/NIMH) [F]" w:date="2020-04-06T16:21:00Z" w:id="619">
        <w:r w:rsidRPr="00072ED7">
          <w:rPr>
            <w:rFonts w:cs="Arial"/>
            <w:szCs w:val="22"/>
          </w:rPr>
          <w:t>1 am</w:t>
        </w:r>
      </w:ins>
    </w:p>
    <w:p w:rsidRPr="00072ED7" w:rsidR="00F75198" w:rsidRDefault="00F75198" w14:paraId="17EA1B6C" w14:textId="77777777">
      <w:pPr>
        <w:numPr>
          <w:ilvl w:val="1"/>
          <w:numId w:val="11"/>
        </w:numPr>
        <w:rPr>
          <w:ins w:author="Dunn, Julia (NIH/NIMH) [F]" w:date="2020-04-06T16:21:00Z" w:id="620"/>
          <w:rFonts w:cs="Arial"/>
          <w:szCs w:val="22"/>
        </w:rPr>
        <w:pPrChange w:author="Dunn, Julia (NIH/NIMH) [F]" w:date="2020-04-06T16:21:00Z" w:id="621">
          <w:pPr>
            <w:numPr>
              <w:ilvl w:val="1"/>
              <w:numId w:val="41"/>
            </w:numPr>
            <w:ind w:left="1440" w:hanging="360"/>
          </w:pPr>
        </w:pPrChange>
      </w:pPr>
      <w:ins w:author="Dunn, Julia (NIH/NIMH) [F]" w:date="2020-04-06T16:21:00Z" w:id="622">
        <w:r w:rsidRPr="00072ED7">
          <w:rPr>
            <w:rFonts w:cs="Arial"/>
            <w:szCs w:val="22"/>
          </w:rPr>
          <w:t>After 1 am</w:t>
        </w:r>
      </w:ins>
    </w:p>
    <w:p w:rsidRPr="009925CD" w:rsidR="00F75198" w:rsidRDefault="00F75198" w14:paraId="0B2AC9B1" w14:textId="292F2C3A">
      <w:pPr>
        <w:numPr>
          <w:ilvl w:val="0"/>
          <w:numId w:val="11"/>
        </w:numPr>
        <w:spacing w:before="240"/>
        <w:rPr>
          <w:ins w:author="Dunn, Julia (NIH/NIMH) [F]" w:date="2020-04-06T16:21:00Z" w:id="623"/>
          <w:rFonts w:cs="Arial"/>
          <w:b/>
          <w:bCs/>
          <w:szCs w:val="22"/>
          <w:rPrChange w:author="Dunn, Julia (NIH/NIMH) [F]" w:date="2020-04-06T17:54:00Z" w:id="624">
            <w:rPr>
              <w:ins w:author="Dunn, Julia (NIH/NIMH) [F]" w:date="2020-04-06T16:21:00Z" w:id="625"/>
              <w:rFonts w:cs="Arial"/>
              <w:szCs w:val="22"/>
            </w:rPr>
          </w:rPrChange>
        </w:rPr>
        <w:pPrChange w:author="Dunn, Julia (NIH/NIMH) [F]" w:date="2020-04-06T16:21:00Z" w:id="626">
          <w:pPr>
            <w:numPr>
              <w:numId w:val="41"/>
            </w:numPr>
            <w:spacing w:before="240"/>
            <w:ind w:left="720" w:hanging="360"/>
          </w:pPr>
        </w:pPrChange>
      </w:pPr>
      <w:ins w:author="Dunn, Julia (NIH/NIMH) [F]" w:date="2020-04-06T16:21:00Z" w:id="627">
        <w:r w:rsidRPr="009925CD">
          <w:rPr>
            <w:rFonts w:cs="Arial"/>
            <w:b/>
            <w:bCs/>
            <w:szCs w:val="22"/>
            <w:rPrChange w:author="Dunn, Julia (NIH/NIMH) [F]" w:date="2020-04-06T17:54:00Z" w:id="628">
              <w:rPr>
                <w:rFonts w:cs="Arial"/>
                <w:szCs w:val="22"/>
              </w:rPr>
            </w:rPrChange>
          </w:rPr>
          <w:t xml:space="preserve">… </w:t>
        </w:r>
      </w:ins>
      <w:ins w:author="Dunn, Julia (NIH/NIMH) [F]" w:date="2020-04-06T17:54:00Z" w:id="629">
        <w:r w:rsidRPr="009925CD" w:rsidR="009925CD">
          <w:rPr>
            <w:rFonts w:cs="Arial"/>
            <w:b/>
            <w:bCs/>
            <w:szCs w:val="22"/>
            <w:rPrChange w:author="Dunn, Julia (NIH/NIMH) [F]" w:date="2020-04-06T17:54:00Z" w:id="630">
              <w:rPr>
                <w:rFonts w:cs="Arial"/>
                <w:szCs w:val="22"/>
              </w:rPr>
            </w:rPrChange>
          </w:rPr>
          <w:t>o</w:t>
        </w:r>
      </w:ins>
      <w:ins w:author="Dunn, Julia (NIH/NIMH) [F]" w:date="2020-04-06T16:21:00Z" w:id="631">
        <w:r w:rsidRPr="009925CD">
          <w:rPr>
            <w:rFonts w:cs="Arial"/>
            <w:b/>
            <w:bCs/>
            <w:szCs w:val="22"/>
            <w:rPrChange w:author="Dunn, Julia (NIH/NIMH) [F]" w:date="2020-04-06T17:54:00Z" w:id="632">
              <w:rPr>
                <w:rFonts w:cs="Arial"/>
                <w:szCs w:val="22"/>
              </w:rPr>
            </w:rPrChange>
          </w:rPr>
          <w:t>n average, what time did you go to bed on WEEKENDS?</w:t>
        </w:r>
      </w:ins>
    </w:p>
    <w:p w:rsidRPr="00072ED7" w:rsidR="00F75198" w:rsidRDefault="00F75198" w14:paraId="03883B69" w14:textId="77777777">
      <w:pPr>
        <w:numPr>
          <w:ilvl w:val="1"/>
          <w:numId w:val="11"/>
        </w:numPr>
        <w:rPr>
          <w:ins w:author="Dunn, Julia (NIH/NIMH) [F]" w:date="2020-04-06T16:21:00Z" w:id="633"/>
          <w:rFonts w:cs="Arial"/>
          <w:szCs w:val="22"/>
        </w:rPr>
        <w:pPrChange w:author="Dunn, Julia (NIH/NIMH) [F]" w:date="2020-04-06T16:21:00Z" w:id="634">
          <w:pPr>
            <w:numPr>
              <w:ilvl w:val="1"/>
              <w:numId w:val="41"/>
            </w:numPr>
            <w:ind w:left="1440" w:hanging="360"/>
          </w:pPr>
        </w:pPrChange>
      </w:pPr>
      <w:ins w:author="Dunn, Julia (NIH/NIMH) [F]" w:date="2020-04-06T16:21:00Z" w:id="635">
        <w:r w:rsidRPr="00072ED7">
          <w:rPr>
            <w:rFonts w:cs="Arial"/>
            <w:szCs w:val="22"/>
          </w:rPr>
          <w:t>Before 9 pm</w:t>
        </w:r>
      </w:ins>
    </w:p>
    <w:p w:rsidRPr="00072ED7" w:rsidR="00F75198" w:rsidRDefault="00F75198" w14:paraId="1C5BCFC9" w14:textId="307820DD">
      <w:pPr>
        <w:numPr>
          <w:ilvl w:val="1"/>
          <w:numId w:val="11"/>
        </w:numPr>
        <w:rPr>
          <w:ins w:author="Dunn, Julia (NIH/NIMH) [F]" w:date="2020-04-06T16:21:00Z" w:id="636"/>
          <w:rFonts w:cs="Arial"/>
          <w:szCs w:val="22"/>
        </w:rPr>
        <w:pPrChange w:author="Dunn, Julia (NIH/NIMH) [F]" w:date="2020-04-06T16:21:00Z" w:id="637">
          <w:pPr>
            <w:numPr>
              <w:ilvl w:val="1"/>
              <w:numId w:val="41"/>
            </w:numPr>
            <w:ind w:left="1440" w:hanging="360"/>
          </w:pPr>
        </w:pPrChange>
      </w:pPr>
      <w:ins w:author="Dunn, Julia (NIH/NIMH) [F]" w:date="2020-04-06T16:21:00Z" w:id="638">
        <w:r w:rsidRPr="00072ED7">
          <w:rPr>
            <w:rFonts w:cs="Arial"/>
            <w:szCs w:val="22"/>
          </w:rPr>
          <w:t>9 pm</w:t>
        </w:r>
      </w:ins>
      <w:ins w:author="Dunn, Julia (NIH/NIMH) [F]" w:date="2020-04-07T22:31:00Z" w:id="639">
        <w:r w:rsidR="00A9774C">
          <w:rPr>
            <w:rFonts w:cs="Arial"/>
            <w:szCs w:val="22"/>
          </w:rPr>
          <w:t>-</w:t>
        </w:r>
      </w:ins>
      <w:ins w:author="Dunn, Julia (NIH/NIMH) [F]" w:date="2020-04-06T16:21:00Z" w:id="640">
        <w:r w:rsidRPr="00072ED7">
          <w:rPr>
            <w:rFonts w:cs="Arial"/>
            <w:szCs w:val="22"/>
          </w:rPr>
          <w:t>11 pm</w:t>
        </w:r>
      </w:ins>
    </w:p>
    <w:p w:rsidRPr="00072ED7" w:rsidR="00F75198" w:rsidRDefault="00F75198" w14:paraId="093F250B" w14:textId="6B3558EA">
      <w:pPr>
        <w:numPr>
          <w:ilvl w:val="1"/>
          <w:numId w:val="11"/>
        </w:numPr>
        <w:rPr>
          <w:ins w:author="Dunn, Julia (NIH/NIMH) [F]" w:date="2020-04-06T16:21:00Z" w:id="641"/>
          <w:rFonts w:cs="Arial"/>
          <w:szCs w:val="22"/>
        </w:rPr>
        <w:pPrChange w:author="Dunn, Julia (NIH/NIMH) [F]" w:date="2020-04-06T16:21:00Z" w:id="642">
          <w:pPr>
            <w:numPr>
              <w:ilvl w:val="1"/>
              <w:numId w:val="41"/>
            </w:numPr>
            <w:ind w:left="1440" w:hanging="360"/>
          </w:pPr>
        </w:pPrChange>
      </w:pPr>
      <w:ins w:author="Dunn, Julia (NIH/NIMH) [F]" w:date="2020-04-06T16:21:00Z" w:id="643">
        <w:r w:rsidRPr="00072ED7">
          <w:rPr>
            <w:rFonts w:cs="Arial"/>
            <w:szCs w:val="22"/>
          </w:rPr>
          <w:t>11 pm</w:t>
        </w:r>
      </w:ins>
      <w:ins w:author="Dunn, Julia (NIH/NIMH) [F]" w:date="2020-04-07T22:31:00Z" w:id="644">
        <w:r w:rsidR="00A9774C">
          <w:rPr>
            <w:rFonts w:cs="Arial"/>
            <w:szCs w:val="22"/>
          </w:rPr>
          <w:t>-</w:t>
        </w:r>
      </w:ins>
      <w:ins w:author="Dunn, Julia (NIH/NIMH) [F]" w:date="2020-04-06T16:21:00Z" w:id="645">
        <w:r w:rsidRPr="00072ED7">
          <w:rPr>
            <w:rFonts w:cs="Arial"/>
            <w:szCs w:val="22"/>
          </w:rPr>
          <w:t>1 am</w:t>
        </w:r>
      </w:ins>
    </w:p>
    <w:p w:rsidRPr="00072ED7" w:rsidR="00F75198" w:rsidRDefault="00F75198" w14:paraId="1665C155" w14:textId="1A819BF6">
      <w:pPr>
        <w:numPr>
          <w:ilvl w:val="1"/>
          <w:numId w:val="11"/>
        </w:numPr>
        <w:rPr>
          <w:ins w:author="Dunn, Julia (NIH/NIMH) [F]" w:date="2020-04-06T16:21:00Z" w:id="646"/>
          <w:rFonts w:cs="Arial"/>
          <w:szCs w:val="22"/>
          <w:rPrChange w:author="Dunn, Julia (NIH/NIMH) [F]" w:date="2020-04-06T17:50:00Z" w:id="647">
            <w:rPr>
              <w:ins w:author="Dunn, Julia (NIH/NIMH) [F]" w:date="2020-04-06T16:21:00Z" w:id="648"/>
              <w:rFonts w:eastAsia="Arial" w:cs="Arial"/>
              <w:b/>
              <w:bCs/>
              <w:szCs w:val="22"/>
            </w:rPr>
          </w:rPrChange>
        </w:rPr>
        <w:pPrChange w:author="Dunn, Julia (NIH/NIMH) [F]" w:date="2020-04-06T16:21:00Z" w:id="649">
          <w:pPr>
            <w:numPr>
              <w:numId w:val="41"/>
            </w:numPr>
            <w:spacing w:before="240"/>
            <w:ind w:left="720" w:hanging="360"/>
          </w:pPr>
        </w:pPrChange>
      </w:pPr>
      <w:ins w:author="Dunn, Julia (NIH/NIMH) [F]" w:date="2020-04-06T16:21:00Z" w:id="650">
        <w:r w:rsidRPr="00072ED7">
          <w:rPr>
            <w:rFonts w:cs="Arial"/>
            <w:szCs w:val="22"/>
          </w:rPr>
          <w:t>After 1 am</w:t>
        </w:r>
      </w:ins>
    </w:p>
    <w:p w:rsidRPr="00B21FB8" w:rsidR="00EC058E" w:rsidP="00EC058E" w:rsidRDefault="00EC058E" w14:paraId="6342A7DE" w14:textId="77777777">
      <w:pPr>
        <w:numPr>
          <w:ilvl w:val="0"/>
          <w:numId w:val="11"/>
        </w:numPr>
        <w:spacing w:before="240"/>
        <w:rPr>
          <w:ins w:author="Dunn, Julia (NIH/NIMH) [F]" w:date="2020-04-06T17:49:00Z" w:id="651"/>
          <w:rFonts w:cs="Arial"/>
          <w:szCs w:val="22"/>
        </w:rPr>
      </w:pPr>
      <w:ins w:author="Dunn, Julia (NIH/NIMH) [F]" w:date="2020-04-06T17:49:00Z" w:id="652">
        <w:r w:rsidRPr="00072ED7">
          <w:rPr>
            <w:rFonts w:eastAsia="Arial" w:cs="Arial"/>
            <w:b/>
            <w:szCs w:val="22"/>
          </w:rPr>
          <w:t>… on average, how many hours per night did you sleep on WEEKDAYS?</w:t>
        </w:r>
      </w:ins>
    </w:p>
    <w:p w:rsidRPr="00072ED7" w:rsidR="00EC058E" w:rsidP="00EC058E" w:rsidRDefault="00EC058E" w14:paraId="0F2ED1CF" w14:textId="77777777">
      <w:pPr>
        <w:numPr>
          <w:ilvl w:val="1"/>
          <w:numId w:val="11"/>
        </w:numPr>
        <w:rPr>
          <w:ins w:author="Dunn, Julia (NIH/NIMH) [F]" w:date="2020-04-06T17:49:00Z" w:id="653"/>
          <w:rFonts w:eastAsia="Arial" w:cs="Arial"/>
          <w:szCs w:val="22"/>
        </w:rPr>
      </w:pPr>
      <w:ins w:author="Dunn, Julia (NIH/NIMH) [F]" w:date="2020-04-06T17:49:00Z" w:id="654">
        <w:r w:rsidRPr="00072ED7">
          <w:rPr>
            <w:rFonts w:eastAsia="Arial" w:cs="Arial"/>
            <w:szCs w:val="22"/>
          </w:rPr>
          <w:t>&lt;6 hours</w:t>
        </w:r>
      </w:ins>
    </w:p>
    <w:p w:rsidRPr="00072ED7" w:rsidR="00EC058E" w:rsidP="00EC058E" w:rsidRDefault="00EC058E" w14:paraId="1233A3BB" w14:textId="77777777">
      <w:pPr>
        <w:numPr>
          <w:ilvl w:val="1"/>
          <w:numId w:val="11"/>
        </w:numPr>
        <w:rPr>
          <w:ins w:author="Dunn, Julia (NIH/NIMH) [F]" w:date="2020-04-06T17:49:00Z" w:id="655"/>
          <w:rFonts w:eastAsia="Arial" w:cs="Arial"/>
          <w:szCs w:val="22"/>
        </w:rPr>
      </w:pPr>
      <w:ins w:author="Dunn, Julia (NIH/NIMH) [F]" w:date="2020-04-06T17:49:00Z" w:id="656">
        <w:r w:rsidRPr="00072ED7">
          <w:rPr>
            <w:rFonts w:eastAsia="Arial" w:cs="Arial"/>
            <w:szCs w:val="22"/>
          </w:rPr>
          <w:t>6-8 hours</w:t>
        </w:r>
      </w:ins>
    </w:p>
    <w:p w:rsidRPr="00072ED7" w:rsidR="00EC058E" w:rsidP="00EC058E" w:rsidRDefault="00EC058E" w14:paraId="621CF2E1" w14:textId="77777777">
      <w:pPr>
        <w:numPr>
          <w:ilvl w:val="1"/>
          <w:numId w:val="11"/>
        </w:numPr>
        <w:rPr>
          <w:ins w:author="Dunn, Julia (NIH/NIMH) [F]" w:date="2020-04-06T17:49:00Z" w:id="657"/>
          <w:rFonts w:eastAsia="Arial" w:cs="Arial"/>
          <w:szCs w:val="22"/>
        </w:rPr>
      </w:pPr>
      <w:ins w:author="Dunn, Julia (NIH/NIMH) [F]" w:date="2020-04-06T17:49:00Z" w:id="658">
        <w:r w:rsidRPr="00072ED7">
          <w:rPr>
            <w:rFonts w:eastAsia="Arial" w:cs="Arial"/>
            <w:szCs w:val="22"/>
          </w:rPr>
          <w:t>8-10 hours</w:t>
        </w:r>
      </w:ins>
    </w:p>
    <w:p w:rsidRPr="00072ED7" w:rsidR="00EC058E" w:rsidP="00EC058E" w:rsidRDefault="00EC058E" w14:paraId="0B9E998D" w14:textId="77777777">
      <w:pPr>
        <w:numPr>
          <w:ilvl w:val="1"/>
          <w:numId w:val="11"/>
        </w:numPr>
        <w:rPr>
          <w:ins w:author="Dunn, Julia (NIH/NIMH) [F]" w:date="2020-04-06T17:49:00Z" w:id="659"/>
          <w:rFonts w:eastAsia="Arial" w:cs="Arial"/>
          <w:szCs w:val="22"/>
        </w:rPr>
      </w:pPr>
      <w:ins w:author="Dunn, Julia (NIH/NIMH) [F]" w:date="2020-04-06T17:49:00Z" w:id="660">
        <w:r w:rsidRPr="00072ED7">
          <w:rPr>
            <w:rFonts w:eastAsia="Arial" w:cs="Arial"/>
            <w:szCs w:val="22"/>
          </w:rPr>
          <w:t>&gt;10 hours</w:t>
        </w:r>
      </w:ins>
    </w:p>
    <w:p w:rsidRPr="00B21FB8" w:rsidR="00EC058E" w:rsidP="00EC058E" w:rsidRDefault="00EC058E" w14:paraId="5E757AB5" w14:textId="77777777">
      <w:pPr>
        <w:numPr>
          <w:ilvl w:val="0"/>
          <w:numId w:val="11"/>
        </w:numPr>
        <w:spacing w:before="240"/>
        <w:rPr>
          <w:ins w:author="Dunn, Julia (NIH/NIMH) [F]" w:date="2020-04-06T17:49:00Z" w:id="661"/>
          <w:rFonts w:cs="Arial"/>
          <w:szCs w:val="22"/>
        </w:rPr>
      </w:pPr>
      <w:ins w:author="Dunn, Julia (NIH/NIMH) [F]" w:date="2020-04-06T17:49:00Z" w:id="662">
        <w:r w:rsidRPr="00072ED7">
          <w:rPr>
            <w:rFonts w:eastAsia="Arial" w:cs="Arial"/>
            <w:b/>
            <w:szCs w:val="22"/>
          </w:rPr>
          <w:t>… on average, how many hours per night did you sleep on WEEKENDS?</w:t>
        </w:r>
      </w:ins>
    </w:p>
    <w:p w:rsidRPr="00072ED7" w:rsidR="00EC058E" w:rsidP="00EC058E" w:rsidRDefault="00EC058E" w14:paraId="5BF14C57" w14:textId="77777777">
      <w:pPr>
        <w:numPr>
          <w:ilvl w:val="1"/>
          <w:numId w:val="11"/>
        </w:numPr>
        <w:rPr>
          <w:ins w:author="Dunn, Julia (NIH/NIMH) [F]" w:date="2020-04-06T17:49:00Z" w:id="663"/>
          <w:rFonts w:eastAsia="Arial" w:cs="Arial"/>
          <w:szCs w:val="22"/>
        </w:rPr>
      </w:pPr>
      <w:ins w:author="Dunn, Julia (NIH/NIMH) [F]" w:date="2020-04-06T17:49:00Z" w:id="664">
        <w:r w:rsidRPr="00072ED7">
          <w:rPr>
            <w:rFonts w:eastAsia="Arial" w:cs="Arial"/>
            <w:szCs w:val="22"/>
          </w:rPr>
          <w:t>&lt;6 hours</w:t>
        </w:r>
      </w:ins>
    </w:p>
    <w:p w:rsidRPr="00072ED7" w:rsidR="00EC058E" w:rsidP="00EC058E" w:rsidRDefault="00EC058E" w14:paraId="530A9699" w14:textId="77777777">
      <w:pPr>
        <w:numPr>
          <w:ilvl w:val="1"/>
          <w:numId w:val="11"/>
        </w:numPr>
        <w:rPr>
          <w:ins w:author="Dunn, Julia (NIH/NIMH) [F]" w:date="2020-04-06T17:49:00Z" w:id="665"/>
          <w:rFonts w:eastAsia="Arial" w:cs="Arial"/>
          <w:szCs w:val="22"/>
        </w:rPr>
      </w:pPr>
      <w:ins w:author="Dunn, Julia (NIH/NIMH) [F]" w:date="2020-04-06T17:49:00Z" w:id="666">
        <w:r w:rsidRPr="00072ED7">
          <w:rPr>
            <w:rFonts w:eastAsia="Arial" w:cs="Arial"/>
            <w:szCs w:val="22"/>
          </w:rPr>
          <w:t>6-8 hours</w:t>
        </w:r>
      </w:ins>
    </w:p>
    <w:p w:rsidRPr="00072ED7" w:rsidR="00EC058E" w:rsidP="00EC058E" w:rsidRDefault="00EC058E" w14:paraId="58404220" w14:textId="77777777">
      <w:pPr>
        <w:numPr>
          <w:ilvl w:val="1"/>
          <w:numId w:val="11"/>
        </w:numPr>
        <w:rPr>
          <w:ins w:author="Dunn, Julia (NIH/NIMH) [F]" w:date="2020-04-06T17:49:00Z" w:id="667"/>
          <w:rFonts w:eastAsia="Arial" w:cs="Arial"/>
          <w:szCs w:val="22"/>
        </w:rPr>
      </w:pPr>
      <w:ins w:author="Dunn, Julia (NIH/NIMH) [F]" w:date="2020-04-06T17:49:00Z" w:id="668">
        <w:r w:rsidRPr="00072ED7">
          <w:rPr>
            <w:rFonts w:eastAsia="Arial" w:cs="Arial"/>
            <w:szCs w:val="22"/>
          </w:rPr>
          <w:t>8-10 hours</w:t>
        </w:r>
      </w:ins>
    </w:p>
    <w:p w:rsidRPr="00072ED7" w:rsidR="00EC058E" w:rsidP="00EC058E" w:rsidRDefault="00EC058E" w14:paraId="34359799" w14:textId="77777777">
      <w:pPr>
        <w:numPr>
          <w:ilvl w:val="1"/>
          <w:numId w:val="11"/>
        </w:numPr>
        <w:rPr>
          <w:ins w:author="Dunn, Julia (NIH/NIMH) [F]" w:date="2020-04-06T17:49:00Z" w:id="669"/>
          <w:rFonts w:eastAsia="Arial" w:cs="Arial"/>
          <w:szCs w:val="22"/>
        </w:rPr>
      </w:pPr>
      <w:ins w:author="Dunn, Julia (NIH/NIMH) [F]" w:date="2020-04-06T17:49:00Z" w:id="670">
        <w:r w:rsidRPr="00072ED7">
          <w:rPr>
            <w:rFonts w:eastAsia="Arial" w:cs="Arial"/>
            <w:szCs w:val="22"/>
          </w:rPr>
          <w:t>&gt;10 hours</w:t>
        </w:r>
      </w:ins>
    </w:p>
    <w:p w:rsidRPr="00B21FB8" w:rsidR="00766DF3" w:rsidDel="00EC058E" w:rsidRDefault="00766DF3" w14:paraId="69EA93CE" w14:textId="71A3078E">
      <w:pPr>
        <w:numPr>
          <w:ilvl w:val="0"/>
          <w:numId w:val="11"/>
        </w:numPr>
        <w:spacing w:before="240"/>
        <w:rPr>
          <w:del w:author="Dunn, Julia (NIH/NIMH) [F]" w:date="2020-04-06T17:49:00Z" w:id="671"/>
          <w:rFonts w:cs="Arial"/>
          <w:szCs w:val="22"/>
        </w:rPr>
        <w:pPrChange w:author="Dunn, Julia (NIH/NIMH) [F]" w:date="2020-04-06T16:21:00Z" w:id="672">
          <w:pPr>
            <w:numPr>
              <w:numId w:val="41"/>
            </w:numPr>
            <w:spacing w:before="240"/>
            <w:ind w:left="720" w:hanging="360"/>
          </w:pPr>
        </w:pPrChange>
      </w:pPr>
      <w:del w:author="Dunn, Julia (NIH/NIMH) [F]" w:date="2020-04-06T17:49:00Z" w:id="673">
        <w:r w:rsidRPr="00072ED7" w:rsidDel="00EC058E">
          <w:rPr>
            <w:rFonts w:eastAsia="Arial" w:cs="Arial"/>
            <w:b/>
            <w:szCs w:val="22"/>
          </w:rPr>
          <w:delText>… how many hours per night did you sleep on average?</w:delText>
        </w:r>
      </w:del>
    </w:p>
    <w:p w:rsidRPr="00072ED7" w:rsidR="00766DF3" w:rsidDel="00EC058E" w:rsidRDefault="00766DF3" w14:paraId="67353002" w14:textId="445C5A7B">
      <w:pPr>
        <w:numPr>
          <w:ilvl w:val="1"/>
          <w:numId w:val="11"/>
        </w:numPr>
        <w:rPr>
          <w:del w:author="Dunn, Julia (NIH/NIMH) [F]" w:date="2020-04-06T17:49:00Z" w:id="674"/>
          <w:rFonts w:eastAsia="Arial" w:cs="Arial"/>
          <w:szCs w:val="22"/>
        </w:rPr>
        <w:pPrChange w:author="Dunn, Julia (NIH/NIMH) [F]" w:date="2020-04-06T16:21:00Z" w:id="675">
          <w:pPr>
            <w:numPr>
              <w:ilvl w:val="1"/>
              <w:numId w:val="41"/>
            </w:numPr>
            <w:ind w:left="1440" w:hanging="360"/>
          </w:pPr>
        </w:pPrChange>
      </w:pPr>
      <w:del w:author="Dunn, Julia (NIH/NIMH) [F]" w:date="2020-04-06T17:49:00Z" w:id="676">
        <w:r w:rsidRPr="00072ED7" w:rsidDel="00EC058E">
          <w:rPr>
            <w:rFonts w:eastAsia="Arial" w:cs="Arial"/>
            <w:szCs w:val="22"/>
          </w:rPr>
          <w:delText>&lt;6 hours</w:delText>
        </w:r>
      </w:del>
    </w:p>
    <w:p w:rsidRPr="00072ED7" w:rsidR="00766DF3" w:rsidDel="00EC058E" w:rsidRDefault="00766DF3" w14:paraId="7E7FA553" w14:textId="77777777">
      <w:pPr>
        <w:numPr>
          <w:ilvl w:val="1"/>
          <w:numId w:val="11"/>
        </w:numPr>
        <w:rPr>
          <w:del w:author="Dunn, Julia (NIH/NIMH) [F]" w:date="2020-04-06T17:49:00Z" w:id="677"/>
          <w:rFonts w:eastAsia="Arial" w:cs="Arial"/>
          <w:szCs w:val="22"/>
        </w:rPr>
        <w:pPrChange w:author="Dunn, Julia (NIH/NIMH) [F]" w:date="2020-04-06T16:21:00Z" w:id="678">
          <w:pPr>
            <w:numPr>
              <w:ilvl w:val="1"/>
              <w:numId w:val="41"/>
            </w:numPr>
            <w:ind w:left="1440" w:hanging="360"/>
          </w:pPr>
        </w:pPrChange>
      </w:pPr>
      <w:del w:author="Dunn, Julia (NIH/NIMH) [F]" w:date="2020-04-06T17:49:00Z" w:id="679">
        <w:r w:rsidRPr="00072ED7" w:rsidDel="00EC058E">
          <w:rPr>
            <w:rFonts w:eastAsia="Arial" w:cs="Arial"/>
            <w:szCs w:val="22"/>
          </w:rPr>
          <w:delText>6-8 hours</w:delText>
        </w:r>
      </w:del>
    </w:p>
    <w:p w:rsidRPr="00072ED7" w:rsidR="00766DF3" w:rsidDel="00EC058E" w:rsidRDefault="00766DF3" w14:paraId="01F650E0" w14:textId="77777777">
      <w:pPr>
        <w:numPr>
          <w:ilvl w:val="1"/>
          <w:numId w:val="11"/>
        </w:numPr>
        <w:rPr>
          <w:del w:author="Dunn, Julia (NIH/NIMH) [F]" w:date="2020-04-06T17:49:00Z" w:id="680"/>
          <w:rFonts w:eastAsia="Arial" w:cs="Arial"/>
          <w:szCs w:val="22"/>
        </w:rPr>
        <w:pPrChange w:author="Dunn, Julia (NIH/NIMH) [F]" w:date="2020-04-06T16:21:00Z" w:id="681">
          <w:pPr>
            <w:numPr>
              <w:ilvl w:val="1"/>
              <w:numId w:val="41"/>
            </w:numPr>
            <w:ind w:left="1440" w:hanging="360"/>
          </w:pPr>
        </w:pPrChange>
      </w:pPr>
      <w:del w:author="Dunn, Julia (NIH/NIMH) [F]" w:date="2020-04-06T17:49:00Z" w:id="682">
        <w:r w:rsidRPr="00072ED7" w:rsidDel="00EC058E">
          <w:rPr>
            <w:rFonts w:eastAsia="Arial" w:cs="Arial"/>
            <w:szCs w:val="22"/>
          </w:rPr>
          <w:delText>8-10 hours</w:delText>
        </w:r>
      </w:del>
    </w:p>
    <w:p w:rsidRPr="00072ED7" w:rsidR="00766DF3" w:rsidDel="00EC058E" w:rsidRDefault="00766DF3" w14:paraId="61894E41" w14:textId="77777777">
      <w:pPr>
        <w:numPr>
          <w:ilvl w:val="1"/>
          <w:numId w:val="11"/>
        </w:numPr>
        <w:rPr>
          <w:del w:author="Dunn, Julia (NIH/NIMH) [F]" w:date="2020-04-06T17:49:00Z" w:id="683"/>
          <w:rFonts w:eastAsia="Arial" w:cs="Arial"/>
          <w:szCs w:val="22"/>
        </w:rPr>
        <w:pPrChange w:author="Dunn, Julia (NIH/NIMH) [F]" w:date="2020-04-06T16:21:00Z" w:id="684">
          <w:pPr>
            <w:numPr>
              <w:ilvl w:val="1"/>
              <w:numId w:val="41"/>
            </w:numPr>
            <w:ind w:left="1440" w:hanging="360"/>
          </w:pPr>
        </w:pPrChange>
      </w:pPr>
      <w:del w:author="Dunn, Julia (NIH/NIMH) [F]" w:date="2020-04-06T17:49:00Z" w:id="685">
        <w:r w:rsidRPr="00072ED7" w:rsidDel="00EC058E">
          <w:rPr>
            <w:rFonts w:eastAsia="Arial" w:cs="Arial"/>
            <w:szCs w:val="22"/>
          </w:rPr>
          <w:delText>&gt;10 hours</w:delText>
        </w:r>
      </w:del>
    </w:p>
    <w:p w:rsidRPr="00072ED7" w:rsidR="00766DF3" w:rsidP="00766DF3" w:rsidRDefault="00766DF3" w14:paraId="6B8C0C3F" w14:textId="77777777">
      <w:pPr>
        <w:ind w:left="1440"/>
        <w:rPr>
          <w:rFonts w:eastAsia="Arial" w:cs="Arial"/>
          <w:szCs w:val="22"/>
        </w:rPr>
      </w:pPr>
    </w:p>
    <w:p w:rsidRPr="00B21FB8" w:rsidR="00766DF3" w:rsidRDefault="00766DF3" w14:paraId="76BECEA9" w14:textId="77777777">
      <w:pPr>
        <w:numPr>
          <w:ilvl w:val="0"/>
          <w:numId w:val="11"/>
        </w:numPr>
        <w:spacing w:before="5"/>
        <w:rPr>
          <w:rFonts w:cs="Arial"/>
          <w:szCs w:val="22"/>
        </w:rPr>
        <w:pPrChange w:author="Dunn, Julia (NIH/NIMH) [F]" w:date="2020-04-06T16:21:00Z" w:id="686">
          <w:pPr>
            <w:numPr>
              <w:numId w:val="41"/>
            </w:numPr>
            <w:spacing w:before="5"/>
            <w:ind w:left="720" w:hanging="360"/>
          </w:pPr>
        </w:pPrChange>
      </w:pPr>
      <w:r w:rsidRPr="00072ED7">
        <w:rPr>
          <w:rFonts w:eastAsia="Arial" w:cs="Arial"/>
          <w:b/>
          <w:szCs w:val="22"/>
        </w:rPr>
        <w:t>… h</w:t>
      </w:r>
      <w:r w:rsidRPr="00072ED7">
        <w:rPr>
          <w:rFonts w:eastAsia="Arial" w:cs="Arial"/>
          <w:b/>
          <w:szCs w:val="22"/>
          <w:highlight w:val="white"/>
        </w:rPr>
        <w:t>ow many days per week did you exercise (e.g., increased heart rate, breathing) for at least 30 minutes?</w:t>
      </w:r>
    </w:p>
    <w:p w:rsidRPr="00072ED7" w:rsidR="00766DF3" w:rsidRDefault="00766DF3" w14:paraId="110B1A51" w14:textId="77777777">
      <w:pPr>
        <w:numPr>
          <w:ilvl w:val="1"/>
          <w:numId w:val="11"/>
        </w:numPr>
        <w:rPr>
          <w:rFonts w:eastAsia="Arial" w:cs="Arial"/>
          <w:szCs w:val="22"/>
          <w:highlight w:val="white"/>
        </w:rPr>
        <w:pPrChange w:author="Dunn, Julia (NIH/NIMH) [F]" w:date="2020-04-06T16:21:00Z" w:id="687">
          <w:pPr>
            <w:numPr>
              <w:ilvl w:val="1"/>
              <w:numId w:val="41"/>
            </w:numPr>
            <w:ind w:left="1440" w:hanging="360"/>
          </w:pPr>
        </w:pPrChange>
      </w:pPr>
      <w:r w:rsidRPr="00072ED7">
        <w:rPr>
          <w:rFonts w:eastAsia="Arial" w:cs="Arial"/>
          <w:szCs w:val="22"/>
          <w:highlight w:val="white"/>
        </w:rPr>
        <w:t>None</w:t>
      </w:r>
    </w:p>
    <w:p w:rsidRPr="00072ED7" w:rsidR="00766DF3" w:rsidRDefault="00766DF3" w14:paraId="71FD3EB5" w14:textId="77777777">
      <w:pPr>
        <w:numPr>
          <w:ilvl w:val="1"/>
          <w:numId w:val="11"/>
        </w:numPr>
        <w:rPr>
          <w:rFonts w:eastAsia="Arial" w:cs="Arial"/>
          <w:szCs w:val="22"/>
          <w:highlight w:val="white"/>
        </w:rPr>
        <w:pPrChange w:author="Dunn, Julia (NIH/NIMH) [F]" w:date="2020-04-06T16:21:00Z" w:id="688">
          <w:pPr>
            <w:numPr>
              <w:ilvl w:val="1"/>
              <w:numId w:val="41"/>
            </w:numPr>
            <w:ind w:left="1440" w:hanging="360"/>
          </w:pPr>
        </w:pPrChange>
      </w:pPr>
      <w:r w:rsidRPr="00072ED7">
        <w:rPr>
          <w:rFonts w:eastAsia="Arial" w:cs="Arial"/>
          <w:szCs w:val="22"/>
          <w:highlight w:val="white"/>
        </w:rPr>
        <w:t>1-2 days</w:t>
      </w:r>
    </w:p>
    <w:p w:rsidRPr="00072ED7" w:rsidR="00766DF3" w:rsidRDefault="00766DF3" w14:paraId="1B5BA92E" w14:textId="77777777">
      <w:pPr>
        <w:numPr>
          <w:ilvl w:val="1"/>
          <w:numId w:val="11"/>
        </w:numPr>
        <w:rPr>
          <w:rFonts w:eastAsia="Arial" w:cs="Arial"/>
          <w:szCs w:val="22"/>
          <w:highlight w:val="white"/>
        </w:rPr>
        <w:pPrChange w:author="Dunn, Julia (NIH/NIMH) [F]" w:date="2020-04-06T16:21:00Z" w:id="689">
          <w:pPr>
            <w:numPr>
              <w:ilvl w:val="1"/>
              <w:numId w:val="41"/>
            </w:numPr>
            <w:ind w:left="1440" w:hanging="360"/>
          </w:pPr>
        </w:pPrChange>
      </w:pPr>
      <w:r w:rsidRPr="00072ED7">
        <w:rPr>
          <w:rFonts w:eastAsia="Arial" w:cs="Arial"/>
          <w:szCs w:val="22"/>
          <w:highlight w:val="white"/>
        </w:rPr>
        <w:t>3-4 days</w:t>
      </w:r>
    </w:p>
    <w:p w:rsidRPr="00072ED7" w:rsidR="00766DF3" w:rsidRDefault="00766DF3" w14:paraId="26761444" w14:textId="77777777">
      <w:pPr>
        <w:numPr>
          <w:ilvl w:val="1"/>
          <w:numId w:val="11"/>
        </w:numPr>
        <w:rPr>
          <w:rFonts w:eastAsia="Arial" w:cs="Arial"/>
          <w:szCs w:val="22"/>
          <w:highlight w:val="white"/>
        </w:rPr>
        <w:pPrChange w:author="Dunn, Julia (NIH/NIMH) [F]" w:date="2020-04-06T16:21:00Z" w:id="690">
          <w:pPr>
            <w:numPr>
              <w:ilvl w:val="1"/>
              <w:numId w:val="41"/>
            </w:numPr>
            <w:ind w:left="1440" w:hanging="360"/>
          </w:pPr>
        </w:pPrChange>
      </w:pPr>
      <w:r w:rsidRPr="00072ED7">
        <w:rPr>
          <w:rFonts w:eastAsia="Arial" w:cs="Arial"/>
          <w:szCs w:val="22"/>
          <w:highlight w:val="white"/>
        </w:rPr>
        <w:t>5-6 days</w:t>
      </w:r>
    </w:p>
    <w:p w:rsidRPr="00072ED7" w:rsidR="00766DF3" w:rsidRDefault="00766DF3" w14:paraId="1AF44448" w14:textId="77777777">
      <w:pPr>
        <w:numPr>
          <w:ilvl w:val="1"/>
          <w:numId w:val="11"/>
        </w:numPr>
        <w:rPr>
          <w:rFonts w:eastAsia="Arial" w:cs="Arial"/>
          <w:szCs w:val="22"/>
          <w:highlight w:val="white"/>
        </w:rPr>
        <w:pPrChange w:author="Dunn, Julia (NIH/NIMH) [F]" w:date="2020-04-06T16:21:00Z" w:id="691">
          <w:pPr>
            <w:numPr>
              <w:ilvl w:val="1"/>
              <w:numId w:val="41"/>
            </w:numPr>
            <w:ind w:left="1440" w:hanging="360"/>
          </w:pPr>
        </w:pPrChange>
      </w:pPr>
      <w:r w:rsidRPr="00072ED7">
        <w:rPr>
          <w:rFonts w:eastAsia="Arial" w:cs="Arial"/>
          <w:szCs w:val="22"/>
          <w:highlight w:val="white"/>
        </w:rPr>
        <w:t>Daily</w:t>
      </w:r>
    </w:p>
    <w:p w:rsidRPr="00072ED7" w:rsidR="00766DF3" w:rsidDel="00852CED" w:rsidP="00766DF3" w:rsidRDefault="00766DF3" w14:paraId="27EC2DE3" w14:textId="77777777">
      <w:pPr>
        <w:ind w:left="1440"/>
        <w:rPr>
          <w:del w:author="Dunn, Julia (NIH/NIMH) [F]" w:date="2020-04-09T16:22:00Z" w:id="692"/>
          <w:rFonts w:eastAsia="Arial" w:cs="Arial"/>
          <w:b/>
          <w:szCs w:val="22"/>
          <w:highlight w:val="white"/>
        </w:rPr>
      </w:pPr>
    </w:p>
    <w:p w:rsidR="00FC418F" w:rsidRDefault="00FC418F" w14:paraId="2ADC57B0" w14:textId="2A1E1A64">
      <w:pPr>
        <w:rPr>
          <w:ins w:author="Dunn, Julia (NIH/NIMH) [F]" w:date="2020-04-07T18:00:00Z" w:id="693"/>
          <w:rFonts w:eastAsia="Arial" w:cs="Arial"/>
          <w:b/>
          <w:szCs w:val="22"/>
        </w:rPr>
      </w:pPr>
    </w:p>
    <w:p w:rsidRPr="00B21FB8" w:rsidR="00766DF3" w:rsidRDefault="00766DF3" w14:paraId="2AA92BFE" w14:textId="28C1B8D4">
      <w:pPr>
        <w:numPr>
          <w:ilvl w:val="0"/>
          <w:numId w:val="11"/>
        </w:numPr>
        <w:rPr>
          <w:rFonts w:cs="Arial"/>
          <w:szCs w:val="22"/>
        </w:rPr>
        <w:pPrChange w:author="Dunn, Julia (NIH/NIMH) [F]" w:date="2020-04-06T16:21:00Z" w:id="694">
          <w:pPr>
            <w:numPr>
              <w:numId w:val="41"/>
            </w:numPr>
            <w:ind w:left="720" w:hanging="360"/>
          </w:pPr>
        </w:pPrChange>
      </w:pPr>
      <w:r w:rsidRPr="00072ED7">
        <w:rPr>
          <w:rFonts w:eastAsia="Arial" w:cs="Arial"/>
          <w:b/>
          <w:szCs w:val="22"/>
        </w:rPr>
        <w:t>… h</w:t>
      </w:r>
      <w:r w:rsidRPr="00072ED7">
        <w:rPr>
          <w:rFonts w:eastAsia="Arial" w:cs="Arial"/>
          <w:b/>
          <w:szCs w:val="22"/>
          <w:highlight w:val="white"/>
        </w:rPr>
        <w:t>ow many days per week did you spend time outdoors?</w:t>
      </w:r>
    </w:p>
    <w:p w:rsidRPr="00072ED7" w:rsidR="00766DF3" w:rsidRDefault="00766DF3" w14:paraId="37097089" w14:textId="77777777">
      <w:pPr>
        <w:numPr>
          <w:ilvl w:val="1"/>
          <w:numId w:val="11"/>
        </w:numPr>
        <w:rPr>
          <w:rFonts w:eastAsia="Arial" w:cs="Arial"/>
          <w:szCs w:val="22"/>
          <w:highlight w:val="white"/>
        </w:rPr>
        <w:pPrChange w:author="Dunn, Julia (NIH/NIMH) [F]" w:date="2020-04-06T16:21:00Z" w:id="695">
          <w:pPr>
            <w:numPr>
              <w:ilvl w:val="1"/>
              <w:numId w:val="41"/>
            </w:numPr>
            <w:ind w:left="1440" w:hanging="360"/>
          </w:pPr>
        </w:pPrChange>
      </w:pPr>
      <w:r w:rsidRPr="00072ED7">
        <w:rPr>
          <w:rFonts w:eastAsia="Arial" w:cs="Arial"/>
          <w:szCs w:val="22"/>
          <w:highlight w:val="white"/>
        </w:rPr>
        <w:t>None</w:t>
      </w:r>
    </w:p>
    <w:p w:rsidRPr="00072ED7" w:rsidR="00766DF3" w:rsidRDefault="00766DF3" w14:paraId="002F19A1" w14:textId="77777777">
      <w:pPr>
        <w:numPr>
          <w:ilvl w:val="1"/>
          <w:numId w:val="11"/>
        </w:numPr>
        <w:rPr>
          <w:rFonts w:eastAsia="Arial" w:cs="Arial"/>
          <w:szCs w:val="22"/>
          <w:highlight w:val="white"/>
        </w:rPr>
        <w:pPrChange w:author="Dunn, Julia (NIH/NIMH) [F]" w:date="2020-04-06T16:21:00Z" w:id="696">
          <w:pPr>
            <w:numPr>
              <w:ilvl w:val="1"/>
              <w:numId w:val="41"/>
            </w:numPr>
            <w:ind w:left="1440" w:hanging="360"/>
          </w:pPr>
        </w:pPrChange>
      </w:pPr>
      <w:r w:rsidRPr="00072ED7">
        <w:rPr>
          <w:rFonts w:eastAsia="Arial" w:cs="Arial"/>
          <w:szCs w:val="22"/>
          <w:highlight w:val="white"/>
        </w:rPr>
        <w:t>1-2 days</w:t>
      </w:r>
    </w:p>
    <w:p w:rsidRPr="00072ED7" w:rsidR="00766DF3" w:rsidRDefault="00766DF3" w14:paraId="29F6F182" w14:textId="77777777">
      <w:pPr>
        <w:numPr>
          <w:ilvl w:val="1"/>
          <w:numId w:val="11"/>
        </w:numPr>
        <w:rPr>
          <w:rFonts w:eastAsia="Arial" w:cs="Arial"/>
          <w:szCs w:val="22"/>
          <w:highlight w:val="white"/>
        </w:rPr>
        <w:pPrChange w:author="Dunn, Julia (NIH/NIMH) [F]" w:date="2020-04-06T16:21:00Z" w:id="697">
          <w:pPr>
            <w:numPr>
              <w:ilvl w:val="1"/>
              <w:numId w:val="41"/>
            </w:numPr>
            <w:ind w:left="1440" w:hanging="360"/>
          </w:pPr>
        </w:pPrChange>
      </w:pPr>
      <w:r w:rsidRPr="00072ED7">
        <w:rPr>
          <w:rFonts w:eastAsia="Arial" w:cs="Arial"/>
          <w:szCs w:val="22"/>
          <w:highlight w:val="white"/>
        </w:rPr>
        <w:t>3-4 days</w:t>
      </w:r>
    </w:p>
    <w:p w:rsidRPr="00072ED7" w:rsidR="00766DF3" w:rsidRDefault="00766DF3" w14:paraId="019BCEAA" w14:textId="77777777">
      <w:pPr>
        <w:numPr>
          <w:ilvl w:val="1"/>
          <w:numId w:val="11"/>
        </w:numPr>
        <w:rPr>
          <w:rFonts w:eastAsia="Arial" w:cs="Arial"/>
          <w:szCs w:val="22"/>
          <w:highlight w:val="white"/>
        </w:rPr>
        <w:pPrChange w:author="Dunn, Julia (NIH/NIMH) [F]" w:date="2020-04-06T16:21:00Z" w:id="698">
          <w:pPr>
            <w:numPr>
              <w:ilvl w:val="1"/>
              <w:numId w:val="41"/>
            </w:numPr>
            <w:ind w:left="1440" w:hanging="360"/>
          </w:pPr>
        </w:pPrChange>
      </w:pPr>
      <w:r w:rsidRPr="00072ED7">
        <w:rPr>
          <w:rFonts w:eastAsia="Arial" w:cs="Arial"/>
          <w:szCs w:val="22"/>
          <w:highlight w:val="white"/>
        </w:rPr>
        <w:t>5-6 days</w:t>
      </w:r>
    </w:p>
    <w:p w:rsidRPr="00072ED7" w:rsidR="00766DF3" w:rsidRDefault="00766DF3" w14:paraId="515407BB" w14:textId="77777777">
      <w:pPr>
        <w:numPr>
          <w:ilvl w:val="1"/>
          <w:numId w:val="11"/>
        </w:numPr>
        <w:rPr>
          <w:rFonts w:eastAsia="Arial" w:cs="Arial"/>
          <w:szCs w:val="22"/>
          <w:highlight w:val="white"/>
        </w:rPr>
        <w:pPrChange w:author="Dunn, Julia (NIH/NIMH) [F]" w:date="2020-04-06T16:21:00Z" w:id="699">
          <w:pPr>
            <w:numPr>
              <w:ilvl w:val="1"/>
              <w:numId w:val="41"/>
            </w:numPr>
            <w:ind w:left="1440" w:hanging="360"/>
          </w:pPr>
        </w:pPrChange>
      </w:pPr>
      <w:r w:rsidRPr="00072ED7">
        <w:rPr>
          <w:rFonts w:eastAsia="Arial" w:cs="Arial"/>
          <w:szCs w:val="22"/>
          <w:highlight w:val="white"/>
        </w:rPr>
        <w:t>Daily</w:t>
      </w:r>
    </w:p>
    <w:p w:rsidRPr="00B21FB8" w:rsidR="00766DF3" w:rsidDel="001F2E98" w:rsidRDefault="00766DF3" w14:paraId="218634FA" w14:textId="77777777">
      <w:pPr>
        <w:pStyle w:val="Heading2"/>
        <w:rPr>
          <w:del w:author="Dunn, Julia (NIH/NIMH) [F]" w:date="2020-04-06T18:20:00Z" w:id="700"/>
          <w:rFonts w:cs="Arial"/>
        </w:rPr>
      </w:pPr>
    </w:p>
    <w:p w:rsidR="009925CD" w:rsidRDefault="009925CD" w14:paraId="5986EBBE" w14:textId="77777777">
      <w:pPr>
        <w:rPr>
          <w:ins w:author="Dunn, Julia (NIH/NIMH) [F]" w:date="2020-04-06T17:54:00Z" w:id="701"/>
          <w:rFonts w:cs="Arial" w:eastAsiaTheme="majorEastAsia"/>
          <w:b/>
          <w:sz w:val="28"/>
          <w:szCs w:val="28"/>
        </w:rPr>
      </w:pPr>
      <w:del w:author="Dunn, Julia (NIH/NIMH) [F]" w:date="2020-04-06T18:20:00Z" w:id="702">
        <w:r w:rsidDel="001F2E98">
          <w:rPr>
            <w:rFonts w:cs="Arial"/>
            <w:sz w:val="28"/>
            <w:szCs w:val="28"/>
          </w:rPr>
          <w:br w:type="page"/>
        </w:r>
      </w:del>
    </w:p>
    <w:p w:rsidRPr="00FA683F" w:rsidR="00CF7D7A" w:rsidP="00CF7D7A" w:rsidRDefault="00CF7D7A" w14:paraId="1316A911" w14:textId="77777777">
      <w:pPr>
        <w:pStyle w:val="Heading2"/>
        <w:rPr>
          <w:rFonts w:cs="Arial"/>
          <w:sz w:val="28"/>
          <w:szCs w:val="28"/>
        </w:rPr>
      </w:pPr>
      <w:r w:rsidRPr="00B21FB8">
        <w:rPr>
          <w:rFonts w:cs="Arial"/>
          <w:sz w:val="28"/>
          <w:szCs w:val="28"/>
        </w:rPr>
        <w:t>EMOTIONS/WORRIES (PAST TWO WEEKS)</w:t>
      </w:r>
    </w:p>
    <w:p w:rsidRPr="00072ED7" w:rsidR="00766DF3" w:rsidP="00766DF3" w:rsidRDefault="00766DF3" w14:paraId="7CF41A15" w14:textId="77777777">
      <w:pPr>
        <w:spacing w:before="5"/>
        <w:rPr>
          <w:rFonts w:eastAsia="Arial" w:cs="Arial"/>
          <w:b/>
          <w:szCs w:val="22"/>
        </w:rPr>
      </w:pPr>
    </w:p>
    <w:p w:rsidRPr="00072ED7" w:rsidR="00766DF3" w:rsidP="00766DF3" w:rsidRDefault="00766DF3" w14:paraId="3B998879" w14:textId="77777777">
      <w:pPr>
        <w:spacing w:before="5"/>
        <w:rPr>
          <w:rFonts w:eastAsia="Arial" w:cs="Arial"/>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w:t>
      </w:r>
    </w:p>
    <w:p w:rsidRPr="00072ED7" w:rsidR="00766DF3" w:rsidP="00766DF3" w:rsidRDefault="00766DF3" w14:paraId="0C1552B7" w14:textId="77777777">
      <w:pPr>
        <w:rPr>
          <w:rFonts w:eastAsia="Arial" w:cs="Arial"/>
          <w:szCs w:val="22"/>
        </w:rPr>
      </w:pPr>
    </w:p>
    <w:p w:rsidRPr="00B21FB8" w:rsidR="00766DF3" w:rsidRDefault="00766DF3" w14:paraId="2912F845" w14:textId="77777777">
      <w:pPr>
        <w:numPr>
          <w:ilvl w:val="0"/>
          <w:numId w:val="11"/>
        </w:numPr>
        <w:rPr>
          <w:rFonts w:cs="Arial"/>
          <w:szCs w:val="22"/>
        </w:rPr>
        <w:pPrChange w:author="Dunn, Julia (NIH/NIMH) [F]" w:date="2020-04-06T16:21:00Z" w:id="703">
          <w:pPr>
            <w:numPr>
              <w:numId w:val="41"/>
            </w:numPr>
            <w:ind w:left="720" w:hanging="360"/>
          </w:pPr>
        </w:pPrChange>
      </w:pPr>
      <w:r w:rsidRPr="00072ED7">
        <w:rPr>
          <w:rFonts w:eastAsia="Arial" w:cs="Arial"/>
          <w:b/>
          <w:szCs w:val="22"/>
        </w:rPr>
        <w:t>… how worried were you generally?</w:t>
      </w:r>
    </w:p>
    <w:p w:rsidRPr="00072ED7" w:rsidR="00766DF3" w:rsidP="00766DF3" w:rsidRDefault="00766DF3" w14:paraId="57CB34F9" w14:textId="77777777">
      <w:pPr>
        <w:numPr>
          <w:ilvl w:val="0"/>
          <w:numId w:val="24"/>
        </w:numPr>
        <w:rPr>
          <w:rFonts w:eastAsia="Arial" w:cs="Arial"/>
          <w:szCs w:val="22"/>
        </w:rPr>
      </w:pPr>
      <w:r w:rsidRPr="00072ED7">
        <w:rPr>
          <w:rFonts w:eastAsia="Arial" w:cs="Arial"/>
          <w:szCs w:val="22"/>
        </w:rPr>
        <w:t>Not worried at all</w:t>
      </w:r>
    </w:p>
    <w:p w:rsidRPr="00072ED7" w:rsidR="00766DF3" w:rsidP="00766DF3" w:rsidRDefault="00766DF3" w14:paraId="29BC205B" w14:textId="77777777">
      <w:pPr>
        <w:numPr>
          <w:ilvl w:val="0"/>
          <w:numId w:val="24"/>
        </w:numPr>
        <w:rPr>
          <w:rFonts w:eastAsia="Arial" w:cs="Arial"/>
          <w:szCs w:val="22"/>
        </w:rPr>
      </w:pPr>
      <w:r w:rsidRPr="00072ED7">
        <w:rPr>
          <w:rFonts w:eastAsia="Arial" w:cs="Arial"/>
          <w:szCs w:val="22"/>
        </w:rPr>
        <w:t>Slightly worried</w:t>
      </w:r>
    </w:p>
    <w:p w:rsidRPr="00072ED7" w:rsidR="00766DF3" w:rsidP="00766DF3" w:rsidRDefault="00766DF3" w14:paraId="31320C1D" w14:textId="77777777">
      <w:pPr>
        <w:numPr>
          <w:ilvl w:val="0"/>
          <w:numId w:val="24"/>
        </w:numPr>
        <w:rPr>
          <w:rFonts w:eastAsia="Arial" w:cs="Arial"/>
          <w:szCs w:val="22"/>
        </w:rPr>
      </w:pPr>
      <w:r w:rsidRPr="00072ED7">
        <w:rPr>
          <w:rFonts w:eastAsia="Arial" w:cs="Arial"/>
          <w:szCs w:val="22"/>
        </w:rPr>
        <w:t>Moderately worried</w:t>
      </w:r>
    </w:p>
    <w:p w:rsidRPr="00072ED7" w:rsidR="00766DF3" w:rsidP="00766DF3" w:rsidRDefault="00766DF3" w14:paraId="68079232" w14:textId="77777777">
      <w:pPr>
        <w:numPr>
          <w:ilvl w:val="0"/>
          <w:numId w:val="24"/>
        </w:numPr>
        <w:rPr>
          <w:rFonts w:eastAsia="Arial" w:cs="Arial"/>
          <w:szCs w:val="22"/>
        </w:rPr>
      </w:pPr>
      <w:r w:rsidRPr="00072ED7">
        <w:rPr>
          <w:rFonts w:eastAsia="Arial" w:cs="Arial"/>
          <w:szCs w:val="22"/>
        </w:rPr>
        <w:t>Very worried</w:t>
      </w:r>
    </w:p>
    <w:p w:rsidRPr="00072ED7" w:rsidR="00766DF3" w:rsidP="00766DF3" w:rsidRDefault="00766DF3" w14:paraId="058063F5" w14:textId="77777777">
      <w:pPr>
        <w:numPr>
          <w:ilvl w:val="0"/>
          <w:numId w:val="24"/>
        </w:numPr>
        <w:rPr>
          <w:rFonts w:eastAsia="Arial" w:cs="Arial"/>
          <w:szCs w:val="22"/>
        </w:rPr>
      </w:pPr>
      <w:r w:rsidRPr="00072ED7">
        <w:rPr>
          <w:rFonts w:eastAsia="Arial" w:cs="Arial"/>
          <w:szCs w:val="22"/>
        </w:rPr>
        <w:t>Extremely worried</w:t>
      </w:r>
    </w:p>
    <w:p w:rsidRPr="00072ED7" w:rsidR="00766DF3" w:rsidP="00766DF3" w:rsidRDefault="00766DF3" w14:paraId="29874EAD" w14:textId="77777777">
      <w:pPr>
        <w:rPr>
          <w:rFonts w:eastAsia="Arial" w:cs="Arial"/>
          <w:szCs w:val="22"/>
        </w:rPr>
      </w:pPr>
    </w:p>
    <w:p w:rsidRPr="00B21FB8" w:rsidR="00766DF3" w:rsidRDefault="00766DF3" w14:paraId="46E1FDD1" w14:textId="77777777">
      <w:pPr>
        <w:numPr>
          <w:ilvl w:val="0"/>
          <w:numId w:val="11"/>
        </w:numPr>
        <w:rPr>
          <w:rFonts w:cs="Arial"/>
          <w:szCs w:val="22"/>
        </w:rPr>
        <w:pPrChange w:author="Dunn, Julia (NIH/NIMH) [F]" w:date="2020-04-06T16:21:00Z" w:id="704">
          <w:pPr>
            <w:numPr>
              <w:numId w:val="41"/>
            </w:numPr>
            <w:ind w:left="720" w:hanging="360"/>
          </w:pPr>
        </w:pPrChange>
      </w:pPr>
      <w:r w:rsidRPr="00072ED7">
        <w:rPr>
          <w:rFonts w:eastAsia="Arial" w:cs="Arial"/>
          <w:b/>
          <w:szCs w:val="22"/>
        </w:rPr>
        <w:t>… how happy versus sad were you?</w:t>
      </w:r>
    </w:p>
    <w:p w:rsidRPr="00072ED7" w:rsidR="00766DF3" w:rsidP="00766DF3" w:rsidRDefault="00766DF3" w14:paraId="66D312E4" w14:textId="77777777">
      <w:pPr>
        <w:numPr>
          <w:ilvl w:val="0"/>
          <w:numId w:val="12"/>
        </w:numPr>
        <w:rPr>
          <w:rFonts w:eastAsia="Arial" w:cs="Arial"/>
          <w:szCs w:val="22"/>
        </w:rPr>
      </w:pPr>
      <w:r w:rsidRPr="00072ED7">
        <w:rPr>
          <w:rFonts w:eastAsia="Arial" w:cs="Arial"/>
          <w:szCs w:val="22"/>
        </w:rPr>
        <w:t>Very sad/depressed/unhappy</w:t>
      </w:r>
    </w:p>
    <w:p w:rsidRPr="00072ED7" w:rsidR="00766DF3" w:rsidP="00766DF3" w:rsidRDefault="00766DF3" w14:paraId="4A88981C" w14:textId="77777777">
      <w:pPr>
        <w:numPr>
          <w:ilvl w:val="0"/>
          <w:numId w:val="12"/>
        </w:numPr>
        <w:rPr>
          <w:rFonts w:eastAsia="Arial" w:cs="Arial"/>
          <w:szCs w:val="22"/>
        </w:rPr>
      </w:pPr>
      <w:r w:rsidRPr="00072ED7">
        <w:rPr>
          <w:rFonts w:eastAsia="Arial" w:cs="Arial"/>
          <w:szCs w:val="22"/>
        </w:rPr>
        <w:t>Moderately sad/depressed/unhappy</w:t>
      </w:r>
    </w:p>
    <w:p w:rsidRPr="00072ED7" w:rsidR="00766DF3" w:rsidP="00766DF3" w:rsidRDefault="00766DF3" w14:paraId="7540377F" w14:textId="77777777">
      <w:pPr>
        <w:numPr>
          <w:ilvl w:val="0"/>
          <w:numId w:val="12"/>
        </w:numPr>
        <w:rPr>
          <w:rFonts w:eastAsia="Arial" w:cs="Arial"/>
          <w:szCs w:val="22"/>
        </w:rPr>
      </w:pPr>
      <w:r w:rsidRPr="00072ED7">
        <w:rPr>
          <w:rFonts w:eastAsia="Arial" w:cs="Arial"/>
          <w:szCs w:val="22"/>
        </w:rPr>
        <w:t xml:space="preserve">Neutral </w:t>
      </w:r>
    </w:p>
    <w:p w:rsidRPr="00072ED7" w:rsidR="00766DF3" w:rsidP="00766DF3" w:rsidRDefault="00766DF3" w14:paraId="3B9DEE5C" w14:textId="77777777">
      <w:pPr>
        <w:numPr>
          <w:ilvl w:val="0"/>
          <w:numId w:val="12"/>
        </w:numPr>
        <w:rPr>
          <w:rFonts w:eastAsia="Arial" w:cs="Arial"/>
          <w:szCs w:val="22"/>
        </w:rPr>
      </w:pPr>
      <w:r w:rsidRPr="00072ED7">
        <w:rPr>
          <w:rFonts w:eastAsia="Arial" w:cs="Arial"/>
          <w:szCs w:val="22"/>
        </w:rPr>
        <w:t xml:space="preserve">Moderately happy/cheerful </w:t>
      </w:r>
    </w:p>
    <w:p w:rsidRPr="00072ED7" w:rsidR="00766DF3" w:rsidDel="00CA796A" w:rsidRDefault="00766DF3" w14:paraId="34CE1691" w14:textId="77777777">
      <w:pPr>
        <w:numPr>
          <w:ilvl w:val="0"/>
          <w:numId w:val="12"/>
        </w:numPr>
        <w:spacing w:after="240"/>
        <w:rPr>
          <w:del w:author="Dunn, Julia (NIH/NIMH) [F]" w:date="2020-04-07T11:39:00Z" w:id="705"/>
          <w:rFonts w:eastAsia="Arial" w:cs="Arial"/>
          <w:szCs w:val="22"/>
        </w:rPr>
        <w:pPrChange w:author="Dunn, Julia (NIH/NIMH) [F]" w:date="2020-04-08T12:43:00Z" w:id="706">
          <w:pPr>
            <w:numPr>
              <w:numId w:val="12"/>
            </w:numPr>
            <w:ind w:left="1440" w:hanging="360"/>
          </w:pPr>
        </w:pPrChange>
      </w:pPr>
      <w:r w:rsidRPr="00072ED7">
        <w:rPr>
          <w:rFonts w:eastAsia="Arial" w:cs="Arial"/>
          <w:szCs w:val="22"/>
        </w:rPr>
        <w:t>Very happy/cheerful</w:t>
      </w:r>
    </w:p>
    <w:p w:rsidRPr="00CA796A" w:rsidR="00766DF3" w:rsidRDefault="00766DF3" w14:paraId="614475AA" w14:textId="77777777">
      <w:pPr>
        <w:numPr>
          <w:ilvl w:val="0"/>
          <w:numId w:val="12"/>
        </w:numPr>
        <w:rPr>
          <w:rFonts w:eastAsia="Arial" w:cs="Arial"/>
          <w:szCs w:val="22"/>
        </w:rPr>
        <w:pPrChange w:author="Dunn, Julia (NIH/NIMH) [F]" w:date="2020-04-07T11:39:00Z" w:id="707">
          <w:pPr/>
        </w:pPrChange>
      </w:pPr>
    </w:p>
    <w:p w:rsidRPr="006D3E09" w:rsidR="006D3E09" w:rsidRDefault="006D3E09" w14:paraId="6E3A824D" w14:textId="77777777">
      <w:pPr>
        <w:ind w:left="720"/>
        <w:rPr>
          <w:ins w:author="Dunn, Julia (NIH/NIMH) [F]" w:date="2020-04-08T10:46:00Z" w:id="708"/>
          <w:rFonts w:cs="Arial"/>
          <w:szCs w:val="22"/>
          <w:rPrChange w:author="Dunn, Julia (NIH/NIMH) [F]" w:date="2020-04-08T10:46:00Z" w:id="709">
            <w:rPr>
              <w:ins w:author="Dunn, Julia (NIH/NIMH) [F]" w:date="2020-04-08T10:46:00Z" w:id="710"/>
              <w:rFonts w:eastAsia="Arial" w:cs="Arial"/>
              <w:b/>
              <w:szCs w:val="22"/>
            </w:rPr>
          </w:rPrChange>
        </w:rPr>
        <w:pPrChange w:author="Dunn, Julia (NIH/NIMH) [F]" w:date="2020-04-08T10:46:00Z" w:id="711">
          <w:pPr>
            <w:numPr>
              <w:numId w:val="11"/>
            </w:numPr>
            <w:ind w:left="720" w:hanging="360"/>
          </w:pPr>
        </w:pPrChange>
      </w:pPr>
    </w:p>
    <w:p w:rsidRPr="00B21FB8" w:rsidR="00766DF3" w:rsidRDefault="00766DF3" w14:paraId="1A62F56B" w14:textId="5FB5EEA6">
      <w:pPr>
        <w:numPr>
          <w:ilvl w:val="0"/>
          <w:numId w:val="11"/>
        </w:numPr>
        <w:rPr>
          <w:rFonts w:cs="Arial"/>
          <w:szCs w:val="22"/>
        </w:rPr>
        <w:pPrChange w:author="Dunn, Julia (NIH/NIMH) [F]" w:date="2020-04-06T16:21:00Z" w:id="712">
          <w:pPr>
            <w:numPr>
              <w:numId w:val="41"/>
            </w:numPr>
            <w:ind w:left="720" w:hanging="360"/>
          </w:pPr>
        </w:pPrChange>
      </w:pPr>
      <w:r w:rsidRPr="00072ED7">
        <w:rPr>
          <w:rFonts w:eastAsia="Arial" w:cs="Arial"/>
          <w:b/>
          <w:szCs w:val="22"/>
        </w:rPr>
        <w:t xml:space="preserve">… how </w:t>
      </w:r>
      <w:ins w:author="Lopez, Diana (NIH/NIMH) [F]" w:date="2020-04-08T11:18:00Z" w:id="713">
        <w:r w:rsidR="00505499">
          <w:rPr>
            <w:rFonts w:eastAsia="Arial" w:cs="Arial"/>
            <w:b/>
            <w:szCs w:val="22"/>
          </w:rPr>
          <w:t xml:space="preserve">much </w:t>
        </w:r>
      </w:ins>
      <w:r w:rsidRPr="00072ED7" w:rsidR="009B30C7">
        <w:rPr>
          <w:rFonts w:eastAsia="Arial" w:cs="Arial"/>
          <w:b/>
          <w:szCs w:val="22"/>
        </w:rPr>
        <w:t>were you</w:t>
      </w:r>
      <w:r w:rsidRPr="00072ED7">
        <w:rPr>
          <w:rFonts w:eastAsia="Arial" w:cs="Arial"/>
          <w:b/>
          <w:szCs w:val="22"/>
        </w:rPr>
        <w:t xml:space="preserve"> able to enjoy your usual activities? </w:t>
      </w:r>
    </w:p>
    <w:p w:rsidRPr="00072ED7" w:rsidR="00766DF3" w:rsidP="00766DF3" w:rsidRDefault="00766DF3" w14:paraId="616DCA9C" w14:textId="77777777">
      <w:pPr>
        <w:numPr>
          <w:ilvl w:val="0"/>
          <w:numId w:val="23"/>
        </w:numPr>
        <w:rPr>
          <w:rFonts w:eastAsia="Arial" w:cs="Arial"/>
          <w:szCs w:val="22"/>
        </w:rPr>
      </w:pPr>
      <w:r w:rsidRPr="00072ED7">
        <w:rPr>
          <w:rFonts w:eastAsia="Arial" w:cs="Arial"/>
          <w:szCs w:val="22"/>
        </w:rPr>
        <w:t>Not at all</w:t>
      </w:r>
    </w:p>
    <w:p w:rsidRPr="00072ED7" w:rsidR="00766DF3" w:rsidP="00766DF3" w:rsidRDefault="00766DF3" w14:paraId="4C029A1D" w14:textId="77777777">
      <w:pPr>
        <w:numPr>
          <w:ilvl w:val="0"/>
          <w:numId w:val="23"/>
        </w:numPr>
        <w:rPr>
          <w:rFonts w:eastAsia="Arial" w:cs="Arial"/>
          <w:szCs w:val="22"/>
        </w:rPr>
      </w:pPr>
      <w:r w:rsidRPr="00072ED7">
        <w:rPr>
          <w:rFonts w:eastAsia="Arial" w:cs="Arial"/>
          <w:szCs w:val="22"/>
        </w:rPr>
        <w:t>Slightly</w:t>
      </w:r>
    </w:p>
    <w:p w:rsidRPr="00072ED7" w:rsidR="00766DF3" w:rsidP="00766DF3" w:rsidRDefault="00766DF3" w14:paraId="1ADF2367" w14:textId="77777777">
      <w:pPr>
        <w:numPr>
          <w:ilvl w:val="0"/>
          <w:numId w:val="23"/>
        </w:numPr>
        <w:rPr>
          <w:rFonts w:eastAsia="Arial" w:cs="Arial"/>
          <w:szCs w:val="22"/>
        </w:rPr>
      </w:pPr>
      <w:r w:rsidRPr="00072ED7">
        <w:rPr>
          <w:rFonts w:eastAsia="Arial" w:cs="Arial"/>
          <w:szCs w:val="22"/>
        </w:rPr>
        <w:t>Moderately</w:t>
      </w:r>
    </w:p>
    <w:p w:rsidRPr="00072ED7" w:rsidR="00766DF3" w:rsidP="00766DF3" w:rsidRDefault="00766DF3" w14:paraId="7D5DEA3A" w14:textId="77777777">
      <w:pPr>
        <w:numPr>
          <w:ilvl w:val="0"/>
          <w:numId w:val="23"/>
        </w:numPr>
        <w:rPr>
          <w:rFonts w:eastAsia="Arial" w:cs="Arial"/>
          <w:szCs w:val="22"/>
        </w:rPr>
      </w:pPr>
      <w:r w:rsidRPr="00072ED7">
        <w:rPr>
          <w:rFonts w:eastAsia="Arial" w:cs="Arial"/>
          <w:szCs w:val="22"/>
        </w:rPr>
        <w:t>Very much</w:t>
      </w:r>
    </w:p>
    <w:p w:rsidRPr="00072ED7" w:rsidR="00766DF3" w:rsidP="00766DF3" w:rsidRDefault="00766DF3" w14:paraId="16EF9BAC" w14:textId="77777777">
      <w:pPr>
        <w:numPr>
          <w:ilvl w:val="0"/>
          <w:numId w:val="23"/>
        </w:numPr>
        <w:rPr>
          <w:rFonts w:eastAsia="Arial" w:cs="Arial"/>
          <w:szCs w:val="22"/>
        </w:rPr>
      </w:pPr>
      <w:r w:rsidRPr="00072ED7">
        <w:rPr>
          <w:rFonts w:eastAsia="Arial" w:cs="Arial"/>
          <w:szCs w:val="22"/>
        </w:rPr>
        <w:t>A lot</w:t>
      </w:r>
    </w:p>
    <w:p w:rsidRPr="00072ED7" w:rsidR="00766DF3" w:rsidP="00766DF3" w:rsidRDefault="00766DF3" w14:paraId="0133DED8" w14:textId="77777777">
      <w:pPr>
        <w:rPr>
          <w:rFonts w:eastAsia="Arial" w:cs="Arial"/>
          <w:szCs w:val="22"/>
        </w:rPr>
      </w:pPr>
    </w:p>
    <w:p w:rsidRPr="00B21FB8" w:rsidR="00766DF3" w:rsidRDefault="00766DF3" w14:paraId="3DF8B147" w14:textId="77777777">
      <w:pPr>
        <w:numPr>
          <w:ilvl w:val="0"/>
          <w:numId w:val="11"/>
        </w:numPr>
        <w:rPr>
          <w:rFonts w:cs="Arial"/>
          <w:szCs w:val="22"/>
        </w:rPr>
        <w:pPrChange w:author="Dunn, Julia (NIH/NIMH) [F]" w:date="2020-04-06T16:21:00Z" w:id="714">
          <w:pPr>
            <w:numPr>
              <w:numId w:val="41"/>
            </w:numPr>
            <w:ind w:left="720" w:hanging="360"/>
          </w:pPr>
        </w:pPrChange>
      </w:pPr>
      <w:r w:rsidRPr="00072ED7">
        <w:rPr>
          <w:rFonts w:eastAsia="Arial" w:cs="Arial"/>
          <w:b/>
          <w:szCs w:val="22"/>
        </w:rPr>
        <w:t>… how relaxed versus anxious were you?</w:t>
      </w:r>
    </w:p>
    <w:p w:rsidRPr="00072ED7" w:rsidR="00766DF3" w:rsidP="00766DF3" w:rsidRDefault="00766DF3" w14:paraId="08B5BC1A" w14:textId="77777777">
      <w:pPr>
        <w:numPr>
          <w:ilvl w:val="0"/>
          <w:numId w:val="21"/>
        </w:numPr>
        <w:rPr>
          <w:rFonts w:eastAsia="Arial" w:cs="Arial"/>
          <w:szCs w:val="22"/>
        </w:rPr>
      </w:pPr>
      <w:r w:rsidRPr="00072ED7">
        <w:rPr>
          <w:rFonts w:eastAsia="Arial" w:cs="Arial"/>
          <w:szCs w:val="22"/>
        </w:rPr>
        <w:t>Very relaxed/calm</w:t>
      </w:r>
    </w:p>
    <w:p w:rsidRPr="00072ED7" w:rsidR="00766DF3" w:rsidP="00766DF3" w:rsidRDefault="00766DF3" w14:paraId="3EFDDF14" w14:textId="77777777">
      <w:pPr>
        <w:numPr>
          <w:ilvl w:val="0"/>
          <w:numId w:val="21"/>
        </w:numPr>
        <w:rPr>
          <w:rFonts w:eastAsia="Arial" w:cs="Arial"/>
          <w:szCs w:val="22"/>
        </w:rPr>
      </w:pPr>
      <w:r w:rsidRPr="00072ED7">
        <w:rPr>
          <w:rFonts w:eastAsia="Arial" w:cs="Arial"/>
          <w:szCs w:val="22"/>
        </w:rPr>
        <w:t>Moderately relaxed/calm</w:t>
      </w:r>
    </w:p>
    <w:p w:rsidRPr="00072ED7" w:rsidR="00766DF3" w:rsidP="00766DF3" w:rsidRDefault="00766DF3" w14:paraId="2C63CD7F" w14:textId="77777777">
      <w:pPr>
        <w:numPr>
          <w:ilvl w:val="0"/>
          <w:numId w:val="21"/>
        </w:numPr>
        <w:rPr>
          <w:rFonts w:eastAsia="Arial" w:cs="Arial"/>
          <w:szCs w:val="22"/>
        </w:rPr>
      </w:pPr>
      <w:r w:rsidRPr="00072ED7">
        <w:rPr>
          <w:rFonts w:eastAsia="Arial" w:cs="Arial"/>
          <w:szCs w:val="22"/>
        </w:rPr>
        <w:t>Neutral</w:t>
      </w:r>
    </w:p>
    <w:p w:rsidRPr="00072ED7" w:rsidR="00766DF3" w:rsidP="00766DF3" w:rsidRDefault="00766DF3" w14:paraId="0BCF42B4" w14:textId="77777777">
      <w:pPr>
        <w:numPr>
          <w:ilvl w:val="0"/>
          <w:numId w:val="21"/>
        </w:numPr>
        <w:rPr>
          <w:rFonts w:eastAsia="Arial" w:cs="Arial"/>
          <w:szCs w:val="22"/>
        </w:rPr>
      </w:pPr>
      <w:r w:rsidRPr="00072ED7">
        <w:rPr>
          <w:rFonts w:eastAsia="Arial" w:cs="Arial"/>
          <w:szCs w:val="22"/>
        </w:rPr>
        <w:t xml:space="preserve">Moderately nervous/anxious </w:t>
      </w:r>
    </w:p>
    <w:p w:rsidRPr="00072ED7" w:rsidR="00766DF3" w:rsidP="00766DF3" w:rsidRDefault="00766DF3" w14:paraId="17C5D0CA" w14:textId="3757EF75">
      <w:pPr>
        <w:numPr>
          <w:ilvl w:val="0"/>
          <w:numId w:val="21"/>
        </w:numPr>
        <w:rPr>
          <w:rFonts w:eastAsia="Arial" w:cs="Arial"/>
          <w:szCs w:val="22"/>
        </w:rPr>
      </w:pPr>
      <w:r w:rsidRPr="00072ED7">
        <w:rPr>
          <w:rFonts w:eastAsia="Arial" w:cs="Arial"/>
          <w:szCs w:val="22"/>
        </w:rPr>
        <w:t xml:space="preserve">Very nervous/anxious  </w:t>
      </w:r>
    </w:p>
    <w:p w:rsidRPr="00072ED7" w:rsidR="00766DF3" w:rsidP="00766DF3" w:rsidRDefault="00766DF3" w14:paraId="41A218C3" w14:textId="430E3118">
      <w:pPr>
        <w:rPr>
          <w:rFonts w:eastAsia="Arial" w:cs="Arial"/>
          <w:szCs w:val="22"/>
        </w:rPr>
      </w:pPr>
    </w:p>
    <w:p w:rsidRPr="00B21FB8" w:rsidR="00766DF3" w:rsidRDefault="00766DF3" w14:paraId="029CD89F" w14:textId="77777777">
      <w:pPr>
        <w:numPr>
          <w:ilvl w:val="0"/>
          <w:numId w:val="11"/>
        </w:numPr>
        <w:rPr>
          <w:rFonts w:cs="Arial"/>
          <w:szCs w:val="22"/>
        </w:rPr>
        <w:pPrChange w:author="Dunn, Julia (NIH/NIMH) [F]" w:date="2020-04-06T16:21:00Z" w:id="715">
          <w:pPr>
            <w:numPr>
              <w:numId w:val="41"/>
            </w:numPr>
            <w:ind w:left="720" w:hanging="360"/>
          </w:pPr>
        </w:pPrChange>
      </w:pPr>
      <w:r w:rsidRPr="00072ED7">
        <w:rPr>
          <w:rFonts w:eastAsia="Arial" w:cs="Arial"/>
          <w:b/>
          <w:szCs w:val="22"/>
        </w:rPr>
        <w:t>… how fidgety or restless were you?</w:t>
      </w:r>
    </w:p>
    <w:p w:rsidRPr="00072ED7" w:rsidR="00766DF3" w:rsidP="00766DF3" w:rsidRDefault="00766DF3" w14:paraId="562EEED4" w14:textId="40B92872">
      <w:pPr>
        <w:numPr>
          <w:ilvl w:val="0"/>
          <w:numId w:val="25"/>
        </w:numPr>
        <w:rPr>
          <w:rFonts w:eastAsia="Arial" w:cs="Arial"/>
          <w:szCs w:val="22"/>
        </w:rPr>
      </w:pPr>
      <w:r w:rsidRPr="00072ED7">
        <w:rPr>
          <w:rFonts w:eastAsia="Arial" w:cs="Arial"/>
          <w:szCs w:val="22"/>
        </w:rPr>
        <w:t xml:space="preserve">Not </w:t>
      </w:r>
      <w:r w:rsidRPr="00072ED7" w:rsidR="006E1F04">
        <w:rPr>
          <w:rFonts w:eastAsia="Arial" w:cs="Arial"/>
          <w:szCs w:val="22"/>
        </w:rPr>
        <w:t>fidgety/</w:t>
      </w:r>
      <w:r w:rsidRPr="00072ED7">
        <w:rPr>
          <w:rFonts w:eastAsia="Arial" w:cs="Arial"/>
          <w:szCs w:val="22"/>
        </w:rPr>
        <w:t>restless at all</w:t>
      </w:r>
    </w:p>
    <w:p w:rsidRPr="00072ED7" w:rsidR="00766DF3" w:rsidP="00766DF3" w:rsidRDefault="00766DF3" w14:paraId="618D1528" w14:textId="36FBE420">
      <w:pPr>
        <w:numPr>
          <w:ilvl w:val="0"/>
          <w:numId w:val="25"/>
        </w:numPr>
        <w:rPr>
          <w:rFonts w:eastAsia="Arial" w:cs="Arial"/>
          <w:szCs w:val="22"/>
        </w:rPr>
      </w:pPr>
      <w:r w:rsidRPr="00072ED7">
        <w:rPr>
          <w:rFonts w:eastAsia="Arial" w:cs="Arial"/>
          <w:szCs w:val="22"/>
        </w:rPr>
        <w:t xml:space="preserve">Slightly </w:t>
      </w:r>
      <w:r w:rsidRPr="00072ED7" w:rsidR="006E1F04">
        <w:rPr>
          <w:rFonts w:eastAsia="Arial" w:cs="Arial"/>
          <w:szCs w:val="22"/>
        </w:rPr>
        <w:t>fidgety/</w:t>
      </w:r>
      <w:r w:rsidRPr="00072ED7">
        <w:rPr>
          <w:rFonts w:eastAsia="Arial" w:cs="Arial"/>
          <w:szCs w:val="22"/>
        </w:rPr>
        <w:t>restless</w:t>
      </w:r>
    </w:p>
    <w:p w:rsidRPr="00072ED7" w:rsidR="00766DF3" w:rsidP="00766DF3" w:rsidRDefault="00766DF3" w14:paraId="7C717DB6" w14:textId="2018D7FE">
      <w:pPr>
        <w:numPr>
          <w:ilvl w:val="0"/>
          <w:numId w:val="25"/>
        </w:numPr>
        <w:rPr>
          <w:rFonts w:eastAsia="Arial" w:cs="Arial"/>
          <w:szCs w:val="22"/>
        </w:rPr>
      </w:pPr>
      <w:r w:rsidRPr="00072ED7">
        <w:rPr>
          <w:rFonts w:eastAsia="Arial" w:cs="Arial"/>
          <w:szCs w:val="22"/>
        </w:rPr>
        <w:t xml:space="preserve">Moderately </w:t>
      </w:r>
      <w:r w:rsidRPr="00072ED7" w:rsidR="006E1F04">
        <w:rPr>
          <w:rFonts w:eastAsia="Arial" w:cs="Arial"/>
          <w:szCs w:val="22"/>
        </w:rPr>
        <w:t>fidgety/</w:t>
      </w:r>
      <w:r w:rsidRPr="00072ED7">
        <w:rPr>
          <w:rFonts w:eastAsia="Arial" w:cs="Arial"/>
          <w:szCs w:val="22"/>
        </w:rPr>
        <w:t xml:space="preserve">restless </w:t>
      </w:r>
    </w:p>
    <w:p w:rsidRPr="00072ED7" w:rsidR="00766DF3" w:rsidP="00766DF3" w:rsidRDefault="00766DF3" w14:paraId="28F0BBAF" w14:textId="4128AE57">
      <w:pPr>
        <w:numPr>
          <w:ilvl w:val="0"/>
          <w:numId w:val="25"/>
        </w:numPr>
        <w:rPr>
          <w:rFonts w:eastAsia="Arial" w:cs="Arial"/>
          <w:szCs w:val="22"/>
        </w:rPr>
      </w:pPr>
      <w:r w:rsidRPr="00072ED7">
        <w:rPr>
          <w:rFonts w:eastAsia="Arial" w:cs="Arial"/>
          <w:szCs w:val="22"/>
        </w:rPr>
        <w:t xml:space="preserve">Very </w:t>
      </w:r>
      <w:r w:rsidRPr="00072ED7" w:rsidR="006E1F04">
        <w:rPr>
          <w:rFonts w:eastAsia="Arial" w:cs="Arial"/>
          <w:szCs w:val="22"/>
        </w:rPr>
        <w:t>fidgety/</w:t>
      </w:r>
      <w:r w:rsidRPr="00072ED7">
        <w:rPr>
          <w:rFonts w:eastAsia="Arial" w:cs="Arial"/>
          <w:szCs w:val="22"/>
        </w:rPr>
        <w:t xml:space="preserve">restless </w:t>
      </w:r>
    </w:p>
    <w:p w:rsidRPr="00072ED7" w:rsidR="00766DF3" w:rsidP="00766DF3" w:rsidRDefault="00766DF3" w14:paraId="365CF920" w14:textId="2A24F92F">
      <w:pPr>
        <w:numPr>
          <w:ilvl w:val="0"/>
          <w:numId w:val="25"/>
        </w:numPr>
        <w:rPr>
          <w:rFonts w:eastAsia="Arial" w:cs="Arial"/>
          <w:szCs w:val="22"/>
        </w:rPr>
      </w:pPr>
      <w:r w:rsidRPr="00072ED7">
        <w:rPr>
          <w:rFonts w:eastAsia="Arial" w:cs="Arial"/>
          <w:szCs w:val="22"/>
        </w:rPr>
        <w:t xml:space="preserve">Extremely </w:t>
      </w:r>
      <w:r w:rsidRPr="00072ED7" w:rsidR="006E1F04">
        <w:rPr>
          <w:rFonts w:eastAsia="Arial" w:cs="Arial"/>
          <w:szCs w:val="22"/>
        </w:rPr>
        <w:t>fidgety/</w:t>
      </w:r>
      <w:r w:rsidRPr="00072ED7">
        <w:rPr>
          <w:rFonts w:eastAsia="Arial" w:cs="Arial"/>
          <w:szCs w:val="22"/>
        </w:rPr>
        <w:t>restless</w:t>
      </w:r>
    </w:p>
    <w:p w:rsidRPr="00072ED7" w:rsidR="00766DF3" w:rsidDel="00CA796A" w:rsidP="00766DF3" w:rsidRDefault="00766DF3" w14:paraId="27CDFE38" w14:textId="6B292643">
      <w:pPr>
        <w:rPr>
          <w:del w:author="Dunn, Julia (NIH/NIMH) [F]" w:date="2020-04-07T11:39:00Z" w:id="716"/>
          <w:rFonts w:eastAsia="Arial" w:cs="Arial"/>
          <w:szCs w:val="22"/>
        </w:rPr>
      </w:pPr>
    </w:p>
    <w:p w:rsidR="00FC418F" w:rsidRDefault="00FC418F" w14:paraId="02A67B50" w14:textId="5FE72BC5">
      <w:pPr>
        <w:rPr>
          <w:ins w:author="Dunn, Julia (NIH/NIMH) [F]" w:date="2020-04-07T18:00:00Z" w:id="717"/>
          <w:rFonts w:eastAsia="Arial" w:cs="Arial"/>
          <w:b/>
          <w:szCs w:val="22"/>
        </w:rPr>
      </w:pPr>
    </w:p>
    <w:p w:rsidRPr="00B21FB8" w:rsidR="00766DF3" w:rsidRDefault="00766DF3" w14:paraId="249E69A9" w14:textId="621CB707">
      <w:pPr>
        <w:numPr>
          <w:ilvl w:val="0"/>
          <w:numId w:val="11"/>
        </w:numPr>
        <w:rPr>
          <w:rFonts w:cs="Arial"/>
          <w:szCs w:val="22"/>
        </w:rPr>
        <w:pPrChange w:author="Dunn, Julia (NIH/NIMH) [F]" w:date="2020-04-06T16:21:00Z" w:id="718">
          <w:pPr>
            <w:numPr>
              <w:numId w:val="41"/>
            </w:numPr>
            <w:ind w:left="720" w:hanging="360"/>
          </w:pPr>
        </w:pPrChange>
      </w:pPr>
      <w:r w:rsidRPr="00072ED7">
        <w:rPr>
          <w:rFonts w:eastAsia="Arial" w:cs="Arial"/>
          <w:b/>
          <w:szCs w:val="22"/>
        </w:rPr>
        <w:t>… how fatigued or tired were you?</w:t>
      </w:r>
    </w:p>
    <w:p w:rsidRPr="00072ED7" w:rsidR="00766DF3" w:rsidP="00766DF3" w:rsidRDefault="00766DF3" w14:paraId="6C483E86" w14:textId="77777777">
      <w:pPr>
        <w:numPr>
          <w:ilvl w:val="0"/>
          <w:numId w:val="13"/>
        </w:numPr>
        <w:rPr>
          <w:rFonts w:eastAsia="Arial" w:cs="Arial"/>
          <w:szCs w:val="22"/>
        </w:rPr>
      </w:pPr>
      <w:r w:rsidRPr="00072ED7">
        <w:rPr>
          <w:rFonts w:eastAsia="Arial" w:cs="Arial"/>
          <w:szCs w:val="22"/>
        </w:rPr>
        <w:t>Not fatigued or tired at all</w:t>
      </w:r>
    </w:p>
    <w:p w:rsidRPr="00072ED7" w:rsidR="00766DF3" w:rsidP="00766DF3" w:rsidRDefault="00766DF3" w14:paraId="2A939B7C" w14:textId="77777777">
      <w:pPr>
        <w:numPr>
          <w:ilvl w:val="0"/>
          <w:numId w:val="13"/>
        </w:numPr>
        <w:rPr>
          <w:rFonts w:eastAsia="Arial" w:cs="Arial"/>
          <w:szCs w:val="22"/>
        </w:rPr>
      </w:pPr>
      <w:r w:rsidRPr="00072ED7">
        <w:rPr>
          <w:rFonts w:eastAsia="Arial" w:cs="Arial"/>
          <w:szCs w:val="22"/>
        </w:rPr>
        <w:t>Slightly fatigued or tired</w:t>
      </w:r>
    </w:p>
    <w:p w:rsidRPr="00072ED7" w:rsidR="00766DF3" w:rsidP="00766DF3" w:rsidRDefault="00766DF3" w14:paraId="7BC0A0CF" w14:textId="77777777">
      <w:pPr>
        <w:numPr>
          <w:ilvl w:val="0"/>
          <w:numId w:val="13"/>
        </w:numPr>
        <w:rPr>
          <w:rFonts w:eastAsia="Arial" w:cs="Arial"/>
          <w:szCs w:val="22"/>
        </w:rPr>
      </w:pPr>
      <w:r w:rsidRPr="00072ED7">
        <w:rPr>
          <w:rFonts w:eastAsia="Arial" w:cs="Arial"/>
          <w:szCs w:val="22"/>
        </w:rPr>
        <w:t>Moderately fatigued or tired</w:t>
      </w:r>
    </w:p>
    <w:p w:rsidRPr="00072ED7" w:rsidR="00766DF3" w:rsidP="00766DF3" w:rsidRDefault="00766DF3" w14:paraId="27E63151" w14:textId="77777777">
      <w:pPr>
        <w:ind w:left="720"/>
        <w:rPr>
          <w:rFonts w:eastAsia="Arial" w:cs="Arial"/>
          <w:szCs w:val="22"/>
        </w:rPr>
      </w:pPr>
      <w:r w:rsidRPr="00072ED7">
        <w:rPr>
          <w:rFonts w:eastAsia="Arial" w:cs="Arial"/>
          <w:szCs w:val="22"/>
        </w:rPr>
        <w:t xml:space="preserve">      d. Very fatigued or tired</w:t>
      </w:r>
    </w:p>
    <w:p w:rsidRPr="00072ED7" w:rsidR="00B33EFC" w:rsidP="006E1F04" w:rsidRDefault="00766DF3" w14:paraId="2D274F95" w14:textId="2D41CA83">
      <w:pPr>
        <w:ind w:left="720"/>
        <w:rPr>
          <w:rFonts w:eastAsia="Arial" w:cs="Arial"/>
          <w:szCs w:val="22"/>
        </w:rPr>
      </w:pPr>
      <w:r w:rsidRPr="00072ED7">
        <w:rPr>
          <w:rFonts w:eastAsia="Arial" w:cs="Arial"/>
          <w:szCs w:val="22"/>
        </w:rPr>
        <w:t xml:space="preserve">      e. Extremely fatigued or tired</w:t>
      </w:r>
    </w:p>
    <w:p w:rsidRPr="00072ED7" w:rsidR="00766DF3" w:rsidDel="001F2E98" w:rsidP="00766DF3" w:rsidRDefault="00766DF3" w14:paraId="7BBF7A19" w14:textId="77777777">
      <w:pPr>
        <w:ind w:left="360" w:hanging="720"/>
        <w:rPr>
          <w:del w:author="Dunn, Julia (NIH/NIMH) [F]" w:date="2020-04-06T18:20:00Z" w:id="719"/>
          <w:rFonts w:eastAsia="Arial" w:cs="Arial"/>
          <w:szCs w:val="22"/>
        </w:rPr>
      </w:pPr>
      <w:r w:rsidRPr="00072ED7">
        <w:rPr>
          <w:rFonts w:eastAsia="Arial" w:cs="Arial"/>
          <w:szCs w:val="22"/>
        </w:rPr>
        <w:t xml:space="preserve">           </w:t>
      </w:r>
    </w:p>
    <w:p w:rsidR="009925CD" w:rsidRDefault="009925CD" w14:paraId="5ABE0F6F" w14:textId="77777777">
      <w:pPr>
        <w:ind w:left="360" w:hanging="720"/>
        <w:rPr>
          <w:ins w:author="Dunn, Julia (NIH/NIMH) [F]" w:date="2020-04-06T17:55:00Z" w:id="720"/>
          <w:rFonts w:eastAsia="Arial" w:cs="Arial"/>
          <w:b/>
          <w:bCs/>
          <w:szCs w:val="22"/>
        </w:rPr>
        <w:pPrChange w:author="Dunn, Julia (NIH/NIMH) [F]" w:date="2020-04-06T18:20:00Z" w:id="721">
          <w:pPr/>
        </w:pPrChange>
      </w:pPr>
      <w:del w:author="Dunn, Julia (NIH/NIMH) [F]" w:date="2020-04-06T18:20:00Z" w:id="722">
        <w:r w:rsidDel="001F2E98">
          <w:rPr>
            <w:rFonts w:eastAsia="Arial" w:cs="Arial"/>
            <w:b/>
            <w:bCs/>
            <w:szCs w:val="22"/>
          </w:rPr>
          <w:br w:type="page"/>
        </w:r>
      </w:del>
    </w:p>
    <w:p w:rsidRPr="00B21FB8" w:rsidR="00766DF3" w:rsidRDefault="00766DF3" w14:paraId="7BBC12A1" w14:textId="5002BDA9">
      <w:pPr>
        <w:numPr>
          <w:ilvl w:val="0"/>
          <w:numId w:val="11"/>
        </w:numPr>
        <w:rPr>
          <w:rFonts w:cs="Arial"/>
          <w:szCs w:val="22"/>
        </w:rPr>
        <w:pPrChange w:author="Dunn, Julia (NIH/NIMH) [F]" w:date="2020-04-06T16:21:00Z" w:id="723">
          <w:pPr>
            <w:numPr>
              <w:numId w:val="41"/>
            </w:numPr>
            <w:ind w:left="720" w:hanging="360"/>
          </w:pPr>
        </w:pPrChange>
      </w:pPr>
      <w:r w:rsidRPr="00072ED7">
        <w:rPr>
          <w:rFonts w:eastAsia="Arial" w:cs="Arial"/>
          <w:b/>
          <w:szCs w:val="22"/>
        </w:rPr>
        <w:t xml:space="preserve">… how well </w:t>
      </w:r>
      <w:r w:rsidRPr="00072ED7" w:rsidR="006E1F04">
        <w:rPr>
          <w:rFonts w:eastAsia="Arial" w:cs="Arial"/>
          <w:b/>
          <w:szCs w:val="22"/>
        </w:rPr>
        <w:t>were you</w:t>
      </w:r>
      <w:r w:rsidRPr="00072ED7">
        <w:rPr>
          <w:rFonts w:eastAsia="Arial" w:cs="Arial"/>
          <w:b/>
          <w:szCs w:val="22"/>
        </w:rPr>
        <w:t xml:space="preserve"> able to concentrate or focus?</w:t>
      </w:r>
    </w:p>
    <w:p w:rsidRPr="00072ED7" w:rsidR="00766DF3" w:rsidP="00766DF3" w:rsidRDefault="00766DF3" w14:paraId="7923ACEF" w14:textId="77777777">
      <w:pPr>
        <w:numPr>
          <w:ilvl w:val="0"/>
          <w:numId w:val="9"/>
        </w:numPr>
        <w:rPr>
          <w:rFonts w:eastAsia="Arial" w:cs="Arial"/>
          <w:szCs w:val="22"/>
        </w:rPr>
      </w:pPr>
      <w:r w:rsidRPr="00072ED7">
        <w:rPr>
          <w:rFonts w:eastAsia="Arial" w:cs="Arial"/>
          <w:szCs w:val="22"/>
        </w:rPr>
        <w:t>Very focused/attentive</w:t>
      </w:r>
    </w:p>
    <w:p w:rsidRPr="00072ED7" w:rsidR="00766DF3" w:rsidP="00766DF3" w:rsidRDefault="00766DF3" w14:paraId="68AE562A" w14:textId="77777777">
      <w:pPr>
        <w:numPr>
          <w:ilvl w:val="0"/>
          <w:numId w:val="9"/>
        </w:numPr>
        <w:rPr>
          <w:rFonts w:eastAsia="Arial" w:cs="Arial"/>
          <w:szCs w:val="22"/>
        </w:rPr>
      </w:pPr>
      <w:r w:rsidRPr="00072ED7">
        <w:rPr>
          <w:rFonts w:eastAsia="Arial" w:cs="Arial"/>
          <w:szCs w:val="22"/>
        </w:rPr>
        <w:t>Moderately focused/attentive</w:t>
      </w:r>
    </w:p>
    <w:p w:rsidRPr="00072ED7" w:rsidR="00766DF3" w:rsidP="00766DF3" w:rsidRDefault="00766DF3" w14:paraId="032C8784" w14:textId="77777777">
      <w:pPr>
        <w:numPr>
          <w:ilvl w:val="0"/>
          <w:numId w:val="9"/>
        </w:numPr>
        <w:rPr>
          <w:rFonts w:eastAsia="Arial" w:cs="Arial"/>
          <w:szCs w:val="22"/>
        </w:rPr>
      </w:pPr>
      <w:r w:rsidRPr="00072ED7">
        <w:rPr>
          <w:rFonts w:eastAsia="Arial" w:cs="Arial"/>
          <w:szCs w:val="22"/>
        </w:rPr>
        <w:t>Neutral</w:t>
      </w:r>
    </w:p>
    <w:p w:rsidRPr="00072ED7" w:rsidR="00766DF3" w:rsidP="00766DF3" w:rsidRDefault="00766DF3" w14:paraId="5E5788E6" w14:textId="77777777">
      <w:pPr>
        <w:numPr>
          <w:ilvl w:val="0"/>
          <w:numId w:val="9"/>
        </w:numPr>
        <w:rPr>
          <w:rFonts w:eastAsia="Arial" w:cs="Arial"/>
          <w:szCs w:val="22"/>
        </w:rPr>
      </w:pPr>
      <w:r w:rsidRPr="00072ED7">
        <w:rPr>
          <w:rFonts w:eastAsia="Arial" w:cs="Arial"/>
          <w:szCs w:val="22"/>
        </w:rPr>
        <w:t>Moderately unfocused/distracted</w:t>
      </w:r>
    </w:p>
    <w:p w:rsidRPr="00072ED7" w:rsidR="00766DF3" w:rsidP="00766DF3" w:rsidRDefault="00766DF3" w14:paraId="5F2BD75E" w14:textId="77777777">
      <w:pPr>
        <w:numPr>
          <w:ilvl w:val="0"/>
          <w:numId w:val="9"/>
        </w:numPr>
        <w:rPr>
          <w:rFonts w:eastAsia="Arial" w:cs="Arial"/>
          <w:szCs w:val="22"/>
        </w:rPr>
      </w:pPr>
      <w:r w:rsidRPr="00072ED7">
        <w:rPr>
          <w:rFonts w:eastAsia="Arial" w:cs="Arial"/>
          <w:szCs w:val="22"/>
        </w:rPr>
        <w:t>Very unfocused/distracted</w:t>
      </w:r>
    </w:p>
    <w:p w:rsidRPr="00072ED7" w:rsidR="00766DF3" w:rsidP="00766DF3" w:rsidRDefault="00766DF3" w14:paraId="2FF20CA3" w14:textId="77777777">
      <w:pPr>
        <w:rPr>
          <w:rFonts w:eastAsia="Arial" w:cs="Arial"/>
          <w:szCs w:val="22"/>
        </w:rPr>
      </w:pPr>
    </w:p>
    <w:p w:rsidRPr="00B21FB8" w:rsidR="00766DF3" w:rsidRDefault="00766DF3" w14:paraId="73DB9ABC" w14:textId="1156EF4A">
      <w:pPr>
        <w:numPr>
          <w:ilvl w:val="0"/>
          <w:numId w:val="11"/>
        </w:numPr>
        <w:rPr>
          <w:rFonts w:cs="Arial"/>
          <w:szCs w:val="22"/>
        </w:rPr>
        <w:pPrChange w:author="Dunn, Julia (NIH/NIMH) [F]" w:date="2020-04-06T16:21:00Z" w:id="724">
          <w:pPr>
            <w:numPr>
              <w:numId w:val="41"/>
            </w:numPr>
            <w:ind w:left="720" w:hanging="360"/>
          </w:pPr>
        </w:pPrChange>
      </w:pPr>
      <w:r w:rsidRPr="00072ED7">
        <w:rPr>
          <w:rFonts w:eastAsia="Arial" w:cs="Arial"/>
          <w:b/>
          <w:szCs w:val="22"/>
        </w:rPr>
        <w:t xml:space="preserve">… how irritable or easily angered </w:t>
      </w:r>
      <w:ins w:author="Foote, Beth (NIH/NIMH) [F]" w:date="2020-04-08T14:45:00Z" w:id="725">
        <w:r w:rsidR="006E7A57">
          <w:rPr>
            <w:rFonts w:eastAsia="Arial" w:cs="Arial"/>
            <w:b/>
            <w:szCs w:val="22"/>
          </w:rPr>
          <w:t>were you</w:t>
        </w:r>
      </w:ins>
      <w:del w:author="Foote, Beth (NIH/NIMH) [F]" w:date="2020-04-08T14:45:00Z" w:id="726">
        <w:r w:rsidRPr="00072ED7" w:rsidDel="006E7A57">
          <w:rPr>
            <w:rFonts w:eastAsia="Arial" w:cs="Arial"/>
            <w:b/>
            <w:szCs w:val="22"/>
          </w:rPr>
          <w:delText>have you been</w:delText>
        </w:r>
      </w:del>
      <w:r w:rsidRPr="00072ED7">
        <w:rPr>
          <w:rFonts w:eastAsia="Arial" w:cs="Arial"/>
          <w:b/>
          <w:szCs w:val="22"/>
        </w:rPr>
        <w:t>?</w:t>
      </w:r>
    </w:p>
    <w:p w:rsidRPr="00072ED7" w:rsidR="00766DF3" w:rsidP="00766DF3" w:rsidRDefault="00766DF3" w14:paraId="4ACC101D" w14:textId="77777777">
      <w:pPr>
        <w:numPr>
          <w:ilvl w:val="0"/>
          <w:numId w:val="10"/>
        </w:numPr>
        <w:rPr>
          <w:rFonts w:eastAsia="Arial" w:cs="Arial"/>
          <w:szCs w:val="22"/>
        </w:rPr>
      </w:pPr>
      <w:r w:rsidRPr="00072ED7">
        <w:rPr>
          <w:rFonts w:eastAsia="Arial" w:cs="Arial"/>
          <w:szCs w:val="22"/>
        </w:rPr>
        <w:t>Not irritable or easily angered at all</w:t>
      </w:r>
    </w:p>
    <w:p w:rsidRPr="00072ED7" w:rsidR="00766DF3" w:rsidP="00766DF3" w:rsidRDefault="00766DF3" w14:paraId="1192FF15" w14:textId="77777777">
      <w:pPr>
        <w:numPr>
          <w:ilvl w:val="0"/>
          <w:numId w:val="10"/>
        </w:numPr>
        <w:rPr>
          <w:rFonts w:eastAsia="Arial" w:cs="Arial"/>
          <w:szCs w:val="22"/>
        </w:rPr>
      </w:pPr>
      <w:r w:rsidRPr="00072ED7">
        <w:rPr>
          <w:rFonts w:eastAsia="Arial" w:cs="Arial"/>
          <w:szCs w:val="22"/>
        </w:rPr>
        <w:t>Slightly irritable or easily angered</w:t>
      </w:r>
    </w:p>
    <w:p w:rsidRPr="00072ED7" w:rsidR="00766DF3" w:rsidP="00766DF3" w:rsidRDefault="00766DF3" w14:paraId="4F50743D" w14:textId="77777777">
      <w:pPr>
        <w:numPr>
          <w:ilvl w:val="0"/>
          <w:numId w:val="10"/>
        </w:numPr>
        <w:rPr>
          <w:rFonts w:eastAsia="Arial" w:cs="Arial"/>
          <w:szCs w:val="22"/>
        </w:rPr>
      </w:pPr>
      <w:r w:rsidRPr="00072ED7">
        <w:rPr>
          <w:rFonts w:eastAsia="Arial" w:cs="Arial"/>
          <w:szCs w:val="22"/>
        </w:rPr>
        <w:t>Moderately irritable or easily angered</w:t>
      </w:r>
    </w:p>
    <w:p w:rsidRPr="00072ED7" w:rsidR="00766DF3" w:rsidP="00766DF3" w:rsidRDefault="00766DF3" w14:paraId="5C88170F" w14:textId="77777777">
      <w:pPr>
        <w:numPr>
          <w:ilvl w:val="0"/>
          <w:numId w:val="10"/>
        </w:numPr>
        <w:rPr>
          <w:rFonts w:eastAsia="Arial" w:cs="Arial"/>
          <w:szCs w:val="22"/>
        </w:rPr>
      </w:pPr>
      <w:r w:rsidRPr="00072ED7">
        <w:rPr>
          <w:rFonts w:eastAsia="Arial" w:cs="Arial"/>
          <w:szCs w:val="22"/>
        </w:rPr>
        <w:t>Very irritable or easily angered</w:t>
      </w:r>
    </w:p>
    <w:p w:rsidRPr="00072ED7" w:rsidR="00766DF3" w:rsidP="00766DF3" w:rsidRDefault="00766DF3" w14:paraId="6BE97E8D" w14:textId="77777777">
      <w:pPr>
        <w:numPr>
          <w:ilvl w:val="0"/>
          <w:numId w:val="10"/>
        </w:numPr>
        <w:rPr>
          <w:rFonts w:eastAsia="Arial" w:cs="Arial"/>
          <w:szCs w:val="22"/>
        </w:rPr>
      </w:pPr>
      <w:r w:rsidRPr="00072ED7">
        <w:rPr>
          <w:rFonts w:eastAsia="Arial" w:cs="Arial"/>
          <w:szCs w:val="22"/>
        </w:rPr>
        <w:t>Extremely irritable or easily angered</w:t>
      </w:r>
    </w:p>
    <w:p w:rsidRPr="00072ED7" w:rsidR="00766DF3" w:rsidP="00766DF3" w:rsidRDefault="00766DF3" w14:paraId="77A8DAD5" w14:textId="77777777">
      <w:pPr>
        <w:ind w:left="360" w:hanging="720"/>
        <w:rPr>
          <w:rFonts w:eastAsia="Arial" w:cs="Arial"/>
          <w:szCs w:val="22"/>
        </w:rPr>
      </w:pPr>
      <w:r w:rsidRPr="00072ED7">
        <w:rPr>
          <w:rFonts w:eastAsia="Arial" w:cs="Arial"/>
          <w:szCs w:val="22"/>
        </w:rPr>
        <w:t xml:space="preserve"> </w:t>
      </w:r>
    </w:p>
    <w:p w:rsidRPr="00B21FB8" w:rsidR="00766DF3" w:rsidRDefault="00766DF3" w14:paraId="23E02813" w14:textId="1432CD78">
      <w:pPr>
        <w:numPr>
          <w:ilvl w:val="0"/>
          <w:numId w:val="11"/>
        </w:numPr>
        <w:rPr>
          <w:rFonts w:cs="Arial"/>
          <w:szCs w:val="22"/>
        </w:rPr>
        <w:pPrChange w:author="Dunn, Julia (NIH/NIMH) [F]" w:date="2020-04-06T16:21:00Z" w:id="727">
          <w:pPr>
            <w:numPr>
              <w:numId w:val="41"/>
            </w:numPr>
            <w:ind w:left="720" w:hanging="360"/>
          </w:pPr>
        </w:pPrChange>
      </w:pPr>
      <w:r w:rsidRPr="00072ED7">
        <w:rPr>
          <w:rFonts w:eastAsia="Arial" w:cs="Arial"/>
          <w:b/>
          <w:szCs w:val="22"/>
        </w:rPr>
        <w:t xml:space="preserve">… how lonely </w:t>
      </w:r>
      <w:r w:rsidRPr="00072ED7" w:rsidR="009B30C7">
        <w:rPr>
          <w:rFonts w:eastAsia="Arial" w:cs="Arial"/>
          <w:b/>
          <w:szCs w:val="22"/>
        </w:rPr>
        <w:t>were you</w:t>
      </w:r>
      <w:r w:rsidRPr="00072ED7">
        <w:rPr>
          <w:rFonts w:eastAsia="Arial" w:cs="Arial"/>
          <w:b/>
          <w:szCs w:val="22"/>
        </w:rPr>
        <w:t>?</w:t>
      </w:r>
    </w:p>
    <w:p w:rsidRPr="00072ED7" w:rsidR="00766DF3" w:rsidRDefault="00766DF3" w14:paraId="696E1CC5" w14:textId="77777777">
      <w:pPr>
        <w:numPr>
          <w:ilvl w:val="1"/>
          <w:numId w:val="11"/>
        </w:numPr>
        <w:rPr>
          <w:rFonts w:eastAsia="Arial" w:cs="Arial"/>
          <w:szCs w:val="22"/>
        </w:rPr>
        <w:pPrChange w:author="Dunn, Julia (NIH/NIMH) [F]" w:date="2020-04-06T16:21:00Z" w:id="728">
          <w:pPr>
            <w:numPr>
              <w:ilvl w:val="1"/>
              <w:numId w:val="41"/>
            </w:numPr>
            <w:ind w:left="1440" w:hanging="360"/>
          </w:pPr>
        </w:pPrChange>
      </w:pPr>
      <w:r w:rsidRPr="00072ED7">
        <w:rPr>
          <w:rFonts w:eastAsia="Arial" w:cs="Arial"/>
          <w:szCs w:val="22"/>
        </w:rPr>
        <w:t>Not lonely at all</w:t>
      </w:r>
    </w:p>
    <w:p w:rsidRPr="00072ED7" w:rsidR="00766DF3" w:rsidRDefault="00766DF3" w14:paraId="4052906D" w14:textId="77777777">
      <w:pPr>
        <w:numPr>
          <w:ilvl w:val="1"/>
          <w:numId w:val="11"/>
        </w:numPr>
        <w:rPr>
          <w:rFonts w:eastAsia="Arial" w:cs="Arial"/>
          <w:szCs w:val="22"/>
        </w:rPr>
        <w:pPrChange w:author="Dunn, Julia (NIH/NIMH) [F]" w:date="2020-04-06T16:21:00Z" w:id="729">
          <w:pPr>
            <w:numPr>
              <w:ilvl w:val="1"/>
              <w:numId w:val="41"/>
            </w:numPr>
            <w:ind w:left="1440" w:hanging="360"/>
          </w:pPr>
        </w:pPrChange>
      </w:pPr>
      <w:r w:rsidRPr="00072ED7">
        <w:rPr>
          <w:rFonts w:eastAsia="Arial" w:cs="Arial"/>
          <w:szCs w:val="22"/>
        </w:rPr>
        <w:t>Slightly lonely</w:t>
      </w:r>
    </w:p>
    <w:p w:rsidRPr="00072ED7" w:rsidR="00766DF3" w:rsidRDefault="00766DF3" w14:paraId="3A7B7DCA" w14:textId="77777777">
      <w:pPr>
        <w:numPr>
          <w:ilvl w:val="1"/>
          <w:numId w:val="11"/>
        </w:numPr>
        <w:rPr>
          <w:rFonts w:eastAsia="Arial" w:cs="Arial"/>
          <w:szCs w:val="22"/>
        </w:rPr>
        <w:pPrChange w:author="Dunn, Julia (NIH/NIMH) [F]" w:date="2020-04-06T16:21:00Z" w:id="730">
          <w:pPr>
            <w:numPr>
              <w:ilvl w:val="1"/>
              <w:numId w:val="41"/>
            </w:numPr>
            <w:ind w:left="1440" w:hanging="360"/>
          </w:pPr>
        </w:pPrChange>
      </w:pPr>
      <w:r w:rsidRPr="00072ED7">
        <w:rPr>
          <w:rFonts w:eastAsia="Arial" w:cs="Arial"/>
          <w:szCs w:val="22"/>
        </w:rPr>
        <w:t>Moderately lonely</w:t>
      </w:r>
    </w:p>
    <w:p w:rsidRPr="00072ED7" w:rsidR="00766DF3" w:rsidRDefault="00766DF3" w14:paraId="2E958035" w14:textId="77777777">
      <w:pPr>
        <w:numPr>
          <w:ilvl w:val="1"/>
          <w:numId w:val="11"/>
        </w:numPr>
        <w:rPr>
          <w:rFonts w:eastAsia="Arial" w:cs="Arial"/>
          <w:szCs w:val="22"/>
        </w:rPr>
        <w:pPrChange w:author="Dunn, Julia (NIH/NIMH) [F]" w:date="2020-04-06T16:21:00Z" w:id="731">
          <w:pPr>
            <w:numPr>
              <w:ilvl w:val="1"/>
              <w:numId w:val="41"/>
            </w:numPr>
            <w:ind w:left="1440" w:hanging="360"/>
          </w:pPr>
        </w:pPrChange>
      </w:pPr>
      <w:r w:rsidRPr="00072ED7">
        <w:rPr>
          <w:rFonts w:eastAsia="Arial" w:cs="Arial"/>
          <w:szCs w:val="22"/>
        </w:rPr>
        <w:t>Very lonely</w:t>
      </w:r>
    </w:p>
    <w:p w:rsidRPr="00072ED7" w:rsidR="00766DF3" w:rsidRDefault="00766DF3" w14:paraId="38643238" w14:textId="77777777">
      <w:pPr>
        <w:numPr>
          <w:ilvl w:val="1"/>
          <w:numId w:val="11"/>
        </w:numPr>
        <w:rPr>
          <w:rFonts w:eastAsia="Arial" w:cs="Arial"/>
          <w:szCs w:val="22"/>
        </w:rPr>
        <w:pPrChange w:author="Dunn, Julia (NIH/NIMH) [F]" w:date="2020-04-06T16:21:00Z" w:id="732">
          <w:pPr>
            <w:numPr>
              <w:ilvl w:val="1"/>
              <w:numId w:val="41"/>
            </w:numPr>
            <w:ind w:left="1440" w:hanging="360"/>
          </w:pPr>
        </w:pPrChange>
      </w:pPr>
      <w:r w:rsidRPr="00072ED7">
        <w:rPr>
          <w:rFonts w:eastAsia="Arial" w:cs="Arial"/>
          <w:szCs w:val="22"/>
        </w:rPr>
        <w:t>Extremely lonely</w:t>
      </w:r>
    </w:p>
    <w:p w:rsidRPr="00072ED7" w:rsidR="00766DF3" w:rsidDel="00FC418F" w:rsidP="00766DF3" w:rsidRDefault="00766DF3" w14:paraId="76E75453" w14:textId="47D55187">
      <w:pPr>
        <w:rPr>
          <w:del w:author="Dunn, Julia (NIH/NIMH) [F]" w:date="2020-04-07T18:00:00Z" w:id="733"/>
          <w:rFonts w:eastAsia="Arial" w:cs="Arial"/>
          <w:szCs w:val="22"/>
        </w:rPr>
      </w:pPr>
    </w:p>
    <w:p w:rsidR="00CA796A" w:rsidRDefault="00CA796A" w14:paraId="252479B6" w14:textId="5DA57AFD">
      <w:pPr>
        <w:rPr>
          <w:ins w:author="Dunn, Julia (NIH/NIMH) [F]" w:date="2020-04-07T11:39:00Z" w:id="734"/>
          <w:rFonts w:eastAsia="Arial" w:cs="Arial"/>
          <w:b/>
          <w:szCs w:val="22"/>
        </w:rPr>
      </w:pPr>
    </w:p>
    <w:p w:rsidRPr="00B21FB8" w:rsidR="00766DF3" w:rsidRDefault="00766DF3" w14:paraId="239AE705" w14:textId="001CB70F">
      <w:pPr>
        <w:numPr>
          <w:ilvl w:val="0"/>
          <w:numId w:val="11"/>
        </w:numPr>
        <w:rPr>
          <w:rFonts w:cs="Arial"/>
          <w:szCs w:val="22"/>
        </w:rPr>
        <w:pPrChange w:author="Dunn, Julia (NIH/NIMH) [F]" w:date="2020-04-06T16:21:00Z" w:id="735">
          <w:pPr>
            <w:numPr>
              <w:numId w:val="41"/>
            </w:numPr>
            <w:ind w:left="720" w:hanging="360"/>
          </w:pPr>
        </w:pPrChange>
      </w:pPr>
      <w:r w:rsidRPr="00072ED7">
        <w:rPr>
          <w:rFonts w:eastAsia="Arial" w:cs="Arial"/>
          <w:b/>
          <w:szCs w:val="22"/>
        </w:rPr>
        <w:t xml:space="preserve">… to what extent </w:t>
      </w:r>
      <w:r w:rsidRPr="00072ED7" w:rsidR="009B30C7">
        <w:rPr>
          <w:rFonts w:eastAsia="Arial" w:cs="Arial"/>
          <w:b/>
          <w:szCs w:val="22"/>
        </w:rPr>
        <w:t>did you have</w:t>
      </w:r>
      <w:r w:rsidRPr="00072ED7">
        <w:rPr>
          <w:rFonts w:eastAsia="Arial" w:cs="Arial"/>
          <w:b/>
          <w:szCs w:val="22"/>
        </w:rPr>
        <w:t xml:space="preserve"> negative thoughts, thought</w:t>
      </w:r>
      <w:ins w:author="Lopez, Diana (NIH/NIMH) [F]" w:date="2020-04-08T11:18:00Z" w:id="736">
        <w:r w:rsidR="00D55F4B">
          <w:rPr>
            <w:rFonts w:eastAsia="Arial" w:cs="Arial"/>
            <w:b/>
            <w:szCs w:val="22"/>
          </w:rPr>
          <w:t>s</w:t>
        </w:r>
      </w:ins>
      <w:r w:rsidRPr="00072ED7">
        <w:rPr>
          <w:rFonts w:eastAsia="Arial" w:cs="Arial"/>
          <w:b/>
          <w:szCs w:val="22"/>
        </w:rPr>
        <w:t xml:space="preserve"> about unpleasant experiences or things that make you feel bad?</w:t>
      </w:r>
    </w:p>
    <w:p w:rsidRPr="00072ED7" w:rsidR="00766DF3" w:rsidRDefault="00766DF3" w14:paraId="089D6FD4" w14:textId="77777777">
      <w:pPr>
        <w:numPr>
          <w:ilvl w:val="1"/>
          <w:numId w:val="11"/>
        </w:numPr>
        <w:rPr>
          <w:rFonts w:eastAsia="Arial" w:cs="Arial"/>
          <w:szCs w:val="22"/>
        </w:rPr>
        <w:pPrChange w:author="Dunn, Julia (NIH/NIMH) [F]" w:date="2020-04-06T16:21:00Z" w:id="737">
          <w:pPr>
            <w:numPr>
              <w:ilvl w:val="1"/>
              <w:numId w:val="41"/>
            </w:numPr>
            <w:ind w:left="1440" w:hanging="360"/>
          </w:pPr>
        </w:pPrChange>
      </w:pPr>
      <w:r w:rsidRPr="00072ED7">
        <w:rPr>
          <w:rFonts w:eastAsia="Arial" w:cs="Arial"/>
          <w:szCs w:val="22"/>
        </w:rPr>
        <w:t>Not at all</w:t>
      </w:r>
    </w:p>
    <w:p w:rsidRPr="00072ED7" w:rsidR="00766DF3" w:rsidRDefault="00766DF3" w14:paraId="1AD7D6A9" w14:textId="77777777">
      <w:pPr>
        <w:numPr>
          <w:ilvl w:val="1"/>
          <w:numId w:val="11"/>
        </w:numPr>
        <w:rPr>
          <w:rFonts w:eastAsia="Arial" w:cs="Arial"/>
          <w:szCs w:val="22"/>
        </w:rPr>
        <w:pPrChange w:author="Dunn, Julia (NIH/NIMH) [F]" w:date="2020-04-06T16:21:00Z" w:id="738">
          <w:pPr>
            <w:numPr>
              <w:ilvl w:val="1"/>
              <w:numId w:val="41"/>
            </w:numPr>
            <w:ind w:left="1440" w:hanging="360"/>
          </w:pPr>
        </w:pPrChange>
      </w:pPr>
      <w:r w:rsidRPr="00072ED7">
        <w:rPr>
          <w:rFonts w:eastAsia="Arial" w:cs="Arial"/>
          <w:szCs w:val="22"/>
        </w:rPr>
        <w:t>Rarely</w:t>
      </w:r>
    </w:p>
    <w:p w:rsidRPr="00072ED7" w:rsidR="00766DF3" w:rsidRDefault="00766DF3" w14:paraId="6552BF2C" w14:textId="77777777">
      <w:pPr>
        <w:numPr>
          <w:ilvl w:val="1"/>
          <w:numId w:val="11"/>
        </w:numPr>
        <w:rPr>
          <w:rFonts w:eastAsia="Arial" w:cs="Arial"/>
          <w:szCs w:val="22"/>
        </w:rPr>
        <w:pPrChange w:author="Dunn, Julia (NIH/NIMH) [F]" w:date="2020-04-06T16:21:00Z" w:id="739">
          <w:pPr>
            <w:numPr>
              <w:ilvl w:val="1"/>
              <w:numId w:val="41"/>
            </w:numPr>
            <w:ind w:left="1440" w:hanging="360"/>
          </w:pPr>
        </w:pPrChange>
      </w:pPr>
      <w:r w:rsidRPr="00072ED7">
        <w:rPr>
          <w:rFonts w:eastAsia="Arial" w:cs="Arial"/>
          <w:szCs w:val="22"/>
        </w:rPr>
        <w:t>Occasionally</w:t>
      </w:r>
    </w:p>
    <w:p w:rsidRPr="00072ED7" w:rsidR="00766DF3" w:rsidRDefault="00766DF3" w14:paraId="327CFA83" w14:textId="77777777">
      <w:pPr>
        <w:numPr>
          <w:ilvl w:val="1"/>
          <w:numId w:val="11"/>
        </w:numPr>
        <w:rPr>
          <w:rFonts w:eastAsia="Arial" w:cs="Arial"/>
          <w:szCs w:val="22"/>
        </w:rPr>
        <w:pPrChange w:author="Dunn, Julia (NIH/NIMH) [F]" w:date="2020-04-06T16:21:00Z" w:id="740">
          <w:pPr>
            <w:numPr>
              <w:ilvl w:val="1"/>
              <w:numId w:val="41"/>
            </w:numPr>
            <w:ind w:left="1440" w:hanging="360"/>
          </w:pPr>
        </w:pPrChange>
      </w:pPr>
      <w:r w:rsidRPr="00072ED7">
        <w:rPr>
          <w:rFonts w:eastAsia="Arial" w:cs="Arial"/>
          <w:szCs w:val="22"/>
        </w:rPr>
        <w:t>Often</w:t>
      </w:r>
    </w:p>
    <w:p w:rsidRPr="00072ED7" w:rsidR="00766DF3" w:rsidRDefault="00766DF3" w14:paraId="37BE7C8C" w14:textId="567EA8C6">
      <w:pPr>
        <w:numPr>
          <w:ilvl w:val="1"/>
          <w:numId w:val="11"/>
        </w:numPr>
        <w:rPr>
          <w:rFonts w:eastAsia="Arial" w:cs="Arial"/>
          <w:szCs w:val="22"/>
        </w:rPr>
        <w:pPrChange w:author="Dunn, Julia (NIH/NIMH) [F]" w:date="2020-04-06T16:21:00Z" w:id="741">
          <w:pPr>
            <w:numPr>
              <w:ilvl w:val="1"/>
              <w:numId w:val="41"/>
            </w:numPr>
            <w:ind w:left="1440" w:hanging="360"/>
          </w:pPr>
        </w:pPrChange>
      </w:pPr>
      <w:r w:rsidRPr="00072ED7">
        <w:rPr>
          <w:rFonts w:eastAsia="Arial" w:cs="Arial"/>
          <w:szCs w:val="22"/>
        </w:rPr>
        <w:t>A lot of the time</w:t>
      </w:r>
    </w:p>
    <w:p w:rsidR="009925CD" w:rsidP="00CF7D7A" w:rsidRDefault="009925CD" w14:paraId="1780A44B" w14:textId="77777777">
      <w:pPr>
        <w:pStyle w:val="Heading2"/>
        <w:rPr>
          <w:ins w:author="Dunn, Julia (NIH/NIMH) [F]" w:date="2020-04-06T17:55:00Z" w:id="742"/>
          <w:rFonts w:cs="Arial"/>
          <w:sz w:val="28"/>
          <w:szCs w:val="28"/>
        </w:rPr>
      </w:pPr>
    </w:p>
    <w:p w:rsidRPr="00FA683F" w:rsidR="00CF7D7A" w:rsidP="00CF7D7A" w:rsidRDefault="00CF7D7A" w14:paraId="459D38A7" w14:textId="58C1D37D">
      <w:pPr>
        <w:pStyle w:val="Heading2"/>
        <w:rPr>
          <w:rFonts w:cs="Arial"/>
          <w:sz w:val="28"/>
          <w:szCs w:val="28"/>
        </w:rPr>
      </w:pPr>
      <w:r w:rsidRPr="00B21FB8">
        <w:rPr>
          <w:rFonts w:cs="Arial"/>
          <w:sz w:val="28"/>
          <w:szCs w:val="28"/>
        </w:rPr>
        <w:t>MEDIA USE (PAST TWO WEEKS) </w:t>
      </w:r>
    </w:p>
    <w:p w:rsidRPr="00FA683F" w:rsidR="00CF7D7A" w:rsidP="00CF7D7A" w:rsidRDefault="00CF7D7A" w14:paraId="1EDB5521" w14:textId="77777777">
      <w:pPr>
        <w:rPr>
          <w:rFonts w:cs="Arial"/>
        </w:rPr>
      </w:pPr>
    </w:p>
    <w:p w:rsidRPr="00072ED7" w:rsidR="00766DF3" w:rsidP="00766DF3" w:rsidRDefault="00766DF3" w14:paraId="0258F7EB" w14:textId="77777777">
      <w:pPr>
        <w:spacing w:before="5"/>
        <w:rPr>
          <w:rFonts w:eastAsia="Arial" w:cs="Arial"/>
          <w:b/>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 how much time per day did you spend:</w:t>
      </w:r>
    </w:p>
    <w:p w:rsidRPr="00072ED7" w:rsidR="00766DF3" w:rsidP="00766DF3" w:rsidRDefault="00766DF3" w14:paraId="2A2B95E4" w14:textId="77777777">
      <w:pPr>
        <w:rPr>
          <w:rFonts w:eastAsia="Arial" w:cs="Arial"/>
          <w:szCs w:val="22"/>
        </w:rPr>
      </w:pPr>
    </w:p>
    <w:p w:rsidRPr="00B21FB8" w:rsidR="00766DF3" w:rsidRDefault="00766DF3" w14:paraId="6522030D" w14:textId="77777777">
      <w:pPr>
        <w:numPr>
          <w:ilvl w:val="0"/>
          <w:numId w:val="11"/>
        </w:numPr>
        <w:rPr>
          <w:rFonts w:cs="Arial"/>
          <w:szCs w:val="22"/>
        </w:rPr>
        <w:pPrChange w:author="Dunn, Julia (NIH/NIMH) [F]" w:date="2020-04-06T16:21:00Z" w:id="743">
          <w:pPr>
            <w:numPr>
              <w:numId w:val="41"/>
            </w:numPr>
            <w:ind w:left="720" w:hanging="360"/>
          </w:pPr>
        </w:pPrChange>
      </w:pPr>
      <w:r w:rsidRPr="00072ED7">
        <w:rPr>
          <w:rFonts w:eastAsia="Arial" w:cs="Arial"/>
          <w:b/>
          <w:szCs w:val="22"/>
        </w:rPr>
        <w:t>… watching TV or digital media (e.g., Netflix, YouTube, web surfing)? </w:t>
      </w:r>
    </w:p>
    <w:p w:rsidRPr="00072ED7" w:rsidR="00766DF3" w:rsidRDefault="00766DF3" w14:paraId="64DBF58B" w14:textId="3E36934E">
      <w:pPr>
        <w:numPr>
          <w:ilvl w:val="1"/>
          <w:numId w:val="11"/>
        </w:numPr>
        <w:rPr>
          <w:rFonts w:eastAsia="Arial" w:cs="Arial"/>
          <w:szCs w:val="22"/>
        </w:rPr>
        <w:pPrChange w:author="Dunn, Julia (NIH/NIMH) [F]" w:date="2020-04-06T16:21:00Z" w:id="744">
          <w:pPr>
            <w:numPr>
              <w:ilvl w:val="1"/>
              <w:numId w:val="41"/>
            </w:numPr>
            <w:ind w:left="1440" w:hanging="360"/>
          </w:pPr>
        </w:pPrChange>
      </w:pPr>
      <w:r w:rsidRPr="00072ED7">
        <w:rPr>
          <w:rFonts w:eastAsia="Arial" w:cs="Arial"/>
          <w:szCs w:val="22"/>
        </w:rPr>
        <w:t>No TV</w:t>
      </w:r>
      <w:r w:rsidRPr="00072ED7" w:rsidR="006E1F04">
        <w:rPr>
          <w:rFonts w:eastAsia="Arial" w:cs="Arial"/>
          <w:szCs w:val="22"/>
        </w:rPr>
        <w:t xml:space="preserve"> or digital media</w:t>
      </w:r>
    </w:p>
    <w:p w:rsidRPr="00072ED7" w:rsidR="00766DF3" w:rsidRDefault="00766DF3" w14:paraId="6567BDF2" w14:textId="77777777">
      <w:pPr>
        <w:numPr>
          <w:ilvl w:val="1"/>
          <w:numId w:val="11"/>
        </w:numPr>
        <w:rPr>
          <w:rFonts w:eastAsia="Arial" w:cs="Arial"/>
          <w:szCs w:val="22"/>
        </w:rPr>
        <w:pPrChange w:author="Dunn, Julia (NIH/NIMH) [F]" w:date="2020-04-06T16:21:00Z" w:id="745">
          <w:pPr>
            <w:numPr>
              <w:ilvl w:val="1"/>
              <w:numId w:val="41"/>
            </w:numPr>
            <w:ind w:left="1440" w:hanging="360"/>
          </w:pPr>
        </w:pPrChange>
      </w:pPr>
      <w:r w:rsidRPr="00072ED7">
        <w:rPr>
          <w:rFonts w:eastAsia="Arial" w:cs="Arial"/>
          <w:szCs w:val="22"/>
        </w:rPr>
        <w:t>Under 1 hour</w:t>
      </w:r>
    </w:p>
    <w:p w:rsidRPr="00072ED7" w:rsidR="00766DF3" w:rsidRDefault="00766DF3" w14:paraId="57EECEB2" w14:textId="77777777">
      <w:pPr>
        <w:numPr>
          <w:ilvl w:val="1"/>
          <w:numId w:val="11"/>
        </w:numPr>
        <w:rPr>
          <w:rFonts w:eastAsia="Arial" w:cs="Arial"/>
          <w:szCs w:val="22"/>
        </w:rPr>
        <w:pPrChange w:author="Dunn, Julia (NIH/NIMH) [F]" w:date="2020-04-06T16:21:00Z" w:id="746">
          <w:pPr>
            <w:numPr>
              <w:ilvl w:val="1"/>
              <w:numId w:val="41"/>
            </w:numPr>
            <w:ind w:left="1440" w:hanging="360"/>
          </w:pPr>
        </w:pPrChange>
      </w:pPr>
      <w:r w:rsidRPr="00072ED7">
        <w:rPr>
          <w:rFonts w:eastAsia="Arial" w:cs="Arial"/>
          <w:szCs w:val="22"/>
        </w:rPr>
        <w:t>1-3 hours</w:t>
      </w:r>
    </w:p>
    <w:p w:rsidRPr="00072ED7" w:rsidR="00766DF3" w:rsidRDefault="00766DF3" w14:paraId="7F7C5E13" w14:textId="77777777">
      <w:pPr>
        <w:numPr>
          <w:ilvl w:val="1"/>
          <w:numId w:val="11"/>
        </w:numPr>
        <w:rPr>
          <w:rFonts w:eastAsia="Arial" w:cs="Arial"/>
          <w:szCs w:val="22"/>
        </w:rPr>
        <w:pPrChange w:author="Dunn, Julia (NIH/NIMH) [F]" w:date="2020-04-06T16:21:00Z" w:id="747">
          <w:pPr>
            <w:numPr>
              <w:ilvl w:val="1"/>
              <w:numId w:val="41"/>
            </w:numPr>
            <w:ind w:left="1440" w:hanging="360"/>
          </w:pPr>
        </w:pPrChange>
      </w:pPr>
      <w:r w:rsidRPr="00072ED7">
        <w:rPr>
          <w:rFonts w:eastAsia="Arial" w:cs="Arial"/>
          <w:szCs w:val="22"/>
        </w:rPr>
        <w:t>4-6 hours</w:t>
      </w:r>
    </w:p>
    <w:p w:rsidRPr="00072ED7" w:rsidR="00766DF3" w:rsidRDefault="00766DF3" w14:paraId="4BCA21AB" w14:textId="282D3D80">
      <w:pPr>
        <w:numPr>
          <w:ilvl w:val="1"/>
          <w:numId w:val="11"/>
        </w:numPr>
        <w:rPr>
          <w:rFonts w:eastAsia="Arial" w:cs="Arial"/>
          <w:szCs w:val="22"/>
        </w:rPr>
        <w:pPrChange w:author="Dunn, Julia (NIH/NIMH) [F]" w:date="2020-04-06T16:21:00Z" w:id="748">
          <w:pPr>
            <w:numPr>
              <w:ilvl w:val="1"/>
              <w:numId w:val="41"/>
            </w:numPr>
            <w:ind w:left="1440" w:hanging="360"/>
          </w:pPr>
        </w:pPrChange>
      </w:pPr>
      <w:r w:rsidRPr="00072ED7">
        <w:rPr>
          <w:rFonts w:eastAsia="Arial" w:cs="Arial"/>
          <w:szCs w:val="22"/>
        </w:rPr>
        <w:t>More than 6 hours</w:t>
      </w:r>
    </w:p>
    <w:p w:rsidRPr="00072ED7" w:rsidR="00766DF3" w:rsidDel="00CA796A" w:rsidP="00766DF3" w:rsidRDefault="00766DF3" w14:paraId="247A7B75" w14:textId="77777777">
      <w:pPr>
        <w:rPr>
          <w:del w:author="Dunn, Julia (NIH/NIMH) [F]" w:date="2020-04-07T11:39:00Z" w:id="749"/>
          <w:rFonts w:eastAsia="Arial" w:cs="Arial"/>
          <w:szCs w:val="22"/>
        </w:rPr>
      </w:pPr>
    </w:p>
    <w:p w:rsidR="00FC418F" w:rsidRDefault="00FC418F" w14:paraId="416DCBAD" w14:textId="484E4B46">
      <w:pPr>
        <w:rPr>
          <w:ins w:author="Dunn, Julia (NIH/NIMH) [F]" w:date="2020-04-07T18:00:00Z" w:id="750"/>
          <w:rFonts w:eastAsia="Arial" w:cs="Arial"/>
          <w:b/>
          <w:szCs w:val="22"/>
          <w:highlight w:val="white"/>
        </w:rPr>
      </w:pPr>
    </w:p>
    <w:p w:rsidRPr="00B21FB8" w:rsidR="00766DF3" w:rsidRDefault="00766DF3" w14:paraId="09DF0548" w14:textId="306C2FAD">
      <w:pPr>
        <w:numPr>
          <w:ilvl w:val="0"/>
          <w:numId w:val="11"/>
        </w:numPr>
        <w:rPr>
          <w:rFonts w:cs="Arial"/>
          <w:szCs w:val="22"/>
        </w:rPr>
        <w:pPrChange w:author="Dunn, Julia (NIH/NIMH) [F]" w:date="2020-04-06T16:21:00Z" w:id="751">
          <w:pPr>
            <w:numPr>
              <w:numId w:val="41"/>
            </w:numPr>
            <w:ind w:left="720" w:hanging="360"/>
          </w:pPr>
        </w:pPrChange>
      </w:pPr>
      <w:r w:rsidRPr="00072ED7">
        <w:rPr>
          <w:rFonts w:eastAsia="Arial" w:cs="Arial"/>
          <w:b/>
          <w:szCs w:val="22"/>
          <w:highlight w:val="white"/>
        </w:rPr>
        <w:t xml:space="preserve">... using social media (e.g., Facetime, Facebook, Instagram, Snapchat, Twitter, </w:t>
      </w:r>
      <w:proofErr w:type="spellStart"/>
      <w:r w:rsidRPr="00072ED7">
        <w:rPr>
          <w:rFonts w:eastAsia="Arial" w:cs="Arial"/>
          <w:b/>
          <w:szCs w:val="22"/>
          <w:highlight w:val="white"/>
        </w:rPr>
        <w:t>TikTok</w:t>
      </w:r>
      <w:proofErr w:type="spellEnd"/>
      <w:r w:rsidRPr="00072ED7">
        <w:rPr>
          <w:rFonts w:eastAsia="Arial" w:cs="Arial"/>
          <w:b/>
          <w:szCs w:val="22"/>
          <w:highlight w:val="white"/>
        </w:rPr>
        <w:t>)?</w:t>
      </w:r>
    </w:p>
    <w:p w:rsidRPr="00072ED7" w:rsidR="00766DF3" w:rsidRDefault="00766DF3" w14:paraId="4BDA6376" w14:textId="77777777">
      <w:pPr>
        <w:numPr>
          <w:ilvl w:val="1"/>
          <w:numId w:val="11"/>
        </w:numPr>
        <w:rPr>
          <w:rFonts w:eastAsia="Arial" w:cs="Arial"/>
          <w:szCs w:val="22"/>
        </w:rPr>
        <w:pPrChange w:author="Dunn, Julia (NIH/NIMH) [F]" w:date="2020-04-06T16:21:00Z" w:id="752">
          <w:pPr>
            <w:numPr>
              <w:ilvl w:val="1"/>
              <w:numId w:val="41"/>
            </w:numPr>
            <w:ind w:left="1440" w:hanging="360"/>
          </w:pPr>
        </w:pPrChange>
      </w:pPr>
      <w:r w:rsidRPr="00072ED7">
        <w:rPr>
          <w:rFonts w:eastAsia="Arial" w:cs="Arial"/>
          <w:szCs w:val="22"/>
        </w:rPr>
        <w:t>No social media</w:t>
      </w:r>
    </w:p>
    <w:p w:rsidRPr="00072ED7" w:rsidR="00766DF3" w:rsidRDefault="00766DF3" w14:paraId="14268A93" w14:textId="77777777">
      <w:pPr>
        <w:numPr>
          <w:ilvl w:val="1"/>
          <w:numId w:val="11"/>
        </w:numPr>
        <w:rPr>
          <w:rFonts w:eastAsia="Arial" w:cs="Arial"/>
          <w:szCs w:val="22"/>
        </w:rPr>
        <w:pPrChange w:author="Dunn, Julia (NIH/NIMH) [F]" w:date="2020-04-06T16:21:00Z" w:id="753">
          <w:pPr>
            <w:numPr>
              <w:ilvl w:val="1"/>
              <w:numId w:val="41"/>
            </w:numPr>
            <w:ind w:left="1440" w:hanging="360"/>
          </w:pPr>
        </w:pPrChange>
      </w:pPr>
      <w:r w:rsidRPr="00072ED7">
        <w:rPr>
          <w:rFonts w:eastAsia="Arial" w:cs="Arial"/>
          <w:szCs w:val="22"/>
        </w:rPr>
        <w:t>Under 1 hour</w:t>
      </w:r>
    </w:p>
    <w:p w:rsidRPr="00072ED7" w:rsidR="00766DF3" w:rsidRDefault="00766DF3" w14:paraId="259EE1AD" w14:textId="77777777">
      <w:pPr>
        <w:numPr>
          <w:ilvl w:val="1"/>
          <w:numId w:val="11"/>
        </w:numPr>
        <w:rPr>
          <w:rFonts w:eastAsia="Arial" w:cs="Arial"/>
          <w:szCs w:val="22"/>
        </w:rPr>
        <w:pPrChange w:author="Dunn, Julia (NIH/NIMH) [F]" w:date="2020-04-06T16:21:00Z" w:id="754">
          <w:pPr>
            <w:numPr>
              <w:ilvl w:val="1"/>
              <w:numId w:val="41"/>
            </w:numPr>
            <w:ind w:left="1440" w:hanging="360"/>
          </w:pPr>
        </w:pPrChange>
      </w:pPr>
      <w:r w:rsidRPr="00072ED7">
        <w:rPr>
          <w:rFonts w:eastAsia="Arial" w:cs="Arial"/>
          <w:szCs w:val="22"/>
        </w:rPr>
        <w:t>1-3 hours</w:t>
      </w:r>
    </w:p>
    <w:p w:rsidRPr="00072ED7" w:rsidR="00766DF3" w:rsidRDefault="00766DF3" w14:paraId="5B446D22" w14:textId="77777777">
      <w:pPr>
        <w:numPr>
          <w:ilvl w:val="1"/>
          <w:numId w:val="11"/>
        </w:numPr>
        <w:rPr>
          <w:rFonts w:eastAsia="Arial" w:cs="Arial"/>
          <w:szCs w:val="22"/>
        </w:rPr>
        <w:pPrChange w:author="Dunn, Julia (NIH/NIMH) [F]" w:date="2020-04-06T16:21:00Z" w:id="755">
          <w:pPr>
            <w:numPr>
              <w:ilvl w:val="1"/>
              <w:numId w:val="41"/>
            </w:numPr>
            <w:ind w:left="1440" w:hanging="360"/>
          </w:pPr>
        </w:pPrChange>
      </w:pPr>
      <w:r w:rsidRPr="00072ED7">
        <w:rPr>
          <w:rFonts w:eastAsia="Arial" w:cs="Arial"/>
          <w:szCs w:val="22"/>
        </w:rPr>
        <w:t>4-6 hours</w:t>
      </w:r>
    </w:p>
    <w:p w:rsidRPr="00072ED7" w:rsidR="00B33EFC" w:rsidDel="001F2E98" w:rsidRDefault="00766DF3" w14:paraId="40E972A3" w14:textId="541DA30C">
      <w:pPr>
        <w:numPr>
          <w:ilvl w:val="1"/>
          <w:numId w:val="11"/>
        </w:numPr>
        <w:spacing w:after="200"/>
        <w:rPr>
          <w:del w:author="Dunn, Julia (NIH/NIMH) [F]" w:date="2020-04-06T18:21:00Z" w:id="756"/>
          <w:rFonts w:eastAsia="Arial" w:cs="Arial"/>
          <w:szCs w:val="22"/>
        </w:rPr>
        <w:pPrChange w:author="Dunn, Julia (NIH/NIMH) [F]" w:date="2020-04-06T16:21:00Z" w:id="757">
          <w:pPr>
            <w:numPr>
              <w:ilvl w:val="1"/>
              <w:numId w:val="41"/>
            </w:numPr>
            <w:spacing w:after="200"/>
            <w:ind w:left="1440" w:hanging="360"/>
          </w:pPr>
        </w:pPrChange>
      </w:pPr>
      <w:r w:rsidRPr="00072ED7">
        <w:rPr>
          <w:rFonts w:eastAsia="Arial" w:cs="Arial"/>
          <w:szCs w:val="22"/>
        </w:rPr>
        <w:t>More than 6 hours</w:t>
      </w:r>
    </w:p>
    <w:p w:rsidRPr="001F2E98" w:rsidR="009925CD" w:rsidRDefault="009925CD" w14:paraId="4B66E9AB" w14:textId="77777777">
      <w:pPr>
        <w:numPr>
          <w:ilvl w:val="1"/>
          <w:numId w:val="11"/>
        </w:numPr>
        <w:spacing w:after="200"/>
        <w:rPr>
          <w:ins w:author="Dunn, Julia (NIH/NIMH) [F]" w:date="2020-04-06T17:55:00Z" w:id="758"/>
          <w:rFonts w:eastAsia="Arial" w:cs="Arial"/>
          <w:b/>
          <w:szCs w:val="22"/>
          <w:highlight w:val="white"/>
        </w:rPr>
        <w:pPrChange w:author="Dunn, Julia (NIH/NIMH) [F]" w:date="2020-04-06T18:21:00Z" w:id="759">
          <w:pPr/>
        </w:pPrChange>
      </w:pPr>
      <w:del w:author="Dunn, Julia (NIH/NIMH) [F]" w:date="2020-04-06T18:21:00Z" w:id="760">
        <w:r w:rsidRPr="001F2E98" w:rsidDel="001F2E98">
          <w:rPr>
            <w:rFonts w:eastAsia="Arial" w:cs="Arial"/>
            <w:b/>
            <w:szCs w:val="22"/>
            <w:highlight w:val="white"/>
          </w:rPr>
          <w:br w:type="page"/>
        </w:r>
      </w:del>
    </w:p>
    <w:p w:rsidRPr="00B21FB8" w:rsidR="00B33EFC" w:rsidRDefault="00B33EFC" w14:paraId="79C7FDD5" w14:textId="77777777">
      <w:pPr>
        <w:numPr>
          <w:ilvl w:val="0"/>
          <w:numId w:val="11"/>
        </w:numPr>
        <w:rPr>
          <w:rFonts w:cs="Arial"/>
          <w:szCs w:val="22"/>
        </w:rPr>
        <w:pPrChange w:author="Dunn, Julia (NIH/NIMH) [F]" w:date="2020-04-06T16:21:00Z" w:id="761">
          <w:pPr>
            <w:numPr>
              <w:numId w:val="41"/>
            </w:numPr>
            <w:ind w:left="720" w:hanging="360"/>
          </w:pPr>
        </w:pPrChange>
      </w:pPr>
      <w:r w:rsidRPr="00072ED7">
        <w:rPr>
          <w:rFonts w:eastAsia="Arial" w:cs="Arial"/>
          <w:b/>
          <w:szCs w:val="22"/>
          <w:highlight w:val="white"/>
        </w:rPr>
        <w:t>… playing video games?</w:t>
      </w:r>
    </w:p>
    <w:p w:rsidRPr="00072ED7" w:rsidR="00B33EFC" w:rsidP="00B33EFC" w:rsidRDefault="00B33EFC" w14:paraId="0861D915" w14:textId="77777777">
      <w:pPr>
        <w:numPr>
          <w:ilvl w:val="0"/>
          <w:numId w:val="17"/>
        </w:numPr>
        <w:rPr>
          <w:rFonts w:eastAsia="Arial" w:cs="Arial"/>
          <w:szCs w:val="22"/>
        </w:rPr>
      </w:pPr>
      <w:r w:rsidRPr="00072ED7">
        <w:rPr>
          <w:rFonts w:eastAsia="Arial" w:cs="Arial"/>
          <w:szCs w:val="22"/>
        </w:rPr>
        <w:t>No video games</w:t>
      </w:r>
    </w:p>
    <w:p w:rsidRPr="00072ED7" w:rsidR="00B33EFC" w:rsidP="00B33EFC" w:rsidRDefault="00B33EFC" w14:paraId="2CD1A21E" w14:textId="77777777">
      <w:pPr>
        <w:numPr>
          <w:ilvl w:val="0"/>
          <w:numId w:val="17"/>
        </w:numPr>
        <w:rPr>
          <w:rFonts w:eastAsia="Arial" w:cs="Arial"/>
          <w:szCs w:val="22"/>
        </w:rPr>
      </w:pPr>
      <w:r w:rsidRPr="00072ED7">
        <w:rPr>
          <w:rFonts w:eastAsia="Arial" w:cs="Arial"/>
          <w:szCs w:val="22"/>
        </w:rPr>
        <w:t>Under 1 hour</w:t>
      </w:r>
    </w:p>
    <w:p w:rsidRPr="00072ED7" w:rsidR="00B33EFC" w:rsidP="00B33EFC" w:rsidRDefault="00B33EFC" w14:paraId="0145282D" w14:textId="77777777">
      <w:pPr>
        <w:numPr>
          <w:ilvl w:val="0"/>
          <w:numId w:val="17"/>
        </w:numPr>
        <w:rPr>
          <w:rFonts w:eastAsia="Arial" w:cs="Arial"/>
          <w:szCs w:val="22"/>
        </w:rPr>
      </w:pPr>
      <w:r w:rsidRPr="00072ED7">
        <w:rPr>
          <w:rFonts w:eastAsia="Arial" w:cs="Arial"/>
          <w:szCs w:val="22"/>
        </w:rPr>
        <w:t>1-3 hours</w:t>
      </w:r>
    </w:p>
    <w:p w:rsidRPr="00072ED7" w:rsidR="00B33EFC" w:rsidP="00B33EFC" w:rsidRDefault="00B33EFC" w14:paraId="55230091" w14:textId="77777777">
      <w:pPr>
        <w:numPr>
          <w:ilvl w:val="0"/>
          <w:numId w:val="17"/>
        </w:numPr>
        <w:rPr>
          <w:rFonts w:eastAsia="Arial" w:cs="Arial"/>
          <w:szCs w:val="22"/>
        </w:rPr>
      </w:pPr>
      <w:r w:rsidRPr="00072ED7">
        <w:rPr>
          <w:rFonts w:eastAsia="Arial" w:cs="Arial"/>
          <w:szCs w:val="22"/>
        </w:rPr>
        <w:t>4-6 hours</w:t>
      </w:r>
    </w:p>
    <w:p w:rsidRPr="00072ED7" w:rsidR="00B33EFC" w:rsidP="00A54B93" w:rsidRDefault="00B33EFC" w14:paraId="29E4F444" w14:textId="1004EB83">
      <w:pPr>
        <w:numPr>
          <w:ilvl w:val="0"/>
          <w:numId w:val="17"/>
        </w:numPr>
        <w:rPr>
          <w:rFonts w:eastAsia="Arial" w:cs="Arial"/>
          <w:szCs w:val="22"/>
        </w:rPr>
      </w:pPr>
      <w:r w:rsidRPr="00072ED7">
        <w:rPr>
          <w:rFonts w:eastAsia="Arial" w:cs="Arial"/>
          <w:szCs w:val="22"/>
        </w:rPr>
        <w:t>More than 6 hours</w:t>
      </w:r>
    </w:p>
    <w:p w:rsidRPr="00072ED7" w:rsidR="00CF7D7A" w:rsidRDefault="00CF7D7A" w14:paraId="4DE96009" w14:textId="77777777">
      <w:pPr>
        <w:spacing w:before="240" w:after="240"/>
        <w:rPr>
          <w:rFonts w:cs="Arial"/>
          <w:b/>
          <w:sz w:val="28"/>
          <w:szCs w:val="28"/>
        </w:rPr>
      </w:pPr>
      <w:r w:rsidRPr="00072ED7">
        <w:rPr>
          <w:rFonts w:cs="Arial"/>
          <w:b/>
          <w:sz w:val="28"/>
          <w:szCs w:val="28"/>
        </w:rPr>
        <w:t>SUBSTANCE USE (PAST TWO WEEKS)</w:t>
      </w:r>
    </w:p>
    <w:p w:rsidRPr="00072ED7" w:rsidR="00806436" w:rsidRDefault="008F424E" w14:paraId="000001F8" w14:textId="4DC9B31E">
      <w:pPr>
        <w:spacing w:before="240" w:after="240"/>
        <w:rPr>
          <w:rFonts w:eastAsia="Arial" w:cs="Arial"/>
          <w:b/>
          <w:szCs w:val="22"/>
          <w:highlight w:val="white"/>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 how frequently did you use:</w:t>
      </w:r>
    </w:p>
    <w:p w:rsidRPr="00B21FB8" w:rsidR="00806436" w:rsidRDefault="008F424E" w14:paraId="000001F9" w14:textId="77777777">
      <w:pPr>
        <w:numPr>
          <w:ilvl w:val="0"/>
          <w:numId w:val="11"/>
        </w:numPr>
        <w:spacing w:before="240"/>
        <w:rPr>
          <w:rFonts w:cs="Arial"/>
          <w:szCs w:val="22"/>
        </w:rPr>
        <w:pPrChange w:author="Dunn, Julia (NIH/NIMH) [F]" w:date="2020-04-06T16:21:00Z" w:id="762">
          <w:pPr>
            <w:numPr>
              <w:numId w:val="41"/>
            </w:numPr>
            <w:spacing w:before="240"/>
            <w:ind w:left="720" w:hanging="360"/>
          </w:pPr>
        </w:pPrChange>
      </w:pPr>
      <w:r w:rsidRPr="00072ED7">
        <w:rPr>
          <w:rFonts w:eastAsia="Arial" w:cs="Arial"/>
          <w:b/>
          <w:szCs w:val="22"/>
        </w:rPr>
        <w:t xml:space="preserve"> ... alcohol?</w:t>
      </w:r>
    </w:p>
    <w:p w:rsidRPr="00383729" w:rsidR="006662EB" w:rsidP="006662EB" w:rsidRDefault="006662EB" w14:paraId="22E3ED7D" w14:textId="77777777">
      <w:pPr>
        <w:numPr>
          <w:ilvl w:val="1"/>
          <w:numId w:val="11"/>
        </w:numPr>
        <w:rPr>
          <w:ins w:author="Dunn, Julia (NIH/NIMH) [F]" w:date="2020-04-07T17:57:00Z" w:id="763"/>
          <w:rFonts w:eastAsia="Arial" w:cs="Arial"/>
          <w:szCs w:val="22"/>
        </w:rPr>
      </w:pPr>
      <w:ins w:author="Dunn, Julia (NIH/NIMH) [F]" w:date="2020-04-07T17:57:00Z" w:id="764">
        <w:r w:rsidRPr="00383729">
          <w:rPr>
            <w:rFonts w:eastAsia="Arial" w:cs="Arial"/>
            <w:szCs w:val="22"/>
          </w:rPr>
          <w:t>Not at all</w:t>
        </w:r>
      </w:ins>
    </w:p>
    <w:p w:rsidRPr="00383729" w:rsidR="006662EB" w:rsidP="006662EB" w:rsidRDefault="006662EB" w14:paraId="1D1AA470" w14:textId="77777777">
      <w:pPr>
        <w:numPr>
          <w:ilvl w:val="1"/>
          <w:numId w:val="11"/>
        </w:numPr>
        <w:rPr>
          <w:ins w:author="Dunn, Julia (NIH/NIMH) [F]" w:date="2020-04-07T17:57:00Z" w:id="765"/>
          <w:rFonts w:eastAsia="Arial" w:cs="Arial"/>
          <w:szCs w:val="22"/>
        </w:rPr>
      </w:pPr>
      <w:ins w:author="Dunn, Julia (NIH/NIMH) [F]" w:date="2020-04-07T17:57:00Z" w:id="766">
        <w:r w:rsidRPr="00383729">
          <w:rPr>
            <w:rFonts w:eastAsia="Arial" w:cs="Arial"/>
            <w:szCs w:val="22"/>
          </w:rPr>
          <w:t xml:space="preserve">Rarely  </w:t>
        </w:r>
      </w:ins>
    </w:p>
    <w:p w:rsidRPr="00383729" w:rsidR="006662EB" w:rsidP="006662EB" w:rsidRDefault="006662EB" w14:paraId="22230FDE" w14:textId="77777777">
      <w:pPr>
        <w:numPr>
          <w:ilvl w:val="1"/>
          <w:numId w:val="11"/>
        </w:numPr>
        <w:rPr>
          <w:ins w:author="Dunn, Julia (NIH/NIMH) [F]" w:date="2020-04-07T17:57:00Z" w:id="767"/>
          <w:rFonts w:eastAsia="Arial" w:cs="Arial"/>
          <w:szCs w:val="22"/>
        </w:rPr>
      </w:pPr>
      <w:ins w:author="Dunn, Julia (NIH/NIMH) [F]" w:date="2020-04-07T17:57:00Z" w:id="768">
        <w:r w:rsidRPr="00383729">
          <w:rPr>
            <w:rFonts w:eastAsia="Arial" w:cs="Arial"/>
            <w:szCs w:val="22"/>
          </w:rPr>
          <w:t>Once a month</w:t>
        </w:r>
      </w:ins>
    </w:p>
    <w:p w:rsidRPr="00383729" w:rsidR="006662EB" w:rsidP="006662EB" w:rsidRDefault="006662EB" w14:paraId="36246D73" w14:textId="77777777">
      <w:pPr>
        <w:numPr>
          <w:ilvl w:val="1"/>
          <w:numId w:val="11"/>
        </w:numPr>
        <w:rPr>
          <w:ins w:author="Dunn, Julia (NIH/NIMH) [F]" w:date="2020-04-07T17:57:00Z" w:id="769"/>
          <w:rFonts w:eastAsia="Arial" w:cs="Arial"/>
          <w:szCs w:val="22"/>
        </w:rPr>
      </w:pPr>
      <w:ins w:author="Dunn, Julia (NIH/NIMH) [F]" w:date="2020-04-07T17:57:00Z" w:id="770">
        <w:r w:rsidRPr="00383729">
          <w:rPr>
            <w:rFonts w:eastAsia="Arial" w:cs="Arial"/>
            <w:szCs w:val="22"/>
          </w:rPr>
          <w:t>Several times a month</w:t>
        </w:r>
      </w:ins>
    </w:p>
    <w:p w:rsidRPr="00383729" w:rsidR="006662EB" w:rsidP="006662EB" w:rsidRDefault="006662EB" w14:paraId="2E87984A" w14:textId="77777777">
      <w:pPr>
        <w:numPr>
          <w:ilvl w:val="1"/>
          <w:numId w:val="11"/>
        </w:numPr>
        <w:rPr>
          <w:ins w:author="Dunn, Julia (NIH/NIMH) [F]" w:date="2020-04-07T17:57:00Z" w:id="771"/>
          <w:rFonts w:eastAsia="Arial" w:cs="Arial"/>
          <w:szCs w:val="22"/>
        </w:rPr>
      </w:pPr>
      <w:ins w:author="Dunn, Julia (NIH/NIMH) [F]" w:date="2020-04-07T17:57:00Z" w:id="772">
        <w:r w:rsidRPr="00383729">
          <w:rPr>
            <w:rFonts w:eastAsia="Arial" w:cs="Arial"/>
            <w:szCs w:val="22"/>
          </w:rPr>
          <w:t>Once a week</w:t>
        </w:r>
      </w:ins>
    </w:p>
    <w:p w:rsidR="006662EB" w:rsidP="006662EB" w:rsidRDefault="006662EB" w14:paraId="22EA1B9D" w14:textId="77777777">
      <w:pPr>
        <w:numPr>
          <w:ilvl w:val="1"/>
          <w:numId w:val="11"/>
        </w:numPr>
        <w:rPr>
          <w:ins w:author="Dunn, Julia (NIH/NIMH) [F]" w:date="2020-04-07T17:57:00Z" w:id="773"/>
          <w:rFonts w:eastAsia="Arial" w:cs="Arial"/>
          <w:szCs w:val="22"/>
        </w:rPr>
      </w:pPr>
      <w:ins w:author="Dunn, Julia (NIH/NIMH) [F]" w:date="2020-04-07T17:57:00Z" w:id="774">
        <w:r w:rsidRPr="00383729">
          <w:rPr>
            <w:rFonts w:eastAsia="Arial" w:cs="Arial"/>
            <w:szCs w:val="22"/>
          </w:rPr>
          <w:t>Several times a week</w:t>
        </w:r>
      </w:ins>
    </w:p>
    <w:p w:rsidR="006662EB" w:rsidP="006662EB" w:rsidRDefault="006662EB" w14:paraId="0A320984" w14:textId="77777777">
      <w:pPr>
        <w:numPr>
          <w:ilvl w:val="1"/>
          <w:numId w:val="11"/>
        </w:numPr>
        <w:rPr>
          <w:ins w:author="Dunn, Julia (NIH/NIMH) [F]" w:date="2020-04-07T17:57:00Z" w:id="775"/>
          <w:rFonts w:eastAsia="Arial" w:cs="Arial"/>
          <w:szCs w:val="22"/>
        </w:rPr>
      </w:pPr>
      <w:ins w:author="Dunn, Julia (NIH/NIMH) [F]" w:date="2020-04-07T17:57:00Z" w:id="776">
        <w:r>
          <w:rPr>
            <w:rFonts w:eastAsia="Arial" w:cs="Arial"/>
            <w:szCs w:val="22"/>
          </w:rPr>
          <w:t>Once a day</w:t>
        </w:r>
      </w:ins>
    </w:p>
    <w:p w:rsidRPr="00383729" w:rsidR="006662EB" w:rsidRDefault="006662EB" w14:paraId="3CA3B843" w14:textId="77777777">
      <w:pPr>
        <w:numPr>
          <w:ilvl w:val="1"/>
          <w:numId w:val="11"/>
        </w:numPr>
        <w:rPr>
          <w:ins w:author="Dunn, Julia (NIH/NIMH) [F]" w:date="2020-04-07T17:57:00Z" w:id="777"/>
          <w:rFonts w:eastAsia="Arial" w:cs="Arial"/>
          <w:szCs w:val="22"/>
        </w:rPr>
      </w:pPr>
      <w:ins w:author="Dunn, Julia (NIH/NIMH) [F]" w:date="2020-04-07T17:57:00Z" w:id="778">
        <w:r>
          <w:rPr>
            <w:rFonts w:eastAsia="Arial" w:cs="Arial"/>
            <w:szCs w:val="22"/>
          </w:rPr>
          <w:t>More than once a day</w:t>
        </w:r>
      </w:ins>
    </w:p>
    <w:p w:rsidRPr="00072ED7" w:rsidR="00806436" w:rsidDel="002E410A" w:rsidRDefault="008F424E" w14:paraId="000001FA" w14:textId="039EF00A">
      <w:pPr>
        <w:numPr>
          <w:ilvl w:val="1"/>
          <w:numId w:val="11"/>
        </w:numPr>
        <w:rPr>
          <w:del w:author="Dunn, Julia (NIH/NIMH) [F]" w:date="2020-04-06T16:22:00Z" w:id="779"/>
          <w:rFonts w:eastAsia="Arial" w:cs="Arial"/>
          <w:szCs w:val="22"/>
        </w:rPr>
        <w:pPrChange w:author="Dunn, Julia (NIH/NIMH) [F]" w:date="2020-04-07T18:00:00Z" w:id="780">
          <w:pPr>
            <w:numPr>
              <w:ilvl w:val="1"/>
              <w:numId w:val="41"/>
            </w:numPr>
            <w:ind w:left="1440" w:hanging="360"/>
          </w:pPr>
        </w:pPrChange>
      </w:pPr>
      <w:del w:author="Dunn, Julia (NIH/NIMH) [F]" w:date="2020-04-06T16:22:00Z" w:id="781">
        <w:r w:rsidRPr="00072ED7" w:rsidDel="002E410A">
          <w:rPr>
            <w:rFonts w:eastAsia="Arial" w:cs="Arial"/>
            <w:szCs w:val="22"/>
          </w:rPr>
          <w:delText>Not at all</w:delText>
        </w:r>
      </w:del>
    </w:p>
    <w:p w:rsidRPr="00072ED7" w:rsidR="00806436" w:rsidDel="002E410A" w:rsidRDefault="008F424E" w14:paraId="000001FB" w14:textId="48B20742">
      <w:pPr>
        <w:numPr>
          <w:ilvl w:val="1"/>
          <w:numId w:val="11"/>
        </w:numPr>
        <w:rPr>
          <w:del w:author="Dunn, Julia (NIH/NIMH) [F]" w:date="2020-04-06T16:22:00Z" w:id="782"/>
          <w:rFonts w:eastAsia="Arial" w:cs="Arial"/>
          <w:szCs w:val="22"/>
        </w:rPr>
        <w:pPrChange w:author="Dunn, Julia (NIH/NIMH) [F]" w:date="2020-04-07T18:00:00Z" w:id="783">
          <w:pPr>
            <w:numPr>
              <w:ilvl w:val="1"/>
              <w:numId w:val="41"/>
            </w:numPr>
            <w:ind w:left="1440" w:hanging="360"/>
          </w:pPr>
        </w:pPrChange>
      </w:pPr>
      <w:del w:author="Dunn, Julia (NIH/NIMH) [F]" w:date="2020-04-06T16:22:00Z" w:id="784">
        <w:r w:rsidRPr="00072ED7" w:rsidDel="002E410A">
          <w:rPr>
            <w:rFonts w:eastAsia="Arial" w:cs="Arial"/>
            <w:szCs w:val="22"/>
          </w:rPr>
          <w:delText>Rarely</w:delText>
        </w:r>
      </w:del>
    </w:p>
    <w:p w:rsidRPr="00072ED7" w:rsidR="00806436" w:rsidDel="002E410A" w:rsidRDefault="008F424E" w14:paraId="000001FC" w14:textId="1029F7AF">
      <w:pPr>
        <w:numPr>
          <w:ilvl w:val="1"/>
          <w:numId w:val="11"/>
        </w:numPr>
        <w:rPr>
          <w:del w:author="Dunn, Julia (NIH/NIMH) [F]" w:date="2020-04-06T16:22:00Z" w:id="785"/>
          <w:rFonts w:eastAsia="Arial" w:cs="Arial"/>
          <w:szCs w:val="22"/>
        </w:rPr>
        <w:pPrChange w:author="Dunn, Julia (NIH/NIMH) [F]" w:date="2020-04-07T18:00:00Z" w:id="786">
          <w:pPr>
            <w:numPr>
              <w:ilvl w:val="1"/>
              <w:numId w:val="41"/>
            </w:numPr>
            <w:ind w:left="1440" w:hanging="360"/>
          </w:pPr>
        </w:pPrChange>
      </w:pPr>
      <w:del w:author="Dunn, Julia (NIH/NIMH) [F]" w:date="2020-04-06T16:22:00Z" w:id="787">
        <w:r w:rsidRPr="00072ED7" w:rsidDel="002E410A">
          <w:rPr>
            <w:rFonts w:eastAsia="Arial" w:cs="Arial"/>
            <w:szCs w:val="22"/>
          </w:rPr>
          <w:delText>Occasionally</w:delText>
        </w:r>
      </w:del>
    </w:p>
    <w:p w:rsidRPr="00072ED7" w:rsidR="00806436" w:rsidDel="002E410A" w:rsidRDefault="008F424E" w14:paraId="000001FD" w14:textId="373E2EE9">
      <w:pPr>
        <w:numPr>
          <w:ilvl w:val="1"/>
          <w:numId w:val="11"/>
        </w:numPr>
        <w:rPr>
          <w:del w:author="Dunn, Julia (NIH/NIMH) [F]" w:date="2020-04-06T16:22:00Z" w:id="788"/>
          <w:rFonts w:eastAsia="Arial" w:cs="Arial"/>
          <w:szCs w:val="22"/>
        </w:rPr>
        <w:pPrChange w:author="Dunn, Julia (NIH/NIMH) [F]" w:date="2020-04-07T18:00:00Z" w:id="789">
          <w:pPr>
            <w:numPr>
              <w:ilvl w:val="1"/>
              <w:numId w:val="41"/>
            </w:numPr>
            <w:ind w:left="1440" w:hanging="360"/>
          </w:pPr>
        </w:pPrChange>
      </w:pPr>
      <w:del w:author="Dunn, Julia (NIH/NIMH) [F]" w:date="2020-04-06T16:22:00Z" w:id="790">
        <w:r w:rsidRPr="00072ED7" w:rsidDel="002E410A">
          <w:rPr>
            <w:rFonts w:eastAsia="Arial" w:cs="Arial"/>
            <w:szCs w:val="22"/>
          </w:rPr>
          <w:delText>Often</w:delText>
        </w:r>
      </w:del>
    </w:p>
    <w:p w:rsidRPr="00072ED7" w:rsidR="00806436" w:rsidDel="002E410A" w:rsidRDefault="008F424E" w14:paraId="000001FE" w14:textId="29741A16">
      <w:pPr>
        <w:numPr>
          <w:ilvl w:val="1"/>
          <w:numId w:val="11"/>
        </w:numPr>
        <w:spacing w:after="200"/>
        <w:rPr>
          <w:del w:author="Dunn, Julia (NIH/NIMH) [F]" w:date="2020-04-06T16:22:00Z" w:id="791"/>
          <w:rFonts w:eastAsia="Arial" w:cs="Arial"/>
          <w:szCs w:val="22"/>
        </w:rPr>
        <w:pPrChange w:author="Dunn, Julia (NIH/NIMH) [F]" w:date="2020-04-07T18:00:00Z" w:id="792">
          <w:pPr>
            <w:numPr>
              <w:ilvl w:val="1"/>
              <w:numId w:val="41"/>
            </w:numPr>
            <w:spacing w:after="200"/>
            <w:ind w:left="1440" w:hanging="360"/>
          </w:pPr>
        </w:pPrChange>
      </w:pPr>
      <w:del w:author="Dunn, Julia (NIH/NIMH) [F]" w:date="2020-04-06T16:22:00Z" w:id="793">
        <w:r w:rsidRPr="00072ED7" w:rsidDel="002E410A">
          <w:rPr>
            <w:rFonts w:eastAsia="Arial" w:cs="Arial"/>
            <w:szCs w:val="22"/>
          </w:rPr>
          <w:delText>Regularly</w:delText>
        </w:r>
      </w:del>
    </w:p>
    <w:p w:rsidR="00CA796A" w:rsidRDefault="008F424E" w14:paraId="4E7FA37D" w14:textId="741B8561">
      <w:pPr>
        <w:rPr>
          <w:ins w:author="Dunn, Julia (NIH/NIMH) [F]" w:date="2020-04-07T11:39:00Z" w:id="794"/>
          <w:rFonts w:eastAsia="Arial" w:cs="Arial"/>
          <w:b/>
          <w:szCs w:val="22"/>
        </w:rPr>
      </w:pPr>
      <w:del w:author="Dunn, Julia (NIH/NIMH) [F]" w:date="2020-04-07T11:39:00Z" w:id="795">
        <w:r w:rsidRPr="00072ED7" w:rsidDel="00CA796A">
          <w:rPr>
            <w:rFonts w:eastAsia="Arial" w:cs="Arial"/>
            <w:b/>
            <w:szCs w:val="22"/>
          </w:rPr>
          <w:delText xml:space="preserve"> </w:delText>
        </w:r>
      </w:del>
    </w:p>
    <w:p w:rsidR="00852CED" w:rsidRDefault="00852CED" w14:paraId="6F795C13" w14:textId="77777777">
      <w:pPr>
        <w:rPr>
          <w:ins w:author="Dunn, Julia (NIH/NIMH) [F]" w:date="2020-04-09T16:22:00Z" w:id="796"/>
          <w:rFonts w:eastAsia="Arial" w:cs="Arial"/>
          <w:b/>
          <w:szCs w:val="22"/>
        </w:rPr>
      </w:pPr>
      <w:ins w:author="Dunn, Julia (NIH/NIMH) [F]" w:date="2020-04-09T16:22:00Z" w:id="797">
        <w:r>
          <w:rPr>
            <w:rFonts w:eastAsia="Arial" w:cs="Arial"/>
            <w:b/>
            <w:szCs w:val="22"/>
          </w:rPr>
          <w:br w:type="page"/>
        </w:r>
      </w:ins>
    </w:p>
    <w:p w:rsidRPr="00B21FB8" w:rsidR="00806436" w:rsidRDefault="008F424E" w14:paraId="000001FF" w14:textId="7EAA89E7">
      <w:pPr>
        <w:numPr>
          <w:ilvl w:val="0"/>
          <w:numId w:val="11"/>
        </w:numPr>
        <w:rPr>
          <w:rFonts w:cs="Arial"/>
          <w:szCs w:val="22"/>
        </w:rPr>
        <w:pPrChange w:author="Dunn, Julia (NIH/NIMH) [F]" w:date="2020-04-07T18:00:00Z" w:id="798">
          <w:pPr>
            <w:numPr>
              <w:numId w:val="41"/>
            </w:numPr>
            <w:spacing w:before="200"/>
            <w:ind w:left="720" w:hanging="360"/>
          </w:pPr>
        </w:pPrChange>
      </w:pPr>
      <w:r w:rsidRPr="00072ED7">
        <w:rPr>
          <w:rFonts w:eastAsia="Arial" w:cs="Arial"/>
          <w:b/>
          <w:szCs w:val="22"/>
        </w:rPr>
        <w:t>… vaping</w:t>
      </w:r>
      <w:ins w:author="Dunn, Julia (NIH/NIMH) [F]" w:date="2020-04-06T16:36:00Z" w:id="799">
        <w:r w:rsidRPr="00072ED7" w:rsidR="003C2CDB">
          <w:rPr>
            <w:rFonts w:eastAsia="Arial" w:cs="Arial"/>
            <w:b/>
            <w:szCs w:val="22"/>
          </w:rPr>
          <w:t xml:space="preserve"> products</w:t>
        </w:r>
      </w:ins>
      <w:r w:rsidRPr="00072ED7">
        <w:rPr>
          <w:rFonts w:eastAsia="Arial" w:cs="Arial"/>
          <w:b/>
          <w:szCs w:val="22"/>
        </w:rPr>
        <w:t>?</w:t>
      </w:r>
    </w:p>
    <w:p w:rsidRPr="00383729" w:rsidR="006662EB" w:rsidRDefault="006662EB" w14:paraId="73A9E707" w14:textId="77777777">
      <w:pPr>
        <w:numPr>
          <w:ilvl w:val="1"/>
          <w:numId w:val="11"/>
        </w:numPr>
        <w:rPr>
          <w:ins w:author="Dunn, Julia (NIH/NIMH) [F]" w:date="2020-04-07T17:57:00Z" w:id="800"/>
          <w:rFonts w:eastAsia="Arial" w:cs="Arial"/>
          <w:szCs w:val="22"/>
        </w:rPr>
      </w:pPr>
      <w:ins w:author="Dunn, Julia (NIH/NIMH) [F]" w:date="2020-04-07T17:57:00Z" w:id="801">
        <w:r w:rsidRPr="00383729">
          <w:rPr>
            <w:rFonts w:eastAsia="Arial" w:cs="Arial"/>
            <w:szCs w:val="22"/>
          </w:rPr>
          <w:t>Not at all</w:t>
        </w:r>
      </w:ins>
    </w:p>
    <w:p w:rsidRPr="00383729" w:rsidR="006662EB" w:rsidP="006662EB" w:rsidRDefault="006662EB" w14:paraId="5810E550" w14:textId="77777777">
      <w:pPr>
        <w:numPr>
          <w:ilvl w:val="1"/>
          <w:numId w:val="11"/>
        </w:numPr>
        <w:rPr>
          <w:ins w:author="Dunn, Julia (NIH/NIMH) [F]" w:date="2020-04-07T17:57:00Z" w:id="802"/>
          <w:rFonts w:eastAsia="Arial" w:cs="Arial"/>
          <w:szCs w:val="22"/>
        </w:rPr>
      </w:pPr>
      <w:ins w:author="Dunn, Julia (NIH/NIMH) [F]" w:date="2020-04-07T17:57:00Z" w:id="803">
        <w:r w:rsidRPr="00383729">
          <w:rPr>
            <w:rFonts w:eastAsia="Arial" w:cs="Arial"/>
            <w:szCs w:val="22"/>
          </w:rPr>
          <w:t xml:space="preserve">Rarely  </w:t>
        </w:r>
      </w:ins>
    </w:p>
    <w:p w:rsidRPr="00383729" w:rsidR="006662EB" w:rsidP="006662EB" w:rsidRDefault="006662EB" w14:paraId="1B3A0BF3" w14:textId="77777777">
      <w:pPr>
        <w:numPr>
          <w:ilvl w:val="1"/>
          <w:numId w:val="11"/>
        </w:numPr>
        <w:rPr>
          <w:ins w:author="Dunn, Julia (NIH/NIMH) [F]" w:date="2020-04-07T17:57:00Z" w:id="804"/>
          <w:rFonts w:eastAsia="Arial" w:cs="Arial"/>
          <w:szCs w:val="22"/>
        </w:rPr>
      </w:pPr>
      <w:ins w:author="Dunn, Julia (NIH/NIMH) [F]" w:date="2020-04-07T17:57:00Z" w:id="805">
        <w:r w:rsidRPr="00383729">
          <w:rPr>
            <w:rFonts w:eastAsia="Arial" w:cs="Arial"/>
            <w:szCs w:val="22"/>
          </w:rPr>
          <w:t>Once a month</w:t>
        </w:r>
      </w:ins>
    </w:p>
    <w:p w:rsidRPr="00383729" w:rsidR="006662EB" w:rsidP="006662EB" w:rsidRDefault="006662EB" w14:paraId="1CE9339C" w14:textId="77777777">
      <w:pPr>
        <w:numPr>
          <w:ilvl w:val="1"/>
          <w:numId w:val="11"/>
        </w:numPr>
        <w:rPr>
          <w:ins w:author="Dunn, Julia (NIH/NIMH) [F]" w:date="2020-04-07T17:57:00Z" w:id="806"/>
          <w:rFonts w:eastAsia="Arial" w:cs="Arial"/>
          <w:szCs w:val="22"/>
        </w:rPr>
      </w:pPr>
      <w:ins w:author="Dunn, Julia (NIH/NIMH) [F]" w:date="2020-04-07T17:57:00Z" w:id="807">
        <w:r w:rsidRPr="00383729">
          <w:rPr>
            <w:rFonts w:eastAsia="Arial" w:cs="Arial"/>
            <w:szCs w:val="22"/>
          </w:rPr>
          <w:t>Several times a month</w:t>
        </w:r>
      </w:ins>
    </w:p>
    <w:p w:rsidRPr="00383729" w:rsidR="006662EB" w:rsidP="006662EB" w:rsidRDefault="006662EB" w14:paraId="396DA257" w14:textId="77777777">
      <w:pPr>
        <w:numPr>
          <w:ilvl w:val="1"/>
          <w:numId w:val="11"/>
        </w:numPr>
        <w:rPr>
          <w:ins w:author="Dunn, Julia (NIH/NIMH) [F]" w:date="2020-04-07T17:57:00Z" w:id="808"/>
          <w:rFonts w:eastAsia="Arial" w:cs="Arial"/>
          <w:szCs w:val="22"/>
        </w:rPr>
      </w:pPr>
      <w:ins w:author="Dunn, Julia (NIH/NIMH) [F]" w:date="2020-04-07T17:57:00Z" w:id="809">
        <w:r w:rsidRPr="00383729">
          <w:rPr>
            <w:rFonts w:eastAsia="Arial" w:cs="Arial"/>
            <w:szCs w:val="22"/>
          </w:rPr>
          <w:t>Once a week</w:t>
        </w:r>
      </w:ins>
    </w:p>
    <w:p w:rsidR="006662EB" w:rsidP="006662EB" w:rsidRDefault="006662EB" w14:paraId="3DF9C610" w14:textId="77777777">
      <w:pPr>
        <w:numPr>
          <w:ilvl w:val="1"/>
          <w:numId w:val="11"/>
        </w:numPr>
        <w:rPr>
          <w:ins w:author="Dunn, Julia (NIH/NIMH) [F]" w:date="2020-04-07T17:57:00Z" w:id="810"/>
          <w:rFonts w:eastAsia="Arial" w:cs="Arial"/>
          <w:szCs w:val="22"/>
        </w:rPr>
      </w:pPr>
      <w:ins w:author="Dunn, Julia (NIH/NIMH) [F]" w:date="2020-04-07T17:57:00Z" w:id="811">
        <w:r w:rsidRPr="00383729">
          <w:rPr>
            <w:rFonts w:eastAsia="Arial" w:cs="Arial"/>
            <w:szCs w:val="22"/>
          </w:rPr>
          <w:t>Several times a week</w:t>
        </w:r>
      </w:ins>
    </w:p>
    <w:p w:rsidR="006662EB" w:rsidP="006662EB" w:rsidRDefault="006662EB" w14:paraId="32302137" w14:textId="77777777">
      <w:pPr>
        <w:numPr>
          <w:ilvl w:val="1"/>
          <w:numId w:val="11"/>
        </w:numPr>
        <w:rPr>
          <w:ins w:author="Dunn, Julia (NIH/NIMH) [F]" w:date="2020-04-07T17:57:00Z" w:id="812"/>
          <w:rFonts w:eastAsia="Arial" w:cs="Arial"/>
          <w:szCs w:val="22"/>
        </w:rPr>
      </w:pPr>
      <w:ins w:author="Dunn, Julia (NIH/NIMH) [F]" w:date="2020-04-07T17:57:00Z" w:id="813">
        <w:r>
          <w:rPr>
            <w:rFonts w:eastAsia="Arial" w:cs="Arial"/>
            <w:szCs w:val="22"/>
          </w:rPr>
          <w:t>Once a day</w:t>
        </w:r>
      </w:ins>
    </w:p>
    <w:p w:rsidRPr="00383729" w:rsidR="006662EB" w:rsidP="006662EB" w:rsidRDefault="006662EB" w14:paraId="7B7706CE" w14:textId="77777777">
      <w:pPr>
        <w:numPr>
          <w:ilvl w:val="1"/>
          <w:numId w:val="11"/>
        </w:numPr>
        <w:rPr>
          <w:ins w:author="Dunn, Julia (NIH/NIMH) [F]" w:date="2020-04-07T17:57:00Z" w:id="814"/>
          <w:rFonts w:eastAsia="Arial" w:cs="Arial"/>
          <w:szCs w:val="22"/>
        </w:rPr>
      </w:pPr>
      <w:ins w:author="Dunn, Julia (NIH/NIMH) [F]" w:date="2020-04-07T17:57:00Z" w:id="815">
        <w:r>
          <w:rPr>
            <w:rFonts w:eastAsia="Arial" w:cs="Arial"/>
            <w:szCs w:val="22"/>
          </w:rPr>
          <w:t>More than once a day</w:t>
        </w:r>
      </w:ins>
    </w:p>
    <w:p w:rsidRPr="00072ED7" w:rsidR="00806436" w:rsidDel="002E410A" w:rsidRDefault="008F424E" w14:paraId="00000200" w14:textId="7C5324C5">
      <w:pPr>
        <w:numPr>
          <w:ilvl w:val="1"/>
          <w:numId w:val="11"/>
        </w:numPr>
        <w:rPr>
          <w:del w:author="Dunn, Julia (NIH/NIMH) [F]" w:date="2020-04-06T16:22:00Z" w:id="816"/>
          <w:rFonts w:eastAsia="Arial" w:cs="Arial"/>
          <w:szCs w:val="22"/>
        </w:rPr>
        <w:pPrChange w:author="Dunn, Julia (NIH/NIMH) [F]" w:date="2020-04-06T16:21:00Z" w:id="817">
          <w:pPr>
            <w:numPr>
              <w:ilvl w:val="1"/>
              <w:numId w:val="41"/>
            </w:numPr>
            <w:ind w:left="1440" w:hanging="360"/>
          </w:pPr>
        </w:pPrChange>
      </w:pPr>
      <w:del w:author="Dunn, Julia (NIH/NIMH) [F]" w:date="2020-04-06T16:22:00Z" w:id="818">
        <w:r w:rsidRPr="00072ED7" w:rsidDel="002E410A">
          <w:rPr>
            <w:rFonts w:eastAsia="Arial" w:cs="Arial"/>
            <w:szCs w:val="22"/>
          </w:rPr>
          <w:delText>Not at all</w:delText>
        </w:r>
      </w:del>
    </w:p>
    <w:p w:rsidRPr="00072ED7" w:rsidR="00806436" w:rsidDel="002E410A" w:rsidRDefault="008F424E" w14:paraId="00000201" w14:textId="2189CB18">
      <w:pPr>
        <w:numPr>
          <w:ilvl w:val="1"/>
          <w:numId w:val="11"/>
        </w:numPr>
        <w:rPr>
          <w:del w:author="Dunn, Julia (NIH/NIMH) [F]" w:date="2020-04-06T16:22:00Z" w:id="819"/>
          <w:rFonts w:eastAsia="Arial" w:cs="Arial"/>
          <w:szCs w:val="22"/>
        </w:rPr>
        <w:pPrChange w:author="Dunn, Julia (NIH/NIMH) [F]" w:date="2020-04-06T16:21:00Z" w:id="820">
          <w:pPr>
            <w:numPr>
              <w:ilvl w:val="1"/>
              <w:numId w:val="41"/>
            </w:numPr>
            <w:ind w:left="1440" w:hanging="360"/>
          </w:pPr>
        </w:pPrChange>
      </w:pPr>
      <w:del w:author="Dunn, Julia (NIH/NIMH) [F]" w:date="2020-04-06T16:22:00Z" w:id="821">
        <w:r w:rsidRPr="00072ED7" w:rsidDel="002E410A">
          <w:rPr>
            <w:rFonts w:eastAsia="Arial" w:cs="Arial"/>
            <w:szCs w:val="22"/>
          </w:rPr>
          <w:delText>Rarely</w:delText>
        </w:r>
      </w:del>
    </w:p>
    <w:p w:rsidRPr="00072ED7" w:rsidR="00806436" w:rsidDel="002E410A" w:rsidRDefault="008F424E" w14:paraId="00000202" w14:textId="6492FE14">
      <w:pPr>
        <w:numPr>
          <w:ilvl w:val="1"/>
          <w:numId w:val="11"/>
        </w:numPr>
        <w:rPr>
          <w:del w:author="Dunn, Julia (NIH/NIMH) [F]" w:date="2020-04-06T16:22:00Z" w:id="822"/>
          <w:rFonts w:eastAsia="Arial" w:cs="Arial"/>
          <w:szCs w:val="22"/>
        </w:rPr>
        <w:pPrChange w:author="Dunn, Julia (NIH/NIMH) [F]" w:date="2020-04-06T16:21:00Z" w:id="823">
          <w:pPr>
            <w:numPr>
              <w:ilvl w:val="1"/>
              <w:numId w:val="41"/>
            </w:numPr>
            <w:ind w:left="1440" w:hanging="360"/>
          </w:pPr>
        </w:pPrChange>
      </w:pPr>
      <w:del w:author="Dunn, Julia (NIH/NIMH) [F]" w:date="2020-04-06T16:22:00Z" w:id="824">
        <w:r w:rsidRPr="00072ED7" w:rsidDel="002E410A">
          <w:rPr>
            <w:rFonts w:eastAsia="Arial" w:cs="Arial"/>
            <w:szCs w:val="22"/>
          </w:rPr>
          <w:delText>Occasionally</w:delText>
        </w:r>
      </w:del>
    </w:p>
    <w:p w:rsidRPr="00072ED7" w:rsidR="00806436" w:rsidDel="002E410A" w:rsidRDefault="008F424E" w14:paraId="00000203" w14:textId="4BC9A005">
      <w:pPr>
        <w:numPr>
          <w:ilvl w:val="1"/>
          <w:numId w:val="11"/>
        </w:numPr>
        <w:rPr>
          <w:del w:author="Dunn, Julia (NIH/NIMH) [F]" w:date="2020-04-06T16:22:00Z" w:id="825"/>
          <w:rFonts w:eastAsia="Arial" w:cs="Arial"/>
          <w:szCs w:val="22"/>
        </w:rPr>
        <w:pPrChange w:author="Dunn, Julia (NIH/NIMH) [F]" w:date="2020-04-06T16:21:00Z" w:id="826">
          <w:pPr>
            <w:numPr>
              <w:ilvl w:val="1"/>
              <w:numId w:val="41"/>
            </w:numPr>
            <w:ind w:left="1440" w:hanging="360"/>
          </w:pPr>
        </w:pPrChange>
      </w:pPr>
      <w:del w:author="Dunn, Julia (NIH/NIMH) [F]" w:date="2020-04-06T16:22:00Z" w:id="827">
        <w:r w:rsidRPr="00072ED7" w:rsidDel="002E410A">
          <w:rPr>
            <w:rFonts w:eastAsia="Arial" w:cs="Arial"/>
            <w:szCs w:val="22"/>
          </w:rPr>
          <w:delText>Often</w:delText>
        </w:r>
      </w:del>
    </w:p>
    <w:p w:rsidRPr="00072ED7" w:rsidR="007D5D12" w:rsidDel="002E410A" w:rsidRDefault="008F424E" w14:paraId="0F3555DA" w14:textId="306371E5">
      <w:pPr>
        <w:numPr>
          <w:ilvl w:val="1"/>
          <w:numId w:val="11"/>
        </w:numPr>
        <w:spacing w:after="200"/>
        <w:rPr>
          <w:del w:author="Dunn, Julia (NIH/NIMH) [F]" w:date="2020-04-06T16:22:00Z" w:id="828"/>
          <w:rFonts w:eastAsia="Arial" w:cs="Arial"/>
          <w:szCs w:val="22"/>
        </w:rPr>
        <w:pPrChange w:author="Dunn, Julia (NIH/NIMH) [F]" w:date="2020-04-06T16:21:00Z" w:id="829">
          <w:pPr>
            <w:numPr>
              <w:ilvl w:val="1"/>
              <w:numId w:val="41"/>
            </w:numPr>
            <w:spacing w:after="200"/>
            <w:ind w:left="1440" w:hanging="360"/>
          </w:pPr>
        </w:pPrChange>
      </w:pPr>
      <w:del w:author="Dunn, Julia (NIH/NIMH) [F]" w:date="2020-04-06T16:22:00Z" w:id="830">
        <w:r w:rsidRPr="00072ED7" w:rsidDel="002E410A">
          <w:rPr>
            <w:rFonts w:eastAsia="Arial" w:cs="Arial"/>
            <w:szCs w:val="22"/>
          </w:rPr>
          <w:delText>Regularly</w:delText>
        </w:r>
      </w:del>
    </w:p>
    <w:p w:rsidRPr="00B21FB8" w:rsidR="00806436" w:rsidRDefault="008F424E" w14:paraId="00000205" w14:textId="77777777">
      <w:pPr>
        <w:numPr>
          <w:ilvl w:val="0"/>
          <w:numId w:val="11"/>
        </w:numPr>
        <w:spacing w:before="200"/>
        <w:rPr>
          <w:rFonts w:cs="Arial"/>
          <w:szCs w:val="22"/>
        </w:rPr>
        <w:pPrChange w:author="Dunn, Julia (NIH/NIMH) [F]" w:date="2020-04-06T16:21:00Z" w:id="831">
          <w:pPr>
            <w:numPr>
              <w:numId w:val="41"/>
            </w:numPr>
            <w:spacing w:before="200"/>
            <w:ind w:left="720" w:hanging="360"/>
          </w:pPr>
        </w:pPrChange>
      </w:pPr>
      <w:r w:rsidRPr="00072ED7">
        <w:rPr>
          <w:rFonts w:eastAsia="Arial" w:cs="Arial"/>
          <w:b/>
          <w:szCs w:val="22"/>
        </w:rPr>
        <w:t xml:space="preserve"> … cigarettes or other tobacco?</w:t>
      </w:r>
    </w:p>
    <w:p w:rsidRPr="00383729" w:rsidR="006662EB" w:rsidP="006662EB" w:rsidRDefault="006662EB" w14:paraId="677CC5F8" w14:textId="77777777">
      <w:pPr>
        <w:numPr>
          <w:ilvl w:val="1"/>
          <w:numId w:val="11"/>
        </w:numPr>
        <w:rPr>
          <w:ins w:author="Dunn, Julia (NIH/NIMH) [F]" w:date="2020-04-07T17:57:00Z" w:id="832"/>
          <w:rFonts w:eastAsia="Arial" w:cs="Arial"/>
          <w:szCs w:val="22"/>
        </w:rPr>
      </w:pPr>
      <w:ins w:author="Dunn, Julia (NIH/NIMH) [F]" w:date="2020-04-07T17:57:00Z" w:id="833">
        <w:r w:rsidRPr="00383729">
          <w:rPr>
            <w:rFonts w:eastAsia="Arial" w:cs="Arial"/>
            <w:szCs w:val="22"/>
          </w:rPr>
          <w:t>Not at all</w:t>
        </w:r>
      </w:ins>
    </w:p>
    <w:p w:rsidRPr="00383729" w:rsidR="006662EB" w:rsidP="006662EB" w:rsidRDefault="006662EB" w14:paraId="38C3AD23" w14:textId="77777777">
      <w:pPr>
        <w:numPr>
          <w:ilvl w:val="1"/>
          <w:numId w:val="11"/>
        </w:numPr>
        <w:rPr>
          <w:ins w:author="Dunn, Julia (NIH/NIMH) [F]" w:date="2020-04-07T17:57:00Z" w:id="834"/>
          <w:rFonts w:eastAsia="Arial" w:cs="Arial"/>
          <w:szCs w:val="22"/>
        </w:rPr>
      </w:pPr>
      <w:ins w:author="Dunn, Julia (NIH/NIMH) [F]" w:date="2020-04-07T17:57:00Z" w:id="835">
        <w:r w:rsidRPr="00383729">
          <w:rPr>
            <w:rFonts w:eastAsia="Arial" w:cs="Arial"/>
            <w:szCs w:val="22"/>
          </w:rPr>
          <w:t xml:space="preserve">Rarely  </w:t>
        </w:r>
      </w:ins>
    </w:p>
    <w:p w:rsidRPr="00383729" w:rsidR="006662EB" w:rsidP="006662EB" w:rsidRDefault="006662EB" w14:paraId="45D5DCB9" w14:textId="77777777">
      <w:pPr>
        <w:numPr>
          <w:ilvl w:val="1"/>
          <w:numId w:val="11"/>
        </w:numPr>
        <w:rPr>
          <w:ins w:author="Dunn, Julia (NIH/NIMH) [F]" w:date="2020-04-07T17:57:00Z" w:id="836"/>
          <w:rFonts w:eastAsia="Arial" w:cs="Arial"/>
          <w:szCs w:val="22"/>
        </w:rPr>
      </w:pPr>
      <w:ins w:author="Dunn, Julia (NIH/NIMH) [F]" w:date="2020-04-07T17:57:00Z" w:id="837">
        <w:r w:rsidRPr="00383729">
          <w:rPr>
            <w:rFonts w:eastAsia="Arial" w:cs="Arial"/>
            <w:szCs w:val="22"/>
          </w:rPr>
          <w:t>Once a month</w:t>
        </w:r>
      </w:ins>
    </w:p>
    <w:p w:rsidRPr="00383729" w:rsidR="006662EB" w:rsidP="006662EB" w:rsidRDefault="006662EB" w14:paraId="38818A36" w14:textId="77777777">
      <w:pPr>
        <w:numPr>
          <w:ilvl w:val="1"/>
          <w:numId w:val="11"/>
        </w:numPr>
        <w:rPr>
          <w:ins w:author="Dunn, Julia (NIH/NIMH) [F]" w:date="2020-04-07T17:57:00Z" w:id="838"/>
          <w:rFonts w:eastAsia="Arial" w:cs="Arial"/>
          <w:szCs w:val="22"/>
        </w:rPr>
      </w:pPr>
      <w:ins w:author="Dunn, Julia (NIH/NIMH) [F]" w:date="2020-04-07T17:57:00Z" w:id="839">
        <w:r w:rsidRPr="00383729">
          <w:rPr>
            <w:rFonts w:eastAsia="Arial" w:cs="Arial"/>
            <w:szCs w:val="22"/>
          </w:rPr>
          <w:t>Several times a month</w:t>
        </w:r>
      </w:ins>
    </w:p>
    <w:p w:rsidRPr="00383729" w:rsidR="006662EB" w:rsidP="006662EB" w:rsidRDefault="006662EB" w14:paraId="5CA00DC3" w14:textId="77777777">
      <w:pPr>
        <w:numPr>
          <w:ilvl w:val="1"/>
          <w:numId w:val="11"/>
        </w:numPr>
        <w:rPr>
          <w:ins w:author="Dunn, Julia (NIH/NIMH) [F]" w:date="2020-04-07T17:57:00Z" w:id="840"/>
          <w:rFonts w:eastAsia="Arial" w:cs="Arial"/>
          <w:szCs w:val="22"/>
        </w:rPr>
      </w:pPr>
      <w:ins w:author="Dunn, Julia (NIH/NIMH) [F]" w:date="2020-04-07T17:57:00Z" w:id="841">
        <w:r w:rsidRPr="00383729">
          <w:rPr>
            <w:rFonts w:eastAsia="Arial" w:cs="Arial"/>
            <w:szCs w:val="22"/>
          </w:rPr>
          <w:t>Once a week</w:t>
        </w:r>
      </w:ins>
    </w:p>
    <w:p w:rsidR="006662EB" w:rsidP="006662EB" w:rsidRDefault="006662EB" w14:paraId="033CCB02" w14:textId="77777777">
      <w:pPr>
        <w:numPr>
          <w:ilvl w:val="1"/>
          <w:numId w:val="11"/>
        </w:numPr>
        <w:rPr>
          <w:ins w:author="Dunn, Julia (NIH/NIMH) [F]" w:date="2020-04-07T17:57:00Z" w:id="842"/>
          <w:rFonts w:eastAsia="Arial" w:cs="Arial"/>
          <w:szCs w:val="22"/>
        </w:rPr>
      </w:pPr>
      <w:ins w:author="Dunn, Julia (NIH/NIMH) [F]" w:date="2020-04-07T17:57:00Z" w:id="843">
        <w:r w:rsidRPr="00383729">
          <w:rPr>
            <w:rFonts w:eastAsia="Arial" w:cs="Arial"/>
            <w:szCs w:val="22"/>
          </w:rPr>
          <w:t>Several times a week</w:t>
        </w:r>
      </w:ins>
    </w:p>
    <w:p w:rsidR="006662EB" w:rsidP="006662EB" w:rsidRDefault="006662EB" w14:paraId="4E44C50C" w14:textId="77777777">
      <w:pPr>
        <w:numPr>
          <w:ilvl w:val="1"/>
          <w:numId w:val="11"/>
        </w:numPr>
        <w:rPr>
          <w:ins w:author="Dunn, Julia (NIH/NIMH) [F]" w:date="2020-04-07T17:57:00Z" w:id="844"/>
          <w:rFonts w:eastAsia="Arial" w:cs="Arial"/>
          <w:szCs w:val="22"/>
        </w:rPr>
      </w:pPr>
      <w:ins w:author="Dunn, Julia (NIH/NIMH) [F]" w:date="2020-04-07T17:57:00Z" w:id="845">
        <w:r>
          <w:rPr>
            <w:rFonts w:eastAsia="Arial" w:cs="Arial"/>
            <w:szCs w:val="22"/>
          </w:rPr>
          <w:t>Once a day</w:t>
        </w:r>
      </w:ins>
    </w:p>
    <w:p w:rsidRPr="00383729" w:rsidR="006662EB" w:rsidP="006662EB" w:rsidRDefault="006662EB" w14:paraId="3F48357A" w14:textId="77777777">
      <w:pPr>
        <w:numPr>
          <w:ilvl w:val="1"/>
          <w:numId w:val="11"/>
        </w:numPr>
        <w:rPr>
          <w:ins w:author="Dunn, Julia (NIH/NIMH) [F]" w:date="2020-04-07T17:57:00Z" w:id="846"/>
          <w:rFonts w:eastAsia="Arial" w:cs="Arial"/>
          <w:szCs w:val="22"/>
        </w:rPr>
      </w:pPr>
      <w:ins w:author="Dunn, Julia (NIH/NIMH) [F]" w:date="2020-04-07T17:57:00Z" w:id="847">
        <w:r>
          <w:rPr>
            <w:rFonts w:eastAsia="Arial" w:cs="Arial"/>
            <w:szCs w:val="22"/>
          </w:rPr>
          <w:t>More than once a day</w:t>
        </w:r>
      </w:ins>
    </w:p>
    <w:p w:rsidRPr="00072ED7" w:rsidR="00806436" w:rsidDel="002E410A" w:rsidRDefault="008F424E" w14:paraId="00000206" w14:textId="296F86FD">
      <w:pPr>
        <w:numPr>
          <w:ilvl w:val="1"/>
          <w:numId w:val="11"/>
        </w:numPr>
        <w:rPr>
          <w:del w:author="Dunn, Julia (NIH/NIMH) [F]" w:date="2020-04-06T16:22:00Z" w:id="848"/>
          <w:rFonts w:eastAsia="Arial" w:cs="Arial"/>
          <w:szCs w:val="22"/>
        </w:rPr>
        <w:pPrChange w:author="Dunn, Julia (NIH/NIMH) [F]" w:date="2020-04-09T16:23:00Z" w:id="849">
          <w:pPr>
            <w:numPr>
              <w:ilvl w:val="1"/>
              <w:numId w:val="41"/>
            </w:numPr>
            <w:ind w:left="1440" w:hanging="360"/>
          </w:pPr>
        </w:pPrChange>
      </w:pPr>
      <w:del w:author="Dunn, Julia (NIH/NIMH) [F]" w:date="2020-04-06T16:22:00Z" w:id="850">
        <w:r w:rsidRPr="00072ED7" w:rsidDel="002E410A">
          <w:rPr>
            <w:rFonts w:eastAsia="Arial" w:cs="Arial"/>
            <w:szCs w:val="22"/>
          </w:rPr>
          <w:delText>Not at all</w:delText>
        </w:r>
      </w:del>
    </w:p>
    <w:p w:rsidRPr="00072ED7" w:rsidR="00806436" w:rsidDel="002E410A" w:rsidRDefault="008F424E" w14:paraId="00000207" w14:textId="5DCE4723">
      <w:pPr>
        <w:numPr>
          <w:ilvl w:val="1"/>
          <w:numId w:val="11"/>
        </w:numPr>
        <w:rPr>
          <w:del w:author="Dunn, Julia (NIH/NIMH) [F]" w:date="2020-04-06T16:22:00Z" w:id="851"/>
          <w:rFonts w:eastAsia="Arial" w:cs="Arial"/>
          <w:szCs w:val="22"/>
        </w:rPr>
        <w:pPrChange w:author="Dunn, Julia (NIH/NIMH) [F]" w:date="2020-04-06T16:21:00Z" w:id="852">
          <w:pPr>
            <w:numPr>
              <w:ilvl w:val="1"/>
              <w:numId w:val="41"/>
            </w:numPr>
            <w:ind w:left="1440" w:hanging="360"/>
          </w:pPr>
        </w:pPrChange>
      </w:pPr>
      <w:del w:author="Dunn, Julia (NIH/NIMH) [F]" w:date="2020-04-06T16:22:00Z" w:id="853">
        <w:r w:rsidRPr="00072ED7" w:rsidDel="002E410A">
          <w:rPr>
            <w:rFonts w:eastAsia="Arial" w:cs="Arial"/>
            <w:szCs w:val="22"/>
          </w:rPr>
          <w:delText>Rarely</w:delText>
        </w:r>
      </w:del>
    </w:p>
    <w:p w:rsidRPr="00072ED7" w:rsidR="00806436" w:rsidDel="002E410A" w:rsidRDefault="008F424E" w14:paraId="00000208" w14:textId="0C0CE018">
      <w:pPr>
        <w:numPr>
          <w:ilvl w:val="1"/>
          <w:numId w:val="11"/>
        </w:numPr>
        <w:rPr>
          <w:del w:author="Dunn, Julia (NIH/NIMH) [F]" w:date="2020-04-06T16:22:00Z" w:id="854"/>
          <w:rFonts w:eastAsia="Arial" w:cs="Arial"/>
          <w:szCs w:val="22"/>
        </w:rPr>
        <w:pPrChange w:author="Dunn, Julia (NIH/NIMH) [F]" w:date="2020-04-06T16:21:00Z" w:id="855">
          <w:pPr>
            <w:numPr>
              <w:ilvl w:val="1"/>
              <w:numId w:val="41"/>
            </w:numPr>
            <w:ind w:left="1440" w:hanging="360"/>
          </w:pPr>
        </w:pPrChange>
      </w:pPr>
      <w:del w:author="Dunn, Julia (NIH/NIMH) [F]" w:date="2020-04-06T16:22:00Z" w:id="856">
        <w:r w:rsidRPr="00072ED7" w:rsidDel="002E410A">
          <w:rPr>
            <w:rFonts w:eastAsia="Arial" w:cs="Arial"/>
            <w:szCs w:val="22"/>
          </w:rPr>
          <w:delText>Occasionally</w:delText>
        </w:r>
      </w:del>
    </w:p>
    <w:p w:rsidRPr="00072ED7" w:rsidR="00806436" w:rsidDel="002E410A" w:rsidRDefault="008F424E" w14:paraId="00000209" w14:textId="75FCC6B7">
      <w:pPr>
        <w:numPr>
          <w:ilvl w:val="1"/>
          <w:numId w:val="11"/>
        </w:numPr>
        <w:rPr>
          <w:del w:author="Dunn, Julia (NIH/NIMH) [F]" w:date="2020-04-06T16:22:00Z" w:id="857"/>
          <w:rFonts w:eastAsia="Arial" w:cs="Arial"/>
          <w:szCs w:val="22"/>
        </w:rPr>
        <w:pPrChange w:author="Dunn, Julia (NIH/NIMH) [F]" w:date="2020-04-06T16:21:00Z" w:id="858">
          <w:pPr>
            <w:numPr>
              <w:ilvl w:val="1"/>
              <w:numId w:val="41"/>
            </w:numPr>
            <w:ind w:left="1440" w:hanging="360"/>
          </w:pPr>
        </w:pPrChange>
      </w:pPr>
      <w:del w:author="Dunn, Julia (NIH/NIMH) [F]" w:date="2020-04-06T16:22:00Z" w:id="859">
        <w:r w:rsidRPr="00072ED7" w:rsidDel="002E410A">
          <w:rPr>
            <w:rFonts w:eastAsia="Arial" w:cs="Arial"/>
            <w:szCs w:val="22"/>
          </w:rPr>
          <w:delText>Often</w:delText>
        </w:r>
      </w:del>
    </w:p>
    <w:p w:rsidRPr="00072ED7" w:rsidR="00806436" w:rsidDel="002E410A" w:rsidRDefault="008F424E" w14:paraId="0000020A" w14:textId="756C92C5">
      <w:pPr>
        <w:numPr>
          <w:ilvl w:val="1"/>
          <w:numId w:val="11"/>
        </w:numPr>
        <w:spacing w:after="200"/>
        <w:rPr>
          <w:del w:author="Dunn, Julia (NIH/NIMH) [F]" w:date="2020-04-06T16:22:00Z" w:id="860"/>
          <w:rFonts w:eastAsia="Arial" w:cs="Arial"/>
          <w:szCs w:val="22"/>
        </w:rPr>
        <w:pPrChange w:author="Dunn, Julia (NIH/NIMH) [F]" w:date="2020-04-06T16:21:00Z" w:id="861">
          <w:pPr>
            <w:numPr>
              <w:ilvl w:val="1"/>
              <w:numId w:val="41"/>
            </w:numPr>
            <w:spacing w:after="200"/>
            <w:ind w:left="1440" w:hanging="360"/>
          </w:pPr>
        </w:pPrChange>
      </w:pPr>
      <w:del w:author="Dunn, Julia (NIH/NIMH) [F]" w:date="2020-04-06T16:22:00Z" w:id="862">
        <w:r w:rsidRPr="00072ED7" w:rsidDel="002E410A">
          <w:rPr>
            <w:rFonts w:eastAsia="Arial" w:cs="Arial"/>
            <w:szCs w:val="22"/>
          </w:rPr>
          <w:delText>Regularly</w:delText>
        </w:r>
      </w:del>
    </w:p>
    <w:p w:rsidR="00FC418F" w:rsidRDefault="008F424E" w14:paraId="537DE52E" w14:textId="5733596A">
      <w:pPr>
        <w:spacing w:before="200"/>
        <w:rPr>
          <w:ins w:author="Dunn, Julia (NIH/NIMH) [F]" w:date="2020-04-07T18:00:00Z" w:id="863"/>
          <w:rFonts w:eastAsia="Arial" w:cs="Arial"/>
          <w:b/>
          <w:szCs w:val="22"/>
        </w:rPr>
        <w:pPrChange w:author="Dunn, Julia (NIH/NIMH) [F]" w:date="2020-04-09T16:22:00Z" w:id="864">
          <w:pPr/>
        </w:pPrChange>
      </w:pPr>
      <w:del w:author="Dunn, Julia (NIH/NIMH) [F]" w:date="2020-04-07T18:00:00Z" w:id="865">
        <w:r w:rsidRPr="00072ED7" w:rsidDel="00FC418F">
          <w:rPr>
            <w:rFonts w:eastAsia="Arial" w:cs="Arial"/>
            <w:b/>
            <w:szCs w:val="22"/>
          </w:rPr>
          <w:delText xml:space="preserve"> </w:delText>
        </w:r>
      </w:del>
    </w:p>
    <w:p w:rsidRPr="00B21FB8" w:rsidR="00806436" w:rsidRDefault="008F424E" w14:paraId="0000020B" w14:textId="2DDB5CA5">
      <w:pPr>
        <w:numPr>
          <w:ilvl w:val="0"/>
          <w:numId w:val="11"/>
        </w:numPr>
        <w:rPr>
          <w:rFonts w:cs="Arial"/>
          <w:szCs w:val="22"/>
        </w:rPr>
        <w:pPrChange w:author="Dunn, Julia (NIH/NIMH) [F]" w:date="2020-04-09T16:23:00Z" w:id="866">
          <w:pPr>
            <w:numPr>
              <w:numId w:val="41"/>
            </w:numPr>
            <w:spacing w:before="200"/>
            <w:ind w:left="720" w:hanging="360"/>
          </w:pPr>
        </w:pPrChange>
      </w:pPr>
      <w:r w:rsidRPr="00072ED7">
        <w:rPr>
          <w:rFonts w:eastAsia="Arial" w:cs="Arial"/>
          <w:b/>
          <w:szCs w:val="22"/>
        </w:rPr>
        <w:t>... marijuana/cannabis (e.g., joint, blunt, pipe, bong)?</w:t>
      </w:r>
    </w:p>
    <w:p w:rsidRPr="00383729" w:rsidR="006662EB" w:rsidP="006662EB" w:rsidRDefault="006662EB" w14:paraId="12A8A9A0" w14:textId="77777777">
      <w:pPr>
        <w:numPr>
          <w:ilvl w:val="1"/>
          <w:numId w:val="11"/>
        </w:numPr>
        <w:rPr>
          <w:ins w:author="Dunn, Julia (NIH/NIMH) [F]" w:date="2020-04-07T17:57:00Z" w:id="867"/>
          <w:rFonts w:eastAsia="Arial" w:cs="Arial"/>
          <w:szCs w:val="22"/>
        </w:rPr>
      </w:pPr>
      <w:ins w:author="Dunn, Julia (NIH/NIMH) [F]" w:date="2020-04-07T17:57:00Z" w:id="868">
        <w:r w:rsidRPr="00383729">
          <w:rPr>
            <w:rFonts w:eastAsia="Arial" w:cs="Arial"/>
            <w:szCs w:val="22"/>
          </w:rPr>
          <w:t>Not at all</w:t>
        </w:r>
      </w:ins>
    </w:p>
    <w:p w:rsidRPr="00383729" w:rsidR="006662EB" w:rsidP="006662EB" w:rsidRDefault="006662EB" w14:paraId="6B800BDB" w14:textId="77777777">
      <w:pPr>
        <w:numPr>
          <w:ilvl w:val="1"/>
          <w:numId w:val="11"/>
        </w:numPr>
        <w:rPr>
          <w:ins w:author="Dunn, Julia (NIH/NIMH) [F]" w:date="2020-04-07T17:57:00Z" w:id="869"/>
          <w:rFonts w:eastAsia="Arial" w:cs="Arial"/>
          <w:szCs w:val="22"/>
        </w:rPr>
      </w:pPr>
      <w:ins w:author="Dunn, Julia (NIH/NIMH) [F]" w:date="2020-04-07T17:57:00Z" w:id="870">
        <w:r w:rsidRPr="00383729">
          <w:rPr>
            <w:rFonts w:eastAsia="Arial" w:cs="Arial"/>
            <w:szCs w:val="22"/>
          </w:rPr>
          <w:t xml:space="preserve">Rarely  </w:t>
        </w:r>
      </w:ins>
    </w:p>
    <w:p w:rsidRPr="00383729" w:rsidR="006662EB" w:rsidP="006662EB" w:rsidRDefault="006662EB" w14:paraId="2A53BB42" w14:textId="77777777">
      <w:pPr>
        <w:numPr>
          <w:ilvl w:val="1"/>
          <w:numId w:val="11"/>
        </w:numPr>
        <w:rPr>
          <w:ins w:author="Dunn, Julia (NIH/NIMH) [F]" w:date="2020-04-07T17:57:00Z" w:id="871"/>
          <w:rFonts w:eastAsia="Arial" w:cs="Arial"/>
          <w:szCs w:val="22"/>
        </w:rPr>
      </w:pPr>
      <w:ins w:author="Dunn, Julia (NIH/NIMH) [F]" w:date="2020-04-07T17:57:00Z" w:id="872">
        <w:r w:rsidRPr="00383729">
          <w:rPr>
            <w:rFonts w:eastAsia="Arial" w:cs="Arial"/>
            <w:szCs w:val="22"/>
          </w:rPr>
          <w:t>Once a month</w:t>
        </w:r>
      </w:ins>
    </w:p>
    <w:p w:rsidRPr="00383729" w:rsidR="006662EB" w:rsidP="006662EB" w:rsidRDefault="006662EB" w14:paraId="69439FA0" w14:textId="77777777">
      <w:pPr>
        <w:numPr>
          <w:ilvl w:val="1"/>
          <w:numId w:val="11"/>
        </w:numPr>
        <w:rPr>
          <w:ins w:author="Dunn, Julia (NIH/NIMH) [F]" w:date="2020-04-07T17:57:00Z" w:id="873"/>
          <w:rFonts w:eastAsia="Arial" w:cs="Arial"/>
          <w:szCs w:val="22"/>
        </w:rPr>
      </w:pPr>
      <w:ins w:author="Dunn, Julia (NIH/NIMH) [F]" w:date="2020-04-07T17:57:00Z" w:id="874">
        <w:r w:rsidRPr="00383729">
          <w:rPr>
            <w:rFonts w:eastAsia="Arial" w:cs="Arial"/>
            <w:szCs w:val="22"/>
          </w:rPr>
          <w:t>Several times a month</w:t>
        </w:r>
      </w:ins>
    </w:p>
    <w:p w:rsidRPr="00383729" w:rsidR="006662EB" w:rsidP="006662EB" w:rsidRDefault="006662EB" w14:paraId="624FB65B" w14:textId="77777777">
      <w:pPr>
        <w:numPr>
          <w:ilvl w:val="1"/>
          <w:numId w:val="11"/>
        </w:numPr>
        <w:rPr>
          <w:ins w:author="Dunn, Julia (NIH/NIMH) [F]" w:date="2020-04-07T17:57:00Z" w:id="875"/>
          <w:rFonts w:eastAsia="Arial" w:cs="Arial"/>
          <w:szCs w:val="22"/>
        </w:rPr>
      </w:pPr>
      <w:ins w:author="Dunn, Julia (NIH/NIMH) [F]" w:date="2020-04-07T17:57:00Z" w:id="876">
        <w:r w:rsidRPr="00383729">
          <w:rPr>
            <w:rFonts w:eastAsia="Arial" w:cs="Arial"/>
            <w:szCs w:val="22"/>
          </w:rPr>
          <w:t>Once a week</w:t>
        </w:r>
      </w:ins>
    </w:p>
    <w:p w:rsidR="006662EB" w:rsidP="006662EB" w:rsidRDefault="006662EB" w14:paraId="2713BD37" w14:textId="77777777">
      <w:pPr>
        <w:numPr>
          <w:ilvl w:val="1"/>
          <w:numId w:val="11"/>
        </w:numPr>
        <w:rPr>
          <w:ins w:author="Dunn, Julia (NIH/NIMH) [F]" w:date="2020-04-07T17:57:00Z" w:id="877"/>
          <w:rFonts w:eastAsia="Arial" w:cs="Arial"/>
          <w:szCs w:val="22"/>
        </w:rPr>
      </w:pPr>
      <w:ins w:author="Dunn, Julia (NIH/NIMH) [F]" w:date="2020-04-07T17:57:00Z" w:id="878">
        <w:r w:rsidRPr="00383729">
          <w:rPr>
            <w:rFonts w:eastAsia="Arial" w:cs="Arial"/>
            <w:szCs w:val="22"/>
          </w:rPr>
          <w:t>Several times a week</w:t>
        </w:r>
      </w:ins>
    </w:p>
    <w:p w:rsidR="006662EB" w:rsidP="006662EB" w:rsidRDefault="006662EB" w14:paraId="3B4EBFFF" w14:textId="77777777">
      <w:pPr>
        <w:numPr>
          <w:ilvl w:val="1"/>
          <w:numId w:val="11"/>
        </w:numPr>
        <w:rPr>
          <w:ins w:author="Dunn, Julia (NIH/NIMH) [F]" w:date="2020-04-07T17:57:00Z" w:id="879"/>
          <w:rFonts w:eastAsia="Arial" w:cs="Arial"/>
          <w:szCs w:val="22"/>
        </w:rPr>
      </w:pPr>
      <w:ins w:author="Dunn, Julia (NIH/NIMH) [F]" w:date="2020-04-07T17:57:00Z" w:id="880">
        <w:r>
          <w:rPr>
            <w:rFonts w:eastAsia="Arial" w:cs="Arial"/>
            <w:szCs w:val="22"/>
          </w:rPr>
          <w:t>Once a day</w:t>
        </w:r>
      </w:ins>
    </w:p>
    <w:p w:rsidR="006662EB" w:rsidP="006662EB" w:rsidRDefault="006662EB" w14:paraId="57286B62" w14:textId="77777777">
      <w:pPr>
        <w:numPr>
          <w:ilvl w:val="1"/>
          <w:numId w:val="11"/>
        </w:numPr>
        <w:rPr>
          <w:ins w:author="Dunn, Julia (NIH/NIMH) [F]" w:date="2020-04-07T17:57:00Z" w:id="881"/>
          <w:rFonts w:eastAsia="Arial" w:cs="Arial"/>
          <w:szCs w:val="22"/>
        </w:rPr>
      </w:pPr>
      <w:ins w:author="Dunn, Julia (NIH/NIMH) [F]" w:date="2020-04-07T17:57:00Z" w:id="882">
        <w:r>
          <w:rPr>
            <w:rFonts w:eastAsia="Arial" w:cs="Arial"/>
            <w:szCs w:val="22"/>
          </w:rPr>
          <w:t>More than once a day</w:t>
        </w:r>
      </w:ins>
    </w:p>
    <w:p w:rsidRPr="00383729" w:rsidR="006662EB" w:rsidRDefault="006662EB" w14:paraId="26299D79" w14:textId="77777777">
      <w:pPr>
        <w:ind w:left="1440"/>
        <w:rPr>
          <w:ins w:author="Dunn, Julia (NIH/NIMH) [F]" w:date="2020-04-07T17:57:00Z" w:id="883"/>
          <w:rFonts w:eastAsia="Arial" w:cs="Arial"/>
          <w:szCs w:val="22"/>
        </w:rPr>
        <w:pPrChange w:author="Dunn, Julia (NIH/NIMH) [F]" w:date="2020-04-07T17:57:00Z" w:id="884">
          <w:pPr>
            <w:numPr>
              <w:ilvl w:val="1"/>
              <w:numId w:val="11"/>
            </w:numPr>
            <w:ind w:left="1440" w:hanging="360"/>
          </w:pPr>
        </w:pPrChange>
      </w:pPr>
    </w:p>
    <w:p w:rsidRPr="00072ED7" w:rsidR="00806436" w:rsidDel="002E410A" w:rsidRDefault="008F424E" w14:paraId="0000020C" w14:textId="44DE2D2B">
      <w:pPr>
        <w:numPr>
          <w:ilvl w:val="1"/>
          <w:numId w:val="11"/>
        </w:numPr>
        <w:rPr>
          <w:del w:author="Dunn, Julia (NIH/NIMH) [F]" w:date="2020-04-06T16:22:00Z" w:id="885"/>
          <w:rFonts w:eastAsia="Arial" w:cs="Arial"/>
          <w:szCs w:val="22"/>
        </w:rPr>
        <w:pPrChange w:author="Dunn, Julia (NIH/NIMH) [F]" w:date="2020-04-07T11:40:00Z" w:id="886">
          <w:pPr>
            <w:numPr>
              <w:ilvl w:val="1"/>
              <w:numId w:val="41"/>
            </w:numPr>
            <w:ind w:left="1440" w:hanging="360"/>
          </w:pPr>
        </w:pPrChange>
      </w:pPr>
      <w:del w:author="Dunn, Julia (NIH/NIMH) [F]" w:date="2020-04-06T16:22:00Z" w:id="887">
        <w:r w:rsidRPr="00072ED7" w:rsidDel="002E410A">
          <w:rPr>
            <w:rFonts w:eastAsia="Arial" w:cs="Arial"/>
            <w:szCs w:val="22"/>
          </w:rPr>
          <w:delText>Not at all</w:delText>
        </w:r>
      </w:del>
    </w:p>
    <w:p w:rsidRPr="00072ED7" w:rsidR="00806436" w:rsidDel="002E410A" w:rsidRDefault="008F424E" w14:paraId="0000020D" w14:textId="7AD055D4">
      <w:pPr>
        <w:numPr>
          <w:ilvl w:val="1"/>
          <w:numId w:val="11"/>
        </w:numPr>
        <w:rPr>
          <w:del w:author="Dunn, Julia (NIH/NIMH) [F]" w:date="2020-04-06T16:22:00Z" w:id="888"/>
          <w:rFonts w:eastAsia="Arial" w:cs="Arial"/>
          <w:szCs w:val="22"/>
        </w:rPr>
        <w:pPrChange w:author="Dunn, Julia (NIH/NIMH) [F]" w:date="2020-04-06T16:21:00Z" w:id="889">
          <w:pPr>
            <w:numPr>
              <w:ilvl w:val="1"/>
              <w:numId w:val="41"/>
            </w:numPr>
            <w:ind w:left="1440" w:hanging="360"/>
          </w:pPr>
        </w:pPrChange>
      </w:pPr>
      <w:del w:author="Dunn, Julia (NIH/NIMH) [F]" w:date="2020-04-06T16:22:00Z" w:id="890">
        <w:r w:rsidRPr="00072ED7" w:rsidDel="002E410A">
          <w:rPr>
            <w:rFonts w:eastAsia="Arial" w:cs="Arial"/>
            <w:szCs w:val="22"/>
          </w:rPr>
          <w:delText>Rarely</w:delText>
        </w:r>
      </w:del>
    </w:p>
    <w:p w:rsidRPr="00072ED7" w:rsidR="00806436" w:rsidDel="002E410A" w:rsidRDefault="008F424E" w14:paraId="0000020E" w14:textId="76A78336">
      <w:pPr>
        <w:numPr>
          <w:ilvl w:val="1"/>
          <w:numId w:val="11"/>
        </w:numPr>
        <w:rPr>
          <w:del w:author="Dunn, Julia (NIH/NIMH) [F]" w:date="2020-04-06T16:22:00Z" w:id="891"/>
          <w:rFonts w:eastAsia="Arial" w:cs="Arial"/>
          <w:szCs w:val="22"/>
        </w:rPr>
        <w:pPrChange w:author="Dunn, Julia (NIH/NIMH) [F]" w:date="2020-04-06T16:21:00Z" w:id="892">
          <w:pPr>
            <w:numPr>
              <w:ilvl w:val="1"/>
              <w:numId w:val="41"/>
            </w:numPr>
            <w:ind w:left="1440" w:hanging="360"/>
          </w:pPr>
        </w:pPrChange>
      </w:pPr>
      <w:del w:author="Dunn, Julia (NIH/NIMH) [F]" w:date="2020-04-06T16:22:00Z" w:id="893">
        <w:r w:rsidRPr="00072ED7" w:rsidDel="002E410A">
          <w:rPr>
            <w:rFonts w:eastAsia="Arial" w:cs="Arial"/>
            <w:szCs w:val="22"/>
          </w:rPr>
          <w:delText>Occasionally</w:delText>
        </w:r>
      </w:del>
    </w:p>
    <w:p w:rsidRPr="00072ED7" w:rsidR="00806436" w:rsidDel="002E410A" w:rsidRDefault="008F424E" w14:paraId="0000020F" w14:textId="24ECC681">
      <w:pPr>
        <w:numPr>
          <w:ilvl w:val="1"/>
          <w:numId w:val="11"/>
        </w:numPr>
        <w:rPr>
          <w:del w:author="Dunn, Julia (NIH/NIMH) [F]" w:date="2020-04-06T16:22:00Z" w:id="894"/>
          <w:rFonts w:eastAsia="Arial" w:cs="Arial"/>
          <w:szCs w:val="22"/>
        </w:rPr>
        <w:pPrChange w:author="Dunn, Julia (NIH/NIMH) [F]" w:date="2020-04-06T16:21:00Z" w:id="895">
          <w:pPr>
            <w:numPr>
              <w:ilvl w:val="1"/>
              <w:numId w:val="41"/>
            </w:numPr>
            <w:ind w:left="1440" w:hanging="360"/>
          </w:pPr>
        </w:pPrChange>
      </w:pPr>
      <w:del w:author="Dunn, Julia (NIH/NIMH) [F]" w:date="2020-04-06T16:22:00Z" w:id="896">
        <w:r w:rsidRPr="00072ED7" w:rsidDel="002E410A">
          <w:rPr>
            <w:rFonts w:eastAsia="Arial" w:cs="Arial"/>
            <w:szCs w:val="22"/>
          </w:rPr>
          <w:delText>Often</w:delText>
        </w:r>
      </w:del>
    </w:p>
    <w:p w:rsidRPr="00AB0B45" w:rsidR="00806436" w:rsidDel="002E410A" w:rsidRDefault="008F424E" w14:paraId="00000210" w14:textId="401E7574">
      <w:pPr>
        <w:pStyle w:val="ListParagraph"/>
        <w:numPr>
          <w:ilvl w:val="0"/>
          <w:numId w:val="11"/>
        </w:numPr>
        <w:spacing w:after="200"/>
        <w:rPr>
          <w:del w:author="Dunn, Julia (NIH/NIMH) [F]" w:date="2020-04-06T16:22:00Z" w:id="897"/>
          <w:rFonts w:eastAsia="Arial" w:cs="Arial"/>
          <w:szCs w:val="22"/>
          <w:rPrChange w:author="Dunn, Julia (NIH/NIMH) [F]" w:date="2020-04-07T11:40:00Z" w:id="898">
            <w:rPr>
              <w:del w:author="Dunn, Julia (NIH/NIMH) [F]" w:date="2020-04-06T16:22:00Z" w:id="899"/>
            </w:rPr>
          </w:rPrChange>
        </w:rPr>
        <w:pPrChange w:author="Dunn, Julia (NIH/NIMH) [F]" w:date="2020-04-07T11:40:00Z" w:id="900">
          <w:pPr>
            <w:numPr>
              <w:ilvl w:val="1"/>
              <w:numId w:val="41"/>
            </w:numPr>
            <w:spacing w:after="200"/>
            <w:ind w:left="1440" w:hanging="360"/>
          </w:pPr>
        </w:pPrChange>
      </w:pPr>
      <w:del w:author="Dunn, Julia (NIH/NIMH) [F]" w:date="2020-04-06T16:22:00Z" w:id="901">
        <w:r w:rsidRPr="00AB0B45" w:rsidDel="002E410A">
          <w:rPr>
            <w:rFonts w:eastAsia="Arial" w:cs="Arial"/>
            <w:szCs w:val="22"/>
            <w:rPrChange w:author="Dunn, Julia (NIH/NIMH) [F]" w:date="2020-04-07T11:40:00Z" w:id="902">
              <w:rPr/>
            </w:rPrChange>
          </w:rPr>
          <w:delText>Regularly</w:delText>
        </w:r>
      </w:del>
    </w:p>
    <w:p w:rsidRPr="00AB0B45" w:rsidR="00806436" w:rsidRDefault="008F424E" w14:paraId="00000211" w14:textId="516E810E">
      <w:pPr>
        <w:pStyle w:val="ListParagraph"/>
        <w:numPr>
          <w:ilvl w:val="0"/>
          <w:numId w:val="11"/>
        </w:numPr>
        <w:rPr>
          <w:b/>
          <w:rPrChange w:author="Dunn, Julia (NIH/NIMH) [F]" w:date="2020-04-07T11:40:00Z" w:id="903">
            <w:rPr>
              <w:rFonts w:cs="Arial"/>
              <w:szCs w:val="22"/>
            </w:rPr>
          </w:rPrChange>
        </w:rPr>
        <w:pPrChange w:author="Dunn, Julia (NIH/NIMH) [F]" w:date="2020-04-07T11:40:00Z" w:id="904">
          <w:pPr>
            <w:numPr>
              <w:numId w:val="41"/>
            </w:numPr>
            <w:spacing w:before="200"/>
            <w:ind w:left="720" w:hanging="360"/>
          </w:pPr>
        </w:pPrChange>
      </w:pPr>
      <w:del w:author="Dunn, Julia (NIH/NIMH) [F]" w:date="2020-04-06T18:21:00Z" w:id="905">
        <w:r w:rsidRPr="00072ED7" w:rsidDel="001F2E98">
          <w:rPr>
            <w:b/>
          </w:rPr>
          <w:delText xml:space="preserve"> </w:delText>
        </w:r>
      </w:del>
      <w:r w:rsidRPr="00072ED7">
        <w:rPr>
          <w:b/>
        </w:rPr>
        <w:t>... opiates, heroin, or narcotics?</w:t>
      </w:r>
    </w:p>
    <w:p w:rsidRPr="00383729" w:rsidR="006662EB" w:rsidP="006662EB" w:rsidRDefault="006662EB" w14:paraId="4B91328A" w14:textId="77777777">
      <w:pPr>
        <w:numPr>
          <w:ilvl w:val="1"/>
          <w:numId w:val="11"/>
        </w:numPr>
        <w:rPr>
          <w:ins w:author="Dunn, Julia (NIH/NIMH) [F]" w:date="2020-04-07T17:58:00Z" w:id="906"/>
          <w:rFonts w:eastAsia="Arial" w:cs="Arial"/>
          <w:szCs w:val="22"/>
        </w:rPr>
      </w:pPr>
      <w:ins w:author="Dunn, Julia (NIH/NIMH) [F]" w:date="2020-04-07T17:58:00Z" w:id="907">
        <w:r w:rsidRPr="00383729">
          <w:rPr>
            <w:rFonts w:eastAsia="Arial" w:cs="Arial"/>
            <w:szCs w:val="22"/>
          </w:rPr>
          <w:t>Not at all</w:t>
        </w:r>
      </w:ins>
    </w:p>
    <w:p w:rsidRPr="00383729" w:rsidR="006662EB" w:rsidP="006662EB" w:rsidRDefault="006662EB" w14:paraId="1C4CA8E8" w14:textId="77777777">
      <w:pPr>
        <w:numPr>
          <w:ilvl w:val="1"/>
          <w:numId w:val="11"/>
        </w:numPr>
        <w:rPr>
          <w:ins w:author="Dunn, Julia (NIH/NIMH) [F]" w:date="2020-04-07T17:58:00Z" w:id="908"/>
          <w:rFonts w:eastAsia="Arial" w:cs="Arial"/>
          <w:szCs w:val="22"/>
        </w:rPr>
      </w:pPr>
      <w:ins w:author="Dunn, Julia (NIH/NIMH) [F]" w:date="2020-04-07T17:58:00Z" w:id="909">
        <w:r w:rsidRPr="00383729">
          <w:rPr>
            <w:rFonts w:eastAsia="Arial" w:cs="Arial"/>
            <w:szCs w:val="22"/>
          </w:rPr>
          <w:t xml:space="preserve">Rarely  </w:t>
        </w:r>
      </w:ins>
    </w:p>
    <w:p w:rsidRPr="00383729" w:rsidR="006662EB" w:rsidP="006662EB" w:rsidRDefault="006662EB" w14:paraId="43F89EC7" w14:textId="77777777">
      <w:pPr>
        <w:numPr>
          <w:ilvl w:val="1"/>
          <w:numId w:val="11"/>
        </w:numPr>
        <w:rPr>
          <w:ins w:author="Dunn, Julia (NIH/NIMH) [F]" w:date="2020-04-07T17:58:00Z" w:id="910"/>
          <w:rFonts w:eastAsia="Arial" w:cs="Arial"/>
          <w:szCs w:val="22"/>
        </w:rPr>
      </w:pPr>
      <w:ins w:author="Dunn, Julia (NIH/NIMH) [F]" w:date="2020-04-07T17:58:00Z" w:id="911">
        <w:r w:rsidRPr="00383729">
          <w:rPr>
            <w:rFonts w:eastAsia="Arial" w:cs="Arial"/>
            <w:szCs w:val="22"/>
          </w:rPr>
          <w:t>Once a month</w:t>
        </w:r>
      </w:ins>
    </w:p>
    <w:p w:rsidRPr="00383729" w:rsidR="006662EB" w:rsidP="006662EB" w:rsidRDefault="006662EB" w14:paraId="33F0119C" w14:textId="77777777">
      <w:pPr>
        <w:numPr>
          <w:ilvl w:val="1"/>
          <w:numId w:val="11"/>
        </w:numPr>
        <w:rPr>
          <w:ins w:author="Dunn, Julia (NIH/NIMH) [F]" w:date="2020-04-07T17:58:00Z" w:id="912"/>
          <w:rFonts w:eastAsia="Arial" w:cs="Arial"/>
          <w:szCs w:val="22"/>
        </w:rPr>
      </w:pPr>
      <w:ins w:author="Dunn, Julia (NIH/NIMH) [F]" w:date="2020-04-07T17:58:00Z" w:id="913">
        <w:r w:rsidRPr="00383729">
          <w:rPr>
            <w:rFonts w:eastAsia="Arial" w:cs="Arial"/>
            <w:szCs w:val="22"/>
          </w:rPr>
          <w:t>Several times a month</w:t>
        </w:r>
      </w:ins>
    </w:p>
    <w:p w:rsidRPr="00383729" w:rsidR="006662EB" w:rsidP="006662EB" w:rsidRDefault="006662EB" w14:paraId="1BE054EE" w14:textId="77777777">
      <w:pPr>
        <w:numPr>
          <w:ilvl w:val="1"/>
          <w:numId w:val="11"/>
        </w:numPr>
        <w:rPr>
          <w:ins w:author="Dunn, Julia (NIH/NIMH) [F]" w:date="2020-04-07T17:58:00Z" w:id="914"/>
          <w:rFonts w:eastAsia="Arial" w:cs="Arial"/>
          <w:szCs w:val="22"/>
        </w:rPr>
      </w:pPr>
      <w:ins w:author="Dunn, Julia (NIH/NIMH) [F]" w:date="2020-04-07T17:58:00Z" w:id="915">
        <w:r w:rsidRPr="00383729">
          <w:rPr>
            <w:rFonts w:eastAsia="Arial" w:cs="Arial"/>
            <w:szCs w:val="22"/>
          </w:rPr>
          <w:t>Once a week</w:t>
        </w:r>
      </w:ins>
    </w:p>
    <w:p w:rsidR="006662EB" w:rsidP="006662EB" w:rsidRDefault="006662EB" w14:paraId="0826FE57" w14:textId="77777777">
      <w:pPr>
        <w:numPr>
          <w:ilvl w:val="1"/>
          <w:numId w:val="11"/>
        </w:numPr>
        <w:rPr>
          <w:ins w:author="Dunn, Julia (NIH/NIMH) [F]" w:date="2020-04-07T17:58:00Z" w:id="916"/>
          <w:rFonts w:eastAsia="Arial" w:cs="Arial"/>
          <w:szCs w:val="22"/>
        </w:rPr>
      </w:pPr>
      <w:ins w:author="Dunn, Julia (NIH/NIMH) [F]" w:date="2020-04-07T17:58:00Z" w:id="917">
        <w:r w:rsidRPr="00383729">
          <w:rPr>
            <w:rFonts w:eastAsia="Arial" w:cs="Arial"/>
            <w:szCs w:val="22"/>
          </w:rPr>
          <w:t>Several times a week</w:t>
        </w:r>
      </w:ins>
    </w:p>
    <w:p w:rsidR="006662EB" w:rsidP="006662EB" w:rsidRDefault="006662EB" w14:paraId="5AF7F4D8" w14:textId="77777777">
      <w:pPr>
        <w:numPr>
          <w:ilvl w:val="1"/>
          <w:numId w:val="11"/>
        </w:numPr>
        <w:rPr>
          <w:ins w:author="Dunn, Julia (NIH/NIMH) [F]" w:date="2020-04-07T17:58:00Z" w:id="918"/>
          <w:rFonts w:eastAsia="Arial" w:cs="Arial"/>
          <w:szCs w:val="22"/>
        </w:rPr>
      </w:pPr>
      <w:ins w:author="Dunn, Julia (NIH/NIMH) [F]" w:date="2020-04-07T17:58:00Z" w:id="919">
        <w:r>
          <w:rPr>
            <w:rFonts w:eastAsia="Arial" w:cs="Arial"/>
            <w:szCs w:val="22"/>
          </w:rPr>
          <w:t>Once a day</w:t>
        </w:r>
      </w:ins>
    </w:p>
    <w:p w:rsidRPr="006662EB" w:rsidR="00890E48" w:rsidRDefault="006662EB" w14:paraId="03580730" w14:textId="64E7FA7E">
      <w:pPr>
        <w:numPr>
          <w:ilvl w:val="1"/>
          <w:numId w:val="11"/>
        </w:numPr>
        <w:rPr>
          <w:ins w:author="Dunn, Julia (NIH/NIMH) [F]" w:date="2020-04-06T17:55:00Z" w:id="920"/>
          <w:rFonts w:eastAsia="Arial" w:cs="Arial"/>
          <w:szCs w:val="22"/>
          <w:rPrChange w:author="Dunn, Julia (NIH/NIMH) [F]" w:date="2020-04-07T17:58:00Z" w:id="921">
            <w:rPr>
              <w:ins w:author="Dunn, Julia (NIH/NIMH) [F]" w:date="2020-04-06T17:55:00Z" w:id="922"/>
            </w:rPr>
          </w:rPrChange>
        </w:rPr>
        <w:pPrChange w:author="Dunn, Julia (NIH/NIMH) [F]" w:date="2020-04-07T17:58:00Z" w:id="923">
          <w:pPr/>
        </w:pPrChange>
      </w:pPr>
      <w:ins w:author="Dunn, Julia (NIH/NIMH) [F]" w:date="2020-04-07T17:58:00Z" w:id="924">
        <w:r>
          <w:rPr>
            <w:rFonts w:eastAsia="Arial" w:cs="Arial"/>
            <w:szCs w:val="22"/>
          </w:rPr>
          <w:t>More than once a day</w:t>
        </w:r>
      </w:ins>
      <w:del w:author="Dunn, Julia (NIH/NIMH) [F]" w:date="2020-04-06T18:21:00Z" w:id="925">
        <w:r w:rsidRPr="006662EB" w:rsidDel="001F2E98" w:rsidR="009925CD">
          <w:rPr>
            <w:rFonts w:eastAsia="Arial" w:cs="Arial"/>
            <w:szCs w:val="22"/>
          </w:rPr>
          <w:br w:type="page"/>
        </w:r>
      </w:del>
    </w:p>
    <w:p w:rsidRPr="00072ED7" w:rsidR="00806436" w:rsidDel="002E410A" w:rsidRDefault="008F424E" w14:paraId="00000212" w14:textId="75CD7660">
      <w:pPr>
        <w:numPr>
          <w:ilvl w:val="1"/>
          <w:numId w:val="11"/>
        </w:numPr>
        <w:spacing w:before="200"/>
        <w:ind w:left="792"/>
        <w:rPr>
          <w:del w:author="Dunn, Julia (NIH/NIMH) [F]" w:date="2020-04-06T16:22:00Z" w:id="926"/>
          <w:rFonts w:eastAsia="Arial" w:cs="Arial"/>
          <w:szCs w:val="22"/>
        </w:rPr>
        <w:pPrChange w:author="Dunn, Julia (NIH/NIMH) [F]" w:date="2020-04-06T18:26:00Z" w:id="927">
          <w:pPr>
            <w:numPr>
              <w:ilvl w:val="1"/>
              <w:numId w:val="41"/>
            </w:numPr>
            <w:ind w:left="1440" w:hanging="360"/>
          </w:pPr>
        </w:pPrChange>
      </w:pPr>
      <w:del w:author="Dunn, Julia (NIH/NIMH) [F]" w:date="2020-04-06T16:22:00Z" w:id="928">
        <w:r w:rsidRPr="00072ED7" w:rsidDel="002E410A">
          <w:rPr>
            <w:rFonts w:eastAsia="Arial" w:cs="Arial"/>
            <w:szCs w:val="22"/>
          </w:rPr>
          <w:delText>Not at all</w:delText>
        </w:r>
      </w:del>
    </w:p>
    <w:p w:rsidRPr="00072ED7" w:rsidR="00806436" w:rsidDel="002E410A" w:rsidRDefault="008F424E" w14:paraId="00000213" w14:textId="3AD448A7">
      <w:pPr>
        <w:numPr>
          <w:ilvl w:val="1"/>
          <w:numId w:val="11"/>
        </w:numPr>
        <w:spacing w:before="200"/>
        <w:ind w:left="792"/>
        <w:rPr>
          <w:del w:author="Dunn, Julia (NIH/NIMH) [F]" w:date="2020-04-06T16:22:00Z" w:id="929"/>
          <w:rFonts w:eastAsia="Arial" w:cs="Arial"/>
          <w:szCs w:val="22"/>
        </w:rPr>
        <w:pPrChange w:author="Dunn, Julia (NIH/NIMH) [F]" w:date="2020-04-06T18:26:00Z" w:id="930">
          <w:pPr>
            <w:numPr>
              <w:ilvl w:val="1"/>
              <w:numId w:val="41"/>
            </w:numPr>
            <w:ind w:left="1440" w:hanging="360"/>
          </w:pPr>
        </w:pPrChange>
      </w:pPr>
      <w:del w:author="Dunn, Julia (NIH/NIMH) [F]" w:date="2020-04-06T16:22:00Z" w:id="931">
        <w:r w:rsidRPr="00072ED7" w:rsidDel="002E410A">
          <w:rPr>
            <w:rFonts w:eastAsia="Arial" w:cs="Arial"/>
            <w:szCs w:val="22"/>
          </w:rPr>
          <w:delText>Rarely</w:delText>
        </w:r>
      </w:del>
    </w:p>
    <w:p w:rsidRPr="00072ED7" w:rsidR="00806436" w:rsidDel="002E410A" w:rsidRDefault="008F424E" w14:paraId="00000214" w14:textId="3AAF011D">
      <w:pPr>
        <w:numPr>
          <w:ilvl w:val="1"/>
          <w:numId w:val="11"/>
        </w:numPr>
        <w:spacing w:before="200"/>
        <w:ind w:left="792"/>
        <w:rPr>
          <w:del w:author="Dunn, Julia (NIH/NIMH) [F]" w:date="2020-04-06T16:22:00Z" w:id="932"/>
          <w:rFonts w:eastAsia="Arial" w:cs="Arial"/>
          <w:szCs w:val="22"/>
        </w:rPr>
        <w:pPrChange w:author="Dunn, Julia (NIH/NIMH) [F]" w:date="2020-04-06T18:26:00Z" w:id="933">
          <w:pPr>
            <w:numPr>
              <w:ilvl w:val="1"/>
              <w:numId w:val="41"/>
            </w:numPr>
            <w:ind w:left="1440" w:hanging="360"/>
          </w:pPr>
        </w:pPrChange>
      </w:pPr>
      <w:del w:author="Dunn, Julia (NIH/NIMH) [F]" w:date="2020-04-06T16:22:00Z" w:id="934">
        <w:r w:rsidRPr="00072ED7" w:rsidDel="002E410A">
          <w:rPr>
            <w:rFonts w:eastAsia="Arial" w:cs="Arial"/>
            <w:szCs w:val="22"/>
          </w:rPr>
          <w:delText>Occasionally</w:delText>
        </w:r>
      </w:del>
    </w:p>
    <w:p w:rsidRPr="00072ED7" w:rsidR="00806436" w:rsidDel="002E410A" w:rsidRDefault="008F424E" w14:paraId="00000215" w14:textId="015BC50A">
      <w:pPr>
        <w:numPr>
          <w:ilvl w:val="1"/>
          <w:numId w:val="11"/>
        </w:numPr>
        <w:spacing w:before="200"/>
        <w:ind w:left="792"/>
        <w:rPr>
          <w:del w:author="Dunn, Julia (NIH/NIMH) [F]" w:date="2020-04-06T16:22:00Z" w:id="935"/>
          <w:rFonts w:eastAsia="Arial" w:cs="Arial"/>
          <w:szCs w:val="22"/>
        </w:rPr>
        <w:pPrChange w:author="Dunn, Julia (NIH/NIMH) [F]" w:date="2020-04-06T18:26:00Z" w:id="936">
          <w:pPr>
            <w:numPr>
              <w:ilvl w:val="1"/>
              <w:numId w:val="41"/>
            </w:numPr>
            <w:ind w:left="1440" w:hanging="360"/>
          </w:pPr>
        </w:pPrChange>
      </w:pPr>
      <w:del w:author="Dunn, Julia (NIH/NIMH) [F]" w:date="2020-04-06T16:22:00Z" w:id="937">
        <w:r w:rsidRPr="00072ED7" w:rsidDel="002E410A">
          <w:rPr>
            <w:rFonts w:eastAsia="Arial" w:cs="Arial"/>
            <w:szCs w:val="22"/>
          </w:rPr>
          <w:delText>Often</w:delText>
        </w:r>
      </w:del>
    </w:p>
    <w:p w:rsidRPr="00072ED7" w:rsidR="00FA3730" w:rsidDel="002E410A" w:rsidRDefault="008F424E" w14:paraId="13B0E61D" w14:textId="544D9A3F">
      <w:pPr>
        <w:numPr>
          <w:ilvl w:val="1"/>
          <w:numId w:val="11"/>
        </w:numPr>
        <w:spacing w:before="200" w:after="200"/>
        <w:ind w:left="792"/>
        <w:rPr>
          <w:del w:author="Dunn, Julia (NIH/NIMH) [F]" w:date="2020-04-06T16:22:00Z" w:id="938"/>
          <w:rFonts w:eastAsia="Arial" w:cs="Arial"/>
          <w:szCs w:val="22"/>
        </w:rPr>
        <w:pPrChange w:author="Dunn, Julia (NIH/NIMH) [F]" w:date="2020-04-06T18:26:00Z" w:id="939">
          <w:pPr>
            <w:numPr>
              <w:ilvl w:val="1"/>
              <w:numId w:val="41"/>
            </w:numPr>
            <w:spacing w:after="200"/>
            <w:ind w:left="1440" w:hanging="360"/>
          </w:pPr>
        </w:pPrChange>
      </w:pPr>
      <w:del w:author="Dunn, Julia (NIH/NIMH) [F]" w:date="2020-04-06T16:22:00Z" w:id="940">
        <w:r w:rsidRPr="00072ED7" w:rsidDel="002E410A">
          <w:rPr>
            <w:rFonts w:eastAsia="Arial" w:cs="Arial"/>
            <w:szCs w:val="22"/>
          </w:rPr>
          <w:delText>Regularly</w:delText>
        </w:r>
      </w:del>
    </w:p>
    <w:p w:rsidRPr="00B21FB8" w:rsidR="00806436" w:rsidRDefault="008F424E" w14:paraId="00000217" w14:textId="77777777">
      <w:pPr>
        <w:numPr>
          <w:ilvl w:val="0"/>
          <w:numId w:val="11"/>
        </w:numPr>
        <w:spacing w:before="200"/>
        <w:ind w:left="792"/>
        <w:rPr>
          <w:rFonts w:cs="Arial"/>
          <w:szCs w:val="22"/>
        </w:rPr>
        <w:pPrChange w:author="Dunn, Julia (NIH/NIMH) [F]" w:date="2020-04-06T18:26:00Z" w:id="941">
          <w:pPr>
            <w:numPr>
              <w:numId w:val="41"/>
            </w:numPr>
            <w:spacing w:before="200"/>
            <w:ind w:left="720" w:hanging="360"/>
          </w:pPr>
        </w:pPrChange>
      </w:pPr>
      <w:r w:rsidRPr="00072ED7">
        <w:rPr>
          <w:rFonts w:eastAsia="Arial" w:cs="Arial"/>
          <w:b/>
          <w:szCs w:val="22"/>
        </w:rPr>
        <w:t>... other drugs including cocaine, crack, amphetamine, methamphetamine, hallucinogens, or ecstasy?</w:t>
      </w:r>
    </w:p>
    <w:p w:rsidRPr="00383729" w:rsidR="008A112F" w:rsidP="008A112F" w:rsidRDefault="008A112F" w14:paraId="43680C7A" w14:textId="77777777">
      <w:pPr>
        <w:numPr>
          <w:ilvl w:val="1"/>
          <w:numId w:val="11"/>
        </w:numPr>
        <w:rPr>
          <w:ins w:author="Dunn, Julia (NIH/NIMH) [F]" w:date="2020-04-07T17:58:00Z" w:id="942"/>
          <w:rFonts w:eastAsia="Arial" w:cs="Arial"/>
          <w:szCs w:val="22"/>
        </w:rPr>
      </w:pPr>
      <w:ins w:author="Dunn, Julia (NIH/NIMH) [F]" w:date="2020-04-07T17:58:00Z" w:id="943">
        <w:r w:rsidRPr="00383729">
          <w:rPr>
            <w:rFonts w:eastAsia="Arial" w:cs="Arial"/>
            <w:szCs w:val="22"/>
          </w:rPr>
          <w:t>Not at all</w:t>
        </w:r>
      </w:ins>
    </w:p>
    <w:p w:rsidRPr="00383729" w:rsidR="008A112F" w:rsidP="008A112F" w:rsidRDefault="008A112F" w14:paraId="09B3861B" w14:textId="77777777">
      <w:pPr>
        <w:numPr>
          <w:ilvl w:val="1"/>
          <w:numId w:val="11"/>
        </w:numPr>
        <w:rPr>
          <w:ins w:author="Dunn, Julia (NIH/NIMH) [F]" w:date="2020-04-07T17:58:00Z" w:id="944"/>
          <w:rFonts w:eastAsia="Arial" w:cs="Arial"/>
          <w:szCs w:val="22"/>
        </w:rPr>
      </w:pPr>
      <w:ins w:author="Dunn, Julia (NIH/NIMH) [F]" w:date="2020-04-07T17:58:00Z" w:id="945">
        <w:r w:rsidRPr="00383729">
          <w:rPr>
            <w:rFonts w:eastAsia="Arial" w:cs="Arial"/>
            <w:szCs w:val="22"/>
          </w:rPr>
          <w:t xml:space="preserve">Rarely  </w:t>
        </w:r>
      </w:ins>
    </w:p>
    <w:p w:rsidRPr="00383729" w:rsidR="008A112F" w:rsidP="008A112F" w:rsidRDefault="008A112F" w14:paraId="472C6EDC" w14:textId="77777777">
      <w:pPr>
        <w:numPr>
          <w:ilvl w:val="1"/>
          <w:numId w:val="11"/>
        </w:numPr>
        <w:rPr>
          <w:ins w:author="Dunn, Julia (NIH/NIMH) [F]" w:date="2020-04-07T17:58:00Z" w:id="946"/>
          <w:rFonts w:eastAsia="Arial" w:cs="Arial"/>
          <w:szCs w:val="22"/>
        </w:rPr>
      </w:pPr>
      <w:ins w:author="Dunn, Julia (NIH/NIMH) [F]" w:date="2020-04-07T17:58:00Z" w:id="947">
        <w:r w:rsidRPr="00383729">
          <w:rPr>
            <w:rFonts w:eastAsia="Arial" w:cs="Arial"/>
            <w:szCs w:val="22"/>
          </w:rPr>
          <w:t>Once a month</w:t>
        </w:r>
      </w:ins>
    </w:p>
    <w:p w:rsidRPr="00383729" w:rsidR="008A112F" w:rsidP="008A112F" w:rsidRDefault="008A112F" w14:paraId="0EA5B87B" w14:textId="77777777">
      <w:pPr>
        <w:numPr>
          <w:ilvl w:val="1"/>
          <w:numId w:val="11"/>
        </w:numPr>
        <w:rPr>
          <w:ins w:author="Dunn, Julia (NIH/NIMH) [F]" w:date="2020-04-07T17:58:00Z" w:id="948"/>
          <w:rFonts w:eastAsia="Arial" w:cs="Arial"/>
          <w:szCs w:val="22"/>
        </w:rPr>
      </w:pPr>
      <w:ins w:author="Dunn, Julia (NIH/NIMH) [F]" w:date="2020-04-07T17:58:00Z" w:id="949">
        <w:r w:rsidRPr="00383729">
          <w:rPr>
            <w:rFonts w:eastAsia="Arial" w:cs="Arial"/>
            <w:szCs w:val="22"/>
          </w:rPr>
          <w:t>Several times a month</w:t>
        </w:r>
      </w:ins>
    </w:p>
    <w:p w:rsidRPr="00383729" w:rsidR="008A112F" w:rsidP="008A112F" w:rsidRDefault="008A112F" w14:paraId="06A2EFE6" w14:textId="77777777">
      <w:pPr>
        <w:numPr>
          <w:ilvl w:val="1"/>
          <w:numId w:val="11"/>
        </w:numPr>
        <w:rPr>
          <w:ins w:author="Dunn, Julia (NIH/NIMH) [F]" w:date="2020-04-07T17:58:00Z" w:id="950"/>
          <w:rFonts w:eastAsia="Arial" w:cs="Arial"/>
          <w:szCs w:val="22"/>
        </w:rPr>
      </w:pPr>
      <w:ins w:author="Dunn, Julia (NIH/NIMH) [F]" w:date="2020-04-07T17:58:00Z" w:id="951">
        <w:r w:rsidRPr="00383729">
          <w:rPr>
            <w:rFonts w:eastAsia="Arial" w:cs="Arial"/>
            <w:szCs w:val="22"/>
          </w:rPr>
          <w:t>Once a week</w:t>
        </w:r>
      </w:ins>
    </w:p>
    <w:p w:rsidR="008A112F" w:rsidP="008A112F" w:rsidRDefault="008A112F" w14:paraId="33D9FA49" w14:textId="77777777">
      <w:pPr>
        <w:numPr>
          <w:ilvl w:val="1"/>
          <w:numId w:val="11"/>
        </w:numPr>
        <w:rPr>
          <w:ins w:author="Dunn, Julia (NIH/NIMH) [F]" w:date="2020-04-07T17:58:00Z" w:id="952"/>
          <w:rFonts w:eastAsia="Arial" w:cs="Arial"/>
          <w:szCs w:val="22"/>
        </w:rPr>
      </w:pPr>
      <w:ins w:author="Dunn, Julia (NIH/NIMH) [F]" w:date="2020-04-07T17:58:00Z" w:id="953">
        <w:r w:rsidRPr="00383729">
          <w:rPr>
            <w:rFonts w:eastAsia="Arial" w:cs="Arial"/>
            <w:szCs w:val="22"/>
          </w:rPr>
          <w:t>Several times a week</w:t>
        </w:r>
      </w:ins>
    </w:p>
    <w:p w:rsidR="008A112F" w:rsidP="008A112F" w:rsidRDefault="008A112F" w14:paraId="4C63910B" w14:textId="77777777">
      <w:pPr>
        <w:numPr>
          <w:ilvl w:val="1"/>
          <w:numId w:val="11"/>
        </w:numPr>
        <w:rPr>
          <w:ins w:author="Dunn, Julia (NIH/NIMH) [F]" w:date="2020-04-07T17:58:00Z" w:id="954"/>
          <w:rFonts w:eastAsia="Arial" w:cs="Arial"/>
          <w:szCs w:val="22"/>
        </w:rPr>
      </w:pPr>
      <w:ins w:author="Dunn, Julia (NIH/NIMH) [F]" w:date="2020-04-07T17:58:00Z" w:id="955">
        <w:r>
          <w:rPr>
            <w:rFonts w:eastAsia="Arial" w:cs="Arial"/>
            <w:szCs w:val="22"/>
          </w:rPr>
          <w:t>Once a day</w:t>
        </w:r>
      </w:ins>
    </w:p>
    <w:p w:rsidRPr="00383729" w:rsidR="008A112F" w:rsidP="008A112F" w:rsidRDefault="008A112F" w14:paraId="22C03AA0" w14:textId="77777777">
      <w:pPr>
        <w:numPr>
          <w:ilvl w:val="1"/>
          <w:numId w:val="11"/>
        </w:numPr>
        <w:rPr>
          <w:ins w:author="Dunn, Julia (NIH/NIMH) [F]" w:date="2020-04-07T17:58:00Z" w:id="956"/>
          <w:rFonts w:eastAsia="Arial" w:cs="Arial"/>
          <w:szCs w:val="22"/>
        </w:rPr>
      </w:pPr>
      <w:ins w:author="Dunn, Julia (NIH/NIMH) [F]" w:date="2020-04-07T17:58:00Z" w:id="957">
        <w:r>
          <w:rPr>
            <w:rFonts w:eastAsia="Arial" w:cs="Arial"/>
            <w:szCs w:val="22"/>
          </w:rPr>
          <w:t>More than once a day</w:t>
        </w:r>
      </w:ins>
    </w:p>
    <w:p w:rsidR="00806436" w:rsidDel="006A13EA" w:rsidP="00FC20AF" w:rsidRDefault="00271FBA" w14:paraId="00000218" w14:textId="3C7A85B4">
      <w:pPr>
        <w:pStyle w:val="ListParagraph"/>
        <w:ind w:left="1440"/>
        <w:rPr>
          <w:del w:author="Dunn, Julia (NIH/NIMH) [F]" w:date="2020-04-06T16:22:00Z" w:id="958"/>
          <w:rFonts w:eastAsia="Arial" w:cs="Arial"/>
        </w:rPr>
      </w:pPr>
      <w:del w:author="Dunn, Julia (NIH/NIMH) [F]" w:date="2020-04-06T18:37:00Z" w:id="959">
        <w:r w:rsidRPr="67C44128" w:rsidDel="006A13EA">
          <w:rPr>
            <w:rFonts w:eastAsia="Arial" w:cs="Arial"/>
          </w:rPr>
          <w:br w:type="page"/>
        </w:r>
      </w:del>
      <w:del w:author="Dunn, Julia (NIH/NIMH) [F]" w:date="2020-04-06T16:22:00Z" w:id="960">
        <w:r w:rsidRPr="004C329F" w:rsidDel="002E410A" w:rsidR="008F424E">
          <w:rPr>
            <w:rFonts w:cs="Arial"/>
            <w:b/>
            <w:bCs/>
            <w:szCs w:val="22"/>
            <w:rPrChange w:author="Dunn, Julia (NIH/NIMH) [F]" w:date="2020-04-06T18:34:00Z" w:id="961">
              <w:rPr/>
            </w:rPrChange>
          </w:rPr>
          <w:delText>Not at all</w:delText>
        </w:r>
      </w:del>
    </w:p>
    <w:p w:rsidR="007C0FE8" w:rsidRDefault="007C0FE8" w14:paraId="061E3170" w14:textId="77777777">
      <w:pPr>
        <w:pStyle w:val="ListParagraph"/>
        <w:ind w:left="1440"/>
        <w:rPr>
          <w:ins w:author="Dunn, Julia (NIH/NIMH) [F]" w:date="2020-04-06T18:35:00Z" w:id="962"/>
          <w:rFonts w:eastAsia="Arial" w:cs="Arial"/>
          <w:szCs w:val="22"/>
        </w:rPr>
        <w:pPrChange w:author="Dunn, Julia (NIH/NIMH) [F]" w:date="2020-04-06T18:36:00Z" w:id="963">
          <w:pPr>
            <w:pStyle w:val="ListParagraph"/>
            <w:numPr>
              <w:ilvl w:val="1"/>
              <w:numId w:val="11"/>
            </w:numPr>
            <w:ind w:left="1440" w:hanging="360"/>
          </w:pPr>
        </w:pPrChange>
      </w:pPr>
    </w:p>
    <w:p w:rsidRPr="00FC20AF" w:rsidR="00806436" w:rsidDel="00FC2B5D" w:rsidRDefault="00FC20AF" w14:paraId="00000219" w14:textId="036F2D30">
      <w:pPr>
        <w:pStyle w:val="ListParagraph"/>
        <w:numPr>
          <w:ilvl w:val="0"/>
          <w:numId w:val="11"/>
        </w:numPr>
        <w:tabs>
          <w:tab w:val="left" w:pos="900"/>
        </w:tabs>
        <w:rPr>
          <w:del w:author="Dunn, Julia (NIH/NIMH) [F]" w:date="2020-04-06T16:22:00Z" w:id="964"/>
          <w:b/>
          <w:bCs/>
          <w:rPrChange w:author="Dunn, Julia (NIH/NIMH) [F]" w:date="2020-04-06T18:36:00Z" w:id="965">
            <w:rPr>
              <w:del w:author="Dunn, Julia (NIH/NIMH) [F]" w:date="2020-04-06T16:22:00Z" w:id="966"/>
            </w:rPr>
          </w:rPrChange>
        </w:rPr>
        <w:pPrChange w:author="Dunn, Julia (NIH/NIMH) [F]" w:date="2020-04-06T18:36:00Z" w:id="967">
          <w:pPr/>
        </w:pPrChange>
      </w:pPr>
      <w:ins w:author="Dunn, Julia (NIH/NIMH) [F]" w:date="2020-04-06T18:36:00Z" w:id="968">
        <w:r w:rsidRPr="00FC20AF">
          <w:rPr>
            <w:b/>
            <w:bCs/>
            <w:rPrChange w:author="Dunn, Julia (NIH/NIMH) [F]" w:date="2020-04-06T18:36:00Z" w:id="969">
              <w:rPr/>
            </w:rPrChange>
          </w:rPr>
          <w:t>…</w:t>
        </w:r>
      </w:ins>
      <w:del w:author="Dunn, Julia (NIH/NIMH) [F]" w:date="2020-04-06T16:22:00Z" w:id="970">
        <w:r w:rsidRPr="00FC20AF" w:rsidDel="002E410A" w:rsidR="008F424E">
          <w:rPr>
            <w:b/>
            <w:bCs/>
            <w:rPrChange w:author="Dunn, Julia (NIH/NIMH) [F]" w:date="2020-04-06T18:36:00Z" w:id="971">
              <w:rPr/>
            </w:rPrChange>
          </w:rPr>
          <w:delText>Rarely</w:delText>
        </w:r>
      </w:del>
    </w:p>
    <w:p w:rsidRPr="00FC20AF" w:rsidR="00806436" w:rsidDel="002E410A" w:rsidRDefault="008F424E" w14:paraId="0000021A" w14:textId="42EE11B1">
      <w:pPr>
        <w:pStyle w:val="ListParagraph"/>
        <w:numPr>
          <w:ilvl w:val="0"/>
          <w:numId w:val="11"/>
        </w:numPr>
        <w:tabs>
          <w:tab w:val="left" w:pos="900"/>
        </w:tabs>
        <w:rPr>
          <w:del w:author="Dunn, Julia (NIH/NIMH) [F]" w:date="2020-04-06T16:22:00Z" w:id="972"/>
          <w:b/>
          <w:bCs/>
          <w:rPrChange w:author="Dunn, Julia (NIH/NIMH) [F]" w:date="2020-04-06T18:36:00Z" w:id="973">
            <w:rPr>
              <w:del w:author="Dunn, Julia (NIH/NIMH) [F]" w:date="2020-04-06T16:22:00Z" w:id="974"/>
            </w:rPr>
          </w:rPrChange>
        </w:rPr>
        <w:pPrChange w:author="Dunn, Julia (NIH/NIMH) [F]" w:date="2020-04-06T18:36:00Z" w:id="975">
          <w:pPr>
            <w:numPr>
              <w:ilvl w:val="1"/>
              <w:numId w:val="41"/>
            </w:numPr>
            <w:ind w:left="1440" w:hanging="360"/>
          </w:pPr>
        </w:pPrChange>
      </w:pPr>
      <w:del w:author="Dunn, Julia (NIH/NIMH) [F]" w:date="2020-04-06T16:22:00Z" w:id="976">
        <w:r w:rsidRPr="00FC20AF" w:rsidDel="002E410A">
          <w:rPr>
            <w:b/>
            <w:bCs/>
            <w:rPrChange w:author="Dunn, Julia (NIH/NIMH) [F]" w:date="2020-04-06T18:36:00Z" w:id="977">
              <w:rPr/>
            </w:rPrChange>
          </w:rPr>
          <w:delText>Occasionally</w:delText>
        </w:r>
      </w:del>
    </w:p>
    <w:p w:rsidRPr="00FC20AF" w:rsidR="00806436" w:rsidDel="002E410A" w:rsidRDefault="008F424E" w14:paraId="0000021B" w14:textId="4C554F90">
      <w:pPr>
        <w:pStyle w:val="ListParagraph"/>
        <w:numPr>
          <w:ilvl w:val="0"/>
          <w:numId w:val="11"/>
        </w:numPr>
        <w:tabs>
          <w:tab w:val="left" w:pos="900"/>
        </w:tabs>
        <w:rPr>
          <w:del w:author="Dunn, Julia (NIH/NIMH) [F]" w:date="2020-04-06T16:22:00Z" w:id="978"/>
          <w:b/>
          <w:bCs/>
          <w:rPrChange w:author="Dunn, Julia (NIH/NIMH) [F]" w:date="2020-04-06T18:36:00Z" w:id="979">
            <w:rPr>
              <w:del w:author="Dunn, Julia (NIH/NIMH) [F]" w:date="2020-04-06T16:22:00Z" w:id="980"/>
            </w:rPr>
          </w:rPrChange>
        </w:rPr>
        <w:pPrChange w:author="Dunn, Julia (NIH/NIMH) [F]" w:date="2020-04-06T18:36:00Z" w:id="981">
          <w:pPr>
            <w:numPr>
              <w:ilvl w:val="1"/>
              <w:numId w:val="41"/>
            </w:numPr>
            <w:ind w:left="1440" w:hanging="360"/>
          </w:pPr>
        </w:pPrChange>
      </w:pPr>
      <w:del w:author="Dunn, Julia (NIH/NIMH) [F]" w:date="2020-04-06T16:22:00Z" w:id="982">
        <w:r w:rsidRPr="00FC20AF" w:rsidDel="002E410A">
          <w:rPr>
            <w:b/>
            <w:bCs/>
            <w:rPrChange w:author="Dunn, Julia (NIH/NIMH) [F]" w:date="2020-04-06T18:36:00Z" w:id="983">
              <w:rPr/>
            </w:rPrChange>
          </w:rPr>
          <w:delText>Often</w:delText>
        </w:r>
      </w:del>
    </w:p>
    <w:p w:rsidRPr="00FC20AF" w:rsidR="00B33EFC" w:rsidDel="002E410A" w:rsidRDefault="008F424E" w14:paraId="74377C1E" w14:textId="13FB1078">
      <w:pPr>
        <w:pStyle w:val="ListParagraph"/>
        <w:numPr>
          <w:ilvl w:val="0"/>
          <w:numId w:val="11"/>
        </w:numPr>
        <w:tabs>
          <w:tab w:val="left" w:pos="900"/>
        </w:tabs>
        <w:rPr>
          <w:del w:author="Dunn, Julia (NIH/NIMH) [F]" w:date="2020-04-06T16:22:00Z" w:id="984"/>
          <w:b/>
          <w:bCs/>
          <w:rPrChange w:author="Dunn, Julia (NIH/NIMH) [F]" w:date="2020-04-06T18:36:00Z" w:id="985">
            <w:rPr>
              <w:del w:author="Dunn, Julia (NIH/NIMH) [F]" w:date="2020-04-06T16:22:00Z" w:id="986"/>
            </w:rPr>
          </w:rPrChange>
        </w:rPr>
        <w:pPrChange w:author="Dunn, Julia (NIH/NIMH) [F]" w:date="2020-04-06T18:36:00Z" w:id="987">
          <w:pPr>
            <w:numPr>
              <w:ilvl w:val="1"/>
              <w:numId w:val="41"/>
            </w:numPr>
            <w:spacing w:after="200"/>
            <w:ind w:left="1440" w:hanging="360"/>
          </w:pPr>
        </w:pPrChange>
      </w:pPr>
      <w:del w:author="Dunn, Julia (NIH/NIMH) [F]" w:date="2020-04-06T16:22:00Z" w:id="988">
        <w:r w:rsidRPr="00FC20AF" w:rsidDel="002E410A">
          <w:rPr>
            <w:b/>
            <w:bCs/>
            <w:rPrChange w:author="Dunn, Julia (NIH/NIMH) [F]" w:date="2020-04-06T18:36:00Z" w:id="989">
              <w:rPr/>
            </w:rPrChange>
          </w:rPr>
          <w:delText>Regula</w:delText>
        </w:r>
        <w:r w:rsidRPr="00FC20AF" w:rsidDel="002E410A" w:rsidR="00FA3730">
          <w:rPr>
            <w:b/>
            <w:bCs/>
            <w:rPrChange w:author="Dunn, Julia (NIH/NIMH) [F]" w:date="2020-04-06T18:36:00Z" w:id="990">
              <w:rPr/>
            </w:rPrChange>
          </w:rPr>
          <w:delText>rly</w:delText>
        </w:r>
      </w:del>
    </w:p>
    <w:p w:rsidRPr="00FC20AF" w:rsidR="00806436" w:rsidRDefault="008F424E" w14:paraId="0000021D" w14:textId="77777777">
      <w:pPr>
        <w:pStyle w:val="ListParagraph"/>
        <w:numPr>
          <w:ilvl w:val="0"/>
          <w:numId w:val="11"/>
        </w:numPr>
        <w:tabs>
          <w:tab w:val="left" w:pos="900"/>
        </w:tabs>
        <w:rPr>
          <w:b/>
          <w:bCs/>
          <w:rPrChange w:author="Dunn, Julia (NIH/NIMH) [F]" w:date="2020-04-06T18:36:00Z" w:id="991">
            <w:rPr>
              <w:szCs w:val="22"/>
            </w:rPr>
          </w:rPrChange>
        </w:rPr>
        <w:pPrChange w:author="Dunn, Julia (NIH/NIMH) [F]" w:date="2020-04-06T18:36:00Z" w:id="992">
          <w:pPr>
            <w:numPr>
              <w:numId w:val="41"/>
            </w:numPr>
            <w:spacing w:before="200"/>
            <w:ind w:left="720" w:hanging="360"/>
          </w:pPr>
        </w:pPrChange>
      </w:pPr>
      <w:del w:author="Dunn, Julia (NIH/NIMH) [F]" w:date="2020-04-06T18:31:00Z" w:id="993">
        <w:r w:rsidRPr="005227D0" w:rsidDel="000A4C54">
          <w:rPr>
            <w:b/>
          </w:rPr>
          <w:delText>…</w:delText>
        </w:r>
      </w:del>
      <w:r w:rsidRPr="005227D0">
        <w:rPr>
          <w:b/>
        </w:rPr>
        <w:t xml:space="preserve"> sleeping medications or sedatives/hypnotics?</w:t>
      </w:r>
    </w:p>
    <w:p w:rsidRPr="00383729" w:rsidR="008A112F" w:rsidP="008A112F" w:rsidRDefault="008A112F" w14:paraId="536E554A" w14:textId="77777777">
      <w:pPr>
        <w:numPr>
          <w:ilvl w:val="1"/>
          <w:numId w:val="11"/>
        </w:numPr>
        <w:rPr>
          <w:ins w:author="Dunn, Julia (NIH/NIMH) [F]" w:date="2020-04-07T17:58:00Z" w:id="994"/>
          <w:rFonts w:eastAsia="Arial" w:cs="Arial"/>
          <w:szCs w:val="22"/>
        </w:rPr>
      </w:pPr>
      <w:ins w:author="Dunn, Julia (NIH/NIMH) [F]" w:date="2020-04-07T17:58:00Z" w:id="995">
        <w:r w:rsidRPr="00383729">
          <w:rPr>
            <w:rFonts w:eastAsia="Arial" w:cs="Arial"/>
            <w:szCs w:val="22"/>
          </w:rPr>
          <w:t>Not at all</w:t>
        </w:r>
      </w:ins>
    </w:p>
    <w:p w:rsidRPr="00383729" w:rsidR="008A112F" w:rsidP="008A112F" w:rsidRDefault="008A112F" w14:paraId="4ACACB94" w14:textId="77777777">
      <w:pPr>
        <w:numPr>
          <w:ilvl w:val="1"/>
          <w:numId w:val="11"/>
        </w:numPr>
        <w:rPr>
          <w:ins w:author="Dunn, Julia (NIH/NIMH) [F]" w:date="2020-04-07T17:58:00Z" w:id="996"/>
          <w:rFonts w:eastAsia="Arial" w:cs="Arial"/>
          <w:szCs w:val="22"/>
        </w:rPr>
      </w:pPr>
      <w:ins w:author="Dunn, Julia (NIH/NIMH) [F]" w:date="2020-04-07T17:58:00Z" w:id="997">
        <w:r w:rsidRPr="00383729">
          <w:rPr>
            <w:rFonts w:eastAsia="Arial" w:cs="Arial"/>
            <w:szCs w:val="22"/>
          </w:rPr>
          <w:t xml:space="preserve">Rarely  </w:t>
        </w:r>
      </w:ins>
    </w:p>
    <w:p w:rsidRPr="00383729" w:rsidR="008A112F" w:rsidP="008A112F" w:rsidRDefault="008A112F" w14:paraId="60F0C27B" w14:textId="77777777">
      <w:pPr>
        <w:numPr>
          <w:ilvl w:val="1"/>
          <w:numId w:val="11"/>
        </w:numPr>
        <w:rPr>
          <w:ins w:author="Dunn, Julia (NIH/NIMH) [F]" w:date="2020-04-07T17:58:00Z" w:id="998"/>
          <w:rFonts w:eastAsia="Arial" w:cs="Arial"/>
          <w:szCs w:val="22"/>
        </w:rPr>
      </w:pPr>
      <w:ins w:author="Dunn, Julia (NIH/NIMH) [F]" w:date="2020-04-07T17:58:00Z" w:id="999">
        <w:r w:rsidRPr="00383729">
          <w:rPr>
            <w:rFonts w:eastAsia="Arial" w:cs="Arial"/>
            <w:szCs w:val="22"/>
          </w:rPr>
          <w:t>Once a month</w:t>
        </w:r>
      </w:ins>
    </w:p>
    <w:p w:rsidRPr="00383729" w:rsidR="008A112F" w:rsidP="008A112F" w:rsidRDefault="008A112F" w14:paraId="0F61E119" w14:textId="77777777">
      <w:pPr>
        <w:numPr>
          <w:ilvl w:val="1"/>
          <w:numId w:val="11"/>
        </w:numPr>
        <w:rPr>
          <w:ins w:author="Dunn, Julia (NIH/NIMH) [F]" w:date="2020-04-07T17:58:00Z" w:id="1000"/>
          <w:rFonts w:eastAsia="Arial" w:cs="Arial"/>
          <w:szCs w:val="22"/>
        </w:rPr>
      </w:pPr>
      <w:ins w:author="Dunn, Julia (NIH/NIMH) [F]" w:date="2020-04-07T17:58:00Z" w:id="1001">
        <w:r w:rsidRPr="00383729">
          <w:rPr>
            <w:rFonts w:eastAsia="Arial" w:cs="Arial"/>
            <w:szCs w:val="22"/>
          </w:rPr>
          <w:t>Several times a month</w:t>
        </w:r>
      </w:ins>
    </w:p>
    <w:p w:rsidRPr="00383729" w:rsidR="008A112F" w:rsidP="008A112F" w:rsidRDefault="008A112F" w14:paraId="39052B96" w14:textId="77777777">
      <w:pPr>
        <w:numPr>
          <w:ilvl w:val="1"/>
          <w:numId w:val="11"/>
        </w:numPr>
        <w:rPr>
          <w:ins w:author="Dunn, Julia (NIH/NIMH) [F]" w:date="2020-04-07T17:58:00Z" w:id="1002"/>
          <w:rFonts w:eastAsia="Arial" w:cs="Arial"/>
          <w:szCs w:val="22"/>
        </w:rPr>
      </w:pPr>
      <w:ins w:author="Dunn, Julia (NIH/NIMH) [F]" w:date="2020-04-07T17:58:00Z" w:id="1003">
        <w:r w:rsidRPr="00383729">
          <w:rPr>
            <w:rFonts w:eastAsia="Arial" w:cs="Arial"/>
            <w:szCs w:val="22"/>
          </w:rPr>
          <w:t>Once a week</w:t>
        </w:r>
      </w:ins>
    </w:p>
    <w:p w:rsidR="008A112F" w:rsidP="008A112F" w:rsidRDefault="008A112F" w14:paraId="1665F97A" w14:textId="77777777">
      <w:pPr>
        <w:numPr>
          <w:ilvl w:val="1"/>
          <w:numId w:val="11"/>
        </w:numPr>
        <w:rPr>
          <w:ins w:author="Dunn, Julia (NIH/NIMH) [F]" w:date="2020-04-07T17:58:00Z" w:id="1004"/>
          <w:rFonts w:eastAsia="Arial" w:cs="Arial"/>
          <w:szCs w:val="22"/>
        </w:rPr>
      </w:pPr>
      <w:ins w:author="Dunn, Julia (NIH/NIMH) [F]" w:date="2020-04-07T17:58:00Z" w:id="1005">
        <w:r w:rsidRPr="00383729">
          <w:rPr>
            <w:rFonts w:eastAsia="Arial" w:cs="Arial"/>
            <w:szCs w:val="22"/>
          </w:rPr>
          <w:t>Several times a week</w:t>
        </w:r>
      </w:ins>
    </w:p>
    <w:p w:rsidR="008A112F" w:rsidP="008A112F" w:rsidRDefault="008A112F" w14:paraId="61208AF2" w14:textId="77777777">
      <w:pPr>
        <w:numPr>
          <w:ilvl w:val="1"/>
          <w:numId w:val="11"/>
        </w:numPr>
        <w:rPr>
          <w:ins w:author="Dunn, Julia (NIH/NIMH) [F]" w:date="2020-04-07T17:58:00Z" w:id="1006"/>
          <w:rFonts w:eastAsia="Arial" w:cs="Arial"/>
          <w:szCs w:val="22"/>
        </w:rPr>
      </w:pPr>
      <w:ins w:author="Dunn, Julia (NIH/NIMH) [F]" w:date="2020-04-07T17:58:00Z" w:id="1007">
        <w:r>
          <w:rPr>
            <w:rFonts w:eastAsia="Arial" w:cs="Arial"/>
            <w:szCs w:val="22"/>
          </w:rPr>
          <w:t>Once a day</w:t>
        </w:r>
      </w:ins>
    </w:p>
    <w:p w:rsidRPr="00383729" w:rsidR="008A112F" w:rsidP="008A112F" w:rsidRDefault="008A112F" w14:paraId="387F46A6" w14:textId="77777777">
      <w:pPr>
        <w:numPr>
          <w:ilvl w:val="1"/>
          <w:numId w:val="11"/>
        </w:numPr>
        <w:rPr>
          <w:ins w:author="Dunn, Julia (NIH/NIMH) [F]" w:date="2020-04-07T17:58:00Z" w:id="1008"/>
          <w:rFonts w:eastAsia="Arial" w:cs="Arial"/>
          <w:szCs w:val="22"/>
        </w:rPr>
      </w:pPr>
      <w:ins w:author="Dunn, Julia (NIH/NIMH) [F]" w:date="2020-04-07T17:58:00Z" w:id="1009">
        <w:r>
          <w:rPr>
            <w:rFonts w:eastAsia="Arial" w:cs="Arial"/>
            <w:szCs w:val="22"/>
          </w:rPr>
          <w:t>More than once a day</w:t>
        </w:r>
      </w:ins>
    </w:p>
    <w:p w:rsidR="00F209F4" w:rsidRDefault="00F209F4" w14:paraId="68C7E174" w14:textId="602F34DD">
      <w:pPr>
        <w:rPr>
          <w:ins w:author="Dunn, Julia (NIH/NIMH) [F]" w:date="2020-04-07T11:40:00Z" w:id="1010"/>
          <w:rFonts w:eastAsia="Arial" w:cs="Arial"/>
          <w:b/>
          <w:sz w:val="26"/>
          <w:szCs w:val="22"/>
        </w:rPr>
      </w:pPr>
    </w:p>
    <w:p w:rsidRPr="00072ED7" w:rsidR="00806436" w:rsidDel="002E410A" w:rsidRDefault="008F424E" w14:paraId="0000021E" w14:textId="0953A404">
      <w:pPr>
        <w:numPr>
          <w:ilvl w:val="1"/>
          <w:numId w:val="11"/>
        </w:numPr>
        <w:rPr>
          <w:del w:author="Dunn, Julia (NIH/NIMH) [F]" w:date="2020-04-06T16:22:00Z" w:id="1011"/>
          <w:rFonts w:eastAsia="Arial" w:cs="Arial"/>
          <w:szCs w:val="22"/>
        </w:rPr>
        <w:pPrChange w:author="Dunn, Julia (NIH/NIMH) [F]" w:date="2020-04-06T16:21:00Z" w:id="1012">
          <w:pPr>
            <w:numPr>
              <w:ilvl w:val="1"/>
              <w:numId w:val="41"/>
            </w:numPr>
            <w:ind w:left="1440" w:hanging="360"/>
          </w:pPr>
        </w:pPrChange>
      </w:pPr>
      <w:del w:author="Dunn, Julia (NIH/NIMH) [F]" w:date="2020-04-06T16:22:00Z" w:id="1013">
        <w:r w:rsidRPr="00072ED7" w:rsidDel="002E410A">
          <w:rPr>
            <w:rFonts w:eastAsia="Arial" w:cs="Arial"/>
            <w:szCs w:val="22"/>
          </w:rPr>
          <w:delText>Not at all</w:delText>
        </w:r>
      </w:del>
    </w:p>
    <w:p w:rsidRPr="00072ED7" w:rsidR="00806436" w:rsidDel="002E410A" w:rsidRDefault="008F424E" w14:paraId="0000021F" w14:textId="2F7FEBA5">
      <w:pPr>
        <w:numPr>
          <w:ilvl w:val="1"/>
          <w:numId w:val="11"/>
        </w:numPr>
        <w:rPr>
          <w:del w:author="Dunn, Julia (NIH/NIMH) [F]" w:date="2020-04-06T16:22:00Z" w:id="1014"/>
          <w:rFonts w:eastAsia="Arial" w:cs="Arial"/>
          <w:szCs w:val="22"/>
        </w:rPr>
        <w:pPrChange w:author="Dunn, Julia (NIH/NIMH) [F]" w:date="2020-04-06T16:21:00Z" w:id="1015">
          <w:pPr>
            <w:numPr>
              <w:ilvl w:val="1"/>
              <w:numId w:val="41"/>
            </w:numPr>
            <w:ind w:left="1440" w:hanging="360"/>
          </w:pPr>
        </w:pPrChange>
      </w:pPr>
      <w:del w:author="Dunn, Julia (NIH/NIMH) [F]" w:date="2020-04-06T16:22:00Z" w:id="1016">
        <w:r w:rsidRPr="00072ED7" w:rsidDel="002E410A">
          <w:rPr>
            <w:rFonts w:eastAsia="Arial" w:cs="Arial"/>
            <w:szCs w:val="22"/>
          </w:rPr>
          <w:delText>Rarely</w:delText>
        </w:r>
      </w:del>
    </w:p>
    <w:p w:rsidRPr="00072ED7" w:rsidR="00806436" w:rsidDel="002E410A" w:rsidRDefault="008F424E" w14:paraId="00000220" w14:textId="1CDC70F8">
      <w:pPr>
        <w:numPr>
          <w:ilvl w:val="1"/>
          <w:numId w:val="11"/>
        </w:numPr>
        <w:rPr>
          <w:del w:author="Dunn, Julia (NIH/NIMH) [F]" w:date="2020-04-06T16:22:00Z" w:id="1017"/>
          <w:rFonts w:eastAsia="Arial" w:cs="Arial"/>
          <w:szCs w:val="22"/>
        </w:rPr>
        <w:pPrChange w:author="Dunn, Julia (NIH/NIMH) [F]" w:date="2020-04-06T16:21:00Z" w:id="1018">
          <w:pPr>
            <w:numPr>
              <w:ilvl w:val="1"/>
              <w:numId w:val="41"/>
            </w:numPr>
            <w:ind w:left="1440" w:hanging="360"/>
          </w:pPr>
        </w:pPrChange>
      </w:pPr>
      <w:del w:author="Dunn, Julia (NIH/NIMH) [F]" w:date="2020-04-06T16:22:00Z" w:id="1019">
        <w:r w:rsidRPr="00072ED7" w:rsidDel="002E410A">
          <w:rPr>
            <w:rFonts w:eastAsia="Arial" w:cs="Arial"/>
            <w:szCs w:val="22"/>
          </w:rPr>
          <w:delText>Occasionally</w:delText>
        </w:r>
      </w:del>
    </w:p>
    <w:p w:rsidRPr="00072ED7" w:rsidR="00806436" w:rsidDel="002E410A" w:rsidRDefault="008F424E" w14:paraId="00000221" w14:textId="5BF15EC7">
      <w:pPr>
        <w:numPr>
          <w:ilvl w:val="1"/>
          <w:numId w:val="11"/>
        </w:numPr>
        <w:rPr>
          <w:del w:author="Dunn, Julia (NIH/NIMH) [F]" w:date="2020-04-06T16:22:00Z" w:id="1020"/>
          <w:rFonts w:eastAsia="Arial" w:cs="Arial"/>
          <w:szCs w:val="22"/>
        </w:rPr>
        <w:pPrChange w:author="Dunn, Julia (NIH/NIMH) [F]" w:date="2020-04-06T16:21:00Z" w:id="1021">
          <w:pPr>
            <w:numPr>
              <w:ilvl w:val="1"/>
              <w:numId w:val="41"/>
            </w:numPr>
            <w:ind w:left="1440" w:hanging="360"/>
          </w:pPr>
        </w:pPrChange>
      </w:pPr>
      <w:del w:author="Dunn, Julia (NIH/NIMH) [F]" w:date="2020-04-06T16:22:00Z" w:id="1022">
        <w:r w:rsidRPr="00072ED7" w:rsidDel="002E410A">
          <w:rPr>
            <w:rFonts w:eastAsia="Arial" w:cs="Arial"/>
            <w:szCs w:val="22"/>
          </w:rPr>
          <w:delText>Often</w:delText>
        </w:r>
      </w:del>
    </w:p>
    <w:p w:rsidRPr="00072ED7" w:rsidR="00806436" w:rsidDel="002E410A" w:rsidRDefault="008F424E" w14:paraId="0000029A" w14:textId="556D63BA">
      <w:pPr>
        <w:numPr>
          <w:ilvl w:val="1"/>
          <w:numId w:val="11"/>
        </w:numPr>
        <w:spacing w:after="240"/>
        <w:rPr>
          <w:del w:author="Dunn, Julia (NIH/NIMH) [F]" w:date="2020-04-06T16:22:00Z" w:id="1023"/>
          <w:rFonts w:eastAsia="Arial" w:cs="Arial"/>
          <w:szCs w:val="22"/>
          <w:highlight w:val="white"/>
        </w:rPr>
        <w:pPrChange w:author="Dunn, Julia (NIH/NIMH) [F]" w:date="2020-04-06T16:21:00Z" w:id="1024">
          <w:pPr>
            <w:numPr>
              <w:ilvl w:val="1"/>
              <w:numId w:val="41"/>
            </w:numPr>
            <w:spacing w:after="240"/>
            <w:ind w:left="1440" w:hanging="360"/>
          </w:pPr>
        </w:pPrChange>
      </w:pPr>
      <w:del w:author="Dunn, Julia (NIH/NIMH) [F]" w:date="2020-04-06T16:22:00Z" w:id="1025">
        <w:r w:rsidRPr="00072ED7" w:rsidDel="002E410A">
          <w:rPr>
            <w:rFonts w:eastAsia="Arial" w:cs="Arial"/>
            <w:szCs w:val="22"/>
          </w:rPr>
          <w:delText>Regularly</w:delText>
        </w:r>
        <w:bookmarkStart w:name="_heading=h.61snut8df3qb" w:colFirst="0" w:colLast="0" w:id="1026"/>
        <w:bookmarkEnd w:id="1026"/>
      </w:del>
    </w:p>
    <w:p w:rsidRPr="00FA683F" w:rsidR="00806436" w:rsidRDefault="008F424E" w14:paraId="0000029B" w14:textId="77777777">
      <w:pPr>
        <w:pStyle w:val="Heading2"/>
        <w:rPr>
          <w:rFonts w:cs="Arial"/>
          <w:b w:val="0"/>
          <w:sz w:val="28"/>
          <w:szCs w:val="28"/>
        </w:rPr>
      </w:pPr>
      <w:bookmarkStart w:name="_heading=h.79mx5hq6u7hg" w:colFirst="0" w:colLast="0" w:id="1027"/>
      <w:bookmarkEnd w:id="1027"/>
      <w:r w:rsidRPr="00B21FB8">
        <w:rPr>
          <w:rFonts w:cs="Arial"/>
          <w:sz w:val="28"/>
          <w:szCs w:val="28"/>
        </w:rPr>
        <w:t>SUPPORTS</w:t>
      </w:r>
    </w:p>
    <w:p w:rsidRPr="00FA683F" w:rsidR="00806436" w:rsidRDefault="00806436" w14:paraId="0000029C" w14:textId="77777777">
      <w:pPr>
        <w:rPr>
          <w:rFonts w:cs="Arial"/>
        </w:rPr>
      </w:pPr>
    </w:p>
    <w:p w:rsidRPr="00B21FB8" w:rsidR="00806436" w:rsidRDefault="008F424E" w14:paraId="0000029D" w14:textId="5BE3BE59">
      <w:pPr>
        <w:numPr>
          <w:ilvl w:val="0"/>
          <w:numId w:val="11"/>
        </w:numPr>
        <w:tabs>
          <w:tab w:val="left" w:pos="900"/>
        </w:tabs>
        <w:rPr>
          <w:rFonts w:cs="Arial"/>
          <w:szCs w:val="22"/>
        </w:rPr>
        <w:pPrChange w:author="Dunn, Julia (NIH/NIMH) [F]" w:date="2020-04-06T18:27:00Z" w:id="1028">
          <w:pPr>
            <w:numPr>
              <w:numId w:val="41"/>
            </w:numPr>
            <w:ind w:left="720" w:hanging="360"/>
          </w:pPr>
        </w:pPrChange>
      </w:pPr>
      <w:r w:rsidRPr="00072ED7">
        <w:rPr>
          <w:rFonts w:eastAsia="Arial" w:cs="Arial"/>
          <w:b/>
          <w:szCs w:val="22"/>
        </w:rPr>
        <w:t xml:space="preserve">Which of the following supports were in place for you before the Coronavirus/COVID-19 crisis </w:t>
      </w:r>
      <w:r w:rsidRPr="00072ED7" w:rsidR="00FA3730">
        <w:rPr>
          <w:rFonts w:eastAsia="Arial" w:cs="Arial"/>
          <w:b/>
          <w:szCs w:val="22"/>
        </w:rPr>
        <w:t xml:space="preserve">in your area </w:t>
      </w:r>
      <w:r w:rsidRPr="00072ED7">
        <w:rPr>
          <w:rFonts w:eastAsia="Arial" w:cs="Arial"/>
          <w:b/>
          <w:szCs w:val="22"/>
        </w:rPr>
        <w:t xml:space="preserve">and have been disrupted over the </w:t>
      </w:r>
      <w:r w:rsidRPr="00072ED7">
        <w:rPr>
          <w:rFonts w:eastAsia="Arial" w:cs="Arial"/>
          <w:b/>
          <w:szCs w:val="22"/>
          <w:u w:val="single"/>
        </w:rPr>
        <w:t>PAST TWO WEEKS</w:t>
      </w:r>
      <w:r w:rsidRPr="00072ED7" w:rsidR="00573E74">
        <w:rPr>
          <w:rFonts w:eastAsia="Arial" w:cs="Arial"/>
          <w:b/>
          <w:szCs w:val="22"/>
          <w:u w:val="single"/>
        </w:rPr>
        <w:t>?</w:t>
      </w:r>
      <w:r w:rsidRPr="00072ED7" w:rsidR="00573E74">
        <w:rPr>
          <w:rFonts w:eastAsia="Arial" w:cs="Arial"/>
          <w:b/>
          <w:szCs w:val="22"/>
        </w:rPr>
        <w:t xml:space="preserve"> (check all that apply)</w:t>
      </w:r>
    </w:p>
    <w:p w:rsidRPr="00072ED7" w:rsidR="00806436" w:rsidRDefault="008F424E" w14:paraId="0000029E" w14:textId="77777777">
      <w:pPr>
        <w:numPr>
          <w:ilvl w:val="1"/>
          <w:numId w:val="11"/>
        </w:numPr>
        <w:rPr>
          <w:rFonts w:eastAsia="Arial" w:cs="Arial"/>
          <w:szCs w:val="22"/>
        </w:rPr>
        <w:pPrChange w:author="Dunn, Julia (NIH/NIMH) [F]" w:date="2020-04-06T18:27:00Z" w:id="1029">
          <w:pPr>
            <w:numPr>
              <w:ilvl w:val="1"/>
              <w:numId w:val="41"/>
            </w:numPr>
            <w:ind w:left="1440" w:hanging="360"/>
          </w:pPr>
        </w:pPrChange>
      </w:pPr>
      <w:r w:rsidRPr="00072ED7">
        <w:rPr>
          <w:rFonts w:eastAsia="Arial" w:cs="Arial"/>
          <w:szCs w:val="22"/>
        </w:rPr>
        <w:t>Resource room</w:t>
      </w:r>
    </w:p>
    <w:p w:rsidRPr="00072ED7" w:rsidR="00806436" w:rsidRDefault="008F424E" w14:paraId="0000029F" w14:textId="77777777">
      <w:pPr>
        <w:numPr>
          <w:ilvl w:val="1"/>
          <w:numId w:val="11"/>
        </w:numPr>
        <w:rPr>
          <w:rFonts w:eastAsia="Arial" w:cs="Arial"/>
          <w:szCs w:val="22"/>
        </w:rPr>
        <w:pPrChange w:author="Dunn, Julia (NIH/NIMH) [F]" w:date="2020-04-06T18:27:00Z" w:id="1030">
          <w:pPr>
            <w:numPr>
              <w:ilvl w:val="1"/>
              <w:numId w:val="41"/>
            </w:numPr>
            <w:ind w:left="1440" w:hanging="360"/>
          </w:pPr>
        </w:pPrChange>
      </w:pPr>
      <w:r w:rsidRPr="00072ED7">
        <w:rPr>
          <w:rFonts w:eastAsia="Arial" w:cs="Arial"/>
          <w:szCs w:val="22"/>
        </w:rPr>
        <w:t>Tutoring</w:t>
      </w:r>
    </w:p>
    <w:p w:rsidRPr="00072ED7" w:rsidR="00806436" w:rsidRDefault="008F424E" w14:paraId="000002A0" w14:textId="77777777">
      <w:pPr>
        <w:numPr>
          <w:ilvl w:val="1"/>
          <w:numId w:val="11"/>
        </w:numPr>
        <w:rPr>
          <w:rFonts w:eastAsia="Arial" w:cs="Arial"/>
          <w:szCs w:val="22"/>
        </w:rPr>
        <w:pPrChange w:author="Dunn, Julia (NIH/NIMH) [F]" w:date="2020-04-06T18:27:00Z" w:id="1031">
          <w:pPr>
            <w:numPr>
              <w:ilvl w:val="1"/>
              <w:numId w:val="41"/>
            </w:numPr>
            <w:ind w:left="1440" w:hanging="360"/>
          </w:pPr>
        </w:pPrChange>
      </w:pPr>
      <w:r w:rsidRPr="00072ED7">
        <w:rPr>
          <w:rFonts w:eastAsia="Arial" w:cs="Arial"/>
          <w:szCs w:val="22"/>
        </w:rPr>
        <w:t>Mentoring programs</w:t>
      </w:r>
    </w:p>
    <w:p w:rsidRPr="00072ED7" w:rsidR="00806436" w:rsidRDefault="008F424E" w14:paraId="000002A1" w14:textId="77777777">
      <w:pPr>
        <w:numPr>
          <w:ilvl w:val="1"/>
          <w:numId w:val="11"/>
        </w:numPr>
        <w:rPr>
          <w:rFonts w:eastAsia="Arial" w:cs="Arial"/>
          <w:szCs w:val="22"/>
        </w:rPr>
        <w:pPrChange w:author="Dunn, Julia (NIH/NIMH) [F]" w:date="2020-04-06T18:27:00Z" w:id="1032">
          <w:pPr>
            <w:numPr>
              <w:ilvl w:val="1"/>
              <w:numId w:val="41"/>
            </w:numPr>
            <w:ind w:left="1440" w:hanging="360"/>
          </w:pPr>
        </w:pPrChange>
      </w:pPr>
      <w:r w:rsidRPr="00072ED7">
        <w:rPr>
          <w:rFonts w:eastAsia="Arial" w:cs="Arial"/>
          <w:szCs w:val="22"/>
        </w:rPr>
        <w:t>After school activity programs</w:t>
      </w:r>
    </w:p>
    <w:p w:rsidRPr="00072ED7" w:rsidR="00806436" w:rsidRDefault="008F424E" w14:paraId="000002A2" w14:textId="77777777">
      <w:pPr>
        <w:numPr>
          <w:ilvl w:val="1"/>
          <w:numId w:val="11"/>
        </w:numPr>
        <w:rPr>
          <w:rFonts w:eastAsia="Arial" w:cs="Arial"/>
          <w:szCs w:val="22"/>
        </w:rPr>
        <w:pPrChange w:author="Dunn, Julia (NIH/NIMH) [F]" w:date="2020-04-06T18:27:00Z" w:id="1033">
          <w:pPr>
            <w:numPr>
              <w:ilvl w:val="1"/>
              <w:numId w:val="41"/>
            </w:numPr>
            <w:ind w:left="1440" w:hanging="360"/>
          </w:pPr>
        </w:pPrChange>
      </w:pPr>
      <w:r w:rsidRPr="00072ED7">
        <w:rPr>
          <w:rFonts w:eastAsia="Arial" w:cs="Arial"/>
          <w:szCs w:val="22"/>
        </w:rPr>
        <w:t>Volunteer programs</w:t>
      </w:r>
    </w:p>
    <w:p w:rsidRPr="00072ED7" w:rsidR="00806436" w:rsidRDefault="008F424E" w14:paraId="000002A3" w14:textId="77777777">
      <w:pPr>
        <w:numPr>
          <w:ilvl w:val="1"/>
          <w:numId w:val="11"/>
        </w:numPr>
        <w:rPr>
          <w:rFonts w:eastAsia="Arial" w:cs="Arial"/>
          <w:szCs w:val="22"/>
        </w:rPr>
        <w:pPrChange w:author="Dunn, Julia (NIH/NIMH) [F]" w:date="2020-04-06T18:27:00Z" w:id="1034">
          <w:pPr>
            <w:numPr>
              <w:ilvl w:val="1"/>
              <w:numId w:val="41"/>
            </w:numPr>
            <w:ind w:left="1440" w:hanging="360"/>
          </w:pPr>
        </w:pPrChange>
      </w:pPr>
      <w:r w:rsidRPr="00072ED7">
        <w:rPr>
          <w:rFonts w:eastAsia="Arial" w:cs="Arial"/>
          <w:szCs w:val="22"/>
        </w:rPr>
        <w:t>Psychotherapy</w:t>
      </w:r>
    </w:p>
    <w:p w:rsidRPr="00072ED7" w:rsidR="00806436" w:rsidRDefault="008F424E" w14:paraId="000002A4" w14:textId="77777777">
      <w:pPr>
        <w:numPr>
          <w:ilvl w:val="1"/>
          <w:numId w:val="11"/>
        </w:numPr>
        <w:rPr>
          <w:rFonts w:eastAsia="Arial" w:cs="Arial"/>
          <w:szCs w:val="22"/>
        </w:rPr>
        <w:pPrChange w:author="Dunn, Julia (NIH/NIMH) [F]" w:date="2020-04-06T18:27:00Z" w:id="1035">
          <w:pPr>
            <w:numPr>
              <w:ilvl w:val="1"/>
              <w:numId w:val="41"/>
            </w:numPr>
            <w:ind w:left="1440" w:hanging="360"/>
          </w:pPr>
        </w:pPrChange>
      </w:pPr>
      <w:r w:rsidRPr="00072ED7">
        <w:rPr>
          <w:rFonts w:eastAsia="Arial" w:cs="Arial"/>
          <w:szCs w:val="22"/>
        </w:rPr>
        <w:t>Psychiatric care</w:t>
      </w:r>
    </w:p>
    <w:p w:rsidRPr="00072ED7" w:rsidR="00806436" w:rsidRDefault="008F424E" w14:paraId="000002A5" w14:textId="77777777">
      <w:pPr>
        <w:numPr>
          <w:ilvl w:val="1"/>
          <w:numId w:val="11"/>
        </w:numPr>
        <w:rPr>
          <w:rFonts w:eastAsia="Arial" w:cs="Arial"/>
          <w:szCs w:val="22"/>
        </w:rPr>
        <w:pPrChange w:author="Dunn, Julia (NIH/NIMH) [F]" w:date="2020-04-06T18:27:00Z" w:id="1036">
          <w:pPr>
            <w:numPr>
              <w:ilvl w:val="1"/>
              <w:numId w:val="41"/>
            </w:numPr>
            <w:ind w:left="1440" w:hanging="360"/>
          </w:pPr>
        </w:pPrChange>
      </w:pPr>
      <w:r w:rsidRPr="00072ED7">
        <w:rPr>
          <w:rFonts w:eastAsia="Arial" w:cs="Arial"/>
          <w:szCs w:val="22"/>
        </w:rPr>
        <w:t>Occupational therapy</w:t>
      </w:r>
    </w:p>
    <w:p w:rsidRPr="00072ED7" w:rsidR="00806436" w:rsidRDefault="008F424E" w14:paraId="000002A6" w14:textId="77777777">
      <w:pPr>
        <w:numPr>
          <w:ilvl w:val="1"/>
          <w:numId w:val="11"/>
        </w:numPr>
        <w:rPr>
          <w:rFonts w:eastAsia="Arial" w:cs="Arial"/>
          <w:szCs w:val="22"/>
        </w:rPr>
        <w:pPrChange w:author="Dunn, Julia (NIH/NIMH) [F]" w:date="2020-04-06T18:27:00Z" w:id="1037">
          <w:pPr>
            <w:numPr>
              <w:ilvl w:val="1"/>
              <w:numId w:val="41"/>
            </w:numPr>
            <w:ind w:left="1440" w:hanging="360"/>
          </w:pPr>
        </w:pPrChange>
      </w:pPr>
      <w:r w:rsidRPr="00072ED7">
        <w:rPr>
          <w:rFonts w:eastAsia="Arial" w:cs="Arial"/>
          <w:szCs w:val="22"/>
        </w:rPr>
        <w:t>Physical therapy</w:t>
      </w:r>
    </w:p>
    <w:p w:rsidRPr="00072ED7" w:rsidR="00806436" w:rsidRDefault="008F424E" w14:paraId="000002A7" w14:textId="77777777">
      <w:pPr>
        <w:numPr>
          <w:ilvl w:val="1"/>
          <w:numId w:val="11"/>
        </w:numPr>
        <w:rPr>
          <w:rFonts w:eastAsia="Arial" w:cs="Arial"/>
          <w:szCs w:val="22"/>
        </w:rPr>
        <w:pPrChange w:author="Dunn, Julia (NIH/NIMH) [F]" w:date="2020-04-06T18:27:00Z" w:id="1038">
          <w:pPr>
            <w:numPr>
              <w:ilvl w:val="1"/>
              <w:numId w:val="41"/>
            </w:numPr>
            <w:ind w:left="1440" w:hanging="360"/>
          </w:pPr>
        </w:pPrChange>
      </w:pPr>
      <w:r w:rsidRPr="00072ED7">
        <w:rPr>
          <w:rFonts w:eastAsia="Arial" w:cs="Arial"/>
          <w:szCs w:val="22"/>
        </w:rPr>
        <w:t>Speech/language therapy</w:t>
      </w:r>
    </w:p>
    <w:p w:rsidRPr="00072ED7" w:rsidR="00806436" w:rsidRDefault="008F424E" w14:paraId="000002A8" w14:textId="77777777">
      <w:pPr>
        <w:numPr>
          <w:ilvl w:val="1"/>
          <w:numId w:val="11"/>
        </w:numPr>
        <w:rPr>
          <w:rFonts w:eastAsia="Arial" w:cs="Arial"/>
          <w:szCs w:val="22"/>
        </w:rPr>
        <w:pPrChange w:author="Dunn, Julia (NIH/NIMH) [F]" w:date="2020-04-06T18:27:00Z" w:id="1039">
          <w:pPr>
            <w:numPr>
              <w:ilvl w:val="1"/>
              <w:numId w:val="41"/>
            </w:numPr>
            <w:ind w:left="1440" w:hanging="360"/>
          </w:pPr>
        </w:pPrChange>
      </w:pPr>
      <w:r w:rsidRPr="00072ED7">
        <w:rPr>
          <w:rFonts w:eastAsia="Arial" w:cs="Arial"/>
          <w:szCs w:val="22"/>
        </w:rPr>
        <w:t>Sporting activities</w:t>
      </w:r>
    </w:p>
    <w:p w:rsidRPr="00072ED7" w:rsidR="00806436" w:rsidRDefault="008F424E" w14:paraId="000002A9" w14:textId="77777777">
      <w:pPr>
        <w:numPr>
          <w:ilvl w:val="1"/>
          <w:numId w:val="11"/>
        </w:numPr>
        <w:rPr>
          <w:rFonts w:eastAsia="Arial" w:cs="Arial"/>
          <w:szCs w:val="22"/>
        </w:rPr>
        <w:pPrChange w:author="Dunn, Julia (NIH/NIMH) [F]" w:date="2020-04-06T18:27:00Z" w:id="1040">
          <w:pPr>
            <w:numPr>
              <w:ilvl w:val="1"/>
              <w:numId w:val="41"/>
            </w:numPr>
            <w:ind w:left="1440" w:hanging="360"/>
          </w:pPr>
        </w:pPrChange>
      </w:pPr>
      <w:r w:rsidRPr="00072ED7">
        <w:rPr>
          <w:rFonts w:eastAsia="Arial" w:cs="Arial"/>
          <w:szCs w:val="22"/>
        </w:rPr>
        <w:t>Medical care for chronic illnesses</w:t>
      </w:r>
    </w:p>
    <w:p w:rsidRPr="00072ED7" w:rsidR="00806436" w:rsidRDefault="008F424E" w14:paraId="000002AA" w14:textId="77777777">
      <w:pPr>
        <w:numPr>
          <w:ilvl w:val="1"/>
          <w:numId w:val="11"/>
        </w:numPr>
        <w:rPr>
          <w:rFonts w:eastAsia="Arial" w:cs="Arial"/>
          <w:szCs w:val="22"/>
        </w:rPr>
        <w:pPrChange w:author="Dunn, Julia (NIH/NIMH) [F]" w:date="2020-04-06T18:27:00Z" w:id="1041">
          <w:pPr>
            <w:numPr>
              <w:ilvl w:val="1"/>
              <w:numId w:val="41"/>
            </w:numPr>
            <w:ind w:left="1440" w:hanging="360"/>
          </w:pPr>
        </w:pPrChange>
      </w:pPr>
      <w:r w:rsidRPr="00072ED7">
        <w:rPr>
          <w:rFonts w:eastAsia="Arial" w:cs="Arial"/>
          <w:szCs w:val="22"/>
        </w:rPr>
        <w:t>Other: Specify ______</w:t>
      </w:r>
    </w:p>
    <w:p w:rsidRPr="00072ED7" w:rsidR="007D5D12" w:rsidDel="009925CD" w:rsidRDefault="007D5D12" w14:paraId="2923F5AE" w14:textId="0FF575AC">
      <w:pPr>
        <w:rPr>
          <w:del w:author="Dunn, Julia (NIH/NIMH) [F]" w:date="2020-04-06T17:55:00Z" w:id="1042"/>
          <w:rFonts w:eastAsia="Arial" w:cs="Arial"/>
          <w:szCs w:val="22"/>
        </w:rPr>
      </w:pPr>
    </w:p>
    <w:p w:rsidRPr="00FA683F" w:rsidR="00593905" w:rsidDel="00F209F4" w:rsidRDefault="00593905" w14:paraId="41A28D6F" w14:textId="77777777">
      <w:pPr>
        <w:rPr>
          <w:del w:author="Dunn, Julia (NIH/NIMH) [F]" w:date="2020-04-07T11:41:00Z" w:id="1043"/>
          <w:rFonts w:cs="Arial" w:eastAsiaTheme="majorEastAsia"/>
          <w:b/>
          <w:sz w:val="28"/>
          <w:szCs w:val="28"/>
        </w:rPr>
      </w:pPr>
      <w:del w:author="Dunn, Julia (NIH/NIMH) [F]" w:date="2020-04-06T17:55:00Z" w:id="1044">
        <w:r w:rsidRPr="00B21FB8" w:rsidDel="009925CD">
          <w:rPr>
            <w:rFonts w:cs="Arial"/>
            <w:sz w:val="28"/>
            <w:szCs w:val="28"/>
          </w:rPr>
          <w:br w:type="page"/>
        </w:r>
      </w:del>
    </w:p>
    <w:p w:rsidR="00FC20AF" w:rsidRDefault="00FC20AF" w14:paraId="522F7702" w14:textId="7225CDAF">
      <w:pPr>
        <w:rPr>
          <w:ins w:author="Dunn, Julia (NIH/NIMH) [F]" w:date="2020-04-06T18:37:00Z" w:id="1045"/>
          <w:rFonts w:cs="Arial" w:eastAsiaTheme="majorEastAsia"/>
          <w:b/>
          <w:sz w:val="28"/>
          <w:szCs w:val="28"/>
        </w:rPr>
      </w:pPr>
    </w:p>
    <w:p w:rsidRPr="00FA683F" w:rsidR="00806436" w:rsidRDefault="008F424E" w14:paraId="000002AD" w14:textId="09454631">
      <w:pPr>
        <w:pStyle w:val="Heading2"/>
        <w:rPr>
          <w:rFonts w:cs="Arial"/>
          <w:b w:val="0"/>
          <w:sz w:val="28"/>
          <w:szCs w:val="28"/>
        </w:rPr>
      </w:pPr>
      <w:r w:rsidRPr="00B21FB8">
        <w:rPr>
          <w:rFonts w:cs="Arial"/>
          <w:sz w:val="28"/>
          <w:szCs w:val="28"/>
        </w:rPr>
        <w:t xml:space="preserve">ADDITIONAL </w:t>
      </w:r>
      <w:r w:rsidRPr="00FA683F">
        <w:rPr>
          <w:rFonts w:cs="Arial"/>
          <w:sz w:val="28"/>
          <w:szCs w:val="28"/>
        </w:rPr>
        <w:t>CONCERNS AND COMMENTS</w:t>
      </w:r>
    </w:p>
    <w:p w:rsidRPr="002A1DC7" w:rsidR="00806436" w:rsidRDefault="00806436" w14:paraId="000002AE" w14:textId="77777777">
      <w:pPr>
        <w:rPr>
          <w:rFonts w:cs="Arial"/>
        </w:rPr>
      </w:pPr>
    </w:p>
    <w:p w:rsidRPr="00072ED7" w:rsidR="00806436" w:rsidRDefault="008F424E" w14:paraId="000002AF" w14:textId="77777777">
      <w:pPr>
        <w:rPr>
          <w:rFonts w:eastAsia="Arial" w:cs="Arial"/>
          <w:b/>
          <w:szCs w:val="22"/>
        </w:rPr>
      </w:pPr>
      <w:r w:rsidRPr="00072ED7">
        <w:rPr>
          <w:rFonts w:eastAsia="Arial" w:cs="Arial"/>
          <w:b/>
          <w:szCs w:val="22"/>
        </w:rPr>
        <w:t>Please describe anything else that concerns you about the impact of Coronavirus/COVID-19 on you, your friends, or your family.</w:t>
      </w:r>
    </w:p>
    <w:p w:rsidRPr="00072ED7" w:rsidR="00806436" w:rsidRDefault="00806436" w14:paraId="000002B0" w14:textId="77777777">
      <w:pPr>
        <w:rPr>
          <w:rFonts w:eastAsia="Arial" w:cs="Arial"/>
          <w:b/>
          <w:szCs w:val="22"/>
        </w:rPr>
      </w:pPr>
    </w:p>
    <w:p w:rsidRPr="00072ED7" w:rsidR="00806436" w:rsidRDefault="008F424E" w14:paraId="000002B1" w14:textId="77777777">
      <w:pPr>
        <w:rPr>
          <w:rFonts w:eastAsia="Arial" w:cs="Arial"/>
          <w:b/>
          <w:szCs w:val="22"/>
        </w:rPr>
      </w:pPr>
      <w:r w:rsidRPr="00072ED7">
        <w:rPr>
          <w:rFonts w:eastAsia="Arial" w:cs="Arial"/>
          <w:b/>
          <w:szCs w:val="22"/>
        </w:rPr>
        <w:t>[TEXT BOX]</w:t>
      </w:r>
    </w:p>
    <w:p w:rsidRPr="00072ED7" w:rsidR="00806436" w:rsidRDefault="008F424E" w14:paraId="000002B2" w14:textId="77777777">
      <w:pPr>
        <w:rPr>
          <w:rFonts w:eastAsia="Arial" w:cs="Arial"/>
          <w:szCs w:val="22"/>
        </w:rPr>
      </w:pPr>
      <w:r w:rsidRPr="00072ED7">
        <w:rPr>
          <w:rFonts w:eastAsia="Arial" w:cs="Arial"/>
          <w:szCs w:val="22"/>
        </w:rPr>
        <w:t xml:space="preserve"> </w:t>
      </w:r>
    </w:p>
    <w:p w:rsidRPr="00072ED7" w:rsidR="00806436" w:rsidRDefault="008F424E" w14:paraId="000002B3" w14:textId="77777777">
      <w:pPr>
        <w:rPr>
          <w:rFonts w:eastAsia="Arial" w:cs="Arial"/>
          <w:b/>
          <w:szCs w:val="22"/>
        </w:rPr>
      </w:pPr>
      <w:r w:rsidRPr="00072ED7">
        <w:rPr>
          <w:rFonts w:eastAsia="Arial" w:cs="Arial"/>
          <w:b/>
          <w:szCs w:val="22"/>
        </w:rPr>
        <w:t>Please provide any comments that you would like about this survey and/or related topics.</w:t>
      </w:r>
    </w:p>
    <w:p w:rsidRPr="00072ED7" w:rsidR="00806436" w:rsidRDefault="00806436" w14:paraId="000002B4" w14:textId="77777777">
      <w:pPr>
        <w:rPr>
          <w:rFonts w:eastAsia="Arial" w:cs="Arial"/>
          <w:b/>
          <w:szCs w:val="22"/>
        </w:rPr>
      </w:pPr>
    </w:p>
    <w:p w:rsidRPr="00072ED7" w:rsidR="00806436" w:rsidRDefault="008F424E" w14:paraId="000002B5" w14:textId="77777777">
      <w:pPr>
        <w:rPr>
          <w:rFonts w:eastAsia="Arial" w:cs="Arial"/>
          <w:szCs w:val="22"/>
        </w:rPr>
      </w:pPr>
      <w:r w:rsidRPr="00072ED7">
        <w:rPr>
          <w:rFonts w:eastAsia="Arial" w:cs="Arial"/>
          <w:b/>
          <w:szCs w:val="22"/>
        </w:rPr>
        <w:t>[TEXT BOX]</w:t>
      </w:r>
    </w:p>
    <w:sectPr w:rsidRPr="00072ED7" w:rsidR="00806436">
      <w:headerReference w:type="default" r:id="rId16"/>
      <w:footerReference w:type="default" r:id="rId17"/>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M[" w:author="Merikangas, Kathleen (NIH/NIMH) [E]" w:date="2020-04-06T14:40:00Z" w:id="387">
    <w:p w:rsidR="1055351C" w:rsidRDefault="1055351C" w14:paraId="2409FEF2" w14:textId="16D40006">
      <w:pPr>
        <w:pStyle w:val="CommentText"/>
      </w:pPr>
      <w:r>
        <w:t>a. Not at all</w:t>
      </w:r>
      <w:r>
        <w:rPr>
          <w:rStyle w:val="CommentReference"/>
        </w:rPr>
        <w:annotationRef/>
      </w:r>
    </w:p>
    <w:p w:rsidR="1055351C" w:rsidRDefault="1055351C" w14:paraId="609CCBE3" w14:textId="70E0ECEC">
      <w:pPr>
        <w:pStyle w:val="CommentText"/>
      </w:pPr>
      <w:r>
        <w:t>b. Rarely (e.g., less than 1 time)</w:t>
      </w:r>
    </w:p>
    <w:p w:rsidR="1055351C" w:rsidRDefault="1055351C" w14:paraId="7913F47B" w14:textId="7DDE5237">
      <w:pPr>
        <w:pStyle w:val="CommentText"/>
      </w:pPr>
      <w:r>
        <w:t>c. Occasionally (e.g., 2-4 times)</w:t>
      </w:r>
    </w:p>
    <w:p w:rsidR="1055351C" w:rsidRDefault="1055351C" w14:paraId="6EE0E1EF" w14:textId="24AF1753">
      <w:pPr>
        <w:pStyle w:val="CommentText"/>
      </w:pPr>
      <w:r>
        <w:t>d. Often (e.g., several days)</w:t>
      </w:r>
    </w:p>
    <w:p w:rsidR="1055351C" w:rsidRDefault="1055351C" w14:paraId="04330E28" w14:textId="03AAFCB6">
      <w:pPr>
        <w:pStyle w:val="CommentText"/>
      </w:pPr>
      <w:r>
        <w:t xml:space="preserve">e. Regularly </w:t>
      </w:r>
      <w:bookmarkStart w:name="_Hlk37082424" w:id="388"/>
      <w:r>
        <w:t>(e.g., nearly every day or daily)</w:t>
      </w:r>
      <w:bookmarkEnd w:id="388"/>
    </w:p>
    <w:p w:rsidR="1055351C" w:rsidRDefault="1055351C" w14:paraId="1038D1F6" w14:textId="7A4D24BA">
      <w:pPr>
        <w:pStyle w:val="CommentText"/>
      </w:pPr>
      <w:r>
        <w:t>UES FOR ALC DRUGS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38D1F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352EC2FB" w16cex:dateUtc="2020-04-06T1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38D1F6" w16cid:durableId="352EC2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45C38" w:rsidRDefault="00A45C38" w14:paraId="6041AAC1" w14:textId="77777777">
      <w:r>
        <w:separator/>
      </w:r>
    </w:p>
  </w:endnote>
  <w:endnote w:type="continuationSeparator" w:id="0">
    <w:p w:rsidR="00A45C38" w:rsidRDefault="00A45C38" w14:paraId="1227DC3F" w14:textId="77777777">
      <w:r>
        <w:continuationSeparator/>
      </w:r>
    </w:p>
  </w:endnote>
  <w:endnote w:type="continuationNotice" w:id="1">
    <w:p w:rsidR="00A45C38" w:rsidRDefault="00A45C38" w14:paraId="0D1BDE2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7F30" w:rsidRDefault="00457F30" w14:paraId="000002BB" w14:textId="36B2288E">
    <w:pPr>
      <w:jc w:val="right"/>
    </w:pPr>
    <w:r>
      <w:fldChar w:fldCharType="begin"/>
    </w:r>
    <w:r>
      <w:instrText>PAGE</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45C38" w:rsidRDefault="00A45C38" w14:paraId="151FD516" w14:textId="77777777">
      <w:r>
        <w:separator/>
      </w:r>
    </w:p>
  </w:footnote>
  <w:footnote w:type="continuationSeparator" w:id="0">
    <w:p w:rsidR="00A45C38" w:rsidRDefault="00A45C38" w14:paraId="4FC89B9F" w14:textId="77777777">
      <w:r>
        <w:continuationSeparator/>
      </w:r>
    </w:p>
  </w:footnote>
  <w:footnote w:type="continuationNotice" w:id="1">
    <w:p w:rsidR="00A45C38" w:rsidRDefault="00A45C38" w14:paraId="4C9422E7"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56773C" w:rsidR="00457F30" w:rsidP="0056773C" w:rsidRDefault="00457F30" w14:paraId="000002B7" w14:textId="55806946">
    <w:pPr>
      <w:rPr>
        <w:rFonts w:eastAsia="Arial" w:cs="Arial"/>
        <w:color w:val="0000FF"/>
        <w:szCs w:val="22"/>
      </w:rPr>
    </w:pPr>
    <w:r w:rsidRPr="0056773C">
      <w:rPr>
        <w:rFonts w:eastAsia="Arial" w:cs="Arial"/>
        <w:color w:val="0000FF"/>
        <w:szCs w:val="22"/>
      </w:rPr>
      <w:t xml:space="preserve">The </w:t>
    </w:r>
    <w:r w:rsidRPr="0056773C">
      <w:rPr>
        <w:rFonts w:eastAsia="Arial" w:cs="Arial"/>
        <w:b/>
        <w:color w:val="0000FF"/>
        <w:szCs w:val="22"/>
      </w:rPr>
      <w:t>C</w:t>
    </w:r>
    <w:r w:rsidRPr="0056773C">
      <w:rPr>
        <w:rFonts w:eastAsia="Arial" w:cs="Arial"/>
        <w:color w:val="0000FF"/>
        <w:szCs w:val="22"/>
      </w:rPr>
      <w:t>o</w:t>
    </w:r>
    <w:r w:rsidRPr="0056773C">
      <w:rPr>
        <w:rFonts w:eastAsia="Arial" w:cs="Arial"/>
        <w:b/>
        <w:color w:val="0000FF"/>
        <w:szCs w:val="22"/>
      </w:rPr>
      <w:t>R</w:t>
    </w:r>
    <w:r w:rsidRPr="0056773C">
      <w:rPr>
        <w:rFonts w:eastAsia="Arial" w:cs="Arial"/>
        <w:color w:val="0000FF"/>
        <w:szCs w:val="22"/>
      </w:rPr>
      <w:t>onav</w:t>
    </w:r>
    <w:r w:rsidRPr="0056773C">
      <w:rPr>
        <w:rFonts w:eastAsia="Arial" w:cs="Arial"/>
        <w:b/>
        <w:color w:val="0000FF"/>
        <w:szCs w:val="22"/>
      </w:rPr>
      <w:t>I</w:t>
    </w:r>
    <w:r w:rsidRPr="0056773C">
      <w:rPr>
        <w:rFonts w:eastAsia="Arial" w:cs="Arial"/>
        <w:color w:val="0000FF"/>
        <w:szCs w:val="22"/>
      </w:rPr>
      <w:t>ru</w:t>
    </w:r>
    <w:r w:rsidRPr="0056773C">
      <w:rPr>
        <w:rFonts w:eastAsia="Arial" w:cs="Arial"/>
        <w:b/>
        <w:color w:val="0000FF"/>
        <w:szCs w:val="22"/>
      </w:rPr>
      <w:t>S</w:t>
    </w:r>
    <w:r w:rsidRPr="0056773C">
      <w:rPr>
        <w:rFonts w:eastAsia="Arial" w:cs="Arial"/>
        <w:color w:val="0000FF"/>
        <w:szCs w:val="22"/>
      </w:rPr>
      <w:t xml:space="preserve"> Health </w:t>
    </w:r>
    <w:r w:rsidRPr="0056773C">
      <w:rPr>
        <w:rFonts w:eastAsia="Arial" w:cs="Arial"/>
        <w:b/>
        <w:color w:val="0000FF"/>
        <w:szCs w:val="22"/>
      </w:rPr>
      <w:t>I</w:t>
    </w:r>
    <w:r w:rsidRPr="0056773C">
      <w:rPr>
        <w:rFonts w:eastAsia="Arial" w:cs="Arial"/>
        <w:color w:val="0000FF"/>
        <w:szCs w:val="22"/>
      </w:rPr>
      <w:t xml:space="preserve">mpact </w:t>
    </w:r>
    <w:r w:rsidRPr="0056773C">
      <w:rPr>
        <w:rFonts w:eastAsia="Arial" w:cs="Arial"/>
        <w:b/>
        <w:color w:val="0000FF"/>
        <w:szCs w:val="22"/>
      </w:rPr>
      <w:t>S</w:t>
    </w:r>
    <w:r w:rsidRPr="0056773C">
      <w:rPr>
        <w:rFonts w:eastAsia="Arial" w:cs="Arial"/>
        <w:color w:val="0000FF"/>
        <w:szCs w:val="22"/>
      </w:rPr>
      <w:t>urvey (CRISIS) V0.</w:t>
    </w:r>
    <w:ins w:author="Lopez, Diana (NIH/NIMH) [F]" w:date="2020-04-06T14:39:00Z" w:id="1046">
      <w:r w:rsidR="006E31CD">
        <w:rPr>
          <w:rFonts w:eastAsia="Arial" w:cs="Arial"/>
          <w:color w:val="0000FF"/>
          <w:szCs w:val="22"/>
        </w:rPr>
        <w:t>3</w:t>
      </w:r>
    </w:ins>
    <w:del w:author="Lopez, Diana (NIH/NIMH) [F]" w:date="2020-04-06T14:39:00Z" w:id="1047">
      <w:r w:rsidDel="006E31CD" w:rsidR="002C5BDC">
        <w:rPr>
          <w:rFonts w:eastAsia="Arial" w:cs="Arial"/>
          <w:color w:val="0000FF"/>
          <w:szCs w:val="22"/>
        </w:rPr>
        <w:delText>2</w:delText>
      </w:r>
    </w:del>
    <w:r w:rsidRPr="0056773C">
      <w:rPr>
        <w:rFonts w:eastAsia="Arial" w:cs="Arial"/>
        <w:color w:val="0000FF"/>
        <w:szCs w:val="22"/>
      </w:rPr>
      <w:t>: Adult Self-Report Baseline Form</w:t>
    </w:r>
  </w:p>
  <w:p w:rsidR="00457F30" w:rsidRDefault="00457F30" w14:paraId="000002B8" w14:textId="77777777">
    <w:pPr>
      <w:rPr>
        <w:rFonts w:eastAsia="Arial" w:cs="Arial"/>
        <w:color w:val="0000FF"/>
      </w:rPr>
    </w:pPr>
  </w:p>
  <w:p w:rsidR="00457F30" w:rsidRDefault="00457F30" w14:paraId="000002B9" w14:textId="77777777">
    <w:pPr>
      <w:jc w:val="center"/>
      <w:rPr>
        <w:rFonts w:eastAsia="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F12E7"/>
    <w:multiLevelType w:val="multilevel"/>
    <w:tmpl w:val="C9683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9630DC"/>
    <w:multiLevelType w:val="multilevel"/>
    <w:tmpl w:val="28C0CB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hint="default" w:ascii="Symbol" w:hAnsi="Symbol" w:cs="Symbol"/>
      </w:rPr>
    </w:lvl>
    <w:lvl w:ilvl="1" w:tplc="04090003">
      <w:start w:val="1"/>
      <w:numFmt w:val="bullet"/>
      <w:lvlText w:val="o"/>
      <w:lvlJc w:val="left"/>
      <w:pPr>
        <w:ind w:left="1440" w:hanging="360"/>
      </w:pPr>
      <w:rPr>
        <w:rFonts w:hint="default" w:ascii="Courier New" w:hAnsi="Courier New" w:cs="Courier New"/>
      </w:rPr>
    </w:lvl>
    <w:lvl w:ilvl="2" w:tplc="04090001">
      <w:start w:val="1"/>
      <w:numFmt w:val="bullet"/>
      <w:lvlText w:val=""/>
      <w:lvlJc w:val="left"/>
      <w:pPr>
        <w:ind w:left="2160" w:hanging="360"/>
      </w:pPr>
      <w:rPr>
        <w:rFonts w:hint="default" w:ascii="Symbol" w:hAnsi="Symbol" w:cs="Symbol"/>
      </w:rPr>
    </w:lvl>
    <w:lvl w:ilvl="3" w:tplc="0409000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3" w15:restartNumberingAfterBreak="0">
    <w:nsid w:val="082F1D69"/>
    <w:multiLevelType w:val="multilevel"/>
    <w:tmpl w:val="32FEC2AC"/>
    <w:lvl w:ilvl="0">
      <w:start w:val="1"/>
      <w:numFmt w:val="decimal"/>
      <w:lvlText w:val="%1."/>
      <w:lvlJc w:val="left"/>
      <w:pPr>
        <w:ind w:left="720" w:hanging="360"/>
      </w:pPr>
      <w:rPr>
        <w:rFonts w:ascii="Arial" w:hAnsi="Arial" w:eastAsia="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150BF2"/>
    <w:multiLevelType w:val="multilevel"/>
    <w:tmpl w:val="ECEA64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A5461C2"/>
    <w:multiLevelType w:val="multilevel"/>
    <w:tmpl w:val="1E90F6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0ADF45B7"/>
    <w:multiLevelType w:val="hybridMultilevel"/>
    <w:tmpl w:val="714ABAD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 w15:restartNumberingAfterBreak="0">
    <w:nsid w:val="0D983F56"/>
    <w:multiLevelType w:val="multilevel"/>
    <w:tmpl w:val="F266E9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9620245"/>
    <w:multiLevelType w:val="multilevel"/>
    <w:tmpl w:val="94E479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1B5E0EBA"/>
    <w:multiLevelType w:val="multilevel"/>
    <w:tmpl w:val="32FEC2AC"/>
    <w:lvl w:ilvl="0">
      <w:start w:val="1"/>
      <w:numFmt w:val="decimal"/>
      <w:lvlText w:val="%1."/>
      <w:lvlJc w:val="left"/>
      <w:pPr>
        <w:ind w:left="720" w:hanging="360"/>
      </w:pPr>
      <w:rPr>
        <w:rFonts w:ascii="Arial" w:hAnsi="Arial" w:eastAsia="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FB92572"/>
    <w:multiLevelType w:val="multilevel"/>
    <w:tmpl w:val="32FEC2AC"/>
    <w:lvl w:ilvl="0">
      <w:start w:val="1"/>
      <w:numFmt w:val="decimal"/>
      <w:lvlText w:val="%1."/>
      <w:lvlJc w:val="left"/>
      <w:pPr>
        <w:ind w:left="720" w:hanging="360"/>
      </w:pPr>
      <w:rPr>
        <w:rFonts w:ascii="Arial" w:hAnsi="Arial" w:eastAsia="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1BC63C5"/>
    <w:multiLevelType w:val="multilevel"/>
    <w:tmpl w:val="32FEC2AC"/>
    <w:lvl w:ilvl="0">
      <w:start w:val="1"/>
      <w:numFmt w:val="decimal"/>
      <w:lvlText w:val="%1."/>
      <w:lvlJc w:val="left"/>
      <w:pPr>
        <w:ind w:left="720" w:hanging="360"/>
      </w:pPr>
      <w:rPr>
        <w:rFonts w:ascii="Arial" w:hAnsi="Arial" w:eastAsia="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53E0290"/>
    <w:multiLevelType w:val="multilevel"/>
    <w:tmpl w:val="1DC6B7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263E50C0"/>
    <w:multiLevelType w:val="multilevel"/>
    <w:tmpl w:val="5D469FF4"/>
    <w:lvl w:ilvl="0">
      <w:start w:val="1"/>
      <w:numFmt w:val="decimal"/>
      <w:lvlText w:val="%1."/>
      <w:lvlJc w:val="left"/>
      <w:pPr>
        <w:ind w:left="720" w:hanging="360"/>
      </w:pPr>
      <w:rPr>
        <w:rFonts w:hint="default" w:ascii="Arial" w:hAnsi="Arial" w:eastAsia="Arial" w:cs="Arial"/>
        <w:b/>
      </w:rPr>
    </w:lvl>
    <w:lvl w:ilvl="1">
      <w:start w:val="1"/>
      <w:numFmt w:val="lowerLetter"/>
      <w:lvlText w:val="%2."/>
      <w:lvlJc w:val="left"/>
      <w:pPr>
        <w:ind w:left="1440" w:hanging="360"/>
      </w:pPr>
      <w:rPr>
        <w:rFonts w:hint="default" w:ascii="Arial" w:hAnsi="Arial" w:cs="Arial"/>
        <w:b w:val="0"/>
        <w:bCs w:val="0"/>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14" w15:restartNumberingAfterBreak="0">
    <w:nsid w:val="26776692"/>
    <w:multiLevelType w:val="multilevel"/>
    <w:tmpl w:val="588C6EB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27966FA1"/>
    <w:multiLevelType w:val="multilevel"/>
    <w:tmpl w:val="6632EE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2F92352C"/>
    <w:multiLevelType w:val="hybridMultilevel"/>
    <w:tmpl w:val="445614F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7" w15:restartNumberingAfterBreak="0">
    <w:nsid w:val="34D75F50"/>
    <w:multiLevelType w:val="hybridMultilevel"/>
    <w:tmpl w:val="FFFFFFFF"/>
    <w:lvl w:ilvl="0" w:tplc="7C78718A">
      <w:start w:val="1"/>
      <w:numFmt w:val="decimal"/>
      <w:lvlText w:val="%1."/>
      <w:lvlJc w:val="left"/>
      <w:pPr>
        <w:ind w:left="720" w:hanging="360"/>
      </w:pPr>
    </w:lvl>
    <w:lvl w:ilvl="1" w:tplc="3FB0B3F4">
      <w:start w:val="1"/>
      <w:numFmt w:val="lowerLetter"/>
      <w:lvlText w:val="%2."/>
      <w:lvlJc w:val="left"/>
      <w:pPr>
        <w:ind w:left="1440" w:hanging="360"/>
      </w:pPr>
    </w:lvl>
    <w:lvl w:ilvl="2" w:tplc="47EA3924">
      <w:start w:val="1"/>
      <w:numFmt w:val="lowerRoman"/>
      <w:lvlText w:val="%3."/>
      <w:lvlJc w:val="right"/>
      <w:pPr>
        <w:ind w:left="2160" w:hanging="180"/>
      </w:pPr>
    </w:lvl>
    <w:lvl w:ilvl="3" w:tplc="A61AA1BA">
      <w:start w:val="1"/>
      <w:numFmt w:val="decimal"/>
      <w:lvlText w:val="%4."/>
      <w:lvlJc w:val="left"/>
      <w:pPr>
        <w:ind w:left="2880" w:hanging="360"/>
      </w:pPr>
    </w:lvl>
    <w:lvl w:ilvl="4" w:tplc="E7400174">
      <w:start w:val="1"/>
      <w:numFmt w:val="lowerLetter"/>
      <w:lvlText w:val="%5."/>
      <w:lvlJc w:val="left"/>
      <w:pPr>
        <w:ind w:left="3600" w:hanging="360"/>
      </w:pPr>
    </w:lvl>
    <w:lvl w:ilvl="5" w:tplc="0F906464">
      <w:start w:val="1"/>
      <w:numFmt w:val="lowerRoman"/>
      <w:lvlText w:val="%6."/>
      <w:lvlJc w:val="right"/>
      <w:pPr>
        <w:ind w:left="4320" w:hanging="180"/>
      </w:pPr>
    </w:lvl>
    <w:lvl w:ilvl="6" w:tplc="EE9695C2">
      <w:start w:val="1"/>
      <w:numFmt w:val="decimal"/>
      <w:lvlText w:val="%7."/>
      <w:lvlJc w:val="left"/>
      <w:pPr>
        <w:ind w:left="5040" w:hanging="360"/>
      </w:pPr>
    </w:lvl>
    <w:lvl w:ilvl="7" w:tplc="9FAACACE">
      <w:start w:val="1"/>
      <w:numFmt w:val="lowerLetter"/>
      <w:lvlText w:val="%8."/>
      <w:lvlJc w:val="left"/>
      <w:pPr>
        <w:ind w:left="5760" w:hanging="360"/>
      </w:pPr>
    </w:lvl>
    <w:lvl w:ilvl="8" w:tplc="B5C0336A">
      <w:start w:val="1"/>
      <w:numFmt w:val="lowerRoman"/>
      <w:lvlText w:val="%9."/>
      <w:lvlJc w:val="right"/>
      <w:pPr>
        <w:ind w:left="6480" w:hanging="180"/>
      </w:pPr>
    </w:lvl>
  </w:abstractNum>
  <w:abstractNum w:abstractNumId="18" w15:restartNumberingAfterBreak="0">
    <w:nsid w:val="36620E74"/>
    <w:multiLevelType w:val="hybridMultilevel"/>
    <w:tmpl w:val="38929ED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9" w15:restartNumberingAfterBreak="0">
    <w:nsid w:val="384310DE"/>
    <w:multiLevelType w:val="hybridMultilevel"/>
    <w:tmpl w:val="FFFFFFFF"/>
    <w:lvl w:ilvl="0" w:tplc="A2400E3C">
      <w:start w:val="1"/>
      <w:numFmt w:val="decimal"/>
      <w:lvlText w:val="%1."/>
      <w:lvlJc w:val="left"/>
      <w:pPr>
        <w:ind w:left="720" w:hanging="360"/>
      </w:pPr>
    </w:lvl>
    <w:lvl w:ilvl="1" w:tplc="6CEAE832">
      <w:start w:val="1"/>
      <w:numFmt w:val="lowerLetter"/>
      <w:lvlText w:val="%2."/>
      <w:lvlJc w:val="left"/>
      <w:pPr>
        <w:ind w:left="1440" w:hanging="360"/>
      </w:pPr>
    </w:lvl>
    <w:lvl w:ilvl="2" w:tplc="7CFA00F6">
      <w:start w:val="1"/>
      <w:numFmt w:val="lowerRoman"/>
      <w:lvlText w:val="%3."/>
      <w:lvlJc w:val="right"/>
      <w:pPr>
        <w:ind w:left="2160" w:hanging="180"/>
      </w:pPr>
    </w:lvl>
    <w:lvl w:ilvl="3" w:tplc="2454F9FC">
      <w:start w:val="1"/>
      <w:numFmt w:val="decimal"/>
      <w:lvlText w:val="%4."/>
      <w:lvlJc w:val="left"/>
      <w:pPr>
        <w:ind w:left="2880" w:hanging="360"/>
      </w:pPr>
    </w:lvl>
    <w:lvl w:ilvl="4" w:tplc="DF5C5442">
      <w:start w:val="1"/>
      <w:numFmt w:val="lowerLetter"/>
      <w:lvlText w:val="%5."/>
      <w:lvlJc w:val="left"/>
      <w:pPr>
        <w:ind w:left="3600" w:hanging="360"/>
      </w:pPr>
    </w:lvl>
    <w:lvl w:ilvl="5" w:tplc="ECE467E4">
      <w:start w:val="1"/>
      <w:numFmt w:val="lowerRoman"/>
      <w:lvlText w:val="%6."/>
      <w:lvlJc w:val="right"/>
      <w:pPr>
        <w:ind w:left="4320" w:hanging="180"/>
      </w:pPr>
    </w:lvl>
    <w:lvl w:ilvl="6" w:tplc="1F3A4BE4">
      <w:start w:val="1"/>
      <w:numFmt w:val="decimal"/>
      <w:lvlText w:val="%7."/>
      <w:lvlJc w:val="left"/>
      <w:pPr>
        <w:ind w:left="5040" w:hanging="360"/>
      </w:pPr>
    </w:lvl>
    <w:lvl w:ilvl="7" w:tplc="DCB46648">
      <w:start w:val="1"/>
      <w:numFmt w:val="lowerLetter"/>
      <w:lvlText w:val="%8."/>
      <w:lvlJc w:val="left"/>
      <w:pPr>
        <w:ind w:left="5760" w:hanging="360"/>
      </w:pPr>
    </w:lvl>
    <w:lvl w:ilvl="8" w:tplc="411C2340">
      <w:start w:val="1"/>
      <w:numFmt w:val="lowerRoman"/>
      <w:lvlText w:val="%9."/>
      <w:lvlJc w:val="right"/>
      <w:pPr>
        <w:ind w:left="6480" w:hanging="180"/>
      </w:pPr>
    </w:lvl>
  </w:abstractNum>
  <w:abstractNum w:abstractNumId="20" w15:restartNumberingAfterBreak="0">
    <w:nsid w:val="3CA25DE9"/>
    <w:multiLevelType w:val="hybridMultilevel"/>
    <w:tmpl w:val="FFFFFFFF"/>
    <w:lvl w:ilvl="0" w:tplc="06B245E8">
      <w:start w:val="1"/>
      <w:numFmt w:val="decimal"/>
      <w:lvlText w:val="%1."/>
      <w:lvlJc w:val="left"/>
      <w:pPr>
        <w:ind w:left="720" w:hanging="360"/>
      </w:pPr>
    </w:lvl>
    <w:lvl w:ilvl="1" w:tplc="431E469A">
      <w:start w:val="1"/>
      <w:numFmt w:val="lowerLetter"/>
      <w:lvlText w:val="%2."/>
      <w:lvlJc w:val="left"/>
      <w:pPr>
        <w:ind w:left="1440" w:hanging="360"/>
      </w:pPr>
    </w:lvl>
    <w:lvl w:ilvl="2" w:tplc="F4F2B1D6">
      <w:start w:val="1"/>
      <w:numFmt w:val="lowerRoman"/>
      <w:lvlText w:val="%3."/>
      <w:lvlJc w:val="right"/>
      <w:pPr>
        <w:ind w:left="2160" w:hanging="180"/>
      </w:pPr>
    </w:lvl>
    <w:lvl w:ilvl="3" w:tplc="13BC6274">
      <w:start w:val="1"/>
      <w:numFmt w:val="decimal"/>
      <w:lvlText w:val="%4."/>
      <w:lvlJc w:val="left"/>
      <w:pPr>
        <w:ind w:left="2880" w:hanging="360"/>
      </w:pPr>
    </w:lvl>
    <w:lvl w:ilvl="4" w:tplc="537A0342">
      <w:start w:val="1"/>
      <w:numFmt w:val="lowerLetter"/>
      <w:lvlText w:val="%5."/>
      <w:lvlJc w:val="left"/>
      <w:pPr>
        <w:ind w:left="3600" w:hanging="360"/>
      </w:pPr>
    </w:lvl>
    <w:lvl w:ilvl="5" w:tplc="73A8551E">
      <w:start w:val="1"/>
      <w:numFmt w:val="lowerRoman"/>
      <w:lvlText w:val="%6."/>
      <w:lvlJc w:val="right"/>
      <w:pPr>
        <w:ind w:left="4320" w:hanging="180"/>
      </w:pPr>
    </w:lvl>
    <w:lvl w:ilvl="6" w:tplc="F31C1014">
      <w:start w:val="1"/>
      <w:numFmt w:val="decimal"/>
      <w:lvlText w:val="%7."/>
      <w:lvlJc w:val="left"/>
      <w:pPr>
        <w:ind w:left="5040" w:hanging="360"/>
      </w:pPr>
    </w:lvl>
    <w:lvl w:ilvl="7" w:tplc="10B8D64C">
      <w:start w:val="1"/>
      <w:numFmt w:val="lowerLetter"/>
      <w:lvlText w:val="%8."/>
      <w:lvlJc w:val="left"/>
      <w:pPr>
        <w:ind w:left="5760" w:hanging="360"/>
      </w:pPr>
    </w:lvl>
    <w:lvl w:ilvl="8" w:tplc="ACFA687A">
      <w:start w:val="1"/>
      <w:numFmt w:val="lowerRoman"/>
      <w:lvlText w:val="%9."/>
      <w:lvlJc w:val="right"/>
      <w:pPr>
        <w:ind w:left="6480" w:hanging="180"/>
      </w:pPr>
    </w:lvl>
  </w:abstractNum>
  <w:abstractNum w:abstractNumId="21" w15:restartNumberingAfterBreak="0">
    <w:nsid w:val="42131534"/>
    <w:multiLevelType w:val="multilevel"/>
    <w:tmpl w:val="4C3AB5C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15:restartNumberingAfterBreak="0">
    <w:nsid w:val="428E1253"/>
    <w:multiLevelType w:val="multilevel"/>
    <w:tmpl w:val="32FEC2AC"/>
    <w:lvl w:ilvl="0">
      <w:start w:val="1"/>
      <w:numFmt w:val="decimal"/>
      <w:lvlText w:val="%1."/>
      <w:lvlJc w:val="left"/>
      <w:pPr>
        <w:ind w:left="720" w:hanging="360"/>
      </w:pPr>
      <w:rPr>
        <w:rFonts w:ascii="Arial" w:hAnsi="Arial" w:eastAsia="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9A1EC4"/>
    <w:multiLevelType w:val="hybridMultilevel"/>
    <w:tmpl w:val="FFFFFFFF"/>
    <w:lvl w:ilvl="0" w:tplc="16DEBC8C">
      <w:start w:val="1"/>
      <w:numFmt w:val="decimal"/>
      <w:lvlText w:val="%1."/>
      <w:lvlJc w:val="left"/>
      <w:pPr>
        <w:ind w:left="720" w:hanging="360"/>
      </w:pPr>
    </w:lvl>
    <w:lvl w:ilvl="1" w:tplc="E17C07D0">
      <w:start w:val="1"/>
      <w:numFmt w:val="lowerLetter"/>
      <w:lvlText w:val="%2."/>
      <w:lvlJc w:val="left"/>
      <w:pPr>
        <w:ind w:left="1440" w:hanging="360"/>
      </w:pPr>
    </w:lvl>
    <w:lvl w:ilvl="2" w:tplc="11D0B7EE">
      <w:start w:val="1"/>
      <w:numFmt w:val="lowerRoman"/>
      <w:lvlText w:val="%3."/>
      <w:lvlJc w:val="right"/>
      <w:pPr>
        <w:ind w:left="2160" w:hanging="180"/>
      </w:pPr>
    </w:lvl>
    <w:lvl w:ilvl="3" w:tplc="C158CF16">
      <w:start w:val="1"/>
      <w:numFmt w:val="decimal"/>
      <w:lvlText w:val="%4."/>
      <w:lvlJc w:val="left"/>
      <w:pPr>
        <w:ind w:left="2880" w:hanging="360"/>
      </w:pPr>
    </w:lvl>
    <w:lvl w:ilvl="4" w:tplc="0C3A83DC">
      <w:start w:val="1"/>
      <w:numFmt w:val="lowerLetter"/>
      <w:lvlText w:val="%5."/>
      <w:lvlJc w:val="left"/>
      <w:pPr>
        <w:ind w:left="3600" w:hanging="360"/>
      </w:pPr>
    </w:lvl>
    <w:lvl w:ilvl="5" w:tplc="2F08BE20">
      <w:start w:val="1"/>
      <w:numFmt w:val="lowerRoman"/>
      <w:lvlText w:val="%6."/>
      <w:lvlJc w:val="right"/>
      <w:pPr>
        <w:ind w:left="4320" w:hanging="180"/>
      </w:pPr>
    </w:lvl>
    <w:lvl w:ilvl="6" w:tplc="5BBA848C">
      <w:start w:val="1"/>
      <w:numFmt w:val="decimal"/>
      <w:lvlText w:val="%7."/>
      <w:lvlJc w:val="left"/>
      <w:pPr>
        <w:ind w:left="5040" w:hanging="360"/>
      </w:pPr>
    </w:lvl>
    <w:lvl w:ilvl="7" w:tplc="890646BA">
      <w:start w:val="1"/>
      <w:numFmt w:val="lowerLetter"/>
      <w:lvlText w:val="%8."/>
      <w:lvlJc w:val="left"/>
      <w:pPr>
        <w:ind w:left="5760" w:hanging="360"/>
      </w:pPr>
    </w:lvl>
    <w:lvl w:ilvl="8" w:tplc="995CF0A2">
      <w:start w:val="1"/>
      <w:numFmt w:val="lowerRoman"/>
      <w:lvlText w:val="%9."/>
      <w:lvlJc w:val="right"/>
      <w:pPr>
        <w:ind w:left="6480" w:hanging="180"/>
      </w:pPr>
    </w:lvl>
  </w:abstractNum>
  <w:abstractNum w:abstractNumId="24" w15:restartNumberingAfterBreak="0">
    <w:nsid w:val="445F321E"/>
    <w:multiLevelType w:val="multilevel"/>
    <w:tmpl w:val="E6120112"/>
    <w:lvl w:ilvl="0">
      <w:start w:val="1"/>
      <w:numFmt w:val="decimal"/>
      <w:lvlText w:val="%1."/>
      <w:lvlJc w:val="left"/>
      <w:pPr>
        <w:ind w:left="720" w:hanging="360"/>
      </w:pPr>
      <w:rPr>
        <w:rFonts w:ascii="Arial" w:hAnsi="Arial" w:eastAsia="Arial" w:cs="Arial"/>
        <w:b/>
      </w:rPr>
    </w:lvl>
    <w:lvl w:ilvl="1">
      <w:start w:val="1"/>
      <w:numFmt w:val="lowerLetter"/>
      <w:lvlText w:val="%2."/>
      <w:lvlJc w:val="left"/>
      <w:pPr>
        <w:ind w:left="1440" w:hanging="360"/>
      </w:pPr>
      <w:rPr>
        <w:rFonts w:hint="default" w:ascii="Arial" w:hAnsi="Arial" w:cs="Arial"/>
      </w:rPr>
    </w:lvl>
    <w:lvl w:ilvl="2">
      <w:start w:val="1"/>
      <w:numFmt w:val="bullet"/>
      <w:lvlText w:val=""/>
      <w:lvlJc w:val="left"/>
      <w:pPr>
        <w:ind w:left="2160" w:hanging="180"/>
      </w:pPr>
      <w:rPr>
        <w:rFonts w:hint="default" w:ascii="Symbol" w:hAnsi="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5DF403A"/>
    <w:multiLevelType w:val="multilevel"/>
    <w:tmpl w:val="710C3AE2"/>
    <w:lvl w:ilvl="0">
      <w:start w:val="1"/>
      <w:numFmt w:val="decimal"/>
      <w:lvlText w:val="%1."/>
      <w:lvlJc w:val="left"/>
      <w:pPr>
        <w:ind w:left="720" w:hanging="360"/>
      </w:pPr>
      <w:rPr>
        <w:rFonts w:ascii="Arial" w:hAnsi="Arial" w:eastAsia="Arial" w:cs="Arial"/>
        <w:b/>
      </w:rPr>
    </w:lvl>
    <w:lvl w:ilvl="1">
      <w:start w:val="1"/>
      <w:numFmt w:val="lowerLetter"/>
      <w:lvlText w:val="%2."/>
      <w:lvlJc w:val="left"/>
      <w:pPr>
        <w:ind w:left="1440" w:hanging="360"/>
      </w:pPr>
      <w:rPr>
        <w:rFonts w:hint="default" w:ascii="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7CD4A28"/>
    <w:multiLevelType w:val="multilevel"/>
    <w:tmpl w:val="426803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487F6199"/>
    <w:multiLevelType w:val="multilevel"/>
    <w:tmpl w:val="A6824664"/>
    <w:lvl w:ilvl="0">
      <w:start w:val="1"/>
      <w:numFmt w:val="decimal"/>
      <w:lvlText w:val="%1."/>
      <w:lvlJc w:val="left"/>
      <w:pPr>
        <w:ind w:left="720" w:hanging="360"/>
      </w:pPr>
      <w:rPr>
        <w:rFonts w:hint="default" w:ascii="Arial" w:hAnsi="Arial" w:cs="Arial"/>
        <w:b/>
      </w:rPr>
    </w:lvl>
    <w:lvl w:ilvl="1">
      <w:start w:val="1"/>
      <w:numFmt w:val="lowerLetter"/>
      <w:lvlText w:val="%2."/>
      <w:lvlJc w:val="left"/>
      <w:pPr>
        <w:ind w:left="1440" w:hanging="360"/>
      </w:pPr>
      <w:rPr>
        <w:rFonts w:hint="default" w:ascii="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8937069"/>
    <w:multiLevelType w:val="hybridMultilevel"/>
    <w:tmpl w:val="6186B770"/>
    <w:lvl w:ilvl="0" w:tplc="04090001">
      <w:start w:val="1"/>
      <w:numFmt w:val="bullet"/>
      <w:lvlText w:val=""/>
      <w:lvlJc w:val="left"/>
      <w:pPr>
        <w:ind w:left="720" w:hanging="360"/>
      </w:pPr>
      <w:rPr>
        <w:rFonts w:hint="default" w:ascii="Symbol" w:hAnsi="Symbol" w:cs="Symbol"/>
      </w:rPr>
    </w:lvl>
    <w:lvl w:ilvl="1" w:tplc="04090003">
      <w:start w:val="1"/>
      <w:numFmt w:val="bullet"/>
      <w:lvlText w:val="o"/>
      <w:lvlJc w:val="left"/>
      <w:pPr>
        <w:ind w:left="1440" w:hanging="360"/>
      </w:pPr>
      <w:rPr>
        <w:rFonts w:hint="default" w:ascii="Courier New" w:hAnsi="Courier New" w:cs="Courier New"/>
      </w:rPr>
    </w:lvl>
    <w:lvl w:ilvl="2" w:tplc="04090001">
      <w:start w:val="1"/>
      <w:numFmt w:val="bullet"/>
      <w:lvlText w:val=""/>
      <w:lvlJc w:val="left"/>
      <w:pPr>
        <w:ind w:left="2160" w:hanging="360"/>
      </w:pPr>
      <w:rPr>
        <w:rFonts w:hint="default" w:ascii="Symbol" w:hAnsi="Symbol" w:cs="Symbol"/>
      </w:rPr>
    </w:lvl>
    <w:lvl w:ilvl="3" w:tplc="0409000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29" w15:restartNumberingAfterBreak="0">
    <w:nsid w:val="501B6164"/>
    <w:multiLevelType w:val="multilevel"/>
    <w:tmpl w:val="23B05D2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5123694C"/>
    <w:multiLevelType w:val="multilevel"/>
    <w:tmpl w:val="9C20E9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 w15:restartNumberingAfterBreak="0">
    <w:nsid w:val="52DC7D50"/>
    <w:multiLevelType w:val="hybridMultilevel"/>
    <w:tmpl w:val="FFFFFFFF"/>
    <w:lvl w:ilvl="0" w:tplc="5CE4EE26">
      <w:start w:val="1"/>
      <w:numFmt w:val="bullet"/>
      <w:lvlText w:val=""/>
      <w:lvlJc w:val="left"/>
      <w:pPr>
        <w:ind w:left="720" w:hanging="360"/>
      </w:pPr>
      <w:rPr>
        <w:rFonts w:hint="default" w:ascii="Symbol" w:hAnsi="Symbol"/>
      </w:rPr>
    </w:lvl>
    <w:lvl w:ilvl="1" w:tplc="B934B2CC">
      <w:start w:val="1"/>
      <w:numFmt w:val="bullet"/>
      <w:lvlText w:val="o"/>
      <w:lvlJc w:val="left"/>
      <w:pPr>
        <w:ind w:left="1440" w:hanging="360"/>
      </w:pPr>
      <w:rPr>
        <w:rFonts w:hint="default" w:ascii="Courier New" w:hAnsi="Courier New"/>
      </w:rPr>
    </w:lvl>
    <w:lvl w:ilvl="2" w:tplc="E16815C0">
      <w:start w:val="1"/>
      <w:numFmt w:val="bullet"/>
      <w:lvlText w:val=""/>
      <w:lvlJc w:val="left"/>
      <w:pPr>
        <w:ind w:left="2160" w:hanging="360"/>
      </w:pPr>
      <w:rPr>
        <w:rFonts w:hint="default" w:ascii="Symbol" w:hAnsi="Symbol"/>
      </w:rPr>
    </w:lvl>
    <w:lvl w:ilvl="3" w:tplc="C17C643A">
      <w:start w:val="1"/>
      <w:numFmt w:val="bullet"/>
      <w:lvlText w:val=""/>
      <w:lvlJc w:val="left"/>
      <w:pPr>
        <w:ind w:left="2880" w:hanging="360"/>
      </w:pPr>
      <w:rPr>
        <w:rFonts w:hint="default" w:ascii="Symbol" w:hAnsi="Symbol"/>
      </w:rPr>
    </w:lvl>
    <w:lvl w:ilvl="4" w:tplc="A5008EA0">
      <w:start w:val="1"/>
      <w:numFmt w:val="bullet"/>
      <w:lvlText w:val="o"/>
      <w:lvlJc w:val="left"/>
      <w:pPr>
        <w:ind w:left="3600" w:hanging="360"/>
      </w:pPr>
      <w:rPr>
        <w:rFonts w:hint="default" w:ascii="Courier New" w:hAnsi="Courier New"/>
      </w:rPr>
    </w:lvl>
    <w:lvl w:ilvl="5" w:tplc="3592AA28">
      <w:start w:val="1"/>
      <w:numFmt w:val="bullet"/>
      <w:lvlText w:val=""/>
      <w:lvlJc w:val="left"/>
      <w:pPr>
        <w:ind w:left="4320" w:hanging="360"/>
      </w:pPr>
      <w:rPr>
        <w:rFonts w:hint="default" w:ascii="Wingdings" w:hAnsi="Wingdings"/>
      </w:rPr>
    </w:lvl>
    <w:lvl w:ilvl="6" w:tplc="4D84466A">
      <w:start w:val="1"/>
      <w:numFmt w:val="bullet"/>
      <w:lvlText w:val=""/>
      <w:lvlJc w:val="left"/>
      <w:pPr>
        <w:ind w:left="5040" w:hanging="360"/>
      </w:pPr>
      <w:rPr>
        <w:rFonts w:hint="default" w:ascii="Symbol" w:hAnsi="Symbol"/>
      </w:rPr>
    </w:lvl>
    <w:lvl w:ilvl="7" w:tplc="D5E69842">
      <w:start w:val="1"/>
      <w:numFmt w:val="bullet"/>
      <w:lvlText w:val="o"/>
      <w:lvlJc w:val="left"/>
      <w:pPr>
        <w:ind w:left="5760" w:hanging="360"/>
      </w:pPr>
      <w:rPr>
        <w:rFonts w:hint="default" w:ascii="Courier New" w:hAnsi="Courier New"/>
      </w:rPr>
    </w:lvl>
    <w:lvl w:ilvl="8" w:tplc="A99A00A0">
      <w:start w:val="1"/>
      <w:numFmt w:val="bullet"/>
      <w:lvlText w:val=""/>
      <w:lvlJc w:val="left"/>
      <w:pPr>
        <w:ind w:left="6480" w:hanging="360"/>
      </w:pPr>
      <w:rPr>
        <w:rFonts w:hint="default" w:ascii="Wingdings" w:hAnsi="Wingdings"/>
      </w:rPr>
    </w:lvl>
  </w:abstractNum>
  <w:abstractNum w:abstractNumId="32" w15:restartNumberingAfterBreak="0">
    <w:nsid w:val="588E75ED"/>
    <w:multiLevelType w:val="multilevel"/>
    <w:tmpl w:val="BEC87E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59264AB5"/>
    <w:multiLevelType w:val="multilevel"/>
    <w:tmpl w:val="E26005D8"/>
    <w:lvl w:ilvl="0">
      <w:start w:val="1"/>
      <w:numFmt w:val="decimal"/>
      <w:lvlText w:val="%1."/>
      <w:lvlJc w:val="left"/>
      <w:pPr>
        <w:ind w:left="720" w:hanging="360"/>
      </w:pPr>
      <w:rPr>
        <w:rFonts w:hint="default" w:ascii="Arial" w:hAnsi="Arial" w:eastAsia="Arial" w:cs="Arial"/>
        <w:b/>
      </w:rPr>
    </w:lvl>
    <w:lvl w:ilvl="1">
      <w:start w:val="1"/>
      <w:numFmt w:val="lowerLetter"/>
      <w:lvlText w:val="%2."/>
      <w:lvlJc w:val="left"/>
      <w:pPr>
        <w:ind w:left="1440" w:hanging="360"/>
      </w:pPr>
      <w:rPr>
        <w:rFonts w:hint="default" w:ascii="Arial" w:hAnsi="Arial" w:cs="Arial"/>
        <w:b w:val="0"/>
        <w:bCs w:val="0"/>
      </w:rPr>
    </w:lvl>
    <w:lvl w:ilvl="2">
      <w:start w:val="1"/>
      <w:numFmt w:val="bullet"/>
      <w:lvlText w:val=""/>
      <w:lvlJc w:val="left"/>
      <w:pPr>
        <w:ind w:left="2160" w:hanging="360"/>
      </w:pPr>
      <w:rPr>
        <w:rFonts w:hint="default" w:ascii="Symbol" w:hAnsi="Symbol"/>
      </w:rPr>
    </w:lvl>
    <w:lvl w:ilvl="3">
      <w:start w:val="1"/>
      <w:numFmt w:val="bullet"/>
      <w:lvlText w:val="o"/>
      <w:lvlJc w:val="left"/>
      <w:pPr>
        <w:ind w:left="2880" w:hanging="360"/>
      </w:pPr>
      <w:rPr>
        <w:rFonts w:hint="default" w:ascii="Courier New" w:hAnsi="Courier New" w:cs="Courier New"/>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34" w15:restartNumberingAfterBreak="0">
    <w:nsid w:val="593A4662"/>
    <w:multiLevelType w:val="multilevel"/>
    <w:tmpl w:val="CB9EFA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 w15:restartNumberingAfterBreak="0">
    <w:nsid w:val="59E45984"/>
    <w:multiLevelType w:val="multilevel"/>
    <w:tmpl w:val="E26005D8"/>
    <w:lvl w:ilvl="0">
      <w:start w:val="1"/>
      <w:numFmt w:val="decimal"/>
      <w:lvlText w:val="%1."/>
      <w:lvlJc w:val="left"/>
      <w:pPr>
        <w:ind w:left="720" w:hanging="360"/>
      </w:pPr>
      <w:rPr>
        <w:rFonts w:hint="default" w:ascii="Arial" w:hAnsi="Arial" w:eastAsia="Arial" w:cs="Arial"/>
        <w:b/>
      </w:rPr>
    </w:lvl>
    <w:lvl w:ilvl="1">
      <w:start w:val="1"/>
      <w:numFmt w:val="lowerLetter"/>
      <w:lvlText w:val="%2."/>
      <w:lvlJc w:val="left"/>
      <w:pPr>
        <w:ind w:left="1440" w:hanging="360"/>
      </w:pPr>
      <w:rPr>
        <w:rFonts w:hint="default" w:ascii="Arial" w:hAnsi="Arial" w:cs="Arial"/>
        <w:b w:val="0"/>
        <w:bCs w:val="0"/>
      </w:rPr>
    </w:lvl>
    <w:lvl w:ilvl="2">
      <w:start w:val="1"/>
      <w:numFmt w:val="bullet"/>
      <w:lvlText w:val=""/>
      <w:lvlJc w:val="left"/>
      <w:pPr>
        <w:ind w:left="2160" w:hanging="360"/>
      </w:pPr>
      <w:rPr>
        <w:rFonts w:hint="default" w:ascii="Symbol" w:hAnsi="Symbol"/>
      </w:rPr>
    </w:lvl>
    <w:lvl w:ilvl="3">
      <w:start w:val="1"/>
      <w:numFmt w:val="bullet"/>
      <w:lvlText w:val="o"/>
      <w:lvlJc w:val="left"/>
      <w:pPr>
        <w:ind w:left="2880" w:hanging="360"/>
      </w:pPr>
      <w:rPr>
        <w:rFonts w:hint="default" w:ascii="Courier New" w:hAnsi="Courier New" w:cs="Courier New"/>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36" w15:restartNumberingAfterBreak="0">
    <w:nsid w:val="5B1E62FE"/>
    <w:multiLevelType w:val="multilevel"/>
    <w:tmpl w:val="E6120112"/>
    <w:lvl w:ilvl="0">
      <w:start w:val="1"/>
      <w:numFmt w:val="decimal"/>
      <w:lvlText w:val="%1."/>
      <w:lvlJc w:val="left"/>
      <w:pPr>
        <w:ind w:left="720" w:hanging="360"/>
      </w:pPr>
      <w:rPr>
        <w:rFonts w:ascii="Arial" w:hAnsi="Arial" w:eastAsia="Arial" w:cs="Arial"/>
        <w:b/>
      </w:rPr>
    </w:lvl>
    <w:lvl w:ilvl="1">
      <w:start w:val="1"/>
      <w:numFmt w:val="lowerLetter"/>
      <w:lvlText w:val="%2."/>
      <w:lvlJc w:val="left"/>
      <w:pPr>
        <w:ind w:left="1440" w:hanging="360"/>
      </w:pPr>
      <w:rPr>
        <w:rFonts w:hint="default" w:ascii="Arial" w:hAnsi="Arial" w:cs="Arial"/>
      </w:rPr>
    </w:lvl>
    <w:lvl w:ilvl="2">
      <w:start w:val="1"/>
      <w:numFmt w:val="bullet"/>
      <w:lvlText w:val=""/>
      <w:lvlJc w:val="left"/>
      <w:pPr>
        <w:ind w:left="2160" w:hanging="180"/>
      </w:pPr>
      <w:rPr>
        <w:rFonts w:hint="default" w:ascii="Symbol" w:hAnsi="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BED6AAA"/>
    <w:multiLevelType w:val="multilevel"/>
    <w:tmpl w:val="6514430C"/>
    <w:lvl w:ilvl="0">
      <w:start w:val="1"/>
      <w:numFmt w:val="decimal"/>
      <w:lvlText w:val="%1."/>
      <w:lvlJc w:val="left"/>
      <w:pPr>
        <w:ind w:left="720" w:hanging="360"/>
      </w:pPr>
      <w:rPr>
        <w:rFonts w:hint="default" w:ascii="Arial" w:hAnsi="Arial" w:eastAsia="Arial" w:cs="Arial"/>
        <w:b/>
      </w:rPr>
    </w:lvl>
    <w:lvl w:ilvl="1">
      <w:start w:val="1"/>
      <w:numFmt w:val="lowerLetter"/>
      <w:lvlText w:val="%2."/>
      <w:lvlJc w:val="left"/>
      <w:pPr>
        <w:ind w:left="1440" w:hanging="360"/>
      </w:pPr>
      <w:rPr>
        <w:rFonts w:hint="default" w:ascii="Arial" w:hAnsi="Arial" w:cs="Arial"/>
        <w:b w:val="0"/>
        <w:bCs w:val="0"/>
      </w:rPr>
    </w:lvl>
    <w:lvl w:ilvl="2">
      <w:start w:val="1"/>
      <w:numFmt w:val="bullet"/>
      <w:lvlText w:val=""/>
      <w:lvlJc w:val="left"/>
      <w:pPr>
        <w:ind w:left="2160" w:hanging="360"/>
      </w:pPr>
      <w:rPr>
        <w:rFonts w:hint="default" w:ascii="Symbol" w:hAnsi="Symbol"/>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38" w15:restartNumberingAfterBreak="0">
    <w:nsid w:val="5C637AD7"/>
    <w:multiLevelType w:val="multilevel"/>
    <w:tmpl w:val="BA62F3C8"/>
    <w:lvl w:ilvl="0">
      <w:start w:val="1"/>
      <w:numFmt w:val="decimal"/>
      <w:lvlText w:val="%1."/>
      <w:lvlJc w:val="left"/>
      <w:pPr>
        <w:ind w:left="720" w:hanging="360"/>
      </w:pPr>
      <w:rPr>
        <w:rFonts w:ascii="Arial" w:hAnsi="Arial" w:eastAsia="Arial" w:cs="Arial"/>
        <w:b/>
      </w:rPr>
    </w:lvl>
    <w:lvl w:ilvl="1">
      <w:start w:val="1"/>
      <w:numFmt w:val="lowerLetter"/>
      <w:lvlText w:val="%2."/>
      <w:lvlJc w:val="left"/>
      <w:pPr>
        <w:ind w:left="1440" w:hanging="360"/>
      </w:pPr>
      <w:rPr>
        <w:rFonts w:ascii="Arial" w:hAnsi="Arial" w:eastAsia="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DBA75D0"/>
    <w:multiLevelType w:val="hybridMultilevel"/>
    <w:tmpl w:val="E9446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275744"/>
    <w:multiLevelType w:val="multilevel"/>
    <w:tmpl w:val="14EC17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1" w15:restartNumberingAfterBreak="0">
    <w:nsid w:val="662B3AD6"/>
    <w:multiLevelType w:val="multilevel"/>
    <w:tmpl w:val="C35079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2" w15:restartNumberingAfterBreak="0">
    <w:nsid w:val="6A395264"/>
    <w:multiLevelType w:val="multilevel"/>
    <w:tmpl w:val="0CCE9B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3" w15:restartNumberingAfterBreak="0">
    <w:nsid w:val="6B2A673E"/>
    <w:multiLevelType w:val="multilevel"/>
    <w:tmpl w:val="6514430C"/>
    <w:lvl w:ilvl="0">
      <w:start w:val="1"/>
      <w:numFmt w:val="decimal"/>
      <w:lvlText w:val="%1."/>
      <w:lvlJc w:val="left"/>
      <w:pPr>
        <w:ind w:left="720" w:hanging="360"/>
      </w:pPr>
      <w:rPr>
        <w:rFonts w:hint="default" w:ascii="Arial" w:hAnsi="Arial" w:eastAsia="Arial" w:cs="Arial"/>
        <w:b/>
      </w:rPr>
    </w:lvl>
    <w:lvl w:ilvl="1">
      <w:start w:val="1"/>
      <w:numFmt w:val="lowerLetter"/>
      <w:lvlText w:val="%2."/>
      <w:lvlJc w:val="left"/>
      <w:pPr>
        <w:ind w:left="1440" w:hanging="360"/>
      </w:pPr>
      <w:rPr>
        <w:rFonts w:hint="default" w:ascii="Arial" w:hAnsi="Arial" w:cs="Arial"/>
        <w:b w:val="0"/>
        <w:bCs w:val="0"/>
      </w:rPr>
    </w:lvl>
    <w:lvl w:ilvl="2">
      <w:start w:val="1"/>
      <w:numFmt w:val="bullet"/>
      <w:lvlText w:val=""/>
      <w:lvlJc w:val="left"/>
      <w:pPr>
        <w:ind w:left="2160" w:hanging="360"/>
      </w:pPr>
      <w:rPr>
        <w:rFonts w:hint="default" w:ascii="Symbol" w:hAnsi="Symbol"/>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44" w15:restartNumberingAfterBreak="0">
    <w:nsid w:val="6E7C5E7B"/>
    <w:multiLevelType w:val="multilevel"/>
    <w:tmpl w:val="D5C46E0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5" w15:restartNumberingAfterBreak="0">
    <w:nsid w:val="73FC6EAC"/>
    <w:multiLevelType w:val="hybridMultilevel"/>
    <w:tmpl w:val="FFFFFFFF"/>
    <w:lvl w:ilvl="0" w:tplc="F49C9910">
      <w:start w:val="1"/>
      <w:numFmt w:val="bullet"/>
      <w:lvlText w:val=""/>
      <w:lvlJc w:val="left"/>
      <w:pPr>
        <w:ind w:left="720" w:hanging="360"/>
      </w:pPr>
      <w:rPr>
        <w:rFonts w:hint="default" w:ascii="Symbol" w:hAnsi="Symbol"/>
      </w:rPr>
    </w:lvl>
    <w:lvl w:ilvl="1" w:tplc="768C5C62">
      <w:start w:val="1"/>
      <w:numFmt w:val="bullet"/>
      <w:lvlText w:val="o"/>
      <w:lvlJc w:val="left"/>
      <w:pPr>
        <w:ind w:left="1440" w:hanging="360"/>
      </w:pPr>
      <w:rPr>
        <w:rFonts w:hint="default" w:ascii="Courier New" w:hAnsi="Courier New"/>
      </w:rPr>
    </w:lvl>
    <w:lvl w:ilvl="2" w:tplc="7DCED4C8">
      <w:start w:val="1"/>
      <w:numFmt w:val="bullet"/>
      <w:lvlText w:val=""/>
      <w:lvlJc w:val="left"/>
      <w:pPr>
        <w:ind w:left="2160" w:hanging="360"/>
      </w:pPr>
      <w:rPr>
        <w:rFonts w:hint="default" w:ascii="Symbol" w:hAnsi="Symbol"/>
      </w:rPr>
    </w:lvl>
    <w:lvl w:ilvl="3" w:tplc="B288B0B4">
      <w:start w:val="1"/>
      <w:numFmt w:val="bullet"/>
      <w:lvlText w:val=""/>
      <w:lvlJc w:val="left"/>
      <w:pPr>
        <w:ind w:left="2880" w:hanging="360"/>
      </w:pPr>
      <w:rPr>
        <w:rFonts w:hint="default" w:ascii="Symbol" w:hAnsi="Symbol"/>
      </w:rPr>
    </w:lvl>
    <w:lvl w:ilvl="4" w:tplc="8F58896C">
      <w:start w:val="1"/>
      <w:numFmt w:val="bullet"/>
      <w:lvlText w:val="o"/>
      <w:lvlJc w:val="left"/>
      <w:pPr>
        <w:ind w:left="3600" w:hanging="360"/>
      </w:pPr>
      <w:rPr>
        <w:rFonts w:hint="default" w:ascii="Courier New" w:hAnsi="Courier New"/>
      </w:rPr>
    </w:lvl>
    <w:lvl w:ilvl="5" w:tplc="8668B202">
      <w:start w:val="1"/>
      <w:numFmt w:val="bullet"/>
      <w:lvlText w:val=""/>
      <w:lvlJc w:val="left"/>
      <w:pPr>
        <w:ind w:left="4320" w:hanging="360"/>
      </w:pPr>
      <w:rPr>
        <w:rFonts w:hint="default" w:ascii="Wingdings" w:hAnsi="Wingdings"/>
      </w:rPr>
    </w:lvl>
    <w:lvl w:ilvl="6" w:tplc="7930CD48">
      <w:start w:val="1"/>
      <w:numFmt w:val="bullet"/>
      <w:lvlText w:val=""/>
      <w:lvlJc w:val="left"/>
      <w:pPr>
        <w:ind w:left="5040" w:hanging="360"/>
      </w:pPr>
      <w:rPr>
        <w:rFonts w:hint="default" w:ascii="Symbol" w:hAnsi="Symbol"/>
      </w:rPr>
    </w:lvl>
    <w:lvl w:ilvl="7" w:tplc="E85EEC76">
      <w:start w:val="1"/>
      <w:numFmt w:val="bullet"/>
      <w:lvlText w:val="o"/>
      <w:lvlJc w:val="left"/>
      <w:pPr>
        <w:ind w:left="5760" w:hanging="360"/>
      </w:pPr>
      <w:rPr>
        <w:rFonts w:hint="default" w:ascii="Courier New" w:hAnsi="Courier New"/>
      </w:rPr>
    </w:lvl>
    <w:lvl w:ilvl="8" w:tplc="15D0211C">
      <w:start w:val="1"/>
      <w:numFmt w:val="bullet"/>
      <w:lvlText w:val=""/>
      <w:lvlJc w:val="left"/>
      <w:pPr>
        <w:ind w:left="6480" w:hanging="360"/>
      </w:pPr>
      <w:rPr>
        <w:rFonts w:hint="default" w:ascii="Wingdings" w:hAnsi="Wingdings"/>
      </w:rPr>
    </w:lvl>
  </w:abstractNum>
  <w:abstractNum w:abstractNumId="46" w15:restartNumberingAfterBreak="0">
    <w:nsid w:val="7CC26F01"/>
    <w:multiLevelType w:val="multilevel"/>
    <w:tmpl w:val="5D469FF4"/>
    <w:lvl w:ilvl="0">
      <w:start w:val="1"/>
      <w:numFmt w:val="decimal"/>
      <w:lvlText w:val="%1."/>
      <w:lvlJc w:val="left"/>
      <w:pPr>
        <w:ind w:left="720" w:hanging="360"/>
      </w:pPr>
      <w:rPr>
        <w:rFonts w:hint="default" w:ascii="Arial" w:hAnsi="Arial" w:eastAsia="Arial" w:cs="Arial"/>
        <w:b/>
      </w:rPr>
    </w:lvl>
    <w:lvl w:ilvl="1">
      <w:start w:val="1"/>
      <w:numFmt w:val="lowerLetter"/>
      <w:lvlText w:val="%2."/>
      <w:lvlJc w:val="left"/>
      <w:pPr>
        <w:ind w:left="1440" w:hanging="360"/>
      </w:pPr>
      <w:rPr>
        <w:rFonts w:hint="default" w:ascii="Arial" w:hAnsi="Arial" w:cs="Arial"/>
        <w:b w:val="0"/>
        <w:bCs w:val="0"/>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47" w15:restartNumberingAfterBreak="0">
    <w:nsid w:val="7D29630B"/>
    <w:multiLevelType w:val="multilevel"/>
    <w:tmpl w:val="DACA32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8" w15:restartNumberingAfterBreak="0">
    <w:nsid w:val="7F594918"/>
    <w:multiLevelType w:val="multilevel"/>
    <w:tmpl w:val="A98837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9"/>
  </w:num>
  <w:num w:numId="2">
    <w:abstractNumId w:val="31"/>
  </w:num>
  <w:num w:numId="3">
    <w:abstractNumId w:val="20"/>
  </w:num>
  <w:num w:numId="4">
    <w:abstractNumId w:val="5"/>
  </w:num>
  <w:num w:numId="5">
    <w:abstractNumId w:val="29"/>
  </w:num>
  <w:num w:numId="6">
    <w:abstractNumId w:val="12"/>
  </w:num>
  <w:num w:numId="7">
    <w:abstractNumId w:val="0"/>
  </w:num>
  <w:num w:numId="8">
    <w:abstractNumId w:val="26"/>
  </w:num>
  <w:num w:numId="9">
    <w:abstractNumId w:val="34"/>
  </w:num>
  <w:num w:numId="10">
    <w:abstractNumId w:val="1"/>
  </w:num>
  <w:num w:numId="11">
    <w:abstractNumId w:val="13"/>
  </w:num>
  <w:num w:numId="12">
    <w:abstractNumId w:val="47"/>
  </w:num>
  <w:num w:numId="13">
    <w:abstractNumId w:val="40"/>
  </w:num>
  <w:num w:numId="14">
    <w:abstractNumId w:val="8"/>
  </w:num>
  <w:num w:numId="15">
    <w:abstractNumId w:val="41"/>
  </w:num>
  <w:num w:numId="16">
    <w:abstractNumId w:val="14"/>
  </w:num>
  <w:num w:numId="17">
    <w:abstractNumId w:val="21"/>
  </w:num>
  <w:num w:numId="18">
    <w:abstractNumId w:val="15"/>
  </w:num>
  <w:num w:numId="19">
    <w:abstractNumId w:val="48"/>
  </w:num>
  <w:num w:numId="20">
    <w:abstractNumId w:val="30"/>
  </w:num>
  <w:num w:numId="21">
    <w:abstractNumId w:val="7"/>
  </w:num>
  <w:num w:numId="22">
    <w:abstractNumId w:val="32"/>
  </w:num>
  <w:num w:numId="23">
    <w:abstractNumId w:val="4"/>
  </w:num>
  <w:num w:numId="24">
    <w:abstractNumId w:val="42"/>
  </w:num>
  <w:num w:numId="25">
    <w:abstractNumId w:val="44"/>
  </w:num>
  <w:num w:numId="26">
    <w:abstractNumId w:val="3"/>
  </w:num>
  <w:num w:numId="27">
    <w:abstractNumId w:val="10"/>
  </w:num>
  <w:num w:numId="28">
    <w:abstractNumId w:val="11"/>
  </w:num>
  <w:num w:numId="29">
    <w:abstractNumId w:val="22"/>
  </w:num>
  <w:num w:numId="30">
    <w:abstractNumId w:val="9"/>
  </w:num>
  <w:num w:numId="31">
    <w:abstractNumId w:val="38"/>
  </w:num>
  <w:num w:numId="32">
    <w:abstractNumId w:val="2"/>
  </w:num>
  <w:num w:numId="33">
    <w:abstractNumId w:val="28"/>
  </w:num>
  <w:num w:numId="34">
    <w:abstractNumId w:val="16"/>
  </w:num>
  <w:num w:numId="35">
    <w:abstractNumId w:val="39"/>
  </w:num>
  <w:num w:numId="36">
    <w:abstractNumId w:val="6"/>
  </w:num>
  <w:num w:numId="37">
    <w:abstractNumId w:val="17"/>
  </w:num>
  <w:num w:numId="38">
    <w:abstractNumId w:val="45"/>
  </w:num>
  <w:num w:numId="39">
    <w:abstractNumId w:val="23"/>
  </w:num>
  <w:num w:numId="40">
    <w:abstractNumId w:val="18"/>
  </w:num>
  <w:num w:numId="41">
    <w:abstractNumId w:val="25"/>
  </w:num>
  <w:num w:numId="42">
    <w:abstractNumId w:val="27"/>
  </w:num>
  <w:num w:numId="43">
    <w:abstractNumId w:val="36"/>
  </w:num>
  <w:num w:numId="44">
    <w:abstractNumId w:val="24"/>
  </w:num>
  <w:num w:numId="45">
    <w:abstractNumId w:val="46"/>
  </w:num>
  <w:num w:numId="46">
    <w:abstractNumId w:val="43"/>
  </w:num>
  <w:num w:numId="47">
    <w:abstractNumId w:val="37"/>
  </w:num>
  <w:num w:numId="48">
    <w:abstractNumId w:val="35"/>
  </w:num>
  <w:num w:numId="49">
    <w:abstractNumId w:val="3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grammar="clean"/>
  <w:trackRevisions/>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36"/>
    <w:rsid w:val="000100E6"/>
    <w:rsid w:val="00022A23"/>
    <w:rsid w:val="00027126"/>
    <w:rsid w:val="00033DF7"/>
    <w:rsid w:val="000401AD"/>
    <w:rsid w:val="000469B2"/>
    <w:rsid w:val="000723FF"/>
    <w:rsid w:val="00072ED7"/>
    <w:rsid w:val="000743DF"/>
    <w:rsid w:val="000941C8"/>
    <w:rsid w:val="000A4C54"/>
    <w:rsid w:val="000A64B3"/>
    <w:rsid w:val="000A6933"/>
    <w:rsid w:val="000A7CCE"/>
    <w:rsid w:val="000C3BE2"/>
    <w:rsid w:val="000C6671"/>
    <w:rsid w:val="000D09B4"/>
    <w:rsid w:val="000D7516"/>
    <w:rsid w:val="000E3D3B"/>
    <w:rsid w:val="000E3D4C"/>
    <w:rsid w:val="000F0343"/>
    <w:rsid w:val="000F0428"/>
    <w:rsid w:val="000F1E30"/>
    <w:rsid w:val="000F2AF2"/>
    <w:rsid w:val="000F60EC"/>
    <w:rsid w:val="0010479D"/>
    <w:rsid w:val="0010630C"/>
    <w:rsid w:val="00106DB4"/>
    <w:rsid w:val="0011061F"/>
    <w:rsid w:val="00111369"/>
    <w:rsid w:val="0012123F"/>
    <w:rsid w:val="00133ED6"/>
    <w:rsid w:val="00151963"/>
    <w:rsid w:val="00152F3B"/>
    <w:rsid w:val="00161A4D"/>
    <w:rsid w:val="00175838"/>
    <w:rsid w:val="00181665"/>
    <w:rsid w:val="001A28A9"/>
    <w:rsid w:val="001A58F6"/>
    <w:rsid w:val="001E0AAA"/>
    <w:rsid w:val="001E17DD"/>
    <w:rsid w:val="001E235E"/>
    <w:rsid w:val="001E6D14"/>
    <w:rsid w:val="001E7260"/>
    <w:rsid w:val="001F075B"/>
    <w:rsid w:val="001F2E98"/>
    <w:rsid w:val="001F48F0"/>
    <w:rsid w:val="00206455"/>
    <w:rsid w:val="002172E2"/>
    <w:rsid w:val="00217B16"/>
    <w:rsid w:val="002311FC"/>
    <w:rsid w:val="0024291C"/>
    <w:rsid w:val="002429DE"/>
    <w:rsid w:val="002442FA"/>
    <w:rsid w:val="002515EE"/>
    <w:rsid w:val="00254C4E"/>
    <w:rsid w:val="002551C8"/>
    <w:rsid w:val="00255E0D"/>
    <w:rsid w:val="0026442A"/>
    <w:rsid w:val="002719FF"/>
    <w:rsid w:val="00271FBA"/>
    <w:rsid w:val="00272979"/>
    <w:rsid w:val="002733D5"/>
    <w:rsid w:val="002809AC"/>
    <w:rsid w:val="002A1DC7"/>
    <w:rsid w:val="002A58EA"/>
    <w:rsid w:val="002B135A"/>
    <w:rsid w:val="002C4348"/>
    <w:rsid w:val="002C5BDC"/>
    <w:rsid w:val="002D1289"/>
    <w:rsid w:val="002D1757"/>
    <w:rsid w:val="002D4F4C"/>
    <w:rsid w:val="002E021F"/>
    <w:rsid w:val="002E2C7D"/>
    <w:rsid w:val="002E3303"/>
    <w:rsid w:val="002E410A"/>
    <w:rsid w:val="002F1526"/>
    <w:rsid w:val="00312400"/>
    <w:rsid w:val="00321ABC"/>
    <w:rsid w:val="00322DF8"/>
    <w:rsid w:val="003236BC"/>
    <w:rsid w:val="00325E11"/>
    <w:rsid w:val="00331C11"/>
    <w:rsid w:val="00345F07"/>
    <w:rsid w:val="0035410B"/>
    <w:rsid w:val="0035590F"/>
    <w:rsid w:val="003572DD"/>
    <w:rsid w:val="003578A5"/>
    <w:rsid w:val="003702D2"/>
    <w:rsid w:val="0038003E"/>
    <w:rsid w:val="00383729"/>
    <w:rsid w:val="003908E0"/>
    <w:rsid w:val="00395329"/>
    <w:rsid w:val="00397B83"/>
    <w:rsid w:val="003A4510"/>
    <w:rsid w:val="003A5A3B"/>
    <w:rsid w:val="003A73CA"/>
    <w:rsid w:val="003C2CDB"/>
    <w:rsid w:val="003C75BF"/>
    <w:rsid w:val="003F06A4"/>
    <w:rsid w:val="003F1B4B"/>
    <w:rsid w:val="003F2FB9"/>
    <w:rsid w:val="003F3110"/>
    <w:rsid w:val="003F5EAC"/>
    <w:rsid w:val="00401679"/>
    <w:rsid w:val="00406265"/>
    <w:rsid w:val="004135E8"/>
    <w:rsid w:val="00421050"/>
    <w:rsid w:val="00435D35"/>
    <w:rsid w:val="00435EBF"/>
    <w:rsid w:val="00441420"/>
    <w:rsid w:val="00452B15"/>
    <w:rsid w:val="00456DE6"/>
    <w:rsid w:val="00457F30"/>
    <w:rsid w:val="00461CEF"/>
    <w:rsid w:val="004740D9"/>
    <w:rsid w:val="00475917"/>
    <w:rsid w:val="00476CFE"/>
    <w:rsid w:val="0048339D"/>
    <w:rsid w:val="00486D98"/>
    <w:rsid w:val="004901D8"/>
    <w:rsid w:val="00491C50"/>
    <w:rsid w:val="00492DB8"/>
    <w:rsid w:val="0049520D"/>
    <w:rsid w:val="004952CD"/>
    <w:rsid w:val="004A1811"/>
    <w:rsid w:val="004B0A14"/>
    <w:rsid w:val="004C13A2"/>
    <w:rsid w:val="004C329F"/>
    <w:rsid w:val="004C4728"/>
    <w:rsid w:val="004D15AC"/>
    <w:rsid w:val="004D2BC5"/>
    <w:rsid w:val="004E6C34"/>
    <w:rsid w:val="004F5FDE"/>
    <w:rsid w:val="00500ED3"/>
    <w:rsid w:val="00504627"/>
    <w:rsid w:val="0050525A"/>
    <w:rsid w:val="00505499"/>
    <w:rsid w:val="00505710"/>
    <w:rsid w:val="00511102"/>
    <w:rsid w:val="00513A01"/>
    <w:rsid w:val="00520B26"/>
    <w:rsid w:val="005227D0"/>
    <w:rsid w:val="005364C2"/>
    <w:rsid w:val="00542F02"/>
    <w:rsid w:val="00544F66"/>
    <w:rsid w:val="0054752E"/>
    <w:rsid w:val="0055084C"/>
    <w:rsid w:val="0055178C"/>
    <w:rsid w:val="00560A97"/>
    <w:rsid w:val="0056773C"/>
    <w:rsid w:val="00571D5D"/>
    <w:rsid w:val="00573E74"/>
    <w:rsid w:val="005759F0"/>
    <w:rsid w:val="00575B34"/>
    <w:rsid w:val="00577828"/>
    <w:rsid w:val="00582BA9"/>
    <w:rsid w:val="00592375"/>
    <w:rsid w:val="00593905"/>
    <w:rsid w:val="005D3FF5"/>
    <w:rsid w:val="005E3B94"/>
    <w:rsid w:val="005E5BD8"/>
    <w:rsid w:val="005F1C1C"/>
    <w:rsid w:val="005F61B0"/>
    <w:rsid w:val="00614B2E"/>
    <w:rsid w:val="006241F3"/>
    <w:rsid w:val="0062548E"/>
    <w:rsid w:val="00636DEB"/>
    <w:rsid w:val="00647426"/>
    <w:rsid w:val="006502E8"/>
    <w:rsid w:val="0065219A"/>
    <w:rsid w:val="0065431D"/>
    <w:rsid w:val="0066441E"/>
    <w:rsid w:val="0066535D"/>
    <w:rsid w:val="0066543E"/>
    <w:rsid w:val="006662EB"/>
    <w:rsid w:val="0068439B"/>
    <w:rsid w:val="006843BC"/>
    <w:rsid w:val="00684F89"/>
    <w:rsid w:val="00687F4A"/>
    <w:rsid w:val="00687FE6"/>
    <w:rsid w:val="006922BD"/>
    <w:rsid w:val="00696718"/>
    <w:rsid w:val="006A05AA"/>
    <w:rsid w:val="006A13EA"/>
    <w:rsid w:val="006B5B6E"/>
    <w:rsid w:val="006B6AF1"/>
    <w:rsid w:val="006C0B2B"/>
    <w:rsid w:val="006D3E09"/>
    <w:rsid w:val="006E1F04"/>
    <w:rsid w:val="006E31CD"/>
    <w:rsid w:val="006E365E"/>
    <w:rsid w:val="006E5EF9"/>
    <w:rsid w:val="006E7A57"/>
    <w:rsid w:val="006F0FAC"/>
    <w:rsid w:val="006F3386"/>
    <w:rsid w:val="006F77A0"/>
    <w:rsid w:val="007031EA"/>
    <w:rsid w:val="0071528E"/>
    <w:rsid w:val="007245C8"/>
    <w:rsid w:val="0072540B"/>
    <w:rsid w:val="00725D18"/>
    <w:rsid w:val="0072795E"/>
    <w:rsid w:val="007359CD"/>
    <w:rsid w:val="00743E40"/>
    <w:rsid w:val="007579A8"/>
    <w:rsid w:val="00766DF3"/>
    <w:rsid w:val="007722F3"/>
    <w:rsid w:val="00780F4B"/>
    <w:rsid w:val="007816B5"/>
    <w:rsid w:val="00782000"/>
    <w:rsid w:val="00792494"/>
    <w:rsid w:val="0079674F"/>
    <w:rsid w:val="007B2024"/>
    <w:rsid w:val="007B36BA"/>
    <w:rsid w:val="007B4821"/>
    <w:rsid w:val="007B6170"/>
    <w:rsid w:val="007C0FE8"/>
    <w:rsid w:val="007C360D"/>
    <w:rsid w:val="007C66AC"/>
    <w:rsid w:val="007C7726"/>
    <w:rsid w:val="007D1737"/>
    <w:rsid w:val="007D24AA"/>
    <w:rsid w:val="007D531E"/>
    <w:rsid w:val="007D5D12"/>
    <w:rsid w:val="007D6EB5"/>
    <w:rsid w:val="007E1791"/>
    <w:rsid w:val="007E2110"/>
    <w:rsid w:val="007E26C3"/>
    <w:rsid w:val="007E32F8"/>
    <w:rsid w:val="007E6C52"/>
    <w:rsid w:val="007F17CE"/>
    <w:rsid w:val="007F5225"/>
    <w:rsid w:val="007F70CB"/>
    <w:rsid w:val="008031BD"/>
    <w:rsid w:val="00803F00"/>
    <w:rsid w:val="0080614B"/>
    <w:rsid w:val="00806436"/>
    <w:rsid w:val="008075DA"/>
    <w:rsid w:val="008245D8"/>
    <w:rsid w:val="00832A4D"/>
    <w:rsid w:val="008361EF"/>
    <w:rsid w:val="00841D57"/>
    <w:rsid w:val="00842FE8"/>
    <w:rsid w:val="00845CC2"/>
    <w:rsid w:val="00845F33"/>
    <w:rsid w:val="00846C67"/>
    <w:rsid w:val="00850EDC"/>
    <w:rsid w:val="0085198C"/>
    <w:rsid w:val="00852CED"/>
    <w:rsid w:val="00854AF5"/>
    <w:rsid w:val="00861AE0"/>
    <w:rsid w:val="00871527"/>
    <w:rsid w:val="00890E48"/>
    <w:rsid w:val="008A1063"/>
    <w:rsid w:val="008A112F"/>
    <w:rsid w:val="008A6105"/>
    <w:rsid w:val="008A7894"/>
    <w:rsid w:val="008B0669"/>
    <w:rsid w:val="008B6C88"/>
    <w:rsid w:val="008C178A"/>
    <w:rsid w:val="008C25B8"/>
    <w:rsid w:val="008D5712"/>
    <w:rsid w:val="008D58A1"/>
    <w:rsid w:val="008F424E"/>
    <w:rsid w:val="00904B7D"/>
    <w:rsid w:val="00912837"/>
    <w:rsid w:val="00916868"/>
    <w:rsid w:val="0092009A"/>
    <w:rsid w:val="00940CB4"/>
    <w:rsid w:val="0094386E"/>
    <w:rsid w:val="00947BE5"/>
    <w:rsid w:val="00954B19"/>
    <w:rsid w:val="00962BD3"/>
    <w:rsid w:val="00973F7E"/>
    <w:rsid w:val="00981444"/>
    <w:rsid w:val="00985300"/>
    <w:rsid w:val="009855D9"/>
    <w:rsid w:val="009925CD"/>
    <w:rsid w:val="0099390F"/>
    <w:rsid w:val="009A462C"/>
    <w:rsid w:val="009A5450"/>
    <w:rsid w:val="009A6617"/>
    <w:rsid w:val="009B256C"/>
    <w:rsid w:val="009B30C7"/>
    <w:rsid w:val="009B44B5"/>
    <w:rsid w:val="009C1EDB"/>
    <w:rsid w:val="009D1787"/>
    <w:rsid w:val="009D1B9B"/>
    <w:rsid w:val="009E0C8B"/>
    <w:rsid w:val="009E284B"/>
    <w:rsid w:val="009E51F1"/>
    <w:rsid w:val="009F0893"/>
    <w:rsid w:val="00A11314"/>
    <w:rsid w:val="00A13654"/>
    <w:rsid w:val="00A30DC6"/>
    <w:rsid w:val="00A45C38"/>
    <w:rsid w:val="00A54B93"/>
    <w:rsid w:val="00A60787"/>
    <w:rsid w:val="00A62A9E"/>
    <w:rsid w:val="00A93413"/>
    <w:rsid w:val="00A94DA5"/>
    <w:rsid w:val="00A9774C"/>
    <w:rsid w:val="00AA2016"/>
    <w:rsid w:val="00AA7A0F"/>
    <w:rsid w:val="00AB0B45"/>
    <w:rsid w:val="00AC2D0E"/>
    <w:rsid w:val="00AD037F"/>
    <w:rsid w:val="00AD7479"/>
    <w:rsid w:val="00AE628C"/>
    <w:rsid w:val="00AF01A1"/>
    <w:rsid w:val="00B00400"/>
    <w:rsid w:val="00B0350D"/>
    <w:rsid w:val="00B1335D"/>
    <w:rsid w:val="00B20A8A"/>
    <w:rsid w:val="00B21FB8"/>
    <w:rsid w:val="00B248FB"/>
    <w:rsid w:val="00B3374B"/>
    <w:rsid w:val="00B33EFC"/>
    <w:rsid w:val="00B42DB2"/>
    <w:rsid w:val="00B449EE"/>
    <w:rsid w:val="00B54F69"/>
    <w:rsid w:val="00B561E0"/>
    <w:rsid w:val="00B60DDF"/>
    <w:rsid w:val="00B65E1A"/>
    <w:rsid w:val="00B75928"/>
    <w:rsid w:val="00B76D38"/>
    <w:rsid w:val="00B77706"/>
    <w:rsid w:val="00B84435"/>
    <w:rsid w:val="00B9135E"/>
    <w:rsid w:val="00B95688"/>
    <w:rsid w:val="00B95E09"/>
    <w:rsid w:val="00B9717A"/>
    <w:rsid w:val="00B97191"/>
    <w:rsid w:val="00BA7F82"/>
    <w:rsid w:val="00BB21CD"/>
    <w:rsid w:val="00BB3B3C"/>
    <w:rsid w:val="00BB52B7"/>
    <w:rsid w:val="00BB6516"/>
    <w:rsid w:val="00BC03BF"/>
    <w:rsid w:val="00BC45D3"/>
    <w:rsid w:val="00BC7B80"/>
    <w:rsid w:val="00BD2FF8"/>
    <w:rsid w:val="00BE5F14"/>
    <w:rsid w:val="00BE7C3F"/>
    <w:rsid w:val="00C00462"/>
    <w:rsid w:val="00C038AF"/>
    <w:rsid w:val="00C06E1D"/>
    <w:rsid w:val="00C10BB8"/>
    <w:rsid w:val="00C33723"/>
    <w:rsid w:val="00C346F1"/>
    <w:rsid w:val="00C474A5"/>
    <w:rsid w:val="00C547C0"/>
    <w:rsid w:val="00C64EFE"/>
    <w:rsid w:val="00C65E7C"/>
    <w:rsid w:val="00C67B4C"/>
    <w:rsid w:val="00C70CB0"/>
    <w:rsid w:val="00C82967"/>
    <w:rsid w:val="00C829FD"/>
    <w:rsid w:val="00C933B6"/>
    <w:rsid w:val="00CA16B0"/>
    <w:rsid w:val="00CA339B"/>
    <w:rsid w:val="00CA796A"/>
    <w:rsid w:val="00CB13DB"/>
    <w:rsid w:val="00CB5228"/>
    <w:rsid w:val="00CC2AC0"/>
    <w:rsid w:val="00CC66F8"/>
    <w:rsid w:val="00CD2588"/>
    <w:rsid w:val="00CD28E1"/>
    <w:rsid w:val="00CD6B57"/>
    <w:rsid w:val="00CE0511"/>
    <w:rsid w:val="00CE0785"/>
    <w:rsid w:val="00CE2BD1"/>
    <w:rsid w:val="00CF7D7A"/>
    <w:rsid w:val="00D0268E"/>
    <w:rsid w:val="00D04B4C"/>
    <w:rsid w:val="00D05D91"/>
    <w:rsid w:val="00D06098"/>
    <w:rsid w:val="00D0785D"/>
    <w:rsid w:val="00D125FB"/>
    <w:rsid w:val="00D1354E"/>
    <w:rsid w:val="00D24FD2"/>
    <w:rsid w:val="00D37CFD"/>
    <w:rsid w:val="00D55F4B"/>
    <w:rsid w:val="00D5646B"/>
    <w:rsid w:val="00D5C743"/>
    <w:rsid w:val="00D61511"/>
    <w:rsid w:val="00D65B4E"/>
    <w:rsid w:val="00D66927"/>
    <w:rsid w:val="00D67EF1"/>
    <w:rsid w:val="00D73636"/>
    <w:rsid w:val="00D768CB"/>
    <w:rsid w:val="00D9282B"/>
    <w:rsid w:val="00D949CB"/>
    <w:rsid w:val="00DA6658"/>
    <w:rsid w:val="00DC2B27"/>
    <w:rsid w:val="00DD6315"/>
    <w:rsid w:val="00DE08B9"/>
    <w:rsid w:val="00DE2434"/>
    <w:rsid w:val="00DE3FC0"/>
    <w:rsid w:val="00DF71B3"/>
    <w:rsid w:val="00E01B98"/>
    <w:rsid w:val="00E0449A"/>
    <w:rsid w:val="00E04E08"/>
    <w:rsid w:val="00E06F83"/>
    <w:rsid w:val="00E226A2"/>
    <w:rsid w:val="00E25B1A"/>
    <w:rsid w:val="00E27371"/>
    <w:rsid w:val="00E30F6E"/>
    <w:rsid w:val="00E32EFB"/>
    <w:rsid w:val="00E33BA1"/>
    <w:rsid w:val="00E355FB"/>
    <w:rsid w:val="00E35C5B"/>
    <w:rsid w:val="00E4398B"/>
    <w:rsid w:val="00E43B6A"/>
    <w:rsid w:val="00E45D1D"/>
    <w:rsid w:val="00E46B55"/>
    <w:rsid w:val="00E53652"/>
    <w:rsid w:val="00E53C04"/>
    <w:rsid w:val="00E5715E"/>
    <w:rsid w:val="00E578C4"/>
    <w:rsid w:val="00E64BF8"/>
    <w:rsid w:val="00E659F1"/>
    <w:rsid w:val="00E7684E"/>
    <w:rsid w:val="00E86D37"/>
    <w:rsid w:val="00E92E0C"/>
    <w:rsid w:val="00E96655"/>
    <w:rsid w:val="00EA44C1"/>
    <w:rsid w:val="00EB511F"/>
    <w:rsid w:val="00EC058E"/>
    <w:rsid w:val="00ED2B6C"/>
    <w:rsid w:val="00ED2F9C"/>
    <w:rsid w:val="00EE0ADF"/>
    <w:rsid w:val="00F10F75"/>
    <w:rsid w:val="00F14D9D"/>
    <w:rsid w:val="00F209F4"/>
    <w:rsid w:val="00F22D86"/>
    <w:rsid w:val="00F2497B"/>
    <w:rsid w:val="00F34960"/>
    <w:rsid w:val="00F52B43"/>
    <w:rsid w:val="00F565C8"/>
    <w:rsid w:val="00F75198"/>
    <w:rsid w:val="00F8241B"/>
    <w:rsid w:val="00F85D10"/>
    <w:rsid w:val="00F90E63"/>
    <w:rsid w:val="00F91372"/>
    <w:rsid w:val="00F966C3"/>
    <w:rsid w:val="00FA23C9"/>
    <w:rsid w:val="00FA3730"/>
    <w:rsid w:val="00FA683F"/>
    <w:rsid w:val="00FA7544"/>
    <w:rsid w:val="00FB3249"/>
    <w:rsid w:val="00FC046A"/>
    <w:rsid w:val="00FC20AF"/>
    <w:rsid w:val="00FC2B5D"/>
    <w:rsid w:val="00FC418F"/>
    <w:rsid w:val="00FC44BB"/>
    <w:rsid w:val="00FC45DC"/>
    <w:rsid w:val="00FE43F1"/>
    <w:rsid w:val="00FE5B27"/>
    <w:rsid w:val="00FF2A95"/>
    <w:rsid w:val="046C0DB1"/>
    <w:rsid w:val="04E6BA5E"/>
    <w:rsid w:val="067C730E"/>
    <w:rsid w:val="0EC10128"/>
    <w:rsid w:val="1055351C"/>
    <w:rsid w:val="141D5DF3"/>
    <w:rsid w:val="1780F1A6"/>
    <w:rsid w:val="1B16F972"/>
    <w:rsid w:val="1F73A577"/>
    <w:rsid w:val="2A77F1F9"/>
    <w:rsid w:val="30D8E525"/>
    <w:rsid w:val="3131B4CA"/>
    <w:rsid w:val="33FC4F73"/>
    <w:rsid w:val="41144F90"/>
    <w:rsid w:val="4AA10D17"/>
    <w:rsid w:val="4E613A39"/>
    <w:rsid w:val="4EE533CA"/>
    <w:rsid w:val="5542AD54"/>
    <w:rsid w:val="5A51F2A7"/>
    <w:rsid w:val="5A72D1AD"/>
    <w:rsid w:val="5FA88F34"/>
    <w:rsid w:val="67C44128"/>
    <w:rsid w:val="67E0C3E7"/>
    <w:rsid w:val="700AFFCD"/>
    <w:rsid w:val="735C9CE5"/>
    <w:rsid w:val="7378D37C"/>
    <w:rsid w:val="74A33F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EAC95"/>
  <w15:docId w15:val="{7EB520FB-B1EC-4110-93FF-4C91B4811D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37CFD"/>
    <w:rPr>
      <w:rFonts w:ascii="Arial" w:hAnsi="Arial"/>
      <w:sz w:val="22"/>
    </w:rPr>
  </w:style>
  <w:style w:type="paragraph" w:styleId="Heading1">
    <w:name w:val="heading 1"/>
    <w:basedOn w:val="Normal"/>
    <w:next w:val="Normal"/>
    <w:link w:val="Heading1Char"/>
    <w:uiPriority w:val="9"/>
    <w:qFormat/>
    <w:rsid w:val="00E557C5"/>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D12"/>
    <w:pPr>
      <w:keepNext/>
      <w:keepLines/>
      <w:spacing w:before="40"/>
      <w:outlineLvl w:val="1"/>
    </w:pPr>
    <w:rPr>
      <w:rFonts w:eastAsiaTheme="majorEastAsia"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hAnsi="Times New Roman" w:eastAsia="Times New Roman" w:cs="Times New Roman"/>
    </w:rPr>
  </w:style>
  <w:style w:type="character" w:styleId="apple-tab-span" w:customStyle="1">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styleId="Heading2Char" w:customStyle="1">
    <w:name w:val="Heading 2 Char"/>
    <w:basedOn w:val="DefaultParagraphFont"/>
    <w:link w:val="Heading2"/>
    <w:uiPriority w:val="9"/>
    <w:rsid w:val="007D5D12"/>
    <w:rPr>
      <w:rFonts w:ascii="Arial" w:hAnsi="Arial" w:eastAsiaTheme="majorEastAsia" w:cstheme="majorBidi"/>
      <w:b/>
      <w:sz w:val="26"/>
      <w:szCs w:val="26"/>
    </w:rPr>
  </w:style>
  <w:style w:type="character" w:styleId="Heading1Char" w:customStyle="1">
    <w:name w:val="Heading 1 Char"/>
    <w:basedOn w:val="DefaultParagraphFont"/>
    <w:link w:val="Heading1"/>
    <w:uiPriority w:val="9"/>
    <w:rsid w:val="00E557C5"/>
    <w:rPr>
      <w:rFonts w:asciiTheme="majorHAnsi" w:hAnsiTheme="majorHAnsi" w:eastAsiaTheme="majorEastAsia"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styleId="CommentTextChar" w:customStyle="1">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styleId="CommentSubjectChar" w:customStyle="1">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Header">
    <w:name w:val="header"/>
    <w:basedOn w:val="Normal"/>
    <w:link w:val="HeaderChar"/>
    <w:uiPriority w:val="99"/>
    <w:unhideWhenUsed/>
    <w:rsid w:val="008075DA"/>
    <w:pPr>
      <w:tabs>
        <w:tab w:val="center" w:pos="4680"/>
        <w:tab w:val="right" w:pos="9360"/>
      </w:tabs>
    </w:pPr>
  </w:style>
  <w:style w:type="character" w:styleId="HeaderChar" w:customStyle="1">
    <w:name w:val="Header Char"/>
    <w:basedOn w:val="DefaultParagraphFont"/>
    <w:link w:val="Header"/>
    <w:uiPriority w:val="99"/>
    <w:rsid w:val="008075DA"/>
  </w:style>
  <w:style w:type="paragraph" w:styleId="Footer">
    <w:name w:val="footer"/>
    <w:basedOn w:val="Normal"/>
    <w:link w:val="FooterChar"/>
    <w:uiPriority w:val="99"/>
    <w:unhideWhenUsed/>
    <w:rsid w:val="008075DA"/>
    <w:pPr>
      <w:tabs>
        <w:tab w:val="center" w:pos="4680"/>
        <w:tab w:val="right" w:pos="9360"/>
      </w:tabs>
    </w:pPr>
  </w:style>
  <w:style w:type="character" w:styleId="FooterChar" w:customStyle="1">
    <w:name w:val="Footer Char"/>
    <w:basedOn w:val="DefaultParagraphFont"/>
    <w:link w:val="Footer"/>
    <w:uiPriority w:val="99"/>
    <w:rsid w:val="00807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05881">
      <w:bodyDiv w:val="1"/>
      <w:marLeft w:val="0"/>
      <w:marRight w:val="0"/>
      <w:marTop w:val="0"/>
      <w:marBottom w:val="0"/>
      <w:divBdr>
        <w:top w:val="none" w:sz="0" w:space="0" w:color="auto"/>
        <w:left w:val="none" w:sz="0" w:space="0" w:color="auto"/>
        <w:bottom w:val="none" w:sz="0" w:space="0" w:color="auto"/>
        <w:right w:val="none" w:sz="0" w:space="0" w:color="auto"/>
      </w:divBdr>
      <w:divsChild>
        <w:div w:id="208033603">
          <w:marLeft w:val="456"/>
          <w:marRight w:val="90"/>
          <w:marTop w:val="0"/>
          <w:marBottom w:val="0"/>
          <w:divBdr>
            <w:top w:val="none" w:sz="0" w:space="0" w:color="auto"/>
            <w:left w:val="none" w:sz="0" w:space="0" w:color="auto"/>
            <w:bottom w:val="none" w:sz="0" w:space="0" w:color="auto"/>
            <w:right w:val="none" w:sz="0" w:space="0" w:color="auto"/>
          </w:divBdr>
        </w:div>
        <w:div w:id="368990629">
          <w:marLeft w:val="456"/>
          <w:marRight w:val="90"/>
          <w:marTop w:val="0"/>
          <w:marBottom w:val="0"/>
          <w:divBdr>
            <w:top w:val="none" w:sz="0" w:space="0" w:color="auto"/>
            <w:left w:val="none" w:sz="0" w:space="0" w:color="auto"/>
            <w:bottom w:val="none" w:sz="0" w:space="0" w:color="auto"/>
            <w:right w:val="none" w:sz="0" w:space="0" w:color="auto"/>
          </w:divBdr>
        </w:div>
        <w:div w:id="498891546">
          <w:marLeft w:val="456"/>
          <w:marRight w:val="90"/>
          <w:marTop w:val="0"/>
          <w:marBottom w:val="0"/>
          <w:divBdr>
            <w:top w:val="none" w:sz="0" w:space="0" w:color="auto"/>
            <w:left w:val="none" w:sz="0" w:space="0" w:color="auto"/>
            <w:bottom w:val="none" w:sz="0" w:space="0" w:color="auto"/>
            <w:right w:val="none" w:sz="0" w:space="0" w:color="auto"/>
          </w:divBdr>
        </w:div>
        <w:div w:id="648248783">
          <w:marLeft w:val="456"/>
          <w:marRight w:val="90"/>
          <w:marTop w:val="0"/>
          <w:marBottom w:val="0"/>
          <w:divBdr>
            <w:top w:val="none" w:sz="0" w:space="0" w:color="auto"/>
            <w:left w:val="none" w:sz="0" w:space="0" w:color="auto"/>
            <w:bottom w:val="none" w:sz="0" w:space="0" w:color="auto"/>
            <w:right w:val="none" w:sz="0" w:space="0" w:color="auto"/>
          </w:divBdr>
        </w:div>
        <w:div w:id="720862076">
          <w:marLeft w:val="456"/>
          <w:marRight w:val="90"/>
          <w:marTop w:val="0"/>
          <w:marBottom w:val="0"/>
          <w:divBdr>
            <w:top w:val="none" w:sz="0" w:space="0" w:color="auto"/>
            <w:left w:val="none" w:sz="0" w:space="0" w:color="auto"/>
            <w:bottom w:val="none" w:sz="0" w:space="0" w:color="auto"/>
            <w:right w:val="none" w:sz="0" w:space="0" w:color="auto"/>
          </w:divBdr>
        </w:div>
        <w:div w:id="722489802">
          <w:marLeft w:val="456"/>
          <w:marRight w:val="90"/>
          <w:marTop w:val="0"/>
          <w:marBottom w:val="0"/>
          <w:divBdr>
            <w:top w:val="none" w:sz="0" w:space="0" w:color="auto"/>
            <w:left w:val="none" w:sz="0" w:space="0" w:color="auto"/>
            <w:bottom w:val="none" w:sz="0" w:space="0" w:color="auto"/>
            <w:right w:val="none" w:sz="0" w:space="0" w:color="auto"/>
          </w:divBdr>
        </w:div>
        <w:div w:id="725644808">
          <w:marLeft w:val="456"/>
          <w:marRight w:val="90"/>
          <w:marTop w:val="0"/>
          <w:marBottom w:val="0"/>
          <w:divBdr>
            <w:top w:val="none" w:sz="0" w:space="0" w:color="auto"/>
            <w:left w:val="none" w:sz="0" w:space="0" w:color="auto"/>
            <w:bottom w:val="none" w:sz="0" w:space="0" w:color="auto"/>
            <w:right w:val="none" w:sz="0" w:space="0" w:color="auto"/>
          </w:divBdr>
        </w:div>
        <w:div w:id="775052989">
          <w:marLeft w:val="456"/>
          <w:marRight w:val="90"/>
          <w:marTop w:val="0"/>
          <w:marBottom w:val="0"/>
          <w:divBdr>
            <w:top w:val="none" w:sz="0" w:space="0" w:color="auto"/>
            <w:left w:val="none" w:sz="0" w:space="0" w:color="auto"/>
            <w:bottom w:val="none" w:sz="0" w:space="0" w:color="auto"/>
            <w:right w:val="none" w:sz="0" w:space="0" w:color="auto"/>
          </w:divBdr>
        </w:div>
        <w:div w:id="832331459">
          <w:marLeft w:val="456"/>
          <w:marRight w:val="90"/>
          <w:marTop w:val="0"/>
          <w:marBottom w:val="0"/>
          <w:divBdr>
            <w:top w:val="none" w:sz="0" w:space="0" w:color="auto"/>
            <w:left w:val="none" w:sz="0" w:space="0" w:color="auto"/>
            <w:bottom w:val="none" w:sz="0" w:space="0" w:color="auto"/>
            <w:right w:val="none" w:sz="0" w:space="0" w:color="auto"/>
          </w:divBdr>
        </w:div>
        <w:div w:id="911089556">
          <w:marLeft w:val="456"/>
          <w:marRight w:val="90"/>
          <w:marTop w:val="0"/>
          <w:marBottom w:val="0"/>
          <w:divBdr>
            <w:top w:val="none" w:sz="0" w:space="0" w:color="auto"/>
            <w:left w:val="none" w:sz="0" w:space="0" w:color="auto"/>
            <w:bottom w:val="none" w:sz="0" w:space="0" w:color="auto"/>
            <w:right w:val="none" w:sz="0" w:space="0" w:color="auto"/>
          </w:divBdr>
        </w:div>
        <w:div w:id="934050664">
          <w:marLeft w:val="456"/>
          <w:marRight w:val="90"/>
          <w:marTop w:val="0"/>
          <w:marBottom w:val="0"/>
          <w:divBdr>
            <w:top w:val="none" w:sz="0" w:space="0" w:color="auto"/>
            <w:left w:val="none" w:sz="0" w:space="0" w:color="auto"/>
            <w:bottom w:val="none" w:sz="0" w:space="0" w:color="auto"/>
            <w:right w:val="none" w:sz="0" w:space="0" w:color="auto"/>
          </w:divBdr>
        </w:div>
        <w:div w:id="1101989866">
          <w:marLeft w:val="456"/>
          <w:marRight w:val="90"/>
          <w:marTop w:val="0"/>
          <w:marBottom w:val="0"/>
          <w:divBdr>
            <w:top w:val="none" w:sz="0" w:space="0" w:color="auto"/>
            <w:left w:val="none" w:sz="0" w:space="0" w:color="auto"/>
            <w:bottom w:val="none" w:sz="0" w:space="0" w:color="auto"/>
            <w:right w:val="none" w:sz="0" w:space="0" w:color="auto"/>
          </w:divBdr>
        </w:div>
        <w:div w:id="1141001442">
          <w:marLeft w:val="456"/>
          <w:marRight w:val="90"/>
          <w:marTop w:val="0"/>
          <w:marBottom w:val="0"/>
          <w:divBdr>
            <w:top w:val="none" w:sz="0" w:space="0" w:color="auto"/>
            <w:left w:val="none" w:sz="0" w:space="0" w:color="auto"/>
            <w:bottom w:val="none" w:sz="0" w:space="0" w:color="auto"/>
            <w:right w:val="none" w:sz="0" w:space="0" w:color="auto"/>
          </w:divBdr>
        </w:div>
        <w:div w:id="1233589090">
          <w:marLeft w:val="456"/>
          <w:marRight w:val="90"/>
          <w:marTop w:val="0"/>
          <w:marBottom w:val="0"/>
          <w:divBdr>
            <w:top w:val="none" w:sz="0" w:space="0" w:color="auto"/>
            <w:left w:val="none" w:sz="0" w:space="0" w:color="auto"/>
            <w:bottom w:val="none" w:sz="0" w:space="0" w:color="auto"/>
            <w:right w:val="none" w:sz="0" w:space="0" w:color="auto"/>
          </w:divBdr>
        </w:div>
        <w:div w:id="1582176793">
          <w:marLeft w:val="456"/>
          <w:marRight w:val="90"/>
          <w:marTop w:val="0"/>
          <w:marBottom w:val="0"/>
          <w:divBdr>
            <w:top w:val="none" w:sz="0" w:space="0" w:color="auto"/>
            <w:left w:val="none" w:sz="0" w:space="0" w:color="auto"/>
            <w:bottom w:val="none" w:sz="0" w:space="0" w:color="auto"/>
            <w:right w:val="none" w:sz="0" w:space="0" w:color="auto"/>
          </w:divBdr>
        </w:div>
        <w:div w:id="1601375163">
          <w:marLeft w:val="456"/>
          <w:marRight w:val="90"/>
          <w:marTop w:val="0"/>
          <w:marBottom w:val="0"/>
          <w:divBdr>
            <w:top w:val="none" w:sz="0" w:space="0" w:color="auto"/>
            <w:left w:val="none" w:sz="0" w:space="0" w:color="auto"/>
            <w:bottom w:val="none" w:sz="0" w:space="0" w:color="auto"/>
            <w:right w:val="none" w:sz="0" w:space="0" w:color="auto"/>
          </w:divBdr>
        </w:div>
        <w:div w:id="1951858696">
          <w:marLeft w:val="456"/>
          <w:marRight w:val="90"/>
          <w:marTop w:val="0"/>
          <w:marBottom w:val="0"/>
          <w:divBdr>
            <w:top w:val="none" w:sz="0" w:space="0" w:color="auto"/>
            <w:left w:val="none" w:sz="0" w:space="0" w:color="auto"/>
            <w:bottom w:val="none" w:sz="0" w:space="0" w:color="auto"/>
            <w:right w:val="none" w:sz="0" w:space="0" w:color="auto"/>
          </w:divBdr>
        </w:div>
        <w:div w:id="2060590895">
          <w:marLeft w:val="456"/>
          <w:marRight w:val="90"/>
          <w:marTop w:val="0"/>
          <w:marBottom w:val="0"/>
          <w:divBdr>
            <w:top w:val="none" w:sz="0" w:space="0" w:color="auto"/>
            <w:left w:val="none" w:sz="0" w:space="0" w:color="auto"/>
            <w:bottom w:val="none" w:sz="0" w:space="0" w:color="auto"/>
            <w:right w:val="none" w:sz="0" w:space="0" w:color="auto"/>
          </w:divBdr>
        </w:div>
        <w:div w:id="2103597495">
          <w:marLeft w:val="456"/>
          <w:marRight w:val="90"/>
          <w:marTop w:val="0"/>
          <w:marBottom w:val="0"/>
          <w:divBdr>
            <w:top w:val="none" w:sz="0" w:space="0" w:color="auto"/>
            <w:left w:val="none" w:sz="0" w:space="0" w:color="auto"/>
            <w:bottom w:val="none" w:sz="0" w:space="0" w:color="auto"/>
            <w:right w:val="none" w:sz="0" w:space="0" w:color="auto"/>
          </w:divBdr>
        </w:div>
        <w:div w:id="2120176715">
          <w:marLeft w:val="456"/>
          <w:marRight w:val="90"/>
          <w:marTop w:val="0"/>
          <w:marBottom w:val="0"/>
          <w:divBdr>
            <w:top w:val="none" w:sz="0" w:space="0" w:color="auto"/>
            <w:left w:val="none" w:sz="0" w:space="0" w:color="auto"/>
            <w:bottom w:val="none" w:sz="0" w:space="0" w:color="auto"/>
            <w:right w:val="none" w:sz="0" w:space="0" w:color="auto"/>
          </w:divBdr>
        </w:div>
      </w:divsChild>
    </w:div>
    <w:div w:id="353894763">
      <w:bodyDiv w:val="1"/>
      <w:marLeft w:val="0"/>
      <w:marRight w:val="0"/>
      <w:marTop w:val="0"/>
      <w:marBottom w:val="0"/>
      <w:divBdr>
        <w:top w:val="none" w:sz="0" w:space="0" w:color="auto"/>
        <w:left w:val="none" w:sz="0" w:space="0" w:color="auto"/>
        <w:bottom w:val="none" w:sz="0" w:space="0" w:color="auto"/>
        <w:right w:val="none" w:sz="0" w:space="0" w:color="auto"/>
      </w:divBdr>
    </w:div>
    <w:div w:id="1518883765">
      <w:bodyDiv w:val="1"/>
      <w:marLeft w:val="0"/>
      <w:marRight w:val="0"/>
      <w:marTop w:val="0"/>
      <w:marBottom w:val="0"/>
      <w:divBdr>
        <w:top w:val="none" w:sz="0" w:space="0" w:color="auto"/>
        <w:left w:val="none" w:sz="0" w:space="0" w:color="auto"/>
        <w:bottom w:val="none" w:sz="0" w:space="0" w:color="auto"/>
        <w:right w:val="none" w:sz="0" w:space="0" w:color="auto"/>
      </w:divBdr>
    </w:div>
    <w:div w:id="1559239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DbQF1ZEDEJQtKTt5mfMz1Prp/g==">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</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EA70DA0-19B5-4D9D-9B2A-690C7DB23AB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8573AB-E571-4A75-8E8D-28F1EC3A5EB6}">
  <ds:schemaRefs>
    <ds:schemaRef ds:uri="http://schemas.microsoft.com/sharepoint/v3/contenttype/forms"/>
  </ds:schemaRefs>
</ds:datastoreItem>
</file>

<file path=customXml/itemProps4.xml><?xml version="1.0" encoding="utf-8"?>
<ds:datastoreItem xmlns:ds="http://schemas.openxmlformats.org/officeDocument/2006/customXml" ds:itemID="{0ADE95C4-1B42-4D2F-BD94-BA4479AB3A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353DAD0-D8B0-4642-96C5-A4047C925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3148</Words>
  <Characters>17947</Characters>
  <Application>Microsoft Office Word</Application>
  <DocSecurity>4</DocSecurity>
  <Lines>149</Lines>
  <Paragraphs>42</Paragraphs>
  <ScaleCrop>false</ScaleCrop>
  <Company/>
  <LinksUpToDate>false</LinksUpToDate>
  <CharactersWithSpaces>21053</CharactersWithSpaces>
  <SharedDoc>false</SharedDoc>
  <HLinks>
    <vt:vector size="12" baseType="variant">
      <vt:variant>
        <vt:i4>6946844</vt:i4>
      </vt:variant>
      <vt:variant>
        <vt:i4>3</vt:i4>
      </vt:variant>
      <vt:variant>
        <vt:i4>0</vt:i4>
      </vt:variant>
      <vt:variant>
        <vt:i4>5</vt:i4>
      </vt:variant>
      <vt:variant>
        <vt:lpwstr>mailto:argyris.stringaris@nih.gov</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Dunn, Julia (NIH/NIMH) [F]</cp:lastModifiedBy>
  <cp:revision>252</cp:revision>
  <dcterms:created xsi:type="dcterms:W3CDTF">2020-04-02T18:49:00Z</dcterms:created>
  <dcterms:modified xsi:type="dcterms:W3CDTF">2020-04-09T23:35:00Z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