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4" w14:textId="5F33201E" w:rsidR="002E3051" w:rsidRDefault="007B17A6" w:rsidP="003B6BFA">
      <w:pPr>
        <w:jc w:val="center"/>
        <w:rPr>
          <w:rFonts w:ascii="Arial" w:eastAsia="Arial" w:hAnsi="Arial" w:cs="Arial"/>
          <w:i/>
          <w:sz w:val="36"/>
          <w:szCs w:val="36"/>
        </w:rPr>
      </w:pPr>
      <w:r>
        <w:rPr>
          <w:rFonts w:ascii="Arial" w:eastAsia="Arial" w:hAnsi="Arial" w:cs="Arial"/>
          <w:color w:val="0000FF"/>
          <w:sz w:val="36"/>
          <w:szCs w:val="36"/>
        </w:rPr>
        <w:t xml:space="preserve">The </w:t>
      </w:r>
      <w:proofErr w:type="spellStart"/>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proofErr w:type="spellEnd"/>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0" w:author="Dunn, Julia (NIH/NIMH) [F]" w:date="2020-04-06T17:39:00Z">
        <w:r w:rsidR="00247CF7">
          <w:rPr>
            <w:rFonts w:ascii="Arial" w:eastAsia="Arial" w:hAnsi="Arial" w:cs="Arial"/>
            <w:color w:val="0000FF"/>
            <w:sz w:val="36"/>
            <w:szCs w:val="36"/>
          </w:rPr>
          <w:t>3</w:t>
        </w:r>
      </w:ins>
      <w:del w:id="1" w:author="Dunn, Julia (NIH/NIMH) [F]" w:date="2020-04-06T17:39:00Z">
        <w:r w:rsidR="00151C3F" w:rsidDel="00247CF7">
          <w:rPr>
            <w:rFonts w:ascii="Arial" w:eastAsia="Arial" w:hAnsi="Arial" w:cs="Arial"/>
            <w:color w:val="0000FF"/>
            <w:sz w:val="36"/>
            <w:szCs w:val="36"/>
          </w:rPr>
          <w:delText>2</w:delText>
        </w:r>
      </w:del>
      <w:r>
        <w:rPr>
          <w:rFonts w:ascii="Arial" w:eastAsia="Arial" w:hAnsi="Arial" w:cs="Arial"/>
          <w:color w:val="0000FF"/>
          <w:sz w:val="36"/>
          <w:szCs w:val="36"/>
        </w:rPr>
        <w:t xml:space="preserve"> </w:t>
      </w:r>
      <w:r>
        <w:rPr>
          <w:rFonts w:ascii="Arial" w:eastAsia="Arial" w:hAnsi="Arial" w:cs="Arial"/>
          <w:i/>
          <w:sz w:val="36"/>
          <w:szCs w:val="36"/>
        </w:rPr>
        <w:t>Youth Self-Report</w:t>
      </w:r>
      <w:r w:rsidR="00370AAB">
        <w:rPr>
          <w:rFonts w:ascii="Arial" w:eastAsia="Arial" w:hAnsi="Arial" w:cs="Arial"/>
          <w:i/>
          <w:sz w:val="36"/>
          <w:szCs w:val="36"/>
        </w:rPr>
        <w:t xml:space="preserve"> Baseline</w:t>
      </w:r>
      <w:r>
        <w:rPr>
          <w:rFonts w:ascii="Arial" w:eastAsia="Arial" w:hAnsi="Arial" w:cs="Arial"/>
          <w:i/>
          <w:sz w:val="36"/>
          <w:szCs w:val="36"/>
        </w:rPr>
        <w:t xml:space="preserve"> Form</w:t>
      </w:r>
    </w:p>
    <w:p w14:paraId="00000005" w14:textId="77777777" w:rsidR="002E3051" w:rsidRDefault="002E3051">
      <w:pPr>
        <w:rPr>
          <w:rFonts w:ascii="Arial" w:eastAsia="Arial" w:hAnsi="Arial" w:cs="Arial"/>
          <w:sz w:val="28"/>
          <w:szCs w:val="28"/>
        </w:rPr>
      </w:pPr>
    </w:p>
    <w:p w14:paraId="00000006" w14:textId="77777777" w:rsidR="002E3051" w:rsidRDefault="002E3051">
      <w:pPr>
        <w:rPr>
          <w:rFonts w:ascii="Arial" w:eastAsia="Arial" w:hAnsi="Arial" w:cs="Arial"/>
          <w:sz w:val="28"/>
          <w:szCs w:val="28"/>
        </w:rPr>
      </w:pPr>
    </w:p>
    <w:p w14:paraId="00000007" w14:textId="77777777" w:rsidR="002E3051" w:rsidRDefault="007B17A6">
      <w:pPr>
        <w:rPr>
          <w:rFonts w:ascii="Arial" w:eastAsia="Arial" w:hAnsi="Arial" w:cs="Arial"/>
          <w:sz w:val="22"/>
          <w:szCs w:val="22"/>
        </w:rPr>
      </w:pPr>
      <w:r>
        <w:rPr>
          <w:rFonts w:ascii="Arial" w:eastAsia="Arial" w:hAnsi="Arial" w:cs="Arial"/>
          <w:b/>
          <w:sz w:val="22"/>
          <w:szCs w:val="22"/>
        </w:rPr>
        <w:t>Attribution License:</w:t>
      </w:r>
      <w:r>
        <w:rPr>
          <w:rFonts w:ascii="Arial" w:eastAsia="Arial" w:hAnsi="Arial" w:cs="Arial"/>
          <w:sz w:val="22"/>
          <w:szCs w:val="22"/>
        </w:rPr>
        <w:t xml:space="preserve"> CC-BY-4.0 (</w:t>
      </w:r>
      <w:hyperlink r:id="rId12">
        <w:r>
          <w:rPr>
            <w:rFonts w:ascii="Arial" w:eastAsia="Arial" w:hAnsi="Arial" w:cs="Arial"/>
            <w:sz w:val="22"/>
            <w:szCs w:val="22"/>
            <w:u w:val="single"/>
          </w:rPr>
          <w:t>https://creativecommons.org/licenses/by/4.0/</w:t>
        </w:r>
      </w:hyperlink>
      <w:r>
        <w:rPr>
          <w:rFonts w:ascii="Arial" w:eastAsia="Arial" w:hAnsi="Arial" w:cs="Arial"/>
          <w:sz w:val="22"/>
          <w:szCs w:val="22"/>
        </w:rPr>
        <w:t>)</w:t>
      </w:r>
    </w:p>
    <w:p w14:paraId="00000008" w14:textId="77777777" w:rsidR="002E3051" w:rsidRDefault="002E3051">
      <w:pPr>
        <w:rPr>
          <w:rFonts w:ascii="Arial" w:eastAsia="Arial" w:hAnsi="Arial" w:cs="Arial"/>
          <w:sz w:val="22"/>
          <w:szCs w:val="22"/>
        </w:rPr>
      </w:pPr>
    </w:p>
    <w:p w14:paraId="00000009" w14:textId="77777777" w:rsidR="002E3051" w:rsidRDefault="007B17A6" w:rsidP="00271A51">
      <w:pPr>
        <w:jc w:val="both"/>
        <w:rPr>
          <w:rFonts w:ascii="Arial" w:eastAsia="Arial" w:hAnsi="Arial" w:cs="Arial"/>
          <w:sz w:val="22"/>
          <w:szCs w:val="22"/>
        </w:rPr>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0000000A"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0B"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Content contributors and consultants:</w:t>
      </w:r>
      <w:r>
        <w:rPr>
          <w:rFonts w:ascii="Arial" w:eastAsia="Arial" w:hAnsi="Arial" w:cs="Arial"/>
          <w:sz w:val="22"/>
          <w:szCs w:val="22"/>
        </w:rPr>
        <w:t xml:space="preserve"> Evelyn </w:t>
      </w:r>
      <w:proofErr w:type="spellStart"/>
      <w:r>
        <w:rPr>
          <w:rFonts w:ascii="Arial" w:eastAsia="Arial" w:hAnsi="Arial" w:cs="Arial"/>
          <w:sz w:val="22"/>
          <w:szCs w:val="22"/>
        </w:rPr>
        <w:t>Bromet</w:t>
      </w:r>
      <w:proofErr w:type="spellEnd"/>
      <w:r>
        <w:rPr>
          <w:rFonts w:ascii="Arial" w:eastAsia="Arial" w:hAnsi="Arial" w:cs="Arial"/>
          <w:sz w:val="22"/>
          <w:szCs w:val="22"/>
        </w:rPr>
        <w:t xml:space="preserve">, Stan </w:t>
      </w:r>
      <w:proofErr w:type="spellStart"/>
      <w:r>
        <w:rPr>
          <w:rFonts w:ascii="Arial" w:eastAsia="Arial" w:hAnsi="Arial" w:cs="Arial"/>
          <w:sz w:val="22"/>
          <w:szCs w:val="22"/>
        </w:rPr>
        <w:t>Colcombe</w:t>
      </w:r>
      <w:proofErr w:type="spellEnd"/>
      <w:r>
        <w:rPr>
          <w:rFonts w:ascii="Arial" w:eastAsia="Arial" w:hAnsi="Arial" w:cs="Arial"/>
          <w:sz w:val="22"/>
          <w:szCs w:val="22"/>
        </w:rPr>
        <w:t xml:space="preserve">, Kathy Georgiadis, Dan Klein, Giovanni </w:t>
      </w:r>
      <w:proofErr w:type="spellStart"/>
      <w:r>
        <w:rPr>
          <w:rFonts w:ascii="Arial" w:eastAsia="Arial" w:hAnsi="Arial" w:cs="Arial"/>
          <w:sz w:val="22"/>
          <w:szCs w:val="22"/>
        </w:rPr>
        <w:t>Salum</w:t>
      </w:r>
      <w:proofErr w:type="spellEnd"/>
    </w:p>
    <w:p w14:paraId="0000000C" w14:textId="77777777" w:rsidR="002E3051" w:rsidRDefault="002E3051" w:rsidP="00271A51">
      <w:pPr>
        <w:jc w:val="both"/>
        <w:rPr>
          <w:rFonts w:ascii="Arial" w:eastAsia="Arial" w:hAnsi="Arial" w:cs="Arial"/>
          <w:sz w:val="22"/>
          <w:szCs w:val="22"/>
        </w:rPr>
      </w:pPr>
    </w:p>
    <w:p w14:paraId="0000000D" w14:textId="77777777" w:rsidR="002E3051" w:rsidRDefault="007B17A6" w:rsidP="00443777">
      <w:pPr>
        <w:rPr>
          <w:rFonts w:ascii="Arial" w:eastAsia="Arial" w:hAnsi="Arial" w:cs="Arial"/>
          <w:sz w:val="22"/>
          <w:szCs w:val="22"/>
        </w:rPr>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000000E" w14:textId="77777777" w:rsidR="002E3051" w:rsidRDefault="002E3051" w:rsidP="00271A51">
      <w:pPr>
        <w:jc w:val="both"/>
        <w:rPr>
          <w:rFonts w:ascii="Arial" w:eastAsia="Arial" w:hAnsi="Arial" w:cs="Arial"/>
          <w:sz w:val="22"/>
          <w:szCs w:val="22"/>
        </w:rPr>
      </w:pPr>
    </w:p>
    <w:p w14:paraId="0000000F" w14:textId="77777777" w:rsidR="002E3051" w:rsidRDefault="007B17A6" w:rsidP="00271A51">
      <w:pPr>
        <w:jc w:val="both"/>
        <w:rPr>
          <w:rFonts w:ascii="Arial" w:eastAsia="Arial" w:hAnsi="Arial" w:cs="Arial"/>
          <w:sz w:val="22"/>
          <w:szCs w:val="22"/>
        </w:rPr>
      </w:pPr>
      <w:r>
        <w:rPr>
          <w:rFonts w:ascii="Arial" w:eastAsia="Arial" w:hAnsi="Arial" w:cs="Arial"/>
          <w:b/>
          <w:sz w:val="22"/>
          <w:szCs w:val="22"/>
        </w:rPr>
        <w:t>Technical and Editing Support:</w:t>
      </w:r>
      <w:r>
        <w:rPr>
          <w:rFonts w:ascii="Arial" w:eastAsia="Arial" w:hAnsi="Arial" w:cs="Arial"/>
          <w:sz w:val="22"/>
          <w:szCs w:val="22"/>
        </w:rPr>
        <w:t xml:space="preserve"> Irene </w:t>
      </w:r>
      <w:proofErr w:type="spellStart"/>
      <w:r>
        <w:rPr>
          <w:rFonts w:ascii="Arial" w:eastAsia="Arial" w:hAnsi="Arial" w:cs="Arial"/>
          <w:sz w:val="22"/>
          <w:szCs w:val="22"/>
        </w:rPr>
        <w:t>Droney</w:t>
      </w:r>
      <w:proofErr w:type="spellEnd"/>
      <w:r>
        <w:rPr>
          <w:rFonts w:ascii="Arial" w:eastAsia="Arial" w:hAnsi="Arial" w:cs="Arial"/>
          <w:sz w:val="22"/>
          <w:szCs w:val="22"/>
        </w:rPr>
        <w:t xml:space="preserve">, Beth Foote, </w:t>
      </w:r>
      <w:proofErr w:type="spellStart"/>
      <w:r>
        <w:rPr>
          <w:rFonts w:ascii="Arial" w:eastAsia="Arial" w:hAnsi="Arial" w:cs="Arial"/>
          <w:sz w:val="22"/>
          <w:szCs w:val="22"/>
        </w:rPr>
        <w:t>Jianping</w:t>
      </w:r>
      <w:proofErr w:type="spellEnd"/>
      <w:r>
        <w:rPr>
          <w:rFonts w:ascii="Arial" w:eastAsia="Arial" w:hAnsi="Arial" w:cs="Arial"/>
          <w:sz w:val="22"/>
          <w:szCs w:val="22"/>
        </w:rPr>
        <w:t xml:space="preserve"> He, Georgia O’ Callaghan, Judith Milham, Courtney Quick, Diana Paksarian, Kayla Sirois </w:t>
      </w:r>
    </w:p>
    <w:p w14:paraId="00000010" w14:textId="77777777" w:rsidR="002E3051" w:rsidRDefault="007B17A6" w:rsidP="00271A51">
      <w:pPr>
        <w:jc w:val="both"/>
        <w:rPr>
          <w:rFonts w:ascii="Arial" w:eastAsia="Arial" w:hAnsi="Arial" w:cs="Arial"/>
          <w:sz w:val="22"/>
          <w:szCs w:val="22"/>
        </w:rPr>
      </w:pPr>
      <w:r>
        <w:rPr>
          <w:rFonts w:ascii="Arial" w:eastAsia="Arial" w:hAnsi="Arial" w:cs="Arial"/>
          <w:sz w:val="22"/>
          <w:szCs w:val="22"/>
        </w:rPr>
        <w:t xml:space="preserve">  </w:t>
      </w:r>
    </w:p>
    <w:p w14:paraId="00000011" w14:textId="3520EB68" w:rsidR="002E3051" w:rsidRDefault="007B17A6" w:rsidP="00271A51">
      <w:pPr>
        <w:jc w:val="both"/>
        <w:rPr>
          <w:rFonts w:ascii="Arial" w:eastAsia="Arial" w:hAnsi="Arial" w:cs="Arial"/>
          <w:sz w:val="22"/>
          <w:szCs w:val="22"/>
        </w:rPr>
      </w:pPr>
      <w:r>
        <w:rPr>
          <w:rFonts w:ascii="Arial" w:eastAsia="Arial" w:hAnsi="Arial" w:cs="Arial"/>
          <w:sz w:val="22"/>
          <w:szCs w:val="22"/>
        </w:rPr>
        <w:t>Our team encourages advance</w:t>
      </w:r>
      <w:r w:rsidR="00271A51">
        <w:rPr>
          <w:rFonts w:ascii="Arial" w:eastAsia="Arial" w:hAnsi="Arial" w:cs="Arial"/>
          <w:sz w:val="22"/>
          <w:szCs w:val="22"/>
        </w:rPr>
        <w:t>d</w:t>
      </w:r>
      <w:r>
        <w:rPr>
          <w:rFonts w:ascii="Arial" w:eastAsia="Arial" w:hAnsi="Arial" w:cs="Arial"/>
          <w:sz w:val="22"/>
          <w:szCs w:val="22"/>
        </w:rPr>
        <w:t xml:space="preserve">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hyperlink r:id="rId13">
        <w:r>
          <w:rPr>
            <w:rFonts w:ascii="Arial" w:eastAsia="Arial" w:hAnsi="Arial" w:cs="Arial"/>
            <w:sz w:val="22"/>
            <w:szCs w:val="22"/>
            <w:u w:val="single"/>
          </w:rPr>
          <w:t>argyris.stringaris@nih.gov</w:t>
        </w:r>
      </w:hyperlink>
      <w:r>
        <w:rPr>
          <w:rFonts w:ascii="Arial" w:eastAsia="Arial" w:hAnsi="Arial" w:cs="Arial"/>
          <w:sz w:val="22"/>
          <w:szCs w:val="22"/>
        </w:rPr>
        <w:t>).</w:t>
      </w:r>
    </w:p>
    <w:p w14:paraId="00000012" w14:textId="77777777" w:rsidR="002E3051" w:rsidRDefault="007B17A6" w:rsidP="00271A51">
      <w:pPr>
        <w:jc w:val="both"/>
        <w:rPr>
          <w:sz w:val="40"/>
          <w:szCs w:val="40"/>
        </w:rPr>
      </w:pPr>
      <w:r>
        <w:br w:type="page"/>
      </w:r>
    </w:p>
    <w:p w14:paraId="00000013" w14:textId="6A58B054" w:rsidR="002E3051" w:rsidRDefault="007B17A6">
      <w:pPr>
        <w:spacing w:before="164"/>
        <w:ind w:right="604"/>
        <w:rPr>
          <w:rFonts w:ascii="Arial" w:eastAsia="Arial" w:hAnsi="Arial" w:cs="Arial"/>
          <w:sz w:val="22"/>
          <w:szCs w:val="22"/>
        </w:rPr>
      </w:pPr>
      <w:r>
        <w:rPr>
          <w:rFonts w:ascii="Arial" w:eastAsia="Arial" w:hAnsi="Arial" w:cs="Arial"/>
          <w:b/>
          <w:sz w:val="22"/>
          <w:szCs w:val="22"/>
        </w:rPr>
        <w:lastRenderedPageBreak/>
        <w:t>Identification Number:</w:t>
      </w:r>
    </w:p>
    <w:p w14:paraId="00000014" w14:textId="4EC58BFA"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Country: </w:t>
      </w:r>
    </w:p>
    <w:p w14:paraId="00000015" w14:textId="01262F6C" w:rsidR="002E3051" w:rsidRDefault="007B17A6" w:rsidP="008C081C">
      <w:pPr>
        <w:spacing w:before="164"/>
        <w:ind w:right="604"/>
        <w:rPr>
          <w:rFonts w:ascii="Arial" w:eastAsia="Arial" w:hAnsi="Arial" w:cs="Arial"/>
          <w:b/>
          <w:sz w:val="22"/>
          <w:szCs w:val="22"/>
        </w:rPr>
      </w:pPr>
      <w:r>
        <w:rPr>
          <w:rFonts w:ascii="Arial" w:eastAsia="Arial" w:hAnsi="Arial" w:cs="Arial"/>
          <w:b/>
          <w:sz w:val="22"/>
          <w:szCs w:val="22"/>
        </w:rPr>
        <w:t xml:space="preserve">State/Providence/Region: </w:t>
      </w:r>
    </w:p>
    <w:p w14:paraId="00000016" w14:textId="253E8990" w:rsidR="002E3051" w:rsidRDefault="007B17A6">
      <w:pPr>
        <w:spacing w:before="240" w:after="240"/>
        <w:rPr>
          <w:rFonts w:ascii="Arial" w:eastAsia="Arial" w:hAnsi="Arial" w:cs="Arial"/>
          <w:b/>
          <w:sz w:val="22"/>
          <w:szCs w:val="22"/>
        </w:rPr>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00000017" w14:textId="77777777" w:rsidR="002E3051" w:rsidRDefault="002E3051">
      <w:pPr>
        <w:spacing w:before="164"/>
        <w:ind w:right="604"/>
        <w:rPr>
          <w:rFonts w:ascii="Arial" w:eastAsia="Arial" w:hAnsi="Arial" w:cs="Arial"/>
          <w:sz w:val="22"/>
          <w:szCs w:val="22"/>
        </w:rPr>
      </w:pPr>
    </w:p>
    <w:p w14:paraId="59DB8F0F" w14:textId="11B25CD7" w:rsidR="00CE050C" w:rsidRPr="00370AAB" w:rsidRDefault="007B17A6" w:rsidP="00370AAB">
      <w:pPr>
        <w:pStyle w:val="Heading2"/>
        <w:rPr>
          <w:rFonts w:eastAsia="Arial"/>
          <w:sz w:val="28"/>
          <w:szCs w:val="28"/>
        </w:rPr>
      </w:pPr>
      <w:r w:rsidRPr="00370AAB">
        <w:rPr>
          <w:rFonts w:ascii="Arial" w:hAnsi="Arial" w:cs="Arial"/>
          <w:sz w:val="28"/>
          <w:szCs w:val="28"/>
        </w:rPr>
        <w:t>BACKGROUND</w:t>
      </w:r>
    </w:p>
    <w:p w14:paraId="4A511B9D" w14:textId="012BD1FF" w:rsidR="00CE050C" w:rsidRDefault="00CE050C" w:rsidP="00CE050C">
      <w:pPr>
        <w:spacing w:before="164"/>
        <w:ind w:right="604"/>
        <w:rPr>
          <w:rFonts w:ascii="Arial" w:eastAsia="Arial" w:hAnsi="Arial" w:cs="Arial"/>
          <w:sz w:val="22"/>
          <w:szCs w:val="22"/>
        </w:rPr>
      </w:pPr>
      <w:r>
        <w:rPr>
          <w:rFonts w:ascii="Arial" w:eastAsia="Arial" w:hAnsi="Arial" w:cs="Arial"/>
          <w:b/>
          <w:sz w:val="22"/>
          <w:szCs w:val="22"/>
        </w:rPr>
        <w:t xml:space="preserve">First, before we get started with the main questions, we would like to obtain some background information about </w:t>
      </w:r>
      <w:r w:rsidR="009E270C">
        <w:rPr>
          <w:rFonts w:ascii="Arial" w:eastAsia="Arial" w:hAnsi="Arial" w:cs="Arial"/>
          <w:b/>
          <w:sz w:val="22"/>
          <w:szCs w:val="22"/>
        </w:rPr>
        <w:t>you</w:t>
      </w:r>
      <w:r>
        <w:rPr>
          <w:rFonts w:ascii="Arial" w:eastAsia="Arial" w:hAnsi="Arial" w:cs="Arial"/>
          <w:b/>
          <w:sz w:val="22"/>
          <w:szCs w:val="22"/>
        </w:rPr>
        <w:t>.</w:t>
      </w:r>
    </w:p>
    <w:p w14:paraId="249D34BF" w14:textId="0923CCA0" w:rsidR="00CE050C" w:rsidRDefault="00CE050C" w:rsidP="00CE050C">
      <w:pPr>
        <w:numPr>
          <w:ilvl w:val="0"/>
          <w:numId w:val="8"/>
        </w:numPr>
        <w:spacing w:before="240"/>
        <w:rPr>
          <w:sz w:val="22"/>
          <w:szCs w:val="22"/>
        </w:rPr>
      </w:pPr>
      <w:r>
        <w:rPr>
          <w:rFonts w:ascii="Arial" w:eastAsia="Arial" w:hAnsi="Arial" w:cs="Arial"/>
          <w:b/>
          <w:sz w:val="22"/>
          <w:szCs w:val="22"/>
        </w:rPr>
        <w:t xml:space="preserve">Please specify your sex: </w:t>
      </w:r>
    </w:p>
    <w:p w14:paraId="3DFD4DA4"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Male</w:t>
      </w:r>
    </w:p>
    <w:p w14:paraId="399866A5"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Female</w:t>
      </w:r>
    </w:p>
    <w:p w14:paraId="26A68828" w14:textId="77777777" w:rsidR="00CE050C" w:rsidRDefault="00CE050C" w:rsidP="00CE050C">
      <w:pPr>
        <w:numPr>
          <w:ilvl w:val="1"/>
          <w:numId w:val="8"/>
        </w:numPr>
        <w:rPr>
          <w:rFonts w:ascii="Arial" w:eastAsia="Arial" w:hAnsi="Arial" w:cs="Arial"/>
          <w:sz w:val="22"/>
          <w:szCs w:val="22"/>
        </w:rPr>
      </w:pPr>
      <w:r>
        <w:rPr>
          <w:rFonts w:ascii="Arial" w:eastAsia="Arial" w:hAnsi="Arial" w:cs="Arial"/>
          <w:sz w:val="22"/>
          <w:szCs w:val="22"/>
        </w:rPr>
        <w:t>Other ____</w:t>
      </w:r>
    </w:p>
    <w:p w14:paraId="5DC2338E" w14:textId="77777777" w:rsidR="00CE050C" w:rsidRDefault="00CE050C" w:rsidP="00CE050C">
      <w:pPr>
        <w:pBdr>
          <w:top w:val="nil"/>
          <w:left w:val="nil"/>
          <w:bottom w:val="nil"/>
          <w:right w:val="nil"/>
          <w:between w:val="nil"/>
        </w:pBdr>
        <w:ind w:left="720"/>
        <w:rPr>
          <w:rFonts w:ascii="Arial" w:eastAsia="Arial" w:hAnsi="Arial" w:cs="Arial"/>
          <w:sz w:val="22"/>
          <w:szCs w:val="22"/>
        </w:rPr>
      </w:pPr>
    </w:p>
    <w:p w14:paraId="06FF38BF" w14:textId="279BA0BE" w:rsidR="00893D3A" w:rsidRPr="00724B1A" w:rsidRDefault="00893D3A" w:rsidP="00893D3A">
      <w:pPr>
        <w:numPr>
          <w:ilvl w:val="0"/>
          <w:numId w:val="8"/>
        </w:numPr>
        <w:pBdr>
          <w:top w:val="nil"/>
          <w:left w:val="nil"/>
          <w:bottom w:val="nil"/>
          <w:right w:val="nil"/>
          <w:between w:val="nil"/>
        </w:pBdr>
        <w:rPr>
          <w:rFonts w:ascii="Arial" w:eastAsia="Arial" w:hAnsi="Arial" w:cs="Arial"/>
          <w:b/>
          <w:sz w:val="22"/>
          <w:szCs w:val="22"/>
        </w:rPr>
      </w:pPr>
      <w:r w:rsidRPr="00687F4A">
        <w:rPr>
          <w:rFonts w:ascii="Arial" w:eastAsia="Arial" w:hAnsi="Arial" w:cs="Arial"/>
          <w:b/>
          <w:sz w:val="22"/>
          <w:szCs w:val="22"/>
        </w:rPr>
        <w:t xml:space="preserve">Thinking about what you know of your family history, which of the following best describes the geographic regions </w:t>
      </w:r>
      <w:ins w:id="2" w:author="Dunn, Julia (NIH/NIMH) [F]" w:date="2020-04-06T17:40:00Z">
        <w:r w:rsidR="002F329A">
          <w:rPr>
            <w:rFonts w:ascii="Arial" w:eastAsia="Arial" w:hAnsi="Arial" w:cs="Arial"/>
            <w:b/>
            <w:sz w:val="22"/>
            <w:szCs w:val="22"/>
          </w:rPr>
          <w:t xml:space="preserve">from </w:t>
        </w:r>
      </w:ins>
      <w:r w:rsidRPr="00687F4A">
        <w:rPr>
          <w:rFonts w:ascii="Arial" w:eastAsia="Arial" w:hAnsi="Arial" w:cs="Arial"/>
          <w:b/>
          <w:sz w:val="22"/>
          <w:szCs w:val="22"/>
        </w:rPr>
        <w:t>where your ancestors (i.e. your great-great-grandparents) c</w:t>
      </w:r>
      <w:ins w:id="3" w:author="Dunn, Julia (NIH/NIMH) [F]" w:date="2020-04-06T17:40:00Z">
        <w:r w:rsidR="002F329A">
          <w:rPr>
            <w:rFonts w:ascii="Arial" w:eastAsia="Arial" w:hAnsi="Arial" w:cs="Arial"/>
            <w:b/>
            <w:sz w:val="22"/>
            <w:szCs w:val="22"/>
          </w:rPr>
          <w:t>a</w:t>
        </w:r>
      </w:ins>
      <w:del w:id="4" w:author="Dunn, Julia (NIH/NIMH) [F]" w:date="2020-04-06T17:40:00Z">
        <w:r w:rsidRPr="00687F4A" w:rsidDel="002F329A">
          <w:rPr>
            <w:rFonts w:ascii="Arial" w:eastAsia="Arial" w:hAnsi="Arial" w:cs="Arial"/>
            <w:b/>
            <w:sz w:val="22"/>
            <w:szCs w:val="22"/>
          </w:rPr>
          <w:delText>o</w:delText>
        </w:r>
      </w:del>
      <w:r w:rsidRPr="00687F4A">
        <w:rPr>
          <w:rFonts w:ascii="Arial" w:eastAsia="Arial" w:hAnsi="Arial" w:cs="Arial"/>
          <w:b/>
          <w:sz w:val="22"/>
          <w:szCs w:val="22"/>
        </w:rPr>
        <w:t>me</w:t>
      </w:r>
      <w:del w:id="5" w:author="Dunn, Julia (NIH/NIMH) [F]" w:date="2020-04-06T17:40:00Z">
        <w:r w:rsidRPr="00687F4A" w:rsidDel="002F329A">
          <w:rPr>
            <w:rFonts w:ascii="Arial" w:eastAsia="Arial" w:hAnsi="Arial" w:cs="Arial"/>
            <w:b/>
            <w:sz w:val="22"/>
            <w:szCs w:val="22"/>
          </w:rPr>
          <w:delText xml:space="preserve"> from</w:delText>
        </w:r>
      </w:del>
      <w:r w:rsidRPr="00687F4A">
        <w:rPr>
          <w:rFonts w:ascii="Arial" w:eastAsia="Arial" w:hAnsi="Arial" w:cs="Arial"/>
          <w:b/>
          <w:sz w:val="22"/>
          <w:szCs w:val="22"/>
        </w:rPr>
        <w:t>?</w:t>
      </w:r>
      <w:r>
        <w:rPr>
          <w:rFonts w:ascii="Arial" w:eastAsia="Arial" w:hAnsi="Arial" w:cs="Arial"/>
          <w:b/>
          <w:sz w:val="22"/>
          <w:szCs w:val="22"/>
        </w:rPr>
        <w:t xml:space="preserve"> </w:t>
      </w:r>
      <w:r w:rsidRPr="00687F4A">
        <w:rPr>
          <w:rFonts w:ascii="Arial" w:eastAsia="Arial" w:hAnsi="Arial" w:cs="Arial"/>
          <w:b/>
          <w:sz w:val="22"/>
          <w:szCs w:val="22"/>
        </w:rPr>
        <w:t>You may select as many choices as you need.</w:t>
      </w:r>
    </w:p>
    <w:p w14:paraId="0830A792"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England, Ireland, Scotland or Wales</w:t>
      </w:r>
    </w:p>
    <w:p w14:paraId="4D9937A6"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not of Aboriginal or Torres Strait Islander descent</w:t>
      </w:r>
    </w:p>
    <w:p w14:paraId="09F8AA3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Australia – of Aboriginal or Torres Strait Islander descent</w:t>
      </w:r>
    </w:p>
    <w:p w14:paraId="23A670FF" w14:textId="78DDF181"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not of Maori descent</w:t>
      </w:r>
    </w:p>
    <w:p w14:paraId="7586E9A1" w14:textId="7E05551E" w:rsidR="00F002D4" w:rsidRPr="000D76B1" w:rsidRDefault="00F002D4" w:rsidP="000D76B1">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New Zealand – of Maori descent</w:t>
      </w:r>
    </w:p>
    <w:p w14:paraId="4349B3E3"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Northern Europe including Sweden, Norway, Finland and surrounding countries</w:t>
      </w:r>
    </w:p>
    <w:p w14:paraId="7D86EFB7" w14:textId="710DD86E" w:rsidR="00893D3A" w:rsidRDefault="00893D3A" w:rsidP="00893D3A">
      <w:pPr>
        <w:numPr>
          <w:ilvl w:val="1"/>
          <w:numId w:val="8"/>
        </w:numPr>
        <w:pBdr>
          <w:top w:val="nil"/>
          <w:left w:val="nil"/>
          <w:bottom w:val="nil"/>
          <w:right w:val="nil"/>
          <w:between w:val="nil"/>
        </w:pBdr>
        <w:rPr>
          <w:ins w:id="6" w:author="Dunn, Julia (NIH/NIMH) [F]" w:date="2020-04-06T17:40:00Z"/>
          <w:rFonts w:ascii="Arial" w:eastAsia="Arial" w:hAnsi="Arial" w:cs="Arial"/>
          <w:sz w:val="22"/>
          <w:szCs w:val="22"/>
        </w:rPr>
      </w:pPr>
      <w:r>
        <w:rPr>
          <w:rFonts w:ascii="Arial" w:eastAsia="Arial" w:hAnsi="Arial" w:cs="Arial"/>
          <w:sz w:val="22"/>
          <w:szCs w:val="22"/>
        </w:rPr>
        <w:t>Western Europe including France, Germany, the Netherlands and surrounding countries</w:t>
      </w:r>
    </w:p>
    <w:p w14:paraId="3B34D9A4" w14:textId="612F624B" w:rsidR="00FE7D84" w:rsidRPr="00FE7D84" w:rsidRDefault="00FE7D84" w:rsidP="00FE7D84">
      <w:pPr>
        <w:numPr>
          <w:ilvl w:val="1"/>
          <w:numId w:val="8"/>
        </w:numPr>
        <w:pBdr>
          <w:top w:val="nil"/>
          <w:left w:val="nil"/>
          <w:bottom w:val="nil"/>
          <w:right w:val="nil"/>
          <w:between w:val="nil"/>
        </w:pBdr>
        <w:rPr>
          <w:rFonts w:ascii="Arial" w:eastAsia="Arial" w:hAnsi="Arial" w:cs="Arial"/>
          <w:sz w:val="22"/>
          <w:szCs w:val="22"/>
        </w:rPr>
      </w:pPr>
      <w:ins w:id="7" w:author="Dunn, Julia (NIH/NIMH) [F]" w:date="2020-04-06T17:40:00Z">
        <w:r>
          <w:rPr>
            <w:rFonts w:ascii="Arial" w:eastAsia="Arial" w:hAnsi="Arial" w:cs="Arial"/>
            <w:sz w:val="22"/>
            <w:szCs w:val="22"/>
          </w:rPr>
          <w:t xml:space="preserve">Eastern Europe, including </w:t>
        </w:r>
        <w:r w:rsidRPr="00D34BF8">
          <w:rPr>
            <w:rFonts w:ascii="Arial" w:eastAsia="Arial" w:hAnsi="Arial" w:cs="Arial"/>
            <w:sz w:val="22"/>
            <w:szCs w:val="22"/>
          </w:rPr>
          <w:t>Russia, Poland, Hungary and surrounding countries</w:t>
        </w:r>
      </w:ins>
    </w:p>
    <w:p w14:paraId="3CA74108"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Southern Europe including Italy, Greece, Spain, Portugal and surrounding countries</w:t>
      </w:r>
    </w:p>
    <w:p w14:paraId="7776ABFD"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Middle East including Lebanon, Turkey and surrounding countries</w:t>
      </w:r>
    </w:p>
    <w:p w14:paraId="1EB1122E"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Eastern Asia including China, Japan, South Korea, North Korea, Taiwan and Hong Kong</w:t>
      </w:r>
    </w:p>
    <w:p w14:paraId="0A133F90"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South-East Asia including Thailand, Malaysia, Indonesia, Singapore and surrounding countries</w:t>
      </w:r>
    </w:p>
    <w:p w14:paraId="1F7A2A6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South Asia including India, Pakistan, Sri Lanka and surrounding countries</w:t>
      </w:r>
    </w:p>
    <w:p w14:paraId="2CB9F9B4"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Polynesia, Micronesia or Melanesia including Tonga, Fiji, Papua New Guinea and surrounding countries</w:t>
      </w:r>
    </w:p>
    <w:p w14:paraId="75AD3605"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Africa</w:t>
      </w:r>
    </w:p>
    <w:p w14:paraId="10FE5089"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North America - not of First Nations, Native American, Inuit or </w:t>
      </w:r>
      <w:r w:rsidRPr="00687F4A">
        <w:rPr>
          <w:rFonts w:ascii="Arial" w:eastAsia="Arial" w:hAnsi="Arial" w:cs="Arial"/>
          <w:sz w:val="22"/>
          <w:szCs w:val="22"/>
        </w:rPr>
        <w:t>Métis descen</w:t>
      </w:r>
      <w:r>
        <w:rPr>
          <w:rFonts w:ascii="Arial" w:eastAsia="Arial" w:hAnsi="Arial" w:cs="Arial"/>
          <w:sz w:val="22"/>
          <w:szCs w:val="22"/>
        </w:rPr>
        <w:t>t</w:t>
      </w:r>
    </w:p>
    <w:p w14:paraId="07644ED8" w14:textId="0E94037D" w:rsidR="00893D3A" w:rsidRDefault="00893D3A" w:rsidP="00893D3A">
      <w:pPr>
        <w:numPr>
          <w:ilvl w:val="1"/>
          <w:numId w:val="8"/>
        </w:numPr>
        <w:pBdr>
          <w:top w:val="nil"/>
          <w:left w:val="nil"/>
          <w:bottom w:val="nil"/>
          <w:right w:val="nil"/>
          <w:between w:val="nil"/>
        </w:pBdr>
        <w:rPr>
          <w:ins w:id="8" w:author="Lindsay Alexander" w:date="2020-04-14T21:19:00Z"/>
          <w:rFonts w:ascii="Arial" w:eastAsia="Arial" w:hAnsi="Arial" w:cs="Arial"/>
          <w:sz w:val="22"/>
          <w:szCs w:val="22"/>
        </w:rPr>
      </w:pPr>
      <w:r>
        <w:rPr>
          <w:rFonts w:ascii="Arial" w:eastAsia="Arial" w:hAnsi="Arial" w:cs="Arial"/>
          <w:sz w:val="22"/>
          <w:szCs w:val="22"/>
        </w:rPr>
        <w:t xml:space="preserve">North America - of First Nations, Native American, Inuit or </w:t>
      </w:r>
      <w:r w:rsidRPr="00687F4A">
        <w:rPr>
          <w:rFonts w:ascii="Arial" w:eastAsia="Arial" w:hAnsi="Arial" w:cs="Arial"/>
          <w:sz w:val="22"/>
          <w:szCs w:val="22"/>
        </w:rPr>
        <w:t>Métis descent</w:t>
      </w:r>
    </w:p>
    <w:p w14:paraId="5F568A01" w14:textId="12581968" w:rsidR="00385CC1" w:rsidRPr="00385CC1" w:rsidRDefault="00385CC1" w:rsidP="00385CC1">
      <w:pPr>
        <w:numPr>
          <w:ilvl w:val="1"/>
          <w:numId w:val="8"/>
        </w:numPr>
        <w:pBdr>
          <w:top w:val="nil"/>
          <w:left w:val="nil"/>
          <w:bottom w:val="nil"/>
          <w:right w:val="nil"/>
          <w:between w:val="nil"/>
        </w:pBdr>
        <w:rPr>
          <w:rFonts w:ascii="Arial" w:eastAsia="Arial" w:hAnsi="Arial" w:cs="Arial"/>
          <w:sz w:val="22"/>
          <w:szCs w:val="22"/>
        </w:rPr>
      </w:pPr>
      <w:ins w:id="9" w:author="Lindsay Alexander" w:date="2020-04-14T21:19:00Z">
        <w:r>
          <w:rPr>
            <w:rFonts w:ascii="Arial" w:eastAsia="Arial" w:hAnsi="Arial" w:cs="Arial"/>
            <w:sz w:val="22"/>
            <w:szCs w:val="22"/>
          </w:rPr>
          <w:t>Central or South America</w:t>
        </w:r>
      </w:ins>
    </w:p>
    <w:p w14:paraId="2E317B5A"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Don’t know</w:t>
      </w:r>
    </w:p>
    <w:p w14:paraId="3B55FF17" w14:textId="77777777" w:rsidR="00893D3A" w:rsidRDefault="00893D3A" w:rsidP="00893D3A">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w:t>
      </w:r>
      <w:r w:rsidRPr="00687F4A">
        <w:rPr>
          <w:rFonts w:ascii="Arial" w:eastAsia="Arial" w:hAnsi="Arial" w:cs="Arial"/>
          <w:sz w:val="22"/>
          <w:szCs w:val="22"/>
        </w:rPr>
        <w:t xml:space="preserve"> </w:t>
      </w:r>
    </w:p>
    <w:p w14:paraId="784B6E8D" w14:textId="77777777" w:rsidR="00CE050C" w:rsidRDefault="00CE050C" w:rsidP="00CE050C">
      <w:pPr>
        <w:pBdr>
          <w:top w:val="nil"/>
          <w:left w:val="nil"/>
          <w:bottom w:val="nil"/>
          <w:right w:val="nil"/>
          <w:between w:val="nil"/>
        </w:pBdr>
        <w:ind w:left="1440" w:hanging="720"/>
        <w:rPr>
          <w:rFonts w:ascii="Arial" w:eastAsia="Arial" w:hAnsi="Arial" w:cs="Arial"/>
          <w:sz w:val="22"/>
          <w:szCs w:val="22"/>
        </w:rPr>
      </w:pPr>
    </w:p>
    <w:p w14:paraId="00DD1615" w14:textId="4279A87A"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Are you of Hispanic or Latino descent - that is, Mexican, Mexican American, Chicano, Puerto Rican, Cuban, South or Central American or other Spanish culture or origin?</w:t>
      </w:r>
    </w:p>
    <w:p w14:paraId="3CA4C4A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Yes</w:t>
      </w:r>
    </w:p>
    <w:p w14:paraId="1819D84C" w14:textId="77777777" w:rsidR="00CE050C" w:rsidDel="00E151EC" w:rsidRDefault="00CE050C" w:rsidP="00CE050C">
      <w:pPr>
        <w:numPr>
          <w:ilvl w:val="1"/>
          <w:numId w:val="8"/>
        </w:numPr>
        <w:pBdr>
          <w:top w:val="nil"/>
          <w:left w:val="nil"/>
          <w:bottom w:val="nil"/>
          <w:right w:val="nil"/>
          <w:between w:val="nil"/>
        </w:pBdr>
        <w:rPr>
          <w:del w:id="10" w:author="Dunn, Julia (NIH/NIMH) [F]" w:date="2020-04-06T17:58:00Z"/>
          <w:rFonts w:ascii="Arial" w:eastAsia="Arial" w:hAnsi="Arial" w:cs="Arial"/>
          <w:sz w:val="22"/>
          <w:szCs w:val="22"/>
        </w:rPr>
      </w:pPr>
      <w:r>
        <w:rPr>
          <w:rFonts w:ascii="Arial" w:eastAsia="Arial" w:hAnsi="Arial" w:cs="Arial"/>
          <w:sz w:val="22"/>
          <w:szCs w:val="22"/>
        </w:rPr>
        <w:lastRenderedPageBreak/>
        <w:t>No</w:t>
      </w:r>
    </w:p>
    <w:p w14:paraId="328BAA6F" w14:textId="77777777" w:rsidR="00CE050C" w:rsidRPr="00E151EC" w:rsidRDefault="00CE050C">
      <w:pPr>
        <w:numPr>
          <w:ilvl w:val="1"/>
          <w:numId w:val="8"/>
        </w:numPr>
        <w:pBdr>
          <w:top w:val="nil"/>
          <w:left w:val="nil"/>
          <w:bottom w:val="nil"/>
          <w:right w:val="nil"/>
          <w:between w:val="nil"/>
        </w:pBdr>
        <w:rPr>
          <w:rFonts w:ascii="Arial" w:eastAsia="Arial" w:hAnsi="Arial" w:cs="Arial"/>
          <w:sz w:val="22"/>
          <w:szCs w:val="22"/>
        </w:rPr>
        <w:pPrChange w:id="11" w:author="Dunn, Julia (NIH/NIMH) [F]" w:date="2020-04-06T17:58:00Z">
          <w:pPr>
            <w:pBdr>
              <w:top w:val="nil"/>
              <w:left w:val="nil"/>
              <w:bottom w:val="nil"/>
              <w:right w:val="nil"/>
              <w:between w:val="nil"/>
            </w:pBdr>
            <w:ind w:left="1440" w:hanging="720"/>
          </w:pPr>
        </w:pPrChange>
      </w:pPr>
    </w:p>
    <w:p w14:paraId="33164176" w14:textId="3C042A7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Are you enrolled in school/college for the current academic year?</w:t>
      </w:r>
    </w:p>
    <w:p w14:paraId="77DA1D3C"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Not in school</w:t>
      </w:r>
    </w:p>
    <w:p w14:paraId="05A0910B"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 xml:space="preserve">Elementary school </w:t>
      </w:r>
    </w:p>
    <w:p w14:paraId="7BE90B6A"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Junior High or Middle School</w:t>
      </w:r>
    </w:p>
    <w:p w14:paraId="3667D918"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High School</w:t>
      </w:r>
    </w:p>
    <w:p w14:paraId="490043A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College/Vocational</w:t>
      </w:r>
    </w:p>
    <w:p w14:paraId="2A309159"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Graduate</w:t>
      </w:r>
    </w:p>
    <w:p w14:paraId="2444CCD7" w14:textId="77777777" w:rsidR="00CE050C" w:rsidRDefault="00CE050C" w:rsidP="00CE050C">
      <w:pPr>
        <w:rPr>
          <w:rFonts w:ascii="Arial" w:eastAsia="Arial" w:hAnsi="Arial" w:cs="Arial"/>
          <w:sz w:val="22"/>
          <w:szCs w:val="22"/>
        </w:rPr>
      </w:pPr>
    </w:p>
    <w:p w14:paraId="7E730ED9" w14:textId="77777777"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Which best describes the area in which you live?</w:t>
      </w:r>
    </w:p>
    <w:p w14:paraId="1F0D844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Large city</w:t>
      </w:r>
    </w:p>
    <w:p w14:paraId="6497A15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Suburbs of a large city</w:t>
      </w:r>
    </w:p>
    <w:p w14:paraId="28150D0D"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Small city</w:t>
      </w:r>
    </w:p>
    <w:p w14:paraId="4AA27706"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Town or village</w:t>
      </w:r>
    </w:p>
    <w:p w14:paraId="55BD1013"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Rural area</w:t>
      </w:r>
    </w:p>
    <w:p w14:paraId="511E7C26" w14:textId="77777777" w:rsidR="00CE050C" w:rsidRDefault="00CE050C" w:rsidP="00CE050C">
      <w:pPr>
        <w:rPr>
          <w:rFonts w:ascii="Arial" w:eastAsia="Arial" w:hAnsi="Arial" w:cs="Arial"/>
          <w:sz w:val="22"/>
          <w:szCs w:val="22"/>
        </w:rPr>
      </w:pPr>
    </w:p>
    <w:p w14:paraId="66DD13AC" w14:textId="4ABCC488" w:rsidR="00CE050C" w:rsidRDefault="00CE050C" w:rsidP="00443777">
      <w:pPr>
        <w:numPr>
          <w:ilvl w:val="0"/>
          <w:numId w:val="8"/>
        </w:numPr>
        <w:pBdr>
          <w:top w:val="nil"/>
          <w:left w:val="nil"/>
          <w:bottom w:val="nil"/>
          <w:right w:val="nil"/>
          <w:between w:val="nil"/>
        </w:pBdr>
        <w:rPr>
          <w:ins w:id="12" w:author="Dunn, Julia (NIH/NIMH) [F]" w:date="2020-04-07T11:31:00Z"/>
          <w:rFonts w:ascii="Arial" w:eastAsia="Arial" w:hAnsi="Arial" w:cs="Arial"/>
          <w:sz w:val="22"/>
          <w:szCs w:val="22"/>
        </w:rPr>
      </w:pPr>
      <w:r>
        <w:rPr>
          <w:rFonts w:ascii="Arial" w:eastAsia="Arial" w:hAnsi="Arial" w:cs="Arial"/>
          <w:b/>
          <w:sz w:val="22"/>
          <w:szCs w:val="22"/>
        </w:rPr>
        <w:t>How many people currently live in your home (excluding yourself)</w:t>
      </w:r>
      <w:r>
        <w:rPr>
          <w:rFonts w:ascii="Arial" w:eastAsia="Arial" w:hAnsi="Arial" w:cs="Arial"/>
          <w:sz w:val="22"/>
          <w:szCs w:val="22"/>
        </w:rPr>
        <w:t>?  ___</w:t>
      </w:r>
    </w:p>
    <w:p w14:paraId="46CC6235" w14:textId="77777777" w:rsidR="009A2B35" w:rsidDel="0019411C" w:rsidRDefault="009A2B35">
      <w:pPr>
        <w:pBdr>
          <w:top w:val="nil"/>
          <w:left w:val="nil"/>
          <w:bottom w:val="nil"/>
          <w:right w:val="nil"/>
          <w:between w:val="nil"/>
        </w:pBdr>
        <w:rPr>
          <w:ins w:id="13" w:author="Dunn, Julia (NIH/NIMH) [F]" w:date="2020-04-07T11:31:00Z"/>
          <w:del w:id="14" w:author="Quick, Courtney (NIH/NIMH) [F]" w:date="2020-04-09T15:06:00Z"/>
          <w:rFonts w:ascii="Arial" w:eastAsia="Arial" w:hAnsi="Arial" w:cs="Arial"/>
          <w:sz w:val="22"/>
          <w:szCs w:val="22"/>
        </w:rPr>
        <w:pPrChange w:id="15" w:author="Dunn, Julia (NIH/NIMH) [F]" w:date="2020-04-07T11:31:00Z">
          <w:pPr>
            <w:numPr>
              <w:numId w:val="8"/>
            </w:numPr>
            <w:pBdr>
              <w:top w:val="nil"/>
              <w:left w:val="nil"/>
              <w:bottom w:val="nil"/>
              <w:right w:val="nil"/>
              <w:between w:val="nil"/>
            </w:pBdr>
            <w:ind w:left="720" w:hanging="360"/>
          </w:pPr>
        </w:pPrChange>
      </w:pPr>
    </w:p>
    <w:p w14:paraId="0A610C95" w14:textId="0E252445" w:rsidR="00267FB5" w:rsidRPr="0074473D" w:rsidDel="0019411C" w:rsidRDefault="009A2B35">
      <w:pPr>
        <w:numPr>
          <w:ilvl w:val="1"/>
          <w:numId w:val="8"/>
        </w:numPr>
        <w:pBdr>
          <w:top w:val="nil"/>
          <w:left w:val="nil"/>
          <w:bottom w:val="nil"/>
          <w:right w:val="nil"/>
          <w:between w:val="nil"/>
        </w:pBdr>
        <w:ind w:left="0"/>
        <w:rPr>
          <w:ins w:id="16" w:author="Dunn, Julia (NIH/NIMH) [F]" w:date="2020-04-07T11:31:00Z"/>
          <w:del w:id="17" w:author="Quick, Courtney (NIH/NIMH) [F]" w:date="2020-04-09T15:06:00Z"/>
          <w:rFonts w:ascii="Arial" w:hAnsi="Arial" w:cs="Arial"/>
          <w:b/>
          <w:bCs/>
          <w:sz w:val="22"/>
          <w:szCs w:val="22"/>
        </w:rPr>
        <w:pPrChange w:id="18" w:author="Quick, Courtney (NIH/NIMH) [F]" w:date="2020-04-09T15:06:00Z">
          <w:pPr>
            <w:numPr>
              <w:numId w:val="8"/>
            </w:numPr>
            <w:pBdr>
              <w:top w:val="nil"/>
              <w:left w:val="nil"/>
              <w:bottom w:val="nil"/>
              <w:right w:val="nil"/>
              <w:between w:val="nil"/>
            </w:pBdr>
            <w:ind w:left="720" w:hanging="360"/>
          </w:pPr>
        </w:pPrChange>
      </w:pPr>
      <w:ins w:id="19" w:author="Dunn, Julia (NIH/NIMH) [F]" w:date="2020-04-07T11:31:00Z">
        <w:del w:id="20" w:author="Quick, Courtney (NIH/NIMH) [F]" w:date="2020-04-09T15:06:00Z">
          <w:r w:rsidRPr="0074473D" w:rsidDel="0019411C">
            <w:rPr>
              <w:rFonts w:ascii="Arial" w:hAnsi="Arial" w:cs="Arial"/>
              <w:b/>
              <w:bCs/>
              <w:sz w:val="22"/>
              <w:szCs w:val="22"/>
            </w:rPr>
            <w:delText xml:space="preserve">Are any </w:delText>
          </w:r>
        </w:del>
        <w:del w:id="21" w:author="Quick, Courtney (NIH/NIMH) [F]" w:date="2020-04-09T15:04:00Z">
          <w:r w:rsidRPr="0074473D" w:rsidDel="00516F0D">
            <w:rPr>
              <w:rFonts w:ascii="Arial" w:hAnsi="Arial" w:cs="Arial"/>
              <w:b/>
              <w:bCs/>
              <w:sz w:val="22"/>
              <w:szCs w:val="22"/>
            </w:rPr>
            <w:delText>parents/caregivers, or adults typically living in the home (check all that apply):</w:delText>
          </w:r>
        </w:del>
      </w:ins>
    </w:p>
    <w:p w14:paraId="5D7B3F3D" w14:textId="065FE166" w:rsidR="009A2B35" w:rsidRPr="0074473D" w:rsidDel="00516F0D" w:rsidRDefault="009A2B35">
      <w:pPr>
        <w:numPr>
          <w:ilvl w:val="1"/>
          <w:numId w:val="8"/>
        </w:numPr>
        <w:pBdr>
          <w:top w:val="nil"/>
          <w:left w:val="nil"/>
          <w:bottom w:val="nil"/>
          <w:right w:val="nil"/>
          <w:between w:val="nil"/>
        </w:pBdr>
        <w:ind w:left="0"/>
        <w:rPr>
          <w:ins w:id="22" w:author="Dunn, Julia (NIH/NIMH) [F]" w:date="2020-04-07T11:31:00Z"/>
          <w:del w:id="23" w:author="Quick, Courtney (NIH/NIMH) [F]" w:date="2020-04-09T15:04:00Z"/>
          <w:rFonts w:ascii="Arial" w:hAnsi="Arial" w:cs="Arial"/>
          <w:sz w:val="22"/>
          <w:szCs w:val="22"/>
        </w:rPr>
        <w:pPrChange w:id="24" w:author="Quick, Courtney (NIH/NIMH) [F]" w:date="2020-04-09T15:06:00Z">
          <w:pPr>
            <w:numPr>
              <w:ilvl w:val="1"/>
              <w:numId w:val="8"/>
            </w:numPr>
            <w:pBdr>
              <w:top w:val="nil"/>
              <w:left w:val="nil"/>
              <w:bottom w:val="nil"/>
              <w:right w:val="nil"/>
              <w:between w:val="nil"/>
            </w:pBdr>
            <w:ind w:left="1440" w:hanging="360"/>
          </w:pPr>
        </w:pPrChange>
      </w:pPr>
      <w:ins w:id="25" w:author="Dunn, Julia (NIH/NIMH) [F]" w:date="2020-04-07T11:31:00Z">
        <w:del w:id="26" w:author="Quick, Courtney (NIH/NIMH) [F]" w:date="2020-04-09T15:04:00Z">
          <w:r w:rsidRPr="0074473D" w:rsidDel="00516F0D">
            <w:rPr>
              <w:rFonts w:ascii="Arial" w:hAnsi="Arial" w:cs="Arial"/>
              <w:sz w:val="22"/>
              <w:szCs w:val="22"/>
            </w:rPr>
            <w:delText xml:space="preserve">A healthcare provider or staff currently working at a facility treating COVID-19 patients, who is COMING HOME EACH DAY? </w:delText>
          </w:r>
        </w:del>
      </w:ins>
    </w:p>
    <w:p w14:paraId="5C35E44B" w14:textId="4EA8F476" w:rsidR="009A2B35" w:rsidRPr="0074473D" w:rsidDel="00516F0D" w:rsidRDefault="009A2B35">
      <w:pPr>
        <w:numPr>
          <w:ilvl w:val="1"/>
          <w:numId w:val="8"/>
        </w:numPr>
        <w:pBdr>
          <w:top w:val="nil"/>
          <w:left w:val="nil"/>
          <w:bottom w:val="nil"/>
          <w:right w:val="nil"/>
          <w:between w:val="nil"/>
        </w:pBdr>
        <w:ind w:left="0"/>
        <w:rPr>
          <w:ins w:id="27" w:author="Dunn, Julia (NIH/NIMH) [F]" w:date="2020-04-07T11:31:00Z"/>
          <w:del w:id="28" w:author="Quick, Courtney (NIH/NIMH) [F]" w:date="2020-04-09T15:04:00Z"/>
          <w:rFonts w:ascii="Arial" w:hAnsi="Arial" w:cs="Arial"/>
          <w:sz w:val="22"/>
          <w:szCs w:val="22"/>
        </w:rPr>
        <w:pPrChange w:id="29" w:author="Quick, Courtney (NIH/NIMH) [F]" w:date="2020-04-09T15:06:00Z">
          <w:pPr>
            <w:numPr>
              <w:ilvl w:val="1"/>
              <w:numId w:val="8"/>
            </w:numPr>
            <w:pBdr>
              <w:top w:val="nil"/>
              <w:left w:val="nil"/>
              <w:bottom w:val="nil"/>
              <w:right w:val="nil"/>
              <w:between w:val="nil"/>
            </w:pBdr>
            <w:ind w:left="1440" w:hanging="360"/>
          </w:pPr>
        </w:pPrChange>
      </w:pPr>
      <w:ins w:id="30" w:author="Dunn, Julia (NIH/NIMH) [F]" w:date="2020-04-07T11:31:00Z">
        <w:del w:id="31" w:author="Quick, Courtney (NIH/NIMH) [F]" w:date="2020-04-09T15:04:00Z">
          <w:r w:rsidRPr="0074473D" w:rsidDel="00516F0D">
            <w:rPr>
              <w:rFonts w:ascii="Arial" w:hAnsi="Arial" w:cs="Arial"/>
              <w:sz w:val="22"/>
              <w:szCs w:val="22"/>
            </w:rPr>
            <w:delText xml:space="preserve">A healthcare worker or staff currently working at a facility treating COVID-19 patients NOT living at home due to COVID-19 precautions? </w:delText>
          </w:r>
        </w:del>
      </w:ins>
    </w:p>
    <w:p w14:paraId="1A8408FC" w14:textId="10315E05" w:rsidR="009A2B35" w:rsidRPr="0074473D" w:rsidDel="00516F0D" w:rsidRDefault="009A2B35">
      <w:pPr>
        <w:numPr>
          <w:ilvl w:val="1"/>
          <w:numId w:val="8"/>
        </w:numPr>
        <w:pBdr>
          <w:top w:val="nil"/>
          <w:left w:val="nil"/>
          <w:bottom w:val="nil"/>
          <w:right w:val="nil"/>
          <w:between w:val="nil"/>
        </w:pBdr>
        <w:ind w:left="0"/>
        <w:rPr>
          <w:ins w:id="32" w:author="Dunn, Julia (NIH/NIMH) [F]" w:date="2020-04-07T11:31:00Z"/>
          <w:del w:id="33" w:author="Quick, Courtney (NIH/NIMH) [F]" w:date="2020-04-09T15:04:00Z"/>
          <w:rFonts w:ascii="Arial" w:hAnsi="Arial" w:cs="Arial"/>
          <w:sz w:val="22"/>
          <w:szCs w:val="22"/>
        </w:rPr>
        <w:pPrChange w:id="34" w:author="Quick, Courtney (NIH/NIMH) [F]" w:date="2020-04-09T15:06:00Z">
          <w:pPr>
            <w:numPr>
              <w:ilvl w:val="1"/>
              <w:numId w:val="8"/>
            </w:numPr>
            <w:pBdr>
              <w:top w:val="nil"/>
              <w:left w:val="nil"/>
              <w:bottom w:val="nil"/>
              <w:right w:val="nil"/>
              <w:between w:val="nil"/>
            </w:pBdr>
            <w:ind w:left="1440" w:hanging="360"/>
          </w:pPr>
        </w:pPrChange>
      </w:pPr>
      <w:ins w:id="35" w:author="Dunn, Julia (NIH/NIMH) [F]" w:date="2020-04-07T11:31:00Z">
        <w:del w:id="36" w:author="Quick, Courtney (NIH/NIMH) [F]" w:date="2020-04-09T15:04:00Z">
          <w:r w:rsidRPr="0074473D" w:rsidDel="00516F0D">
            <w:rPr>
              <w:rFonts w:ascii="Arial" w:hAnsi="Arial" w:cs="Arial"/>
              <w:sz w:val="22"/>
              <w:szCs w:val="22"/>
            </w:rPr>
            <w:delText xml:space="preserve">A healthcare provider or staff currently working at a facility that does NOT treat COVID-19 patients, who is coming home each day? </w:delText>
          </w:r>
        </w:del>
      </w:ins>
    </w:p>
    <w:p w14:paraId="56596910" w14:textId="093740CB" w:rsidR="009A2B35" w:rsidRPr="0074473D" w:rsidDel="00516F0D" w:rsidRDefault="009A2B35">
      <w:pPr>
        <w:numPr>
          <w:ilvl w:val="1"/>
          <w:numId w:val="8"/>
        </w:numPr>
        <w:pBdr>
          <w:top w:val="nil"/>
          <w:left w:val="nil"/>
          <w:bottom w:val="nil"/>
          <w:right w:val="nil"/>
          <w:between w:val="nil"/>
        </w:pBdr>
        <w:ind w:left="0"/>
        <w:rPr>
          <w:ins w:id="37" w:author="Dunn, Julia (NIH/NIMH) [F]" w:date="2020-04-07T11:31:00Z"/>
          <w:del w:id="38" w:author="Quick, Courtney (NIH/NIMH) [F]" w:date="2020-04-09T15:04:00Z"/>
          <w:rFonts w:ascii="Arial" w:hAnsi="Arial" w:cs="Arial"/>
          <w:sz w:val="22"/>
          <w:szCs w:val="22"/>
        </w:rPr>
        <w:pPrChange w:id="39" w:author="Quick, Courtney (NIH/NIMH) [F]" w:date="2020-04-09T15:06:00Z">
          <w:pPr>
            <w:numPr>
              <w:ilvl w:val="1"/>
              <w:numId w:val="8"/>
            </w:numPr>
            <w:pBdr>
              <w:top w:val="nil"/>
              <w:left w:val="nil"/>
              <w:bottom w:val="nil"/>
              <w:right w:val="nil"/>
              <w:between w:val="nil"/>
            </w:pBdr>
            <w:ind w:left="1440" w:hanging="360"/>
          </w:pPr>
        </w:pPrChange>
      </w:pPr>
      <w:ins w:id="40" w:author="Dunn, Julia (NIH/NIMH) [F]" w:date="2020-04-07T11:31:00Z">
        <w:del w:id="41" w:author="Quick, Courtney (NIH/NIMH) [F]" w:date="2020-04-09T15:04:00Z">
          <w:r w:rsidRPr="0074473D" w:rsidDel="00516F0D">
            <w:rPr>
              <w:rFonts w:ascii="Arial" w:hAnsi="Arial" w:cs="Arial"/>
              <w:sz w:val="22"/>
              <w:szCs w:val="22"/>
            </w:rPr>
            <w:delText xml:space="preserve">A healthcare worker or staff currently working at a facility that does not treat COVID-19 patients NOT living at home due to COVID-19 precautions? </w:delText>
          </w:r>
        </w:del>
      </w:ins>
    </w:p>
    <w:p w14:paraId="3F206986" w14:textId="3646EDBE" w:rsidR="009A2B35" w:rsidRPr="0074473D" w:rsidDel="00516F0D" w:rsidRDefault="009A2B35">
      <w:pPr>
        <w:numPr>
          <w:ilvl w:val="1"/>
          <w:numId w:val="8"/>
        </w:numPr>
        <w:pBdr>
          <w:top w:val="nil"/>
          <w:left w:val="nil"/>
          <w:bottom w:val="nil"/>
          <w:right w:val="nil"/>
          <w:between w:val="nil"/>
        </w:pBdr>
        <w:ind w:left="0"/>
        <w:rPr>
          <w:ins w:id="42" w:author="Dunn, Julia (NIH/NIMH) [F]" w:date="2020-04-07T11:31:00Z"/>
          <w:del w:id="43" w:author="Quick, Courtney (NIH/NIMH) [F]" w:date="2020-04-09T15:04:00Z"/>
          <w:rFonts w:ascii="Arial" w:hAnsi="Arial" w:cs="Arial"/>
          <w:sz w:val="22"/>
          <w:szCs w:val="22"/>
        </w:rPr>
        <w:pPrChange w:id="44" w:author="Quick, Courtney (NIH/NIMH) [F]" w:date="2020-04-09T15:06:00Z">
          <w:pPr>
            <w:numPr>
              <w:ilvl w:val="1"/>
              <w:numId w:val="8"/>
            </w:numPr>
            <w:pBdr>
              <w:top w:val="nil"/>
              <w:left w:val="nil"/>
              <w:bottom w:val="nil"/>
              <w:right w:val="nil"/>
              <w:between w:val="nil"/>
            </w:pBdr>
            <w:ind w:left="1440" w:hanging="360"/>
          </w:pPr>
        </w:pPrChange>
      </w:pPr>
      <w:ins w:id="45" w:author="Dunn, Julia (NIH/NIMH) [F]" w:date="2020-04-07T11:31:00Z">
        <w:del w:id="46" w:author="Quick, Courtney (NIH/NIMH) [F]" w:date="2020-04-09T15:04:00Z">
          <w:r w:rsidRPr="0074473D" w:rsidDel="00516F0D">
            <w:rPr>
              <w:rFonts w:ascii="Arial" w:hAnsi="Arial" w:cs="Arial"/>
              <w:sz w:val="22"/>
              <w:szCs w:val="22"/>
            </w:rPr>
            <w:delText xml:space="preserve">A non-healthcare, essential worker still working in the community each day, coming home each day? </w:delText>
          </w:r>
        </w:del>
      </w:ins>
    </w:p>
    <w:p w14:paraId="0603D8BB" w14:textId="561429E4" w:rsidR="00CD6101" w:rsidDel="00516F0D" w:rsidRDefault="009A2B35">
      <w:pPr>
        <w:numPr>
          <w:ilvl w:val="1"/>
          <w:numId w:val="8"/>
        </w:numPr>
        <w:pBdr>
          <w:top w:val="nil"/>
          <w:left w:val="nil"/>
          <w:bottom w:val="nil"/>
          <w:right w:val="nil"/>
          <w:between w:val="nil"/>
        </w:pBdr>
        <w:ind w:left="0"/>
        <w:rPr>
          <w:ins w:id="47" w:author="Dunn, Julia (NIH/NIMH) [F]" w:date="2020-04-07T11:31:00Z"/>
          <w:del w:id="48" w:author="Quick, Courtney (NIH/NIMH) [F]" w:date="2020-04-09T15:04:00Z"/>
          <w:rFonts w:ascii="Arial" w:hAnsi="Arial" w:cs="Arial"/>
          <w:sz w:val="22"/>
          <w:szCs w:val="22"/>
        </w:rPr>
        <w:pPrChange w:id="49" w:author="Quick, Courtney (NIH/NIMH) [F]" w:date="2020-04-09T15:06:00Z">
          <w:pPr>
            <w:numPr>
              <w:ilvl w:val="1"/>
              <w:numId w:val="8"/>
            </w:numPr>
            <w:pBdr>
              <w:top w:val="nil"/>
              <w:left w:val="nil"/>
              <w:bottom w:val="nil"/>
              <w:right w:val="nil"/>
              <w:between w:val="nil"/>
            </w:pBdr>
            <w:ind w:left="1440" w:hanging="360"/>
          </w:pPr>
        </w:pPrChange>
      </w:pPr>
      <w:ins w:id="50" w:author="Dunn, Julia (NIH/NIMH) [F]" w:date="2020-04-07T11:31:00Z">
        <w:del w:id="51" w:author="Quick, Courtney (NIH/NIMH) [F]" w:date="2020-04-09T15:04:00Z">
          <w:r w:rsidRPr="0074473D" w:rsidDel="00516F0D">
            <w:rPr>
              <w:rFonts w:ascii="Arial" w:hAnsi="Arial" w:cs="Arial"/>
              <w:sz w:val="22"/>
              <w:szCs w:val="22"/>
            </w:rPr>
            <w:delText xml:space="preserve">A non-healthcare, essential worker still working in the community each day, NOT living at home due to COVID-19 precautions? </w:delText>
          </w:r>
        </w:del>
      </w:ins>
    </w:p>
    <w:p w14:paraId="0FA97368" w14:textId="07225D52" w:rsidR="009A2B35" w:rsidRPr="00CD6101" w:rsidDel="00516F0D" w:rsidRDefault="009A2B35">
      <w:pPr>
        <w:numPr>
          <w:ilvl w:val="1"/>
          <w:numId w:val="8"/>
        </w:numPr>
        <w:pBdr>
          <w:top w:val="nil"/>
          <w:left w:val="nil"/>
          <w:bottom w:val="nil"/>
          <w:right w:val="nil"/>
          <w:between w:val="nil"/>
        </w:pBdr>
        <w:ind w:left="0"/>
        <w:rPr>
          <w:del w:id="52" w:author="Quick, Courtney (NIH/NIMH) [F]" w:date="2020-04-09T15:04:00Z"/>
          <w:rFonts w:ascii="Arial" w:hAnsi="Arial" w:cs="Arial"/>
          <w:sz w:val="22"/>
          <w:szCs w:val="22"/>
          <w:rPrChange w:id="53" w:author="Dunn, Julia (NIH/NIMH) [F]" w:date="2020-04-07T11:31:00Z">
            <w:rPr>
              <w:del w:id="54" w:author="Quick, Courtney (NIH/NIMH) [F]" w:date="2020-04-09T15:04:00Z"/>
              <w:rFonts w:ascii="Arial" w:eastAsia="Arial" w:hAnsi="Arial" w:cs="Arial"/>
              <w:sz w:val="22"/>
              <w:szCs w:val="22"/>
            </w:rPr>
          </w:rPrChange>
        </w:rPr>
        <w:pPrChange w:id="55" w:author="Quick, Courtney (NIH/NIMH) [F]" w:date="2020-04-09T15:06:00Z">
          <w:pPr>
            <w:numPr>
              <w:numId w:val="8"/>
            </w:numPr>
            <w:pBdr>
              <w:top w:val="nil"/>
              <w:left w:val="nil"/>
              <w:bottom w:val="nil"/>
              <w:right w:val="nil"/>
              <w:between w:val="nil"/>
            </w:pBdr>
            <w:ind w:left="720" w:hanging="360"/>
          </w:pPr>
        </w:pPrChange>
      </w:pPr>
      <w:ins w:id="56" w:author="Dunn, Julia (NIH/NIMH) [F]" w:date="2020-04-07T11:31:00Z">
        <w:del w:id="57" w:author="Quick, Courtney (NIH/NIMH) [F]" w:date="2020-04-09T15:04:00Z">
          <w:r w:rsidRPr="00CD6101" w:rsidDel="00516F0D">
            <w:rPr>
              <w:rFonts w:ascii="Arial" w:hAnsi="Arial" w:cs="Arial"/>
              <w:sz w:val="22"/>
              <w:szCs w:val="22"/>
            </w:rPr>
            <w:delText>Separated from the child due to COVID-19 infection or social distancing policies?</w:delText>
          </w:r>
        </w:del>
      </w:ins>
    </w:p>
    <w:p w14:paraId="63063DC5" w14:textId="77777777" w:rsidR="00370AAB" w:rsidRDefault="00370AAB">
      <w:pPr>
        <w:pBdr>
          <w:top w:val="nil"/>
          <w:left w:val="nil"/>
          <w:bottom w:val="nil"/>
          <w:right w:val="nil"/>
          <w:between w:val="nil"/>
        </w:pBdr>
        <w:rPr>
          <w:rFonts w:ascii="Arial" w:eastAsia="Arial" w:hAnsi="Arial" w:cs="Arial"/>
          <w:sz w:val="22"/>
          <w:szCs w:val="22"/>
        </w:rPr>
        <w:pPrChange w:id="58" w:author="Quick, Courtney (NIH/NIMH) [F]" w:date="2020-04-09T15:06:00Z">
          <w:pPr>
            <w:pBdr>
              <w:top w:val="nil"/>
              <w:left w:val="nil"/>
              <w:bottom w:val="nil"/>
              <w:right w:val="nil"/>
              <w:between w:val="nil"/>
            </w:pBdr>
            <w:ind w:left="720"/>
          </w:pPr>
        </w:pPrChange>
      </w:pPr>
    </w:p>
    <w:p w14:paraId="4A48A778" w14:textId="22DD6BE0" w:rsidR="00CE050C" w:rsidRDefault="00CE050C"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Please specify </w:t>
      </w:r>
      <w:r w:rsidR="00D21443">
        <w:rPr>
          <w:rFonts w:ascii="Arial" w:eastAsia="Arial" w:hAnsi="Arial" w:cs="Arial"/>
          <w:b/>
          <w:sz w:val="22"/>
          <w:szCs w:val="22"/>
        </w:rPr>
        <w:t>your relationship to the people in your home</w:t>
      </w:r>
      <w:r>
        <w:rPr>
          <w:rFonts w:ascii="Arial" w:eastAsia="Arial" w:hAnsi="Arial" w:cs="Arial"/>
          <w:b/>
          <w:sz w:val="22"/>
          <w:szCs w:val="22"/>
        </w:rPr>
        <w:t xml:space="preserve"> (check all that apply):</w:t>
      </w:r>
    </w:p>
    <w:p w14:paraId="604D7557"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One parent </w:t>
      </w:r>
    </w:p>
    <w:p w14:paraId="169B8724"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Two parents </w:t>
      </w:r>
    </w:p>
    <w:p w14:paraId="679C1F35"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Grandparents </w:t>
      </w:r>
    </w:p>
    <w:p w14:paraId="6B6617C2"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Siblings </w:t>
      </w:r>
    </w:p>
    <w:p w14:paraId="46AA4FB5"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children </w:t>
      </w:r>
    </w:p>
    <w:p w14:paraId="0EC0B1B1" w14:textId="77777777" w:rsidR="00CE050C" w:rsidRDefault="00CE050C" w:rsidP="00CE050C">
      <w:pPr>
        <w:numPr>
          <w:ilvl w:val="1"/>
          <w:numId w:val="8"/>
        </w:numPr>
        <w:pBdr>
          <w:top w:val="nil"/>
          <w:left w:val="nil"/>
          <w:bottom w:val="nil"/>
          <w:right w:val="nil"/>
          <w:between w:val="nil"/>
        </w:pBdr>
        <w:rPr>
          <w:rFonts w:ascii="Arial" w:eastAsia="Arial" w:hAnsi="Arial" w:cs="Arial"/>
          <w:sz w:val="22"/>
          <w:szCs w:val="22"/>
        </w:rPr>
      </w:pPr>
      <w:r>
        <w:rPr>
          <w:rFonts w:ascii="Arial" w:eastAsia="Arial" w:hAnsi="Arial" w:cs="Arial"/>
          <w:sz w:val="22"/>
          <w:szCs w:val="22"/>
        </w:rPr>
        <w:t>Other relatives </w:t>
      </w:r>
    </w:p>
    <w:p w14:paraId="116D8C19" w14:textId="7EE362A3" w:rsidR="00CE050C" w:rsidRDefault="00CE050C" w:rsidP="00CE050C">
      <w:pPr>
        <w:numPr>
          <w:ilvl w:val="1"/>
          <w:numId w:val="8"/>
        </w:numPr>
        <w:pBdr>
          <w:top w:val="nil"/>
          <w:left w:val="nil"/>
          <w:bottom w:val="nil"/>
          <w:right w:val="nil"/>
          <w:between w:val="nil"/>
        </w:pBdr>
        <w:rPr>
          <w:ins w:id="59" w:author="Quick, Courtney (NIH/NIMH) [F]" w:date="2020-04-09T15:06:00Z"/>
          <w:rFonts w:ascii="Arial" w:eastAsia="Arial" w:hAnsi="Arial" w:cs="Arial"/>
          <w:sz w:val="22"/>
          <w:szCs w:val="22"/>
        </w:rPr>
      </w:pPr>
      <w:r>
        <w:rPr>
          <w:rFonts w:ascii="Arial" w:eastAsia="Arial" w:hAnsi="Arial" w:cs="Arial"/>
          <w:sz w:val="22"/>
          <w:szCs w:val="22"/>
        </w:rPr>
        <w:t>Unrelated person</w:t>
      </w:r>
    </w:p>
    <w:p w14:paraId="744BF73B" w14:textId="77777777" w:rsidR="004102C2" w:rsidRDefault="004102C2">
      <w:pPr>
        <w:pBdr>
          <w:top w:val="nil"/>
          <w:left w:val="nil"/>
          <w:bottom w:val="nil"/>
          <w:right w:val="nil"/>
          <w:between w:val="nil"/>
        </w:pBdr>
        <w:ind w:left="1440"/>
        <w:rPr>
          <w:ins w:id="60" w:author="Quick, Courtney (NIH/NIMH) [F]" w:date="2020-04-09T15:06:00Z"/>
          <w:rFonts w:ascii="Arial" w:eastAsia="Arial" w:hAnsi="Arial" w:cs="Arial"/>
          <w:sz w:val="22"/>
          <w:szCs w:val="22"/>
        </w:rPr>
        <w:pPrChange w:id="61" w:author="Quick, Courtney (NIH/NIMH) [F]" w:date="2020-04-09T15:06:00Z">
          <w:pPr>
            <w:numPr>
              <w:ilvl w:val="1"/>
              <w:numId w:val="8"/>
            </w:numPr>
            <w:pBdr>
              <w:top w:val="nil"/>
              <w:left w:val="nil"/>
              <w:bottom w:val="nil"/>
              <w:right w:val="nil"/>
              <w:between w:val="nil"/>
            </w:pBdr>
            <w:ind w:left="1440" w:hanging="360"/>
          </w:pPr>
        </w:pPrChange>
      </w:pPr>
    </w:p>
    <w:p w14:paraId="398B57D5" w14:textId="075F8744" w:rsidR="0059377D" w:rsidRPr="00385CC1" w:rsidRDefault="007A45AA">
      <w:pPr>
        <w:pStyle w:val="paragraph"/>
        <w:numPr>
          <w:ilvl w:val="0"/>
          <w:numId w:val="8"/>
        </w:numPr>
        <w:spacing w:before="0" w:beforeAutospacing="0" w:after="0" w:afterAutospacing="0"/>
        <w:textAlignment w:val="baseline"/>
        <w:rPr>
          <w:ins w:id="62" w:author="Quick, Courtney (NIH/NIMH) [F]" w:date="2020-04-09T15:22:00Z"/>
          <w:rFonts w:ascii="Arial" w:hAnsi="Arial" w:cs="Arial"/>
          <w:sz w:val="22"/>
          <w:szCs w:val="22"/>
          <w:rPrChange w:id="63" w:author="Lindsay Alexander" w:date="2020-04-14T21:19:00Z">
            <w:rPr>
              <w:ins w:id="64" w:author="Quick, Courtney (NIH/NIMH) [F]" w:date="2020-04-09T15:22:00Z"/>
              <w:rFonts w:ascii="Arial" w:hAnsi="Arial" w:cs="Arial"/>
              <w:sz w:val="22"/>
              <w:szCs w:val="22"/>
            </w:rPr>
          </w:rPrChange>
        </w:rPr>
        <w:pPrChange w:id="65" w:author="Quick, Courtney (NIH/NIMH) [F]" w:date="2020-04-09T15:22:00Z">
          <w:pPr>
            <w:pStyle w:val="paragraph"/>
            <w:numPr>
              <w:numId w:val="46"/>
            </w:numPr>
            <w:tabs>
              <w:tab w:val="num" w:pos="720"/>
            </w:tabs>
            <w:spacing w:before="0" w:beforeAutospacing="0" w:after="0" w:afterAutospacing="0"/>
            <w:ind w:left="360" w:hanging="360"/>
            <w:textAlignment w:val="baseline"/>
          </w:pPr>
        </w:pPrChange>
      </w:pPr>
      <w:ins w:id="66" w:author="Quick, Courtney (NIH/NIMH) [F]" w:date="2020-04-09T15:22:00Z">
        <w:r w:rsidRPr="001D5A4D">
          <w:rPr>
            <w:rStyle w:val="normaltextrun"/>
            <w:rFonts w:ascii="Arial" w:hAnsi="Arial" w:cs="Arial"/>
            <w:b/>
            <w:bCs/>
            <w:sz w:val="22"/>
            <w:szCs w:val="22"/>
            <w:u w:val="single"/>
            <w:rPrChange w:id="67" w:author="Dunn, Julia (NIH/NIMH) [F]" w:date="2020-04-09T17:01:00Z">
              <w:rPr>
                <w:rStyle w:val="normaltextrun"/>
                <w:rFonts w:ascii="Arial" w:hAnsi="Arial" w:cs="Arial"/>
                <w:b/>
                <w:bCs/>
                <w:color w:val="881798"/>
                <w:sz w:val="22"/>
                <w:szCs w:val="22"/>
                <w:u w:val="single"/>
              </w:rPr>
            </w:rPrChange>
          </w:rPr>
          <w:t xml:space="preserve"> </w:t>
        </w:r>
        <w:r w:rsidR="0059377D" w:rsidRPr="00385CC1">
          <w:rPr>
            <w:rStyle w:val="normaltextrun"/>
            <w:rFonts w:ascii="Arial" w:hAnsi="Arial" w:cs="Arial"/>
            <w:b/>
            <w:bCs/>
            <w:sz w:val="22"/>
            <w:szCs w:val="22"/>
            <w:rPrChange w:id="68" w:author="Lindsay Alexander" w:date="2020-04-14T21:19:00Z">
              <w:rPr>
                <w:rStyle w:val="normaltextrun"/>
                <w:rFonts w:ascii="Arial" w:hAnsi="Arial" w:cs="Arial"/>
                <w:b/>
                <w:bCs/>
                <w:color w:val="881798"/>
                <w:sz w:val="22"/>
                <w:szCs w:val="22"/>
                <w:u w:val="single"/>
              </w:rPr>
            </w:rPrChange>
          </w:rPr>
          <w:t>Are any adults living in the home an ESSENTIAL WORKER (e.g., healthcare, delivery worker, store worker, security, building maintenance)? Y/N</w:t>
        </w:r>
        <w:r w:rsidR="0059377D" w:rsidRPr="00385CC1">
          <w:rPr>
            <w:rStyle w:val="eop"/>
            <w:rFonts w:ascii="Arial" w:hAnsi="Arial" w:cs="Arial"/>
            <w:sz w:val="22"/>
            <w:szCs w:val="22"/>
          </w:rPr>
          <w:t> </w:t>
        </w:r>
      </w:ins>
    </w:p>
    <w:p w14:paraId="31B56850" w14:textId="4CB2755F" w:rsidR="0059377D" w:rsidRPr="00385CC1" w:rsidRDefault="006F465F" w:rsidP="0059377D">
      <w:pPr>
        <w:pStyle w:val="paragraph"/>
        <w:numPr>
          <w:ilvl w:val="0"/>
          <w:numId w:val="47"/>
        </w:numPr>
        <w:spacing w:before="0" w:beforeAutospacing="0" w:after="0" w:afterAutospacing="0"/>
        <w:ind w:left="1080" w:firstLine="0"/>
        <w:textAlignment w:val="baseline"/>
        <w:rPr>
          <w:ins w:id="69" w:author="Quick, Courtney (NIH/NIMH) [F]" w:date="2020-04-09T15:22:00Z"/>
          <w:rFonts w:ascii="Arial" w:hAnsi="Arial" w:cs="Arial"/>
          <w:b/>
          <w:bCs/>
          <w:sz w:val="22"/>
          <w:szCs w:val="22"/>
          <w:rPrChange w:id="70" w:author="Lindsay Alexander" w:date="2020-04-14T21:19:00Z">
            <w:rPr>
              <w:ins w:id="71" w:author="Quick, Courtney (NIH/NIMH) [F]" w:date="2020-04-09T15:22:00Z"/>
              <w:rFonts w:ascii="Arial" w:hAnsi="Arial" w:cs="Arial"/>
              <w:sz w:val="22"/>
              <w:szCs w:val="22"/>
            </w:rPr>
          </w:rPrChange>
        </w:rPr>
      </w:pPr>
      <w:ins w:id="72" w:author="Quick, Courtney (NIH/NIMH) [F]" w:date="2020-04-09T16:10:00Z">
        <w:r w:rsidRPr="00385CC1">
          <w:rPr>
            <w:rStyle w:val="normaltextrun"/>
            <w:rFonts w:ascii="Arial" w:hAnsi="Arial" w:cs="Arial"/>
            <w:b/>
            <w:bCs/>
            <w:sz w:val="22"/>
            <w:szCs w:val="22"/>
            <w:rPrChange w:id="73" w:author="Lindsay Alexander" w:date="2020-04-14T21:19:00Z">
              <w:rPr>
                <w:rStyle w:val="normaltextrun"/>
                <w:rFonts w:ascii="Arial" w:hAnsi="Arial" w:cs="Arial"/>
                <w:color w:val="881798"/>
                <w:sz w:val="22"/>
                <w:szCs w:val="22"/>
                <w:u w:val="single"/>
              </w:rPr>
            </w:rPrChange>
          </w:rPr>
          <w:t xml:space="preserve">If </w:t>
        </w:r>
      </w:ins>
      <w:ins w:id="74" w:author="Quick, Courtney (NIH/NIMH) [F]" w:date="2020-04-09T16:11:00Z">
        <w:r w:rsidR="00621F2B" w:rsidRPr="00385CC1">
          <w:rPr>
            <w:rStyle w:val="normaltextrun"/>
            <w:rFonts w:ascii="Arial" w:hAnsi="Arial" w:cs="Arial"/>
            <w:b/>
            <w:bCs/>
            <w:sz w:val="22"/>
            <w:szCs w:val="22"/>
            <w:rPrChange w:id="75" w:author="Lindsay Alexander" w:date="2020-04-14T21:19:00Z">
              <w:rPr>
                <w:rStyle w:val="normaltextrun"/>
                <w:rFonts w:ascii="Arial" w:hAnsi="Arial" w:cs="Arial"/>
                <w:color w:val="881798"/>
                <w:sz w:val="22"/>
                <w:szCs w:val="22"/>
                <w:u w:val="single"/>
              </w:rPr>
            </w:rPrChange>
          </w:rPr>
          <w:t>y</w:t>
        </w:r>
      </w:ins>
      <w:ins w:id="76" w:author="Quick, Courtney (NIH/NIMH) [F]" w:date="2020-04-09T15:22:00Z">
        <w:r w:rsidR="0059377D" w:rsidRPr="00385CC1">
          <w:rPr>
            <w:rStyle w:val="normaltextrun"/>
            <w:rFonts w:ascii="Arial" w:hAnsi="Arial" w:cs="Arial"/>
            <w:b/>
            <w:bCs/>
            <w:sz w:val="22"/>
            <w:szCs w:val="22"/>
            <w:rPrChange w:id="77" w:author="Lindsay Alexander" w:date="2020-04-14T21:19:00Z">
              <w:rPr>
                <w:rStyle w:val="normaltextrun"/>
                <w:rFonts w:ascii="Arial" w:hAnsi="Arial" w:cs="Arial"/>
                <w:color w:val="881798"/>
                <w:sz w:val="22"/>
                <w:szCs w:val="22"/>
                <w:u w:val="single"/>
              </w:rPr>
            </w:rPrChange>
          </w:rPr>
          <w:t>es</w:t>
        </w:r>
      </w:ins>
      <w:ins w:id="78" w:author="Quick, Courtney (NIH/NIMH) [F]" w:date="2020-04-09T16:11:00Z">
        <w:r w:rsidRPr="00385CC1">
          <w:rPr>
            <w:rStyle w:val="normaltextrun"/>
            <w:rFonts w:ascii="Arial" w:hAnsi="Arial" w:cs="Arial"/>
            <w:b/>
            <w:bCs/>
            <w:sz w:val="22"/>
            <w:szCs w:val="22"/>
            <w:rPrChange w:id="79" w:author="Lindsay Alexander" w:date="2020-04-14T21:19:00Z">
              <w:rPr>
                <w:rStyle w:val="normaltextrun"/>
                <w:rFonts w:ascii="Arial" w:hAnsi="Arial" w:cs="Arial"/>
                <w:color w:val="881798"/>
                <w:sz w:val="22"/>
                <w:szCs w:val="22"/>
                <w:u w:val="single"/>
              </w:rPr>
            </w:rPrChange>
          </w:rPr>
          <w:t>,</w:t>
        </w:r>
      </w:ins>
      <w:ins w:id="80" w:author="Quick, Courtney (NIH/NIMH) [F]" w:date="2020-04-09T15:22:00Z">
        <w:r w:rsidR="0059377D" w:rsidRPr="00385CC1">
          <w:rPr>
            <w:rStyle w:val="eop"/>
            <w:rFonts w:ascii="Arial" w:hAnsi="Arial" w:cs="Arial"/>
            <w:b/>
            <w:bCs/>
            <w:sz w:val="22"/>
            <w:szCs w:val="22"/>
            <w:rPrChange w:id="81" w:author="Lindsay Alexander" w:date="2020-04-14T21:19:00Z">
              <w:rPr>
                <w:rStyle w:val="eop"/>
                <w:rFonts w:ascii="Arial" w:hAnsi="Arial" w:cs="Arial"/>
                <w:sz w:val="22"/>
                <w:szCs w:val="22"/>
              </w:rPr>
            </w:rPrChange>
          </w:rPr>
          <w:t> </w:t>
        </w:r>
      </w:ins>
    </w:p>
    <w:p w14:paraId="176F880D" w14:textId="77777777" w:rsidR="0059377D" w:rsidRPr="00385CC1" w:rsidRDefault="0059377D" w:rsidP="0059377D">
      <w:pPr>
        <w:pStyle w:val="paragraph"/>
        <w:numPr>
          <w:ilvl w:val="0"/>
          <w:numId w:val="48"/>
        </w:numPr>
        <w:spacing w:before="0" w:beforeAutospacing="0" w:after="0" w:afterAutospacing="0"/>
        <w:ind w:left="1800" w:firstLine="0"/>
        <w:textAlignment w:val="baseline"/>
        <w:rPr>
          <w:ins w:id="82" w:author="Quick, Courtney (NIH/NIMH) [F]" w:date="2020-04-09T15:22:00Z"/>
          <w:rFonts w:ascii="Arial" w:hAnsi="Arial" w:cs="Arial"/>
          <w:b/>
          <w:bCs/>
          <w:sz w:val="22"/>
          <w:szCs w:val="22"/>
          <w:rPrChange w:id="83" w:author="Lindsay Alexander" w:date="2020-04-14T21:19:00Z">
            <w:rPr>
              <w:ins w:id="84" w:author="Quick, Courtney (NIH/NIMH) [F]" w:date="2020-04-09T15:22:00Z"/>
              <w:rFonts w:ascii="Arial" w:hAnsi="Arial" w:cs="Arial"/>
              <w:sz w:val="22"/>
              <w:szCs w:val="22"/>
            </w:rPr>
          </w:rPrChange>
        </w:rPr>
      </w:pPr>
      <w:ins w:id="85" w:author="Quick, Courtney (NIH/NIMH) [F]" w:date="2020-04-09T15:22:00Z">
        <w:r w:rsidRPr="00385CC1">
          <w:rPr>
            <w:rStyle w:val="normaltextrun"/>
            <w:rFonts w:ascii="Arial" w:hAnsi="Arial" w:cs="Arial"/>
            <w:b/>
            <w:bCs/>
            <w:sz w:val="22"/>
            <w:szCs w:val="22"/>
            <w:rPrChange w:id="86" w:author="Lindsay Alexander" w:date="2020-04-14T21:19:00Z">
              <w:rPr>
                <w:rStyle w:val="normaltextrun"/>
                <w:rFonts w:ascii="Arial" w:hAnsi="Arial" w:cs="Arial"/>
                <w:color w:val="881798"/>
                <w:sz w:val="22"/>
                <w:szCs w:val="22"/>
                <w:u w:val="single"/>
              </w:rPr>
            </w:rPrChange>
          </w:rPr>
          <w:t>Do they come home each day? </w:t>
        </w:r>
        <w:r w:rsidRPr="00385CC1">
          <w:rPr>
            <w:rStyle w:val="eop"/>
            <w:rFonts w:ascii="Arial" w:hAnsi="Arial" w:cs="Arial"/>
            <w:b/>
            <w:bCs/>
            <w:sz w:val="22"/>
            <w:szCs w:val="22"/>
            <w:rPrChange w:id="87" w:author="Lindsay Alexander" w:date="2020-04-14T21:19:00Z">
              <w:rPr>
                <w:rStyle w:val="eop"/>
                <w:rFonts w:ascii="Arial" w:hAnsi="Arial" w:cs="Arial"/>
                <w:sz w:val="22"/>
                <w:szCs w:val="22"/>
              </w:rPr>
            </w:rPrChange>
          </w:rPr>
          <w:t> </w:t>
        </w:r>
      </w:ins>
    </w:p>
    <w:p w14:paraId="2CC31D09" w14:textId="77777777" w:rsidR="0059377D" w:rsidRPr="00385CC1" w:rsidRDefault="0059377D">
      <w:pPr>
        <w:pStyle w:val="paragraph"/>
        <w:numPr>
          <w:ilvl w:val="0"/>
          <w:numId w:val="55"/>
        </w:numPr>
        <w:spacing w:before="0" w:beforeAutospacing="0" w:after="0" w:afterAutospacing="0"/>
        <w:textAlignment w:val="baseline"/>
        <w:rPr>
          <w:ins w:id="88" w:author="Quick, Courtney (NIH/NIMH) [F]" w:date="2020-04-09T15:22:00Z"/>
          <w:rFonts w:ascii="Arial" w:hAnsi="Arial" w:cs="Arial"/>
          <w:sz w:val="22"/>
          <w:szCs w:val="22"/>
          <w:rPrChange w:id="89" w:author="Lindsay Alexander" w:date="2020-04-14T21:19:00Z">
            <w:rPr>
              <w:ins w:id="90" w:author="Quick, Courtney (NIH/NIMH) [F]" w:date="2020-04-09T15:22:00Z"/>
              <w:rFonts w:ascii="Arial" w:hAnsi="Arial" w:cs="Arial"/>
              <w:sz w:val="22"/>
              <w:szCs w:val="22"/>
            </w:rPr>
          </w:rPrChange>
        </w:rPr>
        <w:pPrChange w:id="91" w:author="Quick, Courtney (NIH/NIMH) [F]" w:date="2020-04-09T15:23:00Z">
          <w:pPr>
            <w:pStyle w:val="paragraph"/>
            <w:numPr>
              <w:numId w:val="49"/>
            </w:numPr>
            <w:tabs>
              <w:tab w:val="num" w:pos="720"/>
            </w:tabs>
            <w:spacing w:before="0" w:beforeAutospacing="0" w:after="0" w:afterAutospacing="0"/>
            <w:ind w:left="2520" w:hanging="360"/>
            <w:textAlignment w:val="baseline"/>
          </w:pPr>
        </w:pPrChange>
      </w:pPr>
      <w:ins w:id="92" w:author="Quick, Courtney (NIH/NIMH) [F]" w:date="2020-04-09T15:22:00Z">
        <w:r w:rsidRPr="00385CC1">
          <w:rPr>
            <w:rStyle w:val="normaltextrun"/>
            <w:rFonts w:ascii="Arial" w:hAnsi="Arial" w:cs="Arial"/>
            <w:sz w:val="22"/>
            <w:szCs w:val="22"/>
            <w:rPrChange w:id="93" w:author="Lindsay Alexander" w:date="2020-04-14T21:19:00Z">
              <w:rPr>
                <w:rStyle w:val="normaltextrun"/>
                <w:rFonts w:ascii="Arial" w:hAnsi="Arial" w:cs="Arial"/>
                <w:color w:val="881798"/>
                <w:sz w:val="22"/>
                <w:szCs w:val="22"/>
                <w:u w:val="single"/>
              </w:rPr>
            </w:rPrChange>
          </w:rPr>
          <w:t>Yes</w:t>
        </w:r>
        <w:r w:rsidRPr="00385CC1">
          <w:rPr>
            <w:rStyle w:val="eop"/>
            <w:rFonts w:ascii="Arial" w:hAnsi="Arial" w:cs="Arial"/>
            <w:sz w:val="22"/>
            <w:szCs w:val="22"/>
          </w:rPr>
          <w:t> </w:t>
        </w:r>
      </w:ins>
    </w:p>
    <w:p w14:paraId="543DB297" w14:textId="77777777" w:rsidR="0059377D" w:rsidRPr="00385CC1" w:rsidRDefault="0059377D">
      <w:pPr>
        <w:pStyle w:val="paragraph"/>
        <w:numPr>
          <w:ilvl w:val="0"/>
          <w:numId w:val="55"/>
        </w:numPr>
        <w:spacing w:before="0" w:beforeAutospacing="0" w:after="0" w:afterAutospacing="0"/>
        <w:textAlignment w:val="baseline"/>
        <w:rPr>
          <w:ins w:id="94" w:author="Quick, Courtney (NIH/NIMH) [F]" w:date="2020-04-09T15:22:00Z"/>
          <w:rFonts w:ascii="Arial" w:hAnsi="Arial" w:cs="Arial"/>
          <w:sz w:val="22"/>
          <w:szCs w:val="22"/>
          <w:rPrChange w:id="95" w:author="Lindsay Alexander" w:date="2020-04-14T21:19:00Z">
            <w:rPr>
              <w:ins w:id="96" w:author="Quick, Courtney (NIH/NIMH) [F]" w:date="2020-04-09T15:22:00Z"/>
              <w:rFonts w:ascii="Arial" w:hAnsi="Arial" w:cs="Arial"/>
              <w:sz w:val="22"/>
              <w:szCs w:val="22"/>
            </w:rPr>
          </w:rPrChange>
        </w:rPr>
        <w:pPrChange w:id="97" w:author="Quick, Courtney (NIH/NIMH) [F]" w:date="2020-04-09T15:23:00Z">
          <w:pPr>
            <w:pStyle w:val="paragraph"/>
            <w:numPr>
              <w:numId w:val="50"/>
            </w:numPr>
            <w:tabs>
              <w:tab w:val="num" w:pos="720"/>
            </w:tabs>
            <w:spacing w:before="0" w:beforeAutospacing="0" w:after="0" w:afterAutospacing="0"/>
            <w:ind w:left="2520" w:hanging="360"/>
            <w:textAlignment w:val="baseline"/>
          </w:pPr>
        </w:pPrChange>
      </w:pPr>
      <w:ins w:id="98" w:author="Quick, Courtney (NIH/NIMH) [F]" w:date="2020-04-09T15:22:00Z">
        <w:r w:rsidRPr="00385CC1">
          <w:rPr>
            <w:rStyle w:val="normaltextrun"/>
            <w:rFonts w:ascii="Arial" w:hAnsi="Arial" w:cs="Arial"/>
            <w:sz w:val="22"/>
            <w:szCs w:val="22"/>
            <w:rPrChange w:id="99" w:author="Lindsay Alexander" w:date="2020-04-14T21:19:00Z">
              <w:rPr>
                <w:rStyle w:val="normaltextrun"/>
                <w:rFonts w:ascii="Arial" w:hAnsi="Arial" w:cs="Arial"/>
                <w:color w:val="881798"/>
                <w:sz w:val="22"/>
                <w:szCs w:val="22"/>
                <w:u w:val="single"/>
              </w:rPr>
            </w:rPrChange>
          </w:rPr>
          <w:t>No separated due to COVID-19</w:t>
        </w:r>
        <w:r w:rsidRPr="00385CC1">
          <w:rPr>
            <w:rStyle w:val="eop"/>
            <w:rFonts w:ascii="Arial" w:hAnsi="Arial" w:cs="Arial"/>
            <w:sz w:val="22"/>
            <w:szCs w:val="22"/>
          </w:rPr>
          <w:t> </w:t>
        </w:r>
      </w:ins>
    </w:p>
    <w:p w14:paraId="5DF94044" w14:textId="77777777" w:rsidR="0059377D" w:rsidRPr="00385CC1" w:rsidRDefault="0059377D">
      <w:pPr>
        <w:pStyle w:val="paragraph"/>
        <w:numPr>
          <w:ilvl w:val="0"/>
          <w:numId w:val="55"/>
        </w:numPr>
        <w:spacing w:before="0" w:beforeAutospacing="0" w:after="0" w:afterAutospacing="0"/>
        <w:textAlignment w:val="baseline"/>
        <w:rPr>
          <w:ins w:id="100" w:author="Quick, Courtney (NIH/NIMH) [F]" w:date="2020-04-09T15:22:00Z"/>
          <w:rFonts w:ascii="Arial" w:hAnsi="Arial" w:cs="Arial"/>
          <w:sz w:val="22"/>
          <w:szCs w:val="22"/>
          <w:rPrChange w:id="101" w:author="Lindsay Alexander" w:date="2020-04-14T21:19:00Z">
            <w:rPr>
              <w:ins w:id="102" w:author="Quick, Courtney (NIH/NIMH) [F]" w:date="2020-04-09T15:22:00Z"/>
              <w:rFonts w:ascii="Arial" w:hAnsi="Arial" w:cs="Arial"/>
              <w:sz w:val="22"/>
              <w:szCs w:val="22"/>
            </w:rPr>
          </w:rPrChange>
        </w:rPr>
        <w:pPrChange w:id="103" w:author="Quick, Courtney (NIH/NIMH) [F]" w:date="2020-04-09T15:23:00Z">
          <w:pPr>
            <w:pStyle w:val="paragraph"/>
            <w:numPr>
              <w:numId w:val="51"/>
            </w:numPr>
            <w:tabs>
              <w:tab w:val="num" w:pos="720"/>
            </w:tabs>
            <w:spacing w:before="0" w:beforeAutospacing="0" w:after="0" w:afterAutospacing="0"/>
            <w:ind w:left="2520" w:hanging="360"/>
            <w:textAlignment w:val="baseline"/>
          </w:pPr>
        </w:pPrChange>
      </w:pPr>
      <w:ins w:id="104" w:author="Quick, Courtney (NIH/NIMH) [F]" w:date="2020-04-09T15:22:00Z">
        <w:r w:rsidRPr="00385CC1">
          <w:rPr>
            <w:rStyle w:val="normaltextrun"/>
            <w:rFonts w:ascii="Arial" w:hAnsi="Arial" w:cs="Arial"/>
            <w:sz w:val="22"/>
            <w:szCs w:val="22"/>
            <w:rPrChange w:id="105" w:author="Lindsay Alexander" w:date="2020-04-14T21:19:00Z">
              <w:rPr>
                <w:rStyle w:val="normaltextrun"/>
                <w:rFonts w:ascii="Arial" w:hAnsi="Arial" w:cs="Arial"/>
                <w:color w:val="881798"/>
                <w:sz w:val="22"/>
                <w:szCs w:val="22"/>
                <w:u w:val="single"/>
              </w:rPr>
            </w:rPrChange>
          </w:rPr>
          <w:t>No separated due to other reasons</w:t>
        </w:r>
        <w:r w:rsidRPr="00385CC1">
          <w:rPr>
            <w:rStyle w:val="eop"/>
            <w:rFonts w:ascii="Arial" w:hAnsi="Arial" w:cs="Arial"/>
            <w:sz w:val="22"/>
            <w:szCs w:val="22"/>
          </w:rPr>
          <w:t> </w:t>
        </w:r>
      </w:ins>
    </w:p>
    <w:p w14:paraId="1DD204F1" w14:textId="77777777" w:rsidR="007A45AA" w:rsidRPr="00385CC1" w:rsidDel="00894521" w:rsidRDefault="0059377D" w:rsidP="0059377D">
      <w:pPr>
        <w:pStyle w:val="paragraph"/>
        <w:numPr>
          <w:ilvl w:val="0"/>
          <w:numId w:val="52"/>
        </w:numPr>
        <w:spacing w:before="0" w:beforeAutospacing="0" w:after="0" w:afterAutospacing="0"/>
        <w:ind w:left="1800" w:firstLine="0"/>
        <w:textAlignment w:val="baseline"/>
        <w:rPr>
          <w:ins w:id="106" w:author="Quick, Courtney (NIH/NIMH) [F]" w:date="2020-04-09T15:23:00Z"/>
          <w:del w:id="107" w:author="Dunn, Julia (NIH/NIMH) [F]" w:date="2020-04-09T17:01:00Z"/>
          <w:rStyle w:val="normaltextrun"/>
          <w:rFonts w:ascii="Arial" w:hAnsi="Arial" w:cs="Arial"/>
          <w:b/>
          <w:bCs/>
          <w:sz w:val="22"/>
          <w:szCs w:val="22"/>
          <w:rPrChange w:id="108" w:author="Lindsay Alexander" w:date="2020-04-14T21:19:00Z">
            <w:rPr>
              <w:ins w:id="109" w:author="Quick, Courtney (NIH/NIMH) [F]" w:date="2020-04-09T15:23:00Z"/>
              <w:del w:id="110" w:author="Dunn, Julia (NIH/NIMH) [F]" w:date="2020-04-09T17:01:00Z"/>
              <w:rStyle w:val="normaltextrun"/>
              <w:rFonts w:ascii="Arial" w:hAnsi="Arial" w:cs="Arial"/>
              <w:color w:val="881798"/>
              <w:sz w:val="22"/>
              <w:szCs w:val="22"/>
              <w:u w:val="single"/>
            </w:rPr>
          </w:rPrChange>
        </w:rPr>
      </w:pPr>
      <w:ins w:id="111" w:author="Quick, Courtney (NIH/NIMH) [F]" w:date="2020-04-09T15:22:00Z">
        <w:r w:rsidRPr="00385CC1">
          <w:rPr>
            <w:rStyle w:val="normaltextrun"/>
            <w:rFonts w:ascii="Arial" w:hAnsi="Arial" w:cs="Arial"/>
            <w:b/>
            <w:bCs/>
            <w:sz w:val="22"/>
            <w:szCs w:val="22"/>
            <w:rPrChange w:id="112" w:author="Lindsay Alexander" w:date="2020-04-14T21:19:00Z">
              <w:rPr>
                <w:rStyle w:val="normaltextrun"/>
                <w:rFonts w:ascii="Arial" w:hAnsi="Arial" w:cs="Arial"/>
                <w:color w:val="881798"/>
                <w:sz w:val="22"/>
                <w:szCs w:val="22"/>
                <w:u w:val="single"/>
              </w:rPr>
            </w:rPrChange>
          </w:rPr>
          <w:t>Are they a FIRST RESPONDER, HEALTHCARE PROVIDER or</w:t>
        </w:r>
        <w:del w:id="113" w:author="Dunn, Julia (NIH/NIMH) [F]" w:date="2020-04-09T17:01:00Z">
          <w:r w:rsidRPr="00385CC1" w:rsidDel="00894521">
            <w:rPr>
              <w:rStyle w:val="normaltextrun"/>
              <w:rFonts w:ascii="Arial" w:hAnsi="Arial" w:cs="Arial"/>
              <w:b/>
              <w:bCs/>
              <w:sz w:val="22"/>
              <w:szCs w:val="22"/>
              <w:rPrChange w:id="114" w:author="Lindsay Alexander" w:date="2020-04-14T21:19:00Z">
                <w:rPr>
                  <w:rStyle w:val="normaltextrun"/>
                  <w:rFonts w:ascii="Arial" w:hAnsi="Arial" w:cs="Arial"/>
                  <w:color w:val="881798"/>
                  <w:sz w:val="22"/>
                  <w:szCs w:val="22"/>
                  <w:u w:val="single"/>
                </w:rPr>
              </w:rPrChange>
            </w:rPr>
            <w:delText xml:space="preserve"> </w:delText>
          </w:r>
          <w:r w:rsidRPr="00385CC1" w:rsidDel="00894521">
            <w:rPr>
              <w:b/>
              <w:bCs/>
              <w:rPrChange w:id="115" w:author="Lindsay Alexander" w:date="2020-04-14T21:19:00Z">
                <w:rPr>
                  <w:rStyle w:val="normaltextrun"/>
                  <w:rFonts w:ascii="Arial" w:hAnsi="Arial" w:cs="Arial"/>
                  <w:color w:val="881798"/>
                  <w:sz w:val="22"/>
                  <w:szCs w:val="22"/>
                  <w:u w:val="single"/>
                </w:rPr>
              </w:rPrChange>
            </w:rPr>
            <w:delText xml:space="preserve">OTHER </w:delText>
          </w:r>
        </w:del>
      </w:ins>
      <w:ins w:id="116" w:author="Quick, Courtney (NIH/NIMH) [F]" w:date="2020-04-09T15:23:00Z">
        <w:del w:id="117" w:author="Dunn, Julia (NIH/NIMH) [F]" w:date="2020-04-09T17:01:00Z">
          <w:r w:rsidR="007A45AA" w:rsidRPr="00385CC1" w:rsidDel="00894521">
            <w:rPr>
              <w:rStyle w:val="normaltextrun"/>
              <w:rFonts w:ascii="Arial" w:hAnsi="Arial" w:cs="Arial"/>
              <w:b/>
              <w:bCs/>
              <w:sz w:val="22"/>
              <w:szCs w:val="22"/>
              <w:rPrChange w:id="118" w:author="Lindsay Alexander" w:date="2020-04-14T21:19:00Z">
                <w:rPr>
                  <w:rStyle w:val="normaltextrun"/>
                  <w:rFonts w:ascii="Arial" w:hAnsi="Arial" w:cs="Arial"/>
                  <w:color w:val="881798"/>
                  <w:sz w:val="22"/>
                  <w:szCs w:val="22"/>
                  <w:u w:val="single"/>
                </w:rPr>
              </w:rPrChange>
            </w:rPr>
            <w:delText xml:space="preserve"> </w:delText>
          </w:r>
        </w:del>
        <w:r w:rsidR="007A45AA" w:rsidRPr="00385CC1">
          <w:rPr>
            <w:rStyle w:val="normaltextrun"/>
            <w:rFonts w:ascii="Arial" w:hAnsi="Arial" w:cs="Arial"/>
            <w:b/>
            <w:bCs/>
            <w:sz w:val="22"/>
            <w:szCs w:val="22"/>
            <w:rPrChange w:id="119" w:author="Lindsay Alexander" w:date="2020-04-14T21:19:00Z">
              <w:rPr>
                <w:rStyle w:val="normaltextrun"/>
                <w:rFonts w:ascii="Arial" w:hAnsi="Arial" w:cs="Arial"/>
                <w:color w:val="881798"/>
                <w:sz w:val="22"/>
                <w:szCs w:val="22"/>
                <w:u w:val="single"/>
              </w:rPr>
            </w:rPrChange>
          </w:rPr>
          <w:t xml:space="preserve"> </w:t>
        </w:r>
        <w:del w:id="120" w:author="Dunn, Julia (NIH/NIMH) [F]" w:date="2020-04-09T17:01:00Z">
          <w:r w:rsidR="007A45AA" w:rsidRPr="00385CC1" w:rsidDel="00894521">
            <w:rPr>
              <w:rStyle w:val="normaltextrun"/>
              <w:rFonts w:ascii="Arial" w:hAnsi="Arial" w:cs="Arial"/>
              <w:b/>
              <w:bCs/>
              <w:sz w:val="22"/>
              <w:szCs w:val="22"/>
              <w:rPrChange w:id="121" w:author="Lindsay Alexander" w:date="2020-04-14T21:19:00Z">
                <w:rPr>
                  <w:rStyle w:val="normaltextrun"/>
                  <w:rFonts w:ascii="Arial" w:hAnsi="Arial" w:cs="Arial"/>
                  <w:color w:val="881798"/>
                  <w:sz w:val="22"/>
                  <w:szCs w:val="22"/>
                  <w:u w:val="single"/>
                </w:rPr>
              </w:rPrChange>
            </w:rPr>
            <w:delText xml:space="preserve"> </w:delText>
          </w:r>
        </w:del>
      </w:ins>
    </w:p>
    <w:p w14:paraId="3E2362BF" w14:textId="6D993548" w:rsidR="0059377D" w:rsidRPr="00385CC1" w:rsidRDefault="00894521">
      <w:pPr>
        <w:pStyle w:val="paragraph"/>
        <w:numPr>
          <w:ilvl w:val="0"/>
          <w:numId w:val="52"/>
        </w:numPr>
        <w:spacing w:before="0" w:beforeAutospacing="0" w:after="0" w:afterAutospacing="0"/>
        <w:ind w:left="1800" w:firstLine="0"/>
        <w:textAlignment w:val="baseline"/>
        <w:rPr>
          <w:ins w:id="122" w:author="Quick, Courtney (NIH/NIMH) [F]" w:date="2020-04-09T15:22:00Z"/>
          <w:rFonts w:ascii="Arial" w:hAnsi="Arial" w:cs="Arial"/>
          <w:b/>
          <w:bCs/>
          <w:sz w:val="22"/>
          <w:szCs w:val="22"/>
          <w:rPrChange w:id="123" w:author="Lindsay Alexander" w:date="2020-04-14T21:19:00Z">
            <w:rPr>
              <w:ins w:id="124" w:author="Quick, Courtney (NIH/NIMH) [F]" w:date="2020-04-09T15:22:00Z"/>
              <w:rFonts w:ascii="Arial" w:hAnsi="Arial" w:cs="Arial"/>
              <w:sz w:val="22"/>
              <w:szCs w:val="22"/>
            </w:rPr>
          </w:rPrChange>
        </w:rPr>
        <w:pPrChange w:id="125" w:author="Dunn, Julia (NIH/NIMH) [F]" w:date="2020-04-09T17:01:00Z">
          <w:pPr>
            <w:pStyle w:val="paragraph"/>
            <w:numPr>
              <w:numId w:val="52"/>
            </w:numPr>
            <w:tabs>
              <w:tab w:val="num" w:pos="1440"/>
            </w:tabs>
            <w:spacing w:before="0" w:beforeAutospacing="0" w:after="0" w:afterAutospacing="0"/>
            <w:ind w:left="1800" w:hanging="360"/>
            <w:textAlignment w:val="baseline"/>
          </w:pPr>
        </w:pPrChange>
      </w:pPr>
      <w:ins w:id="126" w:author="Dunn, Julia (NIH/NIMH) [F]" w:date="2020-04-09T17:01:00Z">
        <w:r w:rsidRPr="00385CC1">
          <w:rPr>
            <w:rStyle w:val="normaltextrun"/>
            <w:rFonts w:ascii="Arial" w:hAnsi="Arial" w:cs="Arial"/>
            <w:b/>
            <w:bCs/>
            <w:sz w:val="22"/>
            <w:szCs w:val="22"/>
            <w:rPrChange w:id="127" w:author="Lindsay Alexander" w:date="2020-04-14T21:19:00Z">
              <w:rPr>
                <w:rStyle w:val="normaltextrun"/>
                <w:rFonts w:ascii="Arial" w:hAnsi="Arial" w:cs="Arial"/>
                <w:sz w:val="22"/>
                <w:szCs w:val="22"/>
                <w:u w:val="single"/>
              </w:rPr>
            </w:rPrChange>
          </w:rPr>
          <w:t xml:space="preserve">OTHER </w:t>
        </w:r>
      </w:ins>
      <w:ins w:id="128" w:author="Quick, Courtney (NIH/NIMH) [F]" w:date="2020-04-09T15:22:00Z">
        <w:r w:rsidR="0059377D" w:rsidRPr="00385CC1">
          <w:rPr>
            <w:rStyle w:val="normaltextrun"/>
            <w:rFonts w:ascii="Arial" w:hAnsi="Arial" w:cs="Arial"/>
            <w:b/>
            <w:bCs/>
            <w:sz w:val="22"/>
            <w:szCs w:val="22"/>
            <w:rPrChange w:id="129" w:author="Lindsay Alexander" w:date="2020-04-14T21:19:00Z">
              <w:rPr>
                <w:rStyle w:val="normaltextrun"/>
                <w:rFonts w:ascii="Arial" w:hAnsi="Arial" w:cs="Arial"/>
                <w:color w:val="881798"/>
                <w:sz w:val="22"/>
                <w:szCs w:val="22"/>
                <w:u w:val="single"/>
              </w:rPr>
            </w:rPrChange>
          </w:rPr>
          <w:t>WORKER in a facility treating COVID-19? Y/N</w:t>
        </w:r>
        <w:r w:rsidR="0059377D" w:rsidRPr="00385CC1">
          <w:rPr>
            <w:rStyle w:val="eop"/>
            <w:rFonts w:ascii="Arial" w:hAnsi="Arial" w:cs="Arial"/>
            <w:b/>
            <w:bCs/>
            <w:sz w:val="22"/>
            <w:szCs w:val="22"/>
            <w:rPrChange w:id="130" w:author="Lindsay Alexander" w:date="2020-04-14T21:19:00Z">
              <w:rPr>
                <w:rStyle w:val="eop"/>
                <w:rFonts w:ascii="Arial" w:hAnsi="Arial" w:cs="Arial"/>
                <w:sz w:val="22"/>
                <w:szCs w:val="22"/>
              </w:rPr>
            </w:rPrChange>
          </w:rPr>
          <w:t> </w:t>
        </w:r>
      </w:ins>
    </w:p>
    <w:p w14:paraId="1FE1BC4D" w14:textId="2E364804" w:rsidR="00EA3186" w:rsidRPr="007A45AA" w:rsidDel="00651311" w:rsidRDefault="00EA3186">
      <w:pPr>
        <w:pStyle w:val="paragraph"/>
        <w:numPr>
          <w:ilvl w:val="0"/>
          <w:numId w:val="54"/>
        </w:numPr>
        <w:spacing w:before="0" w:beforeAutospacing="0" w:after="0" w:afterAutospacing="0"/>
        <w:ind w:left="1080" w:firstLine="0"/>
        <w:textAlignment w:val="baseline"/>
        <w:rPr>
          <w:del w:id="131" w:author="Quick, Courtney (NIH/NIMH) [F]" w:date="2020-04-09T16:09:00Z"/>
          <w:rFonts w:ascii="Arial" w:hAnsi="Arial" w:cs="Arial"/>
          <w:sz w:val="22"/>
          <w:szCs w:val="22"/>
          <w:rPrChange w:id="132" w:author="Quick, Courtney (NIH/NIMH) [F]" w:date="2020-04-09T15:23:00Z">
            <w:rPr>
              <w:del w:id="133" w:author="Quick, Courtney (NIH/NIMH) [F]" w:date="2020-04-09T16:09:00Z"/>
              <w:rFonts w:ascii="Arial" w:eastAsia="Arial" w:hAnsi="Arial" w:cs="Arial"/>
              <w:sz w:val="22"/>
              <w:szCs w:val="22"/>
            </w:rPr>
          </w:rPrChange>
        </w:rPr>
        <w:pPrChange w:id="134" w:author="Quick, Courtney (NIH/NIMH) [F]" w:date="2020-04-09T15:23:00Z">
          <w:pPr>
            <w:numPr>
              <w:ilvl w:val="1"/>
              <w:numId w:val="8"/>
            </w:numPr>
            <w:pBdr>
              <w:top w:val="nil"/>
              <w:left w:val="nil"/>
              <w:bottom w:val="nil"/>
              <w:right w:val="nil"/>
              <w:between w:val="nil"/>
            </w:pBdr>
            <w:ind w:left="1440" w:hanging="360"/>
          </w:pPr>
        </w:pPrChange>
      </w:pPr>
    </w:p>
    <w:p w14:paraId="32A468C9" w14:textId="77777777" w:rsidR="00CE050C" w:rsidRDefault="00CE050C" w:rsidP="00CE050C">
      <w:pPr>
        <w:rPr>
          <w:rFonts w:ascii="Arial" w:eastAsia="Arial" w:hAnsi="Arial" w:cs="Arial"/>
          <w:sz w:val="22"/>
          <w:szCs w:val="22"/>
        </w:rPr>
      </w:pPr>
    </w:p>
    <w:p w14:paraId="6854A85B" w14:textId="6948B9C4" w:rsidR="00CE050C" w:rsidRDefault="00CE050C" w:rsidP="00CE050C">
      <w:pPr>
        <w:numPr>
          <w:ilvl w:val="0"/>
          <w:numId w:val="8"/>
        </w:numPr>
        <w:rPr>
          <w:sz w:val="22"/>
          <w:szCs w:val="22"/>
        </w:rPr>
      </w:pPr>
      <w:r>
        <w:rPr>
          <w:rFonts w:ascii="Arial" w:eastAsia="Arial" w:hAnsi="Arial" w:cs="Arial"/>
          <w:b/>
          <w:sz w:val="22"/>
          <w:szCs w:val="22"/>
        </w:rPr>
        <w:t>How many rooms (total) are in your home?</w:t>
      </w:r>
      <w:r>
        <w:rPr>
          <w:rFonts w:ascii="Arial" w:eastAsia="Arial" w:hAnsi="Arial" w:cs="Arial"/>
          <w:sz w:val="22"/>
          <w:szCs w:val="22"/>
        </w:rPr>
        <w:t xml:space="preserve">  ___</w:t>
      </w:r>
    </w:p>
    <w:p w14:paraId="1FAA7862" w14:textId="77777777" w:rsidR="00CE050C" w:rsidRDefault="00CE050C" w:rsidP="00370AAB">
      <w:pPr>
        <w:pBdr>
          <w:top w:val="nil"/>
          <w:left w:val="nil"/>
          <w:bottom w:val="nil"/>
          <w:right w:val="nil"/>
          <w:between w:val="nil"/>
        </w:pBdr>
        <w:rPr>
          <w:rFonts w:ascii="Arial" w:eastAsia="Arial" w:hAnsi="Arial" w:cs="Arial"/>
          <w:sz w:val="22"/>
          <w:szCs w:val="22"/>
        </w:rPr>
      </w:pPr>
    </w:p>
    <w:p w14:paraId="0000001B" w14:textId="77777777" w:rsidR="002E3051" w:rsidRDefault="007B17A6" w:rsidP="00CE050C">
      <w:pPr>
        <w:numPr>
          <w:ilvl w:val="0"/>
          <w:numId w:val="8"/>
        </w:numPr>
        <w:pBdr>
          <w:top w:val="nil"/>
          <w:left w:val="nil"/>
          <w:bottom w:val="nil"/>
          <w:right w:val="nil"/>
          <w:between w:val="nil"/>
        </w:pBdr>
        <w:rPr>
          <w:sz w:val="22"/>
          <w:szCs w:val="22"/>
        </w:rPr>
      </w:pPr>
      <w:r>
        <w:rPr>
          <w:rFonts w:ascii="Arial" w:eastAsia="Arial" w:hAnsi="Arial" w:cs="Arial"/>
          <w:b/>
          <w:sz w:val="22"/>
          <w:szCs w:val="22"/>
        </w:rPr>
        <w:t>How would you rate your overall physical health? </w:t>
      </w:r>
    </w:p>
    <w:p w14:paraId="0000001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1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1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1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20" w14:textId="77777777" w:rsidR="002E3051" w:rsidRPr="00B66DE4" w:rsidRDefault="007B17A6">
      <w:pPr>
        <w:numPr>
          <w:ilvl w:val="1"/>
          <w:numId w:val="8"/>
        </w:numPr>
        <w:pBdr>
          <w:top w:val="nil"/>
          <w:left w:val="nil"/>
          <w:bottom w:val="nil"/>
          <w:right w:val="nil"/>
          <w:between w:val="nil"/>
        </w:pBdr>
        <w:rPr>
          <w:ins w:id="135" w:author="Quick, Courtney (NIH/NIMH) [F]" w:date="2020-04-09T16:28:00Z"/>
          <w:sz w:val="22"/>
          <w:szCs w:val="22"/>
          <w:rPrChange w:id="136" w:author="Quick, Courtney (NIH/NIMH) [F]" w:date="2020-04-09T16:28:00Z">
            <w:rPr>
              <w:ins w:id="137" w:author="Quick, Courtney (NIH/NIMH) [F]" w:date="2020-04-09T16:28:00Z"/>
              <w:rFonts w:ascii="Arial" w:eastAsia="Arial" w:hAnsi="Arial" w:cs="Arial"/>
              <w:sz w:val="22"/>
              <w:szCs w:val="22"/>
            </w:rPr>
          </w:rPrChange>
        </w:rPr>
      </w:pPr>
      <w:r>
        <w:rPr>
          <w:rFonts w:ascii="Arial" w:eastAsia="Arial" w:hAnsi="Arial" w:cs="Arial"/>
          <w:sz w:val="22"/>
          <w:szCs w:val="22"/>
        </w:rPr>
        <w:t>Poor</w:t>
      </w:r>
    </w:p>
    <w:p w14:paraId="309B3E2F" w14:textId="77777777" w:rsidR="00B66DE4" w:rsidRDefault="00B66DE4" w:rsidP="00B66DE4">
      <w:pPr>
        <w:pBdr>
          <w:top w:val="nil"/>
          <w:left w:val="nil"/>
          <w:bottom w:val="nil"/>
          <w:right w:val="nil"/>
          <w:between w:val="nil"/>
        </w:pBdr>
        <w:rPr>
          <w:ins w:id="138" w:author="Quick, Courtney (NIH/NIMH) [F]" w:date="2020-04-09T16:28:00Z"/>
          <w:rFonts w:ascii="Arial" w:eastAsia="Arial" w:hAnsi="Arial" w:cs="Arial"/>
          <w:sz w:val="22"/>
          <w:szCs w:val="22"/>
        </w:rPr>
      </w:pPr>
    </w:p>
    <w:p w14:paraId="6CB7D284" w14:textId="77777777" w:rsidR="00B66DE4" w:rsidRDefault="00B66DE4" w:rsidP="00B66DE4">
      <w:pPr>
        <w:pBdr>
          <w:top w:val="nil"/>
          <w:left w:val="nil"/>
          <w:bottom w:val="nil"/>
          <w:right w:val="nil"/>
          <w:between w:val="nil"/>
        </w:pBdr>
        <w:rPr>
          <w:ins w:id="139" w:author="Quick, Courtney (NIH/NIMH) [F]" w:date="2020-04-09T16:28:00Z"/>
          <w:rFonts w:ascii="Arial" w:eastAsia="Arial" w:hAnsi="Arial" w:cs="Arial"/>
          <w:sz w:val="22"/>
          <w:szCs w:val="22"/>
        </w:rPr>
      </w:pPr>
    </w:p>
    <w:p w14:paraId="110F9CA1" w14:textId="77777777" w:rsidR="00B66DE4" w:rsidRDefault="00B66DE4" w:rsidP="00B66DE4">
      <w:pPr>
        <w:pBdr>
          <w:top w:val="nil"/>
          <w:left w:val="nil"/>
          <w:bottom w:val="nil"/>
          <w:right w:val="nil"/>
          <w:between w:val="nil"/>
        </w:pBdr>
        <w:rPr>
          <w:ins w:id="140" w:author="Quick, Courtney (NIH/NIMH) [F]" w:date="2020-04-09T16:28:00Z"/>
          <w:rFonts w:ascii="Arial" w:eastAsia="Arial" w:hAnsi="Arial" w:cs="Arial"/>
          <w:sz w:val="22"/>
          <w:szCs w:val="22"/>
        </w:rPr>
      </w:pPr>
    </w:p>
    <w:p w14:paraId="3D46A46E" w14:textId="77777777" w:rsidR="00B66DE4" w:rsidRDefault="00B66DE4" w:rsidP="00B66DE4">
      <w:pPr>
        <w:pBdr>
          <w:top w:val="nil"/>
          <w:left w:val="nil"/>
          <w:bottom w:val="nil"/>
          <w:right w:val="nil"/>
          <w:between w:val="nil"/>
        </w:pBdr>
        <w:rPr>
          <w:ins w:id="141" w:author="Quick, Courtney (NIH/NIMH) [F]" w:date="2020-04-09T16:28:00Z"/>
          <w:rFonts w:ascii="Arial" w:eastAsia="Arial" w:hAnsi="Arial" w:cs="Arial"/>
          <w:sz w:val="22"/>
          <w:szCs w:val="22"/>
        </w:rPr>
      </w:pPr>
    </w:p>
    <w:p w14:paraId="6EDC9091" w14:textId="77777777" w:rsidR="00B66DE4" w:rsidRDefault="00B66DE4">
      <w:pPr>
        <w:pBdr>
          <w:top w:val="nil"/>
          <w:left w:val="nil"/>
          <w:bottom w:val="nil"/>
          <w:right w:val="nil"/>
          <w:between w:val="nil"/>
        </w:pBdr>
        <w:rPr>
          <w:sz w:val="22"/>
          <w:szCs w:val="22"/>
        </w:rPr>
        <w:pPrChange w:id="142" w:author="Quick, Courtney (NIH/NIMH) [F]" w:date="2020-04-09T16:28:00Z">
          <w:pPr>
            <w:numPr>
              <w:ilvl w:val="1"/>
              <w:numId w:val="8"/>
            </w:numPr>
            <w:pBdr>
              <w:top w:val="nil"/>
              <w:left w:val="nil"/>
              <w:bottom w:val="nil"/>
              <w:right w:val="nil"/>
              <w:between w:val="nil"/>
            </w:pBdr>
            <w:ind w:left="1440" w:hanging="360"/>
          </w:pPr>
        </w:pPrChange>
      </w:pPr>
    </w:p>
    <w:p w14:paraId="00000021" w14:textId="77777777" w:rsidR="002E3051" w:rsidRDefault="002E3051">
      <w:pPr>
        <w:pBdr>
          <w:top w:val="nil"/>
          <w:left w:val="nil"/>
          <w:bottom w:val="nil"/>
          <w:right w:val="nil"/>
          <w:between w:val="nil"/>
        </w:pBdr>
        <w:ind w:left="1440" w:hanging="720"/>
        <w:rPr>
          <w:rFonts w:ascii="Arial" w:eastAsia="Arial" w:hAnsi="Arial" w:cs="Arial"/>
          <w:sz w:val="22"/>
          <w:szCs w:val="22"/>
        </w:rPr>
      </w:pPr>
    </w:p>
    <w:p w14:paraId="00000022" w14:textId="55BCA8E4"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Has a health </w:t>
      </w:r>
      <w:ins w:id="143" w:author="Quick, Courtney (NIH/NIMH) [F]" w:date="2020-04-09T15:07:00Z">
        <w:r w:rsidR="00447924">
          <w:rPr>
            <w:rFonts w:ascii="Arial" w:eastAsia="Arial" w:hAnsi="Arial" w:cs="Arial"/>
            <w:b/>
            <w:sz w:val="22"/>
            <w:szCs w:val="22"/>
          </w:rPr>
          <w:t xml:space="preserve">or educational </w:t>
        </w:r>
      </w:ins>
      <w:r>
        <w:rPr>
          <w:rFonts w:ascii="Arial" w:eastAsia="Arial" w:hAnsi="Arial" w:cs="Arial"/>
          <w:b/>
          <w:sz w:val="22"/>
          <w:szCs w:val="22"/>
        </w:rPr>
        <w:t>professional ever told you that you had any of the following health conditions (check all that apply)?</w:t>
      </w:r>
      <w:r>
        <w:rPr>
          <w:rFonts w:ascii="Arial" w:eastAsia="Arial" w:hAnsi="Arial" w:cs="Arial"/>
          <w:sz w:val="22"/>
          <w:szCs w:val="22"/>
        </w:rPr>
        <w:t> </w:t>
      </w:r>
    </w:p>
    <w:p w14:paraId="0000002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Seasonal allergies</w:t>
      </w:r>
    </w:p>
    <w:p w14:paraId="0000002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Asthma or other lung problems</w:t>
      </w:r>
    </w:p>
    <w:p w14:paraId="00000025"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Heart problems</w:t>
      </w:r>
    </w:p>
    <w:p w14:paraId="0000002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Kidney problems</w:t>
      </w:r>
    </w:p>
    <w:p w14:paraId="0000002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Immune disorder</w:t>
      </w:r>
    </w:p>
    <w:p w14:paraId="0000002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Diabetes or high blood sugar</w:t>
      </w:r>
    </w:p>
    <w:p w14:paraId="0000002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Cancer</w:t>
      </w:r>
    </w:p>
    <w:p w14:paraId="0000002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Arthritis</w:t>
      </w:r>
    </w:p>
    <w:p w14:paraId="0000002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Frequent or very bad headaches</w:t>
      </w:r>
    </w:p>
    <w:p w14:paraId="0000002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Epilepsy or seizures</w:t>
      </w:r>
    </w:p>
    <w:p w14:paraId="0000002D"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stomach or bowel problems</w:t>
      </w:r>
    </w:p>
    <w:p w14:paraId="0000002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Serious acne or skin problems</w:t>
      </w:r>
    </w:p>
    <w:p w14:paraId="0000002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Emotional or mental health problems such as Depression or Anxiety</w:t>
      </w:r>
    </w:p>
    <w:p w14:paraId="00000031" w14:textId="3945DD90" w:rsidR="002E3051" w:rsidRDefault="007B17A6" w:rsidP="00443777">
      <w:pPr>
        <w:numPr>
          <w:ilvl w:val="1"/>
          <w:numId w:val="8"/>
        </w:numPr>
        <w:pBdr>
          <w:top w:val="nil"/>
          <w:left w:val="nil"/>
          <w:bottom w:val="nil"/>
          <w:right w:val="nil"/>
          <w:between w:val="nil"/>
        </w:pBdr>
        <w:rPr>
          <w:ins w:id="144" w:author="Dunn, Julia (NIH/NIMH) [F]" w:date="2020-04-07T11:32:00Z"/>
          <w:rFonts w:ascii="Arial" w:eastAsia="Arial" w:hAnsi="Arial" w:cs="Arial"/>
          <w:sz w:val="22"/>
          <w:szCs w:val="22"/>
        </w:rPr>
      </w:pPr>
      <w:r>
        <w:rPr>
          <w:rFonts w:ascii="Arial" w:eastAsia="Arial" w:hAnsi="Arial" w:cs="Arial"/>
          <w:sz w:val="22"/>
          <w:szCs w:val="22"/>
        </w:rPr>
        <w:t>Problems with alcohol or drugs</w:t>
      </w:r>
    </w:p>
    <w:p w14:paraId="7E3A6F62" w14:textId="77777777" w:rsidR="003D0CA3" w:rsidRDefault="003D0CA3" w:rsidP="003D0CA3">
      <w:pPr>
        <w:numPr>
          <w:ilvl w:val="1"/>
          <w:numId w:val="8"/>
        </w:numPr>
        <w:pBdr>
          <w:top w:val="nil"/>
          <w:left w:val="nil"/>
          <w:bottom w:val="nil"/>
          <w:right w:val="nil"/>
          <w:between w:val="nil"/>
        </w:pBdr>
        <w:rPr>
          <w:ins w:id="145" w:author="Dunn, Julia (NIH/NIMH) [F]" w:date="2020-04-07T11:32:00Z"/>
          <w:rFonts w:ascii="Arial" w:eastAsia="Arial" w:hAnsi="Arial" w:cs="Arial"/>
          <w:sz w:val="22"/>
          <w:szCs w:val="22"/>
        </w:rPr>
      </w:pPr>
      <w:ins w:id="146" w:author="Dunn, Julia (NIH/NIMH) [F]" w:date="2020-04-07T11:32:00Z">
        <w:r>
          <w:rPr>
            <w:rFonts w:ascii="Arial" w:eastAsia="Arial" w:hAnsi="Arial" w:cs="Arial"/>
            <w:sz w:val="22"/>
            <w:szCs w:val="22"/>
          </w:rPr>
          <w:t>Intellectual disability</w:t>
        </w:r>
      </w:ins>
    </w:p>
    <w:p w14:paraId="22D00F78" w14:textId="77777777" w:rsidR="003D0CA3" w:rsidRDefault="003D0CA3" w:rsidP="003D0CA3">
      <w:pPr>
        <w:numPr>
          <w:ilvl w:val="1"/>
          <w:numId w:val="8"/>
        </w:numPr>
        <w:pBdr>
          <w:top w:val="nil"/>
          <w:left w:val="nil"/>
          <w:bottom w:val="nil"/>
          <w:right w:val="nil"/>
          <w:between w:val="nil"/>
        </w:pBdr>
        <w:rPr>
          <w:ins w:id="147" w:author="Dunn, Julia (NIH/NIMH) [F]" w:date="2020-04-07T11:32:00Z"/>
          <w:rFonts w:ascii="Arial" w:eastAsia="Arial" w:hAnsi="Arial" w:cs="Arial"/>
          <w:sz w:val="22"/>
          <w:szCs w:val="22"/>
        </w:rPr>
      </w:pPr>
      <w:ins w:id="148" w:author="Dunn, Julia (NIH/NIMH) [F]" w:date="2020-04-07T11:32:00Z">
        <w:r>
          <w:rPr>
            <w:rFonts w:ascii="Arial" w:eastAsia="Arial" w:hAnsi="Arial" w:cs="Arial"/>
            <w:sz w:val="22"/>
            <w:szCs w:val="22"/>
          </w:rPr>
          <w:t>Autism Spectrum Disorder</w:t>
        </w:r>
      </w:ins>
    </w:p>
    <w:p w14:paraId="22EE34A7" w14:textId="77777777" w:rsidR="003D0CA3" w:rsidRDefault="003D0CA3" w:rsidP="003D0CA3">
      <w:pPr>
        <w:numPr>
          <w:ilvl w:val="1"/>
          <w:numId w:val="8"/>
        </w:numPr>
        <w:pBdr>
          <w:top w:val="nil"/>
          <w:left w:val="nil"/>
          <w:bottom w:val="nil"/>
          <w:right w:val="nil"/>
          <w:between w:val="nil"/>
        </w:pBdr>
        <w:rPr>
          <w:ins w:id="149" w:author="Dunn, Julia (NIH/NIMH) [F]" w:date="2020-04-07T11:32:00Z"/>
          <w:rFonts w:ascii="Arial" w:eastAsia="Arial" w:hAnsi="Arial" w:cs="Arial"/>
          <w:sz w:val="22"/>
          <w:szCs w:val="22"/>
        </w:rPr>
      </w:pPr>
      <w:ins w:id="150" w:author="Dunn, Julia (NIH/NIMH) [F]" w:date="2020-04-07T11:32:00Z">
        <w:r>
          <w:rPr>
            <w:rFonts w:ascii="Arial" w:eastAsia="Arial" w:hAnsi="Arial" w:cs="Arial"/>
            <w:sz w:val="22"/>
            <w:szCs w:val="22"/>
          </w:rPr>
          <w:t>Learning Disorder</w:t>
        </w:r>
      </w:ins>
    </w:p>
    <w:p w14:paraId="48519E80" w14:textId="77777777" w:rsidR="003D0CA3" w:rsidRPr="003B6BFA" w:rsidRDefault="003D0CA3">
      <w:pPr>
        <w:pBdr>
          <w:top w:val="nil"/>
          <w:left w:val="nil"/>
          <w:bottom w:val="nil"/>
          <w:right w:val="nil"/>
          <w:between w:val="nil"/>
        </w:pBdr>
        <w:ind w:left="1080"/>
        <w:rPr>
          <w:rFonts w:ascii="Arial" w:eastAsia="Arial" w:hAnsi="Arial" w:cs="Arial"/>
          <w:sz w:val="22"/>
          <w:szCs w:val="22"/>
        </w:rPr>
        <w:pPrChange w:id="151" w:author="Dunn, Julia (NIH/NIMH) [F]" w:date="2020-04-07T11:32:00Z">
          <w:pPr>
            <w:numPr>
              <w:ilvl w:val="1"/>
              <w:numId w:val="8"/>
            </w:numPr>
            <w:pBdr>
              <w:top w:val="nil"/>
              <w:left w:val="nil"/>
              <w:bottom w:val="nil"/>
              <w:right w:val="nil"/>
              <w:between w:val="nil"/>
            </w:pBdr>
            <w:ind w:left="1440" w:hanging="360"/>
          </w:pPr>
        </w:pPrChange>
      </w:pPr>
    </w:p>
    <w:p w14:paraId="00000032" w14:textId="02A0531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tall are you? ___ </w:t>
      </w:r>
      <w:r w:rsidR="00271A51">
        <w:rPr>
          <w:rFonts w:ascii="Arial" w:eastAsia="Arial" w:hAnsi="Arial" w:cs="Arial"/>
          <w:b/>
          <w:sz w:val="22"/>
          <w:szCs w:val="22"/>
        </w:rPr>
        <w:t>centimeters(</w:t>
      </w:r>
      <w:r>
        <w:rPr>
          <w:rFonts w:ascii="Arial" w:eastAsia="Arial" w:hAnsi="Arial" w:cs="Arial"/>
          <w:b/>
          <w:sz w:val="22"/>
          <w:szCs w:val="22"/>
        </w:rPr>
        <w:t>cm</w:t>
      </w:r>
      <w:r w:rsidR="00271A51">
        <w:rPr>
          <w:rFonts w:ascii="Arial" w:eastAsia="Arial" w:hAnsi="Arial" w:cs="Arial"/>
          <w:b/>
          <w:sz w:val="22"/>
          <w:szCs w:val="22"/>
        </w:rPr>
        <w:t>)</w:t>
      </w:r>
      <w:r>
        <w:rPr>
          <w:rFonts w:ascii="Arial" w:eastAsia="Arial" w:hAnsi="Arial" w:cs="Arial"/>
          <w:b/>
          <w:sz w:val="22"/>
          <w:szCs w:val="22"/>
        </w:rPr>
        <w:t>/inches</w:t>
      </w:r>
      <w:r w:rsidR="00271A51">
        <w:rPr>
          <w:rFonts w:ascii="Arial" w:eastAsia="Arial" w:hAnsi="Arial" w:cs="Arial"/>
          <w:b/>
          <w:sz w:val="22"/>
          <w:szCs w:val="22"/>
        </w:rPr>
        <w:t xml:space="preserve"> (in)</w:t>
      </w:r>
    </w:p>
    <w:p w14:paraId="00000033" w14:textId="77777777" w:rsidR="002E3051" w:rsidRDefault="002E3051">
      <w:pPr>
        <w:rPr>
          <w:rFonts w:ascii="Arial" w:eastAsia="Arial" w:hAnsi="Arial" w:cs="Arial"/>
          <w:sz w:val="22"/>
          <w:szCs w:val="22"/>
        </w:rPr>
      </w:pPr>
    </w:p>
    <w:p w14:paraId="00000034" w14:textId="5BA0488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do you weigh? ___ </w:t>
      </w:r>
      <w:r w:rsidR="00271A51">
        <w:rPr>
          <w:rFonts w:ascii="Arial" w:eastAsia="Arial" w:hAnsi="Arial" w:cs="Arial"/>
          <w:b/>
          <w:sz w:val="22"/>
          <w:szCs w:val="22"/>
        </w:rPr>
        <w:t>kilograms(kg)</w:t>
      </w:r>
      <w:r>
        <w:rPr>
          <w:rFonts w:ascii="Arial" w:eastAsia="Arial" w:hAnsi="Arial" w:cs="Arial"/>
          <w:b/>
          <w:sz w:val="22"/>
          <w:szCs w:val="22"/>
        </w:rPr>
        <w:t>/pounds</w:t>
      </w:r>
      <w:r w:rsidR="00271A51">
        <w:rPr>
          <w:rFonts w:ascii="Arial" w:eastAsia="Arial" w:hAnsi="Arial" w:cs="Arial"/>
          <w:b/>
          <w:sz w:val="22"/>
          <w:szCs w:val="22"/>
        </w:rPr>
        <w:t>(</w:t>
      </w:r>
      <w:proofErr w:type="spellStart"/>
      <w:r w:rsidR="00271A51">
        <w:rPr>
          <w:rFonts w:ascii="Arial" w:eastAsia="Arial" w:hAnsi="Arial" w:cs="Arial"/>
          <w:b/>
          <w:sz w:val="22"/>
          <w:szCs w:val="22"/>
        </w:rPr>
        <w:t>lb</w:t>
      </w:r>
      <w:proofErr w:type="spellEnd"/>
      <w:r w:rsidR="00271A51">
        <w:rPr>
          <w:rFonts w:ascii="Arial" w:eastAsia="Arial" w:hAnsi="Arial" w:cs="Arial"/>
          <w:b/>
          <w:sz w:val="22"/>
          <w:szCs w:val="22"/>
        </w:rPr>
        <w:t>)</w:t>
      </w:r>
    </w:p>
    <w:p w14:paraId="00000035" w14:textId="77777777" w:rsidR="002E3051" w:rsidRDefault="002E3051">
      <w:pPr>
        <w:rPr>
          <w:rFonts w:ascii="Arial" w:eastAsia="Arial" w:hAnsi="Arial" w:cs="Arial"/>
          <w:sz w:val="22"/>
          <w:szCs w:val="22"/>
        </w:rPr>
      </w:pPr>
    </w:p>
    <w:p w14:paraId="00000036" w14:textId="724CAAFE"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would you rate your overall Mental/Emotional health before </w:t>
      </w:r>
      <w:r w:rsidR="00E408AF">
        <w:rPr>
          <w:rFonts w:ascii="Arial" w:eastAsia="Arial" w:hAnsi="Arial" w:cs="Arial"/>
          <w:b/>
          <w:sz w:val="22"/>
          <w:szCs w:val="22"/>
        </w:rPr>
        <w:t xml:space="preserve">the </w:t>
      </w:r>
      <w:r>
        <w:rPr>
          <w:rFonts w:ascii="Arial" w:eastAsia="Arial" w:hAnsi="Arial" w:cs="Arial"/>
          <w:b/>
          <w:sz w:val="22"/>
          <w:szCs w:val="22"/>
        </w:rPr>
        <w:t>Coronavirus/COVID-19</w:t>
      </w:r>
      <w:r w:rsidR="00E408AF">
        <w:rPr>
          <w:rFonts w:ascii="Arial" w:eastAsia="Arial" w:hAnsi="Arial" w:cs="Arial"/>
          <w:b/>
          <w:sz w:val="22"/>
          <w:szCs w:val="22"/>
        </w:rPr>
        <w:t xml:space="preserve"> crisis</w:t>
      </w:r>
      <w:r w:rsidR="00622EDE">
        <w:rPr>
          <w:rFonts w:ascii="Arial" w:eastAsia="Arial" w:hAnsi="Arial" w:cs="Arial"/>
          <w:b/>
          <w:sz w:val="22"/>
          <w:szCs w:val="22"/>
        </w:rPr>
        <w:t xml:space="preserve"> in your area</w:t>
      </w:r>
      <w:r>
        <w:rPr>
          <w:rFonts w:ascii="Arial" w:eastAsia="Arial" w:hAnsi="Arial" w:cs="Arial"/>
          <w:b/>
          <w:sz w:val="22"/>
          <w:szCs w:val="22"/>
        </w:rPr>
        <w:t>? </w:t>
      </w:r>
    </w:p>
    <w:p w14:paraId="00000037"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Excellent</w:t>
      </w:r>
    </w:p>
    <w:p w14:paraId="0000003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Very Good</w:t>
      </w:r>
    </w:p>
    <w:p w14:paraId="0000003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Good</w:t>
      </w:r>
    </w:p>
    <w:p w14:paraId="0000003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Fair</w:t>
      </w:r>
    </w:p>
    <w:p w14:paraId="0000003B" w14:textId="0EE5D245"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rPr>
        <w:t>Poor</w:t>
      </w:r>
    </w:p>
    <w:p w14:paraId="0000003C" w14:textId="77777777" w:rsidR="002E3051" w:rsidRDefault="002E3051">
      <w:pPr>
        <w:rPr>
          <w:rFonts w:ascii="Arial" w:eastAsia="Arial" w:hAnsi="Arial" w:cs="Arial"/>
          <w:sz w:val="22"/>
          <w:szCs w:val="22"/>
        </w:rPr>
      </w:pPr>
    </w:p>
    <w:p w14:paraId="0000003D" w14:textId="77777777" w:rsidR="002E3051" w:rsidRPr="00370AAB" w:rsidRDefault="007B17A6">
      <w:pPr>
        <w:pStyle w:val="Heading2"/>
        <w:rPr>
          <w:rFonts w:ascii="Arial" w:hAnsi="Arial" w:cs="Arial"/>
          <w:b w:val="0"/>
          <w:sz w:val="28"/>
          <w:szCs w:val="28"/>
        </w:rPr>
      </w:pPr>
      <w:r w:rsidRPr="00370AAB">
        <w:rPr>
          <w:rFonts w:ascii="Arial" w:hAnsi="Arial" w:cs="Arial"/>
          <w:sz w:val="28"/>
          <w:szCs w:val="28"/>
        </w:rPr>
        <w:t>CORONAVIRUS/COVID-19 HEALTH/EXPOSURE STATUS</w:t>
      </w:r>
    </w:p>
    <w:p w14:paraId="0000003E" w14:textId="77777777" w:rsidR="002E3051" w:rsidRDefault="002E3051">
      <w:pPr>
        <w:rPr>
          <w:rFonts w:ascii="Arial" w:eastAsia="Arial" w:hAnsi="Arial" w:cs="Arial"/>
          <w:sz w:val="22"/>
          <w:szCs w:val="22"/>
        </w:rPr>
      </w:pPr>
    </w:p>
    <w:p w14:paraId="00000040" w14:textId="0B24D7BC" w:rsidR="002E3051" w:rsidRDefault="007B17A6" w:rsidP="00443777">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B2F6BAA" w14:textId="268439B7" w:rsidR="00370AAB" w:rsidRPr="00370AAB" w:rsidRDefault="00370AAB" w:rsidP="00370AAB">
      <w:pPr>
        <w:pBdr>
          <w:top w:val="nil"/>
          <w:left w:val="nil"/>
          <w:bottom w:val="nil"/>
          <w:right w:val="nil"/>
          <w:between w:val="nil"/>
        </w:pBdr>
        <w:rPr>
          <w:sz w:val="22"/>
          <w:szCs w:val="22"/>
        </w:rPr>
      </w:pPr>
    </w:p>
    <w:p w14:paraId="00000041" w14:textId="1A9A673D" w:rsidR="002E3051" w:rsidRPr="00370AAB" w:rsidRDefault="00370AAB" w:rsidP="00370AAB">
      <w:pPr>
        <w:pStyle w:val="ListParagraph"/>
        <w:numPr>
          <w:ilvl w:val="0"/>
          <w:numId w:val="8"/>
        </w:numPr>
        <w:pBdr>
          <w:top w:val="nil"/>
          <w:left w:val="nil"/>
          <w:bottom w:val="nil"/>
          <w:right w:val="nil"/>
          <w:between w:val="nil"/>
        </w:pBdr>
        <w:rPr>
          <w:sz w:val="22"/>
          <w:szCs w:val="22"/>
        </w:rPr>
      </w:pPr>
      <w:r w:rsidRPr="00370AAB">
        <w:rPr>
          <w:rFonts w:ascii="Arial" w:eastAsia="Arial" w:hAnsi="Arial" w:cs="Arial"/>
          <w:b/>
          <w:sz w:val="22"/>
          <w:szCs w:val="22"/>
          <w:highlight w:val="white"/>
        </w:rPr>
        <w:t>… have you been exposed to someone likely to have Coronavirus/COVID-19?</w:t>
      </w:r>
      <w:r w:rsidRPr="00370AAB">
        <w:rPr>
          <w:rFonts w:ascii="Arial" w:eastAsia="Arial" w:hAnsi="Arial" w:cs="Arial"/>
          <w:b/>
          <w:sz w:val="22"/>
          <w:szCs w:val="22"/>
        </w:rPr>
        <w:t xml:space="preserve"> (check all that apply)</w:t>
      </w:r>
    </w:p>
    <w:p w14:paraId="0000004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positive test</w:t>
      </w:r>
    </w:p>
    <w:p w14:paraId="0000004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medical diagnosis, but no test</w:t>
      </w:r>
    </w:p>
    <w:p w14:paraId="0000004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someone with possible symptoms, but no diagnosis by doctor</w:t>
      </w:r>
    </w:p>
    <w:p w14:paraId="00000045" w14:textId="760C928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ins w:id="152" w:author="Dunn, Julia (NIH/NIMH) [F]" w:date="2020-04-06T17:42:00Z">
        <w:r w:rsidR="00762270">
          <w:rPr>
            <w:rFonts w:ascii="Arial" w:eastAsia="Arial" w:hAnsi="Arial" w:cs="Arial"/>
            <w:sz w:val="22"/>
            <w:szCs w:val="22"/>
          </w:rPr>
          <w:t>, not to my knowledge</w:t>
        </w:r>
      </w:ins>
    </w:p>
    <w:p w14:paraId="00000046" w14:textId="77777777" w:rsidR="002E3051" w:rsidRDefault="002E3051">
      <w:pPr>
        <w:rPr>
          <w:rFonts w:ascii="Arial" w:eastAsia="Arial" w:hAnsi="Arial" w:cs="Arial"/>
          <w:sz w:val="22"/>
          <w:szCs w:val="22"/>
        </w:rPr>
      </w:pPr>
    </w:p>
    <w:p w14:paraId="00000047"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have you been suspected of having Coronavirus/COVID-19 infection?</w:t>
      </w:r>
    </w:p>
    <w:p w14:paraId="00000048" w14:textId="77777777" w:rsidR="002E3051" w:rsidRDefault="007B17A6">
      <w:pPr>
        <w:numPr>
          <w:ilvl w:val="1"/>
          <w:numId w:val="8"/>
        </w:numPr>
        <w:rPr>
          <w:sz w:val="22"/>
          <w:szCs w:val="22"/>
        </w:rPr>
      </w:pPr>
      <w:r>
        <w:rPr>
          <w:rFonts w:ascii="Arial" w:eastAsia="Arial" w:hAnsi="Arial" w:cs="Arial"/>
          <w:sz w:val="22"/>
          <w:szCs w:val="22"/>
          <w:highlight w:val="white"/>
        </w:rPr>
        <w:t>Yes, has positive test</w:t>
      </w:r>
    </w:p>
    <w:p w14:paraId="00000049" w14:textId="77777777" w:rsidR="002E3051" w:rsidRDefault="007B17A6">
      <w:pPr>
        <w:numPr>
          <w:ilvl w:val="1"/>
          <w:numId w:val="8"/>
        </w:numPr>
        <w:rPr>
          <w:sz w:val="22"/>
          <w:szCs w:val="22"/>
        </w:rPr>
      </w:pPr>
      <w:r>
        <w:rPr>
          <w:rFonts w:ascii="Arial" w:eastAsia="Arial" w:hAnsi="Arial" w:cs="Arial"/>
          <w:sz w:val="22"/>
          <w:szCs w:val="22"/>
          <w:highlight w:val="white"/>
        </w:rPr>
        <w:t>Yes, medical diagnosis, but no test</w:t>
      </w:r>
    </w:p>
    <w:p w14:paraId="0000004A" w14:textId="1F74FC33" w:rsidR="002E3051" w:rsidRDefault="007B17A6">
      <w:pPr>
        <w:numPr>
          <w:ilvl w:val="1"/>
          <w:numId w:val="8"/>
        </w:numPr>
        <w:rPr>
          <w:sz w:val="22"/>
          <w:szCs w:val="22"/>
        </w:rPr>
      </w:pPr>
      <w:r>
        <w:rPr>
          <w:rFonts w:ascii="Arial" w:eastAsia="Arial" w:hAnsi="Arial" w:cs="Arial"/>
          <w:sz w:val="22"/>
          <w:szCs w:val="22"/>
          <w:highlight w:val="white"/>
        </w:rPr>
        <w:t>Yes, ha</w:t>
      </w:r>
      <w:r w:rsidR="00357416">
        <w:rPr>
          <w:rFonts w:ascii="Arial" w:eastAsia="Arial" w:hAnsi="Arial" w:cs="Arial"/>
          <w:sz w:val="22"/>
          <w:szCs w:val="22"/>
          <w:highlight w:val="white"/>
        </w:rPr>
        <w:t>ve had</w:t>
      </w:r>
      <w:r>
        <w:rPr>
          <w:rFonts w:ascii="Arial" w:eastAsia="Arial" w:hAnsi="Arial" w:cs="Arial"/>
          <w:sz w:val="22"/>
          <w:szCs w:val="22"/>
          <w:highlight w:val="white"/>
        </w:rPr>
        <w:t xml:space="preserve"> some possible symptoms, but no diagnosis by doctor</w:t>
      </w:r>
    </w:p>
    <w:p w14:paraId="0000004B" w14:textId="77777777" w:rsidR="002E3051" w:rsidRDefault="007B17A6">
      <w:pPr>
        <w:numPr>
          <w:ilvl w:val="1"/>
          <w:numId w:val="8"/>
        </w:numPr>
        <w:rPr>
          <w:sz w:val="22"/>
          <w:szCs w:val="22"/>
        </w:rPr>
      </w:pPr>
      <w:r>
        <w:rPr>
          <w:rFonts w:ascii="Arial" w:eastAsia="Arial" w:hAnsi="Arial" w:cs="Arial"/>
          <w:sz w:val="22"/>
          <w:szCs w:val="22"/>
          <w:highlight w:val="white"/>
        </w:rPr>
        <w:t xml:space="preserve">No symptoms or signs </w:t>
      </w:r>
    </w:p>
    <w:p w14:paraId="0000004C" w14:textId="77777777" w:rsidR="002E3051" w:rsidRDefault="002E3051">
      <w:pPr>
        <w:rPr>
          <w:rFonts w:ascii="Arial" w:eastAsia="Arial" w:hAnsi="Arial" w:cs="Arial"/>
          <w:sz w:val="22"/>
          <w:szCs w:val="22"/>
        </w:rPr>
      </w:pPr>
    </w:p>
    <w:p w14:paraId="25591C6B" w14:textId="77777777" w:rsidR="00175E4E" w:rsidRDefault="00175E4E">
      <w:pPr>
        <w:rPr>
          <w:ins w:id="153" w:author="Dunn, Julia (NIH/NIMH) [F]" w:date="2020-04-07T11:41:00Z"/>
          <w:rFonts w:ascii="Arial" w:eastAsia="Arial" w:hAnsi="Arial" w:cs="Arial"/>
          <w:b/>
          <w:sz w:val="22"/>
          <w:szCs w:val="22"/>
          <w:highlight w:val="white"/>
        </w:rPr>
      </w:pPr>
      <w:ins w:id="154" w:author="Dunn, Julia (NIH/NIMH) [F]" w:date="2020-04-07T11:41:00Z">
        <w:r>
          <w:rPr>
            <w:rFonts w:ascii="Arial" w:eastAsia="Arial" w:hAnsi="Arial" w:cs="Arial"/>
            <w:b/>
            <w:sz w:val="22"/>
            <w:szCs w:val="22"/>
            <w:highlight w:val="white"/>
          </w:rPr>
          <w:br w:type="page"/>
        </w:r>
      </w:ins>
    </w:p>
    <w:p w14:paraId="0000004D" w14:textId="7CA6C825"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lastRenderedPageBreak/>
        <w:t xml:space="preserve">… have you had any of the following symptoms? </w:t>
      </w:r>
      <w:r w:rsidR="00E172C9">
        <w:rPr>
          <w:rFonts w:ascii="Arial" w:eastAsia="Arial" w:hAnsi="Arial" w:cs="Arial"/>
          <w:b/>
          <w:sz w:val="22"/>
          <w:szCs w:val="22"/>
          <w:highlight w:val="white"/>
        </w:rPr>
        <w:t>(check all that apply)</w:t>
      </w:r>
    </w:p>
    <w:p w14:paraId="0000004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Fever</w:t>
      </w:r>
    </w:p>
    <w:p w14:paraId="0000004F"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Cough</w:t>
      </w:r>
    </w:p>
    <w:p w14:paraId="00000050"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Shortness of breath</w:t>
      </w:r>
    </w:p>
    <w:p w14:paraId="0000005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Sore throat</w:t>
      </w:r>
    </w:p>
    <w:p w14:paraId="00000052" w14:textId="701751DB" w:rsidR="002E3051" w:rsidRPr="00443777"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Fatigue</w:t>
      </w:r>
    </w:p>
    <w:p w14:paraId="49AC2416" w14:textId="21401706" w:rsidR="001D6084" w:rsidRPr="007D2BA2" w:rsidRDefault="001D6084">
      <w:pPr>
        <w:numPr>
          <w:ilvl w:val="1"/>
          <w:numId w:val="8"/>
        </w:numPr>
        <w:pBdr>
          <w:top w:val="nil"/>
          <w:left w:val="nil"/>
          <w:bottom w:val="nil"/>
          <w:right w:val="nil"/>
          <w:between w:val="nil"/>
        </w:pBdr>
        <w:rPr>
          <w:ins w:id="155" w:author="Dunn, Julia (NIH/NIMH) [F]" w:date="2020-04-06T17:42:00Z"/>
          <w:sz w:val="22"/>
          <w:szCs w:val="22"/>
          <w:rPrChange w:id="156" w:author="Dunn, Julia (NIH/NIMH) [F]" w:date="2020-04-06T17:42:00Z">
            <w:rPr>
              <w:ins w:id="157" w:author="Dunn, Julia (NIH/NIMH) [F]" w:date="2020-04-06T17:42:00Z"/>
              <w:rFonts w:ascii="Arial" w:eastAsia="Arial" w:hAnsi="Arial" w:cs="Arial"/>
              <w:sz w:val="22"/>
              <w:szCs w:val="22"/>
            </w:rPr>
          </w:rPrChange>
        </w:rPr>
      </w:pPr>
      <w:r>
        <w:rPr>
          <w:rFonts w:ascii="Arial" w:eastAsia="Arial" w:hAnsi="Arial" w:cs="Arial"/>
          <w:sz w:val="22"/>
          <w:szCs w:val="22"/>
        </w:rPr>
        <w:t>Loss of taste or smell</w:t>
      </w:r>
    </w:p>
    <w:p w14:paraId="32BFFD93" w14:textId="76850186" w:rsidR="007D2BA2" w:rsidRDefault="007D2BA2">
      <w:pPr>
        <w:numPr>
          <w:ilvl w:val="1"/>
          <w:numId w:val="8"/>
        </w:numPr>
        <w:pBdr>
          <w:top w:val="nil"/>
          <w:left w:val="nil"/>
          <w:bottom w:val="nil"/>
          <w:right w:val="nil"/>
          <w:between w:val="nil"/>
        </w:pBdr>
        <w:rPr>
          <w:sz w:val="22"/>
          <w:szCs w:val="22"/>
        </w:rPr>
      </w:pPr>
      <w:ins w:id="158" w:author="Dunn, Julia (NIH/NIMH) [F]" w:date="2020-04-06T17:42:00Z">
        <w:r>
          <w:rPr>
            <w:rFonts w:ascii="Arial" w:eastAsia="Arial" w:hAnsi="Arial" w:cs="Arial"/>
            <w:sz w:val="22"/>
            <w:szCs w:val="22"/>
          </w:rPr>
          <w:t>Eye infection</w:t>
        </w:r>
      </w:ins>
    </w:p>
    <w:p w14:paraId="00000053"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Other ____</w:t>
      </w:r>
    </w:p>
    <w:p w14:paraId="00000054" w14:textId="77777777" w:rsidR="002E3051" w:rsidRDefault="002E3051">
      <w:pPr>
        <w:ind w:left="360"/>
        <w:rPr>
          <w:rFonts w:ascii="Arial" w:eastAsia="Arial" w:hAnsi="Arial" w:cs="Arial"/>
          <w:sz w:val="22"/>
          <w:szCs w:val="22"/>
        </w:rPr>
      </w:pPr>
    </w:p>
    <w:p w14:paraId="728DD14F" w14:textId="06E78299" w:rsidR="00E172C9" w:rsidRPr="00370AAB"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 has anyone in your family been diagnosed with Coronavirus/COVID-19</w:t>
      </w:r>
      <w:r w:rsidR="00E408AF">
        <w:rPr>
          <w:rFonts w:ascii="Arial" w:eastAsia="Arial" w:hAnsi="Arial" w:cs="Arial"/>
          <w:b/>
          <w:sz w:val="22"/>
          <w:szCs w:val="22"/>
        </w:rPr>
        <w:t>?</w:t>
      </w:r>
    </w:p>
    <w:p w14:paraId="6475C054" w14:textId="68E37793" w:rsidR="00E172C9" w:rsidRPr="00370AAB" w:rsidRDefault="00E172C9" w:rsidP="00370AAB">
      <w:pPr>
        <w:pBdr>
          <w:top w:val="nil"/>
          <w:left w:val="nil"/>
          <w:bottom w:val="nil"/>
          <w:right w:val="nil"/>
          <w:between w:val="nil"/>
        </w:pBdr>
        <w:ind w:firstLine="720"/>
        <w:rPr>
          <w:sz w:val="22"/>
          <w:szCs w:val="22"/>
        </w:rPr>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000005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Yes, member of household</w:t>
      </w:r>
    </w:p>
    <w:p w14:paraId="00000057"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Yes, non-household member</w:t>
      </w:r>
    </w:p>
    <w:p w14:paraId="0000005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w:t>
      </w:r>
    </w:p>
    <w:p w14:paraId="00000059" w14:textId="77777777" w:rsidR="002E3051" w:rsidDel="00175E4E" w:rsidRDefault="002E3051">
      <w:pPr>
        <w:rPr>
          <w:del w:id="159" w:author="Dunn, Julia (NIH/NIMH) [F]" w:date="2020-04-07T11:41:00Z"/>
          <w:rFonts w:ascii="Arial" w:eastAsia="Arial" w:hAnsi="Arial" w:cs="Arial"/>
          <w:sz w:val="22"/>
          <w:szCs w:val="22"/>
        </w:rPr>
      </w:pPr>
    </w:p>
    <w:p w14:paraId="1C7963A4" w14:textId="66A3FAC7" w:rsidR="003B6BFA" w:rsidRDefault="003B6BFA">
      <w:pPr>
        <w:rPr>
          <w:rFonts w:ascii="Arial" w:eastAsia="Arial" w:hAnsi="Arial" w:cs="Arial"/>
          <w:b/>
          <w:sz w:val="22"/>
          <w:szCs w:val="22"/>
          <w:highlight w:val="white"/>
        </w:rPr>
      </w:pPr>
      <w:del w:id="160" w:author="Dunn, Julia (NIH/NIMH) [F]" w:date="2020-04-07T11:41:00Z">
        <w:r w:rsidDel="00175E4E">
          <w:rPr>
            <w:rFonts w:ascii="Arial" w:eastAsia="Arial" w:hAnsi="Arial" w:cs="Arial"/>
            <w:b/>
            <w:sz w:val="22"/>
            <w:szCs w:val="22"/>
            <w:highlight w:val="white"/>
          </w:rPr>
          <w:br w:type="page"/>
        </w:r>
      </w:del>
    </w:p>
    <w:p w14:paraId="22CC5231" w14:textId="59CCAF99" w:rsidR="00640B3E" w:rsidRPr="00370AAB" w:rsidRDefault="00E172C9">
      <w:pPr>
        <w:numPr>
          <w:ilvl w:val="0"/>
          <w:numId w:val="8"/>
        </w:numPr>
        <w:pBdr>
          <w:top w:val="nil"/>
          <w:left w:val="nil"/>
          <w:bottom w:val="nil"/>
          <w:right w:val="nil"/>
          <w:between w:val="nil"/>
        </w:pBdr>
        <w:rPr>
          <w:sz w:val="22"/>
          <w:szCs w:val="22"/>
        </w:rPr>
      </w:pPr>
      <w:r>
        <w:rPr>
          <w:rFonts w:ascii="Arial" w:eastAsia="Arial" w:hAnsi="Arial" w:cs="Arial"/>
          <w:b/>
          <w:sz w:val="22"/>
          <w:szCs w:val="22"/>
          <w:highlight w:val="white"/>
        </w:rPr>
        <w:t>…</w:t>
      </w:r>
      <w:r w:rsidR="007B17A6">
        <w:rPr>
          <w:rFonts w:ascii="Arial" w:eastAsia="Arial" w:hAnsi="Arial" w:cs="Arial"/>
          <w:b/>
          <w:sz w:val="22"/>
          <w:szCs w:val="22"/>
          <w:highlight w:val="white"/>
        </w:rPr>
        <w:t xml:space="preserve"> have any of the following happened to your family members because of</w:t>
      </w:r>
    </w:p>
    <w:p w14:paraId="0000005A" w14:textId="0CB4CADB" w:rsidR="002E3051" w:rsidRDefault="00640B3E" w:rsidP="00370AAB">
      <w:pPr>
        <w:pBdr>
          <w:top w:val="nil"/>
          <w:left w:val="nil"/>
          <w:bottom w:val="nil"/>
          <w:right w:val="nil"/>
          <w:between w:val="nil"/>
        </w:pBdr>
        <w:ind w:left="720"/>
        <w:rPr>
          <w:sz w:val="22"/>
          <w:szCs w:val="22"/>
        </w:rPr>
      </w:pPr>
      <w:r>
        <w:rPr>
          <w:rFonts w:ascii="Arial" w:eastAsia="Arial" w:hAnsi="Arial" w:cs="Arial"/>
          <w:b/>
          <w:sz w:val="22"/>
          <w:szCs w:val="22"/>
          <w:highlight w:val="white"/>
        </w:rPr>
        <w:t xml:space="preserve">   </w:t>
      </w:r>
      <w:r w:rsidR="007B17A6">
        <w:rPr>
          <w:rFonts w:ascii="Arial" w:eastAsia="Arial" w:hAnsi="Arial" w:cs="Arial"/>
          <w:b/>
          <w:sz w:val="22"/>
          <w:szCs w:val="22"/>
          <w:highlight w:val="white"/>
        </w:rPr>
        <w:t xml:space="preserve"> Coronavirus/COVID-19</w:t>
      </w:r>
      <w:r w:rsidR="00E408AF">
        <w:rPr>
          <w:rFonts w:ascii="Arial" w:eastAsia="Arial" w:hAnsi="Arial" w:cs="Arial"/>
          <w:b/>
          <w:sz w:val="22"/>
          <w:szCs w:val="22"/>
          <w:highlight w:val="white"/>
        </w:rPr>
        <w:t xml:space="preserve">? </w:t>
      </w:r>
      <w:r w:rsidR="007076DF">
        <w:rPr>
          <w:rFonts w:ascii="Arial" w:eastAsia="Arial" w:hAnsi="Arial" w:cs="Arial"/>
          <w:b/>
          <w:sz w:val="22"/>
          <w:szCs w:val="22"/>
          <w:highlight w:val="white"/>
        </w:rPr>
        <w:t xml:space="preserve">(check </w:t>
      </w:r>
      <w:r w:rsidR="00E172C9">
        <w:rPr>
          <w:rFonts w:ascii="Arial" w:eastAsia="Arial" w:hAnsi="Arial" w:cs="Arial"/>
          <w:b/>
          <w:sz w:val="22"/>
          <w:szCs w:val="22"/>
          <w:highlight w:val="white"/>
        </w:rPr>
        <w:t>all that apply</w:t>
      </w:r>
      <w:r w:rsidR="007076DF">
        <w:rPr>
          <w:rFonts w:ascii="Arial" w:eastAsia="Arial" w:hAnsi="Arial" w:cs="Arial"/>
          <w:b/>
          <w:sz w:val="22"/>
          <w:szCs w:val="22"/>
          <w:highlight w:val="white"/>
        </w:rPr>
        <w:t>)</w:t>
      </w:r>
    </w:p>
    <w:p w14:paraId="0000005B"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Fallen ill physically </w:t>
      </w:r>
    </w:p>
    <w:p w14:paraId="0000005C"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Hospitalized</w:t>
      </w:r>
    </w:p>
    <w:p w14:paraId="0000005D" w14:textId="77777777"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Put into self-quarantine with symptoms</w:t>
      </w:r>
    </w:p>
    <w:p w14:paraId="0000005E"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Put into self-quarantine without symptoms (e.g., due to possible exposure)</w:t>
      </w:r>
    </w:p>
    <w:p w14:paraId="0000005F" w14:textId="2CF2C928" w:rsidR="002E3051"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Lost</w:t>
      </w:r>
      <w:ins w:id="161" w:author="Dunn, Julia (NIH/NIMH) [F]" w:date="2020-04-06T17:42:00Z">
        <w:r w:rsidR="007D2BA2">
          <w:rPr>
            <w:rFonts w:ascii="Arial" w:eastAsia="Arial" w:hAnsi="Arial" w:cs="Arial"/>
            <w:sz w:val="22"/>
            <w:szCs w:val="22"/>
            <w:highlight w:val="white"/>
          </w:rPr>
          <w:t xml:space="preserve"> or been laid off from</w:t>
        </w:r>
      </w:ins>
      <w:r>
        <w:rPr>
          <w:rFonts w:ascii="Arial" w:eastAsia="Arial" w:hAnsi="Arial" w:cs="Arial"/>
          <w:sz w:val="22"/>
          <w:szCs w:val="22"/>
          <w:highlight w:val="white"/>
        </w:rPr>
        <w:t xml:space="preserve"> job</w:t>
      </w:r>
    </w:p>
    <w:p w14:paraId="00000060"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Reduced ability to earn money</w:t>
      </w:r>
    </w:p>
    <w:p w14:paraId="00000061" w14:textId="025E50E1" w:rsidR="002E3051" w:rsidRPr="00443777" w:rsidRDefault="007B17A6">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Passed away</w:t>
      </w:r>
    </w:p>
    <w:p w14:paraId="77517E48" w14:textId="7EE981C4" w:rsidR="00F2132C" w:rsidRDefault="00F2132C">
      <w:pPr>
        <w:numPr>
          <w:ilvl w:val="1"/>
          <w:numId w:val="8"/>
        </w:numPr>
        <w:pBdr>
          <w:top w:val="nil"/>
          <w:left w:val="nil"/>
          <w:bottom w:val="nil"/>
          <w:right w:val="nil"/>
          <w:between w:val="nil"/>
        </w:pBdr>
        <w:rPr>
          <w:sz w:val="22"/>
          <w:szCs w:val="22"/>
          <w:highlight w:val="white"/>
        </w:rPr>
      </w:pPr>
      <w:r>
        <w:rPr>
          <w:rFonts w:ascii="Arial" w:eastAsia="Arial" w:hAnsi="Arial" w:cs="Arial"/>
          <w:sz w:val="22"/>
          <w:szCs w:val="22"/>
          <w:highlight w:val="white"/>
        </w:rPr>
        <w:t>None of the above</w:t>
      </w:r>
    </w:p>
    <w:p w14:paraId="00000062" w14:textId="77777777" w:rsidR="002E3051" w:rsidRDefault="002E3051">
      <w:pPr>
        <w:rPr>
          <w:rFonts w:ascii="Arial" w:eastAsia="Arial" w:hAnsi="Arial" w:cs="Arial"/>
          <w:sz w:val="22"/>
          <w:szCs w:val="22"/>
        </w:rPr>
      </w:pPr>
    </w:p>
    <w:p w14:paraId="00000063" w14:textId="77777777" w:rsidR="002E3051" w:rsidRDefault="007B17A6">
      <w:pPr>
        <w:pBdr>
          <w:top w:val="nil"/>
          <w:left w:val="nil"/>
          <w:bottom w:val="nil"/>
          <w:right w:val="nil"/>
          <w:between w:val="nil"/>
        </w:pBd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00000064" w14:textId="77777777" w:rsidR="002E3051" w:rsidRDefault="007B17A6">
      <w:pPr>
        <w:numPr>
          <w:ilvl w:val="0"/>
          <w:numId w:val="8"/>
        </w:numPr>
        <w:pBdr>
          <w:top w:val="nil"/>
          <w:left w:val="nil"/>
          <w:bottom w:val="nil"/>
          <w:right w:val="nil"/>
          <w:between w:val="nil"/>
        </w:pBdr>
        <w:spacing w:before="149"/>
        <w:rPr>
          <w:sz w:val="22"/>
          <w:szCs w:val="22"/>
        </w:rPr>
      </w:pPr>
      <w:r>
        <w:rPr>
          <w:rFonts w:ascii="Arial" w:eastAsia="Arial" w:hAnsi="Arial" w:cs="Arial"/>
          <w:b/>
          <w:sz w:val="22"/>
          <w:szCs w:val="22"/>
        </w:rPr>
        <w:t>…. being infected?</w:t>
      </w:r>
    </w:p>
    <w:p w14:paraId="00000065" w14:textId="77777777" w:rsidR="002E3051" w:rsidRDefault="007B17A6">
      <w:pPr>
        <w:numPr>
          <w:ilvl w:val="1"/>
          <w:numId w:val="8"/>
        </w:numPr>
        <w:rPr>
          <w:sz w:val="22"/>
          <w:szCs w:val="22"/>
        </w:rPr>
      </w:pPr>
      <w:r>
        <w:rPr>
          <w:rFonts w:ascii="Arial" w:eastAsia="Arial" w:hAnsi="Arial" w:cs="Arial"/>
          <w:sz w:val="22"/>
          <w:szCs w:val="22"/>
        </w:rPr>
        <w:t>Not at all</w:t>
      </w:r>
    </w:p>
    <w:p w14:paraId="00000066" w14:textId="77777777" w:rsidR="002E3051" w:rsidRDefault="007B17A6">
      <w:pPr>
        <w:numPr>
          <w:ilvl w:val="1"/>
          <w:numId w:val="8"/>
        </w:numPr>
        <w:rPr>
          <w:sz w:val="22"/>
          <w:szCs w:val="22"/>
        </w:rPr>
      </w:pPr>
      <w:r>
        <w:rPr>
          <w:rFonts w:ascii="Arial" w:eastAsia="Arial" w:hAnsi="Arial" w:cs="Arial"/>
          <w:sz w:val="22"/>
          <w:szCs w:val="22"/>
        </w:rPr>
        <w:t xml:space="preserve">Slightly </w:t>
      </w:r>
    </w:p>
    <w:p w14:paraId="00000067" w14:textId="77777777" w:rsidR="002E3051" w:rsidRDefault="007B17A6">
      <w:pPr>
        <w:numPr>
          <w:ilvl w:val="1"/>
          <w:numId w:val="8"/>
        </w:numPr>
        <w:rPr>
          <w:sz w:val="22"/>
          <w:szCs w:val="22"/>
        </w:rPr>
      </w:pPr>
      <w:r>
        <w:rPr>
          <w:rFonts w:ascii="Arial" w:eastAsia="Arial" w:hAnsi="Arial" w:cs="Arial"/>
          <w:sz w:val="22"/>
          <w:szCs w:val="22"/>
        </w:rPr>
        <w:t>Moderately</w:t>
      </w:r>
    </w:p>
    <w:p w14:paraId="00000068" w14:textId="77777777" w:rsidR="002E3051" w:rsidRDefault="007B17A6">
      <w:pPr>
        <w:numPr>
          <w:ilvl w:val="1"/>
          <w:numId w:val="8"/>
        </w:numPr>
        <w:rPr>
          <w:sz w:val="22"/>
          <w:szCs w:val="22"/>
        </w:rPr>
      </w:pPr>
      <w:r>
        <w:rPr>
          <w:rFonts w:ascii="Arial" w:eastAsia="Arial" w:hAnsi="Arial" w:cs="Arial"/>
          <w:sz w:val="22"/>
          <w:szCs w:val="22"/>
        </w:rPr>
        <w:t>Very</w:t>
      </w:r>
    </w:p>
    <w:p w14:paraId="349BABF7" w14:textId="65FBED24" w:rsidR="00CF0FC2" w:rsidRPr="00560C49" w:rsidRDefault="007B17A6" w:rsidP="00443777">
      <w:pPr>
        <w:numPr>
          <w:ilvl w:val="1"/>
          <w:numId w:val="8"/>
        </w:numPr>
        <w:rPr>
          <w:rFonts w:ascii="Arial" w:eastAsia="Arial" w:hAnsi="Arial" w:cs="Arial"/>
          <w:sz w:val="22"/>
          <w:szCs w:val="22"/>
        </w:rPr>
      </w:pPr>
      <w:r>
        <w:rPr>
          <w:rFonts w:ascii="Arial" w:eastAsia="Arial" w:hAnsi="Arial" w:cs="Arial"/>
          <w:sz w:val="22"/>
          <w:szCs w:val="22"/>
        </w:rPr>
        <w:t>Extremely</w:t>
      </w:r>
    </w:p>
    <w:p w14:paraId="0000006A" w14:textId="3E0ECCA5" w:rsidR="002E3051" w:rsidRDefault="002E3051" w:rsidP="00370AAB">
      <w:pPr>
        <w:pBdr>
          <w:top w:val="nil"/>
          <w:left w:val="nil"/>
          <w:bottom w:val="nil"/>
          <w:right w:val="nil"/>
          <w:between w:val="nil"/>
        </w:pBdr>
        <w:rPr>
          <w:rFonts w:ascii="Arial" w:eastAsia="Arial" w:hAnsi="Arial" w:cs="Arial"/>
          <w:sz w:val="22"/>
          <w:szCs w:val="22"/>
        </w:rPr>
      </w:pPr>
    </w:p>
    <w:p w14:paraId="0000006B" w14:textId="77777777"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friends or family being infected?</w:t>
      </w:r>
    </w:p>
    <w:p w14:paraId="0000006C" w14:textId="77777777" w:rsidR="002E3051" w:rsidRDefault="007B17A6">
      <w:pPr>
        <w:numPr>
          <w:ilvl w:val="1"/>
          <w:numId w:val="8"/>
        </w:numPr>
        <w:rPr>
          <w:sz w:val="22"/>
          <w:szCs w:val="22"/>
        </w:rPr>
      </w:pPr>
      <w:r>
        <w:rPr>
          <w:rFonts w:ascii="Arial" w:eastAsia="Arial" w:hAnsi="Arial" w:cs="Arial"/>
          <w:sz w:val="22"/>
          <w:szCs w:val="22"/>
        </w:rPr>
        <w:t>Not at all</w:t>
      </w:r>
    </w:p>
    <w:p w14:paraId="0000006D" w14:textId="77777777" w:rsidR="002E3051" w:rsidRDefault="007B17A6">
      <w:pPr>
        <w:numPr>
          <w:ilvl w:val="1"/>
          <w:numId w:val="8"/>
        </w:numPr>
        <w:rPr>
          <w:sz w:val="22"/>
          <w:szCs w:val="22"/>
        </w:rPr>
      </w:pPr>
      <w:r>
        <w:rPr>
          <w:rFonts w:ascii="Arial" w:eastAsia="Arial" w:hAnsi="Arial" w:cs="Arial"/>
          <w:sz w:val="22"/>
          <w:szCs w:val="22"/>
        </w:rPr>
        <w:t>Slightly</w:t>
      </w:r>
    </w:p>
    <w:p w14:paraId="0000006E" w14:textId="77777777" w:rsidR="002E3051" w:rsidRDefault="007B17A6">
      <w:pPr>
        <w:numPr>
          <w:ilvl w:val="1"/>
          <w:numId w:val="8"/>
        </w:numPr>
        <w:rPr>
          <w:sz w:val="22"/>
          <w:szCs w:val="22"/>
        </w:rPr>
      </w:pPr>
      <w:r>
        <w:rPr>
          <w:rFonts w:ascii="Arial" w:eastAsia="Arial" w:hAnsi="Arial" w:cs="Arial"/>
          <w:sz w:val="22"/>
          <w:szCs w:val="22"/>
        </w:rPr>
        <w:t>Moderately</w:t>
      </w:r>
    </w:p>
    <w:p w14:paraId="0000006F" w14:textId="77777777" w:rsidR="002E3051" w:rsidRDefault="007B17A6">
      <w:pPr>
        <w:numPr>
          <w:ilvl w:val="1"/>
          <w:numId w:val="8"/>
        </w:numPr>
        <w:rPr>
          <w:sz w:val="22"/>
          <w:szCs w:val="22"/>
        </w:rPr>
      </w:pPr>
      <w:r>
        <w:rPr>
          <w:rFonts w:ascii="Arial" w:eastAsia="Arial" w:hAnsi="Arial" w:cs="Arial"/>
          <w:sz w:val="22"/>
          <w:szCs w:val="22"/>
        </w:rPr>
        <w:t>Very</w:t>
      </w:r>
    </w:p>
    <w:p w14:paraId="00000070" w14:textId="77777777" w:rsidR="002E3051" w:rsidRDefault="007B17A6">
      <w:pPr>
        <w:numPr>
          <w:ilvl w:val="1"/>
          <w:numId w:val="8"/>
        </w:numPr>
        <w:rPr>
          <w:sz w:val="22"/>
          <w:szCs w:val="22"/>
        </w:rPr>
      </w:pPr>
      <w:r>
        <w:rPr>
          <w:rFonts w:ascii="Arial" w:eastAsia="Arial" w:hAnsi="Arial" w:cs="Arial"/>
          <w:sz w:val="22"/>
          <w:szCs w:val="22"/>
        </w:rPr>
        <w:t>Extremely</w:t>
      </w:r>
    </w:p>
    <w:p w14:paraId="00000071" w14:textId="77777777" w:rsidR="002E3051" w:rsidRDefault="002E3051">
      <w:pPr>
        <w:rPr>
          <w:rFonts w:ascii="Arial" w:eastAsia="Arial" w:hAnsi="Arial" w:cs="Arial"/>
          <w:sz w:val="22"/>
          <w:szCs w:val="22"/>
        </w:rPr>
      </w:pPr>
    </w:p>
    <w:p w14:paraId="00000072" w14:textId="3976404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 your </w:t>
      </w:r>
      <w:del w:id="162" w:author="Dunn, Julia (NIH/NIMH) [F]" w:date="2020-04-06T17:43:00Z">
        <w:r w:rsidDel="007D2BA2">
          <w:rPr>
            <w:rFonts w:ascii="Arial" w:eastAsia="Arial" w:hAnsi="Arial" w:cs="Arial"/>
            <w:b/>
            <w:i/>
            <w:sz w:val="22"/>
            <w:szCs w:val="22"/>
          </w:rPr>
          <w:delText>p</w:delText>
        </w:r>
      </w:del>
      <w:ins w:id="163" w:author="Dunn, Julia (NIH/NIMH) [F]" w:date="2020-04-06T17:43:00Z">
        <w:r w:rsidR="007D2BA2">
          <w:rPr>
            <w:rFonts w:ascii="Arial" w:eastAsia="Arial" w:hAnsi="Arial" w:cs="Arial"/>
            <w:b/>
            <w:i/>
            <w:sz w:val="22"/>
            <w:szCs w:val="22"/>
          </w:rPr>
          <w:t>P</w:t>
        </w:r>
      </w:ins>
      <w:r>
        <w:rPr>
          <w:rFonts w:ascii="Arial" w:eastAsia="Arial" w:hAnsi="Arial" w:cs="Arial"/>
          <w:b/>
          <w:i/>
          <w:sz w:val="22"/>
          <w:szCs w:val="22"/>
        </w:rPr>
        <w:t xml:space="preserve">hysical health </w:t>
      </w:r>
      <w:r>
        <w:rPr>
          <w:rFonts w:ascii="Arial" w:eastAsia="Arial" w:hAnsi="Arial" w:cs="Arial"/>
          <w:b/>
          <w:sz w:val="22"/>
          <w:szCs w:val="22"/>
        </w:rPr>
        <w:t>being inﬂuenced by Coronavirus/COVID-19?</w:t>
      </w:r>
    </w:p>
    <w:p w14:paraId="00000073" w14:textId="77777777" w:rsidR="002E3051" w:rsidRDefault="007B17A6">
      <w:pPr>
        <w:numPr>
          <w:ilvl w:val="1"/>
          <w:numId w:val="8"/>
        </w:numPr>
        <w:rPr>
          <w:sz w:val="22"/>
          <w:szCs w:val="22"/>
        </w:rPr>
      </w:pPr>
      <w:r>
        <w:rPr>
          <w:rFonts w:ascii="Arial" w:eastAsia="Arial" w:hAnsi="Arial" w:cs="Arial"/>
          <w:sz w:val="22"/>
          <w:szCs w:val="22"/>
        </w:rPr>
        <w:t>Not at all</w:t>
      </w:r>
    </w:p>
    <w:p w14:paraId="00000074" w14:textId="77777777" w:rsidR="002E3051" w:rsidRDefault="007B17A6">
      <w:pPr>
        <w:numPr>
          <w:ilvl w:val="1"/>
          <w:numId w:val="8"/>
        </w:numPr>
        <w:rPr>
          <w:sz w:val="22"/>
          <w:szCs w:val="22"/>
        </w:rPr>
      </w:pPr>
      <w:r>
        <w:rPr>
          <w:rFonts w:ascii="Arial" w:eastAsia="Arial" w:hAnsi="Arial" w:cs="Arial"/>
          <w:sz w:val="22"/>
          <w:szCs w:val="22"/>
        </w:rPr>
        <w:t>Slightly</w:t>
      </w:r>
    </w:p>
    <w:p w14:paraId="00000075" w14:textId="77777777" w:rsidR="002E3051" w:rsidRDefault="007B17A6">
      <w:pPr>
        <w:numPr>
          <w:ilvl w:val="1"/>
          <w:numId w:val="8"/>
        </w:numPr>
        <w:rPr>
          <w:sz w:val="22"/>
          <w:szCs w:val="22"/>
        </w:rPr>
      </w:pPr>
      <w:r>
        <w:rPr>
          <w:rFonts w:ascii="Arial" w:eastAsia="Arial" w:hAnsi="Arial" w:cs="Arial"/>
          <w:sz w:val="22"/>
          <w:szCs w:val="22"/>
        </w:rPr>
        <w:t>Moderately</w:t>
      </w:r>
    </w:p>
    <w:p w14:paraId="00000076" w14:textId="77777777" w:rsidR="002E3051" w:rsidRDefault="007B17A6">
      <w:pPr>
        <w:numPr>
          <w:ilvl w:val="1"/>
          <w:numId w:val="8"/>
        </w:numPr>
        <w:rPr>
          <w:sz w:val="22"/>
          <w:szCs w:val="22"/>
        </w:rPr>
      </w:pPr>
      <w:r>
        <w:rPr>
          <w:rFonts w:ascii="Arial" w:eastAsia="Arial" w:hAnsi="Arial" w:cs="Arial"/>
          <w:sz w:val="22"/>
          <w:szCs w:val="22"/>
        </w:rPr>
        <w:t>Very</w:t>
      </w:r>
    </w:p>
    <w:p w14:paraId="00000077" w14:textId="77777777" w:rsidR="002E3051" w:rsidRDefault="007B17A6">
      <w:pPr>
        <w:numPr>
          <w:ilvl w:val="1"/>
          <w:numId w:val="8"/>
        </w:numPr>
        <w:rPr>
          <w:sz w:val="22"/>
          <w:szCs w:val="22"/>
        </w:rPr>
      </w:pPr>
      <w:r>
        <w:rPr>
          <w:rFonts w:ascii="Arial" w:eastAsia="Arial" w:hAnsi="Arial" w:cs="Arial"/>
          <w:sz w:val="22"/>
          <w:szCs w:val="22"/>
        </w:rPr>
        <w:t>Extremely</w:t>
      </w:r>
    </w:p>
    <w:p w14:paraId="00000078" w14:textId="77777777" w:rsidR="002E3051" w:rsidRDefault="002E3051">
      <w:pPr>
        <w:rPr>
          <w:rFonts w:ascii="Arial" w:eastAsia="Arial" w:hAnsi="Arial" w:cs="Arial"/>
          <w:sz w:val="22"/>
          <w:szCs w:val="22"/>
        </w:rPr>
      </w:pPr>
    </w:p>
    <w:p w14:paraId="7E2070DA" w14:textId="77777777" w:rsidR="00175E4E" w:rsidRDefault="00175E4E">
      <w:pPr>
        <w:rPr>
          <w:ins w:id="164" w:author="Dunn, Julia (NIH/NIMH) [F]" w:date="2020-04-07T11:41:00Z"/>
          <w:rFonts w:ascii="Arial" w:eastAsia="Arial" w:hAnsi="Arial" w:cs="Arial"/>
          <w:b/>
          <w:sz w:val="22"/>
          <w:szCs w:val="22"/>
        </w:rPr>
      </w:pPr>
      <w:ins w:id="165" w:author="Dunn, Julia (NIH/NIMH) [F]" w:date="2020-04-07T11:41:00Z">
        <w:r>
          <w:rPr>
            <w:rFonts w:ascii="Arial" w:eastAsia="Arial" w:hAnsi="Arial" w:cs="Arial"/>
            <w:b/>
            <w:sz w:val="22"/>
            <w:szCs w:val="22"/>
          </w:rPr>
          <w:br w:type="page"/>
        </w:r>
      </w:ins>
    </w:p>
    <w:p w14:paraId="00000079" w14:textId="3BD89031"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lastRenderedPageBreak/>
        <w:t xml:space="preserve">… your </w:t>
      </w:r>
      <w:r w:rsidR="00370AAB">
        <w:rPr>
          <w:rFonts w:ascii="Arial" w:eastAsia="Arial" w:hAnsi="Arial" w:cs="Arial"/>
          <w:b/>
          <w:i/>
          <w:sz w:val="22"/>
          <w:szCs w:val="22"/>
        </w:rPr>
        <w:t>M</w:t>
      </w:r>
      <w:r w:rsidR="00E408AF">
        <w:rPr>
          <w:rFonts w:ascii="Arial" w:eastAsia="Arial" w:hAnsi="Arial" w:cs="Arial"/>
          <w:b/>
          <w:i/>
          <w:sz w:val="22"/>
          <w:szCs w:val="22"/>
        </w:rPr>
        <w:t>ental</w:t>
      </w:r>
      <w:r>
        <w:rPr>
          <w:rFonts w:ascii="Arial" w:eastAsia="Arial" w:hAnsi="Arial" w:cs="Arial"/>
          <w:b/>
          <w:i/>
          <w:sz w:val="22"/>
          <w:szCs w:val="22"/>
        </w:rPr>
        <w:t>/</w:t>
      </w:r>
      <w:r w:rsidR="00370AAB">
        <w:rPr>
          <w:rFonts w:ascii="Arial" w:eastAsia="Arial" w:hAnsi="Arial" w:cs="Arial"/>
          <w:b/>
          <w:i/>
          <w:sz w:val="22"/>
          <w:szCs w:val="22"/>
        </w:rPr>
        <w:t>E</w:t>
      </w:r>
      <w:r w:rsidR="00E408AF">
        <w:rPr>
          <w:rFonts w:ascii="Arial" w:eastAsia="Arial" w:hAnsi="Arial" w:cs="Arial"/>
          <w:b/>
          <w:i/>
          <w:sz w:val="22"/>
          <w:szCs w:val="22"/>
        </w:rPr>
        <w:t xml:space="preserve">motional </w:t>
      </w:r>
      <w:r>
        <w:rPr>
          <w:rFonts w:ascii="Arial" w:eastAsia="Arial" w:hAnsi="Arial" w:cs="Arial"/>
          <w:b/>
          <w:i/>
          <w:sz w:val="22"/>
          <w:szCs w:val="22"/>
        </w:rPr>
        <w:t xml:space="preserve">health </w:t>
      </w:r>
      <w:r>
        <w:rPr>
          <w:rFonts w:ascii="Arial" w:eastAsia="Arial" w:hAnsi="Arial" w:cs="Arial"/>
          <w:b/>
          <w:sz w:val="22"/>
          <w:szCs w:val="22"/>
        </w:rPr>
        <w:t>being inﬂuenced by Coronavirus/COVID-19?</w:t>
      </w:r>
    </w:p>
    <w:p w14:paraId="0000007A" w14:textId="77777777" w:rsidR="002E3051" w:rsidRDefault="007B17A6">
      <w:pPr>
        <w:numPr>
          <w:ilvl w:val="1"/>
          <w:numId w:val="8"/>
        </w:numPr>
        <w:rPr>
          <w:sz w:val="22"/>
          <w:szCs w:val="22"/>
        </w:rPr>
      </w:pPr>
      <w:r>
        <w:rPr>
          <w:rFonts w:ascii="Arial" w:eastAsia="Arial" w:hAnsi="Arial" w:cs="Arial"/>
          <w:sz w:val="22"/>
          <w:szCs w:val="22"/>
        </w:rPr>
        <w:t>Not at all</w:t>
      </w:r>
    </w:p>
    <w:p w14:paraId="0000007B" w14:textId="77777777" w:rsidR="002E3051" w:rsidRDefault="007B17A6">
      <w:pPr>
        <w:numPr>
          <w:ilvl w:val="1"/>
          <w:numId w:val="8"/>
        </w:numPr>
        <w:rPr>
          <w:sz w:val="22"/>
          <w:szCs w:val="22"/>
        </w:rPr>
      </w:pPr>
      <w:r>
        <w:rPr>
          <w:rFonts w:ascii="Arial" w:eastAsia="Arial" w:hAnsi="Arial" w:cs="Arial"/>
          <w:sz w:val="22"/>
          <w:szCs w:val="22"/>
        </w:rPr>
        <w:t>Slightly</w:t>
      </w:r>
    </w:p>
    <w:p w14:paraId="0000007C" w14:textId="77777777" w:rsidR="002E3051" w:rsidRDefault="007B17A6">
      <w:pPr>
        <w:numPr>
          <w:ilvl w:val="1"/>
          <w:numId w:val="8"/>
        </w:numPr>
        <w:rPr>
          <w:sz w:val="22"/>
          <w:szCs w:val="22"/>
        </w:rPr>
      </w:pPr>
      <w:r>
        <w:rPr>
          <w:rFonts w:ascii="Arial" w:eastAsia="Arial" w:hAnsi="Arial" w:cs="Arial"/>
          <w:sz w:val="22"/>
          <w:szCs w:val="22"/>
        </w:rPr>
        <w:t>Moderately</w:t>
      </w:r>
    </w:p>
    <w:p w14:paraId="0000007D" w14:textId="77777777" w:rsidR="002E3051" w:rsidRDefault="007B17A6">
      <w:pPr>
        <w:numPr>
          <w:ilvl w:val="1"/>
          <w:numId w:val="8"/>
        </w:numPr>
        <w:rPr>
          <w:sz w:val="22"/>
          <w:szCs w:val="22"/>
        </w:rPr>
      </w:pPr>
      <w:r>
        <w:rPr>
          <w:rFonts w:ascii="Arial" w:eastAsia="Arial" w:hAnsi="Arial" w:cs="Arial"/>
          <w:sz w:val="22"/>
          <w:szCs w:val="22"/>
        </w:rPr>
        <w:t>Very</w:t>
      </w:r>
    </w:p>
    <w:p w14:paraId="0000007E" w14:textId="77777777" w:rsidR="002E3051" w:rsidRDefault="007B17A6">
      <w:pPr>
        <w:numPr>
          <w:ilvl w:val="1"/>
          <w:numId w:val="8"/>
        </w:numPr>
        <w:rPr>
          <w:sz w:val="22"/>
          <w:szCs w:val="22"/>
        </w:rPr>
      </w:pPr>
      <w:r>
        <w:rPr>
          <w:rFonts w:ascii="Arial" w:eastAsia="Arial" w:hAnsi="Arial" w:cs="Arial"/>
          <w:sz w:val="22"/>
          <w:szCs w:val="22"/>
        </w:rPr>
        <w:t>Extremely</w:t>
      </w:r>
    </w:p>
    <w:p w14:paraId="0000007F" w14:textId="77777777" w:rsidR="002E3051" w:rsidRDefault="002E3051">
      <w:pPr>
        <w:ind w:left="720" w:hanging="720"/>
        <w:rPr>
          <w:highlight w:val="yellow"/>
        </w:rPr>
      </w:pPr>
    </w:p>
    <w:p w14:paraId="00000080" w14:textId="0CC57C43"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How much are you </w:t>
      </w:r>
      <w:r w:rsidRPr="00894521">
        <w:rPr>
          <w:rFonts w:ascii="Arial" w:eastAsia="Arial" w:hAnsi="Arial" w:cs="Arial"/>
          <w:b/>
          <w:sz w:val="22"/>
          <w:szCs w:val="22"/>
        </w:rPr>
        <w:t>r</w:t>
      </w:r>
      <w:commentRangeStart w:id="166"/>
      <w:r w:rsidRPr="00894521">
        <w:rPr>
          <w:rFonts w:ascii="Arial" w:eastAsia="Arial" w:hAnsi="Arial" w:cs="Arial"/>
          <w:b/>
          <w:sz w:val="22"/>
          <w:szCs w:val="22"/>
        </w:rPr>
        <w:t>eading</w:t>
      </w:r>
      <w:commentRangeEnd w:id="166"/>
      <w:r w:rsidR="003D5B8E" w:rsidRPr="00894521">
        <w:rPr>
          <w:rStyle w:val="CommentReference"/>
        </w:rPr>
        <w:commentReference w:id="166"/>
      </w:r>
      <w:del w:id="167" w:author="Quick, Courtney (NIH/NIMH) [F]" w:date="2020-04-08T11:36:00Z">
        <w:r w:rsidR="00560C49" w:rsidDel="002031CA">
          <w:rPr>
            <w:rFonts w:ascii="Arial" w:eastAsia="Arial" w:hAnsi="Arial" w:cs="Arial"/>
            <w:b/>
            <w:sz w:val="22"/>
            <w:szCs w:val="22"/>
          </w:rPr>
          <w:delText>,</w:delText>
        </w:r>
      </w:del>
      <w:r w:rsidR="00560C49">
        <w:rPr>
          <w:rFonts w:ascii="Arial" w:eastAsia="Arial" w:hAnsi="Arial" w:cs="Arial"/>
          <w:b/>
          <w:sz w:val="22"/>
          <w:szCs w:val="22"/>
        </w:rPr>
        <w:t xml:space="preserve"> or</w:t>
      </w:r>
      <w:r>
        <w:rPr>
          <w:rFonts w:ascii="Arial" w:eastAsia="Arial" w:hAnsi="Arial" w:cs="Arial"/>
          <w:b/>
          <w:sz w:val="22"/>
          <w:szCs w:val="22"/>
        </w:rPr>
        <w:t xml:space="preserve"> talking about Coronavirus/COVID-19?</w:t>
      </w:r>
    </w:p>
    <w:p w14:paraId="00000081"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Never</w:t>
      </w:r>
    </w:p>
    <w:p w14:paraId="00000082"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Rarely</w:t>
      </w:r>
    </w:p>
    <w:p w14:paraId="0000008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Occasionally</w:t>
      </w:r>
    </w:p>
    <w:p w14:paraId="00000084"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Often</w:t>
      </w:r>
    </w:p>
    <w:p w14:paraId="00000085" w14:textId="533FF71F" w:rsidR="002E3051" w:rsidRPr="00370AAB"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Most of the time</w:t>
      </w:r>
    </w:p>
    <w:p w14:paraId="57F84770" w14:textId="3D965F38" w:rsidR="00E172C9" w:rsidDel="00175E4E" w:rsidRDefault="00E172C9" w:rsidP="00370AAB">
      <w:pPr>
        <w:pBdr>
          <w:top w:val="nil"/>
          <w:left w:val="nil"/>
          <w:bottom w:val="nil"/>
          <w:right w:val="nil"/>
          <w:between w:val="nil"/>
        </w:pBdr>
        <w:ind w:left="1440"/>
        <w:rPr>
          <w:del w:id="168" w:author="Dunn, Julia (NIH/NIMH) [F]" w:date="2020-04-07T11:41:00Z"/>
          <w:sz w:val="22"/>
          <w:szCs w:val="22"/>
        </w:rPr>
      </w:pPr>
    </w:p>
    <w:p w14:paraId="57472839" w14:textId="4CCFC348" w:rsidR="003B6BFA" w:rsidRDefault="003B6BFA">
      <w:pPr>
        <w:rPr>
          <w:rFonts w:ascii="Arial" w:eastAsia="Arial" w:hAnsi="Arial" w:cs="Arial"/>
          <w:b/>
          <w:sz w:val="22"/>
          <w:szCs w:val="22"/>
        </w:rPr>
      </w:pPr>
      <w:del w:id="169" w:author="Dunn, Julia (NIH/NIMH) [F]" w:date="2020-04-07T11:41:00Z">
        <w:r w:rsidDel="00175E4E">
          <w:rPr>
            <w:rFonts w:ascii="Arial" w:eastAsia="Arial" w:hAnsi="Arial" w:cs="Arial"/>
            <w:b/>
            <w:sz w:val="22"/>
            <w:szCs w:val="22"/>
          </w:rPr>
          <w:br w:type="page"/>
        </w:r>
      </w:del>
    </w:p>
    <w:p w14:paraId="00000087" w14:textId="77F042FF" w:rsidR="002E3051" w:rsidRDefault="007B17A6">
      <w:pPr>
        <w:numPr>
          <w:ilvl w:val="0"/>
          <w:numId w:val="8"/>
        </w:numPr>
        <w:pBdr>
          <w:top w:val="nil"/>
          <w:left w:val="nil"/>
          <w:bottom w:val="nil"/>
          <w:right w:val="nil"/>
          <w:between w:val="nil"/>
        </w:pBdr>
        <w:rPr>
          <w:sz w:val="22"/>
          <w:szCs w:val="22"/>
        </w:rPr>
      </w:pPr>
      <w:r>
        <w:rPr>
          <w:rFonts w:ascii="Arial" w:eastAsia="Arial" w:hAnsi="Arial" w:cs="Arial"/>
          <w:b/>
          <w:sz w:val="22"/>
          <w:szCs w:val="22"/>
        </w:rPr>
        <w:t xml:space="preserve">Has the Coronavirus/COVID-19 </w:t>
      </w:r>
      <w:r w:rsidR="007076DF">
        <w:rPr>
          <w:rFonts w:ascii="Arial" w:eastAsia="Arial" w:hAnsi="Arial" w:cs="Arial"/>
          <w:b/>
          <w:sz w:val="22"/>
          <w:szCs w:val="22"/>
        </w:rPr>
        <w:t xml:space="preserve">crisis in your area </w:t>
      </w:r>
      <w:r>
        <w:rPr>
          <w:rFonts w:ascii="Arial" w:eastAsia="Arial" w:hAnsi="Arial" w:cs="Arial"/>
          <w:b/>
          <w:sz w:val="22"/>
          <w:szCs w:val="22"/>
        </w:rPr>
        <w:t>led to any positive changes in your life?</w:t>
      </w:r>
    </w:p>
    <w:p w14:paraId="00000088"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None</w:t>
      </w:r>
    </w:p>
    <w:p w14:paraId="00000089"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Only a few</w:t>
      </w:r>
    </w:p>
    <w:p w14:paraId="0000008A"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sz w:val="22"/>
          <w:szCs w:val="22"/>
          <w:highlight w:val="white"/>
        </w:rPr>
        <w:t xml:space="preserve">Some  </w:t>
      </w:r>
    </w:p>
    <w:p w14:paraId="0000008B" w14:textId="77777777" w:rsidR="002E3051" w:rsidRDefault="002E3051">
      <w:pPr>
        <w:pBdr>
          <w:top w:val="nil"/>
          <w:left w:val="nil"/>
          <w:bottom w:val="nil"/>
          <w:right w:val="nil"/>
          <w:between w:val="nil"/>
        </w:pBdr>
        <w:ind w:left="1440"/>
        <w:rPr>
          <w:rFonts w:ascii="Arial" w:eastAsia="Arial" w:hAnsi="Arial" w:cs="Arial"/>
          <w:sz w:val="22"/>
          <w:szCs w:val="22"/>
          <w:highlight w:val="white"/>
        </w:rPr>
      </w:pPr>
    </w:p>
    <w:p w14:paraId="0000008C" w14:textId="442ED641" w:rsidR="002E3051" w:rsidRPr="00443777" w:rsidRDefault="007B17A6" w:rsidP="00443777">
      <w:pPr>
        <w:pStyle w:val="ListParagraph"/>
        <w:numPr>
          <w:ilvl w:val="0"/>
          <w:numId w:val="36"/>
        </w:numPr>
        <w:pBdr>
          <w:top w:val="nil"/>
          <w:left w:val="nil"/>
          <w:bottom w:val="nil"/>
          <w:right w:val="nil"/>
          <w:between w:val="nil"/>
        </w:pBdr>
        <w:rPr>
          <w:sz w:val="22"/>
          <w:szCs w:val="22"/>
        </w:rPr>
      </w:pPr>
      <w:r w:rsidRPr="31786E5D">
        <w:rPr>
          <w:rFonts w:ascii="Arial" w:eastAsia="Arial" w:hAnsi="Arial" w:cs="Arial"/>
          <w:b/>
          <w:bCs/>
          <w:sz w:val="22"/>
          <w:szCs w:val="22"/>
          <w:highlight w:val="white"/>
        </w:rPr>
        <w:t>I</w:t>
      </w:r>
      <w:r w:rsidR="00370AAB" w:rsidRPr="31786E5D">
        <w:rPr>
          <w:rFonts w:ascii="Arial" w:eastAsia="Arial" w:hAnsi="Arial" w:cs="Arial"/>
          <w:b/>
          <w:bCs/>
          <w:sz w:val="22"/>
          <w:szCs w:val="22"/>
          <w:highlight w:val="white"/>
        </w:rPr>
        <w:t>f answered b or c to question 2</w:t>
      </w:r>
      <w:ins w:id="170" w:author="Quick, Courtney (NIH/NIMH) [F]" w:date="2020-04-09T20:00:00Z">
        <w:r w:rsidR="1B64B2AD" w:rsidRPr="31786E5D">
          <w:rPr>
            <w:rFonts w:ascii="Arial" w:eastAsia="Arial" w:hAnsi="Arial" w:cs="Arial"/>
            <w:b/>
            <w:bCs/>
            <w:sz w:val="22"/>
            <w:szCs w:val="22"/>
            <w:highlight w:val="white"/>
          </w:rPr>
          <w:t>5</w:t>
        </w:r>
      </w:ins>
      <w:del w:id="171" w:author="Quick, Courtney (NIH/NIMH) [F]" w:date="2020-04-09T20:00:00Z">
        <w:r w:rsidRPr="31786E5D" w:rsidDel="00370AAB">
          <w:rPr>
            <w:rFonts w:ascii="Arial" w:eastAsia="Arial" w:hAnsi="Arial" w:cs="Arial"/>
            <w:b/>
            <w:bCs/>
            <w:sz w:val="22"/>
            <w:szCs w:val="22"/>
            <w:highlight w:val="white"/>
          </w:rPr>
          <w:delText>4</w:delText>
        </w:r>
      </w:del>
      <w:r w:rsidRPr="31786E5D">
        <w:rPr>
          <w:rFonts w:ascii="Arial" w:eastAsia="Arial" w:hAnsi="Arial" w:cs="Arial"/>
          <w:b/>
          <w:bCs/>
          <w:sz w:val="22"/>
          <w:szCs w:val="22"/>
          <w:highlight w:val="white"/>
        </w:rPr>
        <w:t xml:space="preserve">, please specify: </w:t>
      </w:r>
      <w:r w:rsidR="00E408AF" w:rsidRPr="31786E5D">
        <w:rPr>
          <w:rFonts w:ascii="Arial" w:eastAsia="Arial" w:hAnsi="Arial" w:cs="Arial"/>
          <w:b/>
          <w:bCs/>
          <w:sz w:val="22"/>
          <w:szCs w:val="22"/>
          <w:highlight w:val="white"/>
        </w:rPr>
        <w:t>____</w:t>
      </w:r>
    </w:p>
    <w:p w14:paraId="3E006F46" w14:textId="77777777" w:rsidR="00E408AF" w:rsidRDefault="00E408AF" w:rsidP="00370AAB">
      <w:pPr>
        <w:pBdr>
          <w:top w:val="nil"/>
          <w:left w:val="nil"/>
          <w:bottom w:val="nil"/>
          <w:right w:val="nil"/>
          <w:between w:val="nil"/>
        </w:pBdr>
        <w:ind w:left="720"/>
        <w:rPr>
          <w:sz w:val="22"/>
          <w:szCs w:val="22"/>
        </w:rPr>
      </w:pPr>
    </w:p>
    <w:p w14:paraId="0000008E" w14:textId="7FF9307A" w:rsidR="002E3051" w:rsidRPr="00370AAB" w:rsidRDefault="007B17A6">
      <w:pPr>
        <w:pStyle w:val="Heading2"/>
        <w:rPr>
          <w:rFonts w:ascii="Arial" w:hAnsi="Arial" w:cs="Arial"/>
          <w:b w:val="0"/>
          <w:sz w:val="28"/>
          <w:szCs w:val="28"/>
        </w:rPr>
      </w:pPr>
      <w:r w:rsidRPr="00370AAB">
        <w:rPr>
          <w:rFonts w:ascii="Arial" w:hAnsi="Arial" w:cs="Arial"/>
          <w:sz w:val="28"/>
          <w:szCs w:val="28"/>
        </w:rPr>
        <w:t xml:space="preserve">LIFE CHANGES DUE TO </w:t>
      </w:r>
      <w:r w:rsidR="00640B3E" w:rsidRPr="00370AAB">
        <w:rPr>
          <w:rFonts w:ascii="Arial" w:hAnsi="Arial" w:cs="Arial"/>
          <w:sz w:val="28"/>
          <w:szCs w:val="28"/>
        </w:rPr>
        <w:t xml:space="preserve">THE </w:t>
      </w:r>
      <w:r w:rsidRPr="00370AAB">
        <w:rPr>
          <w:rFonts w:ascii="Arial" w:hAnsi="Arial" w:cs="Arial"/>
          <w:sz w:val="28"/>
          <w:szCs w:val="28"/>
        </w:rPr>
        <w:t xml:space="preserve">CORONAVIRUS/COVID-19 </w:t>
      </w:r>
      <w:r w:rsidR="007076DF" w:rsidRPr="00370AAB">
        <w:rPr>
          <w:rFonts w:ascii="Arial" w:hAnsi="Arial" w:cs="Arial"/>
          <w:sz w:val="28"/>
          <w:szCs w:val="28"/>
        </w:rPr>
        <w:t>CRISIS I</w:t>
      </w:r>
      <w:r w:rsidRPr="00370AAB">
        <w:rPr>
          <w:rFonts w:ascii="Arial" w:hAnsi="Arial" w:cs="Arial"/>
          <w:sz w:val="28"/>
          <w:szCs w:val="28"/>
        </w:rPr>
        <w:t>N THE LAST TWO WEEKS</w:t>
      </w:r>
    </w:p>
    <w:p w14:paraId="0000008F" w14:textId="77777777" w:rsidR="002E3051" w:rsidRDefault="002E3051">
      <w:pPr>
        <w:rPr>
          <w:rFonts w:ascii="Arial" w:eastAsia="Arial" w:hAnsi="Arial" w:cs="Arial"/>
          <w:sz w:val="22"/>
          <w:szCs w:val="22"/>
        </w:rPr>
      </w:pPr>
    </w:p>
    <w:p w14:paraId="00000090" w14:textId="77777777" w:rsidR="002E3051" w:rsidRDefault="007B17A6">
      <w:pPr>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091" w14:textId="77777777" w:rsidR="002E3051" w:rsidRDefault="002E3051">
      <w:pPr>
        <w:rPr>
          <w:rFonts w:ascii="Arial" w:eastAsia="Arial" w:hAnsi="Arial" w:cs="Arial"/>
          <w:sz w:val="22"/>
          <w:szCs w:val="22"/>
        </w:rPr>
      </w:pPr>
    </w:p>
    <w:p w14:paraId="00000092" w14:textId="6CE23486" w:rsidR="002E3051" w:rsidRDefault="007B17A6">
      <w:pPr>
        <w:numPr>
          <w:ilvl w:val="0"/>
          <w:numId w:val="8"/>
        </w:numPr>
        <w:rPr>
          <w:sz w:val="22"/>
          <w:szCs w:val="22"/>
        </w:rPr>
      </w:pPr>
      <w:r>
        <w:rPr>
          <w:rFonts w:ascii="Arial" w:eastAsia="Arial" w:hAnsi="Arial" w:cs="Arial"/>
          <w:b/>
          <w:sz w:val="22"/>
          <w:szCs w:val="22"/>
        </w:rPr>
        <w:t>… has your school building been closed? Y/N</w:t>
      </w:r>
      <w:ins w:id="172" w:author="Quick, Courtney (NIH/NIMH) [F]" w:date="2020-04-09T15:28:00Z">
        <w:r w:rsidR="007A6CD7">
          <w:rPr>
            <w:rFonts w:ascii="Arial" w:eastAsia="Arial" w:hAnsi="Arial" w:cs="Arial"/>
            <w:b/>
            <w:sz w:val="22"/>
            <w:szCs w:val="22"/>
          </w:rPr>
          <w:t>/N</w:t>
        </w:r>
      </w:ins>
      <w:ins w:id="173" w:author="Lindsay Alexander" w:date="2020-04-14T07:40:00Z">
        <w:r w:rsidR="00EA5D30">
          <w:rPr>
            <w:rFonts w:ascii="Arial" w:eastAsia="Arial" w:hAnsi="Arial" w:cs="Arial"/>
            <w:b/>
            <w:sz w:val="22"/>
            <w:szCs w:val="22"/>
          </w:rPr>
          <w:t>ot Applicable</w:t>
        </w:r>
      </w:ins>
      <w:ins w:id="174" w:author="Quick, Courtney (NIH/NIMH) [F]" w:date="2020-04-09T15:28:00Z">
        <w:del w:id="175" w:author="Lindsay Alexander" w:date="2020-04-14T07:40:00Z">
          <w:r w:rsidR="007A6CD7" w:rsidDel="00EA5D30">
            <w:rPr>
              <w:rFonts w:ascii="Arial" w:eastAsia="Arial" w:hAnsi="Arial" w:cs="Arial"/>
              <w:b/>
              <w:sz w:val="22"/>
              <w:szCs w:val="22"/>
            </w:rPr>
            <w:delText>A</w:delText>
          </w:r>
        </w:del>
      </w:ins>
    </w:p>
    <w:p w14:paraId="00000093"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no,</w:t>
      </w:r>
    </w:p>
    <w:p w14:paraId="2D74D37A" w14:textId="3D1AE6A6" w:rsidR="00E172C9" w:rsidRDefault="007B17A6" w:rsidP="00DE6EE3">
      <w:pPr>
        <w:pStyle w:val="ListParagraph"/>
        <w:numPr>
          <w:ilvl w:val="2"/>
          <w:numId w:val="34"/>
        </w:numPr>
        <w:rPr>
          <w:rFonts w:ascii="Arial" w:eastAsia="Arial" w:hAnsi="Arial" w:cs="Arial"/>
          <w:sz w:val="22"/>
          <w:szCs w:val="22"/>
        </w:rPr>
      </w:pPr>
      <w:r w:rsidRPr="00370AAB">
        <w:rPr>
          <w:rFonts w:ascii="Arial" w:eastAsia="Arial" w:hAnsi="Arial" w:cs="Arial"/>
          <w:sz w:val="22"/>
          <w:szCs w:val="22"/>
        </w:rPr>
        <w:t>Are classes in session? Y/N</w:t>
      </w:r>
    </w:p>
    <w:p w14:paraId="00000095" w14:textId="58B3CA56" w:rsidR="002E3051" w:rsidDel="00532C8B" w:rsidRDefault="007B17A6" w:rsidP="00DE6EE3">
      <w:pPr>
        <w:pStyle w:val="ListParagraph"/>
        <w:numPr>
          <w:ilvl w:val="2"/>
          <w:numId w:val="34"/>
        </w:numPr>
        <w:rPr>
          <w:del w:id="176" w:author="Quick, Courtney (NIH/NIMH) [F]" w:date="2020-04-08T11:40:00Z"/>
          <w:rFonts w:ascii="Arial" w:eastAsia="Arial" w:hAnsi="Arial" w:cs="Arial"/>
          <w:sz w:val="22"/>
          <w:szCs w:val="22"/>
        </w:rPr>
      </w:pPr>
      <w:r w:rsidRPr="00DE6EE3">
        <w:rPr>
          <w:rFonts w:ascii="Arial" w:eastAsia="Arial" w:hAnsi="Arial" w:cs="Arial"/>
          <w:sz w:val="22"/>
          <w:szCs w:val="22"/>
        </w:rPr>
        <w:t xml:space="preserve">Are you attending classes in-person? Y/N  </w:t>
      </w:r>
    </w:p>
    <w:p w14:paraId="04663D35" w14:textId="77777777" w:rsidR="00DE6EE3" w:rsidRPr="00532C8B" w:rsidRDefault="00DE6EE3">
      <w:pPr>
        <w:pStyle w:val="ListParagraph"/>
        <w:numPr>
          <w:ilvl w:val="2"/>
          <w:numId w:val="34"/>
        </w:numPr>
        <w:rPr>
          <w:rFonts w:ascii="Arial" w:eastAsia="Arial" w:hAnsi="Arial" w:cs="Arial"/>
          <w:sz w:val="22"/>
          <w:szCs w:val="22"/>
          <w:rPrChange w:id="177" w:author="Quick, Courtney (NIH/NIMH) [F]" w:date="2020-04-08T11:40:00Z">
            <w:rPr/>
          </w:rPrChange>
        </w:rPr>
        <w:pPrChange w:id="178" w:author="Quick, Courtney (NIH/NIMH) [F]" w:date="2020-04-08T11:40:00Z">
          <w:pPr>
            <w:pStyle w:val="ListParagraph"/>
            <w:ind w:left="2160"/>
          </w:pPr>
        </w:pPrChange>
      </w:pPr>
    </w:p>
    <w:p w14:paraId="00000096" w14:textId="77777777" w:rsidR="002E3051" w:rsidRDefault="007B17A6">
      <w:pPr>
        <w:numPr>
          <w:ilvl w:val="1"/>
          <w:numId w:val="8"/>
        </w:numPr>
        <w:pBdr>
          <w:top w:val="nil"/>
          <w:left w:val="nil"/>
          <w:bottom w:val="nil"/>
          <w:right w:val="nil"/>
          <w:between w:val="nil"/>
        </w:pBdr>
        <w:rPr>
          <w:sz w:val="22"/>
          <w:szCs w:val="22"/>
        </w:rPr>
      </w:pPr>
      <w:r>
        <w:rPr>
          <w:rFonts w:ascii="Arial" w:eastAsia="Arial" w:hAnsi="Arial" w:cs="Arial"/>
          <w:b/>
          <w:sz w:val="22"/>
          <w:szCs w:val="22"/>
        </w:rPr>
        <w:t>If yes,</w:t>
      </w:r>
    </w:p>
    <w:p w14:paraId="00000097"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Have classes resumed online? Y/N</w:t>
      </w:r>
    </w:p>
    <w:p w14:paraId="00000098" w14:textId="77777777"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Do you have easy access to the internet and a computer? Y/N</w:t>
      </w:r>
    </w:p>
    <w:p w14:paraId="346E41FF" w14:textId="77777777" w:rsid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there assignments for you to complete? Y/N</w:t>
      </w:r>
    </w:p>
    <w:p w14:paraId="0000009A" w14:textId="72369E92" w:rsidR="002E3051" w:rsidRPr="00DE6EE3" w:rsidRDefault="007B17A6" w:rsidP="00DE6EE3">
      <w:pPr>
        <w:pStyle w:val="ListParagraph"/>
        <w:numPr>
          <w:ilvl w:val="2"/>
          <w:numId w:val="35"/>
        </w:numPr>
        <w:pBdr>
          <w:top w:val="nil"/>
          <w:left w:val="nil"/>
          <w:bottom w:val="nil"/>
          <w:right w:val="nil"/>
          <w:between w:val="nil"/>
        </w:pBdr>
        <w:rPr>
          <w:rFonts w:ascii="Arial" w:eastAsia="Arial" w:hAnsi="Arial" w:cs="Arial"/>
          <w:sz w:val="22"/>
          <w:szCs w:val="22"/>
        </w:rPr>
      </w:pPr>
      <w:r w:rsidRPr="00DE6EE3">
        <w:rPr>
          <w:rFonts w:ascii="Arial" w:eastAsia="Arial" w:hAnsi="Arial" w:cs="Arial"/>
          <w:sz w:val="22"/>
          <w:szCs w:val="22"/>
        </w:rPr>
        <w:t>Are you able to receive meals from the school? Y/N</w:t>
      </w:r>
    </w:p>
    <w:p w14:paraId="0000009B" w14:textId="77777777" w:rsidR="002E3051" w:rsidRDefault="002E3051">
      <w:pPr>
        <w:rPr>
          <w:rFonts w:ascii="Arial" w:eastAsia="Arial" w:hAnsi="Arial" w:cs="Arial"/>
          <w:sz w:val="22"/>
          <w:szCs w:val="22"/>
        </w:rPr>
      </w:pPr>
    </w:p>
    <w:p w14:paraId="0000009C" w14:textId="77777777" w:rsidR="002E3051" w:rsidRDefault="007B17A6">
      <w:pPr>
        <w:numPr>
          <w:ilvl w:val="0"/>
          <w:numId w:val="8"/>
        </w:numPr>
        <w:rPr>
          <w:sz w:val="22"/>
          <w:szCs w:val="22"/>
        </w:rPr>
      </w:pPr>
      <w:r>
        <w:rPr>
          <w:rFonts w:ascii="Arial" w:eastAsia="Arial" w:hAnsi="Arial" w:cs="Arial"/>
          <w:b/>
          <w:sz w:val="22"/>
          <w:szCs w:val="22"/>
        </w:rPr>
        <w:t>… how many people, from outside of your household, have you had an in-person conversation with? ____</w:t>
      </w:r>
    </w:p>
    <w:p w14:paraId="0000009D" w14:textId="77777777" w:rsidR="002E3051" w:rsidRDefault="002E3051">
      <w:pPr>
        <w:rPr>
          <w:rFonts w:ascii="Arial" w:eastAsia="Arial" w:hAnsi="Arial" w:cs="Arial"/>
          <w:sz w:val="22"/>
          <w:szCs w:val="22"/>
        </w:rPr>
      </w:pPr>
    </w:p>
    <w:p w14:paraId="0000009F" w14:textId="19776443" w:rsidR="002E3051" w:rsidRPr="00944700" w:rsidRDefault="007B17A6" w:rsidP="00443777">
      <w:pPr>
        <w:numPr>
          <w:ilvl w:val="0"/>
          <w:numId w:val="8"/>
        </w:numPr>
        <w:rPr>
          <w:sz w:val="22"/>
          <w:szCs w:val="22"/>
        </w:rPr>
      </w:pPr>
      <w:r>
        <w:rPr>
          <w:rFonts w:ascii="Arial" w:eastAsia="Arial" w:hAnsi="Arial" w:cs="Arial"/>
          <w:b/>
          <w:sz w:val="22"/>
          <w:szCs w:val="22"/>
        </w:rPr>
        <w:t xml:space="preserve">… how </w:t>
      </w:r>
      <w:r w:rsidR="006C343E">
        <w:rPr>
          <w:rFonts w:ascii="Arial" w:eastAsia="Arial" w:hAnsi="Arial" w:cs="Arial"/>
          <w:b/>
          <w:sz w:val="22"/>
          <w:szCs w:val="22"/>
        </w:rPr>
        <w:t>m</w:t>
      </w:r>
      <w:r w:rsidR="00944700">
        <w:rPr>
          <w:rFonts w:ascii="Arial" w:eastAsia="Arial" w:hAnsi="Arial" w:cs="Arial"/>
          <w:b/>
          <w:sz w:val="22"/>
          <w:szCs w:val="22"/>
        </w:rPr>
        <w:t>uch time</w:t>
      </w:r>
      <w:r w:rsidR="006C343E">
        <w:rPr>
          <w:rFonts w:ascii="Arial" w:eastAsia="Arial" w:hAnsi="Arial" w:cs="Arial"/>
          <w:b/>
          <w:sz w:val="22"/>
          <w:szCs w:val="22"/>
        </w:rPr>
        <w:t xml:space="preserve"> </w:t>
      </w:r>
      <w:r w:rsidR="004944FB">
        <w:rPr>
          <w:rFonts w:ascii="Arial" w:eastAsia="Arial" w:hAnsi="Arial" w:cs="Arial"/>
          <w:b/>
          <w:sz w:val="22"/>
          <w:szCs w:val="22"/>
        </w:rPr>
        <w:t>have you spent</w:t>
      </w:r>
      <w:r>
        <w:rPr>
          <w:rFonts w:ascii="Arial" w:eastAsia="Arial" w:hAnsi="Arial" w:cs="Arial"/>
          <w:b/>
          <w:sz w:val="22"/>
          <w:szCs w:val="22"/>
        </w:rPr>
        <w:t xml:space="preserve"> going outside of the home (e.g., going to stores, parks, etc.)?</w:t>
      </w:r>
    </w:p>
    <w:p w14:paraId="000000A3" w14:textId="3A1A22AD" w:rsidR="002E3051" w:rsidRDefault="0083379D">
      <w:pPr>
        <w:numPr>
          <w:ilvl w:val="1"/>
          <w:numId w:val="8"/>
        </w:numPr>
        <w:rPr>
          <w:sz w:val="22"/>
          <w:szCs w:val="22"/>
        </w:rPr>
      </w:pPr>
      <w:r>
        <w:rPr>
          <w:rFonts w:ascii="Arial" w:eastAsia="Arial" w:hAnsi="Arial" w:cs="Arial"/>
          <w:sz w:val="22"/>
          <w:szCs w:val="22"/>
          <w:highlight w:val="white"/>
        </w:rPr>
        <w:t>Not at all</w:t>
      </w:r>
    </w:p>
    <w:p w14:paraId="5F1608CE" w14:textId="77777777" w:rsidR="00944700" w:rsidRDefault="00944700" w:rsidP="00944700">
      <w:pPr>
        <w:numPr>
          <w:ilvl w:val="1"/>
          <w:numId w:val="8"/>
        </w:numPr>
        <w:rPr>
          <w:sz w:val="22"/>
          <w:szCs w:val="22"/>
        </w:rPr>
      </w:pPr>
      <w:r>
        <w:rPr>
          <w:rFonts w:ascii="Arial" w:eastAsia="Arial" w:hAnsi="Arial" w:cs="Arial"/>
          <w:sz w:val="22"/>
          <w:szCs w:val="22"/>
          <w:highlight w:val="white"/>
        </w:rPr>
        <w:t>1-2 days per week</w:t>
      </w:r>
    </w:p>
    <w:p w14:paraId="3D8B7EAF" w14:textId="77777777" w:rsidR="00944700" w:rsidRDefault="00944700" w:rsidP="00944700">
      <w:pPr>
        <w:numPr>
          <w:ilvl w:val="1"/>
          <w:numId w:val="8"/>
        </w:numPr>
        <w:rPr>
          <w:sz w:val="22"/>
          <w:szCs w:val="22"/>
        </w:rPr>
      </w:pPr>
      <w:r>
        <w:rPr>
          <w:rFonts w:ascii="Arial" w:eastAsia="Arial" w:hAnsi="Arial" w:cs="Arial"/>
          <w:sz w:val="22"/>
          <w:szCs w:val="22"/>
        </w:rPr>
        <w:t>A few days per week</w:t>
      </w:r>
    </w:p>
    <w:p w14:paraId="317A8A8A" w14:textId="77777777" w:rsidR="00944700" w:rsidRDefault="00944700" w:rsidP="00944700">
      <w:pPr>
        <w:numPr>
          <w:ilvl w:val="1"/>
          <w:numId w:val="8"/>
        </w:numPr>
        <w:rPr>
          <w:sz w:val="22"/>
          <w:szCs w:val="22"/>
        </w:rPr>
      </w:pPr>
      <w:r>
        <w:rPr>
          <w:rFonts w:ascii="Arial" w:eastAsia="Arial" w:hAnsi="Arial" w:cs="Arial"/>
          <w:sz w:val="22"/>
          <w:szCs w:val="22"/>
        </w:rPr>
        <w:t>Several days per week</w:t>
      </w:r>
    </w:p>
    <w:p w14:paraId="000000A4" w14:textId="4521A135" w:rsidR="002E3051" w:rsidRPr="00443777" w:rsidRDefault="00944700" w:rsidP="00944700">
      <w:pPr>
        <w:numPr>
          <w:ilvl w:val="1"/>
          <w:numId w:val="8"/>
        </w:numPr>
        <w:rPr>
          <w:sz w:val="22"/>
          <w:szCs w:val="22"/>
        </w:rPr>
      </w:pPr>
      <w:r w:rsidRPr="00944700">
        <w:rPr>
          <w:rFonts w:ascii="Arial" w:eastAsia="Arial" w:hAnsi="Arial" w:cs="Arial"/>
          <w:sz w:val="22"/>
          <w:szCs w:val="22"/>
        </w:rPr>
        <w:t>Every day</w:t>
      </w:r>
    </w:p>
    <w:p w14:paraId="36323643" w14:textId="77777777" w:rsidR="00944700" w:rsidRDefault="00944700">
      <w:pPr>
        <w:rPr>
          <w:ins w:id="179" w:author="Quick, Courtney (NIH/NIMH) [F]" w:date="2020-04-08T12:24:00Z"/>
          <w:sz w:val="22"/>
          <w:szCs w:val="22"/>
        </w:rPr>
      </w:pPr>
    </w:p>
    <w:p w14:paraId="706BF16E" w14:textId="77777777" w:rsidR="00AD166D" w:rsidRPr="00443777" w:rsidRDefault="00AD166D">
      <w:pPr>
        <w:rPr>
          <w:sz w:val="22"/>
          <w:szCs w:val="22"/>
        </w:rPr>
      </w:pPr>
    </w:p>
    <w:p w14:paraId="000000A5" w14:textId="77777777" w:rsidR="002E3051" w:rsidRDefault="007B17A6">
      <w:pPr>
        <w:numPr>
          <w:ilvl w:val="0"/>
          <w:numId w:val="8"/>
        </w:numPr>
        <w:rPr>
          <w:sz w:val="22"/>
          <w:szCs w:val="22"/>
        </w:rPr>
      </w:pPr>
      <w:r>
        <w:rPr>
          <w:rFonts w:ascii="Arial" w:eastAsia="Arial" w:hAnsi="Arial" w:cs="Arial"/>
          <w:b/>
          <w:sz w:val="22"/>
          <w:szCs w:val="22"/>
        </w:rPr>
        <w:lastRenderedPageBreak/>
        <w:t>… how stressful have the restrictions on leaving home been for you?</w:t>
      </w:r>
    </w:p>
    <w:p w14:paraId="000000A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A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A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A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A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AB" w14:textId="77777777" w:rsidR="002E3051" w:rsidRDefault="002E3051">
      <w:pPr>
        <w:pBdr>
          <w:top w:val="nil"/>
          <w:left w:val="nil"/>
          <w:bottom w:val="nil"/>
          <w:right w:val="nil"/>
          <w:between w:val="nil"/>
        </w:pBdr>
        <w:ind w:left="720" w:hanging="720"/>
        <w:rPr>
          <w:rFonts w:ascii="Arial" w:eastAsia="Arial" w:hAnsi="Arial" w:cs="Arial"/>
          <w:sz w:val="22"/>
          <w:szCs w:val="22"/>
        </w:rPr>
      </w:pPr>
    </w:p>
    <w:p w14:paraId="000000AC" w14:textId="15C5A6B1" w:rsidR="002E3051" w:rsidRDefault="007B17A6">
      <w:pPr>
        <w:numPr>
          <w:ilvl w:val="0"/>
          <w:numId w:val="8"/>
        </w:numPr>
        <w:spacing w:before="120"/>
        <w:ind w:right="1094"/>
        <w:rPr>
          <w:sz w:val="22"/>
          <w:szCs w:val="22"/>
        </w:rPr>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 xml:space="preserve">the Coronavirus/COVID-19 </w:t>
      </w:r>
      <w:r w:rsidR="007076DF">
        <w:rPr>
          <w:rFonts w:ascii="Arial" w:eastAsia="Arial" w:hAnsi="Arial" w:cs="Arial"/>
          <w:b/>
          <w:sz w:val="22"/>
          <w:szCs w:val="22"/>
        </w:rPr>
        <w:t>crisis in your area</w:t>
      </w:r>
      <w:r>
        <w:rPr>
          <w:rFonts w:ascii="Arial" w:eastAsia="Arial" w:hAnsi="Arial" w:cs="Arial"/>
          <w:b/>
          <w:sz w:val="22"/>
          <w:szCs w:val="22"/>
        </w:rPr>
        <w:t>?</w:t>
      </w:r>
    </w:p>
    <w:p w14:paraId="000000AD"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lot less</w:t>
      </w:r>
    </w:p>
    <w:p w14:paraId="000000AE"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less</w:t>
      </w:r>
    </w:p>
    <w:p w14:paraId="000000AF"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About the same</w:t>
      </w:r>
    </w:p>
    <w:p w14:paraId="000000B0" w14:textId="77777777" w:rsidR="002E3051" w:rsidRDefault="007B17A6">
      <w:pPr>
        <w:numPr>
          <w:ilvl w:val="0"/>
          <w:numId w:val="11"/>
        </w:numPr>
        <w:rPr>
          <w:rFonts w:ascii="Arial" w:eastAsia="Arial" w:hAnsi="Arial" w:cs="Arial"/>
          <w:sz w:val="22"/>
          <w:szCs w:val="22"/>
          <w:highlight w:val="white"/>
        </w:rPr>
      </w:pPr>
      <w:r>
        <w:rPr>
          <w:rFonts w:ascii="Arial" w:eastAsia="Arial" w:hAnsi="Arial" w:cs="Arial"/>
          <w:sz w:val="22"/>
          <w:szCs w:val="22"/>
          <w:highlight w:val="white"/>
        </w:rPr>
        <w:t>A little more</w:t>
      </w:r>
    </w:p>
    <w:p w14:paraId="000000B2" w14:textId="59837620" w:rsidR="002E3051" w:rsidRDefault="007B17A6" w:rsidP="00443777">
      <w:pPr>
        <w:numPr>
          <w:ilvl w:val="0"/>
          <w:numId w:val="11"/>
        </w:numPr>
        <w:rPr>
          <w:ins w:id="180" w:author="Dunn, Julia (NIH/NIMH) [F]" w:date="2020-04-07T11:41:00Z"/>
          <w:rFonts w:ascii="Arial" w:eastAsia="Arial" w:hAnsi="Arial" w:cs="Arial"/>
          <w:sz w:val="22"/>
          <w:szCs w:val="22"/>
        </w:rPr>
      </w:pPr>
      <w:r>
        <w:rPr>
          <w:rFonts w:ascii="Arial" w:eastAsia="Arial" w:hAnsi="Arial" w:cs="Arial"/>
          <w:sz w:val="22"/>
          <w:szCs w:val="22"/>
          <w:highlight w:val="white"/>
        </w:rPr>
        <w:t>A lot more</w:t>
      </w:r>
    </w:p>
    <w:p w14:paraId="235782B8" w14:textId="77777777" w:rsidR="00175E4E" w:rsidRPr="00AA29D7" w:rsidRDefault="00175E4E">
      <w:pPr>
        <w:rPr>
          <w:rFonts w:ascii="Arial" w:eastAsia="Arial" w:hAnsi="Arial" w:cs="Arial"/>
          <w:sz w:val="22"/>
          <w:szCs w:val="22"/>
        </w:rPr>
        <w:pPrChange w:id="181" w:author="Dunn, Julia (NIH/NIMH) [F]" w:date="2020-04-07T11:41:00Z">
          <w:pPr>
            <w:numPr>
              <w:numId w:val="11"/>
            </w:numPr>
            <w:ind w:left="1440" w:hanging="360"/>
          </w:pPr>
        </w:pPrChange>
      </w:pPr>
    </w:p>
    <w:p w14:paraId="000000B3" w14:textId="77777777" w:rsidR="002E3051" w:rsidRDefault="007B17A6">
      <w:pPr>
        <w:numPr>
          <w:ilvl w:val="0"/>
          <w:numId w:val="8"/>
        </w:numPr>
        <w:rPr>
          <w:sz w:val="22"/>
          <w:szCs w:val="22"/>
        </w:rPr>
      </w:pPr>
      <w:r>
        <w:rPr>
          <w:rFonts w:ascii="Arial" w:eastAsia="Arial" w:hAnsi="Arial" w:cs="Arial"/>
          <w:b/>
          <w:sz w:val="22"/>
          <w:szCs w:val="22"/>
        </w:rPr>
        <w:t>… how much difﬁculty have you had following the recommendations for keeping away from close contact with people?</w:t>
      </w:r>
    </w:p>
    <w:p w14:paraId="000000B4" w14:textId="77777777" w:rsidR="002E3051" w:rsidRDefault="007B17A6">
      <w:pPr>
        <w:numPr>
          <w:ilvl w:val="1"/>
          <w:numId w:val="8"/>
        </w:numPr>
        <w:rPr>
          <w:sz w:val="22"/>
          <w:szCs w:val="22"/>
        </w:rPr>
      </w:pPr>
      <w:r>
        <w:rPr>
          <w:rFonts w:ascii="Arial" w:eastAsia="Arial" w:hAnsi="Arial" w:cs="Arial"/>
          <w:sz w:val="22"/>
          <w:szCs w:val="22"/>
          <w:highlight w:val="white"/>
        </w:rPr>
        <w:t>None</w:t>
      </w:r>
    </w:p>
    <w:p w14:paraId="000000B5" w14:textId="77777777" w:rsidR="002E3051" w:rsidRDefault="007B17A6">
      <w:pPr>
        <w:numPr>
          <w:ilvl w:val="1"/>
          <w:numId w:val="8"/>
        </w:numPr>
        <w:rPr>
          <w:sz w:val="22"/>
          <w:szCs w:val="22"/>
        </w:rPr>
      </w:pPr>
      <w:r>
        <w:rPr>
          <w:rFonts w:ascii="Arial" w:eastAsia="Arial" w:hAnsi="Arial" w:cs="Arial"/>
          <w:sz w:val="22"/>
          <w:szCs w:val="22"/>
          <w:highlight w:val="white"/>
        </w:rPr>
        <w:t>A little</w:t>
      </w:r>
    </w:p>
    <w:p w14:paraId="000000B6" w14:textId="77777777" w:rsidR="002E3051" w:rsidRDefault="007B17A6">
      <w:pPr>
        <w:numPr>
          <w:ilvl w:val="1"/>
          <w:numId w:val="8"/>
        </w:numPr>
        <w:rPr>
          <w:sz w:val="22"/>
          <w:szCs w:val="22"/>
        </w:rPr>
      </w:pPr>
      <w:r>
        <w:rPr>
          <w:rFonts w:ascii="Arial" w:eastAsia="Arial" w:hAnsi="Arial" w:cs="Arial"/>
          <w:sz w:val="22"/>
          <w:szCs w:val="22"/>
          <w:highlight w:val="white"/>
        </w:rPr>
        <w:t>Moderate</w:t>
      </w:r>
    </w:p>
    <w:p w14:paraId="000000B7" w14:textId="77777777" w:rsidR="002E3051" w:rsidRDefault="007B17A6">
      <w:pPr>
        <w:numPr>
          <w:ilvl w:val="1"/>
          <w:numId w:val="8"/>
        </w:numPr>
        <w:rPr>
          <w:sz w:val="22"/>
          <w:szCs w:val="22"/>
        </w:rPr>
      </w:pPr>
      <w:r>
        <w:rPr>
          <w:rFonts w:ascii="Arial" w:eastAsia="Arial" w:hAnsi="Arial" w:cs="Arial"/>
          <w:sz w:val="22"/>
          <w:szCs w:val="22"/>
          <w:highlight w:val="white"/>
        </w:rPr>
        <w:t>A lot</w:t>
      </w:r>
    </w:p>
    <w:p w14:paraId="000000B8" w14:textId="77777777" w:rsidR="002E3051" w:rsidRDefault="007B17A6">
      <w:pPr>
        <w:numPr>
          <w:ilvl w:val="1"/>
          <w:numId w:val="8"/>
        </w:numPr>
        <w:rPr>
          <w:sz w:val="22"/>
          <w:szCs w:val="22"/>
        </w:rPr>
      </w:pPr>
      <w:r>
        <w:rPr>
          <w:rFonts w:ascii="Arial" w:eastAsia="Arial" w:hAnsi="Arial" w:cs="Arial"/>
          <w:sz w:val="22"/>
          <w:szCs w:val="22"/>
          <w:highlight w:val="white"/>
        </w:rPr>
        <w:t>A great amount</w:t>
      </w:r>
    </w:p>
    <w:p w14:paraId="000000B9" w14:textId="77777777" w:rsidR="002E3051" w:rsidRDefault="002E3051">
      <w:pPr>
        <w:rPr>
          <w:rFonts w:ascii="Arial" w:eastAsia="Arial" w:hAnsi="Arial" w:cs="Arial"/>
          <w:sz w:val="22"/>
          <w:szCs w:val="22"/>
        </w:rPr>
      </w:pPr>
    </w:p>
    <w:p w14:paraId="000000BA" w14:textId="77777777" w:rsidR="002E3051" w:rsidRDefault="007B17A6">
      <w:pPr>
        <w:numPr>
          <w:ilvl w:val="0"/>
          <w:numId w:val="8"/>
        </w:numPr>
        <w:rPr>
          <w:sz w:val="22"/>
          <w:szCs w:val="22"/>
        </w:rPr>
      </w:pPr>
      <w:r>
        <w:rPr>
          <w:rFonts w:ascii="Arial" w:eastAsia="Arial" w:hAnsi="Arial" w:cs="Arial"/>
          <w:b/>
          <w:sz w:val="22"/>
          <w:szCs w:val="22"/>
        </w:rPr>
        <w:t>… has the quality of the relationships between you and members of your family changed? </w:t>
      </w:r>
    </w:p>
    <w:p w14:paraId="000000BB"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worse</w:t>
      </w:r>
    </w:p>
    <w:p w14:paraId="000000BC"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worse</w:t>
      </w:r>
    </w:p>
    <w:p w14:paraId="000000BD"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About the same</w:t>
      </w:r>
    </w:p>
    <w:p w14:paraId="000000BE"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little better</w:t>
      </w:r>
    </w:p>
    <w:p w14:paraId="000000BF" w14:textId="77777777" w:rsidR="002E3051" w:rsidRDefault="007B17A6">
      <w:pPr>
        <w:numPr>
          <w:ilvl w:val="0"/>
          <w:numId w:val="13"/>
        </w:numPr>
        <w:rPr>
          <w:rFonts w:ascii="Arial" w:eastAsia="Arial" w:hAnsi="Arial" w:cs="Arial"/>
          <w:sz w:val="22"/>
          <w:szCs w:val="22"/>
        </w:rPr>
      </w:pPr>
      <w:r>
        <w:rPr>
          <w:rFonts w:ascii="Arial" w:eastAsia="Arial" w:hAnsi="Arial" w:cs="Arial"/>
          <w:sz w:val="22"/>
          <w:szCs w:val="22"/>
        </w:rPr>
        <w:t>A lot better</w:t>
      </w:r>
    </w:p>
    <w:p w14:paraId="000000C0" w14:textId="77777777" w:rsidR="002E3051" w:rsidRDefault="002E3051">
      <w:pPr>
        <w:rPr>
          <w:rFonts w:ascii="Arial" w:eastAsia="Arial" w:hAnsi="Arial" w:cs="Arial"/>
          <w:sz w:val="22"/>
          <w:szCs w:val="22"/>
        </w:rPr>
      </w:pPr>
    </w:p>
    <w:p w14:paraId="000000C1" w14:textId="77777777" w:rsidR="002E3051" w:rsidRDefault="007B17A6">
      <w:pPr>
        <w:numPr>
          <w:ilvl w:val="0"/>
          <w:numId w:val="8"/>
        </w:numPr>
        <w:rPr>
          <w:sz w:val="22"/>
          <w:szCs w:val="22"/>
        </w:rPr>
      </w:pPr>
      <w:r>
        <w:rPr>
          <w:rFonts w:ascii="Arial" w:eastAsia="Arial" w:hAnsi="Arial" w:cs="Arial"/>
          <w:b/>
          <w:sz w:val="22"/>
          <w:szCs w:val="22"/>
        </w:rPr>
        <w:t>… how stressful have these changes in family contacts been for you?</w:t>
      </w:r>
    </w:p>
    <w:p w14:paraId="000000C2" w14:textId="77777777" w:rsidR="002E3051" w:rsidRDefault="007B17A6">
      <w:pPr>
        <w:numPr>
          <w:ilvl w:val="1"/>
          <w:numId w:val="8"/>
        </w:numPr>
        <w:rPr>
          <w:sz w:val="22"/>
          <w:szCs w:val="22"/>
        </w:rPr>
      </w:pPr>
      <w:r>
        <w:rPr>
          <w:rFonts w:ascii="Arial" w:eastAsia="Arial" w:hAnsi="Arial" w:cs="Arial"/>
          <w:sz w:val="22"/>
          <w:szCs w:val="22"/>
        </w:rPr>
        <w:t>Not at all</w:t>
      </w:r>
    </w:p>
    <w:p w14:paraId="000000C3" w14:textId="77777777" w:rsidR="002E3051" w:rsidRDefault="007B17A6">
      <w:pPr>
        <w:numPr>
          <w:ilvl w:val="1"/>
          <w:numId w:val="8"/>
        </w:numPr>
        <w:rPr>
          <w:sz w:val="22"/>
          <w:szCs w:val="22"/>
        </w:rPr>
      </w:pPr>
      <w:r>
        <w:rPr>
          <w:rFonts w:ascii="Arial" w:eastAsia="Arial" w:hAnsi="Arial" w:cs="Arial"/>
          <w:sz w:val="22"/>
          <w:szCs w:val="22"/>
        </w:rPr>
        <w:t>Slightly</w:t>
      </w:r>
    </w:p>
    <w:p w14:paraId="000000C4" w14:textId="77777777" w:rsidR="002E3051" w:rsidRDefault="007B17A6">
      <w:pPr>
        <w:numPr>
          <w:ilvl w:val="1"/>
          <w:numId w:val="8"/>
        </w:numPr>
        <w:rPr>
          <w:sz w:val="22"/>
          <w:szCs w:val="22"/>
        </w:rPr>
      </w:pPr>
      <w:r>
        <w:rPr>
          <w:rFonts w:ascii="Arial" w:eastAsia="Arial" w:hAnsi="Arial" w:cs="Arial"/>
          <w:sz w:val="22"/>
          <w:szCs w:val="22"/>
        </w:rPr>
        <w:t>Moderately</w:t>
      </w:r>
    </w:p>
    <w:p w14:paraId="000000C5" w14:textId="77777777" w:rsidR="002E3051" w:rsidRDefault="007B17A6">
      <w:pPr>
        <w:numPr>
          <w:ilvl w:val="1"/>
          <w:numId w:val="8"/>
        </w:numPr>
        <w:rPr>
          <w:sz w:val="22"/>
          <w:szCs w:val="22"/>
        </w:rPr>
      </w:pPr>
      <w:r>
        <w:rPr>
          <w:rFonts w:ascii="Arial" w:eastAsia="Arial" w:hAnsi="Arial" w:cs="Arial"/>
          <w:sz w:val="22"/>
          <w:szCs w:val="22"/>
        </w:rPr>
        <w:t>Very</w:t>
      </w:r>
    </w:p>
    <w:p w14:paraId="34182712" w14:textId="01AA2CD4" w:rsidR="00CF0FC2" w:rsidRPr="00C86C23" w:rsidRDefault="007B17A6" w:rsidP="00443777">
      <w:pPr>
        <w:numPr>
          <w:ilvl w:val="1"/>
          <w:numId w:val="8"/>
        </w:numPr>
        <w:rPr>
          <w:sz w:val="22"/>
          <w:szCs w:val="22"/>
        </w:rPr>
      </w:pPr>
      <w:r>
        <w:rPr>
          <w:rFonts w:ascii="Arial" w:eastAsia="Arial" w:hAnsi="Arial" w:cs="Arial"/>
          <w:sz w:val="22"/>
          <w:szCs w:val="22"/>
        </w:rPr>
        <w:t>Extremely</w:t>
      </w:r>
    </w:p>
    <w:p w14:paraId="000000C7" w14:textId="076022BB" w:rsidR="002E3051" w:rsidRDefault="007B17A6">
      <w:pPr>
        <w:numPr>
          <w:ilvl w:val="0"/>
          <w:numId w:val="8"/>
        </w:numPr>
        <w:spacing w:before="149"/>
        <w:rPr>
          <w:sz w:val="22"/>
          <w:szCs w:val="22"/>
        </w:rPr>
      </w:pPr>
      <w:r>
        <w:rPr>
          <w:rFonts w:ascii="Arial" w:eastAsia="Arial" w:hAnsi="Arial" w:cs="Arial"/>
          <w:b/>
          <w:sz w:val="22"/>
          <w:szCs w:val="22"/>
        </w:rPr>
        <w:t xml:space="preserve">… has the quality of your relationships with </w:t>
      </w:r>
      <w:r w:rsidR="00B40B9E">
        <w:rPr>
          <w:rFonts w:ascii="Arial" w:eastAsia="Arial" w:hAnsi="Arial" w:cs="Arial"/>
          <w:b/>
          <w:sz w:val="22"/>
          <w:szCs w:val="22"/>
        </w:rPr>
        <w:t xml:space="preserve">your </w:t>
      </w:r>
      <w:r>
        <w:rPr>
          <w:rFonts w:ascii="Arial" w:eastAsia="Arial" w:hAnsi="Arial" w:cs="Arial"/>
          <w:b/>
          <w:sz w:val="22"/>
          <w:szCs w:val="22"/>
        </w:rPr>
        <w:t>friends changed?</w:t>
      </w:r>
      <w:r>
        <w:rPr>
          <w:rFonts w:ascii="Arial" w:eastAsia="Arial" w:hAnsi="Arial" w:cs="Arial"/>
          <w:b/>
          <w:sz w:val="22"/>
          <w:szCs w:val="22"/>
        </w:rPr>
        <w:tab/>
      </w:r>
    </w:p>
    <w:p w14:paraId="000000C8"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worse</w:t>
      </w:r>
    </w:p>
    <w:p w14:paraId="000000C9"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worse </w:t>
      </w:r>
    </w:p>
    <w:p w14:paraId="000000CA"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About the same</w:t>
      </w:r>
    </w:p>
    <w:p w14:paraId="000000CB"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 xml:space="preserve">A little better  </w:t>
      </w:r>
    </w:p>
    <w:p w14:paraId="000000CC" w14:textId="77777777" w:rsidR="002E3051" w:rsidRDefault="007B17A6">
      <w:pPr>
        <w:numPr>
          <w:ilvl w:val="0"/>
          <w:numId w:val="3"/>
        </w:numPr>
        <w:rPr>
          <w:rFonts w:ascii="Arial" w:eastAsia="Arial" w:hAnsi="Arial" w:cs="Arial"/>
          <w:sz w:val="22"/>
          <w:szCs w:val="22"/>
        </w:rPr>
      </w:pPr>
      <w:r>
        <w:rPr>
          <w:rFonts w:ascii="Arial" w:eastAsia="Arial" w:hAnsi="Arial" w:cs="Arial"/>
          <w:sz w:val="22"/>
          <w:szCs w:val="22"/>
        </w:rPr>
        <w:t>A lot better</w:t>
      </w:r>
    </w:p>
    <w:p w14:paraId="000000CD" w14:textId="77777777" w:rsidR="002E3051" w:rsidRDefault="002E3051">
      <w:pPr>
        <w:rPr>
          <w:rFonts w:ascii="Arial" w:eastAsia="Arial" w:hAnsi="Arial" w:cs="Arial"/>
          <w:sz w:val="22"/>
          <w:szCs w:val="22"/>
        </w:rPr>
      </w:pPr>
    </w:p>
    <w:p w14:paraId="000000CE" w14:textId="77777777" w:rsidR="002E3051" w:rsidRDefault="007B17A6">
      <w:pPr>
        <w:numPr>
          <w:ilvl w:val="0"/>
          <w:numId w:val="8"/>
        </w:numPr>
        <w:rPr>
          <w:sz w:val="22"/>
          <w:szCs w:val="22"/>
        </w:rPr>
      </w:pPr>
      <w:r>
        <w:rPr>
          <w:rFonts w:ascii="Arial" w:eastAsia="Arial" w:hAnsi="Arial" w:cs="Arial"/>
          <w:b/>
          <w:sz w:val="22"/>
          <w:szCs w:val="22"/>
        </w:rPr>
        <w:t>… how stressful have these changes in social contacts been for you?</w:t>
      </w:r>
    </w:p>
    <w:p w14:paraId="000000C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3"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4" w14:textId="6661D07B" w:rsidR="002E3051" w:rsidDel="00DC226D" w:rsidRDefault="002E3051">
      <w:pPr>
        <w:rPr>
          <w:del w:id="182" w:author="Dunn, Julia (NIH/NIMH) [F]" w:date="2020-04-07T18:07:00Z"/>
          <w:rFonts w:ascii="Arial" w:eastAsia="Arial" w:hAnsi="Arial" w:cs="Arial"/>
          <w:sz w:val="22"/>
          <w:szCs w:val="22"/>
        </w:rPr>
      </w:pPr>
    </w:p>
    <w:p w14:paraId="000000D5" w14:textId="77777777" w:rsidR="002E3051" w:rsidRDefault="007B17A6">
      <w:pPr>
        <w:numPr>
          <w:ilvl w:val="0"/>
          <w:numId w:val="8"/>
        </w:numPr>
        <w:rPr>
          <w:sz w:val="22"/>
          <w:szCs w:val="22"/>
        </w:rPr>
      </w:pPr>
      <w:r>
        <w:rPr>
          <w:rFonts w:ascii="Arial" w:eastAsia="Arial" w:hAnsi="Arial" w:cs="Arial"/>
          <w:b/>
          <w:sz w:val="22"/>
          <w:szCs w:val="22"/>
        </w:rPr>
        <w:t>… how much has cancellation of important events (such as graduation, prom, vacation, etc.) in your life been difficult for you?</w:t>
      </w:r>
    </w:p>
    <w:p w14:paraId="000000D6"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7"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8"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D9"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DA"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DB" w14:textId="6F3E7F31" w:rsidR="002E3051" w:rsidDel="00175E4E" w:rsidRDefault="002E3051">
      <w:pPr>
        <w:rPr>
          <w:del w:id="183" w:author="Dunn, Julia (NIH/NIMH) [F]" w:date="2020-04-07T11:41:00Z"/>
          <w:rFonts w:ascii="Arial" w:eastAsia="Arial" w:hAnsi="Arial" w:cs="Arial"/>
          <w:sz w:val="22"/>
          <w:szCs w:val="22"/>
        </w:rPr>
      </w:pPr>
    </w:p>
    <w:p w14:paraId="05E6A9C4" w14:textId="4BA27D67" w:rsidR="00AA29D7" w:rsidRDefault="00AA29D7">
      <w:pPr>
        <w:rPr>
          <w:rFonts w:ascii="Arial" w:eastAsia="Arial" w:hAnsi="Arial" w:cs="Arial"/>
          <w:b/>
          <w:sz w:val="22"/>
          <w:szCs w:val="22"/>
        </w:rPr>
      </w:pPr>
      <w:del w:id="184" w:author="Dunn, Julia (NIH/NIMH) [F]" w:date="2020-04-07T11:41:00Z">
        <w:r w:rsidDel="00175E4E">
          <w:rPr>
            <w:rFonts w:ascii="Arial" w:eastAsia="Arial" w:hAnsi="Arial" w:cs="Arial"/>
            <w:b/>
            <w:sz w:val="22"/>
            <w:szCs w:val="22"/>
          </w:rPr>
          <w:br w:type="page"/>
        </w:r>
      </w:del>
    </w:p>
    <w:p w14:paraId="000000DC" w14:textId="78867503" w:rsidR="002E3051" w:rsidRDefault="007B17A6">
      <w:pPr>
        <w:numPr>
          <w:ilvl w:val="0"/>
          <w:numId w:val="8"/>
        </w:numPr>
        <w:rPr>
          <w:sz w:val="22"/>
          <w:szCs w:val="22"/>
        </w:rPr>
      </w:pPr>
      <w:r>
        <w:rPr>
          <w:rFonts w:ascii="Arial" w:eastAsia="Arial" w:hAnsi="Arial" w:cs="Arial"/>
          <w:b/>
          <w:sz w:val="22"/>
          <w:szCs w:val="22"/>
        </w:rPr>
        <w:t xml:space="preserve">… to what degree have changes related to </w:t>
      </w:r>
      <w:r w:rsidR="007076DF">
        <w:rPr>
          <w:rFonts w:ascii="Arial" w:eastAsia="Arial" w:hAnsi="Arial" w:cs="Arial"/>
          <w:b/>
          <w:sz w:val="22"/>
          <w:szCs w:val="22"/>
        </w:rPr>
        <w:t xml:space="preserve">the </w:t>
      </w:r>
      <w:r>
        <w:rPr>
          <w:rFonts w:ascii="Arial" w:eastAsia="Arial" w:hAnsi="Arial" w:cs="Arial"/>
          <w:b/>
          <w:sz w:val="22"/>
          <w:szCs w:val="22"/>
        </w:rPr>
        <w:t xml:space="preserve">Coronavirus/COVID-19 </w:t>
      </w:r>
      <w:r w:rsidR="007076DF">
        <w:rPr>
          <w:rFonts w:ascii="Arial" w:eastAsia="Arial" w:hAnsi="Arial" w:cs="Arial"/>
          <w:b/>
          <w:sz w:val="22"/>
          <w:szCs w:val="22"/>
        </w:rPr>
        <w:t xml:space="preserve">crisis in your area </w:t>
      </w:r>
      <w:r>
        <w:rPr>
          <w:rFonts w:ascii="Arial" w:eastAsia="Arial" w:hAnsi="Arial" w:cs="Arial"/>
          <w:b/>
          <w:sz w:val="22"/>
          <w:szCs w:val="22"/>
        </w:rPr>
        <w:t>created financial problems for you</w:t>
      </w:r>
      <w:r w:rsidR="008A2A93">
        <w:rPr>
          <w:rFonts w:ascii="Arial" w:eastAsia="Arial" w:hAnsi="Arial" w:cs="Arial"/>
          <w:b/>
          <w:sz w:val="22"/>
          <w:szCs w:val="22"/>
        </w:rPr>
        <w:t xml:space="preserve"> or your</w:t>
      </w:r>
      <w:r>
        <w:rPr>
          <w:rFonts w:ascii="Arial" w:eastAsia="Arial" w:hAnsi="Arial" w:cs="Arial"/>
          <w:b/>
          <w:sz w:val="22"/>
          <w:szCs w:val="22"/>
        </w:rPr>
        <w:t xml:space="preserve"> family?</w:t>
      </w:r>
    </w:p>
    <w:p w14:paraId="000000DD"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DE"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DF"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0"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1" w14:textId="1FB52A0C" w:rsidR="002E3051" w:rsidRPr="00370AAB" w:rsidRDefault="007B17A6">
      <w:pPr>
        <w:numPr>
          <w:ilvl w:val="1"/>
          <w:numId w:val="8"/>
        </w:numPr>
        <w:rPr>
          <w:sz w:val="22"/>
          <w:szCs w:val="22"/>
        </w:rPr>
      </w:pPr>
      <w:r>
        <w:rPr>
          <w:rFonts w:ascii="Arial" w:eastAsia="Arial" w:hAnsi="Arial" w:cs="Arial"/>
          <w:sz w:val="22"/>
          <w:szCs w:val="22"/>
          <w:highlight w:val="white"/>
        </w:rPr>
        <w:t>Extremely</w:t>
      </w:r>
    </w:p>
    <w:p w14:paraId="000000E2" w14:textId="77777777" w:rsidR="002E3051" w:rsidRDefault="002E3051">
      <w:pPr>
        <w:rPr>
          <w:rFonts w:ascii="Arial" w:eastAsia="Arial" w:hAnsi="Arial" w:cs="Arial"/>
          <w:sz w:val="22"/>
          <w:szCs w:val="22"/>
        </w:rPr>
      </w:pPr>
    </w:p>
    <w:p w14:paraId="000000E3" w14:textId="77777777" w:rsidR="002E3051" w:rsidRDefault="007B17A6">
      <w:pPr>
        <w:numPr>
          <w:ilvl w:val="0"/>
          <w:numId w:val="8"/>
        </w:numPr>
        <w:rPr>
          <w:sz w:val="22"/>
          <w:szCs w:val="22"/>
        </w:rPr>
      </w:pPr>
      <w:r>
        <w:rPr>
          <w:rFonts w:ascii="Arial" w:eastAsia="Arial" w:hAnsi="Arial" w:cs="Arial"/>
          <w:b/>
          <w:sz w:val="22"/>
          <w:szCs w:val="22"/>
        </w:rPr>
        <w:t>… to what degree are you concerned about the stability of your living situation?</w:t>
      </w:r>
    </w:p>
    <w:p w14:paraId="000000E4"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E5"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E6"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E7"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000000E8" w14:textId="77777777" w:rsidR="002E3051" w:rsidRDefault="007B17A6">
      <w:pPr>
        <w:numPr>
          <w:ilvl w:val="1"/>
          <w:numId w:val="8"/>
        </w:numPr>
        <w:rPr>
          <w:sz w:val="22"/>
          <w:szCs w:val="22"/>
        </w:rPr>
      </w:pPr>
      <w:r>
        <w:rPr>
          <w:rFonts w:ascii="Arial" w:eastAsia="Arial" w:hAnsi="Arial" w:cs="Arial"/>
          <w:sz w:val="22"/>
          <w:szCs w:val="22"/>
          <w:highlight w:val="white"/>
        </w:rPr>
        <w:t>Extremely</w:t>
      </w:r>
    </w:p>
    <w:p w14:paraId="000000E9" w14:textId="77777777" w:rsidR="002E3051" w:rsidRDefault="002E3051">
      <w:pPr>
        <w:rPr>
          <w:rFonts w:ascii="Arial" w:eastAsia="Arial" w:hAnsi="Arial" w:cs="Arial"/>
          <w:sz w:val="22"/>
          <w:szCs w:val="22"/>
        </w:rPr>
      </w:pPr>
    </w:p>
    <w:p w14:paraId="000000EA" w14:textId="77777777" w:rsidR="002E3051" w:rsidRDefault="007B17A6">
      <w:pPr>
        <w:numPr>
          <w:ilvl w:val="0"/>
          <w:numId w:val="8"/>
        </w:numPr>
        <w:rPr>
          <w:sz w:val="22"/>
          <w:szCs w:val="22"/>
        </w:rPr>
      </w:pPr>
      <w:r>
        <w:rPr>
          <w:rFonts w:ascii="Arial" w:eastAsia="Arial" w:hAnsi="Arial" w:cs="Arial"/>
          <w:b/>
          <w:sz w:val="22"/>
          <w:szCs w:val="22"/>
        </w:rPr>
        <w:t>… did you worry whether your food would run out because of a lack of money? </w:t>
      </w:r>
    </w:p>
    <w:p w14:paraId="000000EB" w14:textId="77777777" w:rsidR="002E3051" w:rsidRDefault="007B17A6">
      <w:pPr>
        <w:numPr>
          <w:ilvl w:val="1"/>
          <w:numId w:val="8"/>
        </w:numPr>
        <w:rPr>
          <w:sz w:val="22"/>
          <w:szCs w:val="22"/>
        </w:rPr>
      </w:pPr>
      <w:r>
        <w:rPr>
          <w:rFonts w:ascii="Arial" w:eastAsia="Arial" w:hAnsi="Arial" w:cs="Arial"/>
          <w:sz w:val="22"/>
          <w:szCs w:val="22"/>
        </w:rPr>
        <w:t>Yes</w:t>
      </w:r>
    </w:p>
    <w:p w14:paraId="000000EC" w14:textId="77777777" w:rsidR="002E3051" w:rsidRDefault="007B17A6">
      <w:pPr>
        <w:numPr>
          <w:ilvl w:val="1"/>
          <w:numId w:val="8"/>
        </w:numPr>
        <w:rPr>
          <w:sz w:val="22"/>
          <w:szCs w:val="22"/>
        </w:rPr>
      </w:pPr>
      <w:r>
        <w:rPr>
          <w:rFonts w:ascii="Arial" w:eastAsia="Arial" w:hAnsi="Arial" w:cs="Arial"/>
          <w:sz w:val="22"/>
          <w:szCs w:val="22"/>
        </w:rPr>
        <w:t>No</w:t>
      </w:r>
    </w:p>
    <w:p w14:paraId="000000ED" w14:textId="77777777" w:rsidR="002E3051" w:rsidRDefault="002E3051">
      <w:pPr>
        <w:rPr>
          <w:rFonts w:ascii="Arial" w:eastAsia="Arial" w:hAnsi="Arial" w:cs="Arial"/>
          <w:sz w:val="22"/>
          <w:szCs w:val="22"/>
        </w:rPr>
      </w:pPr>
    </w:p>
    <w:p w14:paraId="000000EE" w14:textId="5943F68A" w:rsidR="002E3051" w:rsidRDefault="00DB1274" w:rsidP="00370AAB">
      <w:pPr>
        <w:numPr>
          <w:ilvl w:val="0"/>
          <w:numId w:val="8"/>
        </w:numPr>
        <w:rPr>
          <w:sz w:val="22"/>
          <w:szCs w:val="22"/>
        </w:rPr>
      </w:pPr>
      <w:r>
        <w:rPr>
          <w:rFonts w:ascii="Arial" w:eastAsia="Arial" w:hAnsi="Arial" w:cs="Arial"/>
          <w:b/>
          <w:sz w:val="22"/>
          <w:szCs w:val="22"/>
        </w:rPr>
        <w:t>H</w:t>
      </w:r>
      <w:r w:rsidR="007B17A6">
        <w:rPr>
          <w:rFonts w:ascii="Arial" w:eastAsia="Arial" w:hAnsi="Arial" w:cs="Arial"/>
          <w:b/>
          <w:sz w:val="22"/>
          <w:szCs w:val="22"/>
        </w:rPr>
        <w:t xml:space="preserve">ow hopeful are you that the Coronavirus/COVID-19 </w:t>
      </w:r>
      <w:r w:rsidR="007076DF">
        <w:rPr>
          <w:rFonts w:ascii="Arial" w:eastAsia="Arial" w:hAnsi="Arial" w:cs="Arial"/>
          <w:b/>
          <w:sz w:val="22"/>
          <w:szCs w:val="22"/>
        </w:rPr>
        <w:t xml:space="preserve">crisis in your area </w:t>
      </w:r>
      <w:r w:rsidR="007B17A6">
        <w:rPr>
          <w:rFonts w:ascii="Arial" w:eastAsia="Arial" w:hAnsi="Arial" w:cs="Arial"/>
          <w:b/>
          <w:sz w:val="22"/>
          <w:szCs w:val="22"/>
        </w:rPr>
        <w:t xml:space="preserve">will end </w:t>
      </w:r>
      <w:r w:rsidR="007076DF">
        <w:rPr>
          <w:rFonts w:ascii="Arial" w:eastAsia="Arial" w:hAnsi="Arial" w:cs="Arial"/>
          <w:b/>
          <w:sz w:val="22"/>
          <w:szCs w:val="22"/>
        </w:rPr>
        <w:t xml:space="preserve">  </w:t>
      </w:r>
      <w:r w:rsidR="007B17A6">
        <w:rPr>
          <w:rFonts w:ascii="Arial" w:eastAsia="Arial" w:hAnsi="Arial" w:cs="Arial"/>
          <w:b/>
          <w:sz w:val="22"/>
          <w:szCs w:val="22"/>
        </w:rPr>
        <w:t>soon?</w:t>
      </w:r>
    </w:p>
    <w:p w14:paraId="000000EF" w14:textId="77777777" w:rsidR="002E3051" w:rsidRDefault="007B17A6">
      <w:pPr>
        <w:numPr>
          <w:ilvl w:val="1"/>
          <w:numId w:val="8"/>
        </w:numPr>
        <w:rPr>
          <w:sz w:val="22"/>
          <w:szCs w:val="22"/>
        </w:rPr>
      </w:pPr>
      <w:r>
        <w:rPr>
          <w:rFonts w:ascii="Arial" w:eastAsia="Arial" w:hAnsi="Arial" w:cs="Arial"/>
          <w:sz w:val="22"/>
          <w:szCs w:val="22"/>
          <w:highlight w:val="white"/>
        </w:rPr>
        <w:t>Not at all</w:t>
      </w:r>
    </w:p>
    <w:p w14:paraId="000000F0" w14:textId="77777777" w:rsidR="002E3051" w:rsidRDefault="007B17A6">
      <w:pPr>
        <w:numPr>
          <w:ilvl w:val="1"/>
          <w:numId w:val="8"/>
        </w:numPr>
        <w:rPr>
          <w:sz w:val="22"/>
          <w:szCs w:val="22"/>
        </w:rPr>
      </w:pPr>
      <w:r>
        <w:rPr>
          <w:rFonts w:ascii="Arial" w:eastAsia="Arial" w:hAnsi="Arial" w:cs="Arial"/>
          <w:sz w:val="22"/>
          <w:szCs w:val="22"/>
          <w:highlight w:val="white"/>
        </w:rPr>
        <w:t>Slightly</w:t>
      </w:r>
    </w:p>
    <w:p w14:paraId="000000F1" w14:textId="77777777" w:rsidR="002E3051" w:rsidRDefault="007B17A6">
      <w:pPr>
        <w:numPr>
          <w:ilvl w:val="1"/>
          <w:numId w:val="8"/>
        </w:numPr>
        <w:rPr>
          <w:sz w:val="22"/>
          <w:szCs w:val="22"/>
        </w:rPr>
      </w:pPr>
      <w:r>
        <w:rPr>
          <w:rFonts w:ascii="Arial" w:eastAsia="Arial" w:hAnsi="Arial" w:cs="Arial"/>
          <w:sz w:val="22"/>
          <w:szCs w:val="22"/>
          <w:highlight w:val="white"/>
        </w:rPr>
        <w:t>Moderately</w:t>
      </w:r>
    </w:p>
    <w:p w14:paraId="000000F2" w14:textId="77777777" w:rsidR="002E3051" w:rsidRDefault="007B17A6">
      <w:pPr>
        <w:numPr>
          <w:ilvl w:val="1"/>
          <w:numId w:val="8"/>
        </w:numPr>
        <w:rPr>
          <w:sz w:val="22"/>
          <w:szCs w:val="22"/>
        </w:rPr>
      </w:pPr>
      <w:r>
        <w:rPr>
          <w:rFonts w:ascii="Arial" w:eastAsia="Arial" w:hAnsi="Arial" w:cs="Arial"/>
          <w:sz w:val="22"/>
          <w:szCs w:val="22"/>
          <w:highlight w:val="white"/>
        </w:rPr>
        <w:t>Very</w:t>
      </w:r>
    </w:p>
    <w:p w14:paraId="3C0371E4" w14:textId="2ACA2985" w:rsidR="00370AAB" w:rsidRPr="00370AAB" w:rsidRDefault="007B17A6" w:rsidP="00370AAB">
      <w:pPr>
        <w:numPr>
          <w:ilvl w:val="1"/>
          <w:numId w:val="8"/>
        </w:numPr>
        <w:rPr>
          <w:sz w:val="22"/>
          <w:szCs w:val="22"/>
        </w:rPr>
      </w:pPr>
      <w:r>
        <w:rPr>
          <w:rFonts w:ascii="Arial" w:eastAsia="Arial" w:hAnsi="Arial" w:cs="Arial"/>
          <w:sz w:val="22"/>
          <w:szCs w:val="22"/>
          <w:highlight w:val="white"/>
        </w:rPr>
        <w:t>Extremely</w:t>
      </w:r>
    </w:p>
    <w:p w14:paraId="4C6175B5" w14:textId="77777777" w:rsidR="00370AAB" w:rsidRDefault="00370AAB">
      <w:pPr>
        <w:rPr>
          <w:rFonts w:ascii="Arial" w:eastAsia="Arial" w:hAnsi="Arial" w:cs="Arial"/>
          <w:sz w:val="22"/>
          <w:szCs w:val="22"/>
        </w:rPr>
      </w:pPr>
    </w:p>
    <w:p w14:paraId="441AB0DA" w14:textId="77777777" w:rsidR="00F52C3A" w:rsidRPr="00370AAB" w:rsidRDefault="00F52C3A" w:rsidP="00F52C3A">
      <w:pPr>
        <w:pStyle w:val="Heading2"/>
        <w:rPr>
          <w:rFonts w:ascii="Arial" w:hAnsi="Arial" w:cs="Arial"/>
          <w:sz w:val="28"/>
          <w:szCs w:val="28"/>
        </w:rPr>
      </w:pPr>
      <w:r w:rsidRPr="00370AAB">
        <w:rPr>
          <w:rFonts w:ascii="Arial" w:hAnsi="Arial" w:cs="Arial"/>
          <w:sz w:val="28"/>
          <w:szCs w:val="28"/>
        </w:rPr>
        <w:t>DAILY BEHAVIORS (THREE MONTHS PRIOR TO CRISIS)</w:t>
      </w:r>
    </w:p>
    <w:p w14:paraId="51B25FDE" w14:textId="70A833AB" w:rsidR="005416C1" w:rsidRPr="005416C1" w:rsidRDefault="00640B3E" w:rsidP="00640B3E">
      <w:pPr>
        <w:spacing w:before="240" w:after="240"/>
        <w:rPr>
          <w:rFonts w:ascii="Arial" w:eastAsia="Arial" w:hAnsi="Arial" w:cs="Arial"/>
          <w:b/>
          <w:sz w:val="22"/>
          <w:szCs w:val="22"/>
          <w:rPrChange w:id="185" w:author="Dunn, Julia (NIH/NIMH) [F]" w:date="2020-04-06T17:43:00Z">
            <w:rPr/>
          </w:rPrChange>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w:t>
      </w:r>
    </w:p>
    <w:p w14:paraId="6DB07C68" w14:textId="553CDA8C" w:rsidR="005416C1" w:rsidRPr="00AC1B3E" w:rsidRDefault="005416C1" w:rsidP="005416C1">
      <w:pPr>
        <w:pStyle w:val="ListParagraph"/>
        <w:numPr>
          <w:ilvl w:val="0"/>
          <w:numId w:val="28"/>
        </w:numPr>
        <w:rPr>
          <w:ins w:id="186" w:author="Dunn, Julia (NIH/NIMH) [F]" w:date="2020-04-06T17:44:00Z"/>
          <w:b/>
          <w:bCs/>
          <w:sz w:val="22"/>
          <w:szCs w:val="22"/>
          <w:rPrChange w:id="187" w:author="Dunn, Julia (NIH/NIMH) [F]" w:date="2020-04-06T17:45:00Z">
            <w:rPr>
              <w:ins w:id="188" w:author="Dunn, Julia (NIH/NIMH) [F]" w:date="2020-04-06T17:44:00Z"/>
              <w:sz w:val="22"/>
              <w:szCs w:val="22"/>
            </w:rPr>
          </w:rPrChange>
        </w:rPr>
      </w:pPr>
      <w:ins w:id="189" w:author="Dunn, Julia (NIH/NIMH) [F]" w:date="2020-04-06T17:44:00Z">
        <w:r w:rsidRPr="00AC1B3E">
          <w:rPr>
            <w:rFonts w:ascii="Arial" w:eastAsia="Arial" w:hAnsi="Arial" w:cs="Arial"/>
            <w:b/>
            <w:bCs/>
            <w:sz w:val="22"/>
            <w:szCs w:val="22"/>
            <w:rPrChange w:id="190" w:author="Dunn, Julia (NIH/NIMH) [F]" w:date="2020-04-06T17:45:00Z">
              <w:rPr>
                <w:rFonts w:ascii="Arial" w:eastAsia="Arial" w:hAnsi="Arial" w:cs="Arial"/>
                <w:sz w:val="22"/>
                <w:szCs w:val="22"/>
              </w:rPr>
            </w:rPrChange>
          </w:rPr>
          <w:t>..</w:t>
        </w:r>
        <w:commentRangeStart w:id="191"/>
        <w:r w:rsidRPr="00AC1B3E">
          <w:rPr>
            <w:rFonts w:ascii="Arial" w:eastAsia="Arial" w:hAnsi="Arial" w:cs="Arial"/>
            <w:b/>
            <w:bCs/>
            <w:sz w:val="22"/>
            <w:szCs w:val="22"/>
            <w:rPrChange w:id="192" w:author="Dunn, Julia (NIH/NIMH) [F]" w:date="2020-04-06T17:45:00Z">
              <w:rPr>
                <w:rFonts w:ascii="Arial" w:eastAsia="Arial" w:hAnsi="Arial" w:cs="Arial"/>
                <w:sz w:val="22"/>
                <w:szCs w:val="22"/>
              </w:rPr>
            </w:rPrChange>
          </w:rPr>
          <w:t>.on average, what time did you</w:t>
        </w:r>
      </w:ins>
      <w:ins w:id="193" w:author="Dunn, Julia (NIH/NIMH) [F]" w:date="2020-04-06T17:45:00Z">
        <w:r w:rsidR="00AC1B3E" w:rsidRPr="00AC1B3E">
          <w:rPr>
            <w:rFonts w:ascii="Arial" w:eastAsia="Arial" w:hAnsi="Arial" w:cs="Arial"/>
            <w:b/>
            <w:bCs/>
            <w:sz w:val="22"/>
            <w:szCs w:val="22"/>
            <w:rPrChange w:id="194" w:author="Dunn, Julia (NIH/NIMH) [F]" w:date="2020-04-06T17:45:00Z">
              <w:rPr>
                <w:rFonts w:ascii="Arial" w:eastAsia="Arial" w:hAnsi="Arial" w:cs="Arial"/>
                <w:sz w:val="22"/>
                <w:szCs w:val="22"/>
              </w:rPr>
            </w:rPrChange>
          </w:rPr>
          <w:t xml:space="preserve"> </w:t>
        </w:r>
      </w:ins>
      <w:ins w:id="195" w:author="Dunn, Julia (NIH/NIMH) [F]" w:date="2020-04-06T17:44:00Z">
        <w:r w:rsidRPr="00AC1B3E">
          <w:rPr>
            <w:rFonts w:ascii="Arial" w:eastAsia="Arial" w:hAnsi="Arial" w:cs="Arial"/>
            <w:b/>
            <w:bCs/>
            <w:sz w:val="22"/>
            <w:szCs w:val="22"/>
            <w:rPrChange w:id="196" w:author="Dunn, Julia (NIH/NIMH) [F]" w:date="2020-04-06T17:45:00Z">
              <w:rPr>
                <w:rFonts w:ascii="Arial" w:eastAsia="Arial" w:hAnsi="Arial" w:cs="Arial"/>
                <w:sz w:val="22"/>
                <w:szCs w:val="22"/>
              </w:rPr>
            </w:rPrChange>
          </w:rPr>
          <w:t>go to bed on WEEKDAYS?</w:t>
        </w:r>
      </w:ins>
    </w:p>
    <w:p w14:paraId="26A18643" w14:textId="77777777" w:rsidR="005416C1" w:rsidRDefault="005416C1" w:rsidP="005416C1">
      <w:pPr>
        <w:pStyle w:val="ListParagraph"/>
        <w:numPr>
          <w:ilvl w:val="0"/>
          <w:numId w:val="39"/>
        </w:numPr>
        <w:rPr>
          <w:ins w:id="197" w:author="Dunn, Julia (NIH/NIMH) [F]" w:date="2020-04-06T17:44:00Z"/>
          <w:sz w:val="22"/>
          <w:szCs w:val="22"/>
        </w:rPr>
      </w:pPr>
      <w:ins w:id="198" w:author="Dunn, Julia (NIH/NIMH) [F]" w:date="2020-04-06T17:44:00Z">
        <w:r w:rsidRPr="7213FF42">
          <w:rPr>
            <w:rFonts w:ascii="Arial" w:eastAsia="Arial" w:hAnsi="Arial" w:cs="Arial"/>
            <w:sz w:val="22"/>
            <w:szCs w:val="22"/>
          </w:rPr>
          <w:t>Before 8 pm</w:t>
        </w:r>
      </w:ins>
    </w:p>
    <w:p w14:paraId="1DA88226" w14:textId="77777777" w:rsidR="005416C1" w:rsidRDefault="005416C1" w:rsidP="005416C1">
      <w:pPr>
        <w:pStyle w:val="ListParagraph"/>
        <w:numPr>
          <w:ilvl w:val="0"/>
          <w:numId w:val="39"/>
        </w:numPr>
        <w:rPr>
          <w:ins w:id="199" w:author="Dunn, Julia (NIH/NIMH) [F]" w:date="2020-04-06T17:44:00Z"/>
          <w:sz w:val="22"/>
          <w:szCs w:val="22"/>
        </w:rPr>
      </w:pPr>
      <w:ins w:id="200" w:author="Dunn, Julia (NIH/NIMH) [F]" w:date="2020-04-06T17:44:00Z">
        <w:r w:rsidRPr="7213FF42">
          <w:rPr>
            <w:rFonts w:ascii="Arial" w:eastAsia="Arial" w:hAnsi="Arial" w:cs="Arial"/>
            <w:sz w:val="22"/>
            <w:szCs w:val="22"/>
          </w:rPr>
          <w:t>8-10 pm</w:t>
        </w:r>
      </w:ins>
    </w:p>
    <w:p w14:paraId="64959C0E" w14:textId="25DCB115" w:rsidR="005416C1" w:rsidRDefault="005416C1" w:rsidP="005416C1">
      <w:pPr>
        <w:pStyle w:val="ListParagraph"/>
        <w:numPr>
          <w:ilvl w:val="0"/>
          <w:numId w:val="39"/>
        </w:numPr>
        <w:rPr>
          <w:ins w:id="201" w:author="Dunn, Julia (NIH/NIMH) [F]" w:date="2020-04-06T17:44:00Z"/>
          <w:sz w:val="22"/>
          <w:szCs w:val="22"/>
        </w:rPr>
      </w:pPr>
      <w:ins w:id="202" w:author="Dunn, Julia (NIH/NIMH) [F]" w:date="2020-04-06T17:44:00Z">
        <w:r>
          <w:rPr>
            <w:rFonts w:ascii="Arial" w:eastAsia="Arial" w:hAnsi="Arial" w:cs="Arial"/>
            <w:sz w:val="22"/>
            <w:szCs w:val="22"/>
          </w:rPr>
          <w:t>10 pm</w:t>
        </w:r>
      </w:ins>
      <w:ins w:id="203" w:author="Dunn, Julia (NIH/NIMH) [F]" w:date="2020-04-07T22:33:00Z">
        <w:r w:rsidR="00F016AF">
          <w:rPr>
            <w:rFonts w:ascii="Arial" w:eastAsia="Arial" w:hAnsi="Arial" w:cs="Arial"/>
            <w:sz w:val="22"/>
            <w:szCs w:val="22"/>
          </w:rPr>
          <w:t>-</w:t>
        </w:r>
      </w:ins>
      <w:ins w:id="204" w:author="Dunn, Julia (NIH/NIMH) [F]" w:date="2020-04-06T17:44:00Z">
        <w:r>
          <w:rPr>
            <w:rFonts w:ascii="Arial" w:eastAsia="Arial" w:hAnsi="Arial" w:cs="Arial"/>
            <w:sz w:val="22"/>
            <w:szCs w:val="22"/>
          </w:rPr>
          <w:t>12 am</w:t>
        </w:r>
      </w:ins>
    </w:p>
    <w:p w14:paraId="5A90C463" w14:textId="57A6D2A9" w:rsidR="005416C1" w:rsidRPr="00124A94" w:rsidRDefault="005416C1" w:rsidP="005416C1">
      <w:pPr>
        <w:pStyle w:val="ListParagraph"/>
        <w:numPr>
          <w:ilvl w:val="0"/>
          <w:numId w:val="39"/>
        </w:numPr>
        <w:rPr>
          <w:ins w:id="205" w:author="Dunn, Julia (NIH/NIMH) [F]" w:date="2020-04-06T17:59:00Z"/>
          <w:sz w:val="22"/>
          <w:szCs w:val="22"/>
          <w:rPrChange w:id="206" w:author="Dunn, Julia (NIH/NIMH) [F]" w:date="2020-04-06T17:59:00Z">
            <w:rPr>
              <w:ins w:id="207" w:author="Dunn, Julia (NIH/NIMH) [F]" w:date="2020-04-06T17:59:00Z"/>
              <w:rFonts w:ascii="Arial" w:eastAsia="Arial" w:hAnsi="Arial" w:cs="Arial"/>
              <w:sz w:val="22"/>
              <w:szCs w:val="22"/>
            </w:rPr>
          </w:rPrChange>
        </w:rPr>
      </w:pPr>
      <w:ins w:id="208" w:author="Dunn, Julia (NIH/NIMH) [F]" w:date="2020-04-06T17:44:00Z">
        <w:r w:rsidRPr="7213FF42">
          <w:rPr>
            <w:rFonts w:ascii="Arial" w:eastAsia="Arial" w:hAnsi="Arial" w:cs="Arial"/>
            <w:sz w:val="22"/>
            <w:szCs w:val="22"/>
          </w:rPr>
          <w:t>After midnight</w:t>
        </w:r>
      </w:ins>
    </w:p>
    <w:p w14:paraId="35EC91C2" w14:textId="77777777" w:rsidR="00124A94" w:rsidRPr="00124A94" w:rsidRDefault="00124A94">
      <w:pPr>
        <w:rPr>
          <w:ins w:id="209" w:author="Dunn, Julia (NIH/NIMH) [F]" w:date="2020-04-06T17:44:00Z"/>
          <w:sz w:val="22"/>
          <w:szCs w:val="22"/>
          <w:rPrChange w:id="210" w:author="Dunn, Julia (NIH/NIMH) [F]" w:date="2020-04-06T17:59:00Z">
            <w:rPr>
              <w:ins w:id="211" w:author="Dunn, Julia (NIH/NIMH) [F]" w:date="2020-04-06T17:44:00Z"/>
            </w:rPr>
          </w:rPrChange>
        </w:rPr>
        <w:pPrChange w:id="212" w:author="Dunn, Julia (NIH/NIMH) [F]" w:date="2020-04-06T17:59:00Z">
          <w:pPr>
            <w:pStyle w:val="ListParagraph"/>
            <w:numPr>
              <w:numId w:val="39"/>
            </w:numPr>
            <w:ind w:left="1440" w:hanging="360"/>
          </w:pPr>
        </w:pPrChange>
      </w:pPr>
    </w:p>
    <w:p w14:paraId="40C5FA08" w14:textId="77777777" w:rsidR="00175E4E" w:rsidRDefault="00175E4E">
      <w:pPr>
        <w:rPr>
          <w:ins w:id="213" w:author="Dunn, Julia (NIH/NIMH) [F]" w:date="2020-04-07T11:42:00Z"/>
          <w:rFonts w:ascii="Arial" w:eastAsia="Arial" w:hAnsi="Arial" w:cs="Arial"/>
          <w:b/>
          <w:bCs/>
          <w:sz w:val="22"/>
          <w:szCs w:val="22"/>
        </w:rPr>
      </w:pPr>
      <w:ins w:id="214" w:author="Dunn, Julia (NIH/NIMH) [F]" w:date="2020-04-07T11:42:00Z">
        <w:r>
          <w:rPr>
            <w:rFonts w:ascii="Arial" w:eastAsia="Arial" w:hAnsi="Arial" w:cs="Arial"/>
            <w:b/>
            <w:bCs/>
            <w:sz w:val="22"/>
            <w:szCs w:val="22"/>
          </w:rPr>
          <w:br w:type="page"/>
        </w:r>
      </w:ins>
    </w:p>
    <w:p w14:paraId="7ECAFB1A" w14:textId="33B1A2F9" w:rsidR="005416C1" w:rsidRPr="00AC1B3E" w:rsidRDefault="005416C1" w:rsidP="005416C1">
      <w:pPr>
        <w:pStyle w:val="ListParagraph"/>
        <w:numPr>
          <w:ilvl w:val="0"/>
          <w:numId w:val="28"/>
        </w:numPr>
        <w:rPr>
          <w:ins w:id="215" w:author="Dunn, Julia (NIH/NIMH) [F]" w:date="2020-04-06T17:44:00Z"/>
          <w:b/>
          <w:bCs/>
          <w:sz w:val="22"/>
          <w:szCs w:val="22"/>
          <w:rPrChange w:id="216" w:author="Dunn, Julia (NIH/NIMH) [F]" w:date="2020-04-06T17:45:00Z">
            <w:rPr>
              <w:ins w:id="217" w:author="Dunn, Julia (NIH/NIMH) [F]" w:date="2020-04-06T17:44:00Z"/>
              <w:sz w:val="22"/>
              <w:szCs w:val="22"/>
            </w:rPr>
          </w:rPrChange>
        </w:rPr>
      </w:pPr>
      <w:ins w:id="218" w:author="Dunn, Julia (NIH/NIMH) [F]" w:date="2020-04-06T17:44:00Z">
        <w:r w:rsidRPr="00AC1B3E">
          <w:rPr>
            <w:rFonts w:ascii="Arial" w:eastAsia="Arial" w:hAnsi="Arial" w:cs="Arial"/>
            <w:b/>
            <w:bCs/>
            <w:sz w:val="22"/>
            <w:szCs w:val="22"/>
            <w:rPrChange w:id="219" w:author="Dunn, Julia (NIH/NIMH) [F]" w:date="2020-04-06T17:45:00Z">
              <w:rPr>
                <w:rFonts w:ascii="Arial" w:eastAsia="Arial" w:hAnsi="Arial" w:cs="Arial"/>
                <w:sz w:val="22"/>
                <w:szCs w:val="22"/>
              </w:rPr>
            </w:rPrChange>
          </w:rPr>
          <w:lastRenderedPageBreak/>
          <w:t>… on average, what time did you</w:t>
        </w:r>
      </w:ins>
      <w:ins w:id="220" w:author="Dunn, Julia (NIH/NIMH) [F]" w:date="2020-04-06T17:45:00Z">
        <w:r w:rsidR="00AC1B3E" w:rsidRPr="00AC1B3E">
          <w:rPr>
            <w:rFonts w:ascii="Arial" w:eastAsia="Arial" w:hAnsi="Arial" w:cs="Arial"/>
            <w:b/>
            <w:bCs/>
            <w:sz w:val="22"/>
            <w:szCs w:val="22"/>
            <w:rPrChange w:id="221" w:author="Dunn, Julia (NIH/NIMH) [F]" w:date="2020-04-06T17:45:00Z">
              <w:rPr>
                <w:rFonts w:ascii="Arial" w:eastAsia="Arial" w:hAnsi="Arial" w:cs="Arial"/>
                <w:sz w:val="22"/>
                <w:szCs w:val="22"/>
              </w:rPr>
            </w:rPrChange>
          </w:rPr>
          <w:t xml:space="preserve"> </w:t>
        </w:r>
      </w:ins>
      <w:ins w:id="222" w:author="Dunn, Julia (NIH/NIMH) [F]" w:date="2020-04-06T17:44:00Z">
        <w:r w:rsidRPr="00AC1B3E">
          <w:rPr>
            <w:rFonts w:ascii="Arial" w:eastAsia="Arial" w:hAnsi="Arial" w:cs="Arial"/>
            <w:b/>
            <w:bCs/>
            <w:sz w:val="22"/>
            <w:szCs w:val="22"/>
            <w:rPrChange w:id="223" w:author="Dunn, Julia (NIH/NIMH) [F]" w:date="2020-04-06T17:45:00Z">
              <w:rPr>
                <w:rFonts w:ascii="Arial" w:eastAsia="Arial" w:hAnsi="Arial" w:cs="Arial"/>
                <w:sz w:val="22"/>
                <w:szCs w:val="22"/>
              </w:rPr>
            </w:rPrChange>
          </w:rPr>
          <w:t>go to bed on WEEKENDS?</w:t>
        </w:r>
      </w:ins>
    </w:p>
    <w:p w14:paraId="4C101F49" w14:textId="77777777" w:rsidR="005416C1" w:rsidRDefault="005416C1" w:rsidP="005416C1">
      <w:pPr>
        <w:pStyle w:val="ListParagraph"/>
        <w:numPr>
          <w:ilvl w:val="0"/>
          <w:numId w:val="38"/>
        </w:numPr>
        <w:rPr>
          <w:ins w:id="224" w:author="Dunn, Julia (NIH/NIMH) [F]" w:date="2020-04-06T17:44:00Z"/>
          <w:sz w:val="22"/>
          <w:szCs w:val="22"/>
        </w:rPr>
      </w:pPr>
      <w:ins w:id="225" w:author="Dunn, Julia (NIH/NIMH) [F]" w:date="2020-04-06T17:44:00Z">
        <w:r w:rsidRPr="7213FF42">
          <w:rPr>
            <w:rFonts w:ascii="Arial" w:eastAsia="Arial" w:hAnsi="Arial" w:cs="Arial"/>
            <w:sz w:val="22"/>
            <w:szCs w:val="22"/>
          </w:rPr>
          <w:t>Before 8 pm</w:t>
        </w:r>
      </w:ins>
    </w:p>
    <w:p w14:paraId="218D23B0" w14:textId="77777777" w:rsidR="005416C1" w:rsidRDefault="005416C1" w:rsidP="005416C1">
      <w:pPr>
        <w:pStyle w:val="ListParagraph"/>
        <w:numPr>
          <w:ilvl w:val="0"/>
          <w:numId w:val="38"/>
        </w:numPr>
        <w:rPr>
          <w:ins w:id="226" w:author="Dunn, Julia (NIH/NIMH) [F]" w:date="2020-04-06T17:44:00Z"/>
          <w:sz w:val="22"/>
          <w:szCs w:val="22"/>
        </w:rPr>
      </w:pPr>
      <w:ins w:id="227" w:author="Dunn, Julia (NIH/NIMH) [F]" w:date="2020-04-06T17:44:00Z">
        <w:r w:rsidRPr="7213FF42">
          <w:rPr>
            <w:rFonts w:ascii="Arial" w:eastAsia="Arial" w:hAnsi="Arial" w:cs="Arial"/>
            <w:sz w:val="22"/>
            <w:szCs w:val="22"/>
          </w:rPr>
          <w:t>8-10 pm</w:t>
        </w:r>
      </w:ins>
    </w:p>
    <w:p w14:paraId="3E9EED8E" w14:textId="11C4BF40" w:rsidR="005416C1" w:rsidRDefault="005416C1" w:rsidP="005416C1">
      <w:pPr>
        <w:pStyle w:val="ListParagraph"/>
        <w:numPr>
          <w:ilvl w:val="0"/>
          <w:numId w:val="38"/>
        </w:numPr>
        <w:rPr>
          <w:ins w:id="228" w:author="Dunn, Julia (NIH/NIMH) [F]" w:date="2020-04-06T17:44:00Z"/>
          <w:sz w:val="22"/>
          <w:szCs w:val="22"/>
        </w:rPr>
      </w:pPr>
      <w:ins w:id="229" w:author="Dunn, Julia (NIH/NIMH) [F]" w:date="2020-04-06T17:44:00Z">
        <w:r w:rsidRPr="7213FF42">
          <w:rPr>
            <w:rFonts w:ascii="Arial" w:eastAsia="Arial" w:hAnsi="Arial" w:cs="Arial"/>
            <w:sz w:val="22"/>
            <w:szCs w:val="22"/>
          </w:rPr>
          <w:t>10 pm</w:t>
        </w:r>
      </w:ins>
      <w:ins w:id="230" w:author="Dunn, Julia (NIH/NIMH) [F]" w:date="2020-04-07T22:33:00Z">
        <w:r w:rsidR="00F016AF">
          <w:rPr>
            <w:rFonts w:ascii="Arial" w:eastAsia="Arial" w:hAnsi="Arial" w:cs="Arial"/>
            <w:sz w:val="22"/>
            <w:szCs w:val="22"/>
          </w:rPr>
          <w:t>-</w:t>
        </w:r>
      </w:ins>
      <w:ins w:id="231" w:author="Dunn, Julia (NIH/NIMH) [F]" w:date="2020-04-06T17:44:00Z">
        <w:r w:rsidRPr="7213FF42">
          <w:rPr>
            <w:rFonts w:ascii="Arial" w:eastAsia="Arial" w:hAnsi="Arial" w:cs="Arial"/>
            <w:sz w:val="22"/>
            <w:szCs w:val="22"/>
          </w:rPr>
          <w:t>12 am</w:t>
        </w:r>
      </w:ins>
    </w:p>
    <w:p w14:paraId="720C3986" w14:textId="77777777" w:rsidR="005416C1" w:rsidRDefault="005416C1" w:rsidP="005416C1">
      <w:pPr>
        <w:pStyle w:val="ListParagraph"/>
        <w:numPr>
          <w:ilvl w:val="0"/>
          <w:numId w:val="38"/>
        </w:numPr>
        <w:rPr>
          <w:ins w:id="232" w:author="Dunn, Julia (NIH/NIMH) [F]" w:date="2020-04-06T17:44:00Z"/>
          <w:sz w:val="22"/>
          <w:szCs w:val="22"/>
        </w:rPr>
      </w:pPr>
      <w:ins w:id="233" w:author="Dunn, Julia (NIH/NIMH) [F]" w:date="2020-04-06T17:44:00Z">
        <w:r w:rsidRPr="7213FF42">
          <w:rPr>
            <w:rFonts w:ascii="Arial" w:eastAsia="Arial" w:hAnsi="Arial" w:cs="Arial"/>
            <w:sz w:val="22"/>
            <w:szCs w:val="22"/>
          </w:rPr>
          <w:t>After midnight</w:t>
        </w:r>
      </w:ins>
    </w:p>
    <w:p w14:paraId="5A07BAD2" w14:textId="2A4EDFBF" w:rsidR="005416C1" w:rsidRDefault="005416C1" w:rsidP="005416C1">
      <w:pPr>
        <w:numPr>
          <w:ilvl w:val="0"/>
          <w:numId w:val="28"/>
        </w:numPr>
        <w:spacing w:before="240"/>
        <w:rPr>
          <w:ins w:id="234" w:author="Dunn, Julia (NIH/NIMH) [F]" w:date="2020-04-06T17:44:00Z"/>
          <w:sz w:val="22"/>
          <w:szCs w:val="22"/>
        </w:rPr>
      </w:pPr>
      <w:ins w:id="235" w:author="Dunn, Julia (NIH/NIMH) [F]" w:date="2020-04-06T17:44:00Z">
        <w:r>
          <w:rPr>
            <w:rFonts w:ascii="Arial" w:eastAsia="Arial" w:hAnsi="Arial" w:cs="Arial"/>
            <w:b/>
            <w:sz w:val="22"/>
            <w:szCs w:val="22"/>
          </w:rPr>
          <w:t>… on average, how many hours per night did you sleep on WEEKDAYS?</w:t>
        </w:r>
      </w:ins>
    </w:p>
    <w:p w14:paraId="7596EEEA" w14:textId="77777777" w:rsidR="005416C1" w:rsidRDefault="005416C1" w:rsidP="005416C1">
      <w:pPr>
        <w:numPr>
          <w:ilvl w:val="1"/>
          <w:numId w:val="28"/>
        </w:numPr>
        <w:rPr>
          <w:ins w:id="236" w:author="Dunn, Julia (NIH/NIMH) [F]" w:date="2020-04-06T17:44:00Z"/>
          <w:rFonts w:ascii="Arial" w:eastAsia="Arial" w:hAnsi="Arial" w:cs="Arial"/>
          <w:sz w:val="22"/>
          <w:szCs w:val="22"/>
        </w:rPr>
      </w:pPr>
      <w:ins w:id="237" w:author="Dunn, Julia (NIH/NIMH) [F]" w:date="2020-04-06T17:44:00Z">
        <w:r>
          <w:rPr>
            <w:rFonts w:ascii="Arial" w:eastAsia="Arial" w:hAnsi="Arial" w:cs="Arial"/>
            <w:sz w:val="22"/>
            <w:szCs w:val="22"/>
          </w:rPr>
          <w:t>&lt;6 hours</w:t>
        </w:r>
      </w:ins>
    </w:p>
    <w:p w14:paraId="3A58850A" w14:textId="77777777" w:rsidR="005416C1" w:rsidRDefault="005416C1" w:rsidP="005416C1">
      <w:pPr>
        <w:numPr>
          <w:ilvl w:val="1"/>
          <w:numId w:val="28"/>
        </w:numPr>
        <w:rPr>
          <w:ins w:id="238" w:author="Dunn, Julia (NIH/NIMH) [F]" w:date="2020-04-06T17:44:00Z"/>
          <w:rFonts w:ascii="Arial" w:eastAsia="Arial" w:hAnsi="Arial" w:cs="Arial"/>
          <w:sz w:val="22"/>
          <w:szCs w:val="22"/>
        </w:rPr>
      </w:pPr>
      <w:ins w:id="239" w:author="Dunn, Julia (NIH/NIMH) [F]" w:date="2020-04-06T17:44:00Z">
        <w:r>
          <w:rPr>
            <w:rFonts w:ascii="Arial" w:eastAsia="Arial" w:hAnsi="Arial" w:cs="Arial"/>
            <w:sz w:val="22"/>
            <w:szCs w:val="22"/>
          </w:rPr>
          <w:t>6-8 hours</w:t>
        </w:r>
      </w:ins>
    </w:p>
    <w:p w14:paraId="70F49830" w14:textId="77777777" w:rsidR="005416C1" w:rsidRDefault="005416C1" w:rsidP="005416C1">
      <w:pPr>
        <w:numPr>
          <w:ilvl w:val="1"/>
          <w:numId w:val="28"/>
        </w:numPr>
        <w:rPr>
          <w:ins w:id="240" w:author="Dunn, Julia (NIH/NIMH) [F]" w:date="2020-04-06T17:44:00Z"/>
          <w:rFonts w:ascii="Arial" w:eastAsia="Arial" w:hAnsi="Arial" w:cs="Arial"/>
          <w:sz w:val="22"/>
          <w:szCs w:val="22"/>
        </w:rPr>
      </w:pPr>
      <w:ins w:id="241" w:author="Dunn, Julia (NIH/NIMH) [F]" w:date="2020-04-06T17:44:00Z">
        <w:r>
          <w:rPr>
            <w:rFonts w:ascii="Arial" w:eastAsia="Arial" w:hAnsi="Arial" w:cs="Arial"/>
            <w:sz w:val="22"/>
            <w:szCs w:val="22"/>
          </w:rPr>
          <w:t>8-10 hours</w:t>
        </w:r>
      </w:ins>
    </w:p>
    <w:p w14:paraId="727F552F" w14:textId="77777777" w:rsidR="005416C1" w:rsidRDefault="005416C1" w:rsidP="005416C1">
      <w:pPr>
        <w:numPr>
          <w:ilvl w:val="1"/>
          <w:numId w:val="28"/>
        </w:numPr>
        <w:rPr>
          <w:ins w:id="242" w:author="Dunn, Julia (NIH/NIMH) [F]" w:date="2020-04-06T17:44:00Z"/>
          <w:rFonts w:ascii="Arial" w:eastAsia="Arial" w:hAnsi="Arial" w:cs="Arial"/>
          <w:sz w:val="22"/>
          <w:szCs w:val="22"/>
        </w:rPr>
      </w:pPr>
      <w:ins w:id="243" w:author="Dunn, Julia (NIH/NIMH) [F]" w:date="2020-04-06T17:44:00Z">
        <w:r w:rsidRPr="7213FF42">
          <w:rPr>
            <w:rFonts w:ascii="Arial" w:eastAsia="Arial" w:hAnsi="Arial" w:cs="Arial"/>
            <w:sz w:val="22"/>
            <w:szCs w:val="22"/>
          </w:rPr>
          <w:t>&gt;10 hours</w:t>
        </w:r>
      </w:ins>
    </w:p>
    <w:p w14:paraId="19F3CDB5" w14:textId="185BFA3B" w:rsidR="005416C1" w:rsidRDefault="005416C1" w:rsidP="005416C1">
      <w:pPr>
        <w:numPr>
          <w:ilvl w:val="0"/>
          <w:numId w:val="28"/>
        </w:numPr>
        <w:spacing w:before="240"/>
        <w:rPr>
          <w:ins w:id="244" w:author="Dunn, Julia (NIH/NIMH) [F]" w:date="2020-04-06T17:44:00Z"/>
          <w:sz w:val="22"/>
          <w:szCs w:val="22"/>
        </w:rPr>
      </w:pPr>
      <w:ins w:id="245" w:author="Dunn, Julia (NIH/NIMH) [F]" w:date="2020-04-06T17:44:00Z">
        <w:r>
          <w:rPr>
            <w:rFonts w:ascii="Arial" w:eastAsia="Arial" w:hAnsi="Arial" w:cs="Arial"/>
            <w:b/>
            <w:sz w:val="22"/>
            <w:szCs w:val="22"/>
          </w:rPr>
          <w:t xml:space="preserve">… on average, how many hours per night did you sleep </w:t>
        </w:r>
        <w:del w:id="246" w:author="Quick, Courtney (NIH/NIMH) [F]" w:date="2020-04-09T15:32:00Z">
          <w:r w:rsidDel="00576D0B">
            <w:rPr>
              <w:rFonts w:ascii="Arial" w:eastAsia="Arial" w:hAnsi="Arial" w:cs="Arial"/>
              <w:b/>
              <w:sz w:val="22"/>
              <w:szCs w:val="22"/>
            </w:rPr>
            <w:delText xml:space="preserve">on average </w:delText>
          </w:r>
        </w:del>
        <w:r>
          <w:rPr>
            <w:rFonts w:ascii="Arial" w:eastAsia="Arial" w:hAnsi="Arial" w:cs="Arial"/>
            <w:b/>
            <w:sz w:val="22"/>
            <w:szCs w:val="22"/>
          </w:rPr>
          <w:t>on WEEKENDS?</w:t>
        </w:r>
      </w:ins>
    </w:p>
    <w:p w14:paraId="3927664E" w14:textId="77777777" w:rsidR="005416C1" w:rsidRDefault="005416C1" w:rsidP="005416C1">
      <w:pPr>
        <w:numPr>
          <w:ilvl w:val="1"/>
          <w:numId w:val="28"/>
        </w:numPr>
        <w:rPr>
          <w:ins w:id="247" w:author="Dunn, Julia (NIH/NIMH) [F]" w:date="2020-04-06T17:44:00Z"/>
          <w:rFonts w:ascii="Arial" w:eastAsia="Arial" w:hAnsi="Arial" w:cs="Arial"/>
          <w:sz w:val="22"/>
          <w:szCs w:val="22"/>
        </w:rPr>
      </w:pPr>
      <w:ins w:id="248" w:author="Dunn, Julia (NIH/NIMH) [F]" w:date="2020-04-06T17:44:00Z">
        <w:r>
          <w:rPr>
            <w:rFonts w:ascii="Arial" w:eastAsia="Arial" w:hAnsi="Arial" w:cs="Arial"/>
            <w:sz w:val="22"/>
            <w:szCs w:val="22"/>
          </w:rPr>
          <w:t>&lt;6 hours</w:t>
        </w:r>
      </w:ins>
    </w:p>
    <w:p w14:paraId="378C981A" w14:textId="77777777" w:rsidR="005416C1" w:rsidRDefault="005416C1" w:rsidP="005416C1">
      <w:pPr>
        <w:numPr>
          <w:ilvl w:val="1"/>
          <w:numId w:val="28"/>
        </w:numPr>
        <w:rPr>
          <w:ins w:id="249" w:author="Dunn, Julia (NIH/NIMH) [F]" w:date="2020-04-06T17:44:00Z"/>
          <w:rFonts w:ascii="Arial" w:eastAsia="Arial" w:hAnsi="Arial" w:cs="Arial"/>
          <w:sz w:val="22"/>
          <w:szCs w:val="22"/>
        </w:rPr>
      </w:pPr>
      <w:ins w:id="250" w:author="Dunn, Julia (NIH/NIMH) [F]" w:date="2020-04-06T17:44:00Z">
        <w:r>
          <w:rPr>
            <w:rFonts w:ascii="Arial" w:eastAsia="Arial" w:hAnsi="Arial" w:cs="Arial"/>
            <w:sz w:val="22"/>
            <w:szCs w:val="22"/>
          </w:rPr>
          <w:t>6-8 hours</w:t>
        </w:r>
      </w:ins>
    </w:p>
    <w:p w14:paraId="27B3E827" w14:textId="77777777" w:rsidR="005416C1" w:rsidRDefault="005416C1" w:rsidP="005416C1">
      <w:pPr>
        <w:numPr>
          <w:ilvl w:val="1"/>
          <w:numId w:val="28"/>
        </w:numPr>
        <w:rPr>
          <w:ins w:id="251" w:author="Dunn, Julia (NIH/NIMH) [F]" w:date="2020-04-06T17:44:00Z"/>
          <w:rFonts w:ascii="Arial" w:eastAsia="Arial" w:hAnsi="Arial" w:cs="Arial"/>
          <w:sz w:val="22"/>
          <w:szCs w:val="22"/>
        </w:rPr>
      </w:pPr>
      <w:ins w:id="252" w:author="Dunn, Julia (NIH/NIMH) [F]" w:date="2020-04-06T17:44:00Z">
        <w:r>
          <w:rPr>
            <w:rFonts w:ascii="Arial" w:eastAsia="Arial" w:hAnsi="Arial" w:cs="Arial"/>
            <w:sz w:val="22"/>
            <w:szCs w:val="22"/>
          </w:rPr>
          <w:t>8-10 hours</w:t>
        </w:r>
      </w:ins>
    </w:p>
    <w:p w14:paraId="3BDDD751" w14:textId="77777777" w:rsidR="005416C1" w:rsidRDefault="005416C1" w:rsidP="005416C1">
      <w:pPr>
        <w:numPr>
          <w:ilvl w:val="1"/>
          <w:numId w:val="28"/>
        </w:numPr>
        <w:rPr>
          <w:ins w:id="253" w:author="Dunn, Julia (NIH/NIMH) [F]" w:date="2020-04-06T17:44:00Z"/>
          <w:rFonts w:ascii="Arial" w:eastAsia="Arial" w:hAnsi="Arial" w:cs="Arial"/>
          <w:sz w:val="22"/>
          <w:szCs w:val="22"/>
        </w:rPr>
      </w:pPr>
      <w:ins w:id="254" w:author="Dunn, Julia (NIH/NIMH) [F]" w:date="2020-04-06T17:44:00Z">
        <w:r w:rsidRPr="7213FF42">
          <w:rPr>
            <w:rFonts w:ascii="Arial" w:eastAsia="Arial" w:hAnsi="Arial" w:cs="Arial"/>
            <w:sz w:val="22"/>
            <w:szCs w:val="22"/>
          </w:rPr>
          <w:t>&gt;10 hours</w:t>
        </w:r>
        <w:commentRangeEnd w:id="191"/>
        <w:r>
          <w:rPr>
            <w:rStyle w:val="CommentReference"/>
          </w:rPr>
          <w:commentReference w:id="191"/>
        </w:r>
      </w:ins>
    </w:p>
    <w:p w14:paraId="65B749E4" w14:textId="4C8A7F9D" w:rsidR="00640B3E" w:rsidRPr="00E273AF" w:rsidDel="00AC1B3E" w:rsidRDefault="00640B3E" w:rsidP="005416C1">
      <w:pPr>
        <w:pStyle w:val="ListParagraph"/>
        <w:numPr>
          <w:ilvl w:val="0"/>
          <w:numId w:val="23"/>
        </w:numPr>
        <w:spacing w:before="240"/>
        <w:rPr>
          <w:del w:id="255" w:author="Dunn, Julia (NIH/NIMH) [F]" w:date="2020-04-06T17:45:00Z"/>
          <w:sz w:val="22"/>
          <w:szCs w:val="22"/>
          <w:rPrChange w:id="256" w:author="Lopez, Diana (NIH/NIMH) [F]" w:date="2020-04-03T16:17:00Z">
            <w:rPr>
              <w:del w:id="257" w:author="Dunn, Julia (NIH/NIMH) [F]" w:date="2020-04-06T17:45:00Z"/>
            </w:rPr>
          </w:rPrChange>
        </w:rPr>
      </w:pPr>
      <w:del w:id="258" w:author="Dunn, Julia (NIH/NIMH) [F]" w:date="2020-04-06T17:45:00Z">
        <w:r w:rsidRPr="00E273AF" w:rsidDel="00AC1B3E">
          <w:rPr>
            <w:rFonts w:ascii="Arial" w:eastAsia="Arial" w:hAnsi="Arial" w:cs="Arial"/>
            <w:b/>
            <w:sz w:val="22"/>
            <w:szCs w:val="22"/>
            <w:rPrChange w:id="259" w:author="Lopez, Diana (NIH/NIMH) [F]" w:date="2020-04-03T16:17:00Z">
              <w:rPr/>
            </w:rPrChange>
          </w:rPr>
          <w:delText>… how many hours per night did you sleep on average?</w:delText>
        </w:r>
      </w:del>
    </w:p>
    <w:p w14:paraId="439A9116" w14:textId="762345AF" w:rsidR="00640B3E" w:rsidDel="00AC1B3E" w:rsidRDefault="00640B3E" w:rsidP="00640B3E">
      <w:pPr>
        <w:numPr>
          <w:ilvl w:val="1"/>
          <w:numId w:val="23"/>
        </w:numPr>
        <w:rPr>
          <w:del w:id="260" w:author="Dunn, Julia (NIH/NIMH) [F]" w:date="2020-04-06T17:45:00Z"/>
          <w:sz w:val="22"/>
          <w:szCs w:val="22"/>
        </w:rPr>
      </w:pPr>
      <w:del w:id="261" w:author="Dunn, Julia (NIH/NIMH) [F]" w:date="2020-04-06T17:45:00Z">
        <w:r w:rsidDel="00AC1B3E">
          <w:rPr>
            <w:rFonts w:ascii="Arial" w:eastAsia="Arial" w:hAnsi="Arial" w:cs="Arial"/>
            <w:sz w:val="22"/>
            <w:szCs w:val="22"/>
          </w:rPr>
          <w:delText>&lt;6 hours</w:delText>
        </w:r>
      </w:del>
    </w:p>
    <w:p w14:paraId="1BBCC9FE" w14:textId="0F889CCE" w:rsidR="00640B3E" w:rsidDel="00AC1B3E" w:rsidRDefault="00640B3E" w:rsidP="00640B3E">
      <w:pPr>
        <w:numPr>
          <w:ilvl w:val="1"/>
          <w:numId w:val="23"/>
        </w:numPr>
        <w:rPr>
          <w:del w:id="262" w:author="Dunn, Julia (NIH/NIMH) [F]" w:date="2020-04-06T17:45:00Z"/>
          <w:sz w:val="22"/>
          <w:szCs w:val="22"/>
        </w:rPr>
      </w:pPr>
      <w:del w:id="263" w:author="Dunn, Julia (NIH/NIMH) [F]" w:date="2020-04-06T17:45:00Z">
        <w:r w:rsidDel="00AC1B3E">
          <w:rPr>
            <w:rFonts w:ascii="Arial" w:eastAsia="Arial" w:hAnsi="Arial" w:cs="Arial"/>
            <w:sz w:val="22"/>
            <w:szCs w:val="22"/>
          </w:rPr>
          <w:delText>6-8 hours</w:delText>
        </w:r>
      </w:del>
    </w:p>
    <w:p w14:paraId="349DD650" w14:textId="63776FB0" w:rsidR="00640B3E" w:rsidDel="00AC1B3E" w:rsidRDefault="00640B3E" w:rsidP="00640B3E">
      <w:pPr>
        <w:numPr>
          <w:ilvl w:val="1"/>
          <w:numId w:val="23"/>
        </w:numPr>
        <w:rPr>
          <w:del w:id="264" w:author="Dunn, Julia (NIH/NIMH) [F]" w:date="2020-04-06T17:45:00Z"/>
          <w:sz w:val="22"/>
          <w:szCs w:val="22"/>
        </w:rPr>
      </w:pPr>
      <w:del w:id="265" w:author="Dunn, Julia (NIH/NIMH) [F]" w:date="2020-04-06T17:45:00Z">
        <w:r w:rsidDel="00AC1B3E">
          <w:rPr>
            <w:rFonts w:ascii="Arial" w:eastAsia="Arial" w:hAnsi="Arial" w:cs="Arial"/>
            <w:sz w:val="22"/>
            <w:szCs w:val="22"/>
          </w:rPr>
          <w:delText>8-10 hours</w:delText>
        </w:r>
      </w:del>
    </w:p>
    <w:p w14:paraId="26338804" w14:textId="66312B12" w:rsidR="00640B3E" w:rsidDel="00AC1B3E" w:rsidRDefault="00640B3E" w:rsidP="00640B3E">
      <w:pPr>
        <w:numPr>
          <w:ilvl w:val="1"/>
          <w:numId w:val="23"/>
        </w:numPr>
        <w:rPr>
          <w:del w:id="266" w:author="Dunn, Julia (NIH/NIMH) [F]" w:date="2020-04-06T17:45:00Z"/>
          <w:sz w:val="22"/>
          <w:szCs w:val="22"/>
        </w:rPr>
      </w:pPr>
      <w:del w:id="267" w:author="Dunn, Julia (NIH/NIMH) [F]" w:date="2020-04-06T17:45:00Z">
        <w:r w:rsidDel="00AC1B3E">
          <w:rPr>
            <w:rFonts w:ascii="Arial" w:eastAsia="Arial" w:hAnsi="Arial" w:cs="Arial"/>
            <w:sz w:val="22"/>
            <w:szCs w:val="22"/>
          </w:rPr>
          <w:delText>&gt;10 hours</w:delText>
        </w:r>
      </w:del>
    </w:p>
    <w:p w14:paraId="21F5C9D6" w14:textId="77777777" w:rsidR="00640B3E" w:rsidRDefault="00640B3E" w:rsidP="00640B3E">
      <w:pPr>
        <w:rPr>
          <w:rFonts w:ascii="Arial" w:eastAsia="Arial" w:hAnsi="Arial" w:cs="Arial"/>
          <w:sz w:val="22"/>
          <w:szCs w:val="22"/>
        </w:rPr>
      </w:pPr>
    </w:p>
    <w:p w14:paraId="6D4CDC0C" w14:textId="77777777" w:rsidR="00640B3E" w:rsidRDefault="00640B3E" w:rsidP="00640B3E">
      <w:pPr>
        <w:numPr>
          <w:ilvl w:val="0"/>
          <w:numId w:val="23"/>
        </w:numPr>
        <w:spacing w:before="5"/>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exercise (e.g., increased heart rate, breathing) for at least 30 minutes?</w:t>
      </w:r>
    </w:p>
    <w:p w14:paraId="38A2B93D"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None</w:t>
      </w:r>
    </w:p>
    <w:p w14:paraId="55A91CD2"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1-2 days</w:t>
      </w:r>
    </w:p>
    <w:p w14:paraId="53C37EF4"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3-4 days</w:t>
      </w:r>
    </w:p>
    <w:p w14:paraId="0DEA283E"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5-6 days</w:t>
      </w:r>
    </w:p>
    <w:p w14:paraId="6B167E94"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Daily</w:t>
      </w:r>
    </w:p>
    <w:p w14:paraId="5902EC79" w14:textId="2A91B45B" w:rsidR="00640B3E" w:rsidDel="00124A94" w:rsidRDefault="00640B3E" w:rsidP="00640B3E">
      <w:pPr>
        <w:ind w:left="1440"/>
        <w:rPr>
          <w:del w:id="268" w:author="Dunn, Julia (NIH/NIMH) [F]" w:date="2020-04-06T17:59:00Z"/>
          <w:rFonts w:ascii="Arial" w:eastAsia="Arial" w:hAnsi="Arial" w:cs="Arial"/>
          <w:sz w:val="22"/>
          <w:szCs w:val="22"/>
          <w:highlight w:val="white"/>
        </w:rPr>
      </w:pPr>
    </w:p>
    <w:p w14:paraId="39533717" w14:textId="44AE2597" w:rsidR="00AA29D7" w:rsidRDefault="00AA29D7">
      <w:pPr>
        <w:rPr>
          <w:rFonts w:ascii="Arial" w:eastAsia="Arial" w:hAnsi="Arial" w:cs="Arial"/>
          <w:b/>
          <w:sz w:val="22"/>
          <w:szCs w:val="22"/>
        </w:rPr>
      </w:pPr>
      <w:del w:id="269" w:author="Dunn, Julia (NIH/NIMH) [F]" w:date="2020-04-06T17:59:00Z">
        <w:r w:rsidDel="00124A94">
          <w:rPr>
            <w:rFonts w:ascii="Arial" w:eastAsia="Arial" w:hAnsi="Arial" w:cs="Arial"/>
            <w:b/>
            <w:sz w:val="22"/>
            <w:szCs w:val="22"/>
          </w:rPr>
          <w:br w:type="page"/>
        </w:r>
      </w:del>
    </w:p>
    <w:p w14:paraId="6036CFC5" w14:textId="3ECF7F4B" w:rsidR="00640B3E" w:rsidRDefault="00640B3E" w:rsidP="00640B3E">
      <w:pPr>
        <w:numPr>
          <w:ilvl w:val="0"/>
          <w:numId w:val="23"/>
        </w:numPr>
        <w:rPr>
          <w:sz w:val="22"/>
          <w:szCs w:val="22"/>
        </w:rPr>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31CDB566"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None</w:t>
      </w:r>
    </w:p>
    <w:p w14:paraId="3BB4D50F"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1-2 days</w:t>
      </w:r>
    </w:p>
    <w:p w14:paraId="235E7379"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3-4 days</w:t>
      </w:r>
    </w:p>
    <w:p w14:paraId="7980A652" w14:textId="77777777" w:rsidR="00640B3E" w:rsidRDefault="00640B3E" w:rsidP="00640B3E">
      <w:pPr>
        <w:numPr>
          <w:ilvl w:val="1"/>
          <w:numId w:val="23"/>
        </w:numPr>
        <w:rPr>
          <w:sz w:val="22"/>
          <w:szCs w:val="22"/>
          <w:highlight w:val="white"/>
        </w:rPr>
      </w:pPr>
      <w:r>
        <w:rPr>
          <w:rFonts w:ascii="Arial" w:eastAsia="Arial" w:hAnsi="Arial" w:cs="Arial"/>
          <w:sz w:val="22"/>
          <w:szCs w:val="22"/>
          <w:highlight w:val="white"/>
        </w:rPr>
        <w:t>5-6 days</w:t>
      </w:r>
    </w:p>
    <w:p w14:paraId="57798EED" w14:textId="460C59A4" w:rsidR="00640B3E" w:rsidRPr="00370AAB" w:rsidRDefault="00640B3E" w:rsidP="00640B3E">
      <w:pPr>
        <w:numPr>
          <w:ilvl w:val="1"/>
          <w:numId w:val="23"/>
        </w:numPr>
        <w:rPr>
          <w:sz w:val="22"/>
          <w:szCs w:val="22"/>
          <w:highlight w:val="white"/>
        </w:rPr>
      </w:pPr>
      <w:r>
        <w:rPr>
          <w:rFonts w:ascii="Arial" w:eastAsia="Arial" w:hAnsi="Arial" w:cs="Arial"/>
          <w:sz w:val="22"/>
          <w:szCs w:val="22"/>
          <w:highlight w:val="white"/>
        </w:rPr>
        <w:t>Daily</w:t>
      </w:r>
    </w:p>
    <w:p w14:paraId="00000138" w14:textId="77777777" w:rsidR="002E3051" w:rsidRDefault="002E3051">
      <w:pPr>
        <w:pStyle w:val="Heading2"/>
      </w:pPr>
    </w:p>
    <w:p w14:paraId="73ABF5BA" w14:textId="77777777" w:rsidR="00F52C3A" w:rsidRPr="00370AAB" w:rsidRDefault="00F52C3A" w:rsidP="00F52C3A">
      <w:pPr>
        <w:pStyle w:val="Heading2"/>
        <w:rPr>
          <w:rFonts w:ascii="Arial" w:hAnsi="Arial" w:cs="Arial"/>
          <w:b w:val="0"/>
          <w:sz w:val="28"/>
          <w:szCs w:val="28"/>
        </w:rPr>
      </w:pPr>
      <w:r w:rsidRPr="00370AAB">
        <w:rPr>
          <w:rFonts w:ascii="Arial" w:hAnsi="Arial" w:cs="Arial"/>
          <w:sz w:val="28"/>
          <w:szCs w:val="28"/>
        </w:rPr>
        <w:t xml:space="preserve">EMOTIONS/WORRIES (THREE MONTHS PRIOR TO CRISIS) </w:t>
      </w:r>
    </w:p>
    <w:p w14:paraId="0000013A" w14:textId="77777777" w:rsidR="002E3051" w:rsidRDefault="007B17A6">
      <w:pPr>
        <w:spacing w:before="240" w:after="240"/>
        <w:rPr>
          <w:rFonts w:ascii="Arial" w:eastAsia="Arial" w:hAnsi="Arial" w:cs="Arial"/>
          <w:b/>
          <w:sz w:val="22"/>
          <w:szCs w:val="22"/>
        </w:rPr>
      </w:pPr>
      <w:r>
        <w:rPr>
          <w:rFonts w:ascii="Arial" w:eastAsia="Arial" w:hAnsi="Arial" w:cs="Arial"/>
          <w:b/>
          <w:sz w:val="22"/>
          <w:szCs w:val="22"/>
        </w:rPr>
        <w:t>During the</w:t>
      </w:r>
      <w:r>
        <w:rPr>
          <w:rFonts w:ascii="Arial" w:eastAsia="Arial" w:hAnsi="Arial" w:cs="Arial"/>
          <w:b/>
          <w:sz w:val="22"/>
          <w:szCs w:val="22"/>
          <w:u w:val="single"/>
        </w:rPr>
        <w:t xml:space="preserve"> THREE MONTHS PRIOR</w:t>
      </w:r>
      <w:r>
        <w:rPr>
          <w:rFonts w:ascii="Arial" w:eastAsia="Arial" w:hAnsi="Arial" w:cs="Arial"/>
          <w:b/>
          <w:sz w:val="22"/>
          <w:szCs w:val="22"/>
        </w:rPr>
        <w:t xml:space="preserve"> to the onset of the Coronavirus/COVID-19 crisis in your area:</w:t>
      </w:r>
    </w:p>
    <w:p w14:paraId="0000013B" w14:textId="77777777" w:rsidR="002E3051" w:rsidRDefault="007B17A6" w:rsidP="00640B3E">
      <w:pPr>
        <w:numPr>
          <w:ilvl w:val="0"/>
          <w:numId w:val="23"/>
        </w:numPr>
        <w:rPr>
          <w:sz w:val="22"/>
          <w:szCs w:val="22"/>
        </w:rPr>
      </w:pPr>
      <w:r>
        <w:rPr>
          <w:rFonts w:ascii="Arial" w:eastAsia="Arial" w:hAnsi="Arial" w:cs="Arial"/>
          <w:b/>
          <w:sz w:val="22"/>
          <w:szCs w:val="22"/>
        </w:rPr>
        <w:t>… how worried were you generally?</w:t>
      </w:r>
    </w:p>
    <w:p w14:paraId="0000013C" w14:textId="77777777" w:rsidR="002E3051" w:rsidRDefault="007B17A6">
      <w:pPr>
        <w:numPr>
          <w:ilvl w:val="0"/>
          <w:numId w:val="5"/>
        </w:numPr>
        <w:rPr>
          <w:sz w:val="22"/>
          <w:szCs w:val="22"/>
        </w:rPr>
      </w:pPr>
      <w:r>
        <w:rPr>
          <w:rFonts w:ascii="Arial" w:eastAsia="Arial" w:hAnsi="Arial" w:cs="Arial"/>
          <w:sz w:val="22"/>
          <w:szCs w:val="22"/>
        </w:rPr>
        <w:t>Not worried at all</w:t>
      </w:r>
    </w:p>
    <w:p w14:paraId="0000013D" w14:textId="77777777" w:rsidR="002E3051" w:rsidRDefault="007B17A6">
      <w:pPr>
        <w:numPr>
          <w:ilvl w:val="0"/>
          <w:numId w:val="5"/>
        </w:numPr>
        <w:rPr>
          <w:sz w:val="22"/>
          <w:szCs w:val="22"/>
        </w:rPr>
      </w:pPr>
      <w:r>
        <w:rPr>
          <w:rFonts w:ascii="Arial" w:eastAsia="Arial" w:hAnsi="Arial" w:cs="Arial"/>
          <w:sz w:val="22"/>
          <w:szCs w:val="22"/>
        </w:rPr>
        <w:t>Slightly worried</w:t>
      </w:r>
    </w:p>
    <w:p w14:paraId="0000013E" w14:textId="77777777" w:rsidR="002E3051" w:rsidRDefault="007B17A6">
      <w:pPr>
        <w:numPr>
          <w:ilvl w:val="0"/>
          <w:numId w:val="5"/>
        </w:numPr>
        <w:rPr>
          <w:sz w:val="22"/>
          <w:szCs w:val="22"/>
        </w:rPr>
      </w:pPr>
      <w:r>
        <w:rPr>
          <w:rFonts w:ascii="Arial" w:eastAsia="Arial" w:hAnsi="Arial" w:cs="Arial"/>
          <w:sz w:val="22"/>
          <w:szCs w:val="22"/>
        </w:rPr>
        <w:t>Moderately worried</w:t>
      </w:r>
    </w:p>
    <w:p w14:paraId="0000013F" w14:textId="77777777" w:rsidR="002E3051" w:rsidRDefault="007B17A6">
      <w:pPr>
        <w:numPr>
          <w:ilvl w:val="0"/>
          <w:numId w:val="5"/>
        </w:numPr>
        <w:rPr>
          <w:sz w:val="22"/>
          <w:szCs w:val="22"/>
        </w:rPr>
      </w:pPr>
      <w:r>
        <w:rPr>
          <w:rFonts w:ascii="Arial" w:eastAsia="Arial" w:hAnsi="Arial" w:cs="Arial"/>
          <w:sz w:val="22"/>
          <w:szCs w:val="22"/>
        </w:rPr>
        <w:t>Very worried</w:t>
      </w:r>
    </w:p>
    <w:p w14:paraId="00000140" w14:textId="5C31FF2E" w:rsidR="002E3051" w:rsidRPr="00CF0FC2" w:rsidRDefault="007B17A6">
      <w:pPr>
        <w:numPr>
          <w:ilvl w:val="0"/>
          <w:numId w:val="5"/>
        </w:numPr>
        <w:rPr>
          <w:sz w:val="22"/>
          <w:szCs w:val="22"/>
        </w:rPr>
      </w:pPr>
      <w:r>
        <w:rPr>
          <w:rFonts w:ascii="Arial" w:eastAsia="Arial" w:hAnsi="Arial" w:cs="Arial"/>
          <w:sz w:val="22"/>
          <w:szCs w:val="22"/>
        </w:rPr>
        <w:t>Extremely worried</w:t>
      </w:r>
    </w:p>
    <w:p w14:paraId="05177629" w14:textId="701CAC54" w:rsidR="00CF0FC2" w:rsidRDefault="00CF0FC2" w:rsidP="00CF0FC2">
      <w:pPr>
        <w:ind w:left="1440"/>
        <w:rPr>
          <w:rFonts w:ascii="Arial" w:eastAsia="Arial" w:hAnsi="Arial" w:cs="Arial"/>
          <w:sz w:val="22"/>
          <w:szCs w:val="22"/>
        </w:rPr>
      </w:pPr>
    </w:p>
    <w:p w14:paraId="0F7F5D87" w14:textId="77777777" w:rsidR="00175E4E" w:rsidRDefault="00175E4E">
      <w:pPr>
        <w:rPr>
          <w:ins w:id="270" w:author="Dunn, Julia (NIH/NIMH) [F]" w:date="2020-04-07T11:42:00Z"/>
          <w:rFonts w:ascii="Arial" w:eastAsia="Arial" w:hAnsi="Arial" w:cs="Arial"/>
          <w:b/>
          <w:sz w:val="22"/>
          <w:szCs w:val="22"/>
        </w:rPr>
      </w:pPr>
      <w:ins w:id="271" w:author="Dunn, Julia (NIH/NIMH) [F]" w:date="2020-04-07T11:42:00Z">
        <w:r>
          <w:rPr>
            <w:rFonts w:ascii="Arial" w:eastAsia="Arial" w:hAnsi="Arial" w:cs="Arial"/>
            <w:b/>
            <w:sz w:val="22"/>
            <w:szCs w:val="22"/>
          </w:rPr>
          <w:br w:type="page"/>
        </w:r>
      </w:ins>
    </w:p>
    <w:p w14:paraId="00000142" w14:textId="0615DB01" w:rsidR="002E3051" w:rsidRDefault="007B17A6" w:rsidP="00640B3E">
      <w:pPr>
        <w:numPr>
          <w:ilvl w:val="0"/>
          <w:numId w:val="23"/>
        </w:numPr>
        <w:rPr>
          <w:sz w:val="22"/>
          <w:szCs w:val="22"/>
        </w:rPr>
      </w:pPr>
      <w:r>
        <w:rPr>
          <w:rFonts w:ascii="Arial" w:eastAsia="Arial" w:hAnsi="Arial" w:cs="Arial"/>
          <w:b/>
          <w:sz w:val="22"/>
          <w:szCs w:val="22"/>
        </w:rPr>
        <w:lastRenderedPageBreak/>
        <w:t>… how happy versus sad were you?</w:t>
      </w:r>
    </w:p>
    <w:p w14:paraId="00000143"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Very sad/depressed/unhappy</w:t>
      </w:r>
    </w:p>
    <w:p w14:paraId="00000144"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Moderately sad/depressed/unhappy</w:t>
      </w:r>
    </w:p>
    <w:p w14:paraId="00000145"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 xml:space="preserve">Neutral </w:t>
      </w:r>
    </w:p>
    <w:p w14:paraId="00000146"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 xml:space="preserve">Moderately happy/cheerful </w:t>
      </w:r>
    </w:p>
    <w:p w14:paraId="00000147" w14:textId="77777777" w:rsidR="002E3051" w:rsidRDefault="007B17A6">
      <w:pPr>
        <w:numPr>
          <w:ilvl w:val="0"/>
          <w:numId w:val="17"/>
        </w:numPr>
        <w:rPr>
          <w:rFonts w:ascii="Arial" w:eastAsia="Arial" w:hAnsi="Arial" w:cs="Arial"/>
          <w:sz w:val="22"/>
          <w:szCs w:val="22"/>
        </w:rPr>
      </w:pPr>
      <w:r>
        <w:rPr>
          <w:rFonts w:ascii="Arial" w:eastAsia="Arial" w:hAnsi="Arial" w:cs="Arial"/>
          <w:sz w:val="22"/>
          <w:szCs w:val="22"/>
        </w:rPr>
        <w:t>Very happy/cheerful</w:t>
      </w:r>
    </w:p>
    <w:p w14:paraId="00000148" w14:textId="77777777" w:rsidR="002E3051" w:rsidRDefault="002E3051">
      <w:pPr>
        <w:rPr>
          <w:rFonts w:ascii="Arial" w:eastAsia="Arial" w:hAnsi="Arial" w:cs="Arial"/>
          <w:b/>
          <w:sz w:val="22"/>
          <w:szCs w:val="22"/>
        </w:rPr>
      </w:pPr>
    </w:p>
    <w:p w14:paraId="00000149" w14:textId="407DAF6F" w:rsidR="002E3051" w:rsidRDefault="007B17A6" w:rsidP="00640B3E">
      <w:pPr>
        <w:numPr>
          <w:ilvl w:val="0"/>
          <w:numId w:val="23"/>
        </w:numPr>
        <w:rPr>
          <w:sz w:val="22"/>
          <w:szCs w:val="22"/>
        </w:rPr>
      </w:pPr>
      <w:r>
        <w:rPr>
          <w:rFonts w:ascii="Arial" w:eastAsia="Arial" w:hAnsi="Arial" w:cs="Arial"/>
          <w:b/>
          <w:sz w:val="22"/>
          <w:szCs w:val="22"/>
        </w:rPr>
        <w:t xml:space="preserve">… how much </w:t>
      </w:r>
      <w:r w:rsidR="00357416">
        <w:rPr>
          <w:rFonts w:ascii="Arial" w:eastAsia="Arial" w:hAnsi="Arial" w:cs="Arial"/>
          <w:b/>
          <w:sz w:val="22"/>
          <w:szCs w:val="22"/>
        </w:rPr>
        <w:t xml:space="preserve">were </w:t>
      </w:r>
      <w:r>
        <w:rPr>
          <w:rFonts w:ascii="Arial" w:eastAsia="Arial" w:hAnsi="Arial" w:cs="Arial"/>
          <w:b/>
          <w:sz w:val="22"/>
          <w:szCs w:val="22"/>
        </w:rPr>
        <w:t>you able to enjoy your usual activities?</w:t>
      </w:r>
      <w:r>
        <w:rPr>
          <w:rFonts w:ascii="Arial" w:eastAsia="Arial" w:hAnsi="Arial" w:cs="Arial"/>
          <w:sz w:val="22"/>
          <w:szCs w:val="22"/>
        </w:rPr>
        <w:t> </w:t>
      </w:r>
    </w:p>
    <w:p w14:paraId="0000014A"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 xml:space="preserve">Not at all </w:t>
      </w:r>
    </w:p>
    <w:p w14:paraId="0000014B"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Slightly</w:t>
      </w:r>
    </w:p>
    <w:p w14:paraId="0000014C"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Moderately</w:t>
      </w:r>
    </w:p>
    <w:p w14:paraId="0000014D"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Very much</w:t>
      </w:r>
    </w:p>
    <w:p w14:paraId="0000014E" w14:textId="77777777" w:rsidR="002E3051" w:rsidRDefault="007B17A6">
      <w:pPr>
        <w:numPr>
          <w:ilvl w:val="0"/>
          <w:numId w:val="19"/>
        </w:numPr>
        <w:rPr>
          <w:rFonts w:ascii="Arial" w:eastAsia="Arial" w:hAnsi="Arial" w:cs="Arial"/>
          <w:sz w:val="22"/>
          <w:szCs w:val="22"/>
        </w:rPr>
      </w:pPr>
      <w:r>
        <w:rPr>
          <w:rFonts w:ascii="Arial" w:eastAsia="Arial" w:hAnsi="Arial" w:cs="Arial"/>
          <w:sz w:val="22"/>
          <w:szCs w:val="22"/>
        </w:rPr>
        <w:t>A lot</w:t>
      </w:r>
    </w:p>
    <w:p w14:paraId="00000150" w14:textId="77777777" w:rsidR="002E3051" w:rsidDel="00175E4E" w:rsidRDefault="002E3051">
      <w:pPr>
        <w:rPr>
          <w:del w:id="272" w:author="Dunn, Julia (NIH/NIMH) [F]" w:date="2020-04-07T11:42:00Z"/>
          <w:rFonts w:ascii="Arial" w:eastAsia="Arial" w:hAnsi="Arial" w:cs="Arial"/>
          <w:sz w:val="22"/>
          <w:szCs w:val="22"/>
        </w:rPr>
      </w:pPr>
    </w:p>
    <w:p w14:paraId="2B86947B" w14:textId="2433C54F" w:rsidR="00124A94" w:rsidRDefault="00124A94">
      <w:pPr>
        <w:rPr>
          <w:ins w:id="273" w:author="Dunn, Julia (NIH/NIMH) [F]" w:date="2020-04-06T17:59:00Z"/>
          <w:rFonts w:ascii="Arial" w:eastAsia="Arial" w:hAnsi="Arial" w:cs="Arial"/>
          <w:b/>
          <w:sz w:val="22"/>
          <w:szCs w:val="22"/>
        </w:rPr>
      </w:pPr>
    </w:p>
    <w:p w14:paraId="00000151" w14:textId="32C0DA61" w:rsidR="002E3051" w:rsidRDefault="007B17A6" w:rsidP="00640B3E">
      <w:pPr>
        <w:numPr>
          <w:ilvl w:val="0"/>
          <w:numId w:val="23"/>
        </w:numPr>
        <w:rPr>
          <w:sz w:val="22"/>
          <w:szCs w:val="22"/>
        </w:rPr>
      </w:pPr>
      <w:r>
        <w:rPr>
          <w:rFonts w:ascii="Arial" w:eastAsia="Arial" w:hAnsi="Arial" w:cs="Arial"/>
          <w:b/>
          <w:sz w:val="22"/>
          <w:szCs w:val="22"/>
        </w:rPr>
        <w:t>… how relaxed versus anxious were you?</w:t>
      </w:r>
    </w:p>
    <w:p w14:paraId="00000152"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Very relaxed/calm</w:t>
      </w:r>
    </w:p>
    <w:p w14:paraId="00000153"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Moderately relaxed/calm</w:t>
      </w:r>
    </w:p>
    <w:p w14:paraId="00000154"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Neutral</w:t>
      </w:r>
    </w:p>
    <w:p w14:paraId="00000155"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 xml:space="preserve">Moderately nervous/anxious </w:t>
      </w:r>
    </w:p>
    <w:p w14:paraId="00000156" w14:textId="77777777" w:rsidR="002E3051" w:rsidRDefault="007B17A6">
      <w:pPr>
        <w:numPr>
          <w:ilvl w:val="0"/>
          <w:numId w:val="12"/>
        </w:numPr>
        <w:rPr>
          <w:rFonts w:ascii="Arial" w:eastAsia="Arial" w:hAnsi="Arial" w:cs="Arial"/>
          <w:sz w:val="22"/>
          <w:szCs w:val="22"/>
        </w:rPr>
      </w:pPr>
      <w:r>
        <w:rPr>
          <w:rFonts w:ascii="Arial" w:eastAsia="Arial" w:hAnsi="Arial" w:cs="Arial"/>
          <w:sz w:val="22"/>
          <w:szCs w:val="22"/>
        </w:rPr>
        <w:t xml:space="preserve">Very nervous/anxious  </w:t>
      </w:r>
    </w:p>
    <w:p w14:paraId="00000157" w14:textId="77777777" w:rsidR="002E3051" w:rsidRDefault="002E3051">
      <w:pPr>
        <w:rPr>
          <w:rFonts w:ascii="Arial" w:eastAsia="Arial" w:hAnsi="Arial" w:cs="Arial"/>
          <w:sz w:val="22"/>
          <w:szCs w:val="22"/>
        </w:rPr>
      </w:pPr>
    </w:p>
    <w:p w14:paraId="00000158" w14:textId="77777777" w:rsidR="002E3051" w:rsidRDefault="007B17A6" w:rsidP="00640B3E">
      <w:pPr>
        <w:numPr>
          <w:ilvl w:val="0"/>
          <w:numId w:val="23"/>
        </w:numPr>
        <w:rPr>
          <w:sz w:val="22"/>
          <w:szCs w:val="22"/>
        </w:rPr>
      </w:pPr>
      <w:r>
        <w:rPr>
          <w:rFonts w:ascii="Arial" w:eastAsia="Arial" w:hAnsi="Arial" w:cs="Arial"/>
          <w:b/>
          <w:sz w:val="22"/>
          <w:szCs w:val="22"/>
        </w:rPr>
        <w:t>… how fidgety or restless were you?</w:t>
      </w:r>
    </w:p>
    <w:p w14:paraId="00000159"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Not fidgety/restless at all</w:t>
      </w:r>
    </w:p>
    <w:p w14:paraId="0000015A"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Slightly fidgety/restless</w:t>
      </w:r>
    </w:p>
    <w:p w14:paraId="0000015B"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 xml:space="preserve">Moderately fidgety/restless </w:t>
      </w:r>
    </w:p>
    <w:p w14:paraId="0000015C"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 xml:space="preserve">Very fidgety/restless </w:t>
      </w:r>
    </w:p>
    <w:p w14:paraId="0000015D" w14:textId="77777777" w:rsidR="002E3051" w:rsidRDefault="007B17A6">
      <w:pPr>
        <w:numPr>
          <w:ilvl w:val="0"/>
          <w:numId w:val="15"/>
        </w:numPr>
        <w:rPr>
          <w:rFonts w:ascii="Arial" w:eastAsia="Arial" w:hAnsi="Arial" w:cs="Arial"/>
          <w:sz w:val="22"/>
          <w:szCs w:val="22"/>
        </w:rPr>
      </w:pPr>
      <w:r>
        <w:rPr>
          <w:rFonts w:ascii="Arial" w:eastAsia="Arial" w:hAnsi="Arial" w:cs="Arial"/>
          <w:sz w:val="22"/>
          <w:szCs w:val="22"/>
        </w:rPr>
        <w:t>Extremely fidgety/restless</w:t>
      </w:r>
    </w:p>
    <w:p w14:paraId="0000015E" w14:textId="64FAF2F8" w:rsidR="002E3051" w:rsidDel="00124A94" w:rsidRDefault="002E3051">
      <w:pPr>
        <w:rPr>
          <w:del w:id="274" w:author="Dunn, Julia (NIH/NIMH) [F]" w:date="2020-04-06T17:59:00Z"/>
          <w:rFonts w:ascii="Arial" w:eastAsia="Arial" w:hAnsi="Arial" w:cs="Arial"/>
          <w:sz w:val="22"/>
          <w:szCs w:val="22"/>
        </w:rPr>
      </w:pPr>
    </w:p>
    <w:p w14:paraId="7E2D05A8" w14:textId="0A480E75" w:rsidR="009C53B9" w:rsidRDefault="009C53B9">
      <w:pPr>
        <w:rPr>
          <w:rFonts w:ascii="Arial" w:eastAsia="Arial" w:hAnsi="Arial" w:cs="Arial"/>
          <w:b/>
          <w:sz w:val="22"/>
          <w:szCs w:val="22"/>
        </w:rPr>
      </w:pPr>
      <w:del w:id="275" w:author="Dunn, Julia (NIH/NIMH) [F]" w:date="2020-04-06T17:59:00Z">
        <w:r w:rsidDel="00124A94">
          <w:rPr>
            <w:rFonts w:ascii="Arial" w:eastAsia="Arial" w:hAnsi="Arial" w:cs="Arial"/>
            <w:b/>
            <w:sz w:val="22"/>
            <w:szCs w:val="22"/>
          </w:rPr>
          <w:br w:type="page"/>
        </w:r>
      </w:del>
    </w:p>
    <w:p w14:paraId="0000015F" w14:textId="1CBC4843" w:rsidR="002E3051" w:rsidRDefault="007B17A6" w:rsidP="00640B3E">
      <w:pPr>
        <w:numPr>
          <w:ilvl w:val="0"/>
          <w:numId w:val="23"/>
        </w:numPr>
        <w:rPr>
          <w:sz w:val="22"/>
          <w:szCs w:val="22"/>
        </w:rPr>
      </w:pPr>
      <w:r>
        <w:rPr>
          <w:rFonts w:ascii="Arial" w:eastAsia="Arial" w:hAnsi="Arial" w:cs="Arial"/>
          <w:b/>
          <w:sz w:val="22"/>
          <w:szCs w:val="22"/>
        </w:rPr>
        <w:t>… how fatigued or tired were you?</w:t>
      </w:r>
    </w:p>
    <w:p w14:paraId="00000160"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Not fatigued or tired at all</w:t>
      </w:r>
    </w:p>
    <w:p w14:paraId="00000161"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Slightly fatigued or tired</w:t>
      </w:r>
    </w:p>
    <w:p w14:paraId="00000162" w14:textId="77777777" w:rsidR="002E3051" w:rsidRDefault="007B17A6">
      <w:pPr>
        <w:numPr>
          <w:ilvl w:val="0"/>
          <w:numId w:val="16"/>
        </w:numPr>
        <w:ind w:left="1440"/>
        <w:rPr>
          <w:rFonts w:ascii="Arial" w:eastAsia="Arial" w:hAnsi="Arial" w:cs="Arial"/>
          <w:sz w:val="22"/>
          <w:szCs w:val="22"/>
        </w:rPr>
      </w:pPr>
      <w:r>
        <w:rPr>
          <w:rFonts w:ascii="Arial" w:eastAsia="Arial" w:hAnsi="Arial" w:cs="Arial"/>
          <w:sz w:val="22"/>
          <w:szCs w:val="22"/>
        </w:rPr>
        <w:t>Moderately fatigued or tired</w:t>
      </w:r>
    </w:p>
    <w:p w14:paraId="00000163" w14:textId="5C35A6CA" w:rsidR="002E3051" w:rsidRDefault="007B17A6">
      <w:pPr>
        <w:ind w:left="720"/>
        <w:rPr>
          <w:rFonts w:ascii="Arial" w:eastAsia="Arial" w:hAnsi="Arial" w:cs="Arial"/>
          <w:sz w:val="22"/>
          <w:szCs w:val="22"/>
        </w:rPr>
      </w:pPr>
      <w:r>
        <w:rPr>
          <w:rFonts w:ascii="Arial" w:eastAsia="Arial" w:hAnsi="Arial" w:cs="Arial"/>
          <w:sz w:val="22"/>
          <w:szCs w:val="22"/>
        </w:rPr>
        <w:t xml:space="preserve">      d. </w:t>
      </w:r>
      <w:r w:rsidR="007076DF">
        <w:rPr>
          <w:rFonts w:ascii="Arial" w:eastAsia="Arial" w:hAnsi="Arial" w:cs="Arial"/>
          <w:sz w:val="22"/>
          <w:szCs w:val="22"/>
        </w:rPr>
        <w:t xml:space="preserve">  </w:t>
      </w:r>
      <w:r>
        <w:rPr>
          <w:rFonts w:ascii="Arial" w:eastAsia="Arial" w:hAnsi="Arial" w:cs="Arial"/>
          <w:sz w:val="22"/>
          <w:szCs w:val="22"/>
        </w:rPr>
        <w:t>Very fatigued or tired</w:t>
      </w:r>
    </w:p>
    <w:p w14:paraId="3C64F414" w14:textId="5506B96D" w:rsidR="00370AAB" w:rsidRDefault="007B17A6" w:rsidP="00C86C23">
      <w:pPr>
        <w:ind w:left="720"/>
        <w:rPr>
          <w:rFonts w:ascii="Arial" w:eastAsia="Arial" w:hAnsi="Arial" w:cs="Arial"/>
          <w:sz w:val="22"/>
          <w:szCs w:val="22"/>
        </w:rPr>
      </w:pPr>
      <w:r>
        <w:rPr>
          <w:rFonts w:ascii="Arial" w:eastAsia="Arial" w:hAnsi="Arial" w:cs="Arial"/>
          <w:sz w:val="22"/>
          <w:szCs w:val="22"/>
        </w:rPr>
        <w:t xml:space="preserve">      e. </w:t>
      </w:r>
      <w:r w:rsidR="007076DF">
        <w:rPr>
          <w:rFonts w:ascii="Arial" w:eastAsia="Arial" w:hAnsi="Arial" w:cs="Arial"/>
          <w:sz w:val="22"/>
          <w:szCs w:val="22"/>
        </w:rPr>
        <w:t xml:space="preserve">  </w:t>
      </w:r>
      <w:r>
        <w:rPr>
          <w:rFonts w:ascii="Arial" w:eastAsia="Arial" w:hAnsi="Arial" w:cs="Arial"/>
          <w:sz w:val="22"/>
          <w:szCs w:val="22"/>
        </w:rPr>
        <w:t>Extremely fatigued or tired</w:t>
      </w:r>
    </w:p>
    <w:p w14:paraId="00000165"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166" w14:textId="77777777" w:rsidR="002E3051" w:rsidRDefault="007B17A6" w:rsidP="00640B3E">
      <w:pPr>
        <w:numPr>
          <w:ilvl w:val="0"/>
          <w:numId w:val="23"/>
        </w:numPr>
        <w:rPr>
          <w:sz w:val="22"/>
          <w:szCs w:val="22"/>
        </w:rPr>
      </w:pPr>
      <w:r>
        <w:rPr>
          <w:rFonts w:ascii="Arial" w:eastAsia="Arial" w:hAnsi="Arial" w:cs="Arial"/>
          <w:b/>
          <w:sz w:val="22"/>
          <w:szCs w:val="22"/>
        </w:rPr>
        <w:t>… how well were you able to concentrate or focus?</w:t>
      </w:r>
    </w:p>
    <w:p w14:paraId="00000167" w14:textId="77777777" w:rsidR="002E3051" w:rsidRDefault="007B17A6">
      <w:pPr>
        <w:numPr>
          <w:ilvl w:val="0"/>
          <w:numId w:val="1"/>
        </w:numPr>
        <w:rPr>
          <w:sz w:val="22"/>
          <w:szCs w:val="22"/>
        </w:rPr>
      </w:pPr>
      <w:r>
        <w:rPr>
          <w:rFonts w:ascii="Arial" w:eastAsia="Arial" w:hAnsi="Arial" w:cs="Arial"/>
          <w:sz w:val="22"/>
          <w:szCs w:val="22"/>
        </w:rPr>
        <w:t>Very focused/attentive</w:t>
      </w:r>
    </w:p>
    <w:p w14:paraId="00000168" w14:textId="77777777" w:rsidR="002E3051" w:rsidRDefault="007B17A6">
      <w:pPr>
        <w:numPr>
          <w:ilvl w:val="0"/>
          <w:numId w:val="1"/>
        </w:numPr>
        <w:rPr>
          <w:sz w:val="22"/>
          <w:szCs w:val="22"/>
        </w:rPr>
      </w:pPr>
      <w:r>
        <w:rPr>
          <w:rFonts w:ascii="Arial" w:eastAsia="Arial" w:hAnsi="Arial" w:cs="Arial"/>
          <w:sz w:val="22"/>
          <w:szCs w:val="22"/>
        </w:rPr>
        <w:t>Moderately focused/attentive</w:t>
      </w:r>
    </w:p>
    <w:p w14:paraId="00000169" w14:textId="77777777" w:rsidR="002E3051" w:rsidRDefault="007B17A6">
      <w:pPr>
        <w:numPr>
          <w:ilvl w:val="0"/>
          <w:numId w:val="1"/>
        </w:numPr>
        <w:rPr>
          <w:sz w:val="22"/>
          <w:szCs w:val="22"/>
        </w:rPr>
      </w:pPr>
      <w:r>
        <w:rPr>
          <w:rFonts w:ascii="Arial" w:eastAsia="Arial" w:hAnsi="Arial" w:cs="Arial"/>
          <w:sz w:val="22"/>
          <w:szCs w:val="22"/>
        </w:rPr>
        <w:t>Neutral</w:t>
      </w:r>
    </w:p>
    <w:p w14:paraId="0000016A" w14:textId="77777777" w:rsidR="002E3051" w:rsidRDefault="007B17A6">
      <w:pPr>
        <w:numPr>
          <w:ilvl w:val="0"/>
          <w:numId w:val="1"/>
        </w:numPr>
        <w:rPr>
          <w:sz w:val="22"/>
          <w:szCs w:val="22"/>
        </w:rPr>
      </w:pPr>
      <w:r>
        <w:rPr>
          <w:rFonts w:ascii="Arial" w:eastAsia="Arial" w:hAnsi="Arial" w:cs="Arial"/>
          <w:sz w:val="22"/>
          <w:szCs w:val="22"/>
        </w:rPr>
        <w:t>Moderately unfocused/distracted</w:t>
      </w:r>
    </w:p>
    <w:p w14:paraId="0000016B" w14:textId="77777777" w:rsidR="002E3051" w:rsidRDefault="007B17A6">
      <w:pPr>
        <w:numPr>
          <w:ilvl w:val="0"/>
          <w:numId w:val="1"/>
        </w:numPr>
        <w:rPr>
          <w:sz w:val="22"/>
          <w:szCs w:val="22"/>
        </w:rPr>
      </w:pPr>
      <w:r>
        <w:rPr>
          <w:rFonts w:ascii="Arial" w:eastAsia="Arial" w:hAnsi="Arial" w:cs="Arial"/>
          <w:sz w:val="22"/>
          <w:szCs w:val="22"/>
        </w:rPr>
        <w:t>Very unfocused/distracted</w:t>
      </w:r>
    </w:p>
    <w:p w14:paraId="0000016C" w14:textId="77777777" w:rsidR="002E3051" w:rsidRDefault="002E3051">
      <w:pPr>
        <w:rPr>
          <w:rFonts w:ascii="Arial" w:eastAsia="Arial" w:hAnsi="Arial" w:cs="Arial"/>
          <w:sz w:val="22"/>
          <w:szCs w:val="22"/>
        </w:rPr>
      </w:pPr>
    </w:p>
    <w:p w14:paraId="0000016D" w14:textId="77777777" w:rsidR="002E3051" w:rsidRDefault="007B17A6" w:rsidP="00640B3E">
      <w:pPr>
        <w:numPr>
          <w:ilvl w:val="0"/>
          <w:numId w:val="23"/>
        </w:numPr>
        <w:rPr>
          <w:sz w:val="22"/>
          <w:szCs w:val="22"/>
        </w:rPr>
      </w:pPr>
      <w:r>
        <w:rPr>
          <w:rFonts w:ascii="Arial" w:eastAsia="Arial" w:hAnsi="Arial" w:cs="Arial"/>
          <w:b/>
          <w:sz w:val="22"/>
          <w:szCs w:val="22"/>
        </w:rPr>
        <w:t>… how irritable or easily angered were you?</w:t>
      </w:r>
    </w:p>
    <w:p w14:paraId="0000016E"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Not irritable or easily angered at all</w:t>
      </w:r>
    </w:p>
    <w:p w14:paraId="0000016F"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Slightly irritable or easily angered</w:t>
      </w:r>
    </w:p>
    <w:p w14:paraId="00000170"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Moderately irritable or easily angered</w:t>
      </w:r>
    </w:p>
    <w:p w14:paraId="00000171"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Very irritable or easily angered</w:t>
      </w:r>
    </w:p>
    <w:p w14:paraId="00000172" w14:textId="77777777" w:rsidR="002E3051" w:rsidRDefault="007B17A6">
      <w:pPr>
        <w:numPr>
          <w:ilvl w:val="0"/>
          <w:numId w:val="2"/>
        </w:numPr>
        <w:rPr>
          <w:rFonts w:ascii="Arial" w:eastAsia="Arial" w:hAnsi="Arial" w:cs="Arial"/>
          <w:sz w:val="22"/>
          <w:szCs w:val="22"/>
        </w:rPr>
      </w:pPr>
      <w:r>
        <w:rPr>
          <w:rFonts w:ascii="Arial" w:eastAsia="Arial" w:hAnsi="Arial" w:cs="Arial"/>
          <w:sz w:val="22"/>
          <w:szCs w:val="22"/>
        </w:rPr>
        <w:t>Extremely irritable or easily angered</w:t>
      </w:r>
    </w:p>
    <w:p w14:paraId="7E5778AB" w14:textId="14602A33" w:rsidR="00CF0FC2" w:rsidRDefault="007B17A6" w:rsidP="00370AAB">
      <w:pPr>
        <w:ind w:left="360" w:hanging="720"/>
        <w:rPr>
          <w:rFonts w:ascii="Arial" w:eastAsia="Arial" w:hAnsi="Arial" w:cs="Arial"/>
          <w:sz w:val="22"/>
          <w:szCs w:val="22"/>
        </w:rPr>
      </w:pPr>
      <w:r>
        <w:rPr>
          <w:rFonts w:ascii="Arial" w:eastAsia="Arial" w:hAnsi="Arial" w:cs="Arial"/>
          <w:sz w:val="22"/>
          <w:szCs w:val="22"/>
        </w:rPr>
        <w:t xml:space="preserve"> </w:t>
      </w:r>
    </w:p>
    <w:p w14:paraId="38C3F12F" w14:textId="77777777" w:rsidR="00175E4E" w:rsidRDefault="00175E4E">
      <w:pPr>
        <w:rPr>
          <w:ins w:id="276" w:author="Dunn, Julia (NIH/NIMH) [F]" w:date="2020-04-07T11:42:00Z"/>
          <w:rFonts w:ascii="Arial" w:eastAsia="Arial" w:hAnsi="Arial" w:cs="Arial"/>
          <w:b/>
          <w:sz w:val="22"/>
          <w:szCs w:val="22"/>
        </w:rPr>
      </w:pPr>
      <w:ins w:id="277" w:author="Dunn, Julia (NIH/NIMH) [F]" w:date="2020-04-07T11:42:00Z">
        <w:r>
          <w:rPr>
            <w:rFonts w:ascii="Arial" w:eastAsia="Arial" w:hAnsi="Arial" w:cs="Arial"/>
            <w:b/>
            <w:sz w:val="22"/>
            <w:szCs w:val="22"/>
          </w:rPr>
          <w:br w:type="page"/>
        </w:r>
      </w:ins>
    </w:p>
    <w:p w14:paraId="00000174" w14:textId="71252331" w:rsidR="002E3051" w:rsidRDefault="007B17A6" w:rsidP="00640B3E">
      <w:pPr>
        <w:numPr>
          <w:ilvl w:val="0"/>
          <w:numId w:val="23"/>
        </w:numPr>
        <w:rPr>
          <w:sz w:val="22"/>
          <w:szCs w:val="22"/>
        </w:rPr>
      </w:pPr>
      <w:r>
        <w:rPr>
          <w:rFonts w:ascii="Arial" w:eastAsia="Arial" w:hAnsi="Arial" w:cs="Arial"/>
          <w:b/>
          <w:sz w:val="22"/>
          <w:szCs w:val="22"/>
        </w:rPr>
        <w:lastRenderedPageBreak/>
        <w:t>… how lonely were you?</w:t>
      </w:r>
    </w:p>
    <w:p w14:paraId="00000175" w14:textId="77777777" w:rsidR="002E3051" w:rsidRDefault="007B17A6" w:rsidP="00640B3E">
      <w:pPr>
        <w:numPr>
          <w:ilvl w:val="1"/>
          <w:numId w:val="23"/>
        </w:numPr>
        <w:rPr>
          <w:sz w:val="22"/>
          <w:szCs w:val="22"/>
        </w:rPr>
      </w:pPr>
      <w:r>
        <w:rPr>
          <w:rFonts w:ascii="Arial" w:eastAsia="Arial" w:hAnsi="Arial" w:cs="Arial"/>
          <w:sz w:val="22"/>
          <w:szCs w:val="22"/>
        </w:rPr>
        <w:t>Not lonely at all</w:t>
      </w:r>
    </w:p>
    <w:p w14:paraId="00000176" w14:textId="77777777" w:rsidR="002E3051" w:rsidRDefault="007B17A6" w:rsidP="00640B3E">
      <w:pPr>
        <w:numPr>
          <w:ilvl w:val="1"/>
          <w:numId w:val="23"/>
        </w:numPr>
        <w:rPr>
          <w:sz w:val="22"/>
          <w:szCs w:val="22"/>
        </w:rPr>
      </w:pPr>
      <w:r>
        <w:rPr>
          <w:rFonts w:ascii="Arial" w:eastAsia="Arial" w:hAnsi="Arial" w:cs="Arial"/>
          <w:sz w:val="22"/>
          <w:szCs w:val="22"/>
        </w:rPr>
        <w:t>Slightly lonely</w:t>
      </w:r>
    </w:p>
    <w:p w14:paraId="00000177" w14:textId="77777777" w:rsidR="002E3051" w:rsidRDefault="007B17A6" w:rsidP="00640B3E">
      <w:pPr>
        <w:numPr>
          <w:ilvl w:val="1"/>
          <w:numId w:val="23"/>
        </w:numPr>
        <w:rPr>
          <w:sz w:val="22"/>
          <w:szCs w:val="22"/>
        </w:rPr>
      </w:pPr>
      <w:r>
        <w:rPr>
          <w:rFonts w:ascii="Arial" w:eastAsia="Arial" w:hAnsi="Arial" w:cs="Arial"/>
          <w:sz w:val="22"/>
          <w:szCs w:val="22"/>
        </w:rPr>
        <w:t>Moderately lonely</w:t>
      </w:r>
    </w:p>
    <w:p w14:paraId="00000178" w14:textId="77777777" w:rsidR="002E3051" w:rsidRDefault="007B17A6" w:rsidP="00640B3E">
      <w:pPr>
        <w:numPr>
          <w:ilvl w:val="1"/>
          <w:numId w:val="23"/>
        </w:numPr>
        <w:rPr>
          <w:sz w:val="22"/>
          <w:szCs w:val="22"/>
        </w:rPr>
      </w:pPr>
      <w:r>
        <w:rPr>
          <w:rFonts w:ascii="Arial" w:eastAsia="Arial" w:hAnsi="Arial" w:cs="Arial"/>
          <w:sz w:val="22"/>
          <w:szCs w:val="22"/>
        </w:rPr>
        <w:t>Very lonely</w:t>
      </w:r>
    </w:p>
    <w:p w14:paraId="00000179" w14:textId="77777777" w:rsidR="002E3051" w:rsidRDefault="007B17A6" w:rsidP="00640B3E">
      <w:pPr>
        <w:numPr>
          <w:ilvl w:val="1"/>
          <w:numId w:val="23"/>
        </w:numPr>
        <w:rPr>
          <w:sz w:val="22"/>
          <w:szCs w:val="22"/>
        </w:rPr>
      </w:pPr>
      <w:r>
        <w:rPr>
          <w:rFonts w:ascii="Arial" w:eastAsia="Arial" w:hAnsi="Arial" w:cs="Arial"/>
          <w:sz w:val="22"/>
          <w:szCs w:val="22"/>
        </w:rPr>
        <w:t>Extremely lonely</w:t>
      </w:r>
    </w:p>
    <w:p w14:paraId="0000017A" w14:textId="77777777" w:rsidR="002E3051" w:rsidRDefault="002E3051">
      <w:pPr>
        <w:rPr>
          <w:rFonts w:ascii="Arial" w:eastAsia="Arial" w:hAnsi="Arial" w:cs="Arial"/>
          <w:sz w:val="22"/>
          <w:szCs w:val="22"/>
        </w:rPr>
      </w:pPr>
    </w:p>
    <w:p w14:paraId="0000017B" w14:textId="3E127645" w:rsidR="002E3051" w:rsidRDefault="007B17A6" w:rsidP="00640B3E">
      <w:pPr>
        <w:numPr>
          <w:ilvl w:val="0"/>
          <w:numId w:val="23"/>
        </w:numPr>
        <w:rPr>
          <w:sz w:val="22"/>
          <w:szCs w:val="22"/>
        </w:rPr>
      </w:pPr>
      <w:r>
        <w:rPr>
          <w:rFonts w:ascii="Arial" w:eastAsia="Arial" w:hAnsi="Arial" w:cs="Arial"/>
          <w:b/>
          <w:sz w:val="22"/>
          <w:szCs w:val="22"/>
        </w:rPr>
        <w:t xml:space="preserve">… to what extent </w:t>
      </w:r>
      <w:r w:rsidR="00357416" w:rsidDel="00692D4F">
        <w:rPr>
          <w:rFonts w:ascii="Arial" w:eastAsia="Arial" w:hAnsi="Arial" w:cs="Arial"/>
          <w:b/>
          <w:sz w:val="22"/>
          <w:szCs w:val="22"/>
        </w:rPr>
        <w:t>were you having</w:t>
      </w:r>
      <w:r>
        <w:rPr>
          <w:rFonts w:ascii="Arial" w:eastAsia="Arial" w:hAnsi="Arial" w:cs="Arial"/>
          <w:b/>
          <w:sz w:val="22"/>
          <w:szCs w:val="22"/>
        </w:rPr>
        <w:t xml:space="preserve"> negative thoughts, </w:t>
      </w:r>
      <w:commentRangeStart w:id="278"/>
      <w:r>
        <w:rPr>
          <w:rFonts w:ascii="Arial" w:eastAsia="Arial" w:hAnsi="Arial" w:cs="Arial"/>
          <w:b/>
          <w:sz w:val="22"/>
          <w:szCs w:val="22"/>
        </w:rPr>
        <w:t>thought</w:t>
      </w:r>
      <w:ins w:id="279" w:author="Quick, Courtney (NIH/NIMH) [F]" w:date="2020-04-08T12:13:00Z">
        <w:r w:rsidR="00165E86">
          <w:rPr>
            <w:rFonts w:ascii="Arial" w:eastAsia="Arial" w:hAnsi="Arial" w:cs="Arial"/>
            <w:b/>
            <w:sz w:val="22"/>
            <w:szCs w:val="22"/>
          </w:rPr>
          <w:t>s</w:t>
        </w:r>
      </w:ins>
      <w:commentRangeEnd w:id="278"/>
      <w:ins w:id="280" w:author="Quick, Courtney (NIH/NIMH) [F]" w:date="2020-04-09T15:40:00Z">
        <w:r w:rsidR="003D5B8E">
          <w:rPr>
            <w:rStyle w:val="CommentReference"/>
          </w:rPr>
          <w:commentReference w:id="278"/>
        </w:r>
      </w:ins>
      <w:r>
        <w:rPr>
          <w:rFonts w:ascii="Arial" w:eastAsia="Arial" w:hAnsi="Arial" w:cs="Arial"/>
          <w:b/>
          <w:sz w:val="22"/>
          <w:szCs w:val="22"/>
        </w:rPr>
        <w:t xml:space="preserve"> about unpleasant experiences or things that made you feel bad?</w:t>
      </w:r>
    </w:p>
    <w:p w14:paraId="0000017C" w14:textId="77777777" w:rsidR="002E3051" w:rsidRDefault="007B17A6" w:rsidP="00640B3E">
      <w:pPr>
        <w:numPr>
          <w:ilvl w:val="1"/>
          <w:numId w:val="23"/>
        </w:numPr>
        <w:rPr>
          <w:sz w:val="22"/>
          <w:szCs w:val="22"/>
        </w:rPr>
      </w:pPr>
      <w:r>
        <w:rPr>
          <w:rFonts w:ascii="Arial" w:eastAsia="Arial" w:hAnsi="Arial" w:cs="Arial"/>
          <w:sz w:val="22"/>
          <w:szCs w:val="22"/>
        </w:rPr>
        <w:t>Not at all</w:t>
      </w:r>
    </w:p>
    <w:p w14:paraId="0000017D" w14:textId="77777777" w:rsidR="002E3051" w:rsidRDefault="007B17A6" w:rsidP="00640B3E">
      <w:pPr>
        <w:numPr>
          <w:ilvl w:val="1"/>
          <w:numId w:val="23"/>
        </w:numPr>
        <w:rPr>
          <w:sz w:val="22"/>
          <w:szCs w:val="22"/>
        </w:rPr>
      </w:pPr>
      <w:r>
        <w:rPr>
          <w:rFonts w:ascii="Arial" w:eastAsia="Arial" w:hAnsi="Arial" w:cs="Arial"/>
          <w:sz w:val="22"/>
          <w:szCs w:val="22"/>
        </w:rPr>
        <w:t>Rarely</w:t>
      </w:r>
    </w:p>
    <w:p w14:paraId="0000017E" w14:textId="77777777" w:rsidR="002E3051" w:rsidRDefault="007B17A6" w:rsidP="00640B3E">
      <w:pPr>
        <w:numPr>
          <w:ilvl w:val="1"/>
          <w:numId w:val="23"/>
        </w:numPr>
        <w:rPr>
          <w:sz w:val="22"/>
          <w:szCs w:val="22"/>
        </w:rPr>
      </w:pPr>
      <w:r>
        <w:rPr>
          <w:rFonts w:ascii="Arial" w:eastAsia="Arial" w:hAnsi="Arial" w:cs="Arial"/>
          <w:sz w:val="22"/>
          <w:szCs w:val="22"/>
        </w:rPr>
        <w:t>Occasionally</w:t>
      </w:r>
    </w:p>
    <w:p w14:paraId="0000017F" w14:textId="77777777" w:rsidR="002E3051" w:rsidRDefault="007B17A6" w:rsidP="00640B3E">
      <w:pPr>
        <w:numPr>
          <w:ilvl w:val="1"/>
          <w:numId w:val="23"/>
        </w:numPr>
        <w:rPr>
          <w:sz w:val="22"/>
          <w:szCs w:val="22"/>
        </w:rPr>
      </w:pPr>
      <w:r>
        <w:rPr>
          <w:rFonts w:ascii="Arial" w:eastAsia="Arial" w:hAnsi="Arial" w:cs="Arial"/>
          <w:sz w:val="22"/>
          <w:szCs w:val="22"/>
        </w:rPr>
        <w:t>Often</w:t>
      </w:r>
    </w:p>
    <w:p w14:paraId="00000180" w14:textId="77777777" w:rsidR="002E3051" w:rsidRDefault="007B17A6" w:rsidP="00640B3E">
      <w:pPr>
        <w:numPr>
          <w:ilvl w:val="1"/>
          <w:numId w:val="23"/>
        </w:numPr>
        <w:rPr>
          <w:sz w:val="22"/>
          <w:szCs w:val="22"/>
        </w:rPr>
      </w:pPr>
      <w:r>
        <w:rPr>
          <w:rFonts w:ascii="Arial" w:eastAsia="Arial" w:hAnsi="Arial" w:cs="Arial"/>
          <w:sz w:val="22"/>
          <w:szCs w:val="22"/>
        </w:rPr>
        <w:t>A lot of the time</w:t>
      </w:r>
    </w:p>
    <w:p w14:paraId="55F3DE2A" w14:textId="77777777" w:rsidR="00E408AF" w:rsidRPr="00E408AF" w:rsidRDefault="00E408AF" w:rsidP="00E408AF"/>
    <w:p w14:paraId="4548E936" w14:textId="1FA5DB6F" w:rsidR="00F52C3A" w:rsidRDefault="00F52C3A" w:rsidP="00F52C3A">
      <w:pPr>
        <w:pStyle w:val="Heading2"/>
        <w:rPr>
          <w:rFonts w:ascii="Arial" w:hAnsi="Arial" w:cs="Arial"/>
          <w:sz w:val="28"/>
          <w:szCs w:val="28"/>
        </w:rPr>
      </w:pPr>
      <w:bookmarkStart w:id="281" w:name="_heading=h.n9213zgx5apm" w:colFirst="0" w:colLast="0"/>
      <w:bookmarkEnd w:id="281"/>
      <w:r w:rsidRPr="00370AAB">
        <w:rPr>
          <w:rFonts w:ascii="Arial" w:hAnsi="Arial" w:cs="Arial"/>
          <w:sz w:val="28"/>
          <w:szCs w:val="28"/>
        </w:rPr>
        <w:t>MEDIA USE (THREE MONTHS PRIOR TO CRISIS) </w:t>
      </w:r>
    </w:p>
    <w:p w14:paraId="38DFF43C" w14:textId="77777777" w:rsidR="00F52C3A" w:rsidRPr="00F52C3A" w:rsidRDefault="00F52C3A" w:rsidP="00370AAB"/>
    <w:p w14:paraId="126931ED"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much time per day did you spend:</w:t>
      </w:r>
    </w:p>
    <w:p w14:paraId="68ACFFA0" w14:textId="77777777" w:rsidR="00640B3E" w:rsidRDefault="00640B3E" w:rsidP="00640B3E">
      <w:pPr>
        <w:rPr>
          <w:rFonts w:ascii="Arial" w:eastAsia="Arial" w:hAnsi="Arial" w:cs="Arial"/>
          <w:sz w:val="22"/>
          <w:szCs w:val="22"/>
        </w:rPr>
      </w:pPr>
    </w:p>
    <w:p w14:paraId="4FD7959C" w14:textId="77777777" w:rsidR="00640B3E" w:rsidRDefault="00640B3E" w:rsidP="00640B3E">
      <w:pPr>
        <w:numPr>
          <w:ilvl w:val="0"/>
          <w:numId w:val="23"/>
        </w:numPr>
        <w:rPr>
          <w:sz w:val="22"/>
          <w:szCs w:val="22"/>
        </w:rPr>
      </w:pPr>
      <w:r>
        <w:rPr>
          <w:rFonts w:ascii="Arial" w:eastAsia="Arial" w:hAnsi="Arial" w:cs="Arial"/>
          <w:b/>
          <w:sz w:val="22"/>
          <w:szCs w:val="22"/>
        </w:rPr>
        <w:t>… watching TV or digital media (e.g., Netflix, YouTube, web surfing)? </w:t>
      </w:r>
    </w:p>
    <w:p w14:paraId="1C935E83" w14:textId="43DD950D" w:rsidR="00640B3E" w:rsidRDefault="00640B3E" w:rsidP="00640B3E">
      <w:pPr>
        <w:numPr>
          <w:ilvl w:val="1"/>
          <w:numId w:val="23"/>
        </w:numPr>
        <w:rPr>
          <w:sz w:val="22"/>
          <w:szCs w:val="22"/>
        </w:rPr>
      </w:pPr>
      <w:r>
        <w:rPr>
          <w:rFonts w:ascii="Arial" w:eastAsia="Arial" w:hAnsi="Arial" w:cs="Arial"/>
          <w:sz w:val="22"/>
          <w:szCs w:val="22"/>
        </w:rPr>
        <w:t>No TV</w:t>
      </w:r>
      <w:r w:rsidR="008E133C">
        <w:rPr>
          <w:rFonts w:ascii="Arial" w:eastAsia="Arial" w:hAnsi="Arial" w:cs="Arial"/>
          <w:sz w:val="22"/>
          <w:szCs w:val="22"/>
        </w:rPr>
        <w:t xml:space="preserve"> or digital media</w:t>
      </w:r>
    </w:p>
    <w:p w14:paraId="5C9D7D16" w14:textId="77777777" w:rsidR="00640B3E" w:rsidRDefault="00640B3E" w:rsidP="00640B3E">
      <w:pPr>
        <w:numPr>
          <w:ilvl w:val="1"/>
          <w:numId w:val="23"/>
        </w:numPr>
        <w:rPr>
          <w:sz w:val="22"/>
          <w:szCs w:val="22"/>
        </w:rPr>
      </w:pPr>
      <w:r>
        <w:rPr>
          <w:rFonts w:ascii="Arial" w:eastAsia="Arial" w:hAnsi="Arial" w:cs="Arial"/>
          <w:sz w:val="22"/>
          <w:szCs w:val="22"/>
        </w:rPr>
        <w:t>Under 1 hour</w:t>
      </w:r>
    </w:p>
    <w:p w14:paraId="20D4A95C" w14:textId="77777777" w:rsidR="00640B3E" w:rsidRDefault="00640B3E" w:rsidP="00640B3E">
      <w:pPr>
        <w:numPr>
          <w:ilvl w:val="1"/>
          <w:numId w:val="23"/>
        </w:numPr>
        <w:rPr>
          <w:sz w:val="22"/>
          <w:szCs w:val="22"/>
        </w:rPr>
      </w:pPr>
      <w:r>
        <w:rPr>
          <w:rFonts w:ascii="Arial" w:eastAsia="Arial" w:hAnsi="Arial" w:cs="Arial"/>
          <w:sz w:val="22"/>
          <w:szCs w:val="22"/>
        </w:rPr>
        <w:t>1-3 hours</w:t>
      </w:r>
    </w:p>
    <w:p w14:paraId="1971E546" w14:textId="77777777" w:rsidR="00640B3E" w:rsidRDefault="00640B3E" w:rsidP="00640B3E">
      <w:pPr>
        <w:numPr>
          <w:ilvl w:val="1"/>
          <w:numId w:val="23"/>
        </w:numPr>
        <w:rPr>
          <w:sz w:val="22"/>
          <w:szCs w:val="22"/>
        </w:rPr>
      </w:pPr>
      <w:r>
        <w:rPr>
          <w:rFonts w:ascii="Arial" w:eastAsia="Arial" w:hAnsi="Arial" w:cs="Arial"/>
          <w:sz w:val="22"/>
          <w:szCs w:val="22"/>
        </w:rPr>
        <w:t>4-6 hours</w:t>
      </w:r>
    </w:p>
    <w:p w14:paraId="41756068" w14:textId="77777777" w:rsidR="00640B3E" w:rsidRDefault="00640B3E" w:rsidP="00640B3E">
      <w:pPr>
        <w:numPr>
          <w:ilvl w:val="1"/>
          <w:numId w:val="23"/>
        </w:numPr>
        <w:rPr>
          <w:sz w:val="22"/>
          <w:szCs w:val="22"/>
        </w:rPr>
      </w:pPr>
      <w:r>
        <w:rPr>
          <w:rFonts w:ascii="Arial" w:eastAsia="Arial" w:hAnsi="Arial" w:cs="Arial"/>
          <w:sz w:val="22"/>
          <w:szCs w:val="22"/>
        </w:rPr>
        <w:t>More than 6 hours</w:t>
      </w:r>
    </w:p>
    <w:p w14:paraId="4F00558A" w14:textId="26A85513" w:rsidR="00640B3E" w:rsidDel="00124A94" w:rsidRDefault="00640B3E" w:rsidP="00640B3E">
      <w:pPr>
        <w:rPr>
          <w:del w:id="282" w:author="Dunn, Julia (NIH/NIMH) [F]" w:date="2020-04-06T17:59:00Z"/>
          <w:rFonts w:ascii="Arial" w:eastAsia="Arial" w:hAnsi="Arial" w:cs="Arial"/>
          <w:sz w:val="22"/>
          <w:szCs w:val="22"/>
        </w:rPr>
      </w:pPr>
    </w:p>
    <w:p w14:paraId="5378DA85" w14:textId="095F435F" w:rsidR="00AA29D7" w:rsidRDefault="00AA29D7">
      <w:pPr>
        <w:rPr>
          <w:rFonts w:ascii="Arial" w:eastAsia="Arial" w:hAnsi="Arial" w:cs="Arial"/>
          <w:b/>
          <w:sz w:val="22"/>
          <w:szCs w:val="22"/>
          <w:highlight w:val="white"/>
        </w:rPr>
      </w:pPr>
      <w:del w:id="283" w:author="Dunn, Julia (NIH/NIMH) [F]" w:date="2020-04-06T17:59:00Z">
        <w:r w:rsidDel="00124A94">
          <w:rPr>
            <w:rFonts w:ascii="Arial" w:eastAsia="Arial" w:hAnsi="Arial" w:cs="Arial"/>
            <w:b/>
            <w:sz w:val="22"/>
            <w:szCs w:val="22"/>
            <w:highlight w:val="white"/>
          </w:rPr>
          <w:br w:type="page"/>
        </w:r>
      </w:del>
    </w:p>
    <w:p w14:paraId="5ADE6E37" w14:textId="487534D6" w:rsidR="00640B3E" w:rsidRDefault="00640B3E" w:rsidP="00640B3E">
      <w:pPr>
        <w:numPr>
          <w:ilvl w:val="0"/>
          <w:numId w:val="23"/>
        </w:numPr>
        <w:rPr>
          <w:sz w:val="22"/>
          <w:szCs w:val="22"/>
        </w:rPr>
      </w:pPr>
      <w:r>
        <w:rPr>
          <w:rFonts w:ascii="Arial" w:eastAsia="Arial" w:hAnsi="Arial" w:cs="Arial"/>
          <w:b/>
          <w:sz w:val="22"/>
          <w:szCs w:val="22"/>
          <w:highlight w:val="white"/>
        </w:rPr>
        <w:t xml:space="preserve">... using social media (e.g., Facetime, Facebook, Instagram, Snapchat, Twitter,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22372114" w14:textId="77777777" w:rsidR="00640B3E" w:rsidRDefault="00640B3E" w:rsidP="00640B3E">
      <w:pPr>
        <w:numPr>
          <w:ilvl w:val="1"/>
          <w:numId w:val="23"/>
        </w:numPr>
        <w:rPr>
          <w:sz w:val="22"/>
          <w:szCs w:val="22"/>
        </w:rPr>
      </w:pPr>
      <w:r>
        <w:rPr>
          <w:rFonts w:ascii="Arial" w:eastAsia="Arial" w:hAnsi="Arial" w:cs="Arial"/>
          <w:sz w:val="22"/>
          <w:szCs w:val="22"/>
        </w:rPr>
        <w:t>No social media</w:t>
      </w:r>
    </w:p>
    <w:p w14:paraId="37FCC1BA" w14:textId="77777777" w:rsidR="00640B3E" w:rsidRDefault="00640B3E" w:rsidP="00640B3E">
      <w:pPr>
        <w:numPr>
          <w:ilvl w:val="1"/>
          <w:numId w:val="23"/>
        </w:numPr>
        <w:rPr>
          <w:sz w:val="22"/>
          <w:szCs w:val="22"/>
        </w:rPr>
      </w:pPr>
      <w:r>
        <w:rPr>
          <w:rFonts w:ascii="Arial" w:eastAsia="Arial" w:hAnsi="Arial" w:cs="Arial"/>
          <w:sz w:val="22"/>
          <w:szCs w:val="22"/>
        </w:rPr>
        <w:t>Under 1 hour</w:t>
      </w:r>
    </w:p>
    <w:p w14:paraId="76A0BEA7" w14:textId="77777777" w:rsidR="00640B3E" w:rsidRDefault="00640B3E" w:rsidP="00640B3E">
      <w:pPr>
        <w:numPr>
          <w:ilvl w:val="1"/>
          <w:numId w:val="23"/>
        </w:numPr>
        <w:rPr>
          <w:sz w:val="22"/>
          <w:szCs w:val="22"/>
        </w:rPr>
      </w:pPr>
      <w:r>
        <w:rPr>
          <w:rFonts w:ascii="Arial" w:eastAsia="Arial" w:hAnsi="Arial" w:cs="Arial"/>
          <w:sz w:val="22"/>
          <w:szCs w:val="22"/>
        </w:rPr>
        <w:t>1-3 hours</w:t>
      </w:r>
    </w:p>
    <w:p w14:paraId="0FBF14D1" w14:textId="77777777" w:rsidR="00640B3E" w:rsidRDefault="00640B3E" w:rsidP="00640B3E">
      <w:pPr>
        <w:numPr>
          <w:ilvl w:val="1"/>
          <w:numId w:val="23"/>
        </w:numPr>
        <w:rPr>
          <w:sz w:val="22"/>
          <w:szCs w:val="22"/>
        </w:rPr>
      </w:pPr>
      <w:r>
        <w:rPr>
          <w:rFonts w:ascii="Arial" w:eastAsia="Arial" w:hAnsi="Arial" w:cs="Arial"/>
          <w:sz w:val="22"/>
          <w:szCs w:val="22"/>
        </w:rPr>
        <w:t>4-6 hours</w:t>
      </w:r>
    </w:p>
    <w:p w14:paraId="5DE2033E" w14:textId="0B42DAB5" w:rsidR="00640B3E" w:rsidRPr="00C86C23" w:rsidRDefault="00640B3E" w:rsidP="00443777">
      <w:pPr>
        <w:numPr>
          <w:ilvl w:val="1"/>
          <w:numId w:val="23"/>
        </w:numPr>
        <w:rPr>
          <w:rFonts w:ascii="Arial" w:eastAsia="Arial" w:hAnsi="Arial" w:cs="Arial"/>
          <w:sz w:val="22"/>
          <w:szCs w:val="22"/>
        </w:rPr>
      </w:pPr>
      <w:r>
        <w:rPr>
          <w:rFonts w:ascii="Arial" w:eastAsia="Arial" w:hAnsi="Arial" w:cs="Arial"/>
          <w:sz w:val="22"/>
          <w:szCs w:val="22"/>
        </w:rPr>
        <w:t>More than 6 hours</w:t>
      </w:r>
    </w:p>
    <w:p w14:paraId="1925C305" w14:textId="77777777" w:rsidR="00370AAB" w:rsidRDefault="00370AAB" w:rsidP="00640B3E">
      <w:pPr>
        <w:ind w:left="1440"/>
        <w:rPr>
          <w:rFonts w:ascii="Arial" w:eastAsia="Arial" w:hAnsi="Arial" w:cs="Arial"/>
          <w:sz w:val="22"/>
          <w:szCs w:val="22"/>
        </w:rPr>
      </w:pPr>
    </w:p>
    <w:p w14:paraId="42A35357" w14:textId="77777777" w:rsidR="00640B3E" w:rsidRDefault="00640B3E" w:rsidP="00640B3E">
      <w:pPr>
        <w:numPr>
          <w:ilvl w:val="0"/>
          <w:numId w:val="23"/>
        </w:numPr>
        <w:rPr>
          <w:sz w:val="22"/>
          <w:szCs w:val="22"/>
        </w:rPr>
      </w:pPr>
      <w:r>
        <w:rPr>
          <w:rFonts w:ascii="Arial" w:eastAsia="Arial" w:hAnsi="Arial" w:cs="Arial"/>
          <w:b/>
          <w:sz w:val="22"/>
          <w:szCs w:val="22"/>
          <w:highlight w:val="white"/>
        </w:rPr>
        <w:t xml:space="preserve"> … playing video games?</w:t>
      </w:r>
    </w:p>
    <w:p w14:paraId="0EC10713" w14:textId="77777777" w:rsidR="00640B3E" w:rsidRDefault="00640B3E" w:rsidP="00640B3E">
      <w:pPr>
        <w:numPr>
          <w:ilvl w:val="1"/>
          <w:numId w:val="4"/>
        </w:numPr>
        <w:rPr>
          <w:sz w:val="22"/>
          <w:szCs w:val="22"/>
        </w:rPr>
      </w:pPr>
      <w:r>
        <w:rPr>
          <w:rFonts w:ascii="Arial" w:eastAsia="Arial" w:hAnsi="Arial" w:cs="Arial"/>
          <w:sz w:val="22"/>
          <w:szCs w:val="22"/>
        </w:rPr>
        <w:t>No video games</w:t>
      </w:r>
    </w:p>
    <w:p w14:paraId="1E392EE8" w14:textId="77777777" w:rsidR="00640B3E" w:rsidRDefault="00640B3E" w:rsidP="00640B3E">
      <w:pPr>
        <w:numPr>
          <w:ilvl w:val="1"/>
          <w:numId w:val="4"/>
        </w:numPr>
        <w:rPr>
          <w:sz w:val="22"/>
          <w:szCs w:val="22"/>
        </w:rPr>
      </w:pPr>
      <w:r>
        <w:rPr>
          <w:rFonts w:ascii="Arial" w:eastAsia="Arial" w:hAnsi="Arial" w:cs="Arial"/>
          <w:sz w:val="22"/>
          <w:szCs w:val="22"/>
        </w:rPr>
        <w:t>Under 1 hour</w:t>
      </w:r>
    </w:p>
    <w:p w14:paraId="12C94D4E" w14:textId="77777777" w:rsidR="00640B3E" w:rsidRDefault="00640B3E" w:rsidP="00640B3E">
      <w:pPr>
        <w:numPr>
          <w:ilvl w:val="1"/>
          <w:numId w:val="4"/>
        </w:numPr>
        <w:rPr>
          <w:sz w:val="22"/>
          <w:szCs w:val="22"/>
        </w:rPr>
      </w:pPr>
      <w:r>
        <w:rPr>
          <w:rFonts w:ascii="Arial" w:eastAsia="Arial" w:hAnsi="Arial" w:cs="Arial"/>
          <w:sz w:val="22"/>
          <w:szCs w:val="22"/>
        </w:rPr>
        <w:t>1-3 hours</w:t>
      </w:r>
    </w:p>
    <w:p w14:paraId="4FA766B4" w14:textId="77777777" w:rsidR="00640B3E" w:rsidRDefault="00640B3E" w:rsidP="00640B3E">
      <w:pPr>
        <w:numPr>
          <w:ilvl w:val="1"/>
          <w:numId w:val="4"/>
        </w:numPr>
        <w:rPr>
          <w:sz w:val="22"/>
          <w:szCs w:val="22"/>
        </w:rPr>
      </w:pPr>
      <w:r>
        <w:rPr>
          <w:rFonts w:ascii="Arial" w:eastAsia="Arial" w:hAnsi="Arial" w:cs="Arial"/>
          <w:sz w:val="22"/>
          <w:szCs w:val="22"/>
        </w:rPr>
        <w:t>4-6 hours</w:t>
      </w:r>
    </w:p>
    <w:p w14:paraId="641BD829" w14:textId="77777777" w:rsidR="00640B3E" w:rsidRDefault="00640B3E" w:rsidP="00640B3E">
      <w:pPr>
        <w:numPr>
          <w:ilvl w:val="1"/>
          <w:numId w:val="4"/>
        </w:numPr>
        <w:rPr>
          <w:sz w:val="22"/>
          <w:szCs w:val="22"/>
        </w:rPr>
      </w:pPr>
      <w:r>
        <w:rPr>
          <w:rFonts w:ascii="Arial" w:eastAsia="Arial" w:hAnsi="Arial" w:cs="Arial"/>
          <w:sz w:val="22"/>
          <w:szCs w:val="22"/>
        </w:rPr>
        <w:t>More than 6 hours</w:t>
      </w:r>
    </w:p>
    <w:p w14:paraId="3D902138" w14:textId="77777777" w:rsidR="00640B3E" w:rsidRDefault="00640B3E" w:rsidP="00640B3E">
      <w:pPr>
        <w:pStyle w:val="Heading2"/>
      </w:pPr>
    </w:p>
    <w:p w14:paraId="6C21510B" w14:textId="77777777" w:rsidR="00175E4E" w:rsidRDefault="00175E4E">
      <w:pPr>
        <w:rPr>
          <w:ins w:id="284" w:author="Dunn, Julia (NIH/NIMH) [F]" w:date="2020-04-07T11:42:00Z"/>
          <w:rFonts w:ascii="Arial" w:eastAsiaTheme="majorEastAsia" w:hAnsi="Arial" w:cs="Arial"/>
          <w:b/>
          <w:sz w:val="28"/>
          <w:szCs w:val="28"/>
        </w:rPr>
      </w:pPr>
      <w:ins w:id="285" w:author="Dunn, Julia (NIH/NIMH) [F]" w:date="2020-04-07T11:42:00Z">
        <w:r>
          <w:rPr>
            <w:rFonts w:ascii="Arial" w:hAnsi="Arial" w:cs="Arial"/>
            <w:sz w:val="28"/>
            <w:szCs w:val="28"/>
          </w:rPr>
          <w:br w:type="page"/>
        </w:r>
      </w:ins>
    </w:p>
    <w:p w14:paraId="31B9FA14" w14:textId="50085E95" w:rsidR="00F52C3A" w:rsidRPr="00370AAB" w:rsidRDefault="00F52C3A" w:rsidP="00F52C3A">
      <w:pPr>
        <w:pStyle w:val="Heading2"/>
        <w:rPr>
          <w:rFonts w:ascii="Arial" w:eastAsia="Arial" w:hAnsi="Arial" w:cs="Arial"/>
          <w:b w:val="0"/>
          <w:sz w:val="28"/>
          <w:szCs w:val="28"/>
        </w:rPr>
      </w:pPr>
      <w:r w:rsidRPr="00370AAB">
        <w:rPr>
          <w:rFonts w:ascii="Arial" w:hAnsi="Arial" w:cs="Arial"/>
          <w:sz w:val="28"/>
          <w:szCs w:val="28"/>
        </w:rPr>
        <w:lastRenderedPageBreak/>
        <w:t>SUBSTANCE USE (THREE MONTHS PRIOR TO CRISIS)</w:t>
      </w:r>
    </w:p>
    <w:p w14:paraId="1B2F418B"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THREE MONTHS PRIOR</w:t>
      </w:r>
      <w:r>
        <w:rPr>
          <w:rFonts w:ascii="Arial" w:eastAsia="Arial" w:hAnsi="Arial" w:cs="Arial"/>
          <w:b/>
          <w:sz w:val="22"/>
          <w:szCs w:val="22"/>
        </w:rPr>
        <w:t xml:space="preserve"> to the onset of the Coronavirus/COVID-19 crisis in your area, how frequently did you use:</w:t>
      </w:r>
    </w:p>
    <w:p w14:paraId="7EF227E4" w14:textId="18F18E3E" w:rsidR="00640B3E" w:rsidRPr="004F0ECE" w:rsidRDefault="00640B3E">
      <w:pPr>
        <w:pStyle w:val="ListParagraph"/>
        <w:numPr>
          <w:ilvl w:val="0"/>
          <w:numId w:val="23"/>
        </w:numPr>
        <w:spacing w:before="240"/>
        <w:rPr>
          <w:sz w:val="22"/>
          <w:szCs w:val="22"/>
          <w:rPrChange w:id="286" w:author="Dunn, Julia (NIH/NIMH) [F]" w:date="2020-04-06T18:41:00Z">
            <w:rPr/>
          </w:rPrChange>
        </w:rPr>
        <w:pPrChange w:id="287" w:author="Dunn, Julia (NIH/NIMH) [F]" w:date="2020-04-06T18:41:00Z">
          <w:pPr>
            <w:numPr>
              <w:numId w:val="29"/>
            </w:numPr>
            <w:spacing w:before="240"/>
            <w:ind w:left="720" w:hanging="360"/>
          </w:pPr>
        </w:pPrChange>
      </w:pPr>
      <w:r w:rsidRPr="004F0ECE">
        <w:rPr>
          <w:rFonts w:ascii="Arial" w:eastAsia="Arial" w:hAnsi="Arial" w:cs="Arial"/>
          <w:b/>
          <w:sz w:val="22"/>
          <w:szCs w:val="22"/>
          <w:rPrChange w:id="288" w:author="Dunn, Julia (NIH/NIMH) [F]" w:date="2020-04-06T18:41:00Z">
            <w:rPr/>
          </w:rPrChange>
        </w:rPr>
        <w:t xml:space="preserve"> ... alcohol?</w:t>
      </w:r>
    </w:p>
    <w:p w14:paraId="4BA21112" w14:textId="77777777" w:rsidR="00DC226D" w:rsidRPr="00355E6B" w:rsidRDefault="00DC226D" w:rsidP="00DC226D">
      <w:pPr>
        <w:numPr>
          <w:ilvl w:val="1"/>
          <w:numId w:val="23"/>
        </w:numPr>
        <w:rPr>
          <w:ins w:id="289" w:author="Dunn, Julia (NIH/NIMH) [F]" w:date="2020-04-07T18:07:00Z"/>
          <w:rFonts w:ascii="Arial" w:eastAsia="Arial" w:hAnsi="Arial" w:cs="Arial"/>
          <w:sz w:val="22"/>
          <w:szCs w:val="22"/>
        </w:rPr>
      </w:pPr>
      <w:ins w:id="290" w:author="Dunn, Julia (NIH/NIMH) [F]" w:date="2020-04-07T18:07:00Z">
        <w:r w:rsidRPr="00355E6B">
          <w:rPr>
            <w:rFonts w:ascii="Arial" w:eastAsia="Arial" w:hAnsi="Arial" w:cs="Arial"/>
            <w:sz w:val="22"/>
            <w:szCs w:val="22"/>
          </w:rPr>
          <w:t>Not at all</w:t>
        </w:r>
      </w:ins>
    </w:p>
    <w:p w14:paraId="2375B5C9" w14:textId="77777777" w:rsidR="00DC226D" w:rsidRPr="00355E6B" w:rsidRDefault="00DC226D" w:rsidP="00DC226D">
      <w:pPr>
        <w:numPr>
          <w:ilvl w:val="1"/>
          <w:numId w:val="23"/>
        </w:numPr>
        <w:rPr>
          <w:ins w:id="291" w:author="Dunn, Julia (NIH/NIMH) [F]" w:date="2020-04-07T18:07:00Z"/>
          <w:rFonts w:ascii="Arial" w:eastAsia="Arial" w:hAnsi="Arial" w:cs="Arial"/>
          <w:sz w:val="22"/>
          <w:szCs w:val="22"/>
        </w:rPr>
      </w:pPr>
      <w:ins w:id="292" w:author="Dunn, Julia (NIH/NIMH) [F]" w:date="2020-04-07T18:07:00Z">
        <w:r w:rsidRPr="00355E6B">
          <w:rPr>
            <w:rFonts w:ascii="Arial" w:eastAsia="Arial" w:hAnsi="Arial" w:cs="Arial"/>
            <w:sz w:val="22"/>
            <w:szCs w:val="22"/>
          </w:rPr>
          <w:t xml:space="preserve">Rarely  </w:t>
        </w:r>
      </w:ins>
    </w:p>
    <w:p w14:paraId="75CB961D" w14:textId="77777777" w:rsidR="00DC226D" w:rsidRPr="00355E6B" w:rsidRDefault="00DC226D" w:rsidP="00DC226D">
      <w:pPr>
        <w:numPr>
          <w:ilvl w:val="1"/>
          <w:numId w:val="23"/>
        </w:numPr>
        <w:rPr>
          <w:ins w:id="293" w:author="Dunn, Julia (NIH/NIMH) [F]" w:date="2020-04-07T18:07:00Z"/>
          <w:rFonts w:ascii="Arial" w:eastAsia="Arial" w:hAnsi="Arial" w:cs="Arial"/>
          <w:sz w:val="22"/>
          <w:szCs w:val="22"/>
        </w:rPr>
      </w:pPr>
      <w:ins w:id="294" w:author="Dunn, Julia (NIH/NIMH) [F]" w:date="2020-04-07T18:07:00Z">
        <w:r w:rsidRPr="00355E6B">
          <w:rPr>
            <w:rFonts w:ascii="Arial" w:eastAsia="Arial" w:hAnsi="Arial" w:cs="Arial"/>
            <w:sz w:val="22"/>
            <w:szCs w:val="22"/>
          </w:rPr>
          <w:t>Once a month</w:t>
        </w:r>
      </w:ins>
    </w:p>
    <w:p w14:paraId="1E4ADC49" w14:textId="77777777" w:rsidR="00DC226D" w:rsidRPr="00355E6B" w:rsidRDefault="00DC226D" w:rsidP="00DC226D">
      <w:pPr>
        <w:numPr>
          <w:ilvl w:val="1"/>
          <w:numId w:val="23"/>
        </w:numPr>
        <w:rPr>
          <w:ins w:id="295" w:author="Dunn, Julia (NIH/NIMH) [F]" w:date="2020-04-07T18:07:00Z"/>
          <w:rFonts w:ascii="Arial" w:eastAsia="Arial" w:hAnsi="Arial" w:cs="Arial"/>
          <w:sz w:val="22"/>
          <w:szCs w:val="22"/>
        </w:rPr>
      </w:pPr>
      <w:ins w:id="296" w:author="Dunn, Julia (NIH/NIMH) [F]" w:date="2020-04-07T18:07:00Z">
        <w:r w:rsidRPr="00355E6B">
          <w:rPr>
            <w:rFonts w:ascii="Arial" w:eastAsia="Arial" w:hAnsi="Arial" w:cs="Arial"/>
            <w:sz w:val="22"/>
            <w:szCs w:val="22"/>
          </w:rPr>
          <w:t>Several times a month</w:t>
        </w:r>
      </w:ins>
    </w:p>
    <w:p w14:paraId="38F198D6" w14:textId="77777777" w:rsidR="00DC226D" w:rsidRPr="00355E6B" w:rsidRDefault="00DC226D" w:rsidP="00DC226D">
      <w:pPr>
        <w:numPr>
          <w:ilvl w:val="1"/>
          <w:numId w:val="23"/>
        </w:numPr>
        <w:rPr>
          <w:ins w:id="297" w:author="Dunn, Julia (NIH/NIMH) [F]" w:date="2020-04-07T18:07:00Z"/>
          <w:rFonts w:ascii="Arial" w:eastAsia="Arial" w:hAnsi="Arial" w:cs="Arial"/>
          <w:sz w:val="22"/>
          <w:szCs w:val="22"/>
        </w:rPr>
      </w:pPr>
      <w:ins w:id="298" w:author="Dunn, Julia (NIH/NIMH) [F]" w:date="2020-04-07T18:07:00Z">
        <w:r w:rsidRPr="00355E6B">
          <w:rPr>
            <w:rFonts w:ascii="Arial" w:eastAsia="Arial" w:hAnsi="Arial" w:cs="Arial"/>
            <w:sz w:val="22"/>
            <w:szCs w:val="22"/>
          </w:rPr>
          <w:t>Once a week</w:t>
        </w:r>
      </w:ins>
    </w:p>
    <w:p w14:paraId="27812C0D" w14:textId="77777777" w:rsidR="00DC226D" w:rsidRPr="00355E6B" w:rsidRDefault="00DC226D" w:rsidP="00DC226D">
      <w:pPr>
        <w:numPr>
          <w:ilvl w:val="1"/>
          <w:numId w:val="23"/>
        </w:numPr>
        <w:rPr>
          <w:ins w:id="299" w:author="Dunn, Julia (NIH/NIMH) [F]" w:date="2020-04-07T18:07:00Z"/>
          <w:rFonts w:ascii="Arial" w:eastAsia="Arial" w:hAnsi="Arial" w:cs="Arial"/>
          <w:sz w:val="22"/>
          <w:szCs w:val="22"/>
        </w:rPr>
      </w:pPr>
      <w:ins w:id="300" w:author="Dunn, Julia (NIH/NIMH) [F]" w:date="2020-04-07T18:07:00Z">
        <w:r w:rsidRPr="00355E6B">
          <w:rPr>
            <w:rFonts w:ascii="Arial" w:eastAsia="Arial" w:hAnsi="Arial" w:cs="Arial"/>
            <w:sz w:val="22"/>
            <w:szCs w:val="22"/>
          </w:rPr>
          <w:t>Several times a week</w:t>
        </w:r>
      </w:ins>
    </w:p>
    <w:p w14:paraId="2183AE30" w14:textId="77777777" w:rsidR="00DC226D" w:rsidRPr="00355E6B" w:rsidRDefault="00DC226D" w:rsidP="00DC226D">
      <w:pPr>
        <w:numPr>
          <w:ilvl w:val="1"/>
          <w:numId w:val="23"/>
        </w:numPr>
        <w:rPr>
          <w:ins w:id="301" w:author="Dunn, Julia (NIH/NIMH) [F]" w:date="2020-04-07T18:07:00Z"/>
          <w:rFonts w:ascii="Arial" w:eastAsia="Arial" w:hAnsi="Arial" w:cs="Arial"/>
          <w:sz w:val="22"/>
          <w:szCs w:val="22"/>
        </w:rPr>
      </w:pPr>
      <w:ins w:id="302" w:author="Dunn, Julia (NIH/NIMH) [F]" w:date="2020-04-07T18:07:00Z">
        <w:r w:rsidRPr="00355E6B">
          <w:rPr>
            <w:rFonts w:ascii="Arial" w:eastAsia="Arial" w:hAnsi="Arial" w:cs="Arial"/>
            <w:sz w:val="22"/>
            <w:szCs w:val="22"/>
          </w:rPr>
          <w:t>Once a day</w:t>
        </w:r>
      </w:ins>
    </w:p>
    <w:p w14:paraId="53BE3B82" w14:textId="77777777" w:rsidR="00DC226D" w:rsidRPr="00355E6B" w:rsidRDefault="00DC226D" w:rsidP="00DC226D">
      <w:pPr>
        <w:numPr>
          <w:ilvl w:val="1"/>
          <w:numId w:val="23"/>
        </w:numPr>
        <w:rPr>
          <w:ins w:id="303" w:author="Dunn, Julia (NIH/NIMH) [F]" w:date="2020-04-07T18:07:00Z"/>
          <w:rFonts w:ascii="Arial" w:eastAsia="Arial" w:hAnsi="Arial" w:cs="Arial"/>
          <w:sz w:val="22"/>
          <w:szCs w:val="22"/>
        </w:rPr>
      </w:pPr>
      <w:ins w:id="304" w:author="Dunn, Julia (NIH/NIMH) [F]" w:date="2020-04-07T18:07:00Z">
        <w:r w:rsidRPr="00355E6B">
          <w:rPr>
            <w:rFonts w:ascii="Arial" w:eastAsia="Arial" w:hAnsi="Arial" w:cs="Arial"/>
            <w:sz w:val="22"/>
            <w:szCs w:val="22"/>
          </w:rPr>
          <w:t>More than once a day</w:t>
        </w:r>
      </w:ins>
    </w:p>
    <w:p w14:paraId="2AF15116" w14:textId="4D19B602" w:rsidR="00640B3E" w:rsidDel="00F56468" w:rsidRDefault="00640B3E">
      <w:pPr>
        <w:numPr>
          <w:ilvl w:val="1"/>
          <w:numId w:val="23"/>
        </w:numPr>
        <w:rPr>
          <w:del w:id="305" w:author="Dunn, Julia (NIH/NIMH) [F]" w:date="2020-04-06T17:46:00Z"/>
          <w:sz w:val="22"/>
          <w:szCs w:val="22"/>
        </w:rPr>
        <w:pPrChange w:id="306" w:author="Dunn, Julia (NIH/NIMH) [F]" w:date="2020-04-06T18:41:00Z">
          <w:pPr>
            <w:numPr>
              <w:ilvl w:val="1"/>
              <w:numId w:val="29"/>
            </w:numPr>
            <w:ind w:left="1440" w:hanging="360"/>
          </w:pPr>
        </w:pPrChange>
      </w:pPr>
      <w:del w:id="307" w:author="Dunn, Julia (NIH/NIMH) [F]" w:date="2020-04-06T17:46:00Z">
        <w:r w:rsidDel="00F56468">
          <w:rPr>
            <w:rFonts w:ascii="Arial" w:eastAsia="Arial" w:hAnsi="Arial" w:cs="Arial"/>
            <w:sz w:val="22"/>
            <w:szCs w:val="22"/>
          </w:rPr>
          <w:delText>Not at all</w:delText>
        </w:r>
      </w:del>
    </w:p>
    <w:p w14:paraId="06C08B31" w14:textId="43B31097" w:rsidR="00640B3E" w:rsidDel="00F56468" w:rsidRDefault="00640B3E">
      <w:pPr>
        <w:numPr>
          <w:ilvl w:val="1"/>
          <w:numId w:val="23"/>
        </w:numPr>
        <w:rPr>
          <w:del w:id="308" w:author="Dunn, Julia (NIH/NIMH) [F]" w:date="2020-04-06T17:46:00Z"/>
          <w:sz w:val="22"/>
          <w:szCs w:val="22"/>
        </w:rPr>
        <w:pPrChange w:id="309" w:author="Dunn, Julia (NIH/NIMH) [F]" w:date="2020-04-06T18:41:00Z">
          <w:pPr>
            <w:numPr>
              <w:ilvl w:val="1"/>
              <w:numId w:val="29"/>
            </w:numPr>
            <w:ind w:left="1440" w:hanging="360"/>
          </w:pPr>
        </w:pPrChange>
      </w:pPr>
      <w:del w:id="310" w:author="Dunn, Julia (NIH/NIMH) [F]" w:date="2020-04-06T17:46:00Z">
        <w:r w:rsidDel="00F56468">
          <w:rPr>
            <w:rFonts w:ascii="Arial" w:eastAsia="Arial" w:hAnsi="Arial" w:cs="Arial"/>
            <w:sz w:val="22"/>
            <w:szCs w:val="22"/>
          </w:rPr>
          <w:delText>Rarely</w:delText>
        </w:r>
      </w:del>
    </w:p>
    <w:p w14:paraId="23A8943E" w14:textId="06A813AA" w:rsidR="00640B3E" w:rsidDel="00F56468" w:rsidRDefault="00640B3E">
      <w:pPr>
        <w:numPr>
          <w:ilvl w:val="1"/>
          <w:numId w:val="23"/>
        </w:numPr>
        <w:rPr>
          <w:del w:id="311" w:author="Dunn, Julia (NIH/NIMH) [F]" w:date="2020-04-06T17:46:00Z"/>
          <w:sz w:val="22"/>
          <w:szCs w:val="22"/>
        </w:rPr>
        <w:pPrChange w:id="312" w:author="Dunn, Julia (NIH/NIMH) [F]" w:date="2020-04-06T18:41:00Z">
          <w:pPr>
            <w:numPr>
              <w:ilvl w:val="1"/>
              <w:numId w:val="29"/>
            </w:numPr>
            <w:ind w:left="1440" w:hanging="360"/>
          </w:pPr>
        </w:pPrChange>
      </w:pPr>
      <w:del w:id="313" w:author="Dunn, Julia (NIH/NIMH) [F]" w:date="2020-04-06T17:46:00Z">
        <w:r w:rsidDel="00F56468">
          <w:rPr>
            <w:rFonts w:ascii="Arial" w:eastAsia="Arial" w:hAnsi="Arial" w:cs="Arial"/>
            <w:sz w:val="22"/>
            <w:szCs w:val="22"/>
          </w:rPr>
          <w:delText>Occasionally</w:delText>
        </w:r>
      </w:del>
    </w:p>
    <w:p w14:paraId="154BE644" w14:textId="224674F3" w:rsidR="00640B3E" w:rsidDel="00F56468" w:rsidRDefault="00640B3E">
      <w:pPr>
        <w:numPr>
          <w:ilvl w:val="1"/>
          <w:numId w:val="23"/>
        </w:numPr>
        <w:rPr>
          <w:del w:id="314" w:author="Dunn, Julia (NIH/NIMH) [F]" w:date="2020-04-06T17:46:00Z"/>
          <w:sz w:val="22"/>
          <w:szCs w:val="22"/>
        </w:rPr>
        <w:pPrChange w:id="315" w:author="Dunn, Julia (NIH/NIMH) [F]" w:date="2020-04-06T18:41:00Z">
          <w:pPr>
            <w:numPr>
              <w:ilvl w:val="1"/>
              <w:numId w:val="29"/>
            </w:numPr>
            <w:ind w:left="1440" w:hanging="360"/>
          </w:pPr>
        </w:pPrChange>
      </w:pPr>
      <w:del w:id="316" w:author="Dunn, Julia (NIH/NIMH) [F]" w:date="2020-04-06T17:46:00Z">
        <w:r w:rsidDel="00F56468">
          <w:rPr>
            <w:rFonts w:ascii="Arial" w:eastAsia="Arial" w:hAnsi="Arial" w:cs="Arial"/>
            <w:sz w:val="22"/>
            <w:szCs w:val="22"/>
          </w:rPr>
          <w:delText>Often</w:delText>
        </w:r>
      </w:del>
    </w:p>
    <w:p w14:paraId="1BCD8D15" w14:textId="42F3305E" w:rsidR="00640B3E" w:rsidDel="00F56468" w:rsidRDefault="00640B3E">
      <w:pPr>
        <w:numPr>
          <w:ilvl w:val="1"/>
          <w:numId w:val="23"/>
        </w:numPr>
        <w:spacing w:after="200"/>
        <w:rPr>
          <w:del w:id="317" w:author="Dunn, Julia (NIH/NIMH) [F]" w:date="2020-04-06T17:46:00Z"/>
          <w:sz w:val="22"/>
          <w:szCs w:val="22"/>
        </w:rPr>
        <w:pPrChange w:id="318" w:author="Dunn, Julia (NIH/NIMH) [F]" w:date="2020-04-06T18:41:00Z">
          <w:pPr>
            <w:numPr>
              <w:ilvl w:val="1"/>
              <w:numId w:val="29"/>
            </w:numPr>
            <w:spacing w:after="200"/>
            <w:ind w:left="1440" w:hanging="360"/>
          </w:pPr>
        </w:pPrChange>
      </w:pPr>
      <w:del w:id="319" w:author="Dunn, Julia (NIH/NIMH) [F]" w:date="2020-04-06T17:46:00Z">
        <w:r w:rsidDel="00F56468">
          <w:rPr>
            <w:rFonts w:ascii="Arial" w:eastAsia="Arial" w:hAnsi="Arial" w:cs="Arial"/>
            <w:sz w:val="22"/>
            <w:szCs w:val="22"/>
          </w:rPr>
          <w:delText>Regularly</w:delText>
        </w:r>
      </w:del>
    </w:p>
    <w:p w14:paraId="4A113323" w14:textId="748AB19B" w:rsidR="00EF797B" w:rsidRPr="00EF797B" w:rsidRDefault="00640B3E">
      <w:pPr>
        <w:numPr>
          <w:ilvl w:val="0"/>
          <w:numId w:val="23"/>
        </w:numPr>
        <w:spacing w:before="200"/>
        <w:rPr>
          <w:ins w:id="320" w:author="Dunn, Julia (NIH/NIMH) [F]" w:date="2020-04-06T18:00:00Z"/>
          <w:sz w:val="22"/>
          <w:szCs w:val="22"/>
          <w:rPrChange w:id="321" w:author="Dunn, Julia (NIH/NIMH) [F]" w:date="2020-04-06T18:00:00Z">
            <w:rPr>
              <w:ins w:id="322" w:author="Dunn, Julia (NIH/NIMH) [F]" w:date="2020-04-06T18:00:00Z"/>
              <w:rFonts w:ascii="Arial" w:eastAsia="Arial" w:hAnsi="Arial" w:cs="Arial"/>
              <w:sz w:val="22"/>
              <w:szCs w:val="22"/>
            </w:rPr>
          </w:rPrChange>
        </w:rPr>
        <w:pPrChange w:id="323" w:author="Dunn, Julia (NIH/NIMH) [F]" w:date="2020-04-06T18:41:00Z">
          <w:pPr>
            <w:numPr>
              <w:numId w:val="29"/>
            </w:numPr>
            <w:spacing w:before="200"/>
            <w:ind w:left="720" w:hanging="360"/>
          </w:pPr>
        </w:pPrChange>
      </w:pPr>
      <w:del w:id="324" w:author="Dunn, Julia (NIH/NIMH) [F]" w:date="2020-04-06T18:00:00Z">
        <w:r w:rsidDel="00EF797B">
          <w:rPr>
            <w:rFonts w:ascii="Arial" w:eastAsia="Arial" w:hAnsi="Arial" w:cs="Arial"/>
            <w:b/>
            <w:sz w:val="22"/>
            <w:szCs w:val="22"/>
          </w:rPr>
          <w:delText xml:space="preserve"> </w:delText>
        </w:r>
      </w:del>
      <w:r>
        <w:rPr>
          <w:rFonts w:ascii="Arial" w:eastAsia="Arial" w:hAnsi="Arial" w:cs="Arial"/>
          <w:b/>
          <w:sz w:val="22"/>
          <w:szCs w:val="22"/>
        </w:rPr>
        <w:t>… vaping</w:t>
      </w:r>
      <w:ins w:id="325" w:author="Dunn, Julia (NIH/NIMH) [F]" w:date="2020-04-06T18:00:00Z">
        <w:r w:rsidR="00EF797B">
          <w:rPr>
            <w:rFonts w:ascii="Arial" w:eastAsia="Arial" w:hAnsi="Arial" w:cs="Arial"/>
            <w:b/>
            <w:sz w:val="22"/>
            <w:szCs w:val="22"/>
          </w:rPr>
          <w:t xml:space="preserve"> products</w:t>
        </w:r>
      </w:ins>
      <w:r>
        <w:rPr>
          <w:rFonts w:ascii="Arial" w:eastAsia="Arial" w:hAnsi="Arial" w:cs="Arial"/>
          <w:b/>
          <w:sz w:val="22"/>
          <w:szCs w:val="22"/>
        </w:rPr>
        <w:t>?</w:t>
      </w:r>
      <w:ins w:id="326" w:author="Dunn, Julia (NIH/NIMH) [F]" w:date="2020-04-06T18:00:00Z">
        <w:r w:rsidR="00EF797B" w:rsidRPr="00EF797B">
          <w:rPr>
            <w:rFonts w:ascii="Arial" w:eastAsia="Arial" w:hAnsi="Arial" w:cs="Arial"/>
            <w:sz w:val="22"/>
            <w:szCs w:val="22"/>
          </w:rPr>
          <w:t xml:space="preserve"> </w:t>
        </w:r>
      </w:ins>
    </w:p>
    <w:p w14:paraId="3F35E0D5" w14:textId="77777777" w:rsidR="00DC226D" w:rsidRPr="00355E6B" w:rsidRDefault="00DC226D" w:rsidP="00DC226D">
      <w:pPr>
        <w:numPr>
          <w:ilvl w:val="1"/>
          <w:numId w:val="23"/>
        </w:numPr>
        <w:rPr>
          <w:ins w:id="327" w:author="Dunn, Julia (NIH/NIMH) [F]" w:date="2020-04-07T18:07:00Z"/>
          <w:rFonts w:ascii="Arial" w:eastAsia="Arial" w:hAnsi="Arial" w:cs="Arial"/>
          <w:sz w:val="22"/>
          <w:szCs w:val="22"/>
        </w:rPr>
      </w:pPr>
      <w:ins w:id="328" w:author="Dunn, Julia (NIH/NIMH) [F]" w:date="2020-04-07T18:07:00Z">
        <w:r w:rsidRPr="00355E6B">
          <w:rPr>
            <w:rFonts w:ascii="Arial" w:eastAsia="Arial" w:hAnsi="Arial" w:cs="Arial"/>
            <w:sz w:val="22"/>
            <w:szCs w:val="22"/>
          </w:rPr>
          <w:t>Not at all</w:t>
        </w:r>
      </w:ins>
    </w:p>
    <w:p w14:paraId="10FF194F" w14:textId="77777777" w:rsidR="00DC226D" w:rsidRPr="00355E6B" w:rsidRDefault="00DC226D" w:rsidP="00DC226D">
      <w:pPr>
        <w:numPr>
          <w:ilvl w:val="1"/>
          <w:numId w:val="23"/>
        </w:numPr>
        <w:rPr>
          <w:ins w:id="329" w:author="Dunn, Julia (NIH/NIMH) [F]" w:date="2020-04-07T18:07:00Z"/>
          <w:rFonts w:ascii="Arial" w:eastAsia="Arial" w:hAnsi="Arial" w:cs="Arial"/>
          <w:sz w:val="22"/>
          <w:szCs w:val="22"/>
        </w:rPr>
      </w:pPr>
      <w:ins w:id="330" w:author="Dunn, Julia (NIH/NIMH) [F]" w:date="2020-04-07T18:07:00Z">
        <w:r w:rsidRPr="00355E6B">
          <w:rPr>
            <w:rFonts w:ascii="Arial" w:eastAsia="Arial" w:hAnsi="Arial" w:cs="Arial"/>
            <w:sz w:val="22"/>
            <w:szCs w:val="22"/>
          </w:rPr>
          <w:t xml:space="preserve">Rarely  </w:t>
        </w:r>
      </w:ins>
    </w:p>
    <w:p w14:paraId="257A9B95" w14:textId="77777777" w:rsidR="00DC226D" w:rsidRPr="00355E6B" w:rsidRDefault="00DC226D" w:rsidP="00DC226D">
      <w:pPr>
        <w:numPr>
          <w:ilvl w:val="1"/>
          <w:numId w:val="23"/>
        </w:numPr>
        <w:rPr>
          <w:ins w:id="331" w:author="Dunn, Julia (NIH/NIMH) [F]" w:date="2020-04-07T18:07:00Z"/>
          <w:rFonts w:ascii="Arial" w:eastAsia="Arial" w:hAnsi="Arial" w:cs="Arial"/>
          <w:sz w:val="22"/>
          <w:szCs w:val="22"/>
        </w:rPr>
      </w:pPr>
      <w:ins w:id="332" w:author="Dunn, Julia (NIH/NIMH) [F]" w:date="2020-04-07T18:07:00Z">
        <w:r w:rsidRPr="00355E6B">
          <w:rPr>
            <w:rFonts w:ascii="Arial" w:eastAsia="Arial" w:hAnsi="Arial" w:cs="Arial"/>
            <w:sz w:val="22"/>
            <w:szCs w:val="22"/>
          </w:rPr>
          <w:t>Once a month</w:t>
        </w:r>
      </w:ins>
    </w:p>
    <w:p w14:paraId="6BAF593A" w14:textId="77777777" w:rsidR="00DC226D" w:rsidRPr="00355E6B" w:rsidRDefault="00DC226D" w:rsidP="00DC226D">
      <w:pPr>
        <w:numPr>
          <w:ilvl w:val="1"/>
          <w:numId w:val="23"/>
        </w:numPr>
        <w:rPr>
          <w:ins w:id="333" w:author="Dunn, Julia (NIH/NIMH) [F]" w:date="2020-04-07T18:07:00Z"/>
          <w:rFonts w:ascii="Arial" w:eastAsia="Arial" w:hAnsi="Arial" w:cs="Arial"/>
          <w:sz w:val="22"/>
          <w:szCs w:val="22"/>
        </w:rPr>
      </w:pPr>
      <w:ins w:id="334" w:author="Dunn, Julia (NIH/NIMH) [F]" w:date="2020-04-07T18:07:00Z">
        <w:r w:rsidRPr="00355E6B">
          <w:rPr>
            <w:rFonts w:ascii="Arial" w:eastAsia="Arial" w:hAnsi="Arial" w:cs="Arial"/>
            <w:sz w:val="22"/>
            <w:szCs w:val="22"/>
          </w:rPr>
          <w:t>Several times a month</w:t>
        </w:r>
      </w:ins>
    </w:p>
    <w:p w14:paraId="40FEE574" w14:textId="77777777" w:rsidR="00DC226D" w:rsidRPr="00355E6B" w:rsidRDefault="00DC226D" w:rsidP="00DC226D">
      <w:pPr>
        <w:numPr>
          <w:ilvl w:val="1"/>
          <w:numId w:val="23"/>
        </w:numPr>
        <w:rPr>
          <w:ins w:id="335" w:author="Dunn, Julia (NIH/NIMH) [F]" w:date="2020-04-07T18:07:00Z"/>
          <w:rFonts w:ascii="Arial" w:eastAsia="Arial" w:hAnsi="Arial" w:cs="Arial"/>
          <w:sz w:val="22"/>
          <w:szCs w:val="22"/>
        </w:rPr>
      </w:pPr>
      <w:ins w:id="336" w:author="Dunn, Julia (NIH/NIMH) [F]" w:date="2020-04-07T18:07:00Z">
        <w:r w:rsidRPr="00355E6B">
          <w:rPr>
            <w:rFonts w:ascii="Arial" w:eastAsia="Arial" w:hAnsi="Arial" w:cs="Arial"/>
            <w:sz w:val="22"/>
            <w:szCs w:val="22"/>
          </w:rPr>
          <w:t>Once a week</w:t>
        </w:r>
      </w:ins>
    </w:p>
    <w:p w14:paraId="0DB575D3" w14:textId="77777777" w:rsidR="00DC226D" w:rsidRPr="00355E6B" w:rsidRDefault="00DC226D" w:rsidP="00DC226D">
      <w:pPr>
        <w:numPr>
          <w:ilvl w:val="1"/>
          <w:numId w:val="23"/>
        </w:numPr>
        <w:rPr>
          <w:ins w:id="337" w:author="Dunn, Julia (NIH/NIMH) [F]" w:date="2020-04-07T18:07:00Z"/>
          <w:rFonts w:ascii="Arial" w:eastAsia="Arial" w:hAnsi="Arial" w:cs="Arial"/>
          <w:sz w:val="22"/>
          <w:szCs w:val="22"/>
        </w:rPr>
      </w:pPr>
      <w:ins w:id="338" w:author="Dunn, Julia (NIH/NIMH) [F]" w:date="2020-04-07T18:07:00Z">
        <w:r w:rsidRPr="00355E6B">
          <w:rPr>
            <w:rFonts w:ascii="Arial" w:eastAsia="Arial" w:hAnsi="Arial" w:cs="Arial"/>
            <w:sz w:val="22"/>
            <w:szCs w:val="22"/>
          </w:rPr>
          <w:t>Several times a week</w:t>
        </w:r>
      </w:ins>
    </w:p>
    <w:p w14:paraId="0575DB99" w14:textId="77777777" w:rsidR="00DC226D" w:rsidRPr="00355E6B" w:rsidRDefault="00DC226D" w:rsidP="00DC226D">
      <w:pPr>
        <w:numPr>
          <w:ilvl w:val="1"/>
          <w:numId w:val="23"/>
        </w:numPr>
        <w:rPr>
          <w:ins w:id="339" w:author="Dunn, Julia (NIH/NIMH) [F]" w:date="2020-04-07T18:07:00Z"/>
          <w:rFonts w:ascii="Arial" w:eastAsia="Arial" w:hAnsi="Arial" w:cs="Arial"/>
          <w:sz w:val="22"/>
          <w:szCs w:val="22"/>
        </w:rPr>
      </w:pPr>
      <w:ins w:id="340" w:author="Dunn, Julia (NIH/NIMH) [F]" w:date="2020-04-07T18:07:00Z">
        <w:r w:rsidRPr="00355E6B">
          <w:rPr>
            <w:rFonts w:ascii="Arial" w:eastAsia="Arial" w:hAnsi="Arial" w:cs="Arial"/>
            <w:sz w:val="22"/>
            <w:szCs w:val="22"/>
          </w:rPr>
          <w:t>Once a day</w:t>
        </w:r>
      </w:ins>
    </w:p>
    <w:p w14:paraId="15763C0D" w14:textId="77170468" w:rsidR="00DC226D" w:rsidRDefault="00DC226D" w:rsidP="00DC226D">
      <w:pPr>
        <w:numPr>
          <w:ilvl w:val="1"/>
          <w:numId w:val="23"/>
        </w:numPr>
        <w:rPr>
          <w:ins w:id="341" w:author="Dunn, Julia (NIH/NIMH) [F]" w:date="2020-04-07T18:07:00Z"/>
          <w:rFonts w:ascii="Arial" w:eastAsia="Arial" w:hAnsi="Arial" w:cs="Arial"/>
          <w:sz w:val="22"/>
          <w:szCs w:val="22"/>
        </w:rPr>
      </w:pPr>
      <w:ins w:id="342" w:author="Dunn, Julia (NIH/NIMH) [F]" w:date="2020-04-07T18:07:00Z">
        <w:r w:rsidRPr="00355E6B">
          <w:rPr>
            <w:rFonts w:ascii="Arial" w:eastAsia="Arial" w:hAnsi="Arial" w:cs="Arial"/>
            <w:sz w:val="22"/>
            <w:szCs w:val="22"/>
          </w:rPr>
          <w:t>More than once a day</w:t>
        </w:r>
      </w:ins>
    </w:p>
    <w:p w14:paraId="49110EDB" w14:textId="77777777" w:rsidR="00DC226D" w:rsidRPr="00355E6B" w:rsidRDefault="00DC226D">
      <w:pPr>
        <w:rPr>
          <w:ins w:id="343" w:author="Dunn, Julia (NIH/NIMH) [F]" w:date="2020-04-07T18:07:00Z"/>
          <w:rFonts w:ascii="Arial" w:eastAsia="Arial" w:hAnsi="Arial" w:cs="Arial"/>
          <w:sz w:val="22"/>
          <w:szCs w:val="22"/>
        </w:rPr>
        <w:pPrChange w:id="344" w:author="Dunn, Julia (NIH/NIMH) [F]" w:date="2020-04-07T18:07:00Z">
          <w:pPr>
            <w:numPr>
              <w:ilvl w:val="1"/>
              <w:numId w:val="23"/>
            </w:numPr>
            <w:ind w:left="1440" w:hanging="360"/>
          </w:pPr>
        </w:pPrChange>
      </w:pPr>
    </w:p>
    <w:p w14:paraId="37AA11F5" w14:textId="36D66091" w:rsidR="00640B3E" w:rsidRPr="00DC226D" w:rsidDel="00F05519" w:rsidRDefault="00640B3E">
      <w:pPr>
        <w:pStyle w:val="ListParagraph"/>
        <w:numPr>
          <w:ilvl w:val="0"/>
          <w:numId w:val="23"/>
        </w:numPr>
        <w:rPr>
          <w:del w:id="345" w:author="Dunn, Julia (NIH/NIMH) [F]" w:date="2020-04-06T18:03:00Z"/>
          <w:sz w:val="20"/>
          <w:szCs w:val="20"/>
          <w:rPrChange w:id="346" w:author="Dunn, Julia (NIH/NIMH) [F]" w:date="2020-04-07T18:08:00Z">
            <w:rPr>
              <w:del w:id="347" w:author="Dunn, Julia (NIH/NIMH) [F]" w:date="2020-04-06T18:03:00Z"/>
            </w:rPr>
          </w:rPrChange>
        </w:rPr>
        <w:pPrChange w:id="348" w:author="Dunn, Julia (NIH/NIMH) [F]" w:date="2020-04-07T11:42:00Z">
          <w:pPr>
            <w:numPr>
              <w:numId w:val="29"/>
            </w:numPr>
            <w:spacing w:before="200"/>
            <w:ind w:left="720" w:hanging="360"/>
          </w:pPr>
        </w:pPrChange>
      </w:pPr>
    </w:p>
    <w:p w14:paraId="127FA7BE" w14:textId="180B7CA7" w:rsidR="00640B3E" w:rsidRPr="00DC226D" w:rsidDel="00F56468" w:rsidRDefault="00640B3E">
      <w:pPr>
        <w:pStyle w:val="ListParagraph"/>
        <w:numPr>
          <w:ilvl w:val="0"/>
          <w:numId w:val="23"/>
        </w:numPr>
        <w:rPr>
          <w:del w:id="349" w:author="Dunn, Julia (NIH/NIMH) [F]" w:date="2020-04-06T17:46:00Z"/>
          <w:sz w:val="22"/>
          <w:szCs w:val="22"/>
          <w:rPrChange w:id="350" w:author="Dunn, Julia (NIH/NIMH) [F]" w:date="2020-04-07T18:08:00Z">
            <w:rPr>
              <w:del w:id="351" w:author="Dunn, Julia (NIH/NIMH) [F]" w:date="2020-04-06T17:46:00Z"/>
            </w:rPr>
          </w:rPrChange>
        </w:rPr>
        <w:pPrChange w:id="352" w:author="Dunn, Julia (NIH/NIMH) [F]" w:date="2020-04-07T11:42:00Z">
          <w:pPr>
            <w:numPr>
              <w:ilvl w:val="1"/>
              <w:numId w:val="29"/>
            </w:numPr>
            <w:ind w:left="1440" w:hanging="360"/>
          </w:pPr>
        </w:pPrChange>
      </w:pPr>
      <w:del w:id="353" w:author="Dunn, Julia (NIH/NIMH) [F]" w:date="2020-04-06T17:46:00Z">
        <w:r w:rsidRPr="00DC226D" w:rsidDel="00F56468">
          <w:rPr>
            <w:rFonts w:ascii="Arial" w:eastAsia="Arial" w:hAnsi="Arial" w:cs="Arial"/>
            <w:sz w:val="22"/>
            <w:szCs w:val="22"/>
            <w:rPrChange w:id="354" w:author="Dunn, Julia (NIH/NIMH) [F]" w:date="2020-04-07T18:08:00Z">
              <w:rPr>
                <w:rFonts w:ascii="Arial" w:eastAsia="Arial" w:hAnsi="Arial" w:cs="Arial"/>
              </w:rPr>
            </w:rPrChange>
          </w:rPr>
          <w:delText>Not at all</w:delText>
        </w:r>
      </w:del>
    </w:p>
    <w:p w14:paraId="4652DF4B" w14:textId="37D1AEC8" w:rsidR="00640B3E" w:rsidRPr="00DC226D" w:rsidDel="00F56468" w:rsidRDefault="00640B3E">
      <w:pPr>
        <w:pStyle w:val="ListParagraph"/>
        <w:numPr>
          <w:ilvl w:val="0"/>
          <w:numId w:val="23"/>
        </w:numPr>
        <w:rPr>
          <w:del w:id="355" w:author="Dunn, Julia (NIH/NIMH) [F]" w:date="2020-04-06T17:46:00Z"/>
          <w:sz w:val="22"/>
          <w:szCs w:val="22"/>
          <w:rPrChange w:id="356" w:author="Dunn, Julia (NIH/NIMH) [F]" w:date="2020-04-07T18:08:00Z">
            <w:rPr>
              <w:del w:id="357" w:author="Dunn, Julia (NIH/NIMH) [F]" w:date="2020-04-06T17:46:00Z"/>
            </w:rPr>
          </w:rPrChange>
        </w:rPr>
        <w:pPrChange w:id="358" w:author="Dunn, Julia (NIH/NIMH) [F]" w:date="2020-04-07T11:42:00Z">
          <w:pPr>
            <w:numPr>
              <w:ilvl w:val="1"/>
              <w:numId w:val="29"/>
            </w:numPr>
            <w:ind w:left="1440" w:hanging="360"/>
          </w:pPr>
        </w:pPrChange>
      </w:pPr>
      <w:del w:id="359" w:author="Dunn, Julia (NIH/NIMH) [F]" w:date="2020-04-06T17:46:00Z">
        <w:r w:rsidRPr="00DC226D" w:rsidDel="00F56468">
          <w:rPr>
            <w:rFonts w:ascii="Arial" w:eastAsia="Arial" w:hAnsi="Arial" w:cs="Arial"/>
            <w:sz w:val="22"/>
            <w:szCs w:val="22"/>
            <w:rPrChange w:id="360" w:author="Dunn, Julia (NIH/NIMH) [F]" w:date="2020-04-07T18:08:00Z">
              <w:rPr>
                <w:rFonts w:ascii="Arial" w:eastAsia="Arial" w:hAnsi="Arial" w:cs="Arial"/>
              </w:rPr>
            </w:rPrChange>
          </w:rPr>
          <w:delText>Rarely</w:delText>
        </w:r>
      </w:del>
    </w:p>
    <w:p w14:paraId="744D0DB8" w14:textId="44E1051D" w:rsidR="00640B3E" w:rsidRPr="00DC226D" w:rsidDel="00F56468" w:rsidRDefault="00640B3E">
      <w:pPr>
        <w:pStyle w:val="ListParagraph"/>
        <w:numPr>
          <w:ilvl w:val="0"/>
          <w:numId w:val="23"/>
        </w:numPr>
        <w:rPr>
          <w:del w:id="361" w:author="Dunn, Julia (NIH/NIMH) [F]" w:date="2020-04-06T17:46:00Z"/>
          <w:sz w:val="22"/>
          <w:szCs w:val="22"/>
          <w:rPrChange w:id="362" w:author="Dunn, Julia (NIH/NIMH) [F]" w:date="2020-04-07T18:08:00Z">
            <w:rPr>
              <w:del w:id="363" w:author="Dunn, Julia (NIH/NIMH) [F]" w:date="2020-04-06T17:46:00Z"/>
            </w:rPr>
          </w:rPrChange>
        </w:rPr>
        <w:pPrChange w:id="364" w:author="Dunn, Julia (NIH/NIMH) [F]" w:date="2020-04-07T11:42:00Z">
          <w:pPr>
            <w:numPr>
              <w:ilvl w:val="1"/>
              <w:numId w:val="29"/>
            </w:numPr>
            <w:ind w:left="1440" w:hanging="360"/>
          </w:pPr>
        </w:pPrChange>
      </w:pPr>
      <w:del w:id="365" w:author="Dunn, Julia (NIH/NIMH) [F]" w:date="2020-04-06T17:46:00Z">
        <w:r w:rsidRPr="00DC226D" w:rsidDel="00F56468">
          <w:rPr>
            <w:rFonts w:ascii="Arial" w:eastAsia="Arial" w:hAnsi="Arial" w:cs="Arial"/>
            <w:sz w:val="22"/>
            <w:szCs w:val="22"/>
            <w:rPrChange w:id="366" w:author="Dunn, Julia (NIH/NIMH) [F]" w:date="2020-04-07T18:08:00Z">
              <w:rPr>
                <w:rFonts w:ascii="Arial" w:eastAsia="Arial" w:hAnsi="Arial" w:cs="Arial"/>
              </w:rPr>
            </w:rPrChange>
          </w:rPr>
          <w:delText>Occasionally</w:delText>
        </w:r>
      </w:del>
    </w:p>
    <w:p w14:paraId="4B144501" w14:textId="6FF32DBA" w:rsidR="00640B3E" w:rsidRPr="00DC226D" w:rsidDel="00F56468" w:rsidRDefault="00640B3E">
      <w:pPr>
        <w:pStyle w:val="ListParagraph"/>
        <w:numPr>
          <w:ilvl w:val="0"/>
          <w:numId w:val="23"/>
        </w:numPr>
        <w:rPr>
          <w:del w:id="367" w:author="Dunn, Julia (NIH/NIMH) [F]" w:date="2020-04-06T17:46:00Z"/>
          <w:sz w:val="22"/>
          <w:szCs w:val="22"/>
          <w:rPrChange w:id="368" w:author="Dunn, Julia (NIH/NIMH) [F]" w:date="2020-04-07T18:08:00Z">
            <w:rPr>
              <w:del w:id="369" w:author="Dunn, Julia (NIH/NIMH) [F]" w:date="2020-04-06T17:46:00Z"/>
            </w:rPr>
          </w:rPrChange>
        </w:rPr>
        <w:pPrChange w:id="370" w:author="Dunn, Julia (NIH/NIMH) [F]" w:date="2020-04-07T11:42:00Z">
          <w:pPr>
            <w:numPr>
              <w:ilvl w:val="1"/>
              <w:numId w:val="29"/>
            </w:numPr>
            <w:ind w:left="1440" w:hanging="360"/>
          </w:pPr>
        </w:pPrChange>
      </w:pPr>
      <w:del w:id="371" w:author="Dunn, Julia (NIH/NIMH) [F]" w:date="2020-04-06T17:46:00Z">
        <w:r w:rsidRPr="00DC226D" w:rsidDel="00F56468">
          <w:rPr>
            <w:rFonts w:ascii="Arial" w:eastAsia="Arial" w:hAnsi="Arial" w:cs="Arial"/>
            <w:sz w:val="22"/>
            <w:szCs w:val="22"/>
            <w:rPrChange w:id="372" w:author="Dunn, Julia (NIH/NIMH) [F]" w:date="2020-04-07T18:08:00Z">
              <w:rPr>
                <w:rFonts w:ascii="Arial" w:eastAsia="Arial" w:hAnsi="Arial" w:cs="Arial"/>
              </w:rPr>
            </w:rPrChange>
          </w:rPr>
          <w:delText>Often</w:delText>
        </w:r>
      </w:del>
    </w:p>
    <w:p w14:paraId="63A80643" w14:textId="0825B9A2" w:rsidR="00640B3E" w:rsidRPr="00DC226D" w:rsidDel="00F56468" w:rsidRDefault="00640B3E">
      <w:pPr>
        <w:pStyle w:val="ListParagraph"/>
        <w:numPr>
          <w:ilvl w:val="0"/>
          <w:numId w:val="23"/>
        </w:numPr>
        <w:rPr>
          <w:del w:id="373" w:author="Dunn, Julia (NIH/NIMH) [F]" w:date="2020-04-06T17:46:00Z"/>
          <w:sz w:val="22"/>
          <w:szCs w:val="22"/>
          <w:rPrChange w:id="374" w:author="Dunn, Julia (NIH/NIMH) [F]" w:date="2020-04-07T18:08:00Z">
            <w:rPr>
              <w:del w:id="375" w:author="Dunn, Julia (NIH/NIMH) [F]" w:date="2020-04-06T17:46:00Z"/>
            </w:rPr>
          </w:rPrChange>
        </w:rPr>
        <w:pPrChange w:id="376" w:author="Dunn, Julia (NIH/NIMH) [F]" w:date="2020-04-07T11:42:00Z">
          <w:pPr>
            <w:numPr>
              <w:ilvl w:val="1"/>
              <w:numId w:val="29"/>
            </w:numPr>
            <w:spacing w:after="200"/>
            <w:ind w:left="1440" w:hanging="360"/>
          </w:pPr>
        </w:pPrChange>
      </w:pPr>
      <w:del w:id="377" w:author="Dunn, Julia (NIH/NIMH) [F]" w:date="2020-04-06T17:46:00Z">
        <w:r w:rsidRPr="00DC226D" w:rsidDel="00F56468">
          <w:rPr>
            <w:rFonts w:ascii="Arial" w:eastAsia="Arial" w:hAnsi="Arial" w:cs="Arial"/>
            <w:sz w:val="22"/>
            <w:szCs w:val="22"/>
            <w:rPrChange w:id="378" w:author="Dunn, Julia (NIH/NIMH) [F]" w:date="2020-04-07T18:08:00Z">
              <w:rPr>
                <w:rFonts w:ascii="Arial" w:eastAsia="Arial" w:hAnsi="Arial" w:cs="Arial"/>
              </w:rPr>
            </w:rPrChange>
          </w:rPr>
          <w:delText>Regularly</w:delText>
        </w:r>
      </w:del>
    </w:p>
    <w:p w14:paraId="23F00CE5" w14:textId="71095E0F" w:rsidR="0055016F" w:rsidRPr="00DC226D" w:rsidRDefault="00640B3E">
      <w:pPr>
        <w:pStyle w:val="ListParagraph"/>
        <w:numPr>
          <w:ilvl w:val="0"/>
          <w:numId w:val="23"/>
        </w:numPr>
        <w:rPr>
          <w:ins w:id="379" w:author="Dunn, Julia (NIH/NIMH) [F]" w:date="2020-04-06T18:01:00Z"/>
          <w:sz w:val="22"/>
          <w:szCs w:val="22"/>
          <w:rPrChange w:id="380" w:author="Dunn, Julia (NIH/NIMH) [F]" w:date="2020-04-07T18:08:00Z">
            <w:rPr>
              <w:ins w:id="381" w:author="Dunn, Julia (NIH/NIMH) [F]" w:date="2020-04-06T18:01:00Z"/>
              <w:rFonts w:ascii="Arial" w:eastAsia="Arial" w:hAnsi="Arial" w:cs="Arial"/>
              <w:sz w:val="22"/>
              <w:szCs w:val="22"/>
            </w:rPr>
          </w:rPrChange>
        </w:rPr>
        <w:pPrChange w:id="382" w:author="Dunn, Julia (NIH/NIMH) [F]" w:date="2020-04-07T11:42:00Z">
          <w:pPr>
            <w:numPr>
              <w:numId w:val="29"/>
            </w:numPr>
            <w:spacing w:before="240"/>
            <w:ind w:left="720" w:hanging="360"/>
          </w:pPr>
        </w:pPrChange>
      </w:pPr>
      <w:del w:id="383" w:author="Dunn, Julia (NIH/NIMH) [F]" w:date="2020-04-06T18:01:00Z">
        <w:r w:rsidRPr="00DC226D" w:rsidDel="0055016F">
          <w:rPr>
            <w:rFonts w:ascii="Arial" w:eastAsia="Arial" w:hAnsi="Arial" w:cs="Arial"/>
            <w:b/>
            <w:sz w:val="22"/>
            <w:szCs w:val="22"/>
            <w:rPrChange w:id="384" w:author="Dunn, Julia (NIH/NIMH) [F]" w:date="2020-04-07T18:08:00Z">
              <w:rPr>
                <w:rFonts w:ascii="Arial" w:eastAsia="Arial" w:hAnsi="Arial" w:cs="Arial"/>
                <w:b/>
              </w:rPr>
            </w:rPrChange>
          </w:rPr>
          <w:delText xml:space="preserve"> </w:delText>
        </w:r>
      </w:del>
      <w:r w:rsidRPr="00DC226D">
        <w:rPr>
          <w:rFonts w:ascii="Arial" w:eastAsia="Arial" w:hAnsi="Arial" w:cs="Arial"/>
          <w:b/>
          <w:sz w:val="22"/>
          <w:szCs w:val="22"/>
          <w:rPrChange w:id="385" w:author="Dunn, Julia (NIH/NIMH) [F]" w:date="2020-04-07T18:08:00Z">
            <w:rPr>
              <w:rFonts w:ascii="Arial" w:eastAsia="Arial" w:hAnsi="Arial" w:cs="Arial"/>
              <w:b/>
            </w:rPr>
          </w:rPrChange>
        </w:rPr>
        <w:t>… cigarettes or other tobacco</w:t>
      </w:r>
      <w:ins w:id="386" w:author="Quick, Courtney (NIH/NIMH) [F]" w:date="2020-04-09T15:43:00Z">
        <w:r w:rsidR="00856ACF">
          <w:rPr>
            <w:rFonts w:ascii="Arial" w:eastAsia="Arial" w:hAnsi="Arial" w:cs="Arial"/>
            <w:b/>
            <w:sz w:val="22"/>
            <w:szCs w:val="22"/>
          </w:rPr>
          <w:t xml:space="preserve"> </w:t>
        </w:r>
        <w:commentRangeStart w:id="387"/>
        <w:r w:rsidR="00856ACF">
          <w:rPr>
            <w:rFonts w:ascii="Arial" w:eastAsia="Arial" w:hAnsi="Arial" w:cs="Arial"/>
            <w:b/>
            <w:sz w:val="22"/>
            <w:szCs w:val="22"/>
          </w:rPr>
          <w:t>products</w:t>
        </w:r>
        <w:commentRangeEnd w:id="387"/>
        <w:r w:rsidR="00856ACF">
          <w:rPr>
            <w:rStyle w:val="CommentReference"/>
          </w:rPr>
          <w:commentReference w:id="387"/>
        </w:r>
      </w:ins>
      <w:r w:rsidRPr="00DC226D">
        <w:rPr>
          <w:rFonts w:ascii="Arial" w:eastAsia="Arial" w:hAnsi="Arial" w:cs="Arial"/>
          <w:b/>
          <w:sz w:val="22"/>
          <w:szCs w:val="22"/>
          <w:rPrChange w:id="388" w:author="Dunn, Julia (NIH/NIMH) [F]" w:date="2020-04-07T18:08:00Z">
            <w:rPr>
              <w:rFonts w:ascii="Arial" w:eastAsia="Arial" w:hAnsi="Arial" w:cs="Arial"/>
              <w:b/>
            </w:rPr>
          </w:rPrChange>
        </w:rPr>
        <w:t>?</w:t>
      </w:r>
      <w:ins w:id="389" w:author="Dunn, Julia (NIH/NIMH) [F]" w:date="2020-04-06T18:01:00Z">
        <w:r w:rsidR="0055016F" w:rsidRPr="00DC226D">
          <w:rPr>
            <w:rFonts w:ascii="Arial" w:eastAsia="Arial" w:hAnsi="Arial" w:cs="Arial"/>
            <w:sz w:val="22"/>
            <w:szCs w:val="22"/>
            <w:rPrChange w:id="390" w:author="Dunn, Julia (NIH/NIMH) [F]" w:date="2020-04-07T18:08:00Z">
              <w:rPr>
                <w:rFonts w:ascii="Arial" w:eastAsia="Arial" w:hAnsi="Arial" w:cs="Arial"/>
              </w:rPr>
            </w:rPrChange>
          </w:rPr>
          <w:t xml:space="preserve"> </w:t>
        </w:r>
      </w:ins>
    </w:p>
    <w:p w14:paraId="01E8F153" w14:textId="77777777" w:rsidR="00DC226D" w:rsidRPr="00355E6B" w:rsidRDefault="00DC226D" w:rsidP="00DC226D">
      <w:pPr>
        <w:numPr>
          <w:ilvl w:val="1"/>
          <w:numId w:val="23"/>
        </w:numPr>
        <w:rPr>
          <w:ins w:id="391" w:author="Dunn, Julia (NIH/NIMH) [F]" w:date="2020-04-07T18:08:00Z"/>
          <w:rFonts w:ascii="Arial" w:eastAsia="Arial" w:hAnsi="Arial" w:cs="Arial"/>
          <w:sz w:val="22"/>
          <w:szCs w:val="22"/>
        </w:rPr>
      </w:pPr>
      <w:ins w:id="392" w:author="Dunn, Julia (NIH/NIMH) [F]" w:date="2020-04-07T18:08:00Z">
        <w:r w:rsidRPr="00355E6B">
          <w:rPr>
            <w:rFonts w:ascii="Arial" w:eastAsia="Arial" w:hAnsi="Arial" w:cs="Arial"/>
            <w:sz w:val="22"/>
            <w:szCs w:val="22"/>
          </w:rPr>
          <w:t>Not at all</w:t>
        </w:r>
      </w:ins>
    </w:p>
    <w:p w14:paraId="607E9E32" w14:textId="77777777" w:rsidR="00DC226D" w:rsidRPr="00355E6B" w:rsidRDefault="00DC226D" w:rsidP="00DC226D">
      <w:pPr>
        <w:numPr>
          <w:ilvl w:val="1"/>
          <w:numId w:val="23"/>
        </w:numPr>
        <w:rPr>
          <w:ins w:id="393" w:author="Dunn, Julia (NIH/NIMH) [F]" w:date="2020-04-07T18:08:00Z"/>
          <w:rFonts w:ascii="Arial" w:eastAsia="Arial" w:hAnsi="Arial" w:cs="Arial"/>
          <w:sz w:val="22"/>
          <w:szCs w:val="22"/>
        </w:rPr>
      </w:pPr>
      <w:ins w:id="394" w:author="Dunn, Julia (NIH/NIMH) [F]" w:date="2020-04-07T18:08:00Z">
        <w:r w:rsidRPr="00355E6B">
          <w:rPr>
            <w:rFonts w:ascii="Arial" w:eastAsia="Arial" w:hAnsi="Arial" w:cs="Arial"/>
            <w:sz w:val="22"/>
            <w:szCs w:val="22"/>
          </w:rPr>
          <w:t xml:space="preserve">Rarely  </w:t>
        </w:r>
      </w:ins>
    </w:p>
    <w:p w14:paraId="7487C1F9" w14:textId="77777777" w:rsidR="00DC226D" w:rsidRPr="00355E6B" w:rsidRDefault="00DC226D" w:rsidP="00DC226D">
      <w:pPr>
        <w:numPr>
          <w:ilvl w:val="1"/>
          <w:numId w:val="23"/>
        </w:numPr>
        <w:rPr>
          <w:ins w:id="395" w:author="Dunn, Julia (NIH/NIMH) [F]" w:date="2020-04-07T18:08:00Z"/>
          <w:rFonts w:ascii="Arial" w:eastAsia="Arial" w:hAnsi="Arial" w:cs="Arial"/>
          <w:sz w:val="22"/>
          <w:szCs w:val="22"/>
        </w:rPr>
      </w:pPr>
      <w:ins w:id="396" w:author="Dunn, Julia (NIH/NIMH) [F]" w:date="2020-04-07T18:08:00Z">
        <w:r w:rsidRPr="00355E6B">
          <w:rPr>
            <w:rFonts w:ascii="Arial" w:eastAsia="Arial" w:hAnsi="Arial" w:cs="Arial"/>
            <w:sz w:val="22"/>
            <w:szCs w:val="22"/>
          </w:rPr>
          <w:t>Once a month</w:t>
        </w:r>
      </w:ins>
    </w:p>
    <w:p w14:paraId="17296E30" w14:textId="77777777" w:rsidR="00DC226D" w:rsidRPr="00355E6B" w:rsidRDefault="00DC226D" w:rsidP="00DC226D">
      <w:pPr>
        <w:numPr>
          <w:ilvl w:val="1"/>
          <w:numId w:val="23"/>
        </w:numPr>
        <w:rPr>
          <w:ins w:id="397" w:author="Dunn, Julia (NIH/NIMH) [F]" w:date="2020-04-07T18:08:00Z"/>
          <w:rFonts w:ascii="Arial" w:eastAsia="Arial" w:hAnsi="Arial" w:cs="Arial"/>
          <w:sz w:val="22"/>
          <w:szCs w:val="22"/>
        </w:rPr>
      </w:pPr>
      <w:ins w:id="398" w:author="Dunn, Julia (NIH/NIMH) [F]" w:date="2020-04-07T18:08:00Z">
        <w:r w:rsidRPr="00355E6B">
          <w:rPr>
            <w:rFonts w:ascii="Arial" w:eastAsia="Arial" w:hAnsi="Arial" w:cs="Arial"/>
            <w:sz w:val="22"/>
            <w:szCs w:val="22"/>
          </w:rPr>
          <w:t>Several times a month</w:t>
        </w:r>
      </w:ins>
    </w:p>
    <w:p w14:paraId="2B74DD50" w14:textId="77777777" w:rsidR="00DC226D" w:rsidRPr="00355E6B" w:rsidRDefault="00DC226D" w:rsidP="00DC226D">
      <w:pPr>
        <w:numPr>
          <w:ilvl w:val="1"/>
          <w:numId w:val="23"/>
        </w:numPr>
        <w:rPr>
          <w:ins w:id="399" w:author="Dunn, Julia (NIH/NIMH) [F]" w:date="2020-04-07T18:08:00Z"/>
          <w:rFonts w:ascii="Arial" w:eastAsia="Arial" w:hAnsi="Arial" w:cs="Arial"/>
          <w:sz w:val="22"/>
          <w:szCs w:val="22"/>
        </w:rPr>
      </w:pPr>
      <w:ins w:id="400" w:author="Dunn, Julia (NIH/NIMH) [F]" w:date="2020-04-07T18:08:00Z">
        <w:r w:rsidRPr="00355E6B">
          <w:rPr>
            <w:rFonts w:ascii="Arial" w:eastAsia="Arial" w:hAnsi="Arial" w:cs="Arial"/>
            <w:sz w:val="22"/>
            <w:szCs w:val="22"/>
          </w:rPr>
          <w:t>Once a week</w:t>
        </w:r>
      </w:ins>
    </w:p>
    <w:p w14:paraId="3D5B108B" w14:textId="77777777" w:rsidR="00DC226D" w:rsidRPr="00355E6B" w:rsidRDefault="00DC226D" w:rsidP="00DC226D">
      <w:pPr>
        <w:numPr>
          <w:ilvl w:val="1"/>
          <w:numId w:val="23"/>
        </w:numPr>
        <w:rPr>
          <w:ins w:id="401" w:author="Dunn, Julia (NIH/NIMH) [F]" w:date="2020-04-07T18:08:00Z"/>
          <w:rFonts w:ascii="Arial" w:eastAsia="Arial" w:hAnsi="Arial" w:cs="Arial"/>
          <w:sz w:val="22"/>
          <w:szCs w:val="22"/>
        </w:rPr>
      </w:pPr>
      <w:ins w:id="402" w:author="Dunn, Julia (NIH/NIMH) [F]" w:date="2020-04-07T18:08:00Z">
        <w:r w:rsidRPr="00355E6B">
          <w:rPr>
            <w:rFonts w:ascii="Arial" w:eastAsia="Arial" w:hAnsi="Arial" w:cs="Arial"/>
            <w:sz w:val="22"/>
            <w:szCs w:val="22"/>
          </w:rPr>
          <w:t>Several times a week</w:t>
        </w:r>
      </w:ins>
    </w:p>
    <w:p w14:paraId="69966D19" w14:textId="77777777" w:rsidR="00DC226D" w:rsidRPr="00355E6B" w:rsidRDefault="00DC226D" w:rsidP="00DC226D">
      <w:pPr>
        <w:numPr>
          <w:ilvl w:val="1"/>
          <w:numId w:val="23"/>
        </w:numPr>
        <w:rPr>
          <w:ins w:id="403" w:author="Dunn, Julia (NIH/NIMH) [F]" w:date="2020-04-07T18:08:00Z"/>
          <w:rFonts w:ascii="Arial" w:eastAsia="Arial" w:hAnsi="Arial" w:cs="Arial"/>
          <w:sz w:val="22"/>
          <w:szCs w:val="22"/>
        </w:rPr>
      </w:pPr>
      <w:ins w:id="404" w:author="Dunn, Julia (NIH/NIMH) [F]" w:date="2020-04-07T18:08:00Z">
        <w:r w:rsidRPr="00355E6B">
          <w:rPr>
            <w:rFonts w:ascii="Arial" w:eastAsia="Arial" w:hAnsi="Arial" w:cs="Arial"/>
            <w:sz w:val="22"/>
            <w:szCs w:val="22"/>
          </w:rPr>
          <w:t>Once a day</w:t>
        </w:r>
      </w:ins>
    </w:p>
    <w:p w14:paraId="4AE458A9" w14:textId="77777777" w:rsidR="00DC226D" w:rsidRPr="00355E6B" w:rsidRDefault="00DC226D" w:rsidP="00DC226D">
      <w:pPr>
        <w:numPr>
          <w:ilvl w:val="1"/>
          <w:numId w:val="23"/>
        </w:numPr>
        <w:rPr>
          <w:ins w:id="405" w:author="Dunn, Julia (NIH/NIMH) [F]" w:date="2020-04-07T18:08:00Z"/>
          <w:rFonts w:ascii="Arial" w:eastAsia="Arial" w:hAnsi="Arial" w:cs="Arial"/>
          <w:sz w:val="22"/>
          <w:szCs w:val="22"/>
        </w:rPr>
      </w:pPr>
      <w:ins w:id="406" w:author="Dunn, Julia (NIH/NIMH) [F]" w:date="2020-04-07T18:08:00Z">
        <w:r w:rsidRPr="00355E6B">
          <w:rPr>
            <w:rFonts w:ascii="Arial" w:eastAsia="Arial" w:hAnsi="Arial" w:cs="Arial"/>
            <w:sz w:val="22"/>
            <w:szCs w:val="22"/>
          </w:rPr>
          <w:t>More than once a day</w:t>
        </w:r>
      </w:ins>
    </w:p>
    <w:p w14:paraId="40051C72" w14:textId="1BB247CC" w:rsidR="00640B3E" w:rsidDel="00BA0F15" w:rsidRDefault="00640B3E">
      <w:pPr>
        <w:numPr>
          <w:ilvl w:val="1"/>
          <w:numId w:val="23"/>
        </w:numPr>
        <w:rPr>
          <w:del w:id="407" w:author="Dunn, Julia (NIH/NIMH) [F]" w:date="2020-04-06T18:03:00Z"/>
          <w:sz w:val="22"/>
          <w:szCs w:val="22"/>
        </w:rPr>
        <w:pPrChange w:id="408" w:author="Dunn, Julia (NIH/NIMH) [F]" w:date="2020-04-06T18:41:00Z">
          <w:pPr>
            <w:numPr>
              <w:numId w:val="29"/>
            </w:numPr>
            <w:spacing w:before="240"/>
            <w:ind w:left="720" w:hanging="360"/>
          </w:pPr>
        </w:pPrChange>
      </w:pPr>
    </w:p>
    <w:p w14:paraId="1F210EAB" w14:textId="34DFE39D" w:rsidR="00640B3E" w:rsidDel="00F56468" w:rsidRDefault="00640B3E">
      <w:pPr>
        <w:numPr>
          <w:ilvl w:val="1"/>
          <w:numId w:val="23"/>
        </w:numPr>
        <w:rPr>
          <w:del w:id="409" w:author="Dunn, Julia (NIH/NIMH) [F]" w:date="2020-04-06T17:46:00Z"/>
          <w:sz w:val="22"/>
          <w:szCs w:val="22"/>
        </w:rPr>
        <w:pPrChange w:id="410" w:author="Dunn, Julia (NIH/NIMH) [F]" w:date="2020-04-06T18:41:00Z">
          <w:pPr>
            <w:numPr>
              <w:ilvl w:val="1"/>
              <w:numId w:val="29"/>
            </w:numPr>
            <w:ind w:left="1440" w:hanging="360"/>
          </w:pPr>
        </w:pPrChange>
      </w:pPr>
      <w:del w:id="411" w:author="Dunn, Julia (NIH/NIMH) [F]" w:date="2020-04-06T17:46:00Z">
        <w:r w:rsidDel="00F56468">
          <w:rPr>
            <w:rFonts w:ascii="Arial" w:eastAsia="Arial" w:hAnsi="Arial" w:cs="Arial"/>
            <w:sz w:val="22"/>
            <w:szCs w:val="22"/>
          </w:rPr>
          <w:delText>Not at all</w:delText>
        </w:r>
      </w:del>
    </w:p>
    <w:p w14:paraId="523C7403" w14:textId="2B4080F8" w:rsidR="00640B3E" w:rsidDel="00F56468" w:rsidRDefault="00640B3E">
      <w:pPr>
        <w:numPr>
          <w:ilvl w:val="1"/>
          <w:numId w:val="23"/>
        </w:numPr>
        <w:rPr>
          <w:del w:id="412" w:author="Dunn, Julia (NIH/NIMH) [F]" w:date="2020-04-06T17:46:00Z"/>
          <w:sz w:val="22"/>
          <w:szCs w:val="22"/>
        </w:rPr>
        <w:pPrChange w:id="413" w:author="Dunn, Julia (NIH/NIMH) [F]" w:date="2020-04-06T18:41:00Z">
          <w:pPr>
            <w:numPr>
              <w:ilvl w:val="1"/>
              <w:numId w:val="29"/>
            </w:numPr>
            <w:ind w:left="1440" w:hanging="360"/>
          </w:pPr>
        </w:pPrChange>
      </w:pPr>
      <w:del w:id="414" w:author="Dunn, Julia (NIH/NIMH) [F]" w:date="2020-04-06T17:46:00Z">
        <w:r w:rsidDel="00F56468">
          <w:rPr>
            <w:rFonts w:ascii="Arial" w:eastAsia="Arial" w:hAnsi="Arial" w:cs="Arial"/>
            <w:sz w:val="22"/>
            <w:szCs w:val="22"/>
          </w:rPr>
          <w:delText>Rarely</w:delText>
        </w:r>
      </w:del>
    </w:p>
    <w:p w14:paraId="743B7246" w14:textId="78A26B27" w:rsidR="00640B3E" w:rsidDel="00F56468" w:rsidRDefault="00640B3E">
      <w:pPr>
        <w:numPr>
          <w:ilvl w:val="1"/>
          <w:numId w:val="23"/>
        </w:numPr>
        <w:rPr>
          <w:del w:id="415" w:author="Dunn, Julia (NIH/NIMH) [F]" w:date="2020-04-06T17:46:00Z"/>
          <w:sz w:val="22"/>
          <w:szCs w:val="22"/>
        </w:rPr>
        <w:pPrChange w:id="416" w:author="Dunn, Julia (NIH/NIMH) [F]" w:date="2020-04-06T18:41:00Z">
          <w:pPr>
            <w:numPr>
              <w:ilvl w:val="1"/>
              <w:numId w:val="29"/>
            </w:numPr>
            <w:ind w:left="1440" w:hanging="360"/>
          </w:pPr>
        </w:pPrChange>
      </w:pPr>
      <w:del w:id="417" w:author="Dunn, Julia (NIH/NIMH) [F]" w:date="2020-04-06T17:46:00Z">
        <w:r w:rsidDel="00F56468">
          <w:rPr>
            <w:rFonts w:ascii="Arial" w:eastAsia="Arial" w:hAnsi="Arial" w:cs="Arial"/>
            <w:sz w:val="22"/>
            <w:szCs w:val="22"/>
          </w:rPr>
          <w:delText>Occasionally</w:delText>
        </w:r>
      </w:del>
    </w:p>
    <w:p w14:paraId="279BE9CF" w14:textId="33E7397B" w:rsidR="00640B3E" w:rsidDel="00F56468" w:rsidRDefault="00640B3E">
      <w:pPr>
        <w:numPr>
          <w:ilvl w:val="1"/>
          <w:numId w:val="23"/>
        </w:numPr>
        <w:rPr>
          <w:del w:id="418" w:author="Dunn, Julia (NIH/NIMH) [F]" w:date="2020-04-06T17:46:00Z"/>
          <w:sz w:val="22"/>
          <w:szCs w:val="22"/>
        </w:rPr>
        <w:pPrChange w:id="419" w:author="Dunn, Julia (NIH/NIMH) [F]" w:date="2020-04-06T18:41:00Z">
          <w:pPr>
            <w:numPr>
              <w:ilvl w:val="1"/>
              <w:numId w:val="29"/>
            </w:numPr>
            <w:ind w:left="1440" w:hanging="360"/>
          </w:pPr>
        </w:pPrChange>
      </w:pPr>
      <w:del w:id="420" w:author="Dunn, Julia (NIH/NIMH) [F]" w:date="2020-04-06T17:46:00Z">
        <w:r w:rsidDel="00F56468">
          <w:rPr>
            <w:rFonts w:ascii="Arial" w:eastAsia="Arial" w:hAnsi="Arial" w:cs="Arial"/>
            <w:sz w:val="22"/>
            <w:szCs w:val="22"/>
          </w:rPr>
          <w:delText>Often</w:delText>
        </w:r>
      </w:del>
    </w:p>
    <w:p w14:paraId="23655FC6" w14:textId="172DAB16" w:rsidR="00640B3E" w:rsidDel="00F56468" w:rsidRDefault="00640B3E">
      <w:pPr>
        <w:numPr>
          <w:ilvl w:val="1"/>
          <w:numId w:val="23"/>
        </w:numPr>
        <w:spacing w:after="200"/>
        <w:rPr>
          <w:del w:id="421" w:author="Dunn, Julia (NIH/NIMH) [F]" w:date="2020-04-06T17:46:00Z"/>
          <w:sz w:val="22"/>
          <w:szCs w:val="22"/>
        </w:rPr>
        <w:pPrChange w:id="422" w:author="Dunn, Julia (NIH/NIMH) [F]" w:date="2020-04-06T18:41:00Z">
          <w:pPr>
            <w:numPr>
              <w:ilvl w:val="1"/>
              <w:numId w:val="29"/>
            </w:numPr>
            <w:spacing w:after="200"/>
            <w:ind w:left="1440" w:hanging="360"/>
          </w:pPr>
        </w:pPrChange>
      </w:pPr>
      <w:del w:id="423" w:author="Dunn, Julia (NIH/NIMH) [F]" w:date="2020-04-06T17:46:00Z">
        <w:r w:rsidDel="00F56468">
          <w:rPr>
            <w:rFonts w:ascii="Arial" w:eastAsia="Arial" w:hAnsi="Arial" w:cs="Arial"/>
            <w:sz w:val="22"/>
            <w:szCs w:val="22"/>
          </w:rPr>
          <w:delText>Regularly</w:delText>
        </w:r>
      </w:del>
    </w:p>
    <w:p w14:paraId="34878971" w14:textId="77777777" w:rsidR="0055016F" w:rsidRPr="0055016F" w:rsidRDefault="00640B3E">
      <w:pPr>
        <w:numPr>
          <w:ilvl w:val="0"/>
          <w:numId w:val="23"/>
        </w:numPr>
        <w:spacing w:before="200"/>
        <w:rPr>
          <w:ins w:id="424" w:author="Dunn, Julia (NIH/NIMH) [F]" w:date="2020-04-06T18:02:00Z"/>
          <w:sz w:val="22"/>
          <w:szCs w:val="22"/>
          <w:rPrChange w:id="425" w:author="Dunn, Julia (NIH/NIMH) [F]" w:date="2020-04-06T18:02:00Z">
            <w:rPr>
              <w:ins w:id="426" w:author="Dunn, Julia (NIH/NIMH) [F]" w:date="2020-04-06T18:02:00Z"/>
              <w:rFonts w:ascii="Arial" w:eastAsia="Arial" w:hAnsi="Arial" w:cs="Arial"/>
              <w:sz w:val="22"/>
              <w:szCs w:val="22"/>
            </w:rPr>
          </w:rPrChange>
        </w:rPr>
        <w:pPrChange w:id="427" w:author="Dunn, Julia (NIH/NIMH) [F]" w:date="2020-04-06T18:41:00Z">
          <w:pPr>
            <w:numPr>
              <w:numId w:val="29"/>
            </w:numPr>
            <w:spacing w:before="200"/>
            <w:ind w:left="720" w:hanging="360"/>
          </w:pPr>
        </w:pPrChange>
      </w:pPr>
      <w:del w:id="428" w:author="Dunn, Julia (NIH/NIMH) [F]" w:date="2020-04-06T18:01:00Z">
        <w:r w:rsidDel="0055016F">
          <w:rPr>
            <w:rFonts w:ascii="Arial" w:eastAsia="Arial" w:hAnsi="Arial" w:cs="Arial"/>
            <w:b/>
            <w:sz w:val="22"/>
            <w:szCs w:val="22"/>
          </w:rPr>
          <w:delText xml:space="preserve"> </w:delText>
        </w:r>
      </w:del>
      <w:r>
        <w:rPr>
          <w:rFonts w:ascii="Arial" w:eastAsia="Arial" w:hAnsi="Arial" w:cs="Arial"/>
          <w:b/>
          <w:sz w:val="22"/>
          <w:szCs w:val="22"/>
        </w:rPr>
        <w:t>... marijuana/cannabis (e.g., joint, blunt, pipe, bong)?</w:t>
      </w:r>
      <w:ins w:id="429" w:author="Dunn, Julia (NIH/NIMH) [F]" w:date="2020-04-06T18:01:00Z">
        <w:r w:rsidR="0055016F" w:rsidRPr="0055016F">
          <w:rPr>
            <w:rFonts w:ascii="Arial" w:eastAsia="Arial" w:hAnsi="Arial" w:cs="Arial"/>
            <w:sz w:val="22"/>
            <w:szCs w:val="22"/>
          </w:rPr>
          <w:t xml:space="preserve"> </w:t>
        </w:r>
      </w:ins>
    </w:p>
    <w:p w14:paraId="1A86D5D3" w14:textId="77777777" w:rsidR="00DC226D" w:rsidRPr="00355E6B" w:rsidRDefault="00DC226D" w:rsidP="00DC226D">
      <w:pPr>
        <w:numPr>
          <w:ilvl w:val="1"/>
          <w:numId w:val="23"/>
        </w:numPr>
        <w:rPr>
          <w:ins w:id="430" w:author="Dunn, Julia (NIH/NIMH) [F]" w:date="2020-04-07T18:08:00Z"/>
          <w:rFonts w:ascii="Arial" w:eastAsia="Arial" w:hAnsi="Arial" w:cs="Arial"/>
          <w:sz w:val="22"/>
          <w:szCs w:val="22"/>
        </w:rPr>
      </w:pPr>
      <w:ins w:id="431" w:author="Dunn, Julia (NIH/NIMH) [F]" w:date="2020-04-07T18:08:00Z">
        <w:r w:rsidRPr="00355E6B">
          <w:rPr>
            <w:rFonts w:ascii="Arial" w:eastAsia="Arial" w:hAnsi="Arial" w:cs="Arial"/>
            <w:sz w:val="22"/>
            <w:szCs w:val="22"/>
          </w:rPr>
          <w:t>Not at all</w:t>
        </w:r>
      </w:ins>
    </w:p>
    <w:p w14:paraId="41C5AF62" w14:textId="77777777" w:rsidR="00DC226D" w:rsidRPr="00355E6B" w:rsidRDefault="00DC226D" w:rsidP="00DC226D">
      <w:pPr>
        <w:numPr>
          <w:ilvl w:val="1"/>
          <w:numId w:val="23"/>
        </w:numPr>
        <w:rPr>
          <w:ins w:id="432" w:author="Dunn, Julia (NIH/NIMH) [F]" w:date="2020-04-07T18:08:00Z"/>
          <w:rFonts w:ascii="Arial" w:eastAsia="Arial" w:hAnsi="Arial" w:cs="Arial"/>
          <w:sz w:val="22"/>
          <w:szCs w:val="22"/>
        </w:rPr>
      </w:pPr>
      <w:ins w:id="433" w:author="Dunn, Julia (NIH/NIMH) [F]" w:date="2020-04-07T18:08:00Z">
        <w:r w:rsidRPr="00355E6B">
          <w:rPr>
            <w:rFonts w:ascii="Arial" w:eastAsia="Arial" w:hAnsi="Arial" w:cs="Arial"/>
            <w:sz w:val="22"/>
            <w:szCs w:val="22"/>
          </w:rPr>
          <w:t xml:space="preserve">Rarely  </w:t>
        </w:r>
      </w:ins>
    </w:p>
    <w:p w14:paraId="57E61120" w14:textId="77777777" w:rsidR="00DC226D" w:rsidRPr="00355E6B" w:rsidRDefault="00DC226D" w:rsidP="00DC226D">
      <w:pPr>
        <w:numPr>
          <w:ilvl w:val="1"/>
          <w:numId w:val="23"/>
        </w:numPr>
        <w:rPr>
          <w:ins w:id="434" w:author="Dunn, Julia (NIH/NIMH) [F]" w:date="2020-04-07T18:08:00Z"/>
          <w:rFonts w:ascii="Arial" w:eastAsia="Arial" w:hAnsi="Arial" w:cs="Arial"/>
          <w:sz w:val="22"/>
          <w:szCs w:val="22"/>
        </w:rPr>
      </w:pPr>
      <w:ins w:id="435" w:author="Dunn, Julia (NIH/NIMH) [F]" w:date="2020-04-07T18:08:00Z">
        <w:r w:rsidRPr="00355E6B">
          <w:rPr>
            <w:rFonts w:ascii="Arial" w:eastAsia="Arial" w:hAnsi="Arial" w:cs="Arial"/>
            <w:sz w:val="22"/>
            <w:szCs w:val="22"/>
          </w:rPr>
          <w:t>Once a month</w:t>
        </w:r>
      </w:ins>
    </w:p>
    <w:p w14:paraId="302BE041" w14:textId="77777777" w:rsidR="00DC226D" w:rsidRPr="00355E6B" w:rsidRDefault="00DC226D" w:rsidP="00DC226D">
      <w:pPr>
        <w:numPr>
          <w:ilvl w:val="1"/>
          <w:numId w:val="23"/>
        </w:numPr>
        <w:rPr>
          <w:ins w:id="436" w:author="Dunn, Julia (NIH/NIMH) [F]" w:date="2020-04-07T18:08:00Z"/>
          <w:rFonts w:ascii="Arial" w:eastAsia="Arial" w:hAnsi="Arial" w:cs="Arial"/>
          <w:sz w:val="22"/>
          <w:szCs w:val="22"/>
        </w:rPr>
      </w:pPr>
      <w:ins w:id="437" w:author="Dunn, Julia (NIH/NIMH) [F]" w:date="2020-04-07T18:08:00Z">
        <w:r w:rsidRPr="00355E6B">
          <w:rPr>
            <w:rFonts w:ascii="Arial" w:eastAsia="Arial" w:hAnsi="Arial" w:cs="Arial"/>
            <w:sz w:val="22"/>
            <w:szCs w:val="22"/>
          </w:rPr>
          <w:t>Several times a month</w:t>
        </w:r>
      </w:ins>
    </w:p>
    <w:p w14:paraId="1E46D91C" w14:textId="77777777" w:rsidR="00DC226D" w:rsidRPr="00355E6B" w:rsidRDefault="00DC226D" w:rsidP="00DC226D">
      <w:pPr>
        <w:numPr>
          <w:ilvl w:val="1"/>
          <w:numId w:val="23"/>
        </w:numPr>
        <w:rPr>
          <w:ins w:id="438" w:author="Dunn, Julia (NIH/NIMH) [F]" w:date="2020-04-07T18:08:00Z"/>
          <w:rFonts w:ascii="Arial" w:eastAsia="Arial" w:hAnsi="Arial" w:cs="Arial"/>
          <w:sz w:val="22"/>
          <w:szCs w:val="22"/>
        </w:rPr>
      </w:pPr>
      <w:ins w:id="439" w:author="Dunn, Julia (NIH/NIMH) [F]" w:date="2020-04-07T18:08:00Z">
        <w:r w:rsidRPr="00355E6B">
          <w:rPr>
            <w:rFonts w:ascii="Arial" w:eastAsia="Arial" w:hAnsi="Arial" w:cs="Arial"/>
            <w:sz w:val="22"/>
            <w:szCs w:val="22"/>
          </w:rPr>
          <w:t>Once a week</w:t>
        </w:r>
      </w:ins>
    </w:p>
    <w:p w14:paraId="1F03C331" w14:textId="77777777" w:rsidR="00DC226D" w:rsidRPr="00355E6B" w:rsidRDefault="00DC226D" w:rsidP="00DC226D">
      <w:pPr>
        <w:numPr>
          <w:ilvl w:val="1"/>
          <w:numId w:val="23"/>
        </w:numPr>
        <w:rPr>
          <w:ins w:id="440" w:author="Dunn, Julia (NIH/NIMH) [F]" w:date="2020-04-07T18:08:00Z"/>
          <w:rFonts w:ascii="Arial" w:eastAsia="Arial" w:hAnsi="Arial" w:cs="Arial"/>
          <w:sz w:val="22"/>
          <w:szCs w:val="22"/>
        </w:rPr>
      </w:pPr>
      <w:ins w:id="441" w:author="Dunn, Julia (NIH/NIMH) [F]" w:date="2020-04-07T18:08:00Z">
        <w:r w:rsidRPr="00355E6B">
          <w:rPr>
            <w:rFonts w:ascii="Arial" w:eastAsia="Arial" w:hAnsi="Arial" w:cs="Arial"/>
            <w:sz w:val="22"/>
            <w:szCs w:val="22"/>
          </w:rPr>
          <w:t>Several times a week</w:t>
        </w:r>
      </w:ins>
    </w:p>
    <w:p w14:paraId="6E63F53B" w14:textId="77777777" w:rsidR="00DC226D" w:rsidRPr="00355E6B" w:rsidRDefault="00DC226D" w:rsidP="00DC226D">
      <w:pPr>
        <w:numPr>
          <w:ilvl w:val="1"/>
          <w:numId w:val="23"/>
        </w:numPr>
        <w:rPr>
          <w:ins w:id="442" w:author="Dunn, Julia (NIH/NIMH) [F]" w:date="2020-04-07T18:08:00Z"/>
          <w:rFonts w:ascii="Arial" w:eastAsia="Arial" w:hAnsi="Arial" w:cs="Arial"/>
          <w:sz w:val="22"/>
          <w:szCs w:val="22"/>
        </w:rPr>
      </w:pPr>
      <w:ins w:id="443" w:author="Dunn, Julia (NIH/NIMH) [F]" w:date="2020-04-07T18:08:00Z">
        <w:r w:rsidRPr="00355E6B">
          <w:rPr>
            <w:rFonts w:ascii="Arial" w:eastAsia="Arial" w:hAnsi="Arial" w:cs="Arial"/>
            <w:sz w:val="22"/>
            <w:szCs w:val="22"/>
          </w:rPr>
          <w:t>Once a day</w:t>
        </w:r>
      </w:ins>
    </w:p>
    <w:p w14:paraId="0BC3CEC0" w14:textId="77777777" w:rsidR="00DC226D" w:rsidRPr="00355E6B" w:rsidRDefault="00DC226D" w:rsidP="00DC226D">
      <w:pPr>
        <w:numPr>
          <w:ilvl w:val="1"/>
          <w:numId w:val="23"/>
        </w:numPr>
        <w:rPr>
          <w:ins w:id="444" w:author="Dunn, Julia (NIH/NIMH) [F]" w:date="2020-04-07T18:08:00Z"/>
          <w:rFonts w:ascii="Arial" w:eastAsia="Arial" w:hAnsi="Arial" w:cs="Arial"/>
          <w:sz w:val="22"/>
          <w:szCs w:val="22"/>
        </w:rPr>
      </w:pPr>
      <w:ins w:id="445" w:author="Dunn, Julia (NIH/NIMH) [F]" w:date="2020-04-07T18:08:00Z">
        <w:r w:rsidRPr="00355E6B">
          <w:rPr>
            <w:rFonts w:ascii="Arial" w:eastAsia="Arial" w:hAnsi="Arial" w:cs="Arial"/>
            <w:sz w:val="22"/>
            <w:szCs w:val="22"/>
          </w:rPr>
          <w:t>More than once a day</w:t>
        </w:r>
      </w:ins>
    </w:p>
    <w:p w14:paraId="031803E7" w14:textId="66BD1E4B" w:rsidR="00640B3E" w:rsidDel="00BA0F15" w:rsidRDefault="00640B3E">
      <w:pPr>
        <w:numPr>
          <w:ilvl w:val="1"/>
          <w:numId w:val="29"/>
        </w:numPr>
        <w:rPr>
          <w:del w:id="446" w:author="Dunn, Julia (NIH/NIMH) [F]" w:date="2020-04-06T18:03:00Z"/>
          <w:sz w:val="22"/>
          <w:szCs w:val="22"/>
        </w:rPr>
        <w:pPrChange w:id="447" w:author="Dunn, Julia (NIH/NIMH) [F]" w:date="2020-04-06T18:02:00Z">
          <w:pPr>
            <w:numPr>
              <w:numId w:val="29"/>
            </w:numPr>
            <w:spacing w:before="200"/>
            <w:ind w:left="720" w:hanging="360"/>
          </w:pPr>
        </w:pPrChange>
      </w:pPr>
    </w:p>
    <w:p w14:paraId="4B5A67A5" w14:textId="09BFECF0" w:rsidR="00640B3E" w:rsidDel="00F56468" w:rsidRDefault="00640B3E" w:rsidP="00F56468">
      <w:pPr>
        <w:numPr>
          <w:ilvl w:val="1"/>
          <w:numId w:val="29"/>
        </w:numPr>
        <w:rPr>
          <w:del w:id="448" w:author="Dunn, Julia (NIH/NIMH) [F]" w:date="2020-04-06T17:46:00Z"/>
          <w:sz w:val="22"/>
          <w:szCs w:val="22"/>
        </w:rPr>
      </w:pPr>
      <w:del w:id="449" w:author="Dunn, Julia (NIH/NIMH) [F]" w:date="2020-04-06T17:46:00Z">
        <w:r w:rsidDel="00F56468">
          <w:rPr>
            <w:rFonts w:ascii="Arial" w:eastAsia="Arial" w:hAnsi="Arial" w:cs="Arial"/>
            <w:sz w:val="22"/>
            <w:szCs w:val="22"/>
          </w:rPr>
          <w:delText>Not at all</w:delText>
        </w:r>
      </w:del>
    </w:p>
    <w:p w14:paraId="6646FDA8" w14:textId="28149E87" w:rsidR="00640B3E" w:rsidDel="00F56468" w:rsidRDefault="00640B3E" w:rsidP="00370AAB">
      <w:pPr>
        <w:numPr>
          <w:ilvl w:val="1"/>
          <w:numId w:val="29"/>
        </w:numPr>
        <w:rPr>
          <w:del w:id="450" w:author="Dunn, Julia (NIH/NIMH) [F]" w:date="2020-04-06T17:46:00Z"/>
          <w:sz w:val="22"/>
          <w:szCs w:val="22"/>
        </w:rPr>
      </w:pPr>
      <w:del w:id="451" w:author="Dunn, Julia (NIH/NIMH) [F]" w:date="2020-04-06T17:46:00Z">
        <w:r w:rsidDel="00F56468">
          <w:rPr>
            <w:rFonts w:ascii="Arial" w:eastAsia="Arial" w:hAnsi="Arial" w:cs="Arial"/>
            <w:sz w:val="22"/>
            <w:szCs w:val="22"/>
          </w:rPr>
          <w:delText>Rarely</w:delText>
        </w:r>
      </w:del>
    </w:p>
    <w:p w14:paraId="4C7E0945" w14:textId="6D9D1456" w:rsidR="00640B3E" w:rsidDel="00F56468" w:rsidRDefault="00640B3E" w:rsidP="00370AAB">
      <w:pPr>
        <w:numPr>
          <w:ilvl w:val="1"/>
          <w:numId w:val="29"/>
        </w:numPr>
        <w:rPr>
          <w:del w:id="452" w:author="Dunn, Julia (NIH/NIMH) [F]" w:date="2020-04-06T17:46:00Z"/>
          <w:sz w:val="22"/>
          <w:szCs w:val="22"/>
        </w:rPr>
      </w:pPr>
      <w:del w:id="453" w:author="Dunn, Julia (NIH/NIMH) [F]" w:date="2020-04-06T17:46:00Z">
        <w:r w:rsidDel="00F56468">
          <w:rPr>
            <w:rFonts w:ascii="Arial" w:eastAsia="Arial" w:hAnsi="Arial" w:cs="Arial"/>
            <w:sz w:val="22"/>
            <w:szCs w:val="22"/>
          </w:rPr>
          <w:delText>Occasionally</w:delText>
        </w:r>
      </w:del>
    </w:p>
    <w:p w14:paraId="1A3683D8" w14:textId="3F41B2E2" w:rsidR="00640B3E" w:rsidDel="00F56468" w:rsidRDefault="00640B3E" w:rsidP="00370AAB">
      <w:pPr>
        <w:numPr>
          <w:ilvl w:val="1"/>
          <w:numId w:val="29"/>
        </w:numPr>
        <w:rPr>
          <w:del w:id="454" w:author="Dunn, Julia (NIH/NIMH) [F]" w:date="2020-04-06T17:46:00Z"/>
          <w:sz w:val="22"/>
          <w:szCs w:val="22"/>
        </w:rPr>
      </w:pPr>
      <w:del w:id="455" w:author="Dunn, Julia (NIH/NIMH) [F]" w:date="2020-04-06T17:46:00Z">
        <w:r w:rsidDel="00F56468">
          <w:rPr>
            <w:rFonts w:ascii="Arial" w:eastAsia="Arial" w:hAnsi="Arial" w:cs="Arial"/>
            <w:sz w:val="22"/>
            <w:szCs w:val="22"/>
          </w:rPr>
          <w:delText>Often</w:delText>
        </w:r>
      </w:del>
    </w:p>
    <w:p w14:paraId="386CBEE6" w14:textId="62AE5398" w:rsidR="00640B3E" w:rsidDel="00F56468" w:rsidRDefault="00640B3E" w:rsidP="00370AAB">
      <w:pPr>
        <w:numPr>
          <w:ilvl w:val="1"/>
          <w:numId w:val="29"/>
        </w:numPr>
        <w:spacing w:after="200"/>
        <w:rPr>
          <w:del w:id="456" w:author="Dunn, Julia (NIH/NIMH) [F]" w:date="2020-04-06T17:46:00Z"/>
          <w:sz w:val="22"/>
          <w:szCs w:val="22"/>
        </w:rPr>
      </w:pPr>
      <w:del w:id="457" w:author="Dunn, Julia (NIH/NIMH) [F]" w:date="2020-04-06T17:46:00Z">
        <w:r w:rsidDel="00F56468">
          <w:rPr>
            <w:rFonts w:ascii="Arial" w:eastAsia="Arial" w:hAnsi="Arial" w:cs="Arial"/>
            <w:sz w:val="22"/>
            <w:szCs w:val="22"/>
          </w:rPr>
          <w:delText>Regularly</w:delText>
        </w:r>
      </w:del>
    </w:p>
    <w:p w14:paraId="3E43EDE6" w14:textId="22F16192" w:rsidR="00AA29D7" w:rsidDel="0055016F" w:rsidRDefault="00AA29D7" w:rsidP="00443777">
      <w:pPr>
        <w:spacing w:before="200"/>
        <w:rPr>
          <w:del w:id="458" w:author="Dunn, Julia (NIH/NIMH) [F]" w:date="2020-04-06T18:02:00Z"/>
          <w:rFonts w:ascii="Arial" w:eastAsia="Arial" w:hAnsi="Arial" w:cs="Arial"/>
          <w:b/>
          <w:sz w:val="22"/>
          <w:szCs w:val="22"/>
        </w:rPr>
      </w:pPr>
    </w:p>
    <w:p w14:paraId="5E558E37" w14:textId="2138E23A" w:rsidR="00AA29D7" w:rsidRDefault="00AA29D7">
      <w:pPr>
        <w:rPr>
          <w:rFonts w:ascii="Arial" w:eastAsia="Arial" w:hAnsi="Arial" w:cs="Arial"/>
          <w:b/>
          <w:sz w:val="22"/>
          <w:szCs w:val="22"/>
        </w:rPr>
      </w:pPr>
      <w:del w:id="459" w:author="Dunn, Julia (NIH/NIMH) [F]" w:date="2020-04-06T18:02:00Z">
        <w:r w:rsidDel="0055016F">
          <w:rPr>
            <w:rFonts w:ascii="Arial" w:eastAsia="Arial" w:hAnsi="Arial" w:cs="Arial"/>
            <w:b/>
            <w:sz w:val="22"/>
            <w:szCs w:val="22"/>
          </w:rPr>
          <w:br w:type="page"/>
        </w:r>
      </w:del>
    </w:p>
    <w:p w14:paraId="4DA4C402" w14:textId="77777777" w:rsidR="00DC226D" w:rsidRDefault="00DC226D">
      <w:pPr>
        <w:rPr>
          <w:ins w:id="460" w:author="Dunn, Julia (NIH/NIMH) [F]" w:date="2020-04-07T18:08:00Z"/>
          <w:rFonts w:ascii="Arial" w:eastAsia="Arial" w:hAnsi="Arial" w:cs="Arial"/>
          <w:b/>
          <w:sz w:val="22"/>
          <w:szCs w:val="22"/>
        </w:rPr>
      </w:pPr>
      <w:ins w:id="461" w:author="Dunn, Julia (NIH/NIMH) [F]" w:date="2020-04-07T18:08:00Z">
        <w:r>
          <w:rPr>
            <w:rFonts w:ascii="Arial" w:eastAsia="Arial" w:hAnsi="Arial" w:cs="Arial"/>
            <w:b/>
            <w:sz w:val="22"/>
            <w:szCs w:val="22"/>
          </w:rPr>
          <w:br w:type="page"/>
        </w:r>
      </w:ins>
    </w:p>
    <w:p w14:paraId="3EE457B2" w14:textId="7F85DE0E" w:rsidR="00640B3E" w:rsidRDefault="00640B3E">
      <w:pPr>
        <w:numPr>
          <w:ilvl w:val="0"/>
          <w:numId w:val="23"/>
        </w:numPr>
        <w:rPr>
          <w:sz w:val="22"/>
          <w:szCs w:val="22"/>
        </w:rPr>
        <w:pPrChange w:id="462" w:author="Dunn, Julia (NIH/NIMH) [F]" w:date="2020-04-06T18:41:00Z">
          <w:pPr>
            <w:numPr>
              <w:numId w:val="29"/>
            </w:numPr>
            <w:spacing w:before="200"/>
            <w:ind w:left="720" w:hanging="360"/>
          </w:pPr>
        </w:pPrChange>
      </w:pPr>
      <w:r>
        <w:rPr>
          <w:rFonts w:ascii="Arial" w:eastAsia="Arial" w:hAnsi="Arial" w:cs="Arial"/>
          <w:b/>
          <w:sz w:val="22"/>
          <w:szCs w:val="22"/>
        </w:rPr>
        <w:lastRenderedPageBreak/>
        <w:t>... opiates, heroin, or narcotics?</w:t>
      </w:r>
    </w:p>
    <w:p w14:paraId="4318E100" w14:textId="77777777" w:rsidR="00DC226D" w:rsidRPr="00355E6B" w:rsidRDefault="00DC226D" w:rsidP="00DC226D">
      <w:pPr>
        <w:numPr>
          <w:ilvl w:val="1"/>
          <w:numId w:val="23"/>
        </w:numPr>
        <w:rPr>
          <w:ins w:id="463" w:author="Dunn, Julia (NIH/NIMH) [F]" w:date="2020-04-07T18:08:00Z"/>
          <w:rFonts w:ascii="Arial" w:eastAsia="Arial" w:hAnsi="Arial" w:cs="Arial"/>
          <w:sz w:val="22"/>
          <w:szCs w:val="22"/>
        </w:rPr>
      </w:pPr>
      <w:ins w:id="464" w:author="Dunn, Julia (NIH/NIMH) [F]" w:date="2020-04-07T18:08:00Z">
        <w:r w:rsidRPr="00355E6B">
          <w:rPr>
            <w:rFonts w:ascii="Arial" w:eastAsia="Arial" w:hAnsi="Arial" w:cs="Arial"/>
            <w:sz w:val="22"/>
            <w:szCs w:val="22"/>
          </w:rPr>
          <w:t>Not at all</w:t>
        </w:r>
      </w:ins>
    </w:p>
    <w:p w14:paraId="2C7C8648" w14:textId="77777777" w:rsidR="00DC226D" w:rsidRPr="00355E6B" w:rsidRDefault="00DC226D" w:rsidP="00DC226D">
      <w:pPr>
        <w:numPr>
          <w:ilvl w:val="1"/>
          <w:numId w:val="23"/>
        </w:numPr>
        <w:rPr>
          <w:ins w:id="465" w:author="Dunn, Julia (NIH/NIMH) [F]" w:date="2020-04-07T18:08:00Z"/>
          <w:rFonts w:ascii="Arial" w:eastAsia="Arial" w:hAnsi="Arial" w:cs="Arial"/>
          <w:sz w:val="22"/>
          <w:szCs w:val="22"/>
        </w:rPr>
      </w:pPr>
      <w:ins w:id="466" w:author="Dunn, Julia (NIH/NIMH) [F]" w:date="2020-04-07T18:08:00Z">
        <w:r w:rsidRPr="00355E6B">
          <w:rPr>
            <w:rFonts w:ascii="Arial" w:eastAsia="Arial" w:hAnsi="Arial" w:cs="Arial"/>
            <w:sz w:val="22"/>
            <w:szCs w:val="22"/>
          </w:rPr>
          <w:t xml:space="preserve">Rarely  </w:t>
        </w:r>
      </w:ins>
    </w:p>
    <w:p w14:paraId="4038445C" w14:textId="77777777" w:rsidR="00DC226D" w:rsidRPr="00355E6B" w:rsidRDefault="00DC226D" w:rsidP="00DC226D">
      <w:pPr>
        <w:numPr>
          <w:ilvl w:val="1"/>
          <w:numId w:val="23"/>
        </w:numPr>
        <w:rPr>
          <w:ins w:id="467" w:author="Dunn, Julia (NIH/NIMH) [F]" w:date="2020-04-07T18:08:00Z"/>
          <w:rFonts w:ascii="Arial" w:eastAsia="Arial" w:hAnsi="Arial" w:cs="Arial"/>
          <w:sz w:val="22"/>
          <w:szCs w:val="22"/>
        </w:rPr>
      </w:pPr>
      <w:ins w:id="468" w:author="Dunn, Julia (NIH/NIMH) [F]" w:date="2020-04-07T18:08:00Z">
        <w:r w:rsidRPr="00355E6B">
          <w:rPr>
            <w:rFonts w:ascii="Arial" w:eastAsia="Arial" w:hAnsi="Arial" w:cs="Arial"/>
            <w:sz w:val="22"/>
            <w:szCs w:val="22"/>
          </w:rPr>
          <w:t>Once a month</w:t>
        </w:r>
      </w:ins>
    </w:p>
    <w:p w14:paraId="49A34CD8" w14:textId="77777777" w:rsidR="00DC226D" w:rsidRPr="00355E6B" w:rsidRDefault="00DC226D" w:rsidP="00DC226D">
      <w:pPr>
        <w:numPr>
          <w:ilvl w:val="1"/>
          <w:numId w:val="23"/>
        </w:numPr>
        <w:rPr>
          <w:ins w:id="469" w:author="Dunn, Julia (NIH/NIMH) [F]" w:date="2020-04-07T18:08:00Z"/>
          <w:rFonts w:ascii="Arial" w:eastAsia="Arial" w:hAnsi="Arial" w:cs="Arial"/>
          <w:sz w:val="22"/>
          <w:szCs w:val="22"/>
        </w:rPr>
      </w:pPr>
      <w:ins w:id="470" w:author="Dunn, Julia (NIH/NIMH) [F]" w:date="2020-04-07T18:08:00Z">
        <w:r w:rsidRPr="00355E6B">
          <w:rPr>
            <w:rFonts w:ascii="Arial" w:eastAsia="Arial" w:hAnsi="Arial" w:cs="Arial"/>
            <w:sz w:val="22"/>
            <w:szCs w:val="22"/>
          </w:rPr>
          <w:t>Several times a month</w:t>
        </w:r>
      </w:ins>
    </w:p>
    <w:p w14:paraId="18C7E8FE" w14:textId="77777777" w:rsidR="00DC226D" w:rsidRPr="00355E6B" w:rsidRDefault="00DC226D" w:rsidP="00DC226D">
      <w:pPr>
        <w:numPr>
          <w:ilvl w:val="1"/>
          <w:numId w:val="23"/>
        </w:numPr>
        <w:rPr>
          <w:ins w:id="471" w:author="Dunn, Julia (NIH/NIMH) [F]" w:date="2020-04-07T18:08:00Z"/>
          <w:rFonts w:ascii="Arial" w:eastAsia="Arial" w:hAnsi="Arial" w:cs="Arial"/>
          <w:sz w:val="22"/>
          <w:szCs w:val="22"/>
        </w:rPr>
      </w:pPr>
      <w:ins w:id="472" w:author="Dunn, Julia (NIH/NIMH) [F]" w:date="2020-04-07T18:08:00Z">
        <w:r w:rsidRPr="00355E6B">
          <w:rPr>
            <w:rFonts w:ascii="Arial" w:eastAsia="Arial" w:hAnsi="Arial" w:cs="Arial"/>
            <w:sz w:val="22"/>
            <w:szCs w:val="22"/>
          </w:rPr>
          <w:t>Once a week</w:t>
        </w:r>
      </w:ins>
    </w:p>
    <w:p w14:paraId="484208AD" w14:textId="77777777" w:rsidR="00DC226D" w:rsidRPr="00355E6B" w:rsidRDefault="00DC226D" w:rsidP="00DC226D">
      <w:pPr>
        <w:numPr>
          <w:ilvl w:val="1"/>
          <w:numId w:val="23"/>
        </w:numPr>
        <w:rPr>
          <w:ins w:id="473" w:author="Dunn, Julia (NIH/NIMH) [F]" w:date="2020-04-07T18:08:00Z"/>
          <w:rFonts w:ascii="Arial" w:eastAsia="Arial" w:hAnsi="Arial" w:cs="Arial"/>
          <w:sz w:val="22"/>
          <w:szCs w:val="22"/>
        </w:rPr>
      </w:pPr>
      <w:ins w:id="474" w:author="Dunn, Julia (NIH/NIMH) [F]" w:date="2020-04-07T18:08:00Z">
        <w:r w:rsidRPr="00355E6B">
          <w:rPr>
            <w:rFonts w:ascii="Arial" w:eastAsia="Arial" w:hAnsi="Arial" w:cs="Arial"/>
            <w:sz w:val="22"/>
            <w:szCs w:val="22"/>
          </w:rPr>
          <w:t>Several times a week</w:t>
        </w:r>
      </w:ins>
    </w:p>
    <w:p w14:paraId="2853BBBA" w14:textId="77777777" w:rsidR="00DC226D" w:rsidRPr="00355E6B" w:rsidRDefault="00DC226D" w:rsidP="00DC226D">
      <w:pPr>
        <w:numPr>
          <w:ilvl w:val="1"/>
          <w:numId w:val="23"/>
        </w:numPr>
        <w:rPr>
          <w:ins w:id="475" w:author="Dunn, Julia (NIH/NIMH) [F]" w:date="2020-04-07T18:08:00Z"/>
          <w:rFonts w:ascii="Arial" w:eastAsia="Arial" w:hAnsi="Arial" w:cs="Arial"/>
          <w:sz w:val="22"/>
          <w:szCs w:val="22"/>
        </w:rPr>
      </w:pPr>
      <w:ins w:id="476" w:author="Dunn, Julia (NIH/NIMH) [F]" w:date="2020-04-07T18:08:00Z">
        <w:r w:rsidRPr="00355E6B">
          <w:rPr>
            <w:rFonts w:ascii="Arial" w:eastAsia="Arial" w:hAnsi="Arial" w:cs="Arial"/>
            <w:sz w:val="22"/>
            <w:szCs w:val="22"/>
          </w:rPr>
          <w:t>Once a day</w:t>
        </w:r>
      </w:ins>
    </w:p>
    <w:p w14:paraId="2F55911C" w14:textId="77777777" w:rsidR="00DC226D" w:rsidRPr="00355E6B" w:rsidRDefault="00DC226D" w:rsidP="00DC226D">
      <w:pPr>
        <w:numPr>
          <w:ilvl w:val="1"/>
          <w:numId w:val="23"/>
        </w:numPr>
        <w:rPr>
          <w:ins w:id="477" w:author="Dunn, Julia (NIH/NIMH) [F]" w:date="2020-04-07T18:08:00Z"/>
          <w:rFonts w:ascii="Arial" w:eastAsia="Arial" w:hAnsi="Arial" w:cs="Arial"/>
          <w:sz w:val="22"/>
          <w:szCs w:val="22"/>
        </w:rPr>
      </w:pPr>
      <w:ins w:id="478" w:author="Dunn, Julia (NIH/NIMH) [F]" w:date="2020-04-07T18:08:00Z">
        <w:r w:rsidRPr="00355E6B">
          <w:rPr>
            <w:rFonts w:ascii="Arial" w:eastAsia="Arial" w:hAnsi="Arial" w:cs="Arial"/>
            <w:sz w:val="22"/>
            <w:szCs w:val="22"/>
          </w:rPr>
          <w:t>More than once a day</w:t>
        </w:r>
      </w:ins>
    </w:p>
    <w:p w14:paraId="59050ED8" w14:textId="3DF03383" w:rsidR="00640B3E" w:rsidDel="00F56468" w:rsidRDefault="00640B3E">
      <w:pPr>
        <w:numPr>
          <w:ilvl w:val="1"/>
          <w:numId w:val="23"/>
        </w:numPr>
        <w:rPr>
          <w:del w:id="479" w:author="Dunn, Julia (NIH/NIMH) [F]" w:date="2020-04-06T17:46:00Z"/>
          <w:sz w:val="22"/>
          <w:szCs w:val="22"/>
        </w:rPr>
        <w:pPrChange w:id="480" w:author="Dunn, Julia (NIH/NIMH) [F]" w:date="2020-04-06T18:41:00Z">
          <w:pPr>
            <w:numPr>
              <w:ilvl w:val="1"/>
              <w:numId w:val="29"/>
            </w:numPr>
            <w:ind w:left="1440" w:hanging="360"/>
          </w:pPr>
        </w:pPrChange>
      </w:pPr>
      <w:del w:id="481" w:author="Dunn, Julia (NIH/NIMH) [F]" w:date="2020-04-06T17:46:00Z">
        <w:r w:rsidDel="00F56468">
          <w:rPr>
            <w:rFonts w:ascii="Arial" w:eastAsia="Arial" w:hAnsi="Arial" w:cs="Arial"/>
            <w:sz w:val="22"/>
            <w:szCs w:val="22"/>
          </w:rPr>
          <w:delText>Not at all</w:delText>
        </w:r>
      </w:del>
    </w:p>
    <w:p w14:paraId="321763BD" w14:textId="360B91F9" w:rsidR="00640B3E" w:rsidDel="00F56468" w:rsidRDefault="00640B3E">
      <w:pPr>
        <w:numPr>
          <w:ilvl w:val="1"/>
          <w:numId w:val="23"/>
        </w:numPr>
        <w:rPr>
          <w:del w:id="482" w:author="Dunn, Julia (NIH/NIMH) [F]" w:date="2020-04-06T17:46:00Z"/>
          <w:sz w:val="22"/>
          <w:szCs w:val="22"/>
        </w:rPr>
        <w:pPrChange w:id="483" w:author="Dunn, Julia (NIH/NIMH) [F]" w:date="2020-04-06T18:41:00Z">
          <w:pPr>
            <w:numPr>
              <w:ilvl w:val="1"/>
              <w:numId w:val="29"/>
            </w:numPr>
            <w:ind w:left="1440" w:hanging="360"/>
          </w:pPr>
        </w:pPrChange>
      </w:pPr>
      <w:del w:id="484" w:author="Dunn, Julia (NIH/NIMH) [F]" w:date="2020-04-06T17:46:00Z">
        <w:r w:rsidDel="00F56468">
          <w:rPr>
            <w:rFonts w:ascii="Arial" w:eastAsia="Arial" w:hAnsi="Arial" w:cs="Arial"/>
            <w:sz w:val="22"/>
            <w:szCs w:val="22"/>
          </w:rPr>
          <w:delText>Rarely</w:delText>
        </w:r>
      </w:del>
    </w:p>
    <w:p w14:paraId="465A1962" w14:textId="1522A222" w:rsidR="00640B3E" w:rsidDel="00F56468" w:rsidRDefault="00640B3E">
      <w:pPr>
        <w:numPr>
          <w:ilvl w:val="1"/>
          <w:numId w:val="23"/>
        </w:numPr>
        <w:rPr>
          <w:del w:id="485" w:author="Dunn, Julia (NIH/NIMH) [F]" w:date="2020-04-06T17:46:00Z"/>
          <w:sz w:val="22"/>
          <w:szCs w:val="22"/>
        </w:rPr>
        <w:pPrChange w:id="486" w:author="Dunn, Julia (NIH/NIMH) [F]" w:date="2020-04-06T18:41:00Z">
          <w:pPr>
            <w:numPr>
              <w:ilvl w:val="1"/>
              <w:numId w:val="29"/>
            </w:numPr>
            <w:ind w:left="1440" w:hanging="360"/>
          </w:pPr>
        </w:pPrChange>
      </w:pPr>
      <w:del w:id="487" w:author="Dunn, Julia (NIH/NIMH) [F]" w:date="2020-04-06T17:46:00Z">
        <w:r w:rsidDel="00F56468">
          <w:rPr>
            <w:rFonts w:ascii="Arial" w:eastAsia="Arial" w:hAnsi="Arial" w:cs="Arial"/>
            <w:sz w:val="22"/>
            <w:szCs w:val="22"/>
          </w:rPr>
          <w:delText>Occasionally</w:delText>
        </w:r>
      </w:del>
    </w:p>
    <w:p w14:paraId="098CA8A2" w14:textId="1B7C941B" w:rsidR="00640B3E" w:rsidDel="00F56468" w:rsidRDefault="00640B3E">
      <w:pPr>
        <w:numPr>
          <w:ilvl w:val="1"/>
          <w:numId w:val="23"/>
        </w:numPr>
        <w:rPr>
          <w:del w:id="488" w:author="Dunn, Julia (NIH/NIMH) [F]" w:date="2020-04-06T17:46:00Z"/>
          <w:sz w:val="22"/>
          <w:szCs w:val="22"/>
        </w:rPr>
        <w:pPrChange w:id="489" w:author="Dunn, Julia (NIH/NIMH) [F]" w:date="2020-04-06T18:41:00Z">
          <w:pPr>
            <w:numPr>
              <w:ilvl w:val="1"/>
              <w:numId w:val="29"/>
            </w:numPr>
            <w:ind w:left="1440" w:hanging="360"/>
          </w:pPr>
        </w:pPrChange>
      </w:pPr>
      <w:del w:id="490" w:author="Dunn, Julia (NIH/NIMH) [F]" w:date="2020-04-06T17:46:00Z">
        <w:r w:rsidDel="00F56468">
          <w:rPr>
            <w:rFonts w:ascii="Arial" w:eastAsia="Arial" w:hAnsi="Arial" w:cs="Arial"/>
            <w:sz w:val="22"/>
            <w:szCs w:val="22"/>
          </w:rPr>
          <w:delText>Often</w:delText>
        </w:r>
      </w:del>
    </w:p>
    <w:p w14:paraId="2535D70D" w14:textId="685BC504" w:rsidR="00370AAB" w:rsidRPr="007C2CAA" w:rsidDel="00F56468" w:rsidRDefault="00640B3E">
      <w:pPr>
        <w:numPr>
          <w:ilvl w:val="1"/>
          <w:numId w:val="23"/>
        </w:numPr>
        <w:spacing w:after="200"/>
        <w:rPr>
          <w:del w:id="491" w:author="Dunn, Julia (NIH/NIMH) [F]" w:date="2020-04-06T17:46:00Z"/>
          <w:sz w:val="22"/>
          <w:szCs w:val="22"/>
        </w:rPr>
        <w:pPrChange w:id="492" w:author="Dunn, Julia (NIH/NIMH) [F]" w:date="2020-04-06T18:41:00Z">
          <w:pPr>
            <w:numPr>
              <w:ilvl w:val="1"/>
              <w:numId w:val="29"/>
            </w:numPr>
            <w:spacing w:after="200"/>
            <w:ind w:left="1440" w:hanging="360"/>
          </w:pPr>
        </w:pPrChange>
      </w:pPr>
      <w:del w:id="493" w:author="Dunn, Julia (NIH/NIMH) [F]" w:date="2020-04-06T17:46:00Z">
        <w:r w:rsidDel="00F56468">
          <w:rPr>
            <w:rFonts w:ascii="Arial" w:eastAsia="Arial" w:hAnsi="Arial" w:cs="Arial"/>
            <w:sz w:val="22"/>
            <w:szCs w:val="22"/>
          </w:rPr>
          <w:delText>Regularly</w:delText>
        </w:r>
      </w:del>
    </w:p>
    <w:p w14:paraId="26EDA1BB" w14:textId="77777777" w:rsidR="00640B3E" w:rsidRDefault="00640B3E">
      <w:pPr>
        <w:numPr>
          <w:ilvl w:val="0"/>
          <w:numId w:val="23"/>
        </w:numPr>
        <w:spacing w:before="200"/>
        <w:rPr>
          <w:sz w:val="22"/>
          <w:szCs w:val="22"/>
        </w:rPr>
        <w:pPrChange w:id="494" w:author="Dunn, Julia (NIH/NIMH) [F]" w:date="2020-04-06T18:41:00Z">
          <w:pPr>
            <w:numPr>
              <w:numId w:val="29"/>
            </w:numPr>
            <w:spacing w:before="200"/>
            <w:ind w:left="720" w:hanging="360"/>
          </w:pPr>
        </w:pPrChange>
      </w:pPr>
      <w:r>
        <w:rPr>
          <w:rFonts w:ascii="Arial" w:eastAsia="Arial" w:hAnsi="Arial" w:cs="Arial"/>
          <w:b/>
          <w:sz w:val="22"/>
          <w:szCs w:val="22"/>
        </w:rPr>
        <w:t>... other drugs including cocaine, crack, amphetamine, methamphetamine, hallucinogens, or ecstasy?</w:t>
      </w:r>
    </w:p>
    <w:p w14:paraId="1B2CE80F" w14:textId="77777777" w:rsidR="00DC226D" w:rsidRPr="00355E6B" w:rsidRDefault="00DC226D" w:rsidP="00DC226D">
      <w:pPr>
        <w:numPr>
          <w:ilvl w:val="1"/>
          <w:numId w:val="23"/>
        </w:numPr>
        <w:rPr>
          <w:ins w:id="495" w:author="Dunn, Julia (NIH/NIMH) [F]" w:date="2020-04-07T18:08:00Z"/>
          <w:rFonts w:ascii="Arial" w:eastAsia="Arial" w:hAnsi="Arial" w:cs="Arial"/>
          <w:sz w:val="22"/>
          <w:szCs w:val="22"/>
        </w:rPr>
      </w:pPr>
      <w:ins w:id="496" w:author="Dunn, Julia (NIH/NIMH) [F]" w:date="2020-04-07T18:08:00Z">
        <w:r w:rsidRPr="00355E6B">
          <w:rPr>
            <w:rFonts w:ascii="Arial" w:eastAsia="Arial" w:hAnsi="Arial" w:cs="Arial"/>
            <w:sz w:val="22"/>
            <w:szCs w:val="22"/>
          </w:rPr>
          <w:t>Not at all</w:t>
        </w:r>
      </w:ins>
    </w:p>
    <w:p w14:paraId="24CF55D4" w14:textId="77777777" w:rsidR="00DC226D" w:rsidRPr="00355E6B" w:rsidRDefault="00DC226D" w:rsidP="00DC226D">
      <w:pPr>
        <w:numPr>
          <w:ilvl w:val="1"/>
          <w:numId w:val="23"/>
        </w:numPr>
        <w:rPr>
          <w:ins w:id="497" w:author="Dunn, Julia (NIH/NIMH) [F]" w:date="2020-04-07T18:08:00Z"/>
          <w:rFonts w:ascii="Arial" w:eastAsia="Arial" w:hAnsi="Arial" w:cs="Arial"/>
          <w:sz w:val="22"/>
          <w:szCs w:val="22"/>
        </w:rPr>
      </w:pPr>
      <w:ins w:id="498" w:author="Dunn, Julia (NIH/NIMH) [F]" w:date="2020-04-07T18:08:00Z">
        <w:r w:rsidRPr="00355E6B">
          <w:rPr>
            <w:rFonts w:ascii="Arial" w:eastAsia="Arial" w:hAnsi="Arial" w:cs="Arial"/>
            <w:sz w:val="22"/>
            <w:szCs w:val="22"/>
          </w:rPr>
          <w:t xml:space="preserve">Rarely  </w:t>
        </w:r>
      </w:ins>
    </w:p>
    <w:p w14:paraId="411C5957" w14:textId="77777777" w:rsidR="00DC226D" w:rsidRPr="00355E6B" w:rsidRDefault="00DC226D" w:rsidP="00DC226D">
      <w:pPr>
        <w:numPr>
          <w:ilvl w:val="1"/>
          <w:numId w:val="23"/>
        </w:numPr>
        <w:rPr>
          <w:ins w:id="499" w:author="Dunn, Julia (NIH/NIMH) [F]" w:date="2020-04-07T18:08:00Z"/>
          <w:rFonts w:ascii="Arial" w:eastAsia="Arial" w:hAnsi="Arial" w:cs="Arial"/>
          <w:sz w:val="22"/>
          <w:szCs w:val="22"/>
        </w:rPr>
      </w:pPr>
      <w:ins w:id="500" w:author="Dunn, Julia (NIH/NIMH) [F]" w:date="2020-04-07T18:08:00Z">
        <w:r w:rsidRPr="00355E6B">
          <w:rPr>
            <w:rFonts w:ascii="Arial" w:eastAsia="Arial" w:hAnsi="Arial" w:cs="Arial"/>
            <w:sz w:val="22"/>
            <w:szCs w:val="22"/>
          </w:rPr>
          <w:t>Once a month</w:t>
        </w:r>
      </w:ins>
    </w:p>
    <w:p w14:paraId="779C48B3" w14:textId="77777777" w:rsidR="00DC226D" w:rsidRPr="00355E6B" w:rsidRDefault="00DC226D" w:rsidP="00DC226D">
      <w:pPr>
        <w:numPr>
          <w:ilvl w:val="1"/>
          <w:numId w:val="23"/>
        </w:numPr>
        <w:rPr>
          <w:ins w:id="501" w:author="Dunn, Julia (NIH/NIMH) [F]" w:date="2020-04-07T18:08:00Z"/>
          <w:rFonts w:ascii="Arial" w:eastAsia="Arial" w:hAnsi="Arial" w:cs="Arial"/>
          <w:sz w:val="22"/>
          <w:szCs w:val="22"/>
        </w:rPr>
      </w:pPr>
      <w:ins w:id="502" w:author="Dunn, Julia (NIH/NIMH) [F]" w:date="2020-04-07T18:08:00Z">
        <w:r w:rsidRPr="00355E6B">
          <w:rPr>
            <w:rFonts w:ascii="Arial" w:eastAsia="Arial" w:hAnsi="Arial" w:cs="Arial"/>
            <w:sz w:val="22"/>
            <w:szCs w:val="22"/>
          </w:rPr>
          <w:t>Several times a month</w:t>
        </w:r>
      </w:ins>
    </w:p>
    <w:p w14:paraId="419E0306" w14:textId="77777777" w:rsidR="00DC226D" w:rsidRPr="00355E6B" w:rsidRDefault="00DC226D" w:rsidP="00DC226D">
      <w:pPr>
        <w:numPr>
          <w:ilvl w:val="1"/>
          <w:numId w:val="23"/>
        </w:numPr>
        <w:rPr>
          <w:ins w:id="503" w:author="Dunn, Julia (NIH/NIMH) [F]" w:date="2020-04-07T18:08:00Z"/>
          <w:rFonts w:ascii="Arial" w:eastAsia="Arial" w:hAnsi="Arial" w:cs="Arial"/>
          <w:sz w:val="22"/>
          <w:szCs w:val="22"/>
        </w:rPr>
      </w:pPr>
      <w:ins w:id="504" w:author="Dunn, Julia (NIH/NIMH) [F]" w:date="2020-04-07T18:08:00Z">
        <w:r w:rsidRPr="00355E6B">
          <w:rPr>
            <w:rFonts w:ascii="Arial" w:eastAsia="Arial" w:hAnsi="Arial" w:cs="Arial"/>
            <w:sz w:val="22"/>
            <w:szCs w:val="22"/>
          </w:rPr>
          <w:t>Once a week</w:t>
        </w:r>
      </w:ins>
    </w:p>
    <w:p w14:paraId="65E6CABA" w14:textId="77777777" w:rsidR="00DC226D" w:rsidRPr="00355E6B" w:rsidRDefault="00DC226D" w:rsidP="00DC226D">
      <w:pPr>
        <w:numPr>
          <w:ilvl w:val="1"/>
          <w:numId w:val="23"/>
        </w:numPr>
        <w:rPr>
          <w:ins w:id="505" w:author="Dunn, Julia (NIH/NIMH) [F]" w:date="2020-04-07T18:08:00Z"/>
          <w:rFonts w:ascii="Arial" w:eastAsia="Arial" w:hAnsi="Arial" w:cs="Arial"/>
          <w:sz w:val="22"/>
          <w:szCs w:val="22"/>
        </w:rPr>
      </w:pPr>
      <w:ins w:id="506" w:author="Dunn, Julia (NIH/NIMH) [F]" w:date="2020-04-07T18:08:00Z">
        <w:r w:rsidRPr="00355E6B">
          <w:rPr>
            <w:rFonts w:ascii="Arial" w:eastAsia="Arial" w:hAnsi="Arial" w:cs="Arial"/>
            <w:sz w:val="22"/>
            <w:szCs w:val="22"/>
          </w:rPr>
          <w:t>Several times a week</w:t>
        </w:r>
      </w:ins>
    </w:p>
    <w:p w14:paraId="61FC41B2" w14:textId="77777777" w:rsidR="00DC226D" w:rsidRPr="00355E6B" w:rsidRDefault="00DC226D" w:rsidP="00DC226D">
      <w:pPr>
        <w:numPr>
          <w:ilvl w:val="1"/>
          <w:numId w:val="23"/>
        </w:numPr>
        <w:rPr>
          <w:ins w:id="507" w:author="Dunn, Julia (NIH/NIMH) [F]" w:date="2020-04-07T18:08:00Z"/>
          <w:rFonts w:ascii="Arial" w:eastAsia="Arial" w:hAnsi="Arial" w:cs="Arial"/>
          <w:sz w:val="22"/>
          <w:szCs w:val="22"/>
        </w:rPr>
      </w:pPr>
      <w:ins w:id="508" w:author="Dunn, Julia (NIH/NIMH) [F]" w:date="2020-04-07T18:08:00Z">
        <w:r w:rsidRPr="00355E6B">
          <w:rPr>
            <w:rFonts w:ascii="Arial" w:eastAsia="Arial" w:hAnsi="Arial" w:cs="Arial"/>
            <w:sz w:val="22"/>
            <w:szCs w:val="22"/>
          </w:rPr>
          <w:t>Once a day</w:t>
        </w:r>
      </w:ins>
    </w:p>
    <w:p w14:paraId="25713ABC" w14:textId="77777777" w:rsidR="00DC226D" w:rsidRPr="00355E6B" w:rsidRDefault="00DC226D" w:rsidP="00DC226D">
      <w:pPr>
        <w:numPr>
          <w:ilvl w:val="1"/>
          <w:numId w:val="23"/>
        </w:numPr>
        <w:rPr>
          <w:ins w:id="509" w:author="Dunn, Julia (NIH/NIMH) [F]" w:date="2020-04-07T18:08:00Z"/>
          <w:rFonts w:ascii="Arial" w:eastAsia="Arial" w:hAnsi="Arial" w:cs="Arial"/>
          <w:sz w:val="22"/>
          <w:szCs w:val="22"/>
        </w:rPr>
      </w:pPr>
      <w:ins w:id="510" w:author="Dunn, Julia (NIH/NIMH) [F]" w:date="2020-04-07T18:08:00Z">
        <w:r w:rsidRPr="00355E6B">
          <w:rPr>
            <w:rFonts w:ascii="Arial" w:eastAsia="Arial" w:hAnsi="Arial" w:cs="Arial"/>
            <w:sz w:val="22"/>
            <w:szCs w:val="22"/>
          </w:rPr>
          <w:t>More than once a day</w:t>
        </w:r>
      </w:ins>
    </w:p>
    <w:p w14:paraId="05623776" w14:textId="7D7CE09D" w:rsidR="00640B3E" w:rsidRPr="00175E4E" w:rsidDel="00F56468" w:rsidRDefault="000D24B7">
      <w:pPr>
        <w:numPr>
          <w:ilvl w:val="1"/>
          <w:numId w:val="23"/>
        </w:numPr>
        <w:rPr>
          <w:del w:id="511" w:author="Dunn, Julia (NIH/NIMH) [F]" w:date="2020-04-06T17:46:00Z"/>
          <w:b/>
          <w:bCs/>
          <w:sz w:val="22"/>
          <w:szCs w:val="22"/>
          <w:rPrChange w:id="512" w:author="Dunn, Julia (NIH/NIMH) [F]" w:date="2020-04-07T11:43:00Z">
            <w:rPr>
              <w:del w:id="513" w:author="Dunn, Julia (NIH/NIMH) [F]" w:date="2020-04-06T17:46:00Z"/>
              <w:sz w:val="22"/>
              <w:szCs w:val="22"/>
            </w:rPr>
          </w:rPrChange>
        </w:rPr>
        <w:pPrChange w:id="514" w:author="Dunn, Julia (NIH/NIMH) [F]" w:date="2020-04-06T18:41:00Z">
          <w:pPr>
            <w:numPr>
              <w:ilvl w:val="1"/>
              <w:numId w:val="29"/>
            </w:numPr>
            <w:ind w:left="1440" w:hanging="360"/>
          </w:pPr>
        </w:pPrChange>
      </w:pPr>
      <w:ins w:id="515" w:author="Dunn, Julia (NIH/NIMH) [F]" w:date="2020-04-06T18:04:00Z">
        <w:r w:rsidRPr="00175E4E">
          <w:rPr>
            <w:rFonts w:ascii="Arial" w:eastAsia="Arial" w:hAnsi="Arial" w:cs="Arial"/>
            <w:b/>
            <w:bCs/>
            <w:sz w:val="22"/>
            <w:szCs w:val="22"/>
            <w:rPrChange w:id="516" w:author="Dunn, Julia (NIH/NIMH) [F]" w:date="2020-04-07T11:43:00Z">
              <w:rPr>
                <w:rFonts w:ascii="Arial" w:eastAsia="Arial" w:hAnsi="Arial" w:cs="Arial"/>
                <w:sz w:val="22"/>
                <w:szCs w:val="22"/>
              </w:rPr>
            </w:rPrChange>
          </w:rPr>
          <w:t xml:space="preserve">… </w:t>
        </w:r>
      </w:ins>
      <w:del w:id="517" w:author="Dunn, Julia (NIH/NIMH) [F]" w:date="2020-04-06T17:46:00Z">
        <w:r w:rsidR="00640B3E" w:rsidRPr="00175E4E" w:rsidDel="00F56468">
          <w:rPr>
            <w:rFonts w:ascii="Arial" w:eastAsia="Arial" w:hAnsi="Arial" w:cs="Arial"/>
            <w:b/>
            <w:bCs/>
            <w:sz w:val="22"/>
            <w:szCs w:val="22"/>
            <w:rPrChange w:id="518" w:author="Dunn, Julia (NIH/NIMH) [F]" w:date="2020-04-07T11:43:00Z">
              <w:rPr>
                <w:rFonts w:ascii="Arial" w:eastAsia="Arial" w:hAnsi="Arial" w:cs="Arial"/>
                <w:sz w:val="22"/>
                <w:szCs w:val="22"/>
              </w:rPr>
            </w:rPrChange>
          </w:rPr>
          <w:delText>Not at all</w:delText>
        </w:r>
      </w:del>
    </w:p>
    <w:p w14:paraId="23F66A02" w14:textId="7586C5A1" w:rsidR="00640B3E" w:rsidRPr="00175E4E" w:rsidDel="00F56468" w:rsidRDefault="00640B3E">
      <w:pPr>
        <w:numPr>
          <w:ilvl w:val="1"/>
          <w:numId w:val="23"/>
        </w:numPr>
        <w:rPr>
          <w:del w:id="519" w:author="Dunn, Julia (NIH/NIMH) [F]" w:date="2020-04-06T17:46:00Z"/>
          <w:b/>
          <w:bCs/>
          <w:sz w:val="22"/>
          <w:szCs w:val="22"/>
          <w:rPrChange w:id="520" w:author="Dunn, Julia (NIH/NIMH) [F]" w:date="2020-04-07T11:43:00Z">
            <w:rPr>
              <w:del w:id="521" w:author="Dunn, Julia (NIH/NIMH) [F]" w:date="2020-04-06T17:46:00Z"/>
              <w:sz w:val="22"/>
              <w:szCs w:val="22"/>
            </w:rPr>
          </w:rPrChange>
        </w:rPr>
        <w:pPrChange w:id="522" w:author="Dunn, Julia (NIH/NIMH) [F]" w:date="2020-04-06T18:41:00Z">
          <w:pPr>
            <w:numPr>
              <w:ilvl w:val="1"/>
              <w:numId w:val="29"/>
            </w:numPr>
            <w:ind w:left="1440" w:hanging="360"/>
          </w:pPr>
        </w:pPrChange>
      </w:pPr>
      <w:del w:id="523" w:author="Dunn, Julia (NIH/NIMH) [F]" w:date="2020-04-06T17:46:00Z">
        <w:r w:rsidRPr="00175E4E" w:rsidDel="00F56468">
          <w:rPr>
            <w:rFonts w:ascii="Arial" w:eastAsia="Arial" w:hAnsi="Arial" w:cs="Arial"/>
            <w:b/>
            <w:bCs/>
            <w:sz w:val="22"/>
            <w:szCs w:val="22"/>
            <w:rPrChange w:id="524" w:author="Dunn, Julia (NIH/NIMH) [F]" w:date="2020-04-07T11:43:00Z">
              <w:rPr>
                <w:rFonts w:ascii="Arial" w:eastAsia="Arial" w:hAnsi="Arial" w:cs="Arial"/>
                <w:sz w:val="22"/>
                <w:szCs w:val="22"/>
              </w:rPr>
            </w:rPrChange>
          </w:rPr>
          <w:delText>Rarely</w:delText>
        </w:r>
      </w:del>
    </w:p>
    <w:p w14:paraId="3F4D94C9" w14:textId="3A46F4D3" w:rsidR="00640B3E" w:rsidRPr="00175E4E" w:rsidDel="00F56468" w:rsidRDefault="00640B3E">
      <w:pPr>
        <w:numPr>
          <w:ilvl w:val="1"/>
          <w:numId w:val="23"/>
        </w:numPr>
        <w:rPr>
          <w:del w:id="525" w:author="Dunn, Julia (NIH/NIMH) [F]" w:date="2020-04-06T17:46:00Z"/>
          <w:b/>
          <w:bCs/>
          <w:sz w:val="22"/>
          <w:szCs w:val="22"/>
          <w:rPrChange w:id="526" w:author="Dunn, Julia (NIH/NIMH) [F]" w:date="2020-04-07T11:43:00Z">
            <w:rPr>
              <w:del w:id="527" w:author="Dunn, Julia (NIH/NIMH) [F]" w:date="2020-04-06T17:46:00Z"/>
              <w:sz w:val="22"/>
              <w:szCs w:val="22"/>
            </w:rPr>
          </w:rPrChange>
        </w:rPr>
        <w:pPrChange w:id="528" w:author="Dunn, Julia (NIH/NIMH) [F]" w:date="2020-04-06T18:41:00Z">
          <w:pPr>
            <w:numPr>
              <w:ilvl w:val="1"/>
              <w:numId w:val="29"/>
            </w:numPr>
            <w:ind w:left="1440" w:hanging="360"/>
          </w:pPr>
        </w:pPrChange>
      </w:pPr>
      <w:del w:id="529" w:author="Dunn, Julia (NIH/NIMH) [F]" w:date="2020-04-06T17:46:00Z">
        <w:r w:rsidRPr="00175E4E" w:rsidDel="00F56468">
          <w:rPr>
            <w:rFonts w:ascii="Arial" w:eastAsia="Arial" w:hAnsi="Arial" w:cs="Arial"/>
            <w:b/>
            <w:bCs/>
            <w:sz w:val="22"/>
            <w:szCs w:val="22"/>
            <w:rPrChange w:id="530" w:author="Dunn, Julia (NIH/NIMH) [F]" w:date="2020-04-07T11:43:00Z">
              <w:rPr>
                <w:rFonts w:ascii="Arial" w:eastAsia="Arial" w:hAnsi="Arial" w:cs="Arial"/>
                <w:sz w:val="22"/>
                <w:szCs w:val="22"/>
              </w:rPr>
            </w:rPrChange>
          </w:rPr>
          <w:delText>Occasionally</w:delText>
        </w:r>
      </w:del>
    </w:p>
    <w:p w14:paraId="1E51B67E" w14:textId="45862D36" w:rsidR="00640B3E" w:rsidRPr="00175E4E" w:rsidDel="00F56468" w:rsidRDefault="00640B3E">
      <w:pPr>
        <w:numPr>
          <w:ilvl w:val="1"/>
          <w:numId w:val="23"/>
        </w:numPr>
        <w:rPr>
          <w:del w:id="531" w:author="Dunn, Julia (NIH/NIMH) [F]" w:date="2020-04-06T17:46:00Z"/>
          <w:b/>
          <w:bCs/>
          <w:sz w:val="22"/>
          <w:szCs w:val="22"/>
          <w:rPrChange w:id="532" w:author="Dunn, Julia (NIH/NIMH) [F]" w:date="2020-04-07T11:43:00Z">
            <w:rPr>
              <w:del w:id="533" w:author="Dunn, Julia (NIH/NIMH) [F]" w:date="2020-04-06T17:46:00Z"/>
              <w:sz w:val="22"/>
              <w:szCs w:val="22"/>
            </w:rPr>
          </w:rPrChange>
        </w:rPr>
        <w:pPrChange w:id="534" w:author="Dunn, Julia (NIH/NIMH) [F]" w:date="2020-04-06T18:41:00Z">
          <w:pPr>
            <w:numPr>
              <w:ilvl w:val="1"/>
              <w:numId w:val="29"/>
            </w:numPr>
            <w:ind w:left="1440" w:hanging="360"/>
          </w:pPr>
        </w:pPrChange>
      </w:pPr>
      <w:del w:id="535" w:author="Dunn, Julia (NIH/NIMH) [F]" w:date="2020-04-06T17:46:00Z">
        <w:r w:rsidRPr="00175E4E" w:rsidDel="00F56468">
          <w:rPr>
            <w:rFonts w:ascii="Arial" w:eastAsia="Arial" w:hAnsi="Arial" w:cs="Arial"/>
            <w:b/>
            <w:bCs/>
            <w:sz w:val="22"/>
            <w:szCs w:val="22"/>
            <w:rPrChange w:id="536" w:author="Dunn, Julia (NIH/NIMH) [F]" w:date="2020-04-07T11:43:00Z">
              <w:rPr>
                <w:rFonts w:ascii="Arial" w:eastAsia="Arial" w:hAnsi="Arial" w:cs="Arial"/>
                <w:sz w:val="22"/>
                <w:szCs w:val="22"/>
              </w:rPr>
            </w:rPrChange>
          </w:rPr>
          <w:delText>Often</w:delText>
        </w:r>
      </w:del>
    </w:p>
    <w:p w14:paraId="2A4F2AAA" w14:textId="452966A7" w:rsidR="00640B3E" w:rsidRPr="00175E4E" w:rsidDel="00F56468" w:rsidRDefault="00640B3E">
      <w:pPr>
        <w:numPr>
          <w:ilvl w:val="1"/>
          <w:numId w:val="23"/>
        </w:numPr>
        <w:spacing w:after="200"/>
        <w:rPr>
          <w:del w:id="537" w:author="Dunn, Julia (NIH/NIMH) [F]" w:date="2020-04-06T17:46:00Z"/>
          <w:b/>
          <w:bCs/>
          <w:sz w:val="22"/>
          <w:szCs w:val="22"/>
          <w:rPrChange w:id="538" w:author="Dunn, Julia (NIH/NIMH) [F]" w:date="2020-04-07T11:43:00Z">
            <w:rPr>
              <w:del w:id="539" w:author="Dunn, Julia (NIH/NIMH) [F]" w:date="2020-04-06T17:46:00Z"/>
              <w:sz w:val="22"/>
              <w:szCs w:val="22"/>
            </w:rPr>
          </w:rPrChange>
        </w:rPr>
        <w:pPrChange w:id="540" w:author="Dunn, Julia (NIH/NIMH) [F]" w:date="2020-04-06T18:41:00Z">
          <w:pPr>
            <w:numPr>
              <w:ilvl w:val="1"/>
              <w:numId w:val="29"/>
            </w:numPr>
            <w:spacing w:after="200"/>
            <w:ind w:left="1440" w:hanging="360"/>
          </w:pPr>
        </w:pPrChange>
      </w:pPr>
      <w:del w:id="541" w:author="Dunn, Julia (NIH/NIMH) [F]" w:date="2020-04-06T17:46:00Z">
        <w:r w:rsidRPr="00175E4E" w:rsidDel="00F56468">
          <w:rPr>
            <w:rFonts w:ascii="Arial" w:eastAsia="Arial" w:hAnsi="Arial" w:cs="Arial"/>
            <w:b/>
            <w:bCs/>
            <w:sz w:val="22"/>
            <w:szCs w:val="22"/>
            <w:rPrChange w:id="542" w:author="Dunn, Julia (NIH/NIMH) [F]" w:date="2020-04-07T11:43:00Z">
              <w:rPr>
                <w:rFonts w:ascii="Arial" w:eastAsia="Arial" w:hAnsi="Arial" w:cs="Arial"/>
                <w:sz w:val="22"/>
                <w:szCs w:val="22"/>
              </w:rPr>
            </w:rPrChange>
          </w:rPr>
          <w:delText>Regularly</w:delText>
        </w:r>
      </w:del>
    </w:p>
    <w:p w14:paraId="3A247FF1" w14:textId="6AB129F9" w:rsidR="00640B3E" w:rsidRPr="00175E4E" w:rsidRDefault="00640B3E">
      <w:pPr>
        <w:numPr>
          <w:ilvl w:val="0"/>
          <w:numId w:val="23"/>
        </w:numPr>
        <w:spacing w:before="200"/>
        <w:rPr>
          <w:b/>
          <w:bCs/>
          <w:sz w:val="22"/>
          <w:szCs w:val="22"/>
          <w:rPrChange w:id="543" w:author="Dunn, Julia (NIH/NIMH) [F]" w:date="2020-04-07T11:43:00Z">
            <w:rPr>
              <w:sz w:val="22"/>
              <w:szCs w:val="22"/>
            </w:rPr>
          </w:rPrChange>
        </w:rPr>
        <w:pPrChange w:id="544" w:author="Dunn, Julia (NIH/NIMH) [F]" w:date="2020-04-06T18:41:00Z">
          <w:pPr>
            <w:numPr>
              <w:numId w:val="29"/>
            </w:numPr>
            <w:spacing w:before="200"/>
            <w:ind w:left="720" w:hanging="360"/>
          </w:pPr>
        </w:pPrChange>
      </w:pPr>
      <w:del w:id="545" w:author="Dunn, Julia (NIH/NIMH) [F]" w:date="2020-04-06T18:04:00Z">
        <w:r w:rsidRPr="00DC226D" w:rsidDel="000D24B7">
          <w:rPr>
            <w:rFonts w:ascii="Arial" w:eastAsia="Arial" w:hAnsi="Arial" w:cs="Arial"/>
            <w:b/>
            <w:bCs/>
            <w:sz w:val="22"/>
            <w:szCs w:val="22"/>
          </w:rPr>
          <w:delText xml:space="preserve">… </w:delText>
        </w:r>
      </w:del>
      <w:r w:rsidRPr="00DC226D">
        <w:rPr>
          <w:rFonts w:ascii="Arial" w:eastAsia="Arial" w:hAnsi="Arial" w:cs="Arial"/>
          <w:b/>
          <w:bCs/>
          <w:sz w:val="22"/>
          <w:szCs w:val="22"/>
        </w:rPr>
        <w:t>sleeping medications or sedatives/hypnotics?</w:t>
      </w:r>
    </w:p>
    <w:p w14:paraId="76820EB1" w14:textId="77777777" w:rsidR="00DC226D" w:rsidRPr="00355E6B" w:rsidRDefault="00DC226D" w:rsidP="00DC226D">
      <w:pPr>
        <w:numPr>
          <w:ilvl w:val="1"/>
          <w:numId w:val="23"/>
        </w:numPr>
        <w:rPr>
          <w:ins w:id="546" w:author="Dunn, Julia (NIH/NIMH) [F]" w:date="2020-04-07T18:08:00Z"/>
          <w:rFonts w:ascii="Arial" w:eastAsia="Arial" w:hAnsi="Arial" w:cs="Arial"/>
          <w:sz w:val="22"/>
          <w:szCs w:val="22"/>
        </w:rPr>
      </w:pPr>
      <w:ins w:id="547" w:author="Dunn, Julia (NIH/NIMH) [F]" w:date="2020-04-07T18:08:00Z">
        <w:r w:rsidRPr="00355E6B">
          <w:rPr>
            <w:rFonts w:ascii="Arial" w:eastAsia="Arial" w:hAnsi="Arial" w:cs="Arial"/>
            <w:sz w:val="22"/>
            <w:szCs w:val="22"/>
          </w:rPr>
          <w:t>Not at all</w:t>
        </w:r>
      </w:ins>
    </w:p>
    <w:p w14:paraId="767A87E5" w14:textId="77777777" w:rsidR="00DC226D" w:rsidRPr="00355E6B" w:rsidRDefault="00DC226D" w:rsidP="00DC226D">
      <w:pPr>
        <w:numPr>
          <w:ilvl w:val="1"/>
          <w:numId w:val="23"/>
        </w:numPr>
        <w:rPr>
          <w:ins w:id="548" w:author="Dunn, Julia (NIH/NIMH) [F]" w:date="2020-04-07T18:08:00Z"/>
          <w:rFonts w:ascii="Arial" w:eastAsia="Arial" w:hAnsi="Arial" w:cs="Arial"/>
          <w:sz w:val="22"/>
          <w:szCs w:val="22"/>
        </w:rPr>
      </w:pPr>
      <w:ins w:id="549" w:author="Dunn, Julia (NIH/NIMH) [F]" w:date="2020-04-07T18:08:00Z">
        <w:r w:rsidRPr="00355E6B">
          <w:rPr>
            <w:rFonts w:ascii="Arial" w:eastAsia="Arial" w:hAnsi="Arial" w:cs="Arial"/>
            <w:sz w:val="22"/>
            <w:szCs w:val="22"/>
          </w:rPr>
          <w:t xml:space="preserve">Rarely  </w:t>
        </w:r>
      </w:ins>
    </w:p>
    <w:p w14:paraId="55BC5619" w14:textId="77777777" w:rsidR="00DC226D" w:rsidRPr="00355E6B" w:rsidRDefault="00DC226D" w:rsidP="00DC226D">
      <w:pPr>
        <w:numPr>
          <w:ilvl w:val="1"/>
          <w:numId w:val="23"/>
        </w:numPr>
        <w:rPr>
          <w:ins w:id="550" w:author="Dunn, Julia (NIH/NIMH) [F]" w:date="2020-04-07T18:08:00Z"/>
          <w:rFonts w:ascii="Arial" w:eastAsia="Arial" w:hAnsi="Arial" w:cs="Arial"/>
          <w:sz w:val="22"/>
          <w:szCs w:val="22"/>
        </w:rPr>
      </w:pPr>
      <w:ins w:id="551" w:author="Dunn, Julia (NIH/NIMH) [F]" w:date="2020-04-07T18:08:00Z">
        <w:r w:rsidRPr="00355E6B">
          <w:rPr>
            <w:rFonts w:ascii="Arial" w:eastAsia="Arial" w:hAnsi="Arial" w:cs="Arial"/>
            <w:sz w:val="22"/>
            <w:szCs w:val="22"/>
          </w:rPr>
          <w:t>Once a month</w:t>
        </w:r>
      </w:ins>
    </w:p>
    <w:p w14:paraId="353FEB4D" w14:textId="77777777" w:rsidR="00DC226D" w:rsidRPr="00355E6B" w:rsidRDefault="00DC226D" w:rsidP="00DC226D">
      <w:pPr>
        <w:numPr>
          <w:ilvl w:val="1"/>
          <w:numId w:val="23"/>
        </w:numPr>
        <w:rPr>
          <w:ins w:id="552" w:author="Dunn, Julia (NIH/NIMH) [F]" w:date="2020-04-07T18:08:00Z"/>
          <w:rFonts w:ascii="Arial" w:eastAsia="Arial" w:hAnsi="Arial" w:cs="Arial"/>
          <w:sz w:val="22"/>
          <w:szCs w:val="22"/>
        </w:rPr>
      </w:pPr>
      <w:ins w:id="553" w:author="Dunn, Julia (NIH/NIMH) [F]" w:date="2020-04-07T18:08:00Z">
        <w:r w:rsidRPr="00355E6B">
          <w:rPr>
            <w:rFonts w:ascii="Arial" w:eastAsia="Arial" w:hAnsi="Arial" w:cs="Arial"/>
            <w:sz w:val="22"/>
            <w:szCs w:val="22"/>
          </w:rPr>
          <w:t>Several times a month</w:t>
        </w:r>
      </w:ins>
    </w:p>
    <w:p w14:paraId="7032CA3A" w14:textId="77777777" w:rsidR="00DC226D" w:rsidRPr="00355E6B" w:rsidRDefault="00DC226D" w:rsidP="00DC226D">
      <w:pPr>
        <w:numPr>
          <w:ilvl w:val="1"/>
          <w:numId w:val="23"/>
        </w:numPr>
        <w:rPr>
          <w:ins w:id="554" w:author="Dunn, Julia (NIH/NIMH) [F]" w:date="2020-04-07T18:08:00Z"/>
          <w:rFonts w:ascii="Arial" w:eastAsia="Arial" w:hAnsi="Arial" w:cs="Arial"/>
          <w:sz w:val="22"/>
          <w:szCs w:val="22"/>
        </w:rPr>
      </w:pPr>
      <w:ins w:id="555" w:author="Dunn, Julia (NIH/NIMH) [F]" w:date="2020-04-07T18:08:00Z">
        <w:r w:rsidRPr="00355E6B">
          <w:rPr>
            <w:rFonts w:ascii="Arial" w:eastAsia="Arial" w:hAnsi="Arial" w:cs="Arial"/>
            <w:sz w:val="22"/>
            <w:szCs w:val="22"/>
          </w:rPr>
          <w:t>Once a week</w:t>
        </w:r>
      </w:ins>
    </w:p>
    <w:p w14:paraId="67850A6E" w14:textId="77777777" w:rsidR="00DC226D" w:rsidRPr="00355E6B" w:rsidRDefault="00DC226D" w:rsidP="00DC226D">
      <w:pPr>
        <w:numPr>
          <w:ilvl w:val="1"/>
          <w:numId w:val="23"/>
        </w:numPr>
        <w:rPr>
          <w:ins w:id="556" w:author="Dunn, Julia (NIH/NIMH) [F]" w:date="2020-04-07T18:08:00Z"/>
          <w:rFonts w:ascii="Arial" w:eastAsia="Arial" w:hAnsi="Arial" w:cs="Arial"/>
          <w:sz w:val="22"/>
          <w:szCs w:val="22"/>
        </w:rPr>
      </w:pPr>
      <w:ins w:id="557" w:author="Dunn, Julia (NIH/NIMH) [F]" w:date="2020-04-07T18:08:00Z">
        <w:r w:rsidRPr="00355E6B">
          <w:rPr>
            <w:rFonts w:ascii="Arial" w:eastAsia="Arial" w:hAnsi="Arial" w:cs="Arial"/>
            <w:sz w:val="22"/>
            <w:szCs w:val="22"/>
          </w:rPr>
          <w:t>Several times a week</w:t>
        </w:r>
      </w:ins>
    </w:p>
    <w:p w14:paraId="75EE056F" w14:textId="77777777" w:rsidR="00DC226D" w:rsidRPr="00355E6B" w:rsidRDefault="00DC226D" w:rsidP="00DC226D">
      <w:pPr>
        <w:numPr>
          <w:ilvl w:val="1"/>
          <w:numId w:val="23"/>
        </w:numPr>
        <w:rPr>
          <w:ins w:id="558" w:author="Dunn, Julia (NIH/NIMH) [F]" w:date="2020-04-07T18:08:00Z"/>
          <w:rFonts w:ascii="Arial" w:eastAsia="Arial" w:hAnsi="Arial" w:cs="Arial"/>
          <w:sz w:val="22"/>
          <w:szCs w:val="22"/>
        </w:rPr>
      </w:pPr>
      <w:ins w:id="559" w:author="Dunn, Julia (NIH/NIMH) [F]" w:date="2020-04-07T18:08:00Z">
        <w:r w:rsidRPr="00355E6B">
          <w:rPr>
            <w:rFonts w:ascii="Arial" w:eastAsia="Arial" w:hAnsi="Arial" w:cs="Arial"/>
            <w:sz w:val="22"/>
            <w:szCs w:val="22"/>
          </w:rPr>
          <w:t>Once a day</w:t>
        </w:r>
      </w:ins>
    </w:p>
    <w:p w14:paraId="47536D9B" w14:textId="77777777" w:rsidR="00DC226D" w:rsidRPr="00355E6B" w:rsidRDefault="00DC226D">
      <w:pPr>
        <w:numPr>
          <w:ilvl w:val="1"/>
          <w:numId w:val="23"/>
        </w:numPr>
        <w:spacing w:after="240"/>
        <w:rPr>
          <w:ins w:id="560" w:author="Dunn, Julia (NIH/NIMH) [F]" w:date="2020-04-07T18:08:00Z"/>
          <w:rFonts w:ascii="Arial" w:eastAsia="Arial" w:hAnsi="Arial" w:cs="Arial"/>
          <w:sz w:val="22"/>
          <w:szCs w:val="22"/>
        </w:rPr>
        <w:pPrChange w:id="561" w:author="Dunn, Julia (NIH/NIMH) [F]" w:date="2020-04-07T18:08:00Z">
          <w:pPr>
            <w:numPr>
              <w:ilvl w:val="1"/>
              <w:numId w:val="23"/>
            </w:numPr>
            <w:ind w:left="1440" w:hanging="360"/>
          </w:pPr>
        </w:pPrChange>
      </w:pPr>
      <w:ins w:id="562" w:author="Dunn, Julia (NIH/NIMH) [F]" w:date="2020-04-07T18:08:00Z">
        <w:r w:rsidRPr="00355E6B">
          <w:rPr>
            <w:rFonts w:ascii="Arial" w:eastAsia="Arial" w:hAnsi="Arial" w:cs="Arial"/>
            <w:sz w:val="22"/>
            <w:szCs w:val="22"/>
          </w:rPr>
          <w:t>More than once a day</w:t>
        </w:r>
      </w:ins>
    </w:p>
    <w:p w14:paraId="254D25A2" w14:textId="1F5031D6" w:rsidR="00640B3E" w:rsidDel="00F56468" w:rsidRDefault="00640B3E" w:rsidP="00F56468">
      <w:pPr>
        <w:numPr>
          <w:ilvl w:val="1"/>
          <w:numId w:val="29"/>
        </w:numPr>
        <w:rPr>
          <w:del w:id="563" w:author="Dunn, Julia (NIH/NIMH) [F]" w:date="2020-04-06T17:46:00Z"/>
          <w:sz w:val="22"/>
          <w:szCs w:val="22"/>
        </w:rPr>
      </w:pPr>
      <w:del w:id="564" w:author="Dunn, Julia (NIH/NIMH) [F]" w:date="2020-04-06T17:46:00Z">
        <w:r w:rsidDel="00F56468">
          <w:rPr>
            <w:rFonts w:ascii="Arial" w:eastAsia="Arial" w:hAnsi="Arial" w:cs="Arial"/>
            <w:sz w:val="22"/>
            <w:szCs w:val="22"/>
          </w:rPr>
          <w:delText>Not at all</w:delText>
        </w:r>
      </w:del>
    </w:p>
    <w:p w14:paraId="1BA96C9B" w14:textId="2252FDC6" w:rsidR="00640B3E" w:rsidDel="00F56468" w:rsidRDefault="00640B3E" w:rsidP="00370AAB">
      <w:pPr>
        <w:numPr>
          <w:ilvl w:val="1"/>
          <w:numId w:val="29"/>
        </w:numPr>
        <w:rPr>
          <w:del w:id="565" w:author="Dunn, Julia (NIH/NIMH) [F]" w:date="2020-04-06T17:46:00Z"/>
          <w:sz w:val="22"/>
          <w:szCs w:val="22"/>
        </w:rPr>
      </w:pPr>
      <w:del w:id="566" w:author="Dunn, Julia (NIH/NIMH) [F]" w:date="2020-04-06T17:46:00Z">
        <w:r w:rsidDel="00F56468">
          <w:rPr>
            <w:rFonts w:ascii="Arial" w:eastAsia="Arial" w:hAnsi="Arial" w:cs="Arial"/>
            <w:sz w:val="22"/>
            <w:szCs w:val="22"/>
          </w:rPr>
          <w:delText>Rarely</w:delText>
        </w:r>
      </w:del>
    </w:p>
    <w:p w14:paraId="4DB824FD" w14:textId="41A31A46" w:rsidR="00640B3E" w:rsidDel="00F56468" w:rsidRDefault="00640B3E" w:rsidP="00370AAB">
      <w:pPr>
        <w:numPr>
          <w:ilvl w:val="1"/>
          <w:numId w:val="29"/>
        </w:numPr>
        <w:rPr>
          <w:del w:id="567" w:author="Dunn, Julia (NIH/NIMH) [F]" w:date="2020-04-06T17:46:00Z"/>
          <w:sz w:val="22"/>
          <w:szCs w:val="22"/>
        </w:rPr>
      </w:pPr>
      <w:del w:id="568" w:author="Dunn, Julia (NIH/NIMH) [F]" w:date="2020-04-06T17:46:00Z">
        <w:r w:rsidDel="00F56468">
          <w:rPr>
            <w:rFonts w:ascii="Arial" w:eastAsia="Arial" w:hAnsi="Arial" w:cs="Arial"/>
            <w:sz w:val="22"/>
            <w:szCs w:val="22"/>
          </w:rPr>
          <w:delText>Occasionally</w:delText>
        </w:r>
      </w:del>
    </w:p>
    <w:p w14:paraId="2C6FDDF8" w14:textId="44977866" w:rsidR="00640B3E" w:rsidDel="00F56468" w:rsidRDefault="00640B3E" w:rsidP="00370AAB">
      <w:pPr>
        <w:numPr>
          <w:ilvl w:val="1"/>
          <w:numId w:val="29"/>
        </w:numPr>
        <w:rPr>
          <w:del w:id="569" w:author="Dunn, Julia (NIH/NIMH) [F]" w:date="2020-04-06T17:46:00Z"/>
          <w:sz w:val="22"/>
          <w:szCs w:val="22"/>
        </w:rPr>
      </w:pPr>
      <w:del w:id="570" w:author="Dunn, Julia (NIH/NIMH) [F]" w:date="2020-04-06T17:46:00Z">
        <w:r w:rsidDel="00F56468">
          <w:rPr>
            <w:rFonts w:ascii="Arial" w:eastAsia="Arial" w:hAnsi="Arial" w:cs="Arial"/>
            <w:sz w:val="22"/>
            <w:szCs w:val="22"/>
          </w:rPr>
          <w:delText>Often</w:delText>
        </w:r>
      </w:del>
    </w:p>
    <w:p w14:paraId="6A880610" w14:textId="597CC367" w:rsidR="00370AAB" w:rsidRPr="00C86C23" w:rsidDel="00F56468" w:rsidRDefault="00640B3E" w:rsidP="00443777">
      <w:pPr>
        <w:numPr>
          <w:ilvl w:val="1"/>
          <w:numId w:val="29"/>
        </w:numPr>
        <w:spacing w:after="240"/>
        <w:rPr>
          <w:del w:id="571" w:author="Dunn, Julia (NIH/NIMH) [F]" w:date="2020-04-06T17:46:00Z"/>
          <w:sz w:val="22"/>
          <w:szCs w:val="22"/>
        </w:rPr>
      </w:pPr>
      <w:del w:id="572" w:author="Dunn, Julia (NIH/NIMH) [F]" w:date="2020-04-06T17:46:00Z">
        <w:r w:rsidDel="00F56468">
          <w:rPr>
            <w:rFonts w:ascii="Arial" w:eastAsia="Arial" w:hAnsi="Arial" w:cs="Arial"/>
            <w:sz w:val="22"/>
            <w:szCs w:val="22"/>
          </w:rPr>
          <w:delText>Regularly</w:delText>
        </w:r>
      </w:del>
    </w:p>
    <w:p w14:paraId="4092C89A" w14:textId="77777777" w:rsidR="00F52C3A" w:rsidRPr="00370AAB" w:rsidRDefault="00F52C3A" w:rsidP="00F52C3A">
      <w:pPr>
        <w:pStyle w:val="Heading2"/>
        <w:rPr>
          <w:rFonts w:ascii="Arial" w:hAnsi="Arial" w:cs="Arial"/>
          <w:b w:val="0"/>
          <w:sz w:val="28"/>
          <w:szCs w:val="28"/>
        </w:rPr>
      </w:pPr>
      <w:r w:rsidRPr="00370AAB">
        <w:rPr>
          <w:rFonts w:ascii="Arial" w:hAnsi="Arial" w:cs="Arial"/>
          <w:sz w:val="28"/>
          <w:szCs w:val="28"/>
        </w:rPr>
        <w:t>DAILY BEHAVIORS (PAST TWO WEEKS)</w:t>
      </w:r>
    </w:p>
    <w:p w14:paraId="43BEED35" w14:textId="77777777" w:rsidR="00640B3E" w:rsidRDefault="00640B3E" w:rsidP="00640B3E">
      <w:pPr>
        <w:pBdr>
          <w:top w:val="nil"/>
          <w:left w:val="nil"/>
          <w:bottom w:val="nil"/>
          <w:right w:val="nil"/>
          <w:between w:val="nil"/>
        </w:pBdr>
        <w:ind w:left="1440"/>
        <w:rPr>
          <w:rFonts w:ascii="Arial" w:eastAsia="Arial" w:hAnsi="Arial" w:cs="Arial"/>
          <w:sz w:val="22"/>
          <w:szCs w:val="22"/>
          <w:highlight w:val="white"/>
        </w:rPr>
      </w:pPr>
    </w:p>
    <w:p w14:paraId="0E9EF5DB" w14:textId="0275F3BC" w:rsidR="00640B3E" w:rsidRDefault="00640B3E" w:rsidP="00640B3E">
      <w:pPr>
        <w:rPr>
          <w:ins w:id="573" w:author="Dunn, Julia (NIH/NIMH) [F]" w:date="2020-04-06T18:05:00Z"/>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2142D12" w14:textId="77777777" w:rsidR="00452DF4" w:rsidRDefault="00452DF4" w:rsidP="00640B3E">
      <w:pPr>
        <w:rPr>
          <w:rFonts w:ascii="Arial" w:eastAsia="Arial" w:hAnsi="Arial" w:cs="Arial"/>
          <w:b/>
          <w:sz w:val="22"/>
          <w:szCs w:val="22"/>
        </w:rPr>
      </w:pPr>
    </w:p>
    <w:p w14:paraId="5672FA95" w14:textId="22C5E421" w:rsidR="00D1730B" w:rsidRPr="004F0ECE" w:rsidRDefault="00D1730B">
      <w:pPr>
        <w:pStyle w:val="ListParagraph"/>
        <w:numPr>
          <w:ilvl w:val="0"/>
          <w:numId w:val="23"/>
        </w:numPr>
        <w:rPr>
          <w:ins w:id="574" w:author="Dunn, Julia (NIH/NIMH) [F]" w:date="2020-04-06T17:46:00Z"/>
          <w:b/>
          <w:bCs/>
          <w:sz w:val="22"/>
          <w:szCs w:val="22"/>
          <w:rPrChange w:id="575" w:author="Dunn, Julia (NIH/NIMH) [F]" w:date="2020-04-06T18:41:00Z">
            <w:rPr>
              <w:ins w:id="576" w:author="Dunn, Julia (NIH/NIMH) [F]" w:date="2020-04-06T17:46:00Z"/>
              <w:sz w:val="22"/>
              <w:szCs w:val="22"/>
            </w:rPr>
          </w:rPrChange>
        </w:rPr>
        <w:pPrChange w:id="577" w:author="Dunn, Julia (NIH/NIMH) [F]" w:date="2020-04-06T18:41:00Z">
          <w:pPr>
            <w:pStyle w:val="ListParagraph"/>
            <w:numPr>
              <w:numId w:val="28"/>
            </w:numPr>
            <w:ind w:hanging="360"/>
          </w:pPr>
        </w:pPrChange>
      </w:pPr>
      <w:ins w:id="578" w:author="Dunn, Julia (NIH/NIMH) [F]" w:date="2020-04-06T17:46:00Z">
        <w:r w:rsidRPr="004F0ECE">
          <w:rPr>
            <w:rFonts w:ascii="Arial" w:eastAsia="Arial" w:hAnsi="Arial" w:cs="Arial"/>
            <w:b/>
            <w:bCs/>
            <w:sz w:val="22"/>
            <w:szCs w:val="22"/>
            <w:rPrChange w:id="579" w:author="Dunn, Julia (NIH/NIMH) [F]" w:date="2020-04-06T18:41:00Z">
              <w:rPr>
                <w:rFonts w:ascii="Arial" w:eastAsia="Arial" w:hAnsi="Arial" w:cs="Arial"/>
                <w:sz w:val="22"/>
                <w:szCs w:val="22"/>
              </w:rPr>
            </w:rPrChange>
          </w:rPr>
          <w:t>..</w:t>
        </w:r>
        <w:commentRangeStart w:id="580"/>
        <w:r w:rsidRPr="004F0ECE">
          <w:rPr>
            <w:rFonts w:ascii="Arial" w:eastAsia="Arial" w:hAnsi="Arial" w:cs="Arial"/>
            <w:b/>
            <w:bCs/>
            <w:sz w:val="22"/>
            <w:szCs w:val="22"/>
            <w:rPrChange w:id="581" w:author="Dunn, Julia (NIH/NIMH) [F]" w:date="2020-04-06T18:41:00Z">
              <w:rPr>
                <w:rFonts w:ascii="Arial" w:eastAsia="Arial" w:hAnsi="Arial" w:cs="Arial"/>
                <w:sz w:val="22"/>
                <w:szCs w:val="22"/>
              </w:rPr>
            </w:rPrChange>
          </w:rPr>
          <w:t>.on average, what time did you go to bed on WEEKDAYS?</w:t>
        </w:r>
      </w:ins>
    </w:p>
    <w:p w14:paraId="140403B8" w14:textId="77777777" w:rsidR="00D1730B" w:rsidRDefault="00D1730B">
      <w:pPr>
        <w:pStyle w:val="ListParagraph"/>
        <w:numPr>
          <w:ilvl w:val="0"/>
          <w:numId w:val="41"/>
        </w:numPr>
        <w:rPr>
          <w:ins w:id="582" w:author="Dunn, Julia (NIH/NIMH) [F]" w:date="2020-04-06T17:46:00Z"/>
          <w:sz w:val="22"/>
          <w:szCs w:val="22"/>
        </w:rPr>
        <w:pPrChange w:id="583" w:author="Dunn, Julia (NIH/NIMH) [F]" w:date="2020-04-06T18:05:00Z">
          <w:pPr>
            <w:pStyle w:val="ListParagraph"/>
            <w:numPr>
              <w:numId w:val="39"/>
            </w:numPr>
            <w:ind w:left="1440" w:hanging="360"/>
          </w:pPr>
        </w:pPrChange>
      </w:pPr>
      <w:ins w:id="584" w:author="Dunn, Julia (NIH/NIMH) [F]" w:date="2020-04-06T17:46:00Z">
        <w:r w:rsidRPr="7213FF42">
          <w:rPr>
            <w:rFonts w:ascii="Arial" w:eastAsia="Arial" w:hAnsi="Arial" w:cs="Arial"/>
            <w:sz w:val="22"/>
            <w:szCs w:val="22"/>
          </w:rPr>
          <w:t>Before 8 pm</w:t>
        </w:r>
      </w:ins>
    </w:p>
    <w:p w14:paraId="790F584C" w14:textId="77777777" w:rsidR="00D1730B" w:rsidRDefault="00D1730B">
      <w:pPr>
        <w:pStyle w:val="ListParagraph"/>
        <w:numPr>
          <w:ilvl w:val="0"/>
          <w:numId w:val="41"/>
        </w:numPr>
        <w:rPr>
          <w:ins w:id="585" w:author="Dunn, Julia (NIH/NIMH) [F]" w:date="2020-04-06T17:46:00Z"/>
          <w:sz w:val="22"/>
          <w:szCs w:val="22"/>
        </w:rPr>
        <w:pPrChange w:id="586" w:author="Dunn, Julia (NIH/NIMH) [F]" w:date="2020-04-06T18:05:00Z">
          <w:pPr>
            <w:pStyle w:val="ListParagraph"/>
            <w:numPr>
              <w:numId w:val="39"/>
            </w:numPr>
            <w:ind w:left="1440" w:hanging="360"/>
          </w:pPr>
        </w:pPrChange>
      </w:pPr>
      <w:ins w:id="587" w:author="Dunn, Julia (NIH/NIMH) [F]" w:date="2020-04-06T17:46:00Z">
        <w:r w:rsidRPr="7213FF42">
          <w:rPr>
            <w:rFonts w:ascii="Arial" w:eastAsia="Arial" w:hAnsi="Arial" w:cs="Arial"/>
            <w:sz w:val="22"/>
            <w:szCs w:val="22"/>
          </w:rPr>
          <w:t>8-10 pm</w:t>
        </w:r>
      </w:ins>
    </w:p>
    <w:p w14:paraId="5CBB4D20" w14:textId="2FB1982C" w:rsidR="00D1730B" w:rsidRDefault="00D1730B">
      <w:pPr>
        <w:pStyle w:val="ListParagraph"/>
        <w:numPr>
          <w:ilvl w:val="0"/>
          <w:numId w:val="41"/>
        </w:numPr>
        <w:rPr>
          <w:ins w:id="588" w:author="Dunn, Julia (NIH/NIMH) [F]" w:date="2020-04-06T17:46:00Z"/>
          <w:sz w:val="22"/>
          <w:szCs w:val="22"/>
        </w:rPr>
        <w:pPrChange w:id="589" w:author="Dunn, Julia (NIH/NIMH) [F]" w:date="2020-04-06T18:05:00Z">
          <w:pPr>
            <w:pStyle w:val="ListParagraph"/>
            <w:numPr>
              <w:numId w:val="39"/>
            </w:numPr>
            <w:ind w:left="1440" w:hanging="360"/>
          </w:pPr>
        </w:pPrChange>
      </w:pPr>
      <w:ins w:id="590" w:author="Dunn, Julia (NIH/NIMH) [F]" w:date="2020-04-06T17:46:00Z">
        <w:r>
          <w:rPr>
            <w:rFonts w:ascii="Arial" w:eastAsia="Arial" w:hAnsi="Arial" w:cs="Arial"/>
            <w:sz w:val="22"/>
            <w:szCs w:val="22"/>
          </w:rPr>
          <w:t>10 pm</w:t>
        </w:r>
      </w:ins>
      <w:ins w:id="591" w:author="Dunn, Julia (NIH/NIMH) [F]" w:date="2020-04-07T22:33:00Z">
        <w:r w:rsidR="00F016AF">
          <w:rPr>
            <w:rFonts w:ascii="Arial" w:eastAsia="Arial" w:hAnsi="Arial" w:cs="Arial"/>
            <w:sz w:val="22"/>
            <w:szCs w:val="22"/>
          </w:rPr>
          <w:t>-</w:t>
        </w:r>
      </w:ins>
      <w:ins w:id="592" w:author="Dunn, Julia (NIH/NIMH) [F]" w:date="2020-04-06T17:46:00Z">
        <w:r>
          <w:rPr>
            <w:rFonts w:ascii="Arial" w:eastAsia="Arial" w:hAnsi="Arial" w:cs="Arial"/>
            <w:sz w:val="22"/>
            <w:szCs w:val="22"/>
          </w:rPr>
          <w:t>12 am</w:t>
        </w:r>
      </w:ins>
    </w:p>
    <w:p w14:paraId="188AA5A9" w14:textId="24E6DF51" w:rsidR="00D1730B" w:rsidRPr="00452DF4" w:rsidRDefault="00D1730B">
      <w:pPr>
        <w:pStyle w:val="ListParagraph"/>
        <w:numPr>
          <w:ilvl w:val="0"/>
          <w:numId w:val="41"/>
        </w:numPr>
        <w:rPr>
          <w:ins w:id="593" w:author="Dunn, Julia (NIH/NIMH) [F]" w:date="2020-04-06T18:05:00Z"/>
          <w:sz w:val="22"/>
          <w:szCs w:val="22"/>
          <w:rPrChange w:id="594" w:author="Dunn, Julia (NIH/NIMH) [F]" w:date="2020-04-06T18:05:00Z">
            <w:rPr>
              <w:ins w:id="595" w:author="Dunn, Julia (NIH/NIMH) [F]" w:date="2020-04-06T18:05:00Z"/>
              <w:rFonts w:ascii="Arial" w:eastAsia="Arial" w:hAnsi="Arial" w:cs="Arial"/>
              <w:sz w:val="22"/>
              <w:szCs w:val="22"/>
            </w:rPr>
          </w:rPrChange>
        </w:rPr>
        <w:pPrChange w:id="596" w:author="Dunn, Julia (NIH/NIMH) [F]" w:date="2020-04-06T18:05:00Z">
          <w:pPr>
            <w:pStyle w:val="ListParagraph"/>
            <w:numPr>
              <w:numId w:val="39"/>
            </w:numPr>
            <w:ind w:left="1440" w:hanging="360"/>
          </w:pPr>
        </w:pPrChange>
      </w:pPr>
      <w:ins w:id="597" w:author="Dunn, Julia (NIH/NIMH) [F]" w:date="2020-04-06T17:46:00Z">
        <w:r w:rsidRPr="7213FF42">
          <w:rPr>
            <w:rFonts w:ascii="Arial" w:eastAsia="Arial" w:hAnsi="Arial" w:cs="Arial"/>
            <w:sz w:val="22"/>
            <w:szCs w:val="22"/>
          </w:rPr>
          <w:t>After midnight</w:t>
        </w:r>
      </w:ins>
    </w:p>
    <w:p w14:paraId="4811E7EA" w14:textId="77777777" w:rsidR="00452DF4" w:rsidRPr="00452DF4" w:rsidRDefault="00452DF4">
      <w:pPr>
        <w:rPr>
          <w:ins w:id="598" w:author="Dunn, Julia (NIH/NIMH) [F]" w:date="2020-04-06T17:46:00Z"/>
          <w:sz w:val="22"/>
          <w:szCs w:val="22"/>
          <w:rPrChange w:id="599" w:author="Dunn, Julia (NIH/NIMH) [F]" w:date="2020-04-06T18:05:00Z">
            <w:rPr>
              <w:ins w:id="600" w:author="Dunn, Julia (NIH/NIMH) [F]" w:date="2020-04-06T17:46:00Z"/>
            </w:rPr>
          </w:rPrChange>
        </w:rPr>
        <w:pPrChange w:id="601" w:author="Dunn, Julia (NIH/NIMH) [F]" w:date="2020-04-06T18:05:00Z">
          <w:pPr>
            <w:pStyle w:val="ListParagraph"/>
            <w:numPr>
              <w:numId w:val="39"/>
            </w:numPr>
            <w:ind w:left="1440" w:hanging="360"/>
          </w:pPr>
        </w:pPrChange>
      </w:pPr>
    </w:p>
    <w:p w14:paraId="1A02007D" w14:textId="5738461E" w:rsidR="00D1730B" w:rsidRPr="00452DF4" w:rsidRDefault="00D1730B">
      <w:pPr>
        <w:pStyle w:val="ListParagraph"/>
        <w:numPr>
          <w:ilvl w:val="0"/>
          <w:numId w:val="23"/>
        </w:numPr>
        <w:rPr>
          <w:ins w:id="602" w:author="Dunn, Julia (NIH/NIMH) [F]" w:date="2020-04-06T17:46:00Z"/>
          <w:b/>
          <w:bCs/>
          <w:sz w:val="22"/>
          <w:szCs w:val="22"/>
          <w:rPrChange w:id="603" w:author="Dunn, Julia (NIH/NIMH) [F]" w:date="2020-04-06T18:05:00Z">
            <w:rPr>
              <w:ins w:id="604" w:author="Dunn, Julia (NIH/NIMH) [F]" w:date="2020-04-06T17:46:00Z"/>
              <w:sz w:val="22"/>
              <w:szCs w:val="22"/>
            </w:rPr>
          </w:rPrChange>
        </w:rPr>
        <w:pPrChange w:id="605" w:author="Dunn, Julia (NIH/NIMH) [F]" w:date="2020-04-06T18:41:00Z">
          <w:pPr>
            <w:pStyle w:val="ListParagraph"/>
            <w:numPr>
              <w:numId w:val="28"/>
            </w:numPr>
            <w:ind w:hanging="360"/>
          </w:pPr>
        </w:pPrChange>
      </w:pPr>
      <w:ins w:id="606" w:author="Dunn, Julia (NIH/NIMH) [F]" w:date="2020-04-06T17:46:00Z">
        <w:r w:rsidRPr="00452DF4">
          <w:rPr>
            <w:rFonts w:ascii="Arial" w:eastAsia="Arial" w:hAnsi="Arial" w:cs="Arial"/>
            <w:b/>
            <w:bCs/>
            <w:sz w:val="22"/>
            <w:szCs w:val="22"/>
            <w:rPrChange w:id="607" w:author="Dunn, Julia (NIH/NIMH) [F]" w:date="2020-04-06T18:05:00Z">
              <w:rPr>
                <w:rFonts w:ascii="Arial" w:eastAsia="Arial" w:hAnsi="Arial" w:cs="Arial"/>
                <w:sz w:val="22"/>
                <w:szCs w:val="22"/>
              </w:rPr>
            </w:rPrChange>
          </w:rPr>
          <w:t xml:space="preserve">… on average, what time did </w:t>
        </w:r>
      </w:ins>
      <w:ins w:id="608" w:author="Dunn, Julia (NIH/NIMH) [F]" w:date="2020-04-06T18:05:00Z">
        <w:r w:rsidR="00452DF4" w:rsidRPr="00452DF4">
          <w:rPr>
            <w:rFonts w:ascii="Arial" w:eastAsia="Arial" w:hAnsi="Arial" w:cs="Arial"/>
            <w:b/>
            <w:bCs/>
            <w:sz w:val="22"/>
            <w:szCs w:val="22"/>
            <w:rPrChange w:id="609" w:author="Dunn, Julia (NIH/NIMH) [F]" w:date="2020-04-06T18:05:00Z">
              <w:rPr>
                <w:rFonts w:ascii="Arial" w:eastAsia="Arial" w:hAnsi="Arial" w:cs="Arial"/>
                <w:sz w:val="22"/>
                <w:szCs w:val="22"/>
              </w:rPr>
            </w:rPrChange>
          </w:rPr>
          <w:t>you</w:t>
        </w:r>
      </w:ins>
      <w:ins w:id="610" w:author="Dunn, Julia (NIH/NIMH) [F]" w:date="2020-04-06T17:46:00Z">
        <w:r w:rsidRPr="00452DF4">
          <w:rPr>
            <w:rFonts w:ascii="Arial" w:eastAsia="Arial" w:hAnsi="Arial" w:cs="Arial"/>
            <w:b/>
            <w:bCs/>
            <w:sz w:val="22"/>
            <w:szCs w:val="22"/>
            <w:rPrChange w:id="611" w:author="Dunn, Julia (NIH/NIMH) [F]" w:date="2020-04-06T18:05:00Z">
              <w:rPr>
                <w:rFonts w:ascii="Arial" w:eastAsia="Arial" w:hAnsi="Arial" w:cs="Arial"/>
                <w:sz w:val="22"/>
                <w:szCs w:val="22"/>
              </w:rPr>
            </w:rPrChange>
          </w:rPr>
          <w:t xml:space="preserve"> go to bed on WEEKENDS?</w:t>
        </w:r>
      </w:ins>
    </w:p>
    <w:p w14:paraId="59D988CF" w14:textId="77777777" w:rsidR="00D1730B" w:rsidRDefault="00D1730B">
      <w:pPr>
        <w:pStyle w:val="ListParagraph"/>
        <w:numPr>
          <w:ilvl w:val="0"/>
          <w:numId w:val="42"/>
        </w:numPr>
        <w:rPr>
          <w:ins w:id="612" w:author="Dunn, Julia (NIH/NIMH) [F]" w:date="2020-04-06T17:46:00Z"/>
          <w:sz w:val="22"/>
          <w:szCs w:val="22"/>
        </w:rPr>
        <w:pPrChange w:id="613" w:author="Dunn, Julia (NIH/NIMH) [F]" w:date="2020-04-06T18:05:00Z">
          <w:pPr>
            <w:pStyle w:val="ListParagraph"/>
            <w:numPr>
              <w:numId w:val="38"/>
            </w:numPr>
            <w:ind w:left="1440" w:hanging="360"/>
          </w:pPr>
        </w:pPrChange>
      </w:pPr>
      <w:ins w:id="614" w:author="Dunn, Julia (NIH/NIMH) [F]" w:date="2020-04-06T17:46:00Z">
        <w:r w:rsidRPr="7213FF42">
          <w:rPr>
            <w:rFonts w:ascii="Arial" w:eastAsia="Arial" w:hAnsi="Arial" w:cs="Arial"/>
            <w:sz w:val="22"/>
            <w:szCs w:val="22"/>
          </w:rPr>
          <w:t>Before 8 pm</w:t>
        </w:r>
      </w:ins>
    </w:p>
    <w:p w14:paraId="09625F65" w14:textId="77777777" w:rsidR="00D1730B" w:rsidRDefault="00D1730B">
      <w:pPr>
        <w:pStyle w:val="ListParagraph"/>
        <w:numPr>
          <w:ilvl w:val="0"/>
          <w:numId w:val="42"/>
        </w:numPr>
        <w:rPr>
          <w:ins w:id="615" w:author="Dunn, Julia (NIH/NIMH) [F]" w:date="2020-04-06T17:46:00Z"/>
          <w:sz w:val="22"/>
          <w:szCs w:val="22"/>
        </w:rPr>
        <w:pPrChange w:id="616" w:author="Dunn, Julia (NIH/NIMH) [F]" w:date="2020-04-06T18:05:00Z">
          <w:pPr>
            <w:pStyle w:val="ListParagraph"/>
            <w:numPr>
              <w:numId w:val="38"/>
            </w:numPr>
            <w:ind w:left="1440" w:hanging="360"/>
          </w:pPr>
        </w:pPrChange>
      </w:pPr>
      <w:ins w:id="617" w:author="Dunn, Julia (NIH/NIMH) [F]" w:date="2020-04-06T17:46:00Z">
        <w:r w:rsidRPr="7213FF42">
          <w:rPr>
            <w:rFonts w:ascii="Arial" w:eastAsia="Arial" w:hAnsi="Arial" w:cs="Arial"/>
            <w:sz w:val="22"/>
            <w:szCs w:val="22"/>
          </w:rPr>
          <w:t>8-10 pm</w:t>
        </w:r>
      </w:ins>
    </w:p>
    <w:p w14:paraId="1DF25247" w14:textId="0EEAA4E1" w:rsidR="00D1730B" w:rsidRDefault="00D1730B">
      <w:pPr>
        <w:pStyle w:val="ListParagraph"/>
        <w:numPr>
          <w:ilvl w:val="0"/>
          <w:numId w:val="42"/>
        </w:numPr>
        <w:rPr>
          <w:ins w:id="618" w:author="Dunn, Julia (NIH/NIMH) [F]" w:date="2020-04-06T17:46:00Z"/>
          <w:sz w:val="22"/>
          <w:szCs w:val="22"/>
        </w:rPr>
        <w:pPrChange w:id="619" w:author="Dunn, Julia (NIH/NIMH) [F]" w:date="2020-04-06T18:05:00Z">
          <w:pPr>
            <w:pStyle w:val="ListParagraph"/>
            <w:numPr>
              <w:numId w:val="38"/>
            </w:numPr>
            <w:ind w:left="1440" w:hanging="360"/>
          </w:pPr>
        </w:pPrChange>
      </w:pPr>
      <w:ins w:id="620" w:author="Dunn, Julia (NIH/NIMH) [F]" w:date="2020-04-06T17:46:00Z">
        <w:r w:rsidRPr="7213FF42">
          <w:rPr>
            <w:rFonts w:ascii="Arial" w:eastAsia="Arial" w:hAnsi="Arial" w:cs="Arial"/>
            <w:sz w:val="22"/>
            <w:szCs w:val="22"/>
          </w:rPr>
          <w:t>10 pm</w:t>
        </w:r>
      </w:ins>
      <w:ins w:id="621" w:author="Dunn, Julia (NIH/NIMH) [F]" w:date="2020-04-07T22:33:00Z">
        <w:r w:rsidR="00F016AF">
          <w:rPr>
            <w:rFonts w:ascii="Arial" w:eastAsia="Arial" w:hAnsi="Arial" w:cs="Arial"/>
            <w:sz w:val="22"/>
            <w:szCs w:val="22"/>
          </w:rPr>
          <w:t>-</w:t>
        </w:r>
      </w:ins>
      <w:ins w:id="622" w:author="Dunn, Julia (NIH/NIMH) [F]" w:date="2020-04-06T17:46:00Z">
        <w:r w:rsidRPr="7213FF42">
          <w:rPr>
            <w:rFonts w:ascii="Arial" w:eastAsia="Arial" w:hAnsi="Arial" w:cs="Arial"/>
            <w:sz w:val="22"/>
            <w:szCs w:val="22"/>
          </w:rPr>
          <w:t>12 am</w:t>
        </w:r>
      </w:ins>
    </w:p>
    <w:p w14:paraId="744B2430" w14:textId="77777777" w:rsidR="00D1730B" w:rsidRDefault="00D1730B">
      <w:pPr>
        <w:pStyle w:val="ListParagraph"/>
        <w:numPr>
          <w:ilvl w:val="0"/>
          <w:numId w:val="42"/>
        </w:numPr>
        <w:rPr>
          <w:ins w:id="623" w:author="Dunn, Julia (NIH/NIMH) [F]" w:date="2020-04-06T17:46:00Z"/>
          <w:sz w:val="22"/>
          <w:szCs w:val="22"/>
        </w:rPr>
        <w:pPrChange w:id="624" w:author="Dunn, Julia (NIH/NIMH) [F]" w:date="2020-04-06T18:05:00Z">
          <w:pPr>
            <w:pStyle w:val="ListParagraph"/>
            <w:numPr>
              <w:numId w:val="38"/>
            </w:numPr>
            <w:ind w:left="1440" w:hanging="360"/>
          </w:pPr>
        </w:pPrChange>
      </w:pPr>
      <w:ins w:id="625" w:author="Dunn, Julia (NIH/NIMH) [F]" w:date="2020-04-06T17:46:00Z">
        <w:r w:rsidRPr="7213FF42">
          <w:rPr>
            <w:rFonts w:ascii="Arial" w:eastAsia="Arial" w:hAnsi="Arial" w:cs="Arial"/>
            <w:sz w:val="22"/>
            <w:szCs w:val="22"/>
          </w:rPr>
          <w:t>After midnight</w:t>
        </w:r>
      </w:ins>
    </w:p>
    <w:p w14:paraId="54D65AB9" w14:textId="77777777" w:rsidR="00DC226D" w:rsidRDefault="00DC226D">
      <w:pPr>
        <w:rPr>
          <w:ins w:id="626" w:author="Dunn, Julia (NIH/NIMH) [F]" w:date="2020-04-07T18:08:00Z"/>
          <w:rFonts w:ascii="Arial" w:eastAsia="Arial" w:hAnsi="Arial" w:cs="Arial"/>
          <w:b/>
          <w:sz w:val="22"/>
          <w:szCs w:val="22"/>
        </w:rPr>
      </w:pPr>
      <w:ins w:id="627" w:author="Dunn, Julia (NIH/NIMH) [F]" w:date="2020-04-07T18:08:00Z">
        <w:r>
          <w:rPr>
            <w:rFonts w:ascii="Arial" w:eastAsia="Arial" w:hAnsi="Arial" w:cs="Arial"/>
            <w:b/>
            <w:sz w:val="22"/>
            <w:szCs w:val="22"/>
          </w:rPr>
          <w:br w:type="page"/>
        </w:r>
      </w:ins>
    </w:p>
    <w:p w14:paraId="01B840B3" w14:textId="28AECC0A" w:rsidR="00D1730B" w:rsidRDefault="00D1730B">
      <w:pPr>
        <w:numPr>
          <w:ilvl w:val="0"/>
          <w:numId w:val="23"/>
        </w:numPr>
        <w:spacing w:before="240"/>
        <w:rPr>
          <w:ins w:id="628" w:author="Dunn, Julia (NIH/NIMH) [F]" w:date="2020-04-06T17:46:00Z"/>
          <w:sz w:val="22"/>
          <w:szCs w:val="22"/>
        </w:rPr>
        <w:pPrChange w:id="629" w:author="Dunn, Julia (NIH/NIMH) [F]" w:date="2020-04-06T18:41:00Z">
          <w:pPr>
            <w:numPr>
              <w:numId w:val="28"/>
            </w:numPr>
            <w:spacing w:before="240"/>
            <w:ind w:left="720" w:hanging="360"/>
          </w:pPr>
        </w:pPrChange>
      </w:pPr>
      <w:ins w:id="630" w:author="Dunn, Julia (NIH/NIMH) [F]" w:date="2020-04-06T17:46:00Z">
        <w:r>
          <w:rPr>
            <w:rFonts w:ascii="Arial" w:eastAsia="Arial" w:hAnsi="Arial" w:cs="Arial"/>
            <w:b/>
            <w:sz w:val="22"/>
            <w:szCs w:val="22"/>
          </w:rPr>
          <w:lastRenderedPageBreak/>
          <w:t>… on average, how many hours per night did you sleep on WEEKDAYS?</w:t>
        </w:r>
      </w:ins>
    </w:p>
    <w:p w14:paraId="1496BEDD" w14:textId="77777777" w:rsidR="00D1730B" w:rsidRDefault="00D1730B">
      <w:pPr>
        <w:numPr>
          <w:ilvl w:val="1"/>
          <w:numId w:val="23"/>
        </w:numPr>
        <w:rPr>
          <w:ins w:id="631" w:author="Dunn, Julia (NIH/NIMH) [F]" w:date="2020-04-06T17:46:00Z"/>
          <w:rFonts w:ascii="Arial" w:eastAsia="Arial" w:hAnsi="Arial" w:cs="Arial"/>
          <w:sz w:val="22"/>
          <w:szCs w:val="22"/>
        </w:rPr>
        <w:pPrChange w:id="632" w:author="Dunn, Julia (NIH/NIMH) [F]" w:date="2020-04-06T18:41:00Z">
          <w:pPr>
            <w:numPr>
              <w:ilvl w:val="1"/>
              <w:numId w:val="28"/>
            </w:numPr>
            <w:ind w:left="1440" w:hanging="360"/>
          </w:pPr>
        </w:pPrChange>
      </w:pPr>
      <w:ins w:id="633" w:author="Dunn, Julia (NIH/NIMH) [F]" w:date="2020-04-06T17:46:00Z">
        <w:r>
          <w:rPr>
            <w:rFonts w:ascii="Arial" w:eastAsia="Arial" w:hAnsi="Arial" w:cs="Arial"/>
            <w:sz w:val="22"/>
            <w:szCs w:val="22"/>
          </w:rPr>
          <w:t>&lt;6 hours</w:t>
        </w:r>
      </w:ins>
    </w:p>
    <w:p w14:paraId="7624E1BA" w14:textId="77777777" w:rsidR="00D1730B" w:rsidRDefault="00D1730B">
      <w:pPr>
        <w:numPr>
          <w:ilvl w:val="1"/>
          <w:numId w:val="23"/>
        </w:numPr>
        <w:rPr>
          <w:ins w:id="634" w:author="Dunn, Julia (NIH/NIMH) [F]" w:date="2020-04-06T17:46:00Z"/>
          <w:rFonts w:ascii="Arial" w:eastAsia="Arial" w:hAnsi="Arial" w:cs="Arial"/>
          <w:sz w:val="22"/>
          <w:szCs w:val="22"/>
        </w:rPr>
        <w:pPrChange w:id="635" w:author="Dunn, Julia (NIH/NIMH) [F]" w:date="2020-04-06T18:41:00Z">
          <w:pPr>
            <w:numPr>
              <w:ilvl w:val="1"/>
              <w:numId w:val="28"/>
            </w:numPr>
            <w:ind w:left="1440" w:hanging="360"/>
          </w:pPr>
        </w:pPrChange>
      </w:pPr>
      <w:ins w:id="636" w:author="Dunn, Julia (NIH/NIMH) [F]" w:date="2020-04-06T17:46:00Z">
        <w:r>
          <w:rPr>
            <w:rFonts w:ascii="Arial" w:eastAsia="Arial" w:hAnsi="Arial" w:cs="Arial"/>
            <w:sz w:val="22"/>
            <w:szCs w:val="22"/>
          </w:rPr>
          <w:t>6-8 hours</w:t>
        </w:r>
      </w:ins>
    </w:p>
    <w:p w14:paraId="7FF48B50" w14:textId="77777777" w:rsidR="00D1730B" w:rsidRDefault="00D1730B">
      <w:pPr>
        <w:numPr>
          <w:ilvl w:val="1"/>
          <w:numId w:val="23"/>
        </w:numPr>
        <w:rPr>
          <w:ins w:id="637" w:author="Dunn, Julia (NIH/NIMH) [F]" w:date="2020-04-06T17:46:00Z"/>
          <w:rFonts w:ascii="Arial" w:eastAsia="Arial" w:hAnsi="Arial" w:cs="Arial"/>
          <w:sz w:val="22"/>
          <w:szCs w:val="22"/>
        </w:rPr>
        <w:pPrChange w:id="638" w:author="Dunn, Julia (NIH/NIMH) [F]" w:date="2020-04-06T18:41:00Z">
          <w:pPr>
            <w:numPr>
              <w:ilvl w:val="1"/>
              <w:numId w:val="28"/>
            </w:numPr>
            <w:ind w:left="1440" w:hanging="360"/>
          </w:pPr>
        </w:pPrChange>
      </w:pPr>
      <w:ins w:id="639" w:author="Dunn, Julia (NIH/NIMH) [F]" w:date="2020-04-06T17:46:00Z">
        <w:r>
          <w:rPr>
            <w:rFonts w:ascii="Arial" w:eastAsia="Arial" w:hAnsi="Arial" w:cs="Arial"/>
            <w:sz w:val="22"/>
            <w:szCs w:val="22"/>
          </w:rPr>
          <w:t>8-10 hours</w:t>
        </w:r>
      </w:ins>
    </w:p>
    <w:p w14:paraId="639167E2" w14:textId="77777777" w:rsidR="00D1730B" w:rsidRDefault="00D1730B">
      <w:pPr>
        <w:numPr>
          <w:ilvl w:val="1"/>
          <w:numId w:val="23"/>
        </w:numPr>
        <w:rPr>
          <w:ins w:id="640" w:author="Dunn, Julia (NIH/NIMH) [F]" w:date="2020-04-06T17:46:00Z"/>
          <w:rFonts w:ascii="Arial" w:eastAsia="Arial" w:hAnsi="Arial" w:cs="Arial"/>
          <w:sz w:val="22"/>
          <w:szCs w:val="22"/>
        </w:rPr>
        <w:pPrChange w:id="641" w:author="Dunn, Julia (NIH/NIMH) [F]" w:date="2020-04-06T18:41:00Z">
          <w:pPr>
            <w:numPr>
              <w:ilvl w:val="1"/>
              <w:numId w:val="28"/>
            </w:numPr>
            <w:ind w:left="1440" w:hanging="360"/>
          </w:pPr>
        </w:pPrChange>
      </w:pPr>
      <w:ins w:id="642" w:author="Dunn, Julia (NIH/NIMH) [F]" w:date="2020-04-06T17:46:00Z">
        <w:r w:rsidRPr="7213FF42">
          <w:rPr>
            <w:rFonts w:ascii="Arial" w:eastAsia="Arial" w:hAnsi="Arial" w:cs="Arial"/>
            <w:sz w:val="22"/>
            <w:szCs w:val="22"/>
          </w:rPr>
          <w:t>&gt;10 hours</w:t>
        </w:r>
      </w:ins>
    </w:p>
    <w:p w14:paraId="5C4B31A0" w14:textId="58B88E8A" w:rsidR="00D1730B" w:rsidRDefault="00D1730B">
      <w:pPr>
        <w:numPr>
          <w:ilvl w:val="0"/>
          <w:numId w:val="23"/>
        </w:numPr>
        <w:spacing w:before="240"/>
        <w:rPr>
          <w:ins w:id="643" w:author="Dunn, Julia (NIH/NIMH) [F]" w:date="2020-04-06T17:46:00Z"/>
          <w:sz w:val="22"/>
          <w:szCs w:val="22"/>
        </w:rPr>
        <w:pPrChange w:id="644" w:author="Dunn, Julia (NIH/NIMH) [F]" w:date="2020-04-06T18:41:00Z">
          <w:pPr>
            <w:numPr>
              <w:numId w:val="28"/>
            </w:numPr>
            <w:spacing w:before="240"/>
            <w:ind w:left="720" w:hanging="360"/>
          </w:pPr>
        </w:pPrChange>
      </w:pPr>
      <w:ins w:id="645" w:author="Dunn, Julia (NIH/NIMH) [F]" w:date="2020-04-06T17:46:00Z">
        <w:r>
          <w:rPr>
            <w:rFonts w:ascii="Arial" w:eastAsia="Arial" w:hAnsi="Arial" w:cs="Arial"/>
            <w:b/>
            <w:sz w:val="22"/>
            <w:szCs w:val="22"/>
          </w:rPr>
          <w:t xml:space="preserve">… on average, how many hours per night did you sleep </w:t>
        </w:r>
        <w:del w:id="646" w:author="Quick, Courtney (NIH/NIMH) [F]" w:date="2020-04-09T15:48:00Z">
          <w:r w:rsidDel="002D3C2D">
            <w:rPr>
              <w:rFonts w:ascii="Arial" w:eastAsia="Arial" w:hAnsi="Arial" w:cs="Arial"/>
              <w:b/>
              <w:sz w:val="22"/>
              <w:szCs w:val="22"/>
            </w:rPr>
            <w:delText xml:space="preserve">on average </w:delText>
          </w:r>
        </w:del>
        <w:r>
          <w:rPr>
            <w:rFonts w:ascii="Arial" w:eastAsia="Arial" w:hAnsi="Arial" w:cs="Arial"/>
            <w:b/>
            <w:sz w:val="22"/>
            <w:szCs w:val="22"/>
          </w:rPr>
          <w:t>on WEEKENDS?</w:t>
        </w:r>
      </w:ins>
    </w:p>
    <w:p w14:paraId="4BBBAFE0" w14:textId="77777777" w:rsidR="00D1730B" w:rsidRDefault="00D1730B">
      <w:pPr>
        <w:numPr>
          <w:ilvl w:val="1"/>
          <w:numId w:val="23"/>
        </w:numPr>
        <w:rPr>
          <w:ins w:id="647" w:author="Dunn, Julia (NIH/NIMH) [F]" w:date="2020-04-06T17:46:00Z"/>
          <w:rFonts w:ascii="Arial" w:eastAsia="Arial" w:hAnsi="Arial" w:cs="Arial"/>
          <w:sz w:val="22"/>
          <w:szCs w:val="22"/>
        </w:rPr>
        <w:pPrChange w:id="648" w:author="Dunn, Julia (NIH/NIMH) [F]" w:date="2020-04-06T18:41:00Z">
          <w:pPr>
            <w:numPr>
              <w:ilvl w:val="1"/>
              <w:numId w:val="28"/>
            </w:numPr>
            <w:ind w:left="1440" w:hanging="360"/>
          </w:pPr>
        </w:pPrChange>
      </w:pPr>
      <w:ins w:id="649" w:author="Dunn, Julia (NIH/NIMH) [F]" w:date="2020-04-06T17:46:00Z">
        <w:r>
          <w:rPr>
            <w:rFonts w:ascii="Arial" w:eastAsia="Arial" w:hAnsi="Arial" w:cs="Arial"/>
            <w:sz w:val="22"/>
            <w:szCs w:val="22"/>
          </w:rPr>
          <w:t>&lt;6 hours</w:t>
        </w:r>
      </w:ins>
    </w:p>
    <w:p w14:paraId="7A56FBAA" w14:textId="77777777" w:rsidR="00D1730B" w:rsidRDefault="00D1730B">
      <w:pPr>
        <w:numPr>
          <w:ilvl w:val="1"/>
          <w:numId w:val="23"/>
        </w:numPr>
        <w:rPr>
          <w:ins w:id="650" w:author="Dunn, Julia (NIH/NIMH) [F]" w:date="2020-04-06T17:46:00Z"/>
          <w:rFonts w:ascii="Arial" w:eastAsia="Arial" w:hAnsi="Arial" w:cs="Arial"/>
          <w:sz w:val="22"/>
          <w:szCs w:val="22"/>
        </w:rPr>
        <w:pPrChange w:id="651" w:author="Dunn, Julia (NIH/NIMH) [F]" w:date="2020-04-06T18:41:00Z">
          <w:pPr>
            <w:numPr>
              <w:ilvl w:val="1"/>
              <w:numId w:val="28"/>
            </w:numPr>
            <w:ind w:left="1440" w:hanging="360"/>
          </w:pPr>
        </w:pPrChange>
      </w:pPr>
      <w:ins w:id="652" w:author="Dunn, Julia (NIH/NIMH) [F]" w:date="2020-04-06T17:46:00Z">
        <w:r>
          <w:rPr>
            <w:rFonts w:ascii="Arial" w:eastAsia="Arial" w:hAnsi="Arial" w:cs="Arial"/>
            <w:sz w:val="22"/>
            <w:szCs w:val="22"/>
          </w:rPr>
          <w:t>6-8 hours</w:t>
        </w:r>
      </w:ins>
    </w:p>
    <w:p w14:paraId="76019A0C" w14:textId="77777777" w:rsidR="00D1730B" w:rsidRDefault="00D1730B">
      <w:pPr>
        <w:numPr>
          <w:ilvl w:val="1"/>
          <w:numId w:val="23"/>
        </w:numPr>
        <w:rPr>
          <w:ins w:id="653" w:author="Dunn, Julia (NIH/NIMH) [F]" w:date="2020-04-06T17:46:00Z"/>
          <w:rFonts w:ascii="Arial" w:eastAsia="Arial" w:hAnsi="Arial" w:cs="Arial"/>
          <w:sz w:val="22"/>
          <w:szCs w:val="22"/>
        </w:rPr>
        <w:pPrChange w:id="654" w:author="Dunn, Julia (NIH/NIMH) [F]" w:date="2020-04-06T18:41:00Z">
          <w:pPr>
            <w:numPr>
              <w:ilvl w:val="1"/>
              <w:numId w:val="28"/>
            </w:numPr>
            <w:ind w:left="1440" w:hanging="360"/>
          </w:pPr>
        </w:pPrChange>
      </w:pPr>
      <w:ins w:id="655" w:author="Dunn, Julia (NIH/NIMH) [F]" w:date="2020-04-06T17:46:00Z">
        <w:r>
          <w:rPr>
            <w:rFonts w:ascii="Arial" w:eastAsia="Arial" w:hAnsi="Arial" w:cs="Arial"/>
            <w:sz w:val="22"/>
            <w:szCs w:val="22"/>
          </w:rPr>
          <w:t>8-10 hours</w:t>
        </w:r>
      </w:ins>
    </w:p>
    <w:p w14:paraId="367FB0C7" w14:textId="77777777" w:rsidR="00D1730B" w:rsidRPr="006D45C6" w:rsidRDefault="00D1730B">
      <w:pPr>
        <w:numPr>
          <w:ilvl w:val="1"/>
          <w:numId w:val="23"/>
        </w:numPr>
        <w:rPr>
          <w:ins w:id="656" w:author="Dunn, Julia (NIH/NIMH) [F]" w:date="2020-04-06T17:46:00Z"/>
          <w:rFonts w:ascii="Arial" w:eastAsia="Arial" w:hAnsi="Arial" w:cs="Arial"/>
          <w:sz w:val="22"/>
          <w:szCs w:val="22"/>
        </w:rPr>
        <w:pPrChange w:id="657" w:author="Dunn, Julia (NIH/NIMH) [F]" w:date="2020-04-06T18:41:00Z">
          <w:pPr>
            <w:numPr>
              <w:ilvl w:val="1"/>
              <w:numId w:val="28"/>
            </w:numPr>
            <w:ind w:left="1440" w:hanging="360"/>
          </w:pPr>
        </w:pPrChange>
      </w:pPr>
      <w:ins w:id="658" w:author="Dunn, Julia (NIH/NIMH) [F]" w:date="2020-04-06T17:46:00Z">
        <w:r w:rsidRPr="7213FF42">
          <w:rPr>
            <w:rFonts w:ascii="Arial" w:eastAsia="Arial" w:hAnsi="Arial" w:cs="Arial"/>
            <w:sz w:val="22"/>
            <w:szCs w:val="22"/>
          </w:rPr>
          <w:t>&gt;10 hours</w:t>
        </w:r>
        <w:commentRangeEnd w:id="580"/>
        <w:r>
          <w:rPr>
            <w:rStyle w:val="CommentReference"/>
          </w:rPr>
          <w:commentReference w:id="580"/>
        </w:r>
      </w:ins>
    </w:p>
    <w:p w14:paraId="034A7FBF" w14:textId="72A61158" w:rsidR="00640B3E" w:rsidRPr="007D2CD9" w:rsidDel="00D1730B" w:rsidRDefault="00640B3E">
      <w:pPr>
        <w:pStyle w:val="ListParagraph"/>
        <w:numPr>
          <w:ilvl w:val="0"/>
          <w:numId w:val="30"/>
        </w:numPr>
        <w:spacing w:before="240"/>
        <w:rPr>
          <w:del w:id="659" w:author="Dunn, Julia (NIH/NIMH) [F]" w:date="2020-04-06T17:47:00Z"/>
          <w:sz w:val="22"/>
          <w:szCs w:val="22"/>
          <w:rPrChange w:id="660" w:author="Lopez, Diana (NIH/NIMH) [F]" w:date="2020-04-03T16:18:00Z">
            <w:rPr>
              <w:del w:id="661" w:author="Dunn, Julia (NIH/NIMH) [F]" w:date="2020-04-06T17:47:00Z"/>
            </w:rPr>
          </w:rPrChange>
        </w:rPr>
        <w:pPrChange w:id="662" w:author="Dunn, Julia (NIH/NIMH) [F]" w:date="2020-04-06T17:47:00Z">
          <w:pPr>
            <w:numPr>
              <w:numId w:val="30"/>
            </w:numPr>
            <w:spacing w:before="240"/>
            <w:ind w:left="720" w:hanging="360"/>
          </w:pPr>
        </w:pPrChange>
      </w:pPr>
      <w:del w:id="663" w:author="Dunn, Julia (NIH/NIMH) [F]" w:date="2020-04-06T17:47:00Z">
        <w:r w:rsidRPr="007D2CD9" w:rsidDel="00D1730B">
          <w:rPr>
            <w:rFonts w:ascii="Arial" w:eastAsia="Arial" w:hAnsi="Arial" w:cs="Arial"/>
            <w:b/>
            <w:sz w:val="22"/>
            <w:szCs w:val="22"/>
            <w:rPrChange w:id="664" w:author="Lopez, Diana (NIH/NIMH) [F]" w:date="2020-04-03T16:18:00Z">
              <w:rPr/>
            </w:rPrChange>
          </w:rPr>
          <w:delText>… how many hours per night did you sleep on average?</w:delText>
        </w:r>
      </w:del>
    </w:p>
    <w:p w14:paraId="5C1363CE" w14:textId="27E9CF2A" w:rsidR="00640B3E" w:rsidDel="00D1730B" w:rsidRDefault="00640B3E" w:rsidP="00370AAB">
      <w:pPr>
        <w:numPr>
          <w:ilvl w:val="1"/>
          <w:numId w:val="30"/>
        </w:numPr>
        <w:rPr>
          <w:del w:id="665" w:author="Dunn, Julia (NIH/NIMH) [F]" w:date="2020-04-06T17:47:00Z"/>
          <w:sz w:val="22"/>
          <w:szCs w:val="22"/>
        </w:rPr>
      </w:pPr>
      <w:del w:id="666" w:author="Dunn, Julia (NIH/NIMH) [F]" w:date="2020-04-06T17:47:00Z">
        <w:r w:rsidDel="00D1730B">
          <w:rPr>
            <w:rFonts w:ascii="Arial" w:eastAsia="Arial" w:hAnsi="Arial" w:cs="Arial"/>
            <w:sz w:val="22"/>
            <w:szCs w:val="22"/>
          </w:rPr>
          <w:delText>&lt;6 hours</w:delText>
        </w:r>
      </w:del>
    </w:p>
    <w:p w14:paraId="6EE8B020" w14:textId="29AAF9A4" w:rsidR="00640B3E" w:rsidDel="00D1730B" w:rsidRDefault="00640B3E" w:rsidP="00370AAB">
      <w:pPr>
        <w:numPr>
          <w:ilvl w:val="1"/>
          <w:numId w:val="30"/>
        </w:numPr>
        <w:rPr>
          <w:del w:id="667" w:author="Dunn, Julia (NIH/NIMH) [F]" w:date="2020-04-06T17:47:00Z"/>
          <w:sz w:val="22"/>
          <w:szCs w:val="22"/>
        </w:rPr>
      </w:pPr>
      <w:del w:id="668" w:author="Dunn, Julia (NIH/NIMH) [F]" w:date="2020-04-06T17:47:00Z">
        <w:r w:rsidDel="00D1730B">
          <w:rPr>
            <w:rFonts w:ascii="Arial" w:eastAsia="Arial" w:hAnsi="Arial" w:cs="Arial"/>
            <w:sz w:val="22"/>
            <w:szCs w:val="22"/>
          </w:rPr>
          <w:delText>6-8 hours</w:delText>
        </w:r>
      </w:del>
    </w:p>
    <w:p w14:paraId="6FB9A7BE" w14:textId="3BA00F71" w:rsidR="00640B3E" w:rsidDel="00D1730B" w:rsidRDefault="00640B3E" w:rsidP="00370AAB">
      <w:pPr>
        <w:numPr>
          <w:ilvl w:val="1"/>
          <w:numId w:val="30"/>
        </w:numPr>
        <w:rPr>
          <w:del w:id="669" w:author="Dunn, Julia (NIH/NIMH) [F]" w:date="2020-04-06T17:47:00Z"/>
          <w:sz w:val="22"/>
          <w:szCs w:val="22"/>
        </w:rPr>
      </w:pPr>
      <w:del w:id="670" w:author="Dunn, Julia (NIH/NIMH) [F]" w:date="2020-04-06T17:47:00Z">
        <w:r w:rsidDel="00D1730B">
          <w:rPr>
            <w:rFonts w:ascii="Arial" w:eastAsia="Arial" w:hAnsi="Arial" w:cs="Arial"/>
            <w:sz w:val="22"/>
            <w:szCs w:val="22"/>
          </w:rPr>
          <w:delText>8-10 hours</w:delText>
        </w:r>
      </w:del>
    </w:p>
    <w:p w14:paraId="4065286C" w14:textId="0F581585" w:rsidR="00640B3E" w:rsidDel="00D1730B" w:rsidRDefault="00640B3E" w:rsidP="00370AAB">
      <w:pPr>
        <w:numPr>
          <w:ilvl w:val="1"/>
          <w:numId w:val="30"/>
        </w:numPr>
        <w:rPr>
          <w:del w:id="671" w:author="Dunn, Julia (NIH/NIMH) [F]" w:date="2020-04-06T17:47:00Z"/>
          <w:sz w:val="22"/>
          <w:szCs w:val="22"/>
        </w:rPr>
      </w:pPr>
      <w:del w:id="672" w:author="Dunn, Julia (NIH/NIMH) [F]" w:date="2020-04-06T17:47:00Z">
        <w:r w:rsidDel="00D1730B">
          <w:rPr>
            <w:rFonts w:ascii="Arial" w:eastAsia="Arial" w:hAnsi="Arial" w:cs="Arial"/>
            <w:sz w:val="22"/>
            <w:szCs w:val="22"/>
          </w:rPr>
          <w:delText>&gt;10 hours</w:delText>
        </w:r>
      </w:del>
    </w:p>
    <w:p w14:paraId="03CC8F94" w14:textId="77777777" w:rsidR="00640B3E" w:rsidRDefault="00640B3E" w:rsidP="00640B3E">
      <w:pPr>
        <w:ind w:left="1440"/>
        <w:rPr>
          <w:rFonts w:ascii="Arial" w:eastAsia="Arial" w:hAnsi="Arial" w:cs="Arial"/>
          <w:sz w:val="22"/>
          <w:szCs w:val="22"/>
        </w:rPr>
      </w:pPr>
    </w:p>
    <w:p w14:paraId="59ACDA29" w14:textId="65406F1B" w:rsidR="00640B3E" w:rsidRPr="004F0ECE" w:rsidRDefault="00640B3E">
      <w:pPr>
        <w:pStyle w:val="ListParagraph"/>
        <w:numPr>
          <w:ilvl w:val="0"/>
          <w:numId w:val="23"/>
        </w:numPr>
        <w:spacing w:before="5"/>
        <w:rPr>
          <w:sz w:val="22"/>
          <w:szCs w:val="22"/>
          <w:rPrChange w:id="673" w:author="Dunn, Julia (NIH/NIMH) [F]" w:date="2020-04-06T18:41:00Z">
            <w:rPr/>
          </w:rPrChange>
        </w:rPr>
        <w:pPrChange w:id="674" w:author="Dunn, Julia (NIH/NIMH) [F]" w:date="2020-04-06T18:41:00Z">
          <w:pPr>
            <w:numPr>
              <w:numId w:val="30"/>
            </w:numPr>
            <w:spacing w:before="5"/>
            <w:ind w:left="720" w:hanging="360"/>
          </w:pPr>
        </w:pPrChange>
      </w:pPr>
      <w:r w:rsidRPr="004F0ECE">
        <w:rPr>
          <w:rFonts w:ascii="Arial" w:eastAsia="Arial" w:hAnsi="Arial" w:cs="Arial"/>
          <w:b/>
          <w:sz w:val="22"/>
          <w:szCs w:val="22"/>
          <w:rPrChange w:id="675" w:author="Dunn, Julia (NIH/NIMH) [F]" w:date="2020-04-06T18:41:00Z">
            <w:rPr/>
          </w:rPrChange>
        </w:rPr>
        <w:t>… h</w:t>
      </w:r>
      <w:r w:rsidRPr="004F0ECE">
        <w:rPr>
          <w:rFonts w:ascii="Arial" w:eastAsia="Arial" w:hAnsi="Arial" w:cs="Arial"/>
          <w:b/>
          <w:sz w:val="22"/>
          <w:szCs w:val="22"/>
          <w:highlight w:val="white"/>
          <w:rPrChange w:id="676" w:author="Dunn, Julia (NIH/NIMH) [F]" w:date="2020-04-06T18:41:00Z">
            <w:rPr>
              <w:highlight w:val="white"/>
            </w:rPr>
          </w:rPrChange>
        </w:rPr>
        <w:t>ow many days per week did you exercise (e.g., increased heart rate, breathing) for at least 30 minutes?</w:t>
      </w:r>
    </w:p>
    <w:p w14:paraId="573A35FA" w14:textId="77777777" w:rsidR="00640B3E" w:rsidRDefault="00640B3E">
      <w:pPr>
        <w:numPr>
          <w:ilvl w:val="1"/>
          <w:numId w:val="23"/>
        </w:numPr>
        <w:rPr>
          <w:sz w:val="22"/>
          <w:szCs w:val="22"/>
          <w:highlight w:val="white"/>
        </w:rPr>
        <w:pPrChange w:id="677" w:author="Dunn, Julia (NIH/NIMH) [F]" w:date="2020-04-06T18:41:00Z">
          <w:pPr>
            <w:numPr>
              <w:ilvl w:val="1"/>
              <w:numId w:val="30"/>
            </w:numPr>
            <w:ind w:left="1440" w:hanging="360"/>
          </w:pPr>
        </w:pPrChange>
      </w:pPr>
      <w:r>
        <w:rPr>
          <w:rFonts w:ascii="Arial" w:eastAsia="Arial" w:hAnsi="Arial" w:cs="Arial"/>
          <w:sz w:val="22"/>
          <w:szCs w:val="22"/>
          <w:highlight w:val="white"/>
        </w:rPr>
        <w:t>None</w:t>
      </w:r>
    </w:p>
    <w:p w14:paraId="6F35A4EA" w14:textId="77777777" w:rsidR="00640B3E" w:rsidRDefault="00640B3E">
      <w:pPr>
        <w:numPr>
          <w:ilvl w:val="1"/>
          <w:numId w:val="23"/>
        </w:numPr>
        <w:rPr>
          <w:sz w:val="22"/>
          <w:szCs w:val="22"/>
          <w:highlight w:val="white"/>
        </w:rPr>
        <w:pPrChange w:id="678" w:author="Dunn, Julia (NIH/NIMH) [F]" w:date="2020-04-06T18:41:00Z">
          <w:pPr>
            <w:numPr>
              <w:ilvl w:val="1"/>
              <w:numId w:val="30"/>
            </w:numPr>
            <w:ind w:left="1440" w:hanging="360"/>
          </w:pPr>
        </w:pPrChange>
      </w:pPr>
      <w:r>
        <w:rPr>
          <w:rFonts w:ascii="Arial" w:eastAsia="Arial" w:hAnsi="Arial" w:cs="Arial"/>
          <w:sz w:val="22"/>
          <w:szCs w:val="22"/>
          <w:highlight w:val="white"/>
        </w:rPr>
        <w:t>1-2 days</w:t>
      </w:r>
    </w:p>
    <w:p w14:paraId="780490D4" w14:textId="77777777" w:rsidR="00640B3E" w:rsidRDefault="00640B3E">
      <w:pPr>
        <w:numPr>
          <w:ilvl w:val="1"/>
          <w:numId w:val="23"/>
        </w:numPr>
        <w:rPr>
          <w:sz w:val="22"/>
          <w:szCs w:val="22"/>
          <w:highlight w:val="white"/>
        </w:rPr>
        <w:pPrChange w:id="679" w:author="Dunn, Julia (NIH/NIMH) [F]" w:date="2020-04-06T18:41:00Z">
          <w:pPr>
            <w:numPr>
              <w:ilvl w:val="1"/>
              <w:numId w:val="30"/>
            </w:numPr>
            <w:ind w:left="1440" w:hanging="360"/>
          </w:pPr>
        </w:pPrChange>
      </w:pPr>
      <w:r>
        <w:rPr>
          <w:rFonts w:ascii="Arial" w:eastAsia="Arial" w:hAnsi="Arial" w:cs="Arial"/>
          <w:sz w:val="22"/>
          <w:szCs w:val="22"/>
          <w:highlight w:val="white"/>
        </w:rPr>
        <w:t>3-4 days</w:t>
      </w:r>
    </w:p>
    <w:p w14:paraId="6234FD8A" w14:textId="77777777" w:rsidR="00640B3E" w:rsidRDefault="00640B3E">
      <w:pPr>
        <w:numPr>
          <w:ilvl w:val="1"/>
          <w:numId w:val="23"/>
        </w:numPr>
        <w:rPr>
          <w:sz w:val="22"/>
          <w:szCs w:val="22"/>
          <w:highlight w:val="white"/>
        </w:rPr>
        <w:pPrChange w:id="680" w:author="Dunn, Julia (NIH/NIMH) [F]" w:date="2020-04-06T18:41:00Z">
          <w:pPr>
            <w:numPr>
              <w:ilvl w:val="1"/>
              <w:numId w:val="30"/>
            </w:numPr>
            <w:ind w:left="1440" w:hanging="360"/>
          </w:pPr>
        </w:pPrChange>
      </w:pPr>
      <w:r>
        <w:rPr>
          <w:rFonts w:ascii="Arial" w:eastAsia="Arial" w:hAnsi="Arial" w:cs="Arial"/>
          <w:sz w:val="22"/>
          <w:szCs w:val="22"/>
          <w:highlight w:val="white"/>
        </w:rPr>
        <w:t>5-6 days</w:t>
      </w:r>
    </w:p>
    <w:p w14:paraId="25EF7FF6" w14:textId="77777777" w:rsidR="00640B3E" w:rsidRDefault="00640B3E">
      <w:pPr>
        <w:numPr>
          <w:ilvl w:val="1"/>
          <w:numId w:val="23"/>
        </w:numPr>
        <w:rPr>
          <w:sz w:val="22"/>
          <w:szCs w:val="22"/>
          <w:highlight w:val="white"/>
        </w:rPr>
        <w:pPrChange w:id="681" w:author="Dunn, Julia (NIH/NIMH) [F]" w:date="2020-04-06T18:41:00Z">
          <w:pPr>
            <w:numPr>
              <w:ilvl w:val="1"/>
              <w:numId w:val="30"/>
            </w:numPr>
            <w:ind w:left="1440" w:hanging="360"/>
          </w:pPr>
        </w:pPrChange>
      </w:pPr>
      <w:r>
        <w:rPr>
          <w:rFonts w:ascii="Arial" w:eastAsia="Arial" w:hAnsi="Arial" w:cs="Arial"/>
          <w:sz w:val="22"/>
          <w:szCs w:val="22"/>
          <w:highlight w:val="white"/>
        </w:rPr>
        <w:t>Daily</w:t>
      </w:r>
    </w:p>
    <w:p w14:paraId="700CB843" w14:textId="77777777" w:rsidR="00640B3E" w:rsidRDefault="00640B3E" w:rsidP="00640B3E">
      <w:pPr>
        <w:ind w:left="1440"/>
        <w:rPr>
          <w:rFonts w:ascii="Arial" w:eastAsia="Arial" w:hAnsi="Arial" w:cs="Arial"/>
          <w:b/>
          <w:sz w:val="22"/>
          <w:szCs w:val="22"/>
          <w:highlight w:val="white"/>
        </w:rPr>
      </w:pPr>
    </w:p>
    <w:p w14:paraId="3305CF83" w14:textId="77777777" w:rsidR="00640B3E" w:rsidRDefault="00640B3E">
      <w:pPr>
        <w:numPr>
          <w:ilvl w:val="0"/>
          <w:numId w:val="23"/>
        </w:numPr>
        <w:rPr>
          <w:sz w:val="22"/>
          <w:szCs w:val="22"/>
        </w:rPr>
        <w:pPrChange w:id="682" w:author="Dunn, Julia (NIH/NIMH) [F]" w:date="2020-04-06T18:41:00Z">
          <w:pPr>
            <w:numPr>
              <w:numId w:val="30"/>
            </w:numPr>
            <w:ind w:left="720" w:hanging="360"/>
          </w:pPr>
        </w:pPrChange>
      </w:pPr>
      <w:r>
        <w:rPr>
          <w:rFonts w:ascii="Arial" w:eastAsia="Arial" w:hAnsi="Arial" w:cs="Arial"/>
          <w:b/>
          <w:sz w:val="22"/>
          <w:szCs w:val="22"/>
        </w:rPr>
        <w:t>… h</w:t>
      </w:r>
      <w:r>
        <w:rPr>
          <w:rFonts w:ascii="Arial" w:eastAsia="Arial" w:hAnsi="Arial" w:cs="Arial"/>
          <w:b/>
          <w:sz w:val="22"/>
          <w:szCs w:val="22"/>
          <w:highlight w:val="white"/>
        </w:rPr>
        <w:t>ow many days per week did you spend time outdoors?</w:t>
      </w:r>
    </w:p>
    <w:p w14:paraId="00F6A119" w14:textId="77777777" w:rsidR="00640B3E" w:rsidRDefault="00640B3E">
      <w:pPr>
        <w:numPr>
          <w:ilvl w:val="1"/>
          <w:numId w:val="23"/>
        </w:numPr>
        <w:rPr>
          <w:sz w:val="22"/>
          <w:szCs w:val="22"/>
          <w:highlight w:val="white"/>
        </w:rPr>
        <w:pPrChange w:id="683" w:author="Dunn, Julia (NIH/NIMH) [F]" w:date="2020-04-06T18:41:00Z">
          <w:pPr>
            <w:numPr>
              <w:ilvl w:val="1"/>
              <w:numId w:val="30"/>
            </w:numPr>
            <w:ind w:left="1440" w:hanging="360"/>
          </w:pPr>
        </w:pPrChange>
      </w:pPr>
      <w:r>
        <w:rPr>
          <w:rFonts w:ascii="Arial" w:eastAsia="Arial" w:hAnsi="Arial" w:cs="Arial"/>
          <w:sz w:val="22"/>
          <w:szCs w:val="22"/>
          <w:highlight w:val="white"/>
        </w:rPr>
        <w:t>None</w:t>
      </w:r>
    </w:p>
    <w:p w14:paraId="108EDAA8" w14:textId="77777777" w:rsidR="00640B3E" w:rsidRDefault="00640B3E">
      <w:pPr>
        <w:numPr>
          <w:ilvl w:val="1"/>
          <w:numId w:val="23"/>
        </w:numPr>
        <w:rPr>
          <w:sz w:val="22"/>
          <w:szCs w:val="22"/>
          <w:highlight w:val="white"/>
        </w:rPr>
        <w:pPrChange w:id="684" w:author="Dunn, Julia (NIH/NIMH) [F]" w:date="2020-04-06T18:41:00Z">
          <w:pPr>
            <w:numPr>
              <w:ilvl w:val="1"/>
              <w:numId w:val="30"/>
            </w:numPr>
            <w:ind w:left="1440" w:hanging="360"/>
          </w:pPr>
        </w:pPrChange>
      </w:pPr>
      <w:r>
        <w:rPr>
          <w:rFonts w:ascii="Arial" w:eastAsia="Arial" w:hAnsi="Arial" w:cs="Arial"/>
          <w:sz w:val="22"/>
          <w:szCs w:val="22"/>
          <w:highlight w:val="white"/>
        </w:rPr>
        <w:t>1-2 days</w:t>
      </w:r>
    </w:p>
    <w:p w14:paraId="536716B4" w14:textId="77777777" w:rsidR="00640B3E" w:rsidRDefault="00640B3E">
      <w:pPr>
        <w:numPr>
          <w:ilvl w:val="1"/>
          <w:numId w:val="23"/>
        </w:numPr>
        <w:rPr>
          <w:sz w:val="22"/>
          <w:szCs w:val="22"/>
          <w:highlight w:val="white"/>
        </w:rPr>
        <w:pPrChange w:id="685" w:author="Dunn, Julia (NIH/NIMH) [F]" w:date="2020-04-06T18:41:00Z">
          <w:pPr>
            <w:numPr>
              <w:ilvl w:val="1"/>
              <w:numId w:val="30"/>
            </w:numPr>
            <w:ind w:left="1440" w:hanging="360"/>
          </w:pPr>
        </w:pPrChange>
      </w:pPr>
      <w:r>
        <w:rPr>
          <w:rFonts w:ascii="Arial" w:eastAsia="Arial" w:hAnsi="Arial" w:cs="Arial"/>
          <w:sz w:val="22"/>
          <w:szCs w:val="22"/>
          <w:highlight w:val="white"/>
        </w:rPr>
        <w:t>3-4 days</w:t>
      </w:r>
    </w:p>
    <w:p w14:paraId="34DEDB29" w14:textId="77777777" w:rsidR="00640B3E" w:rsidRDefault="00640B3E">
      <w:pPr>
        <w:numPr>
          <w:ilvl w:val="1"/>
          <w:numId w:val="23"/>
        </w:numPr>
        <w:rPr>
          <w:sz w:val="22"/>
          <w:szCs w:val="22"/>
          <w:highlight w:val="white"/>
        </w:rPr>
        <w:pPrChange w:id="686" w:author="Dunn, Julia (NIH/NIMH) [F]" w:date="2020-04-06T18:41:00Z">
          <w:pPr>
            <w:numPr>
              <w:ilvl w:val="1"/>
              <w:numId w:val="30"/>
            </w:numPr>
            <w:ind w:left="1440" w:hanging="360"/>
          </w:pPr>
        </w:pPrChange>
      </w:pPr>
      <w:r>
        <w:rPr>
          <w:rFonts w:ascii="Arial" w:eastAsia="Arial" w:hAnsi="Arial" w:cs="Arial"/>
          <w:sz w:val="22"/>
          <w:szCs w:val="22"/>
          <w:highlight w:val="white"/>
        </w:rPr>
        <w:t>5-6 days</w:t>
      </w:r>
    </w:p>
    <w:p w14:paraId="64FAC331" w14:textId="549FE6E3" w:rsidR="00370AAB" w:rsidRDefault="00640B3E">
      <w:pPr>
        <w:numPr>
          <w:ilvl w:val="1"/>
          <w:numId w:val="23"/>
        </w:numPr>
        <w:rPr>
          <w:rFonts w:ascii="Arial" w:eastAsia="Arial" w:hAnsi="Arial" w:cs="Arial"/>
          <w:sz w:val="22"/>
          <w:szCs w:val="22"/>
          <w:highlight w:val="white"/>
        </w:rPr>
        <w:pPrChange w:id="687" w:author="Dunn, Julia (NIH/NIMH) [F]" w:date="2020-04-06T18:41:00Z">
          <w:pPr>
            <w:numPr>
              <w:ilvl w:val="1"/>
              <w:numId w:val="30"/>
            </w:numPr>
            <w:ind w:left="1440" w:hanging="360"/>
          </w:pPr>
        </w:pPrChange>
      </w:pPr>
      <w:r>
        <w:rPr>
          <w:rFonts w:ascii="Arial" w:eastAsia="Arial" w:hAnsi="Arial" w:cs="Arial"/>
          <w:sz w:val="22"/>
          <w:szCs w:val="22"/>
          <w:highlight w:val="white"/>
        </w:rPr>
        <w:t>Daily</w:t>
      </w:r>
    </w:p>
    <w:p w14:paraId="083BFC45" w14:textId="1040D1F7" w:rsidR="00370AAB" w:rsidDel="00D61DD1" w:rsidRDefault="00370AAB" w:rsidP="00370AAB">
      <w:pPr>
        <w:rPr>
          <w:del w:id="688" w:author="Dunn, Julia (NIH/NIMH) [F]" w:date="2020-04-06T18:05:00Z"/>
          <w:sz w:val="22"/>
          <w:szCs w:val="22"/>
          <w:highlight w:val="white"/>
        </w:rPr>
      </w:pPr>
    </w:p>
    <w:p w14:paraId="4186F459" w14:textId="21C3A40F" w:rsidR="00AA29D7" w:rsidRDefault="00AA29D7">
      <w:pPr>
        <w:rPr>
          <w:rFonts w:ascii="Arial" w:eastAsiaTheme="majorEastAsia" w:hAnsi="Arial" w:cs="Arial"/>
          <w:b/>
          <w:sz w:val="28"/>
          <w:szCs w:val="28"/>
        </w:rPr>
      </w:pPr>
      <w:bookmarkStart w:id="689" w:name="_heading=h.61snut8df3qb" w:colFirst="0" w:colLast="0"/>
      <w:bookmarkEnd w:id="689"/>
      <w:del w:id="690" w:author="Dunn, Julia (NIH/NIMH) [F]" w:date="2020-04-06T18:05:00Z">
        <w:r w:rsidDel="00D61DD1">
          <w:rPr>
            <w:rFonts w:ascii="Arial" w:hAnsi="Arial" w:cs="Arial"/>
            <w:sz w:val="28"/>
            <w:szCs w:val="28"/>
          </w:rPr>
          <w:br w:type="page"/>
        </w:r>
      </w:del>
    </w:p>
    <w:p w14:paraId="0C146305" w14:textId="133DB64A" w:rsidR="00F52C3A" w:rsidRPr="00370AAB" w:rsidRDefault="00F52C3A" w:rsidP="00F52C3A">
      <w:pPr>
        <w:pStyle w:val="Heading2"/>
        <w:rPr>
          <w:rFonts w:ascii="Arial" w:hAnsi="Arial" w:cs="Arial"/>
          <w:sz w:val="28"/>
          <w:szCs w:val="28"/>
        </w:rPr>
      </w:pPr>
      <w:r w:rsidRPr="00370AAB">
        <w:rPr>
          <w:rFonts w:ascii="Arial" w:hAnsi="Arial" w:cs="Arial"/>
          <w:sz w:val="28"/>
          <w:szCs w:val="28"/>
        </w:rPr>
        <w:t>EMOTIONS/WORRIES (PAST TWO WEEKS)</w:t>
      </w:r>
    </w:p>
    <w:p w14:paraId="000001DD" w14:textId="77777777" w:rsidR="002E3051" w:rsidRDefault="002E3051">
      <w:pPr>
        <w:spacing w:before="5"/>
        <w:rPr>
          <w:rFonts w:ascii="Arial" w:eastAsia="Arial" w:hAnsi="Arial" w:cs="Arial"/>
          <w:b/>
          <w:sz w:val="22"/>
          <w:szCs w:val="22"/>
        </w:rPr>
      </w:pPr>
    </w:p>
    <w:p w14:paraId="000001DE" w14:textId="77777777" w:rsidR="002E3051" w:rsidRDefault="007B17A6">
      <w:pPr>
        <w:spacing w:before="5"/>
        <w:rPr>
          <w:rFonts w:ascii="Arial" w:eastAsia="Arial" w:hAnsi="Arial" w:cs="Arial"/>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00001DF" w14:textId="77777777" w:rsidR="002E3051" w:rsidRDefault="002E3051">
      <w:pPr>
        <w:rPr>
          <w:rFonts w:ascii="Arial" w:eastAsia="Arial" w:hAnsi="Arial" w:cs="Arial"/>
          <w:sz w:val="22"/>
          <w:szCs w:val="22"/>
        </w:rPr>
      </w:pPr>
    </w:p>
    <w:p w14:paraId="000001E0" w14:textId="77777777" w:rsidR="002E3051" w:rsidRDefault="007B17A6">
      <w:pPr>
        <w:numPr>
          <w:ilvl w:val="0"/>
          <w:numId w:val="23"/>
        </w:numPr>
        <w:rPr>
          <w:sz w:val="22"/>
          <w:szCs w:val="22"/>
        </w:rPr>
        <w:pPrChange w:id="691" w:author="Dunn, Julia (NIH/NIMH) [F]" w:date="2020-04-06T18:41:00Z">
          <w:pPr>
            <w:numPr>
              <w:numId w:val="30"/>
            </w:numPr>
            <w:ind w:left="720" w:hanging="360"/>
          </w:pPr>
        </w:pPrChange>
      </w:pPr>
      <w:r>
        <w:rPr>
          <w:rFonts w:ascii="Arial" w:eastAsia="Arial" w:hAnsi="Arial" w:cs="Arial"/>
          <w:b/>
          <w:sz w:val="22"/>
          <w:szCs w:val="22"/>
        </w:rPr>
        <w:t>… how worried were you generally?</w:t>
      </w:r>
    </w:p>
    <w:p w14:paraId="000001E1" w14:textId="77777777" w:rsidR="002E3051" w:rsidRDefault="007B17A6">
      <w:pPr>
        <w:numPr>
          <w:ilvl w:val="0"/>
          <w:numId w:val="21"/>
        </w:numPr>
        <w:rPr>
          <w:sz w:val="22"/>
          <w:szCs w:val="22"/>
        </w:rPr>
      </w:pPr>
      <w:r>
        <w:rPr>
          <w:rFonts w:ascii="Arial" w:eastAsia="Arial" w:hAnsi="Arial" w:cs="Arial"/>
          <w:sz w:val="22"/>
          <w:szCs w:val="22"/>
        </w:rPr>
        <w:t>Not worried at all</w:t>
      </w:r>
    </w:p>
    <w:p w14:paraId="000001E2" w14:textId="77777777" w:rsidR="002E3051" w:rsidRDefault="007B17A6">
      <w:pPr>
        <w:numPr>
          <w:ilvl w:val="0"/>
          <w:numId w:val="21"/>
        </w:numPr>
        <w:rPr>
          <w:sz w:val="22"/>
          <w:szCs w:val="22"/>
        </w:rPr>
      </w:pPr>
      <w:r>
        <w:rPr>
          <w:rFonts w:ascii="Arial" w:eastAsia="Arial" w:hAnsi="Arial" w:cs="Arial"/>
          <w:sz w:val="22"/>
          <w:szCs w:val="22"/>
        </w:rPr>
        <w:t>Slightly worried</w:t>
      </w:r>
    </w:p>
    <w:p w14:paraId="000001E3" w14:textId="77777777" w:rsidR="002E3051" w:rsidRDefault="007B17A6">
      <w:pPr>
        <w:numPr>
          <w:ilvl w:val="0"/>
          <w:numId w:val="21"/>
        </w:numPr>
        <w:rPr>
          <w:sz w:val="22"/>
          <w:szCs w:val="22"/>
        </w:rPr>
      </w:pPr>
      <w:r>
        <w:rPr>
          <w:rFonts w:ascii="Arial" w:eastAsia="Arial" w:hAnsi="Arial" w:cs="Arial"/>
          <w:sz w:val="22"/>
          <w:szCs w:val="22"/>
        </w:rPr>
        <w:t>Moderately worried</w:t>
      </w:r>
    </w:p>
    <w:p w14:paraId="000001E4" w14:textId="77777777" w:rsidR="002E3051" w:rsidRDefault="007B17A6">
      <w:pPr>
        <w:numPr>
          <w:ilvl w:val="0"/>
          <w:numId w:val="21"/>
        </w:numPr>
        <w:rPr>
          <w:sz w:val="22"/>
          <w:szCs w:val="22"/>
        </w:rPr>
      </w:pPr>
      <w:r>
        <w:rPr>
          <w:rFonts w:ascii="Arial" w:eastAsia="Arial" w:hAnsi="Arial" w:cs="Arial"/>
          <w:sz w:val="22"/>
          <w:szCs w:val="22"/>
        </w:rPr>
        <w:t>Very worried</w:t>
      </w:r>
    </w:p>
    <w:p w14:paraId="000001E5" w14:textId="77777777" w:rsidR="002E3051" w:rsidRDefault="007B17A6">
      <w:pPr>
        <w:numPr>
          <w:ilvl w:val="0"/>
          <w:numId w:val="21"/>
        </w:numPr>
        <w:rPr>
          <w:sz w:val="22"/>
          <w:szCs w:val="22"/>
        </w:rPr>
      </w:pPr>
      <w:r>
        <w:rPr>
          <w:rFonts w:ascii="Arial" w:eastAsia="Arial" w:hAnsi="Arial" w:cs="Arial"/>
          <w:sz w:val="22"/>
          <w:szCs w:val="22"/>
        </w:rPr>
        <w:t>Extremely worried</w:t>
      </w:r>
    </w:p>
    <w:p w14:paraId="000001E6" w14:textId="77777777" w:rsidR="002E3051" w:rsidRDefault="002E3051">
      <w:pPr>
        <w:rPr>
          <w:rFonts w:ascii="Arial" w:eastAsia="Arial" w:hAnsi="Arial" w:cs="Arial"/>
          <w:sz w:val="22"/>
          <w:szCs w:val="22"/>
        </w:rPr>
      </w:pPr>
    </w:p>
    <w:p w14:paraId="000001E7" w14:textId="77777777" w:rsidR="002E3051" w:rsidRDefault="007B17A6">
      <w:pPr>
        <w:numPr>
          <w:ilvl w:val="0"/>
          <w:numId w:val="23"/>
        </w:numPr>
        <w:rPr>
          <w:sz w:val="22"/>
          <w:szCs w:val="22"/>
        </w:rPr>
        <w:pPrChange w:id="692" w:author="Dunn, Julia (NIH/NIMH) [F]" w:date="2020-04-06T18:41:00Z">
          <w:pPr>
            <w:numPr>
              <w:numId w:val="30"/>
            </w:numPr>
            <w:ind w:left="720" w:hanging="360"/>
          </w:pPr>
        </w:pPrChange>
      </w:pPr>
      <w:r>
        <w:rPr>
          <w:rFonts w:ascii="Arial" w:eastAsia="Arial" w:hAnsi="Arial" w:cs="Arial"/>
          <w:b/>
          <w:sz w:val="22"/>
          <w:szCs w:val="22"/>
        </w:rPr>
        <w:t>… how happy versus sad were you?</w:t>
      </w:r>
    </w:p>
    <w:p w14:paraId="000001E8" w14:textId="77777777" w:rsidR="002E3051" w:rsidRDefault="007B17A6">
      <w:pPr>
        <w:numPr>
          <w:ilvl w:val="0"/>
          <w:numId w:val="9"/>
        </w:numPr>
        <w:rPr>
          <w:sz w:val="22"/>
          <w:szCs w:val="22"/>
        </w:rPr>
      </w:pPr>
      <w:r>
        <w:rPr>
          <w:rFonts w:ascii="Arial" w:eastAsia="Arial" w:hAnsi="Arial" w:cs="Arial"/>
          <w:sz w:val="22"/>
          <w:szCs w:val="22"/>
        </w:rPr>
        <w:t>Very sad/depressed/unhappy</w:t>
      </w:r>
    </w:p>
    <w:p w14:paraId="000001E9" w14:textId="77777777" w:rsidR="002E3051" w:rsidRDefault="007B17A6">
      <w:pPr>
        <w:numPr>
          <w:ilvl w:val="0"/>
          <w:numId w:val="9"/>
        </w:numPr>
        <w:rPr>
          <w:sz w:val="22"/>
          <w:szCs w:val="22"/>
        </w:rPr>
      </w:pPr>
      <w:r>
        <w:rPr>
          <w:rFonts w:ascii="Arial" w:eastAsia="Arial" w:hAnsi="Arial" w:cs="Arial"/>
          <w:sz w:val="22"/>
          <w:szCs w:val="22"/>
        </w:rPr>
        <w:t>Moderately sad/depressed/unhappy</w:t>
      </w:r>
    </w:p>
    <w:p w14:paraId="000001EA" w14:textId="77777777" w:rsidR="002E3051" w:rsidRDefault="007B17A6">
      <w:pPr>
        <w:numPr>
          <w:ilvl w:val="0"/>
          <w:numId w:val="9"/>
        </w:numPr>
        <w:rPr>
          <w:sz w:val="22"/>
          <w:szCs w:val="22"/>
        </w:rPr>
      </w:pPr>
      <w:r>
        <w:rPr>
          <w:rFonts w:ascii="Arial" w:eastAsia="Arial" w:hAnsi="Arial" w:cs="Arial"/>
          <w:sz w:val="22"/>
          <w:szCs w:val="22"/>
        </w:rPr>
        <w:t xml:space="preserve">Neutral </w:t>
      </w:r>
    </w:p>
    <w:p w14:paraId="000001EB" w14:textId="77777777" w:rsidR="002E3051" w:rsidRDefault="007B17A6">
      <w:pPr>
        <w:numPr>
          <w:ilvl w:val="0"/>
          <w:numId w:val="9"/>
        </w:numPr>
        <w:rPr>
          <w:sz w:val="22"/>
          <w:szCs w:val="22"/>
        </w:rPr>
      </w:pPr>
      <w:r>
        <w:rPr>
          <w:rFonts w:ascii="Arial" w:eastAsia="Arial" w:hAnsi="Arial" w:cs="Arial"/>
          <w:sz w:val="22"/>
          <w:szCs w:val="22"/>
        </w:rPr>
        <w:t xml:space="preserve">Moderately happy/cheerful </w:t>
      </w:r>
    </w:p>
    <w:p w14:paraId="000001EC" w14:textId="77777777" w:rsidR="002E3051" w:rsidRDefault="007B17A6">
      <w:pPr>
        <w:numPr>
          <w:ilvl w:val="0"/>
          <w:numId w:val="9"/>
        </w:numPr>
        <w:rPr>
          <w:sz w:val="22"/>
          <w:szCs w:val="22"/>
        </w:rPr>
      </w:pPr>
      <w:r>
        <w:rPr>
          <w:rFonts w:ascii="Arial" w:eastAsia="Arial" w:hAnsi="Arial" w:cs="Arial"/>
          <w:sz w:val="22"/>
          <w:szCs w:val="22"/>
        </w:rPr>
        <w:t>Very happy/cheerful</w:t>
      </w:r>
    </w:p>
    <w:p w14:paraId="000001ED" w14:textId="77777777" w:rsidR="002E3051" w:rsidDel="00175E4E" w:rsidRDefault="002E3051">
      <w:pPr>
        <w:rPr>
          <w:del w:id="693" w:author="Dunn, Julia (NIH/NIMH) [F]" w:date="2020-04-07T11:43:00Z"/>
          <w:rFonts w:ascii="Arial" w:eastAsia="Arial" w:hAnsi="Arial" w:cs="Arial"/>
          <w:sz w:val="22"/>
          <w:szCs w:val="22"/>
        </w:rPr>
      </w:pPr>
    </w:p>
    <w:p w14:paraId="3509CDE4" w14:textId="139F60FE" w:rsidR="005C131F" w:rsidRDefault="005C131F">
      <w:pPr>
        <w:rPr>
          <w:ins w:id="694" w:author="Dunn, Julia (NIH/NIMH) [F]" w:date="2020-04-06T18:06:00Z"/>
          <w:rFonts w:ascii="Arial" w:eastAsia="Arial" w:hAnsi="Arial" w:cs="Arial"/>
          <w:b/>
          <w:sz w:val="22"/>
          <w:szCs w:val="22"/>
        </w:rPr>
      </w:pPr>
    </w:p>
    <w:p w14:paraId="010672EA" w14:textId="77777777" w:rsidR="00DC226D" w:rsidRDefault="00DC226D">
      <w:pPr>
        <w:rPr>
          <w:ins w:id="695" w:author="Dunn, Julia (NIH/NIMH) [F]" w:date="2020-04-07T18:08:00Z"/>
          <w:rFonts w:ascii="Arial" w:eastAsia="Arial" w:hAnsi="Arial" w:cs="Arial"/>
          <w:b/>
          <w:sz w:val="22"/>
          <w:szCs w:val="22"/>
        </w:rPr>
      </w:pPr>
      <w:ins w:id="696" w:author="Dunn, Julia (NIH/NIMH) [F]" w:date="2020-04-07T18:08:00Z">
        <w:r>
          <w:rPr>
            <w:rFonts w:ascii="Arial" w:eastAsia="Arial" w:hAnsi="Arial" w:cs="Arial"/>
            <w:b/>
            <w:sz w:val="22"/>
            <w:szCs w:val="22"/>
          </w:rPr>
          <w:br w:type="page"/>
        </w:r>
      </w:ins>
    </w:p>
    <w:p w14:paraId="000001EE" w14:textId="0AAE6959" w:rsidR="002E3051" w:rsidRPr="003D5B8E" w:rsidRDefault="007B17A6">
      <w:pPr>
        <w:pStyle w:val="ListParagraph"/>
        <w:numPr>
          <w:ilvl w:val="0"/>
          <w:numId w:val="23"/>
        </w:numPr>
        <w:rPr>
          <w:sz w:val="22"/>
          <w:szCs w:val="22"/>
        </w:rPr>
        <w:pPrChange w:id="697" w:author="Quick, Courtney (NIH/NIMH) [F]" w:date="2020-04-08T11:36:00Z">
          <w:pPr>
            <w:numPr>
              <w:numId w:val="30"/>
            </w:numPr>
            <w:ind w:left="720" w:hanging="360"/>
          </w:pPr>
        </w:pPrChange>
      </w:pPr>
      <w:r w:rsidRPr="00516F0D">
        <w:rPr>
          <w:rFonts w:ascii="Arial" w:eastAsia="Arial" w:hAnsi="Arial" w:cs="Arial"/>
          <w:b/>
          <w:sz w:val="22"/>
          <w:szCs w:val="22"/>
        </w:rPr>
        <w:lastRenderedPageBreak/>
        <w:t xml:space="preserve">… how much </w:t>
      </w:r>
      <w:r w:rsidR="007E05FD" w:rsidRPr="00EA3186">
        <w:rPr>
          <w:rFonts w:ascii="Arial" w:eastAsia="Arial" w:hAnsi="Arial" w:cs="Arial"/>
          <w:b/>
          <w:sz w:val="22"/>
          <w:szCs w:val="22"/>
        </w:rPr>
        <w:t>were you</w:t>
      </w:r>
      <w:r w:rsidRPr="0059377D">
        <w:rPr>
          <w:rFonts w:ascii="Arial" w:eastAsia="Arial" w:hAnsi="Arial" w:cs="Arial"/>
          <w:b/>
          <w:sz w:val="22"/>
          <w:szCs w:val="22"/>
        </w:rPr>
        <w:t xml:space="preserve"> able to enjoy your usual activities? </w:t>
      </w:r>
    </w:p>
    <w:p w14:paraId="000001EF"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 xml:space="preserve">Not at all </w:t>
      </w:r>
    </w:p>
    <w:p w14:paraId="000001F0"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Slightly</w:t>
      </w:r>
    </w:p>
    <w:p w14:paraId="000001F1"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Moderately</w:t>
      </w:r>
    </w:p>
    <w:p w14:paraId="000001F2" w14:textId="77777777" w:rsidR="002E3051" w:rsidRDefault="007B17A6">
      <w:pPr>
        <w:numPr>
          <w:ilvl w:val="0"/>
          <w:numId w:val="20"/>
        </w:numPr>
        <w:rPr>
          <w:rFonts w:ascii="Arial" w:eastAsia="Arial" w:hAnsi="Arial" w:cs="Arial"/>
          <w:sz w:val="22"/>
          <w:szCs w:val="22"/>
        </w:rPr>
      </w:pPr>
      <w:r>
        <w:rPr>
          <w:rFonts w:ascii="Arial" w:eastAsia="Arial" w:hAnsi="Arial" w:cs="Arial"/>
          <w:sz w:val="22"/>
          <w:szCs w:val="22"/>
        </w:rPr>
        <w:t>Very much</w:t>
      </w:r>
    </w:p>
    <w:p w14:paraId="06A74FF2" w14:textId="3131DD0A" w:rsidR="00CF0FC2" w:rsidRDefault="007B17A6" w:rsidP="00370AAB">
      <w:pPr>
        <w:numPr>
          <w:ilvl w:val="0"/>
          <w:numId w:val="20"/>
        </w:numPr>
        <w:rPr>
          <w:rFonts w:ascii="Arial" w:eastAsia="Arial" w:hAnsi="Arial" w:cs="Arial"/>
          <w:sz w:val="22"/>
          <w:szCs w:val="22"/>
        </w:rPr>
      </w:pPr>
      <w:r>
        <w:rPr>
          <w:rFonts w:ascii="Arial" w:eastAsia="Arial" w:hAnsi="Arial" w:cs="Arial"/>
          <w:sz w:val="22"/>
          <w:szCs w:val="22"/>
        </w:rPr>
        <w:t>A lot</w:t>
      </w:r>
    </w:p>
    <w:p w14:paraId="6EAA423B" w14:textId="77777777" w:rsidR="00CF0FC2" w:rsidRDefault="00CF0FC2">
      <w:pPr>
        <w:rPr>
          <w:rFonts w:ascii="Arial" w:eastAsia="Arial" w:hAnsi="Arial" w:cs="Arial"/>
          <w:sz w:val="22"/>
          <w:szCs w:val="22"/>
        </w:rPr>
      </w:pPr>
    </w:p>
    <w:p w14:paraId="000001F5" w14:textId="77777777" w:rsidR="002E3051" w:rsidRDefault="007B17A6">
      <w:pPr>
        <w:numPr>
          <w:ilvl w:val="0"/>
          <w:numId w:val="23"/>
        </w:numPr>
        <w:rPr>
          <w:sz w:val="22"/>
          <w:szCs w:val="22"/>
        </w:rPr>
        <w:pPrChange w:id="698" w:author="Dunn, Julia (NIH/NIMH) [F]" w:date="2020-04-06T18:41:00Z">
          <w:pPr>
            <w:numPr>
              <w:numId w:val="30"/>
            </w:numPr>
            <w:ind w:left="720" w:hanging="360"/>
          </w:pPr>
        </w:pPrChange>
      </w:pPr>
      <w:r>
        <w:rPr>
          <w:rFonts w:ascii="Arial" w:eastAsia="Arial" w:hAnsi="Arial" w:cs="Arial"/>
          <w:b/>
          <w:sz w:val="22"/>
          <w:szCs w:val="22"/>
        </w:rPr>
        <w:t>… how relaxed versus anxious were you?</w:t>
      </w:r>
    </w:p>
    <w:p w14:paraId="000001F6" w14:textId="77777777" w:rsidR="002E3051" w:rsidRDefault="007B17A6">
      <w:pPr>
        <w:numPr>
          <w:ilvl w:val="0"/>
          <w:numId w:val="18"/>
        </w:numPr>
        <w:rPr>
          <w:sz w:val="22"/>
          <w:szCs w:val="22"/>
        </w:rPr>
      </w:pPr>
      <w:r>
        <w:rPr>
          <w:rFonts w:ascii="Arial" w:eastAsia="Arial" w:hAnsi="Arial" w:cs="Arial"/>
          <w:sz w:val="22"/>
          <w:szCs w:val="22"/>
        </w:rPr>
        <w:t>Very relaxed/calm</w:t>
      </w:r>
    </w:p>
    <w:p w14:paraId="000001F7" w14:textId="77777777" w:rsidR="002E3051" w:rsidRDefault="007B17A6">
      <w:pPr>
        <w:numPr>
          <w:ilvl w:val="0"/>
          <w:numId w:val="18"/>
        </w:numPr>
        <w:rPr>
          <w:sz w:val="22"/>
          <w:szCs w:val="22"/>
        </w:rPr>
      </w:pPr>
      <w:r>
        <w:rPr>
          <w:rFonts w:ascii="Arial" w:eastAsia="Arial" w:hAnsi="Arial" w:cs="Arial"/>
          <w:sz w:val="22"/>
          <w:szCs w:val="22"/>
        </w:rPr>
        <w:t>Moderately relaxed/calm</w:t>
      </w:r>
    </w:p>
    <w:p w14:paraId="000001F8" w14:textId="77777777" w:rsidR="002E3051" w:rsidRDefault="007B17A6">
      <w:pPr>
        <w:numPr>
          <w:ilvl w:val="0"/>
          <w:numId w:val="18"/>
        </w:numPr>
        <w:rPr>
          <w:sz w:val="22"/>
          <w:szCs w:val="22"/>
        </w:rPr>
      </w:pPr>
      <w:r>
        <w:rPr>
          <w:rFonts w:ascii="Arial" w:eastAsia="Arial" w:hAnsi="Arial" w:cs="Arial"/>
          <w:sz w:val="22"/>
          <w:szCs w:val="22"/>
        </w:rPr>
        <w:t>Neutral</w:t>
      </w:r>
    </w:p>
    <w:p w14:paraId="000001F9" w14:textId="77777777" w:rsidR="002E3051" w:rsidRDefault="007B17A6">
      <w:pPr>
        <w:numPr>
          <w:ilvl w:val="0"/>
          <w:numId w:val="18"/>
        </w:numPr>
        <w:rPr>
          <w:sz w:val="22"/>
          <w:szCs w:val="22"/>
        </w:rPr>
      </w:pPr>
      <w:r>
        <w:rPr>
          <w:rFonts w:ascii="Arial" w:eastAsia="Arial" w:hAnsi="Arial" w:cs="Arial"/>
          <w:sz w:val="22"/>
          <w:szCs w:val="22"/>
        </w:rPr>
        <w:t xml:space="preserve">Moderately nervous/anxious </w:t>
      </w:r>
    </w:p>
    <w:p w14:paraId="000001FA" w14:textId="77777777" w:rsidR="002E3051" w:rsidRDefault="007B17A6">
      <w:pPr>
        <w:numPr>
          <w:ilvl w:val="0"/>
          <w:numId w:val="18"/>
        </w:numPr>
        <w:rPr>
          <w:sz w:val="22"/>
          <w:szCs w:val="22"/>
        </w:rPr>
      </w:pPr>
      <w:r>
        <w:rPr>
          <w:rFonts w:ascii="Arial" w:eastAsia="Arial" w:hAnsi="Arial" w:cs="Arial"/>
          <w:sz w:val="22"/>
          <w:szCs w:val="22"/>
        </w:rPr>
        <w:t xml:space="preserve">Very nervous/anxious  </w:t>
      </w:r>
    </w:p>
    <w:p w14:paraId="000001FB" w14:textId="77777777" w:rsidR="002E3051" w:rsidRDefault="002E3051">
      <w:pPr>
        <w:rPr>
          <w:rFonts w:ascii="Arial" w:eastAsia="Arial" w:hAnsi="Arial" w:cs="Arial"/>
          <w:sz w:val="22"/>
          <w:szCs w:val="22"/>
        </w:rPr>
      </w:pPr>
    </w:p>
    <w:p w14:paraId="000001FC" w14:textId="77777777" w:rsidR="002E3051" w:rsidRDefault="007B17A6">
      <w:pPr>
        <w:numPr>
          <w:ilvl w:val="0"/>
          <w:numId w:val="23"/>
        </w:numPr>
        <w:rPr>
          <w:sz w:val="22"/>
          <w:szCs w:val="22"/>
        </w:rPr>
        <w:pPrChange w:id="699" w:author="Dunn, Julia (NIH/NIMH) [F]" w:date="2020-04-06T18:41:00Z">
          <w:pPr>
            <w:numPr>
              <w:numId w:val="30"/>
            </w:numPr>
            <w:ind w:left="720" w:hanging="360"/>
          </w:pPr>
        </w:pPrChange>
      </w:pPr>
      <w:r>
        <w:rPr>
          <w:rFonts w:ascii="Arial" w:eastAsia="Arial" w:hAnsi="Arial" w:cs="Arial"/>
          <w:b/>
          <w:sz w:val="22"/>
          <w:szCs w:val="22"/>
        </w:rPr>
        <w:t>… how fidgety or restless were you?</w:t>
      </w:r>
    </w:p>
    <w:p w14:paraId="000001FD" w14:textId="5494AA6C" w:rsidR="002E3051" w:rsidRDefault="007B17A6">
      <w:pPr>
        <w:numPr>
          <w:ilvl w:val="0"/>
          <w:numId w:val="22"/>
        </w:numPr>
        <w:rPr>
          <w:sz w:val="22"/>
          <w:szCs w:val="22"/>
        </w:rPr>
      </w:pPr>
      <w:r>
        <w:rPr>
          <w:rFonts w:ascii="Arial" w:eastAsia="Arial" w:hAnsi="Arial" w:cs="Arial"/>
          <w:sz w:val="22"/>
          <w:szCs w:val="22"/>
        </w:rPr>
        <w:t xml:space="preserve">Not </w:t>
      </w:r>
      <w:r w:rsidR="00C86C23">
        <w:rPr>
          <w:rFonts w:ascii="Arial" w:eastAsia="Arial" w:hAnsi="Arial" w:cs="Arial"/>
          <w:sz w:val="22"/>
          <w:szCs w:val="22"/>
        </w:rPr>
        <w:t>fidgety/</w:t>
      </w:r>
      <w:r>
        <w:rPr>
          <w:rFonts w:ascii="Arial" w:eastAsia="Arial" w:hAnsi="Arial" w:cs="Arial"/>
          <w:sz w:val="22"/>
          <w:szCs w:val="22"/>
        </w:rPr>
        <w:t>restless at all</w:t>
      </w:r>
    </w:p>
    <w:p w14:paraId="000001FE" w14:textId="5809E6E9" w:rsidR="002E3051" w:rsidRDefault="007B17A6">
      <w:pPr>
        <w:numPr>
          <w:ilvl w:val="0"/>
          <w:numId w:val="22"/>
        </w:numPr>
        <w:rPr>
          <w:sz w:val="22"/>
          <w:szCs w:val="22"/>
        </w:rPr>
      </w:pPr>
      <w:r>
        <w:rPr>
          <w:rFonts w:ascii="Arial" w:eastAsia="Arial" w:hAnsi="Arial" w:cs="Arial"/>
          <w:sz w:val="22"/>
          <w:szCs w:val="22"/>
        </w:rPr>
        <w:t xml:space="preserve">Slightly </w:t>
      </w:r>
      <w:r w:rsidR="00C86C23">
        <w:rPr>
          <w:rFonts w:ascii="Arial" w:eastAsia="Arial" w:hAnsi="Arial" w:cs="Arial"/>
          <w:sz w:val="22"/>
          <w:szCs w:val="22"/>
        </w:rPr>
        <w:t>fidgety/</w:t>
      </w:r>
      <w:r>
        <w:rPr>
          <w:rFonts w:ascii="Arial" w:eastAsia="Arial" w:hAnsi="Arial" w:cs="Arial"/>
          <w:sz w:val="22"/>
          <w:szCs w:val="22"/>
        </w:rPr>
        <w:t>restless</w:t>
      </w:r>
    </w:p>
    <w:p w14:paraId="000001FF" w14:textId="70B0690D" w:rsidR="002E3051" w:rsidRDefault="007B17A6">
      <w:pPr>
        <w:numPr>
          <w:ilvl w:val="0"/>
          <w:numId w:val="22"/>
        </w:numPr>
        <w:rPr>
          <w:sz w:val="22"/>
          <w:szCs w:val="22"/>
        </w:rPr>
      </w:pPr>
      <w:r>
        <w:rPr>
          <w:rFonts w:ascii="Arial" w:eastAsia="Arial" w:hAnsi="Arial" w:cs="Arial"/>
          <w:sz w:val="22"/>
          <w:szCs w:val="22"/>
        </w:rPr>
        <w:t xml:space="preserve">Moderately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0" w14:textId="7A7EBAB1" w:rsidR="002E3051" w:rsidRDefault="007B17A6">
      <w:pPr>
        <w:numPr>
          <w:ilvl w:val="0"/>
          <w:numId w:val="22"/>
        </w:numPr>
        <w:rPr>
          <w:sz w:val="22"/>
          <w:szCs w:val="22"/>
        </w:rPr>
      </w:pPr>
      <w:r>
        <w:rPr>
          <w:rFonts w:ascii="Arial" w:eastAsia="Arial" w:hAnsi="Arial" w:cs="Arial"/>
          <w:sz w:val="22"/>
          <w:szCs w:val="22"/>
        </w:rPr>
        <w:t xml:space="preserve">Very </w:t>
      </w:r>
      <w:r w:rsidR="00C86C23">
        <w:rPr>
          <w:rFonts w:ascii="Arial" w:eastAsia="Arial" w:hAnsi="Arial" w:cs="Arial"/>
          <w:sz w:val="22"/>
          <w:szCs w:val="22"/>
        </w:rPr>
        <w:t>fidgety/</w:t>
      </w:r>
      <w:r>
        <w:rPr>
          <w:rFonts w:ascii="Arial" w:eastAsia="Arial" w:hAnsi="Arial" w:cs="Arial"/>
          <w:sz w:val="22"/>
          <w:szCs w:val="22"/>
        </w:rPr>
        <w:t xml:space="preserve">restless </w:t>
      </w:r>
    </w:p>
    <w:p w14:paraId="00000201" w14:textId="01157B88" w:rsidR="002E3051" w:rsidRDefault="007B17A6">
      <w:pPr>
        <w:numPr>
          <w:ilvl w:val="0"/>
          <w:numId w:val="22"/>
        </w:numPr>
        <w:rPr>
          <w:sz w:val="22"/>
          <w:szCs w:val="22"/>
        </w:rPr>
      </w:pPr>
      <w:r>
        <w:rPr>
          <w:rFonts w:ascii="Arial" w:eastAsia="Arial" w:hAnsi="Arial" w:cs="Arial"/>
          <w:sz w:val="22"/>
          <w:szCs w:val="22"/>
        </w:rPr>
        <w:t xml:space="preserve">Extremely </w:t>
      </w:r>
      <w:r w:rsidR="00C86C23">
        <w:rPr>
          <w:rFonts w:ascii="Arial" w:eastAsia="Arial" w:hAnsi="Arial" w:cs="Arial"/>
          <w:sz w:val="22"/>
          <w:szCs w:val="22"/>
        </w:rPr>
        <w:t>fidgety/</w:t>
      </w:r>
      <w:r>
        <w:rPr>
          <w:rFonts w:ascii="Arial" w:eastAsia="Arial" w:hAnsi="Arial" w:cs="Arial"/>
          <w:sz w:val="22"/>
          <w:szCs w:val="22"/>
        </w:rPr>
        <w:t>restless</w:t>
      </w:r>
    </w:p>
    <w:p w14:paraId="00000202" w14:textId="77777777" w:rsidR="002E3051" w:rsidRDefault="002E3051">
      <w:pPr>
        <w:rPr>
          <w:rFonts w:ascii="Arial" w:eastAsia="Arial" w:hAnsi="Arial" w:cs="Arial"/>
          <w:sz w:val="22"/>
          <w:szCs w:val="22"/>
        </w:rPr>
      </w:pPr>
    </w:p>
    <w:p w14:paraId="00000203" w14:textId="77777777" w:rsidR="002E3051" w:rsidRDefault="007B17A6">
      <w:pPr>
        <w:numPr>
          <w:ilvl w:val="0"/>
          <w:numId w:val="23"/>
        </w:numPr>
        <w:rPr>
          <w:sz w:val="22"/>
          <w:szCs w:val="22"/>
        </w:rPr>
        <w:pPrChange w:id="700" w:author="Dunn, Julia (NIH/NIMH) [F]" w:date="2020-04-06T18:41:00Z">
          <w:pPr>
            <w:numPr>
              <w:numId w:val="30"/>
            </w:numPr>
            <w:ind w:left="720" w:hanging="360"/>
          </w:pPr>
        </w:pPrChange>
      </w:pPr>
      <w:r>
        <w:rPr>
          <w:rFonts w:ascii="Arial" w:eastAsia="Arial" w:hAnsi="Arial" w:cs="Arial"/>
          <w:b/>
          <w:sz w:val="22"/>
          <w:szCs w:val="22"/>
        </w:rPr>
        <w:t>… how fatigued or tired were you?</w:t>
      </w:r>
    </w:p>
    <w:p w14:paraId="00000204"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Not fatigued or tired at all</w:t>
      </w:r>
    </w:p>
    <w:p w14:paraId="00000205"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Slightly fatigued or tired</w:t>
      </w:r>
    </w:p>
    <w:p w14:paraId="00000206"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Moderately fatigued or tired</w:t>
      </w:r>
    </w:p>
    <w:p w14:paraId="00000207" w14:textId="77777777" w:rsidR="002E3051" w:rsidRDefault="007B17A6">
      <w:pPr>
        <w:numPr>
          <w:ilvl w:val="0"/>
          <w:numId w:val="10"/>
        </w:numPr>
        <w:rPr>
          <w:rFonts w:ascii="Arial" w:eastAsia="Arial" w:hAnsi="Arial" w:cs="Arial"/>
          <w:sz w:val="22"/>
          <w:szCs w:val="22"/>
        </w:rPr>
      </w:pPr>
      <w:r>
        <w:rPr>
          <w:rFonts w:ascii="Arial" w:eastAsia="Arial" w:hAnsi="Arial" w:cs="Arial"/>
          <w:sz w:val="22"/>
          <w:szCs w:val="22"/>
        </w:rPr>
        <w:t>Very fatigued or tired</w:t>
      </w:r>
    </w:p>
    <w:p w14:paraId="00000208" w14:textId="439DFF48" w:rsidR="002E3051" w:rsidRDefault="007B17A6">
      <w:pPr>
        <w:numPr>
          <w:ilvl w:val="0"/>
          <w:numId w:val="10"/>
        </w:numPr>
        <w:rPr>
          <w:rFonts w:ascii="Arial" w:eastAsia="Arial" w:hAnsi="Arial" w:cs="Arial"/>
          <w:sz w:val="22"/>
          <w:szCs w:val="22"/>
        </w:rPr>
      </w:pPr>
      <w:r>
        <w:rPr>
          <w:rFonts w:ascii="Arial" w:eastAsia="Arial" w:hAnsi="Arial" w:cs="Arial"/>
          <w:sz w:val="22"/>
          <w:szCs w:val="22"/>
        </w:rPr>
        <w:t>Extremely fatigued or tired</w:t>
      </w:r>
    </w:p>
    <w:p w14:paraId="00000209" w14:textId="5FAF7074" w:rsidR="002E3051" w:rsidDel="005C131F" w:rsidRDefault="007B17A6" w:rsidP="00443777">
      <w:pPr>
        <w:rPr>
          <w:del w:id="701" w:author="Dunn, Julia (NIH/NIMH) [F]" w:date="2020-04-06T18:06:00Z"/>
          <w:rFonts w:ascii="Arial" w:eastAsia="Arial" w:hAnsi="Arial" w:cs="Arial"/>
          <w:sz w:val="22"/>
          <w:szCs w:val="22"/>
        </w:rPr>
      </w:pPr>
      <w:del w:id="702" w:author="Dunn, Julia (NIH/NIMH) [F]" w:date="2020-04-06T18:06:00Z">
        <w:r w:rsidDel="005C131F">
          <w:rPr>
            <w:rFonts w:ascii="Arial" w:eastAsia="Arial" w:hAnsi="Arial" w:cs="Arial"/>
            <w:sz w:val="22"/>
            <w:szCs w:val="22"/>
          </w:rPr>
          <w:delText xml:space="preserve">   </w:delText>
        </w:r>
      </w:del>
      <w:r>
        <w:rPr>
          <w:rFonts w:ascii="Arial" w:eastAsia="Arial" w:hAnsi="Arial" w:cs="Arial"/>
          <w:sz w:val="22"/>
          <w:szCs w:val="22"/>
        </w:rPr>
        <w:t xml:space="preserve">  </w:t>
      </w:r>
    </w:p>
    <w:p w14:paraId="76F3179C" w14:textId="6F733693" w:rsidR="00AA29D7" w:rsidDel="00DC226D" w:rsidRDefault="00AA29D7">
      <w:pPr>
        <w:rPr>
          <w:del w:id="703" w:author="Dunn, Julia (NIH/NIMH) [F]" w:date="2020-04-07T18:08:00Z"/>
          <w:rFonts w:ascii="Arial" w:eastAsia="Arial" w:hAnsi="Arial" w:cs="Arial"/>
          <w:b/>
          <w:sz w:val="22"/>
          <w:szCs w:val="22"/>
        </w:rPr>
      </w:pPr>
      <w:del w:id="704" w:author="Dunn, Julia (NIH/NIMH) [F]" w:date="2020-04-06T18:06:00Z">
        <w:r w:rsidDel="005C131F">
          <w:rPr>
            <w:rFonts w:ascii="Arial" w:eastAsia="Arial" w:hAnsi="Arial" w:cs="Arial"/>
            <w:b/>
            <w:sz w:val="22"/>
            <w:szCs w:val="22"/>
          </w:rPr>
          <w:br w:type="page"/>
        </w:r>
      </w:del>
    </w:p>
    <w:p w14:paraId="368EF9EF" w14:textId="32018EC1" w:rsidR="00175E4E" w:rsidRDefault="00175E4E">
      <w:pPr>
        <w:rPr>
          <w:ins w:id="705" w:author="Dunn, Julia (NIH/NIMH) [F]" w:date="2020-04-07T11:43:00Z"/>
          <w:rFonts w:ascii="Arial" w:eastAsia="Arial" w:hAnsi="Arial" w:cs="Arial"/>
          <w:b/>
          <w:sz w:val="22"/>
          <w:szCs w:val="22"/>
        </w:rPr>
      </w:pPr>
    </w:p>
    <w:p w14:paraId="0000020A" w14:textId="64589D14" w:rsidR="002E3051" w:rsidRDefault="007B17A6">
      <w:pPr>
        <w:numPr>
          <w:ilvl w:val="0"/>
          <w:numId w:val="23"/>
        </w:numPr>
        <w:rPr>
          <w:sz w:val="22"/>
          <w:szCs w:val="22"/>
        </w:rPr>
        <w:pPrChange w:id="706" w:author="Dunn, Julia (NIH/NIMH) [F]" w:date="2020-04-06T18:41:00Z">
          <w:pPr>
            <w:numPr>
              <w:numId w:val="30"/>
            </w:numPr>
            <w:ind w:left="720" w:hanging="360"/>
          </w:pPr>
        </w:pPrChange>
      </w:pPr>
      <w:r>
        <w:rPr>
          <w:rFonts w:ascii="Arial" w:eastAsia="Arial" w:hAnsi="Arial" w:cs="Arial"/>
          <w:b/>
          <w:sz w:val="22"/>
          <w:szCs w:val="22"/>
        </w:rPr>
        <w:t xml:space="preserve">… how well </w:t>
      </w:r>
      <w:r w:rsidR="00C86C23">
        <w:rPr>
          <w:rFonts w:ascii="Arial" w:eastAsia="Arial" w:hAnsi="Arial" w:cs="Arial"/>
          <w:b/>
          <w:sz w:val="22"/>
          <w:szCs w:val="22"/>
        </w:rPr>
        <w:t xml:space="preserve">were </w:t>
      </w:r>
      <w:r>
        <w:rPr>
          <w:rFonts w:ascii="Arial" w:eastAsia="Arial" w:hAnsi="Arial" w:cs="Arial"/>
          <w:b/>
          <w:sz w:val="22"/>
          <w:szCs w:val="22"/>
        </w:rPr>
        <w:t>you able to concentrate or focus?</w:t>
      </w:r>
    </w:p>
    <w:p w14:paraId="0000020B" w14:textId="77777777" w:rsidR="002E3051" w:rsidRDefault="007B17A6">
      <w:pPr>
        <w:numPr>
          <w:ilvl w:val="0"/>
          <w:numId w:val="6"/>
        </w:numPr>
        <w:rPr>
          <w:sz w:val="22"/>
          <w:szCs w:val="22"/>
        </w:rPr>
      </w:pPr>
      <w:r>
        <w:rPr>
          <w:rFonts w:ascii="Arial" w:eastAsia="Arial" w:hAnsi="Arial" w:cs="Arial"/>
          <w:sz w:val="22"/>
          <w:szCs w:val="22"/>
        </w:rPr>
        <w:t>Very focused/attentive</w:t>
      </w:r>
    </w:p>
    <w:p w14:paraId="0000020C" w14:textId="77777777" w:rsidR="002E3051" w:rsidRDefault="007B17A6">
      <w:pPr>
        <w:numPr>
          <w:ilvl w:val="0"/>
          <w:numId w:val="6"/>
        </w:numPr>
        <w:rPr>
          <w:sz w:val="22"/>
          <w:szCs w:val="22"/>
        </w:rPr>
      </w:pPr>
      <w:r>
        <w:rPr>
          <w:rFonts w:ascii="Arial" w:eastAsia="Arial" w:hAnsi="Arial" w:cs="Arial"/>
          <w:sz w:val="22"/>
          <w:szCs w:val="22"/>
        </w:rPr>
        <w:t>Moderately focused/attentive</w:t>
      </w:r>
    </w:p>
    <w:p w14:paraId="0000020D" w14:textId="77777777" w:rsidR="002E3051" w:rsidRDefault="007B17A6">
      <w:pPr>
        <w:numPr>
          <w:ilvl w:val="0"/>
          <w:numId w:val="6"/>
        </w:numPr>
        <w:rPr>
          <w:sz w:val="22"/>
          <w:szCs w:val="22"/>
        </w:rPr>
      </w:pPr>
      <w:r>
        <w:rPr>
          <w:rFonts w:ascii="Arial" w:eastAsia="Arial" w:hAnsi="Arial" w:cs="Arial"/>
          <w:sz w:val="22"/>
          <w:szCs w:val="22"/>
        </w:rPr>
        <w:t>Neutral</w:t>
      </w:r>
    </w:p>
    <w:p w14:paraId="0000020E" w14:textId="77777777" w:rsidR="002E3051" w:rsidRDefault="007B17A6">
      <w:pPr>
        <w:numPr>
          <w:ilvl w:val="0"/>
          <w:numId w:val="6"/>
        </w:numPr>
        <w:rPr>
          <w:sz w:val="22"/>
          <w:szCs w:val="22"/>
        </w:rPr>
      </w:pPr>
      <w:r>
        <w:rPr>
          <w:rFonts w:ascii="Arial" w:eastAsia="Arial" w:hAnsi="Arial" w:cs="Arial"/>
          <w:sz w:val="22"/>
          <w:szCs w:val="22"/>
        </w:rPr>
        <w:t>Moderately unfocused/distracted</w:t>
      </w:r>
    </w:p>
    <w:p w14:paraId="0000020F" w14:textId="77777777" w:rsidR="002E3051" w:rsidRDefault="007B17A6">
      <w:pPr>
        <w:numPr>
          <w:ilvl w:val="0"/>
          <w:numId w:val="6"/>
        </w:numPr>
        <w:rPr>
          <w:sz w:val="22"/>
          <w:szCs w:val="22"/>
        </w:rPr>
      </w:pPr>
      <w:r>
        <w:rPr>
          <w:rFonts w:ascii="Arial" w:eastAsia="Arial" w:hAnsi="Arial" w:cs="Arial"/>
          <w:sz w:val="22"/>
          <w:szCs w:val="22"/>
        </w:rPr>
        <w:t>Very unfocused/distracted</w:t>
      </w:r>
    </w:p>
    <w:p w14:paraId="00000210" w14:textId="77777777" w:rsidR="002E3051" w:rsidRDefault="002E3051">
      <w:pPr>
        <w:rPr>
          <w:rFonts w:ascii="Arial" w:eastAsia="Arial" w:hAnsi="Arial" w:cs="Arial"/>
          <w:sz w:val="22"/>
          <w:szCs w:val="22"/>
        </w:rPr>
      </w:pPr>
    </w:p>
    <w:p w14:paraId="00000211" w14:textId="7895D6FC" w:rsidR="002E3051" w:rsidRDefault="007B17A6">
      <w:pPr>
        <w:numPr>
          <w:ilvl w:val="0"/>
          <w:numId w:val="23"/>
        </w:numPr>
        <w:rPr>
          <w:sz w:val="22"/>
          <w:szCs w:val="22"/>
        </w:rPr>
        <w:pPrChange w:id="707" w:author="Dunn, Julia (NIH/NIMH) [F]" w:date="2020-04-06T18:41:00Z">
          <w:pPr>
            <w:numPr>
              <w:numId w:val="30"/>
            </w:numPr>
            <w:ind w:left="720" w:hanging="360"/>
          </w:pPr>
        </w:pPrChange>
      </w:pPr>
      <w:r>
        <w:rPr>
          <w:rFonts w:ascii="Arial" w:eastAsia="Arial" w:hAnsi="Arial" w:cs="Arial"/>
          <w:b/>
          <w:sz w:val="22"/>
          <w:szCs w:val="22"/>
        </w:rPr>
        <w:t xml:space="preserve">… how irritable or easily angered </w:t>
      </w:r>
      <w:r w:rsidR="007E05FD">
        <w:rPr>
          <w:rFonts w:ascii="Arial" w:eastAsia="Arial" w:hAnsi="Arial" w:cs="Arial"/>
          <w:b/>
          <w:sz w:val="22"/>
          <w:szCs w:val="22"/>
        </w:rPr>
        <w:t>were you</w:t>
      </w:r>
      <w:r>
        <w:rPr>
          <w:rFonts w:ascii="Arial" w:eastAsia="Arial" w:hAnsi="Arial" w:cs="Arial"/>
          <w:b/>
          <w:sz w:val="22"/>
          <w:szCs w:val="22"/>
        </w:rPr>
        <w:t>?</w:t>
      </w:r>
    </w:p>
    <w:p w14:paraId="00000212" w14:textId="77777777" w:rsidR="002E3051" w:rsidRDefault="007B17A6">
      <w:pPr>
        <w:numPr>
          <w:ilvl w:val="0"/>
          <w:numId w:val="7"/>
        </w:numPr>
        <w:rPr>
          <w:sz w:val="22"/>
          <w:szCs w:val="22"/>
        </w:rPr>
      </w:pPr>
      <w:r>
        <w:rPr>
          <w:rFonts w:ascii="Arial" w:eastAsia="Arial" w:hAnsi="Arial" w:cs="Arial"/>
          <w:sz w:val="22"/>
          <w:szCs w:val="22"/>
        </w:rPr>
        <w:t>Not irritable or easily angered at all</w:t>
      </w:r>
    </w:p>
    <w:p w14:paraId="00000213" w14:textId="77777777" w:rsidR="002E3051" w:rsidRDefault="007B17A6">
      <w:pPr>
        <w:numPr>
          <w:ilvl w:val="0"/>
          <w:numId w:val="7"/>
        </w:numPr>
        <w:rPr>
          <w:sz w:val="22"/>
          <w:szCs w:val="22"/>
        </w:rPr>
      </w:pPr>
      <w:r>
        <w:rPr>
          <w:rFonts w:ascii="Arial" w:eastAsia="Arial" w:hAnsi="Arial" w:cs="Arial"/>
          <w:sz w:val="22"/>
          <w:szCs w:val="22"/>
        </w:rPr>
        <w:t>Slightly irritable or easily angered</w:t>
      </w:r>
    </w:p>
    <w:p w14:paraId="00000214" w14:textId="77777777" w:rsidR="002E3051" w:rsidRDefault="007B17A6">
      <w:pPr>
        <w:numPr>
          <w:ilvl w:val="0"/>
          <w:numId w:val="7"/>
        </w:numPr>
        <w:rPr>
          <w:sz w:val="22"/>
          <w:szCs w:val="22"/>
        </w:rPr>
      </w:pPr>
      <w:r>
        <w:rPr>
          <w:rFonts w:ascii="Arial" w:eastAsia="Arial" w:hAnsi="Arial" w:cs="Arial"/>
          <w:sz w:val="22"/>
          <w:szCs w:val="22"/>
        </w:rPr>
        <w:t>Moderately irritable or easily angered</w:t>
      </w:r>
    </w:p>
    <w:p w14:paraId="00000215" w14:textId="77777777" w:rsidR="002E3051" w:rsidRDefault="007B17A6">
      <w:pPr>
        <w:numPr>
          <w:ilvl w:val="0"/>
          <w:numId w:val="7"/>
        </w:numPr>
        <w:rPr>
          <w:sz w:val="22"/>
          <w:szCs w:val="22"/>
        </w:rPr>
      </w:pPr>
      <w:r>
        <w:rPr>
          <w:rFonts w:ascii="Arial" w:eastAsia="Arial" w:hAnsi="Arial" w:cs="Arial"/>
          <w:sz w:val="22"/>
          <w:szCs w:val="22"/>
        </w:rPr>
        <w:t>Very irritable or easily angered</w:t>
      </w:r>
    </w:p>
    <w:p w14:paraId="00000216" w14:textId="77777777" w:rsidR="002E3051" w:rsidRDefault="007B17A6">
      <w:pPr>
        <w:numPr>
          <w:ilvl w:val="0"/>
          <w:numId w:val="7"/>
        </w:numPr>
        <w:rPr>
          <w:sz w:val="22"/>
          <w:szCs w:val="22"/>
        </w:rPr>
      </w:pPr>
      <w:r>
        <w:rPr>
          <w:rFonts w:ascii="Arial" w:eastAsia="Arial" w:hAnsi="Arial" w:cs="Arial"/>
          <w:sz w:val="22"/>
          <w:szCs w:val="22"/>
        </w:rPr>
        <w:t>Extremely irritable or easily angered</w:t>
      </w:r>
    </w:p>
    <w:p w14:paraId="00000217" w14:textId="77777777" w:rsidR="002E3051" w:rsidRDefault="007B17A6">
      <w:pPr>
        <w:ind w:left="360" w:hanging="720"/>
        <w:rPr>
          <w:rFonts w:ascii="Arial" w:eastAsia="Arial" w:hAnsi="Arial" w:cs="Arial"/>
          <w:sz w:val="22"/>
          <w:szCs w:val="22"/>
        </w:rPr>
      </w:pPr>
      <w:r>
        <w:rPr>
          <w:rFonts w:ascii="Arial" w:eastAsia="Arial" w:hAnsi="Arial" w:cs="Arial"/>
          <w:sz w:val="22"/>
          <w:szCs w:val="22"/>
        </w:rPr>
        <w:t xml:space="preserve"> </w:t>
      </w:r>
    </w:p>
    <w:p w14:paraId="00000218" w14:textId="27656A00" w:rsidR="002E3051" w:rsidRDefault="007B17A6">
      <w:pPr>
        <w:numPr>
          <w:ilvl w:val="0"/>
          <w:numId w:val="23"/>
        </w:numPr>
        <w:rPr>
          <w:sz w:val="22"/>
          <w:szCs w:val="22"/>
        </w:rPr>
        <w:pPrChange w:id="708" w:author="Dunn, Julia (NIH/NIMH) [F]" w:date="2020-04-06T18:41:00Z">
          <w:pPr>
            <w:numPr>
              <w:numId w:val="30"/>
            </w:numPr>
            <w:ind w:left="720" w:hanging="360"/>
          </w:pPr>
        </w:pPrChange>
      </w:pPr>
      <w:r>
        <w:rPr>
          <w:rFonts w:ascii="Arial" w:eastAsia="Arial" w:hAnsi="Arial" w:cs="Arial"/>
          <w:b/>
          <w:sz w:val="22"/>
          <w:szCs w:val="22"/>
        </w:rPr>
        <w:t xml:space="preserve">… how lonely </w:t>
      </w:r>
      <w:r w:rsidR="007E05FD">
        <w:rPr>
          <w:rFonts w:ascii="Arial" w:eastAsia="Arial" w:hAnsi="Arial" w:cs="Arial"/>
          <w:b/>
          <w:sz w:val="22"/>
          <w:szCs w:val="22"/>
        </w:rPr>
        <w:t>were you</w:t>
      </w:r>
      <w:r>
        <w:rPr>
          <w:rFonts w:ascii="Arial" w:eastAsia="Arial" w:hAnsi="Arial" w:cs="Arial"/>
          <w:b/>
          <w:sz w:val="22"/>
          <w:szCs w:val="22"/>
        </w:rPr>
        <w:t>?</w:t>
      </w:r>
    </w:p>
    <w:p w14:paraId="00000219" w14:textId="77777777" w:rsidR="002E3051" w:rsidRDefault="007B17A6">
      <w:pPr>
        <w:numPr>
          <w:ilvl w:val="1"/>
          <w:numId w:val="23"/>
        </w:numPr>
        <w:rPr>
          <w:sz w:val="22"/>
          <w:szCs w:val="22"/>
        </w:rPr>
        <w:pPrChange w:id="709" w:author="Dunn, Julia (NIH/NIMH) [F]" w:date="2020-04-06T18:41:00Z">
          <w:pPr>
            <w:numPr>
              <w:ilvl w:val="1"/>
              <w:numId w:val="30"/>
            </w:numPr>
            <w:ind w:left="1440" w:hanging="360"/>
          </w:pPr>
        </w:pPrChange>
      </w:pPr>
      <w:r>
        <w:rPr>
          <w:rFonts w:ascii="Arial" w:eastAsia="Arial" w:hAnsi="Arial" w:cs="Arial"/>
          <w:sz w:val="22"/>
          <w:szCs w:val="22"/>
        </w:rPr>
        <w:t>Not lonely at all</w:t>
      </w:r>
    </w:p>
    <w:p w14:paraId="0000021A" w14:textId="77777777" w:rsidR="002E3051" w:rsidRDefault="007B17A6">
      <w:pPr>
        <w:numPr>
          <w:ilvl w:val="1"/>
          <w:numId w:val="23"/>
        </w:numPr>
        <w:rPr>
          <w:sz w:val="22"/>
          <w:szCs w:val="22"/>
        </w:rPr>
        <w:pPrChange w:id="710" w:author="Dunn, Julia (NIH/NIMH) [F]" w:date="2020-04-06T18:41:00Z">
          <w:pPr>
            <w:numPr>
              <w:ilvl w:val="1"/>
              <w:numId w:val="30"/>
            </w:numPr>
            <w:ind w:left="1440" w:hanging="360"/>
          </w:pPr>
        </w:pPrChange>
      </w:pPr>
      <w:r>
        <w:rPr>
          <w:rFonts w:ascii="Arial" w:eastAsia="Arial" w:hAnsi="Arial" w:cs="Arial"/>
          <w:sz w:val="22"/>
          <w:szCs w:val="22"/>
        </w:rPr>
        <w:t>Slightly lonely</w:t>
      </w:r>
    </w:p>
    <w:p w14:paraId="0000021B" w14:textId="77777777" w:rsidR="002E3051" w:rsidRDefault="007B17A6">
      <w:pPr>
        <w:numPr>
          <w:ilvl w:val="1"/>
          <w:numId w:val="23"/>
        </w:numPr>
        <w:rPr>
          <w:sz w:val="22"/>
          <w:szCs w:val="22"/>
        </w:rPr>
        <w:pPrChange w:id="711" w:author="Dunn, Julia (NIH/NIMH) [F]" w:date="2020-04-06T18:41:00Z">
          <w:pPr>
            <w:numPr>
              <w:ilvl w:val="1"/>
              <w:numId w:val="30"/>
            </w:numPr>
            <w:ind w:left="1440" w:hanging="360"/>
          </w:pPr>
        </w:pPrChange>
      </w:pPr>
      <w:r>
        <w:rPr>
          <w:rFonts w:ascii="Arial" w:eastAsia="Arial" w:hAnsi="Arial" w:cs="Arial"/>
          <w:sz w:val="22"/>
          <w:szCs w:val="22"/>
        </w:rPr>
        <w:t>Moderately lonely</w:t>
      </w:r>
    </w:p>
    <w:p w14:paraId="0000021C" w14:textId="77777777" w:rsidR="002E3051" w:rsidRDefault="007B17A6">
      <w:pPr>
        <w:numPr>
          <w:ilvl w:val="1"/>
          <w:numId w:val="23"/>
        </w:numPr>
        <w:rPr>
          <w:sz w:val="22"/>
          <w:szCs w:val="22"/>
        </w:rPr>
        <w:pPrChange w:id="712" w:author="Dunn, Julia (NIH/NIMH) [F]" w:date="2020-04-06T18:41:00Z">
          <w:pPr>
            <w:numPr>
              <w:ilvl w:val="1"/>
              <w:numId w:val="30"/>
            </w:numPr>
            <w:ind w:left="1440" w:hanging="360"/>
          </w:pPr>
        </w:pPrChange>
      </w:pPr>
      <w:r>
        <w:rPr>
          <w:rFonts w:ascii="Arial" w:eastAsia="Arial" w:hAnsi="Arial" w:cs="Arial"/>
          <w:sz w:val="22"/>
          <w:szCs w:val="22"/>
        </w:rPr>
        <w:t>Very lonely</w:t>
      </w:r>
    </w:p>
    <w:p w14:paraId="0000021D" w14:textId="77777777" w:rsidR="002E3051" w:rsidRDefault="007B17A6">
      <w:pPr>
        <w:numPr>
          <w:ilvl w:val="1"/>
          <w:numId w:val="23"/>
        </w:numPr>
        <w:rPr>
          <w:sz w:val="22"/>
          <w:szCs w:val="22"/>
        </w:rPr>
        <w:pPrChange w:id="713" w:author="Dunn, Julia (NIH/NIMH) [F]" w:date="2020-04-06T18:41:00Z">
          <w:pPr>
            <w:numPr>
              <w:ilvl w:val="1"/>
              <w:numId w:val="30"/>
            </w:numPr>
            <w:ind w:left="1440" w:hanging="360"/>
          </w:pPr>
        </w:pPrChange>
      </w:pPr>
      <w:r>
        <w:rPr>
          <w:rFonts w:ascii="Arial" w:eastAsia="Arial" w:hAnsi="Arial" w:cs="Arial"/>
          <w:sz w:val="22"/>
          <w:szCs w:val="22"/>
        </w:rPr>
        <w:t>Extremely lonely</w:t>
      </w:r>
    </w:p>
    <w:p w14:paraId="0000021E" w14:textId="77777777" w:rsidR="002E3051" w:rsidDel="00175E4E" w:rsidRDefault="002E3051">
      <w:pPr>
        <w:rPr>
          <w:del w:id="714" w:author="Dunn, Julia (NIH/NIMH) [F]" w:date="2020-04-07T11:43:00Z"/>
          <w:rFonts w:ascii="Arial" w:eastAsia="Arial" w:hAnsi="Arial" w:cs="Arial"/>
          <w:sz w:val="22"/>
          <w:szCs w:val="22"/>
        </w:rPr>
      </w:pPr>
    </w:p>
    <w:p w14:paraId="2CDC9A20" w14:textId="26170E5B" w:rsidR="005C131F" w:rsidRDefault="005C131F">
      <w:pPr>
        <w:rPr>
          <w:ins w:id="715" w:author="Dunn, Julia (NIH/NIMH) [F]" w:date="2020-04-06T18:06:00Z"/>
          <w:rFonts w:ascii="Arial" w:eastAsia="Arial" w:hAnsi="Arial" w:cs="Arial"/>
          <w:b/>
          <w:sz w:val="22"/>
          <w:szCs w:val="22"/>
        </w:rPr>
      </w:pPr>
    </w:p>
    <w:p w14:paraId="05DE8602" w14:textId="77777777" w:rsidR="00DC226D" w:rsidRDefault="00DC226D">
      <w:pPr>
        <w:rPr>
          <w:ins w:id="716" w:author="Dunn, Julia (NIH/NIMH) [F]" w:date="2020-04-07T18:09:00Z"/>
          <w:rFonts w:ascii="Arial" w:eastAsia="Arial" w:hAnsi="Arial" w:cs="Arial"/>
          <w:b/>
          <w:sz w:val="22"/>
          <w:szCs w:val="22"/>
        </w:rPr>
      </w:pPr>
      <w:ins w:id="717" w:author="Dunn, Julia (NIH/NIMH) [F]" w:date="2020-04-07T18:09:00Z">
        <w:r>
          <w:rPr>
            <w:rFonts w:ascii="Arial" w:eastAsia="Arial" w:hAnsi="Arial" w:cs="Arial"/>
            <w:b/>
            <w:sz w:val="22"/>
            <w:szCs w:val="22"/>
          </w:rPr>
          <w:br w:type="page"/>
        </w:r>
      </w:ins>
    </w:p>
    <w:p w14:paraId="0000021F" w14:textId="48BF20AC" w:rsidR="002E3051" w:rsidRDefault="007B17A6">
      <w:pPr>
        <w:numPr>
          <w:ilvl w:val="0"/>
          <w:numId w:val="23"/>
        </w:numPr>
        <w:rPr>
          <w:sz w:val="22"/>
          <w:szCs w:val="22"/>
        </w:rPr>
        <w:pPrChange w:id="718" w:author="Dunn, Julia (NIH/NIMH) [F]" w:date="2020-04-06T18:41:00Z">
          <w:pPr>
            <w:numPr>
              <w:numId w:val="30"/>
            </w:numPr>
            <w:ind w:left="720" w:hanging="360"/>
          </w:pPr>
        </w:pPrChange>
      </w:pPr>
      <w:r>
        <w:rPr>
          <w:rFonts w:ascii="Arial" w:eastAsia="Arial" w:hAnsi="Arial" w:cs="Arial"/>
          <w:b/>
          <w:sz w:val="22"/>
          <w:szCs w:val="22"/>
        </w:rPr>
        <w:lastRenderedPageBreak/>
        <w:t xml:space="preserve">… to what extent </w:t>
      </w:r>
      <w:r w:rsidR="00051A09">
        <w:rPr>
          <w:rFonts w:ascii="Arial" w:eastAsia="Arial" w:hAnsi="Arial" w:cs="Arial"/>
          <w:b/>
          <w:sz w:val="22"/>
          <w:szCs w:val="22"/>
        </w:rPr>
        <w:t>did you have</w:t>
      </w:r>
      <w:r>
        <w:rPr>
          <w:rFonts w:ascii="Arial" w:eastAsia="Arial" w:hAnsi="Arial" w:cs="Arial"/>
          <w:b/>
          <w:sz w:val="22"/>
          <w:szCs w:val="22"/>
        </w:rPr>
        <w:t xml:space="preserve"> negative thoughts,</w:t>
      </w:r>
      <w:commentRangeStart w:id="719"/>
      <w:r>
        <w:rPr>
          <w:rFonts w:ascii="Arial" w:eastAsia="Arial" w:hAnsi="Arial" w:cs="Arial"/>
          <w:b/>
          <w:sz w:val="22"/>
          <w:szCs w:val="22"/>
        </w:rPr>
        <w:t xml:space="preserve"> thought</w:t>
      </w:r>
      <w:ins w:id="720" w:author="Lopez, Diana (NIH/NIMH) [F]" w:date="2020-04-08T11:44:00Z">
        <w:r w:rsidR="00347DE7">
          <w:rPr>
            <w:rFonts w:ascii="Arial" w:eastAsia="Arial" w:hAnsi="Arial" w:cs="Arial"/>
            <w:b/>
            <w:sz w:val="22"/>
            <w:szCs w:val="22"/>
          </w:rPr>
          <w:t>s</w:t>
        </w:r>
      </w:ins>
      <w:r>
        <w:rPr>
          <w:rFonts w:ascii="Arial" w:eastAsia="Arial" w:hAnsi="Arial" w:cs="Arial"/>
          <w:b/>
          <w:sz w:val="22"/>
          <w:szCs w:val="22"/>
        </w:rPr>
        <w:t xml:space="preserve"> </w:t>
      </w:r>
      <w:commentRangeEnd w:id="719"/>
      <w:r w:rsidR="00A21774">
        <w:rPr>
          <w:rStyle w:val="CommentReference"/>
        </w:rPr>
        <w:commentReference w:id="719"/>
      </w:r>
      <w:r>
        <w:rPr>
          <w:rFonts w:ascii="Arial" w:eastAsia="Arial" w:hAnsi="Arial" w:cs="Arial"/>
          <w:b/>
          <w:sz w:val="22"/>
          <w:szCs w:val="22"/>
        </w:rPr>
        <w:t>about unpleasant experiences or things that made you feel bad?</w:t>
      </w:r>
    </w:p>
    <w:p w14:paraId="00000220" w14:textId="77777777" w:rsidR="002E3051" w:rsidRDefault="007B17A6">
      <w:pPr>
        <w:numPr>
          <w:ilvl w:val="1"/>
          <w:numId w:val="23"/>
        </w:numPr>
        <w:rPr>
          <w:sz w:val="22"/>
          <w:szCs w:val="22"/>
        </w:rPr>
        <w:pPrChange w:id="721" w:author="Dunn, Julia (NIH/NIMH) [F]" w:date="2020-04-06T18:41:00Z">
          <w:pPr>
            <w:numPr>
              <w:ilvl w:val="1"/>
              <w:numId w:val="30"/>
            </w:numPr>
            <w:ind w:left="1440" w:hanging="360"/>
          </w:pPr>
        </w:pPrChange>
      </w:pPr>
      <w:r>
        <w:rPr>
          <w:rFonts w:ascii="Arial" w:eastAsia="Arial" w:hAnsi="Arial" w:cs="Arial"/>
          <w:sz w:val="22"/>
          <w:szCs w:val="22"/>
        </w:rPr>
        <w:t>Not at all</w:t>
      </w:r>
    </w:p>
    <w:p w14:paraId="00000221" w14:textId="77777777" w:rsidR="002E3051" w:rsidRDefault="007B17A6">
      <w:pPr>
        <w:numPr>
          <w:ilvl w:val="1"/>
          <w:numId w:val="23"/>
        </w:numPr>
        <w:rPr>
          <w:sz w:val="22"/>
          <w:szCs w:val="22"/>
        </w:rPr>
        <w:pPrChange w:id="722" w:author="Dunn, Julia (NIH/NIMH) [F]" w:date="2020-04-06T18:41:00Z">
          <w:pPr>
            <w:numPr>
              <w:ilvl w:val="1"/>
              <w:numId w:val="30"/>
            </w:numPr>
            <w:ind w:left="1440" w:hanging="360"/>
          </w:pPr>
        </w:pPrChange>
      </w:pPr>
      <w:r>
        <w:rPr>
          <w:rFonts w:ascii="Arial" w:eastAsia="Arial" w:hAnsi="Arial" w:cs="Arial"/>
          <w:sz w:val="22"/>
          <w:szCs w:val="22"/>
        </w:rPr>
        <w:t>Rarely</w:t>
      </w:r>
    </w:p>
    <w:p w14:paraId="00000222" w14:textId="77777777" w:rsidR="002E3051" w:rsidRDefault="007B17A6">
      <w:pPr>
        <w:numPr>
          <w:ilvl w:val="1"/>
          <w:numId w:val="23"/>
        </w:numPr>
        <w:rPr>
          <w:sz w:val="22"/>
          <w:szCs w:val="22"/>
        </w:rPr>
        <w:pPrChange w:id="723" w:author="Dunn, Julia (NIH/NIMH) [F]" w:date="2020-04-06T18:41:00Z">
          <w:pPr>
            <w:numPr>
              <w:ilvl w:val="1"/>
              <w:numId w:val="30"/>
            </w:numPr>
            <w:ind w:left="1440" w:hanging="360"/>
          </w:pPr>
        </w:pPrChange>
      </w:pPr>
      <w:r>
        <w:rPr>
          <w:rFonts w:ascii="Arial" w:eastAsia="Arial" w:hAnsi="Arial" w:cs="Arial"/>
          <w:sz w:val="22"/>
          <w:szCs w:val="22"/>
        </w:rPr>
        <w:t>Occasionally</w:t>
      </w:r>
    </w:p>
    <w:p w14:paraId="00000223" w14:textId="77777777" w:rsidR="002E3051" w:rsidRDefault="007B17A6">
      <w:pPr>
        <w:numPr>
          <w:ilvl w:val="1"/>
          <w:numId w:val="23"/>
        </w:numPr>
        <w:rPr>
          <w:sz w:val="22"/>
          <w:szCs w:val="22"/>
        </w:rPr>
        <w:pPrChange w:id="724" w:author="Dunn, Julia (NIH/NIMH) [F]" w:date="2020-04-06T18:41:00Z">
          <w:pPr>
            <w:numPr>
              <w:ilvl w:val="1"/>
              <w:numId w:val="30"/>
            </w:numPr>
            <w:ind w:left="1440" w:hanging="360"/>
          </w:pPr>
        </w:pPrChange>
      </w:pPr>
      <w:r>
        <w:rPr>
          <w:rFonts w:ascii="Arial" w:eastAsia="Arial" w:hAnsi="Arial" w:cs="Arial"/>
          <w:sz w:val="22"/>
          <w:szCs w:val="22"/>
        </w:rPr>
        <w:t>Often</w:t>
      </w:r>
    </w:p>
    <w:p w14:paraId="00000224" w14:textId="77777777" w:rsidR="002E3051" w:rsidRDefault="007B17A6">
      <w:pPr>
        <w:numPr>
          <w:ilvl w:val="1"/>
          <w:numId w:val="23"/>
        </w:numPr>
        <w:rPr>
          <w:sz w:val="22"/>
          <w:szCs w:val="22"/>
        </w:rPr>
        <w:pPrChange w:id="725" w:author="Dunn, Julia (NIH/NIMH) [F]" w:date="2020-04-06T18:41:00Z">
          <w:pPr>
            <w:numPr>
              <w:ilvl w:val="1"/>
              <w:numId w:val="30"/>
            </w:numPr>
            <w:ind w:left="1440" w:hanging="360"/>
          </w:pPr>
        </w:pPrChange>
      </w:pPr>
      <w:r>
        <w:rPr>
          <w:rFonts w:ascii="Arial" w:eastAsia="Arial" w:hAnsi="Arial" w:cs="Arial"/>
          <w:sz w:val="22"/>
          <w:szCs w:val="22"/>
        </w:rPr>
        <w:t>A lot of the time</w:t>
      </w:r>
    </w:p>
    <w:p w14:paraId="00000225" w14:textId="77777777" w:rsidR="002E3051" w:rsidRDefault="002E3051">
      <w:pPr>
        <w:rPr>
          <w:rFonts w:ascii="Arial" w:eastAsia="Arial" w:hAnsi="Arial" w:cs="Arial"/>
          <w:sz w:val="22"/>
          <w:szCs w:val="22"/>
        </w:rPr>
      </w:pPr>
    </w:p>
    <w:p w14:paraId="1DCB7C82" w14:textId="0462320E" w:rsidR="00F52C3A" w:rsidRDefault="00F52C3A" w:rsidP="00F52C3A">
      <w:pPr>
        <w:pStyle w:val="Heading2"/>
        <w:rPr>
          <w:rFonts w:ascii="Arial" w:hAnsi="Arial" w:cs="Arial"/>
          <w:sz w:val="28"/>
          <w:szCs w:val="28"/>
        </w:rPr>
      </w:pPr>
      <w:r w:rsidRPr="00370AAB">
        <w:rPr>
          <w:rFonts w:ascii="Arial" w:hAnsi="Arial" w:cs="Arial"/>
          <w:sz w:val="28"/>
          <w:szCs w:val="28"/>
        </w:rPr>
        <w:t>MEDIA USE (PAST TWO WEEKS) </w:t>
      </w:r>
    </w:p>
    <w:p w14:paraId="462702C6" w14:textId="77777777" w:rsidR="00F52C3A" w:rsidRPr="00F52C3A" w:rsidRDefault="00F52C3A" w:rsidP="00370AAB"/>
    <w:p w14:paraId="0FD73F4C" w14:textId="77777777" w:rsidR="00640B3E" w:rsidRDefault="00640B3E" w:rsidP="00640B3E">
      <w:pPr>
        <w:spacing w:before="5"/>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much time per day did you spend:</w:t>
      </w:r>
    </w:p>
    <w:p w14:paraId="4FA4132F" w14:textId="77777777" w:rsidR="00640B3E" w:rsidRDefault="00640B3E" w:rsidP="00640B3E">
      <w:pPr>
        <w:rPr>
          <w:rFonts w:ascii="Arial" w:eastAsia="Arial" w:hAnsi="Arial" w:cs="Arial"/>
          <w:sz w:val="22"/>
          <w:szCs w:val="22"/>
        </w:rPr>
      </w:pPr>
    </w:p>
    <w:p w14:paraId="6480E457" w14:textId="77777777" w:rsidR="00640B3E" w:rsidRDefault="00640B3E">
      <w:pPr>
        <w:numPr>
          <w:ilvl w:val="0"/>
          <w:numId w:val="23"/>
        </w:numPr>
        <w:rPr>
          <w:sz w:val="22"/>
          <w:szCs w:val="22"/>
        </w:rPr>
        <w:pPrChange w:id="726" w:author="Dunn, Julia (NIH/NIMH) [F]" w:date="2020-04-06T18:41:00Z">
          <w:pPr>
            <w:numPr>
              <w:numId w:val="30"/>
            </w:numPr>
            <w:ind w:left="720" w:hanging="360"/>
          </w:pPr>
        </w:pPrChange>
      </w:pPr>
      <w:r>
        <w:rPr>
          <w:rFonts w:ascii="Arial" w:eastAsia="Arial" w:hAnsi="Arial" w:cs="Arial"/>
          <w:b/>
          <w:sz w:val="22"/>
          <w:szCs w:val="22"/>
        </w:rPr>
        <w:t>… watching TV or digital media (e.g., Netflix, YouTube, web surfing)? </w:t>
      </w:r>
    </w:p>
    <w:p w14:paraId="3FC4B785" w14:textId="6E77395A" w:rsidR="00640B3E" w:rsidRDefault="00640B3E">
      <w:pPr>
        <w:numPr>
          <w:ilvl w:val="1"/>
          <w:numId w:val="23"/>
        </w:numPr>
        <w:rPr>
          <w:sz w:val="22"/>
          <w:szCs w:val="22"/>
        </w:rPr>
        <w:pPrChange w:id="727" w:author="Dunn, Julia (NIH/NIMH) [F]" w:date="2020-04-06T18:41:00Z">
          <w:pPr>
            <w:numPr>
              <w:ilvl w:val="1"/>
              <w:numId w:val="30"/>
            </w:numPr>
            <w:ind w:left="1440" w:hanging="360"/>
          </w:pPr>
        </w:pPrChange>
      </w:pPr>
      <w:r>
        <w:rPr>
          <w:rFonts w:ascii="Arial" w:eastAsia="Arial" w:hAnsi="Arial" w:cs="Arial"/>
          <w:sz w:val="22"/>
          <w:szCs w:val="22"/>
        </w:rPr>
        <w:t>No TV</w:t>
      </w:r>
      <w:r w:rsidR="00EF6B53">
        <w:rPr>
          <w:rFonts w:ascii="Arial" w:eastAsia="Arial" w:hAnsi="Arial" w:cs="Arial"/>
          <w:sz w:val="22"/>
          <w:szCs w:val="22"/>
        </w:rPr>
        <w:t xml:space="preserve"> or digital media</w:t>
      </w:r>
    </w:p>
    <w:p w14:paraId="78C141F4" w14:textId="77777777" w:rsidR="00640B3E" w:rsidRDefault="00640B3E">
      <w:pPr>
        <w:numPr>
          <w:ilvl w:val="1"/>
          <w:numId w:val="23"/>
        </w:numPr>
        <w:rPr>
          <w:sz w:val="22"/>
          <w:szCs w:val="22"/>
        </w:rPr>
        <w:pPrChange w:id="728" w:author="Dunn, Julia (NIH/NIMH) [F]" w:date="2020-04-06T18:41:00Z">
          <w:pPr>
            <w:numPr>
              <w:ilvl w:val="1"/>
              <w:numId w:val="30"/>
            </w:numPr>
            <w:ind w:left="1440" w:hanging="360"/>
          </w:pPr>
        </w:pPrChange>
      </w:pPr>
      <w:r>
        <w:rPr>
          <w:rFonts w:ascii="Arial" w:eastAsia="Arial" w:hAnsi="Arial" w:cs="Arial"/>
          <w:sz w:val="22"/>
          <w:szCs w:val="22"/>
        </w:rPr>
        <w:t>Under 1 hour</w:t>
      </w:r>
    </w:p>
    <w:p w14:paraId="290C2946" w14:textId="77777777" w:rsidR="00640B3E" w:rsidRDefault="00640B3E">
      <w:pPr>
        <w:numPr>
          <w:ilvl w:val="1"/>
          <w:numId w:val="23"/>
        </w:numPr>
        <w:rPr>
          <w:sz w:val="22"/>
          <w:szCs w:val="22"/>
        </w:rPr>
        <w:pPrChange w:id="729" w:author="Dunn, Julia (NIH/NIMH) [F]" w:date="2020-04-06T18:41:00Z">
          <w:pPr>
            <w:numPr>
              <w:ilvl w:val="1"/>
              <w:numId w:val="30"/>
            </w:numPr>
            <w:ind w:left="1440" w:hanging="360"/>
          </w:pPr>
        </w:pPrChange>
      </w:pPr>
      <w:r>
        <w:rPr>
          <w:rFonts w:ascii="Arial" w:eastAsia="Arial" w:hAnsi="Arial" w:cs="Arial"/>
          <w:sz w:val="22"/>
          <w:szCs w:val="22"/>
        </w:rPr>
        <w:t>1-3 hours</w:t>
      </w:r>
    </w:p>
    <w:p w14:paraId="5298312E" w14:textId="77777777" w:rsidR="00640B3E" w:rsidRDefault="00640B3E">
      <w:pPr>
        <w:numPr>
          <w:ilvl w:val="1"/>
          <w:numId w:val="23"/>
        </w:numPr>
        <w:rPr>
          <w:sz w:val="22"/>
          <w:szCs w:val="22"/>
        </w:rPr>
        <w:pPrChange w:id="730" w:author="Dunn, Julia (NIH/NIMH) [F]" w:date="2020-04-06T18:41:00Z">
          <w:pPr>
            <w:numPr>
              <w:ilvl w:val="1"/>
              <w:numId w:val="30"/>
            </w:numPr>
            <w:ind w:left="1440" w:hanging="360"/>
          </w:pPr>
        </w:pPrChange>
      </w:pPr>
      <w:r>
        <w:rPr>
          <w:rFonts w:ascii="Arial" w:eastAsia="Arial" w:hAnsi="Arial" w:cs="Arial"/>
          <w:sz w:val="22"/>
          <w:szCs w:val="22"/>
        </w:rPr>
        <w:t>4-6 hours</w:t>
      </w:r>
    </w:p>
    <w:p w14:paraId="33A387E1" w14:textId="77777777" w:rsidR="00640B3E" w:rsidRDefault="00640B3E">
      <w:pPr>
        <w:numPr>
          <w:ilvl w:val="1"/>
          <w:numId w:val="23"/>
        </w:numPr>
        <w:rPr>
          <w:sz w:val="22"/>
          <w:szCs w:val="22"/>
        </w:rPr>
        <w:pPrChange w:id="731" w:author="Dunn, Julia (NIH/NIMH) [F]" w:date="2020-04-06T18:41:00Z">
          <w:pPr>
            <w:numPr>
              <w:ilvl w:val="1"/>
              <w:numId w:val="30"/>
            </w:numPr>
            <w:ind w:left="1440" w:hanging="360"/>
          </w:pPr>
        </w:pPrChange>
      </w:pPr>
      <w:r>
        <w:rPr>
          <w:rFonts w:ascii="Arial" w:eastAsia="Arial" w:hAnsi="Arial" w:cs="Arial"/>
          <w:sz w:val="22"/>
          <w:szCs w:val="22"/>
        </w:rPr>
        <w:t>More than 6 hours</w:t>
      </w:r>
    </w:p>
    <w:p w14:paraId="23A0983C" w14:textId="77777777" w:rsidR="00640B3E" w:rsidRDefault="00640B3E" w:rsidP="00640B3E">
      <w:pPr>
        <w:ind w:left="1440"/>
        <w:rPr>
          <w:rFonts w:ascii="Arial" w:eastAsia="Arial" w:hAnsi="Arial" w:cs="Arial"/>
          <w:sz w:val="22"/>
          <w:szCs w:val="22"/>
        </w:rPr>
      </w:pPr>
    </w:p>
    <w:p w14:paraId="2445E7BB" w14:textId="77777777" w:rsidR="00640B3E" w:rsidRPr="00370AAB" w:rsidRDefault="00640B3E">
      <w:pPr>
        <w:numPr>
          <w:ilvl w:val="0"/>
          <w:numId w:val="23"/>
        </w:numPr>
        <w:rPr>
          <w:sz w:val="22"/>
          <w:szCs w:val="22"/>
        </w:rPr>
        <w:pPrChange w:id="732" w:author="Dunn, Julia (NIH/NIMH) [F]" w:date="2020-04-06T18:41:00Z">
          <w:pPr>
            <w:numPr>
              <w:numId w:val="30"/>
            </w:numPr>
            <w:ind w:left="720" w:hanging="360"/>
          </w:pPr>
        </w:pPrChange>
      </w:pPr>
      <w:r>
        <w:rPr>
          <w:rFonts w:ascii="Arial" w:eastAsia="Arial" w:hAnsi="Arial" w:cs="Arial"/>
          <w:b/>
          <w:sz w:val="22"/>
          <w:szCs w:val="22"/>
          <w:highlight w:val="white"/>
        </w:rPr>
        <w:t>... using social media (e.g., Facetime, Facebook, Instagram, Snapchat, Twitter</w:t>
      </w:r>
    </w:p>
    <w:p w14:paraId="62FCF2F0" w14:textId="60207890" w:rsidR="00640B3E" w:rsidRDefault="00640B3E" w:rsidP="00370AAB">
      <w:pPr>
        <w:ind w:left="720"/>
        <w:rPr>
          <w:sz w:val="22"/>
          <w:szCs w:val="22"/>
        </w:rPr>
      </w:pPr>
      <w:r>
        <w:rPr>
          <w:rFonts w:ascii="Arial" w:eastAsia="Arial" w:hAnsi="Arial" w:cs="Arial"/>
          <w:b/>
          <w:sz w:val="22"/>
          <w:szCs w:val="22"/>
          <w:highlight w:val="white"/>
        </w:rPr>
        <w:t xml:space="preserve">    </w:t>
      </w:r>
      <w:proofErr w:type="spellStart"/>
      <w:r>
        <w:rPr>
          <w:rFonts w:ascii="Arial" w:eastAsia="Arial" w:hAnsi="Arial" w:cs="Arial"/>
          <w:b/>
          <w:sz w:val="22"/>
          <w:szCs w:val="22"/>
          <w:highlight w:val="white"/>
        </w:rPr>
        <w:t>TikTok</w:t>
      </w:r>
      <w:proofErr w:type="spellEnd"/>
      <w:r>
        <w:rPr>
          <w:rFonts w:ascii="Arial" w:eastAsia="Arial" w:hAnsi="Arial" w:cs="Arial"/>
          <w:b/>
          <w:sz w:val="22"/>
          <w:szCs w:val="22"/>
          <w:highlight w:val="white"/>
        </w:rPr>
        <w:t>)?</w:t>
      </w:r>
    </w:p>
    <w:p w14:paraId="1D00C36C" w14:textId="77777777" w:rsidR="00640B3E" w:rsidRDefault="00640B3E">
      <w:pPr>
        <w:numPr>
          <w:ilvl w:val="1"/>
          <w:numId w:val="23"/>
        </w:numPr>
        <w:rPr>
          <w:sz w:val="22"/>
          <w:szCs w:val="22"/>
        </w:rPr>
        <w:pPrChange w:id="733" w:author="Dunn, Julia (NIH/NIMH) [F]" w:date="2020-04-06T18:41:00Z">
          <w:pPr>
            <w:numPr>
              <w:ilvl w:val="1"/>
              <w:numId w:val="30"/>
            </w:numPr>
            <w:ind w:left="1440" w:hanging="360"/>
          </w:pPr>
        </w:pPrChange>
      </w:pPr>
      <w:r>
        <w:rPr>
          <w:rFonts w:ascii="Arial" w:eastAsia="Arial" w:hAnsi="Arial" w:cs="Arial"/>
          <w:sz w:val="22"/>
          <w:szCs w:val="22"/>
        </w:rPr>
        <w:t>No social media</w:t>
      </w:r>
    </w:p>
    <w:p w14:paraId="4155BEBB" w14:textId="77777777" w:rsidR="00640B3E" w:rsidRDefault="00640B3E">
      <w:pPr>
        <w:numPr>
          <w:ilvl w:val="1"/>
          <w:numId w:val="23"/>
        </w:numPr>
        <w:rPr>
          <w:sz w:val="22"/>
          <w:szCs w:val="22"/>
        </w:rPr>
        <w:pPrChange w:id="734" w:author="Dunn, Julia (NIH/NIMH) [F]" w:date="2020-04-06T18:41:00Z">
          <w:pPr>
            <w:numPr>
              <w:ilvl w:val="1"/>
              <w:numId w:val="30"/>
            </w:numPr>
            <w:ind w:left="1440" w:hanging="360"/>
          </w:pPr>
        </w:pPrChange>
      </w:pPr>
      <w:r>
        <w:rPr>
          <w:rFonts w:ascii="Arial" w:eastAsia="Arial" w:hAnsi="Arial" w:cs="Arial"/>
          <w:sz w:val="22"/>
          <w:szCs w:val="22"/>
        </w:rPr>
        <w:t>Under 1 hour</w:t>
      </w:r>
    </w:p>
    <w:p w14:paraId="1182E421" w14:textId="77777777" w:rsidR="00640B3E" w:rsidRDefault="00640B3E">
      <w:pPr>
        <w:numPr>
          <w:ilvl w:val="1"/>
          <w:numId w:val="23"/>
        </w:numPr>
        <w:rPr>
          <w:sz w:val="22"/>
          <w:szCs w:val="22"/>
        </w:rPr>
        <w:pPrChange w:id="735" w:author="Dunn, Julia (NIH/NIMH) [F]" w:date="2020-04-06T18:41:00Z">
          <w:pPr>
            <w:numPr>
              <w:ilvl w:val="1"/>
              <w:numId w:val="30"/>
            </w:numPr>
            <w:ind w:left="1440" w:hanging="360"/>
          </w:pPr>
        </w:pPrChange>
      </w:pPr>
      <w:r>
        <w:rPr>
          <w:rFonts w:ascii="Arial" w:eastAsia="Arial" w:hAnsi="Arial" w:cs="Arial"/>
          <w:sz w:val="22"/>
          <w:szCs w:val="22"/>
        </w:rPr>
        <w:t>1-3 hours</w:t>
      </w:r>
    </w:p>
    <w:p w14:paraId="65767172" w14:textId="77777777" w:rsidR="00640B3E" w:rsidRDefault="00640B3E">
      <w:pPr>
        <w:numPr>
          <w:ilvl w:val="1"/>
          <w:numId w:val="23"/>
        </w:numPr>
        <w:rPr>
          <w:sz w:val="22"/>
          <w:szCs w:val="22"/>
        </w:rPr>
        <w:pPrChange w:id="736" w:author="Dunn, Julia (NIH/NIMH) [F]" w:date="2020-04-06T18:41:00Z">
          <w:pPr>
            <w:numPr>
              <w:ilvl w:val="1"/>
              <w:numId w:val="30"/>
            </w:numPr>
            <w:ind w:left="1440" w:hanging="360"/>
          </w:pPr>
        </w:pPrChange>
      </w:pPr>
      <w:r>
        <w:rPr>
          <w:rFonts w:ascii="Arial" w:eastAsia="Arial" w:hAnsi="Arial" w:cs="Arial"/>
          <w:sz w:val="22"/>
          <w:szCs w:val="22"/>
        </w:rPr>
        <w:t>4-6 hours</w:t>
      </w:r>
    </w:p>
    <w:p w14:paraId="49ECA433" w14:textId="20D44802" w:rsidR="00370AAB" w:rsidRDefault="00640B3E">
      <w:pPr>
        <w:numPr>
          <w:ilvl w:val="1"/>
          <w:numId w:val="23"/>
        </w:numPr>
        <w:rPr>
          <w:sz w:val="22"/>
          <w:szCs w:val="22"/>
        </w:rPr>
        <w:pPrChange w:id="737" w:author="Dunn, Julia (NIH/NIMH) [F]" w:date="2020-04-06T18:41:00Z">
          <w:pPr>
            <w:numPr>
              <w:ilvl w:val="1"/>
              <w:numId w:val="30"/>
            </w:numPr>
            <w:ind w:left="1440" w:hanging="360"/>
          </w:pPr>
        </w:pPrChange>
      </w:pPr>
      <w:r>
        <w:rPr>
          <w:rFonts w:ascii="Arial" w:eastAsia="Arial" w:hAnsi="Arial" w:cs="Arial"/>
          <w:sz w:val="22"/>
          <w:szCs w:val="22"/>
        </w:rPr>
        <w:t>More than 6 hours</w:t>
      </w:r>
    </w:p>
    <w:p w14:paraId="52E18401" w14:textId="10A8BFB8" w:rsidR="00640B3E" w:rsidDel="005524A9" w:rsidRDefault="00640B3E" w:rsidP="00640B3E">
      <w:pPr>
        <w:ind w:left="1440"/>
        <w:rPr>
          <w:del w:id="738" w:author="Dunn, Julia (NIH/NIMH) [F]" w:date="2020-04-06T18:06:00Z"/>
          <w:rFonts w:ascii="Arial" w:eastAsia="Arial" w:hAnsi="Arial" w:cs="Arial"/>
          <w:sz w:val="22"/>
          <w:szCs w:val="22"/>
        </w:rPr>
      </w:pPr>
    </w:p>
    <w:p w14:paraId="3292E222" w14:textId="26119837" w:rsidR="00AA29D7" w:rsidDel="005C131F" w:rsidRDefault="00AA29D7" w:rsidP="00443777">
      <w:pPr>
        <w:rPr>
          <w:del w:id="739" w:author="Dunn, Julia (NIH/NIMH) [F]" w:date="2020-04-06T18:06:00Z"/>
          <w:rFonts w:ascii="Arial" w:eastAsia="Arial" w:hAnsi="Arial" w:cs="Arial"/>
          <w:b/>
          <w:sz w:val="22"/>
          <w:szCs w:val="22"/>
          <w:highlight w:val="white"/>
        </w:rPr>
      </w:pPr>
    </w:p>
    <w:p w14:paraId="5CA75D02" w14:textId="44C7B4F2" w:rsidR="00AA29D7" w:rsidDel="00DC226D" w:rsidRDefault="00AA29D7">
      <w:pPr>
        <w:rPr>
          <w:del w:id="740" w:author="Dunn, Julia (NIH/NIMH) [F]" w:date="2020-04-07T18:09:00Z"/>
          <w:rFonts w:ascii="Arial" w:eastAsia="Arial" w:hAnsi="Arial" w:cs="Arial"/>
          <w:b/>
          <w:sz w:val="22"/>
          <w:szCs w:val="22"/>
          <w:highlight w:val="white"/>
        </w:rPr>
      </w:pPr>
      <w:del w:id="741" w:author="Dunn, Julia (NIH/NIMH) [F]" w:date="2020-04-06T18:06:00Z">
        <w:r w:rsidDel="005C131F">
          <w:rPr>
            <w:rFonts w:ascii="Arial" w:eastAsia="Arial" w:hAnsi="Arial" w:cs="Arial"/>
            <w:b/>
            <w:sz w:val="22"/>
            <w:szCs w:val="22"/>
            <w:highlight w:val="white"/>
          </w:rPr>
          <w:br w:type="page"/>
        </w:r>
      </w:del>
    </w:p>
    <w:p w14:paraId="40A95E9C" w14:textId="3C75926C" w:rsidR="00175E4E" w:rsidRDefault="00175E4E">
      <w:pPr>
        <w:rPr>
          <w:ins w:id="742" w:author="Dunn, Julia (NIH/NIMH) [F]" w:date="2020-04-07T11:43:00Z"/>
          <w:rFonts w:ascii="Arial" w:eastAsia="Arial" w:hAnsi="Arial" w:cs="Arial"/>
          <w:b/>
          <w:sz w:val="22"/>
          <w:szCs w:val="22"/>
          <w:highlight w:val="white"/>
        </w:rPr>
      </w:pPr>
    </w:p>
    <w:p w14:paraId="30920D3B" w14:textId="5D8E8C4D" w:rsidR="00640B3E" w:rsidRPr="004F0ECE" w:rsidRDefault="00640B3E">
      <w:pPr>
        <w:pStyle w:val="ListParagraph"/>
        <w:numPr>
          <w:ilvl w:val="0"/>
          <w:numId w:val="23"/>
        </w:numPr>
        <w:rPr>
          <w:sz w:val="22"/>
          <w:szCs w:val="22"/>
          <w:rPrChange w:id="743" w:author="Dunn, Julia (NIH/NIMH) [F]" w:date="2020-04-06T18:42:00Z">
            <w:rPr/>
          </w:rPrChange>
        </w:rPr>
        <w:pPrChange w:id="744" w:author="Dunn, Julia (NIH/NIMH) [F]" w:date="2020-04-06T18:42:00Z">
          <w:pPr>
            <w:numPr>
              <w:numId w:val="30"/>
            </w:numPr>
            <w:ind w:left="720" w:hanging="360"/>
          </w:pPr>
        </w:pPrChange>
      </w:pPr>
      <w:r w:rsidRPr="004F0ECE">
        <w:rPr>
          <w:rFonts w:ascii="Arial" w:eastAsia="Arial" w:hAnsi="Arial" w:cs="Arial"/>
          <w:b/>
          <w:sz w:val="22"/>
          <w:szCs w:val="22"/>
          <w:highlight w:val="white"/>
          <w:rPrChange w:id="745" w:author="Dunn, Julia (NIH/NIMH) [F]" w:date="2020-04-06T18:42:00Z">
            <w:rPr>
              <w:highlight w:val="white"/>
            </w:rPr>
          </w:rPrChange>
        </w:rPr>
        <w:t>… playing video games?</w:t>
      </w:r>
    </w:p>
    <w:p w14:paraId="6E12555D" w14:textId="77777777" w:rsidR="00640B3E" w:rsidRDefault="00640B3E" w:rsidP="00640B3E">
      <w:pPr>
        <w:numPr>
          <w:ilvl w:val="0"/>
          <w:numId w:val="14"/>
        </w:numPr>
        <w:rPr>
          <w:sz w:val="22"/>
          <w:szCs w:val="22"/>
        </w:rPr>
      </w:pPr>
      <w:r>
        <w:rPr>
          <w:rFonts w:ascii="Arial" w:eastAsia="Arial" w:hAnsi="Arial" w:cs="Arial"/>
          <w:sz w:val="22"/>
          <w:szCs w:val="22"/>
        </w:rPr>
        <w:t>No video games</w:t>
      </w:r>
    </w:p>
    <w:p w14:paraId="5061D52F" w14:textId="77777777" w:rsidR="00640B3E" w:rsidRDefault="00640B3E" w:rsidP="00640B3E">
      <w:pPr>
        <w:numPr>
          <w:ilvl w:val="0"/>
          <w:numId w:val="14"/>
        </w:numPr>
        <w:rPr>
          <w:sz w:val="22"/>
          <w:szCs w:val="22"/>
        </w:rPr>
      </w:pPr>
      <w:r>
        <w:rPr>
          <w:rFonts w:ascii="Arial" w:eastAsia="Arial" w:hAnsi="Arial" w:cs="Arial"/>
          <w:sz w:val="22"/>
          <w:szCs w:val="22"/>
        </w:rPr>
        <w:t>Under 1 hour</w:t>
      </w:r>
    </w:p>
    <w:p w14:paraId="543C446A" w14:textId="77777777" w:rsidR="00640B3E" w:rsidRDefault="00640B3E" w:rsidP="00640B3E">
      <w:pPr>
        <w:numPr>
          <w:ilvl w:val="0"/>
          <w:numId w:val="14"/>
        </w:numPr>
        <w:rPr>
          <w:sz w:val="22"/>
          <w:szCs w:val="22"/>
        </w:rPr>
      </w:pPr>
      <w:r>
        <w:rPr>
          <w:rFonts w:ascii="Arial" w:eastAsia="Arial" w:hAnsi="Arial" w:cs="Arial"/>
          <w:sz w:val="22"/>
          <w:szCs w:val="22"/>
        </w:rPr>
        <w:t>1-3 hours</w:t>
      </w:r>
    </w:p>
    <w:p w14:paraId="27197645" w14:textId="77777777" w:rsidR="00640B3E" w:rsidRDefault="00640B3E" w:rsidP="00640B3E">
      <w:pPr>
        <w:numPr>
          <w:ilvl w:val="0"/>
          <w:numId w:val="14"/>
        </w:numPr>
        <w:rPr>
          <w:sz w:val="22"/>
          <w:szCs w:val="22"/>
        </w:rPr>
      </w:pPr>
      <w:r>
        <w:rPr>
          <w:rFonts w:ascii="Arial" w:eastAsia="Arial" w:hAnsi="Arial" w:cs="Arial"/>
          <w:sz w:val="22"/>
          <w:szCs w:val="22"/>
        </w:rPr>
        <w:t>4-6 hours</w:t>
      </w:r>
    </w:p>
    <w:p w14:paraId="67E1251D" w14:textId="58BE1F2D" w:rsidR="00640B3E" w:rsidRDefault="00640B3E" w:rsidP="00370AAB">
      <w:pPr>
        <w:numPr>
          <w:ilvl w:val="0"/>
          <w:numId w:val="14"/>
        </w:numPr>
      </w:pPr>
      <w:r>
        <w:rPr>
          <w:rFonts w:ascii="Arial" w:eastAsia="Arial" w:hAnsi="Arial" w:cs="Arial"/>
          <w:sz w:val="22"/>
          <w:szCs w:val="22"/>
        </w:rPr>
        <w:t>More than 6 hours</w:t>
      </w:r>
    </w:p>
    <w:p w14:paraId="0000023C" w14:textId="77777777" w:rsidR="002E3051" w:rsidRDefault="002E3051">
      <w:pPr>
        <w:ind w:left="1440"/>
        <w:rPr>
          <w:rFonts w:ascii="Arial" w:eastAsia="Arial" w:hAnsi="Arial" w:cs="Arial"/>
          <w:sz w:val="22"/>
          <w:szCs w:val="22"/>
          <w:highlight w:val="white"/>
        </w:rPr>
      </w:pPr>
    </w:p>
    <w:p w14:paraId="65C0AB68" w14:textId="77777777" w:rsidR="00F52C3A" w:rsidRPr="00370AAB" w:rsidRDefault="00F52C3A" w:rsidP="00F52C3A">
      <w:pPr>
        <w:pStyle w:val="Heading2"/>
        <w:rPr>
          <w:rFonts w:ascii="Arial" w:eastAsia="Arial" w:hAnsi="Arial" w:cs="Arial"/>
          <w:sz w:val="28"/>
          <w:szCs w:val="28"/>
          <w:highlight w:val="white"/>
        </w:rPr>
      </w:pPr>
      <w:bookmarkStart w:id="746" w:name="_heading=h.79mx5hq6u7hg" w:colFirst="0" w:colLast="0"/>
      <w:bookmarkEnd w:id="746"/>
      <w:r w:rsidRPr="00370AAB">
        <w:rPr>
          <w:rFonts w:ascii="Arial" w:hAnsi="Arial" w:cs="Arial"/>
          <w:sz w:val="28"/>
          <w:szCs w:val="28"/>
        </w:rPr>
        <w:t>SUBSTANCE USE (PAST TWO WEEKS)</w:t>
      </w:r>
    </w:p>
    <w:p w14:paraId="04AA54CA" w14:textId="77777777" w:rsidR="00640B3E" w:rsidRDefault="00640B3E" w:rsidP="00640B3E">
      <w:pPr>
        <w:spacing w:before="240" w:after="240"/>
        <w:rPr>
          <w:rFonts w:ascii="Arial" w:eastAsia="Arial" w:hAnsi="Arial" w:cs="Arial"/>
          <w:b/>
          <w:sz w:val="22"/>
          <w:szCs w:val="22"/>
        </w:rPr>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how frequently did you use:</w:t>
      </w:r>
    </w:p>
    <w:p w14:paraId="1EC8CA4C" w14:textId="39FD970D" w:rsidR="00640B3E" w:rsidRPr="004F0ECE" w:rsidRDefault="00640B3E">
      <w:pPr>
        <w:pStyle w:val="ListParagraph"/>
        <w:numPr>
          <w:ilvl w:val="0"/>
          <w:numId w:val="23"/>
        </w:numPr>
        <w:spacing w:before="240"/>
        <w:rPr>
          <w:sz w:val="22"/>
          <w:szCs w:val="22"/>
          <w:rPrChange w:id="747" w:author="Dunn, Julia (NIH/NIMH) [F]" w:date="2020-04-06T18:42:00Z">
            <w:rPr/>
          </w:rPrChange>
        </w:rPr>
        <w:pPrChange w:id="748" w:author="Dunn, Julia (NIH/NIMH) [F]" w:date="2020-04-06T18:42:00Z">
          <w:pPr>
            <w:numPr>
              <w:numId w:val="31"/>
            </w:numPr>
            <w:spacing w:before="240"/>
            <w:ind w:left="720" w:hanging="360"/>
          </w:pPr>
        </w:pPrChange>
      </w:pPr>
      <w:r w:rsidRPr="004F0ECE">
        <w:rPr>
          <w:rFonts w:ascii="Arial" w:eastAsia="Arial" w:hAnsi="Arial" w:cs="Arial"/>
          <w:b/>
          <w:sz w:val="22"/>
          <w:szCs w:val="22"/>
          <w:rPrChange w:id="749" w:author="Dunn, Julia (NIH/NIMH) [F]" w:date="2020-04-06T18:42:00Z">
            <w:rPr/>
          </w:rPrChange>
        </w:rPr>
        <w:t>... alcohol?</w:t>
      </w:r>
    </w:p>
    <w:p w14:paraId="291974AE" w14:textId="77777777" w:rsidR="00DC226D" w:rsidRPr="00355E6B" w:rsidRDefault="00DC226D" w:rsidP="00DC226D">
      <w:pPr>
        <w:numPr>
          <w:ilvl w:val="1"/>
          <w:numId w:val="23"/>
        </w:numPr>
        <w:rPr>
          <w:ins w:id="750" w:author="Dunn, Julia (NIH/NIMH) [F]" w:date="2020-04-07T18:09:00Z"/>
          <w:rFonts w:ascii="Arial" w:eastAsia="Arial" w:hAnsi="Arial" w:cs="Arial"/>
          <w:sz w:val="22"/>
          <w:szCs w:val="22"/>
        </w:rPr>
      </w:pPr>
      <w:ins w:id="751" w:author="Dunn, Julia (NIH/NIMH) [F]" w:date="2020-04-07T18:09:00Z">
        <w:r w:rsidRPr="00355E6B">
          <w:rPr>
            <w:rFonts w:ascii="Arial" w:eastAsia="Arial" w:hAnsi="Arial" w:cs="Arial"/>
            <w:sz w:val="22"/>
            <w:szCs w:val="22"/>
          </w:rPr>
          <w:t>Not at all</w:t>
        </w:r>
      </w:ins>
    </w:p>
    <w:p w14:paraId="509E018A" w14:textId="77777777" w:rsidR="00DC226D" w:rsidRPr="00355E6B" w:rsidRDefault="00DC226D" w:rsidP="00DC226D">
      <w:pPr>
        <w:numPr>
          <w:ilvl w:val="1"/>
          <w:numId w:val="23"/>
        </w:numPr>
        <w:rPr>
          <w:ins w:id="752" w:author="Dunn, Julia (NIH/NIMH) [F]" w:date="2020-04-07T18:09:00Z"/>
          <w:rFonts w:ascii="Arial" w:eastAsia="Arial" w:hAnsi="Arial" w:cs="Arial"/>
          <w:sz w:val="22"/>
          <w:szCs w:val="22"/>
        </w:rPr>
      </w:pPr>
      <w:ins w:id="753" w:author="Dunn, Julia (NIH/NIMH) [F]" w:date="2020-04-07T18:09:00Z">
        <w:r w:rsidRPr="00355E6B">
          <w:rPr>
            <w:rFonts w:ascii="Arial" w:eastAsia="Arial" w:hAnsi="Arial" w:cs="Arial"/>
            <w:sz w:val="22"/>
            <w:szCs w:val="22"/>
          </w:rPr>
          <w:t xml:space="preserve">Rarely  </w:t>
        </w:r>
      </w:ins>
    </w:p>
    <w:p w14:paraId="58ADEC2A" w14:textId="77777777" w:rsidR="00DC226D" w:rsidRPr="00355E6B" w:rsidRDefault="00DC226D" w:rsidP="00DC226D">
      <w:pPr>
        <w:numPr>
          <w:ilvl w:val="1"/>
          <w:numId w:val="23"/>
        </w:numPr>
        <w:rPr>
          <w:ins w:id="754" w:author="Dunn, Julia (NIH/NIMH) [F]" w:date="2020-04-07T18:09:00Z"/>
          <w:rFonts w:ascii="Arial" w:eastAsia="Arial" w:hAnsi="Arial" w:cs="Arial"/>
          <w:sz w:val="22"/>
          <w:szCs w:val="22"/>
        </w:rPr>
      </w:pPr>
      <w:ins w:id="755" w:author="Dunn, Julia (NIH/NIMH) [F]" w:date="2020-04-07T18:09:00Z">
        <w:r w:rsidRPr="00355E6B">
          <w:rPr>
            <w:rFonts w:ascii="Arial" w:eastAsia="Arial" w:hAnsi="Arial" w:cs="Arial"/>
            <w:sz w:val="22"/>
            <w:szCs w:val="22"/>
          </w:rPr>
          <w:t>Once a month</w:t>
        </w:r>
      </w:ins>
    </w:p>
    <w:p w14:paraId="2349E9B7" w14:textId="77777777" w:rsidR="00DC226D" w:rsidRPr="00355E6B" w:rsidRDefault="00DC226D" w:rsidP="00DC226D">
      <w:pPr>
        <w:numPr>
          <w:ilvl w:val="1"/>
          <w:numId w:val="23"/>
        </w:numPr>
        <w:rPr>
          <w:ins w:id="756" w:author="Dunn, Julia (NIH/NIMH) [F]" w:date="2020-04-07T18:09:00Z"/>
          <w:rFonts w:ascii="Arial" w:eastAsia="Arial" w:hAnsi="Arial" w:cs="Arial"/>
          <w:sz w:val="22"/>
          <w:szCs w:val="22"/>
        </w:rPr>
      </w:pPr>
      <w:ins w:id="757" w:author="Dunn, Julia (NIH/NIMH) [F]" w:date="2020-04-07T18:09:00Z">
        <w:r w:rsidRPr="00355E6B">
          <w:rPr>
            <w:rFonts w:ascii="Arial" w:eastAsia="Arial" w:hAnsi="Arial" w:cs="Arial"/>
            <w:sz w:val="22"/>
            <w:szCs w:val="22"/>
          </w:rPr>
          <w:t>Several times a month</w:t>
        </w:r>
      </w:ins>
    </w:p>
    <w:p w14:paraId="6597DEE1" w14:textId="77777777" w:rsidR="00DC226D" w:rsidRPr="00355E6B" w:rsidRDefault="00DC226D" w:rsidP="00DC226D">
      <w:pPr>
        <w:numPr>
          <w:ilvl w:val="1"/>
          <w:numId w:val="23"/>
        </w:numPr>
        <w:rPr>
          <w:ins w:id="758" w:author="Dunn, Julia (NIH/NIMH) [F]" w:date="2020-04-07T18:09:00Z"/>
          <w:rFonts w:ascii="Arial" w:eastAsia="Arial" w:hAnsi="Arial" w:cs="Arial"/>
          <w:sz w:val="22"/>
          <w:szCs w:val="22"/>
        </w:rPr>
      </w:pPr>
      <w:ins w:id="759" w:author="Dunn, Julia (NIH/NIMH) [F]" w:date="2020-04-07T18:09:00Z">
        <w:r w:rsidRPr="00355E6B">
          <w:rPr>
            <w:rFonts w:ascii="Arial" w:eastAsia="Arial" w:hAnsi="Arial" w:cs="Arial"/>
            <w:sz w:val="22"/>
            <w:szCs w:val="22"/>
          </w:rPr>
          <w:t>Once a week</w:t>
        </w:r>
      </w:ins>
    </w:p>
    <w:p w14:paraId="0E4E4FEF" w14:textId="77777777" w:rsidR="00DC226D" w:rsidRPr="00355E6B" w:rsidRDefault="00DC226D" w:rsidP="00DC226D">
      <w:pPr>
        <w:numPr>
          <w:ilvl w:val="1"/>
          <w:numId w:val="23"/>
        </w:numPr>
        <w:rPr>
          <w:ins w:id="760" w:author="Dunn, Julia (NIH/NIMH) [F]" w:date="2020-04-07T18:09:00Z"/>
          <w:rFonts w:ascii="Arial" w:eastAsia="Arial" w:hAnsi="Arial" w:cs="Arial"/>
          <w:sz w:val="22"/>
          <w:szCs w:val="22"/>
        </w:rPr>
      </w:pPr>
      <w:ins w:id="761" w:author="Dunn, Julia (NIH/NIMH) [F]" w:date="2020-04-07T18:09:00Z">
        <w:r w:rsidRPr="00355E6B">
          <w:rPr>
            <w:rFonts w:ascii="Arial" w:eastAsia="Arial" w:hAnsi="Arial" w:cs="Arial"/>
            <w:sz w:val="22"/>
            <w:szCs w:val="22"/>
          </w:rPr>
          <w:t>Several times a week</w:t>
        </w:r>
      </w:ins>
    </w:p>
    <w:p w14:paraId="6D5D3067" w14:textId="77777777" w:rsidR="00DC226D" w:rsidRPr="00355E6B" w:rsidRDefault="00DC226D" w:rsidP="00DC226D">
      <w:pPr>
        <w:numPr>
          <w:ilvl w:val="1"/>
          <w:numId w:val="23"/>
        </w:numPr>
        <w:rPr>
          <w:ins w:id="762" w:author="Dunn, Julia (NIH/NIMH) [F]" w:date="2020-04-07T18:09:00Z"/>
          <w:rFonts w:ascii="Arial" w:eastAsia="Arial" w:hAnsi="Arial" w:cs="Arial"/>
          <w:sz w:val="22"/>
          <w:szCs w:val="22"/>
        </w:rPr>
      </w:pPr>
      <w:ins w:id="763" w:author="Dunn, Julia (NIH/NIMH) [F]" w:date="2020-04-07T18:09:00Z">
        <w:r w:rsidRPr="00355E6B">
          <w:rPr>
            <w:rFonts w:ascii="Arial" w:eastAsia="Arial" w:hAnsi="Arial" w:cs="Arial"/>
            <w:sz w:val="22"/>
            <w:szCs w:val="22"/>
          </w:rPr>
          <w:t>Once a day</w:t>
        </w:r>
      </w:ins>
    </w:p>
    <w:p w14:paraId="2B16E28B" w14:textId="77777777" w:rsidR="00DC226D" w:rsidRPr="00355E6B" w:rsidRDefault="00DC226D" w:rsidP="00DC226D">
      <w:pPr>
        <w:numPr>
          <w:ilvl w:val="1"/>
          <w:numId w:val="23"/>
        </w:numPr>
        <w:rPr>
          <w:ins w:id="764" w:author="Dunn, Julia (NIH/NIMH) [F]" w:date="2020-04-07T18:09:00Z"/>
          <w:rFonts w:ascii="Arial" w:eastAsia="Arial" w:hAnsi="Arial" w:cs="Arial"/>
          <w:sz w:val="22"/>
          <w:szCs w:val="22"/>
        </w:rPr>
      </w:pPr>
      <w:ins w:id="765" w:author="Dunn, Julia (NIH/NIMH) [F]" w:date="2020-04-07T18:09:00Z">
        <w:r w:rsidRPr="00355E6B">
          <w:rPr>
            <w:rFonts w:ascii="Arial" w:eastAsia="Arial" w:hAnsi="Arial" w:cs="Arial"/>
            <w:sz w:val="22"/>
            <w:szCs w:val="22"/>
          </w:rPr>
          <w:t>More than once a day</w:t>
        </w:r>
      </w:ins>
    </w:p>
    <w:p w14:paraId="18057D82" w14:textId="5048ADBB" w:rsidR="00640B3E" w:rsidDel="00370E46" w:rsidRDefault="00640B3E">
      <w:pPr>
        <w:numPr>
          <w:ilvl w:val="1"/>
          <w:numId w:val="23"/>
        </w:numPr>
        <w:rPr>
          <w:del w:id="766" w:author="Dunn, Julia (NIH/NIMH) [F]" w:date="2020-04-06T17:48:00Z"/>
          <w:sz w:val="22"/>
          <w:szCs w:val="22"/>
        </w:rPr>
        <w:pPrChange w:id="767" w:author="Dunn, Julia (NIH/NIMH) [F]" w:date="2020-04-06T18:42:00Z">
          <w:pPr>
            <w:numPr>
              <w:ilvl w:val="1"/>
              <w:numId w:val="31"/>
            </w:numPr>
            <w:ind w:left="1440" w:hanging="360"/>
          </w:pPr>
        </w:pPrChange>
      </w:pPr>
      <w:del w:id="768" w:author="Dunn, Julia (NIH/NIMH) [F]" w:date="2020-04-06T17:48:00Z">
        <w:r w:rsidDel="00370E46">
          <w:rPr>
            <w:rFonts w:ascii="Arial" w:eastAsia="Arial" w:hAnsi="Arial" w:cs="Arial"/>
            <w:sz w:val="22"/>
            <w:szCs w:val="22"/>
          </w:rPr>
          <w:delText>Not at all</w:delText>
        </w:r>
      </w:del>
    </w:p>
    <w:p w14:paraId="25ACAB09" w14:textId="51127B10" w:rsidR="00640B3E" w:rsidDel="00370E46" w:rsidRDefault="00640B3E">
      <w:pPr>
        <w:numPr>
          <w:ilvl w:val="1"/>
          <w:numId w:val="23"/>
        </w:numPr>
        <w:rPr>
          <w:del w:id="769" w:author="Dunn, Julia (NIH/NIMH) [F]" w:date="2020-04-06T17:48:00Z"/>
          <w:sz w:val="22"/>
          <w:szCs w:val="22"/>
        </w:rPr>
        <w:pPrChange w:id="770" w:author="Dunn, Julia (NIH/NIMH) [F]" w:date="2020-04-06T18:42:00Z">
          <w:pPr>
            <w:numPr>
              <w:ilvl w:val="1"/>
              <w:numId w:val="31"/>
            </w:numPr>
            <w:ind w:left="1440" w:hanging="360"/>
          </w:pPr>
        </w:pPrChange>
      </w:pPr>
      <w:del w:id="771" w:author="Dunn, Julia (NIH/NIMH) [F]" w:date="2020-04-06T17:48:00Z">
        <w:r w:rsidDel="00370E46">
          <w:rPr>
            <w:rFonts w:ascii="Arial" w:eastAsia="Arial" w:hAnsi="Arial" w:cs="Arial"/>
            <w:sz w:val="22"/>
            <w:szCs w:val="22"/>
          </w:rPr>
          <w:delText>Rarely</w:delText>
        </w:r>
      </w:del>
    </w:p>
    <w:p w14:paraId="6C2A44B2" w14:textId="47AE280F" w:rsidR="00640B3E" w:rsidDel="00370E46" w:rsidRDefault="00640B3E">
      <w:pPr>
        <w:numPr>
          <w:ilvl w:val="1"/>
          <w:numId w:val="23"/>
        </w:numPr>
        <w:rPr>
          <w:del w:id="772" w:author="Dunn, Julia (NIH/NIMH) [F]" w:date="2020-04-06T17:48:00Z"/>
          <w:sz w:val="22"/>
          <w:szCs w:val="22"/>
        </w:rPr>
        <w:pPrChange w:id="773" w:author="Dunn, Julia (NIH/NIMH) [F]" w:date="2020-04-06T18:42:00Z">
          <w:pPr>
            <w:numPr>
              <w:ilvl w:val="1"/>
              <w:numId w:val="31"/>
            </w:numPr>
            <w:ind w:left="1440" w:hanging="360"/>
          </w:pPr>
        </w:pPrChange>
      </w:pPr>
      <w:del w:id="774" w:author="Dunn, Julia (NIH/NIMH) [F]" w:date="2020-04-06T17:48:00Z">
        <w:r w:rsidDel="00370E46">
          <w:rPr>
            <w:rFonts w:ascii="Arial" w:eastAsia="Arial" w:hAnsi="Arial" w:cs="Arial"/>
            <w:sz w:val="22"/>
            <w:szCs w:val="22"/>
          </w:rPr>
          <w:delText>Occasionally</w:delText>
        </w:r>
      </w:del>
    </w:p>
    <w:p w14:paraId="2C9A44FF" w14:textId="61A918E1" w:rsidR="00640B3E" w:rsidDel="00370E46" w:rsidRDefault="00640B3E">
      <w:pPr>
        <w:numPr>
          <w:ilvl w:val="1"/>
          <w:numId w:val="23"/>
        </w:numPr>
        <w:rPr>
          <w:del w:id="775" w:author="Dunn, Julia (NIH/NIMH) [F]" w:date="2020-04-06T17:48:00Z"/>
          <w:sz w:val="22"/>
          <w:szCs w:val="22"/>
        </w:rPr>
        <w:pPrChange w:id="776" w:author="Dunn, Julia (NIH/NIMH) [F]" w:date="2020-04-06T18:42:00Z">
          <w:pPr>
            <w:numPr>
              <w:ilvl w:val="1"/>
              <w:numId w:val="31"/>
            </w:numPr>
            <w:ind w:left="1440" w:hanging="360"/>
          </w:pPr>
        </w:pPrChange>
      </w:pPr>
      <w:del w:id="777" w:author="Dunn, Julia (NIH/NIMH) [F]" w:date="2020-04-06T17:48:00Z">
        <w:r w:rsidDel="00370E46">
          <w:rPr>
            <w:rFonts w:ascii="Arial" w:eastAsia="Arial" w:hAnsi="Arial" w:cs="Arial"/>
            <w:sz w:val="22"/>
            <w:szCs w:val="22"/>
          </w:rPr>
          <w:delText>Often</w:delText>
        </w:r>
      </w:del>
    </w:p>
    <w:p w14:paraId="3555A681" w14:textId="53B5E5EA" w:rsidR="00640B3E" w:rsidDel="00370E46" w:rsidRDefault="00640B3E">
      <w:pPr>
        <w:numPr>
          <w:ilvl w:val="1"/>
          <w:numId w:val="23"/>
        </w:numPr>
        <w:spacing w:after="200"/>
        <w:rPr>
          <w:del w:id="778" w:author="Dunn, Julia (NIH/NIMH) [F]" w:date="2020-04-06T17:48:00Z"/>
          <w:sz w:val="22"/>
          <w:szCs w:val="22"/>
        </w:rPr>
        <w:pPrChange w:id="779" w:author="Dunn, Julia (NIH/NIMH) [F]" w:date="2020-04-06T18:42:00Z">
          <w:pPr>
            <w:numPr>
              <w:ilvl w:val="1"/>
              <w:numId w:val="31"/>
            </w:numPr>
            <w:spacing w:after="200"/>
            <w:ind w:left="1440" w:hanging="360"/>
          </w:pPr>
        </w:pPrChange>
      </w:pPr>
      <w:del w:id="780" w:author="Dunn, Julia (NIH/NIMH) [F]" w:date="2020-04-06T17:48:00Z">
        <w:r w:rsidDel="00370E46">
          <w:rPr>
            <w:rFonts w:ascii="Arial" w:eastAsia="Arial" w:hAnsi="Arial" w:cs="Arial"/>
            <w:sz w:val="22"/>
            <w:szCs w:val="22"/>
          </w:rPr>
          <w:delText>Regularly</w:delText>
        </w:r>
      </w:del>
    </w:p>
    <w:p w14:paraId="7854D43E" w14:textId="77777777" w:rsidR="00DF2AE7" w:rsidRDefault="00640B3E">
      <w:pPr>
        <w:spacing w:before="200"/>
        <w:ind w:left="720"/>
        <w:rPr>
          <w:ins w:id="781" w:author="Dunn, Julia (NIH/NIMH) [F]" w:date="2020-04-07T18:09:00Z"/>
          <w:rFonts w:ascii="Arial" w:eastAsia="Arial" w:hAnsi="Arial" w:cs="Arial"/>
          <w:b/>
          <w:sz w:val="22"/>
          <w:szCs w:val="22"/>
        </w:rPr>
        <w:pPrChange w:id="782" w:author="Dunn, Julia (NIH/NIMH) [F]" w:date="2020-04-07T18:09:00Z">
          <w:pPr>
            <w:numPr>
              <w:numId w:val="23"/>
            </w:numPr>
            <w:spacing w:before="200"/>
            <w:ind w:left="720" w:hanging="360"/>
          </w:pPr>
        </w:pPrChange>
      </w:pPr>
      <w:del w:id="783" w:author="Dunn, Julia (NIH/NIMH) [F]" w:date="2020-04-07T18:09:00Z">
        <w:r w:rsidDel="00DF2AE7">
          <w:rPr>
            <w:rFonts w:ascii="Arial" w:eastAsia="Arial" w:hAnsi="Arial" w:cs="Arial"/>
            <w:b/>
            <w:sz w:val="22"/>
            <w:szCs w:val="22"/>
          </w:rPr>
          <w:delText xml:space="preserve"> </w:delText>
        </w:r>
      </w:del>
    </w:p>
    <w:p w14:paraId="09367D7E" w14:textId="77777777" w:rsidR="00DF2AE7" w:rsidRDefault="00DF2AE7">
      <w:pPr>
        <w:rPr>
          <w:ins w:id="784" w:author="Dunn, Julia (NIH/NIMH) [F]" w:date="2020-04-07T18:09:00Z"/>
          <w:rFonts w:ascii="Arial" w:eastAsia="Arial" w:hAnsi="Arial" w:cs="Arial"/>
          <w:b/>
          <w:sz w:val="22"/>
          <w:szCs w:val="22"/>
        </w:rPr>
      </w:pPr>
      <w:ins w:id="785" w:author="Dunn, Julia (NIH/NIMH) [F]" w:date="2020-04-07T18:09:00Z">
        <w:r>
          <w:rPr>
            <w:rFonts w:ascii="Arial" w:eastAsia="Arial" w:hAnsi="Arial" w:cs="Arial"/>
            <w:b/>
            <w:sz w:val="22"/>
            <w:szCs w:val="22"/>
          </w:rPr>
          <w:br w:type="page"/>
        </w:r>
      </w:ins>
    </w:p>
    <w:p w14:paraId="31E181B9" w14:textId="695F546B" w:rsidR="00640B3E" w:rsidRDefault="00640B3E">
      <w:pPr>
        <w:numPr>
          <w:ilvl w:val="0"/>
          <w:numId w:val="23"/>
        </w:numPr>
        <w:spacing w:before="200"/>
        <w:rPr>
          <w:sz w:val="22"/>
          <w:szCs w:val="22"/>
        </w:rPr>
        <w:pPrChange w:id="786" w:author="Dunn, Julia (NIH/NIMH) [F]" w:date="2020-04-06T18:42:00Z">
          <w:pPr>
            <w:numPr>
              <w:numId w:val="31"/>
            </w:numPr>
            <w:spacing w:before="200"/>
            <w:ind w:left="720" w:hanging="360"/>
          </w:pPr>
        </w:pPrChange>
      </w:pPr>
      <w:r>
        <w:rPr>
          <w:rFonts w:ascii="Arial" w:eastAsia="Arial" w:hAnsi="Arial" w:cs="Arial"/>
          <w:b/>
          <w:sz w:val="22"/>
          <w:szCs w:val="22"/>
        </w:rPr>
        <w:lastRenderedPageBreak/>
        <w:t>… vaping</w:t>
      </w:r>
      <w:ins w:id="787" w:author="Dunn, Julia (NIH/NIMH) [F]" w:date="2020-04-06T18:07:00Z">
        <w:r w:rsidR="004755FA">
          <w:rPr>
            <w:rFonts w:ascii="Arial" w:eastAsia="Arial" w:hAnsi="Arial" w:cs="Arial"/>
            <w:b/>
            <w:sz w:val="22"/>
            <w:szCs w:val="22"/>
          </w:rPr>
          <w:t xml:space="preserve"> products</w:t>
        </w:r>
      </w:ins>
      <w:r>
        <w:rPr>
          <w:rFonts w:ascii="Arial" w:eastAsia="Arial" w:hAnsi="Arial" w:cs="Arial"/>
          <w:b/>
          <w:sz w:val="22"/>
          <w:szCs w:val="22"/>
        </w:rPr>
        <w:t>?</w:t>
      </w:r>
    </w:p>
    <w:p w14:paraId="658C4269" w14:textId="77777777" w:rsidR="00DF2AE7" w:rsidRPr="00355E6B" w:rsidRDefault="00DF2AE7" w:rsidP="00DF2AE7">
      <w:pPr>
        <w:numPr>
          <w:ilvl w:val="1"/>
          <w:numId w:val="23"/>
        </w:numPr>
        <w:rPr>
          <w:ins w:id="788" w:author="Dunn, Julia (NIH/NIMH) [F]" w:date="2020-04-07T18:09:00Z"/>
          <w:rFonts w:ascii="Arial" w:eastAsia="Arial" w:hAnsi="Arial" w:cs="Arial"/>
          <w:sz w:val="22"/>
          <w:szCs w:val="22"/>
        </w:rPr>
      </w:pPr>
      <w:ins w:id="789" w:author="Dunn, Julia (NIH/NIMH) [F]" w:date="2020-04-07T18:09:00Z">
        <w:r w:rsidRPr="00355E6B">
          <w:rPr>
            <w:rFonts w:ascii="Arial" w:eastAsia="Arial" w:hAnsi="Arial" w:cs="Arial"/>
            <w:sz w:val="22"/>
            <w:szCs w:val="22"/>
          </w:rPr>
          <w:t>Not at all</w:t>
        </w:r>
      </w:ins>
    </w:p>
    <w:p w14:paraId="50DC9AEC" w14:textId="77777777" w:rsidR="00DF2AE7" w:rsidRPr="00355E6B" w:rsidRDefault="00DF2AE7" w:rsidP="00DF2AE7">
      <w:pPr>
        <w:numPr>
          <w:ilvl w:val="1"/>
          <w:numId w:val="23"/>
        </w:numPr>
        <w:rPr>
          <w:ins w:id="790" w:author="Dunn, Julia (NIH/NIMH) [F]" w:date="2020-04-07T18:09:00Z"/>
          <w:rFonts w:ascii="Arial" w:eastAsia="Arial" w:hAnsi="Arial" w:cs="Arial"/>
          <w:sz w:val="22"/>
          <w:szCs w:val="22"/>
        </w:rPr>
      </w:pPr>
      <w:ins w:id="791" w:author="Dunn, Julia (NIH/NIMH) [F]" w:date="2020-04-07T18:09:00Z">
        <w:r w:rsidRPr="00355E6B">
          <w:rPr>
            <w:rFonts w:ascii="Arial" w:eastAsia="Arial" w:hAnsi="Arial" w:cs="Arial"/>
            <w:sz w:val="22"/>
            <w:szCs w:val="22"/>
          </w:rPr>
          <w:t xml:space="preserve">Rarely  </w:t>
        </w:r>
      </w:ins>
    </w:p>
    <w:p w14:paraId="3A303556" w14:textId="77777777" w:rsidR="00DF2AE7" w:rsidRPr="00355E6B" w:rsidRDefault="00DF2AE7" w:rsidP="00DF2AE7">
      <w:pPr>
        <w:numPr>
          <w:ilvl w:val="1"/>
          <w:numId w:val="23"/>
        </w:numPr>
        <w:rPr>
          <w:ins w:id="792" w:author="Dunn, Julia (NIH/NIMH) [F]" w:date="2020-04-07T18:09:00Z"/>
          <w:rFonts w:ascii="Arial" w:eastAsia="Arial" w:hAnsi="Arial" w:cs="Arial"/>
          <w:sz w:val="22"/>
          <w:szCs w:val="22"/>
        </w:rPr>
      </w:pPr>
      <w:ins w:id="793" w:author="Dunn, Julia (NIH/NIMH) [F]" w:date="2020-04-07T18:09:00Z">
        <w:r w:rsidRPr="00355E6B">
          <w:rPr>
            <w:rFonts w:ascii="Arial" w:eastAsia="Arial" w:hAnsi="Arial" w:cs="Arial"/>
            <w:sz w:val="22"/>
            <w:szCs w:val="22"/>
          </w:rPr>
          <w:t>Once a month</w:t>
        </w:r>
      </w:ins>
    </w:p>
    <w:p w14:paraId="667B09C5" w14:textId="77777777" w:rsidR="00DF2AE7" w:rsidRPr="00355E6B" w:rsidRDefault="00DF2AE7" w:rsidP="00DF2AE7">
      <w:pPr>
        <w:numPr>
          <w:ilvl w:val="1"/>
          <w:numId w:val="23"/>
        </w:numPr>
        <w:rPr>
          <w:ins w:id="794" w:author="Dunn, Julia (NIH/NIMH) [F]" w:date="2020-04-07T18:09:00Z"/>
          <w:rFonts w:ascii="Arial" w:eastAsia="Arial" w:hAnsi="Arial" w:cs="Arial"/>
          <w:sz w:val="22"/>
          <w:szCs w:val="22"/>
        </w:rPr>
      </w:pPr>
      <w:ins w:id="795" w:author="Dunn, Julia (NIH/NIMH) [F]" w:date="2020-04-07T18:09:00Z">
        <w:r w:rsidRPr="00355E6B">
          <w:rPr>
            <w:rFonts w:ascii="Arial" w:eastAsia="Arial" w:hAnsi="Arial" w:cs="Arial"/>
            <w:sz w:val="22"/>
            <w:szCs w:val="22"/>
          </w:rPr>
          <w:t>Several times a month</w:t>
        </w:r>
      </w:ins>
    </w:p>
    <w:p w14:paraId="1932A921" w14:textId="77777777" w:rsidR="00DF2AE7" w:rsidRPr="00355E6B" w:rsidRDefault="00DF2AE7" w:rsidP="00DF2AE7">
      <w:pPr>
        <w:numPr>
          <w:ilvl w:val="1"/>
          <w:numId w:val="23"/>
        </w:numPr>
        <w:rPr>
          <w:ins w:id="796" w:author="Dunn, Julia (NIH/NIMH) [F]" w:date="2020-04-07T18:09:00Z"/>
          <w:rFonts w:ascii="Arial" w:eastAsia="Arial" w:hAnsi="Arial" w:cs="Arial"/>
          <w:sz w:val="22"/>
          <w:szCs w:val="22"/>
        </w:rPr>
      </w:pPr>
      <w:ins w:id="797" w:author="Dunn, Julia (NIH/NIMH) [F]" w:date="2020-04-07T18:09:00Z">
        <w:r w:rsidRPr="00355E6B">
          <w:rPr>
            <w:rFonts w:ascii="Arial" w:eastAsia="Arial" w:hAnsi="Arial" w:cs="Arial"/>
            <w:sz w:val="22"/>
            <w:szCs w:val="22"/>
          </w:rPr>
          <w:t>Once a week</w:t>
        </w:r>
      </w:ins>
    </w:p>
    <w:p w14:paraId="478F134E" w14:textId="77777777" w:rsidR="00DF2AE7" w:rsidRPr="00355E6B" w:rsidRDefault="00DF2AE7" w:rsidP="00DF2AE7">
      <w:pPr>
        <w:numPr>
          <w:ilvl w:val="1"/>
          <w:numId w:val="23"/>
        </w:numPr>
        <w:rPr>
          <w:ins w:id="798" w:author="Dunn, Julia (NIH/NIMH) [F]" w:date="2020-04-07T18:09:00Z"/>
          <w:rFonts w:ascii="Arial" w:eastAsia="Arial" w:hAnsi="Arial" w:cs="Arial"/>
          <w:sz w:val="22"/>
          <w:szCs w:val="22"/>
        </w:rPr>
      </w:pPr>
      <w:ins w:id="799" w:author="Dunn, Julia (NIH/NIMH) [F]" w:date="2020-04-07T18:09:00Z">
        <w:r w:rsidRPr="00355E6B">
          <w:rPr>
            <w:rFonts w:ascii="Arial" w:eastAsia="Arial" w:hAnsi="Arial" w:cs="Arial"/>
            <w:sz w:val="22"/>
            <w:szCs w:val="22"/>
          </w:rPr>
          <w:t>Several times a week</w:t>
        </w:r>
      </w:ins>
    </w:p>
    <w:p w14:paraId="56E479A4" w14:textId="77777777" w:rsidR="00DF2AE7" w:rsidRPr="00355E6B" w:rsidRDefault="00DF2AE7" w:rsidP="00DF2AE7">
      <w:pPr>
        <w:numPr>
          <w:ilvl w:val="1"/>
          <w:numId w:val="23"/>
        </w:numPr>
        <w:rPr>
          <w:ins w:id="800" w:author="Dunn, Julia (NIH/NIMH) [F]" w:date="2020-04-07T18:09:00Z"/>
          <w:rFonts w:ascii="Arial" w:eastAsia="Arial" w:hAnsi="Arial" w:cs="Arial"/>
          <w:sz w:val="22"/>
          <w:szCs w:val="22"/>
        </w:rPr>
      </w:pPr>
      <w:ins w:id="801" w:author="Dunn, Julia (NIH/NIMH) [F]" w:date="2020-04-07T18:09:00Z">
        <w:r w:rsidRPr="00355E6B">
          <w:rPr>
            <w:rFonts w:ascii="Arial" w:eastAsia="Arial" w:hAnsi="Arial" w:cs="Arial"/>
            <w:sz w:val="22"/>
            <w:szCs w:val="22"/>
          </w:rPr>
          <w:t>Once a day</w:t>
        </w:r>
      </w:ins>
    </w:p>
    <w:p w14:paraId="161B6E69" w14:textId="77777777" w:rsidR="00DF2AE7" w:rsidRPr="00355E6B" w:rsidRDefault="00DF2AE7" w:rsidP="00DF2AE7">
      <w:pPr>
        <w:numPr>
          <w:ilvl w:val="1"/>
          <w:numId w:val="23"/>
        </w:numPr>
        <w:rPr>
          <w:ins w:id="802" w:author="Dunn, Julia (NIH/NIMH) [F]" w:date="2020-04-07T18:09:00Z"/>
          <w:rFonts w:ascii="Arial" w:eastAsia="Arial" w:hAnsi="Arial" w:cs="Arial"/>
          <w:sz w:val="22"/>
          <w:szCs w:val="22"/>
        </w:rPr>
      </w:pPr>
      <w:ins w:id="803" w:author="Dunn, Julia (NIH/NIMH) [F]" w:date="2020-04-07T18:09:00Z">
        <w:r w:rsidRPr="00355E6B">
          <w:rPr>
            <w:rFonts w:ascii="Arial" w:eastAsia="Arial" w:hAnsi="Arial" w:cs="Arial"/>
            <w:sz w:val="22"/>
            <w:szCs w:val="22"/>
          </w:rPr>
          <w:t>More than once a day</w:t>
        </w:r>
      </w:ins>
    </w:p>
    <w:p w14:paraId="333A6E66" w14:textId="2DE23345" w:rsidR="00640B3E" w:rsidDel="00370E46" w:rsidRDefault="00640B3E">
      <w:pPr>
        <w:numPr>
          <w:ilvl w:val="1"/>
          <w:numId w:val="23"/>
        </w:numPr>
        <w:rPr>
          <w:del w:id="804" w:author="Dunn, Julia (NIH/NIMH) [F]" w:date="2020-04-06T17:48:00Z"/>
          <w:sz w:val="22"/>
          <w:szCs w:val="22"/>
        </w:rPr>
        <w:pPrChange w:id="805" w:author="Dunn, Julia (NIH/NIMH) [F]" w:date="2020-04-06T18:42:00Z">
          <w:pPr>
            <w:numPr>
              <w:ilvl w:val="1"/>
              <w:numId w:val="31"/>
            </w:numPr>
            <w:ind w:left="1440" w:hanging="360"/>
          </w:pPr>
        </w:pPrChange>
      </w:pPr>
      <w:del w:id="806" w:author="Dunn, Julia (NIH/NIMH) [F]" w:date="2020-04-06T17:48:00Z">
        <w:r w:rsidDel="00370E46">
          <w:rPr>
            <w:rFonts w:ascii="Arial" w:eastAsia="Arial" w:hAnsi="Arial" w:cs="Arial"/>
            <w:sz w:val="22"/>
            <w:szCs w:val="22"/>
          </w:rPr>
          <w:delText>Not at all</w:delText>
        </w:r>
      </w:del>
    </w:p>
    <w:p w14:paraId="63AA10E0" w14:textId="7400735A" w:rsidR="00640B3E" w:rsidDel="00370E46" w:rsidRDefault="00640B3E">
      <w:pPr>
        <w:numPr>
          <w:ilvl w:val="1"/>
          <w:numId w:val="23"/>
        </w:numPr>
        <w:rPr>
          <w:del w:id="807" w:author="Dunn, Julia (NIH/NIMH) [F]" w:date="2020-04-06T17:48:00Z"/>
          <w:sz w:val="22"/>
          <w:szCs w:val="22"/>
        </w:rPr>
        <w:pPrChange w:id="808" w:author="Dunn, Julia (NIH/NIMH) [F]" w:date="2020-04-06T18:42:00Z">
          <w:pPr>
            <w:numPr>
              <w:ilvl w:val="1"/>
              <w:numId w:val="31"/>
            </w:numPr>
            <w:ind w:left="1440" w:hanging="360"/>
          </w:pPr>
        </w:pPrChange>
      </w:pPr>
      <w:del w:id="809" w:author="Dunn, Julia (NIH/NIMH) [F]" w:date="2020-04-06T17:48:00Z">
        <w:r w:rsidDel="00370E46">
          <w:rPr>
            <w:rFonts w:ascii="Arial" w:eastAsia="Arial" w:hAnsi="Arial" w:cs="Arial"/>
            <w:sz w:val="22"/>
            <w:szCs w:val="22"/>
          </w:rPr>
          <w:delText>Rarely</w:delText>
        </w:r>
      </w:del>
    </w:p>
    <w:p w14:paraId="0E5648B4" w14:textId="15F3BD46" w:rsidR="00640B3E" w:rsidDel="00370E46" w:rsidRDefault="00640B3E">
      <w:pPr>
        <w:numPr>
          <w:ilvl w:val="1"/>
          <w:numId w:val="23"/>
        </w:numPr>
        <w:rPr>
          <w:del w:id="810" w:author="Dunn, Julia (NIH/NIMH) [F]" w:date="2020-04-06T17:48:00Z"/>
          <w:sz w:val="22"/>
          <w:szCs w:val="22"/>
        </w:rPr>
        <w:pPrChange w:id="811" w:author="Dunn, Julia (NIH/NIMH) [F]" w:date="2020-04-06T18:42:00Z">
          <w:pPr>
            <w:numPr>
              <w:ilvl w:val="1"/>
              <w:numId w:val="31"/>
            </w:numPr>
            <w:ind w:left="1440" w:hanging="360"/>
          </w:pPr>
        </w:pPrChange>
      </w:pPr>
      <w:del w:id="812" w:author="Dunn, Julia (NIH/NIMH) [F]" w:date="2020-04-06T17:48:00Z">
        <w:r w:rsidDel="00370E46">
          <w:rPr>
            <w:rFonts w:ascii="Arial" w:eastAsia="Arial" w:hAnsi="Arial" w:cs="Arial"/>
            <w:sz w:val="22"/>
            <w:szCs w:val="22"/>
          </w:rPr>
          <w:delText>Occasionally</w:delText>
        </w:r>
      </w:del>
    </w:p>
    <w:p w14:paraId="1F2FE760" w14:textId="16FA7B91" w:rsidR="00640B3E" w:rsidDel="00370E46" w:rsidRDefault="00640B3E">
      <w:pPr>
        <w:numPr>
          <w:ilvl w:val="1"/>
          <w:numId w:val="23"/>
        </w:numPr>
        <w:rPr>
          <w:del w:id="813" w:author="Dunn, Julia (NIH/NIMH) [F]" w:date="2020-04-06T17:48:00Z"/>
          <w:sz w:val="22"/>
          <w:szCs w:val="22"/>
        </w:rPr>
        <w:pPrChange w:id="814" w:author="Dunn, Julia (NIH/NIMH) [F]" w:date="2020-04-06T18:42:00Z">
          <w:pPr>
            <w:numPr>
              <w:ilvl w:val="1"/>
              <w:numId w:val="31"/>
            </w:numPr>
            <w:ind w:left="1440" w:hanging="360"/>
          </w:pPr>
        </w:pPrChange>
      </w:pPr>
      <w:del w:id="815" w:author="Dunn, Julia (NIH/NIMH) [F]" w:date="2020-04-06T17:48:00Z">
        <w:r w:rsidDel="00370E46">
          <w:rPr>
            <w:rFonts w:ascii="Arial" w:eastAsia="Arial" w:hAnsi="Arial" w:cs="Arial"/>
            <w:sz w:val="22"/>
            <w:szCs w:val="22"/>
          </w:rPr>
          <w:delText>Often</w:delText>
        </w:r>
      </w:del>
    </w:p>
    <w:p w14:paraId="0BCC1A61" w14:textId="50900543" w:rsidR="00640B3E" w:rsidDel="00370E46" w:rsidRDefault="00640B3E">
      <w:pPr>
        <w:numPr>
          <w:ilvl w:val="1"/>
          <w:numId w:val="23"/>
        </w:numPr>
        <w:spacing w:after="200"/>
        <w:rPr>
          <w:del w:id="816" w:author="Dunn, Julia (NIH/NIMH) [F]" w:date="2020-04-06T17:48:00Z"/>
          <w:sz w:val="22"/>
          <w:szCs w:val="22"/>
        </w:rPr>
        <w:pPrChange w:id="817" w:author="Dunn, Julia (NIH/NIMH) [F]" w:date="2020-04-06T18:42:00Z">
          <w:pPr>
            <w:numPr>
              <w:ilvl w:val="1"/>
              <w:numId w:val="31"/>
            </w:numPr>
            <w:spacing w:after="200"/>
            <w:ind w:left="1440" w:hanging="360"/>
          </w:pPr>
        </w:pPrChange>
      </w:pPr>
      <w:del w:id="818" w:author="Dunn, Julia (NIH/NIMH) [F]" w:date="2020-04-06T17:48:00Z">
        <w:r w:rsidDel="00370E46">
          <w:rPr>
            <w:rFonts w:ascii="Arial" w:eastAsia="Arial" w:hAnsi="Arial" w:cs="Arial"/>
            <w:sz w:val="22"/>
            <w:szCs w:val="22"/>
          </w:rPr>
          <w:delText>Regularly</w:delText>
        </w:r>
      </w:del>
    </w:p>
    <w:p w14:paraId="301CC02C" w14:textId="5A149B0C" w:rsidR="00640B3E" w:rsidRDefault="00640B3E">
      <w:pPr>
        <w:numPr>
          <w:ilvl w:val="0"/>
          <w:numId w:val="23"/>
        </w:numPr>
        <w:spacing w:before="200"/>
        <w:rPr>
          <w:sz w:val="22"/>
          <w:szCs w:val="22"/>
        </w:rPr>
        <w:pPrChange w:id="819" w:author="Dunn, Julia (NIH/NIMH) [F]" w:date="2020-04-06T18:42:00Z">
          <w:pPr>
            <w:numPr>
              <w:numId w:val="31"/>
            </w:numPr>
            <w:spacing w:before="200"/>
            <w:ind w:left="720" w:hanging="360"/>
          </w:pPr>
        </w:pPrChange>
      </w:pPr>
      <w:r>
        <w:rPr>
          <w:rFonts w:ascii="Arial" w:eastAsia="Arial" w:hAnsi="Arial" w:cs="Arial"/>
          <w:b/>
          <w:sz w:val="22"/>
          <w:szCs w:val="22"/>
        </w:rPr>
        <w:t xml:space="preserve"> … cigarettes or other tobacco</w:t>
      </w:r>
      <w:ins w:id="820" w:author="Quick, Courtney (NIH/NIMH) [F]" w:date="2020-04-09T15:51:00Z">
        <w:r w:rsidR="00170306">
          <w:rPr>
            <w:rFonts w:ascii="Arial" w:eastAsia="Arial" w:hAnsi="Arial" w:cs="Arial"/>
            <w:b/>
            <w:sz w:val="22"/>
            <w:szCs w:val="22"/>
          </w:rPr>
          <w:t xml:space="preserve"> </w:t>
        </w:r>
        <w:commentRangeStart w:id="821"/>
        <w:r w:rsidR="00170306">
          <w:rPr>
            <w:rFonts w:ascii="Arial" w:eastAsia="Arial" w:hAnsi="Arial" w:cs="Arial"/>
            <w:b/>
            <w:sz w:val="22"/>
            <w:szCs w:val="22"/>
          </w:rPr>
          <w:t>products</w:t>
        </w:r>
        <w:commentRangeEnd w:id="821"/>
        <w:r w:rsidR="00170306">
          <w:rPr>
            <w:rStyle w:val="CommentReference"/>
          </w:rPr>
          <w:commentReference w:id="821"/>
        </w:r>
      </w:ins>
      <w:r>
        <w:rPr>
          <w:rFonts w:ascii="Arial" w:eastAsia="Arial" w:hAnsi="Arial" w:cs="Arial"/>
          <w:b/>
          <w:sz w:val="22"/>
          <w:szCs w:val="22"/>
        </w:rPr>
        <w:t>?</w:t>
      </w:r>
    </w:p>
    <w:p w14:paraId="578BEF69" w14:textId="77777777" w:rsidR="00DF2AE7" w:rsidRPr="00355E6B" w:rsidRDefault="00DF2AE7" w:rsidP="00DF2AE7">
      <w:pPr>
        <w:numPr>
          <w:ilvl w:val="1"/>
          <w:numId w:val="23"/>
        </w:numPr>
        <w:rPr>
          <w:ins w:id="822" w:author="Dunn, Julia (NIH/NIMH) [F]" w:date="2020-04-07T18:09:00Z"/>
          <w:rFonts w:ascii="Arial" w:eastAsia="Arial" w:hAnsi="Arial" w:cs="Arial"/>
          <w:sz w:val="22"/>
          <w:szCs w:val="22"/>
        </w:rPr>
      </w:pPr>
      <w:ins w:id="823" w:author="Dunn, Julia (NIH/NIMH) [F]" w:date="2020-04-07T18:09:00Z">
        <w:r w:rsidRPr="00355E6B">
          <w:rPr>
            <w:rFonts w:ascii="Arial" w:eastAsia="Arial" w:hAnsi="Arial" w:cs="Arial"/>
            <w:sz w:val="22"/>
            <w:szCs w:val="22"/>
          </w:rPr>
          <w:t>Not at all</w:t>
        </w:r>
      </w:ins>
    </w:p>
    <w:p w14:paraId="2E6C719A" w14:textId="77777777" w:rsidR="00DF2AE7" w:rsidRPr="00355E6B" w:rsidRDefault="00DF2AE7" w:rsidP="00DF2AE7">
      <w:pPr>
        <w:numPr>
          <w:ilvl w:val="1"/>
          <w:numId w:val="23"/>
        </w:numPr>
        <w:rPr>
          <w:ins w:id="824" w:author="Dunn, Julia (NIH/NIMH) [F]" w:date="2020-04-07T18:09:00Z"/>
          <w:rFonts w:ascii="Arial" w:eastAsia="Arial" w:hAnsi="Arial" w:cs="Arial"/>
          <w:sz w:val="22"/>
          <w:szCs w:val="22"/>
        </w:rPr>
      </w:pPr>
      <w:ins w:id="825" w:author="Dunn, Julia (NIH/NIMH) [F]" w:date="2020-04-07T18:09:00Z">
        <w:r w:rsidRPr="00355E6B">
          <w:rPr>
            <w:rFonts w:ascii="Arial" w:eastAsia="Arial" w:hAnsi="Arial" w:cs="Arial"/>
            <w:sz w:val="22"/>
            <w:szCs w:val="22"/>
          </w:rPr>
          <w:t xml:space="preserve">Rarely  </w:t>
        </w:r>
      </w:ins>
    </w:p>
    <w:p w14:paraId="114EEE59" w14:textId="77777777" w:rsidR="00DF2AE7" w:rsidRPr="00355E6B" w:rsidRDefault="00DF2AE7" w:rsidP="00DF2AE7">
      <w:pPr>
        <w:numPr>
          <w:ilvl w:val="1"/>
          <w:numId w:val="23"/>
        </w:numPr>
        <w:rPr>
          <w:ins w:id="826" w:author="Dunn, Julia (NIH/NIMH) [F]" w:date="2020-04-07T18:09:00Z"/>
          <w:rFonts w:ascii="Arial" w:eastAsia="Arial" w:hAnsi="Arial" w:cs="Arial"/>
          <w:sz w:val="22"/>
          <w:szCs w:val="22"/>
        </w:rPr>
      </w:pPr>
      <w:ins w:id="827" w:author="Dunn, Julia (NIH/NIMH) [F]" w:date="2020-04-07T18:09:00Z">
        <w:r w:rsidRPr="00355E6B">
          <w:rPr>
            <w:rFonts w:ascii="Arial" w:eastAsia="Arial" w:hAnsi="Arial" w:cs="Arial"/>
            <w:sz w:val="22"/>
            <w:szCs w:val="22"/>
          </w:rPr>
          <w:t>Once a month</w:t>
        </w:r>
      </w:ins>
    </w:p>
    <w:p w14:paraId="1C1A9829" w14:textId="77777777" w:rsidR="00DF2AE7" w:rsidRPr="00355E6B" w:rsidRDefault="00DF2AE7" w:rsidP="00DF2AE7">
      <w:pPr>
        <w:numPr>
          <w:ilvl w:val="1"/>
          <w:numId w:val="23"/>
        </w:numPr>
        <w:rPr>
          <w:ins w:id="828" w:author="Dunn, Julia (NIH/NIMH) [F]" w:date="2020-04-07T18:09:00Z"/>
          <w:rFonts w:ascii="Arial" w:eastAsia="Arial" w:hAnsi="Arial" w:cs="Arial"/>
          <w:sz w:val="22"/>
          <w:szCs w:val="22"/>
        </w:rPr>
      </w:pPr>
      <w:ins w:id="829" w:author="Dunn, Julia (NIH/NIMH) [F]" w:date="2020-04-07T18:09:00Z">
        <w:r w:rsidRPr="00355E6B">
          <w:rPr>
            <w:rFonts w:ascii="Arial" w:eastAsia="Arial" w:hAnsi="Arial" w:cs="Arial"/>
            <w:sz w:val="22"/>
            <w:szCs w:val="22"/>
          </w:rPr>
          <w:t>Several times a month</w:t>
        </w:r>
      </w:ins>
    </w:p>
    <w:p w14:paraId="434C2FD7" w14:textId="77777777" w:rsidR="00DF2AE7" w:rsidRPr="00355E6B" w:rsidRDefault="00DF2AE7" w:rsidP="00DF2AE7">
      <w:pPr>
        <w:numPr>
          <w:ilvl w:val="1"/>
          <w:numId w:val="23"/>
        </w:numPr>
        <w:rPr>
          <w:ins w:id="830" w:author="Dunn, Julia (NIH/NIMH) [F]" w:date="2020-04-07T18:09:00Z"/>
          <w:rFonts w:ascii="Arial" w:eastAsia="Arial" w:hAnsi="Arial" w:cs="Arial"/>
          <w:sz w:val="22"/>
          <w:szCs w:val="22"/>
        </w:rPr>
      </w:pPr>
      <w:ins w:id="831" w:author="Dunn, Julia (NIH/NIMH) [F]" w:date="2020-04-07T18:09:00Z">
        <w:r w:rsidRPr="00355E6B">
          <w:rPr>
            <w:rFonts w:ascii="Arial" w:eastAsia="Arial" w:hAnsi="Arial" w:cs="Arial"/>
            <w:sz w:val="22"/>
            <w:szCs w:val="22"/>
          </w:rPr>
          <w:t>Once a week</w:t>
        </w:r>
      </w:ins>
    </w:p>
    <w:p w14:paraId="5CD427DE" w14:textId="77777777" w:rsidR="00DF2AE7" w:rsidRPr="00355E6B" w:rsidRDefault="00DF2AE7" w:rsidP="00DF2AE7">
      <w:pPr>
        <w:numPr>
          <w:ilvl w:val="1"/>
          <w:numId w:val="23"/>
        </w:numPr>
        <w:rPr>
          <w:ins w:id="832" w:author="Dunn, Julia (NIH/NIMH) [F]" w:date="2020-04-07T18:09:00Z"/>
          <w:rFonts w:ascii="Arial" w:eastAsia="Arial" w:hAnsi="Arial" w:cs="Arial"/>
          <w:sz w:val="22"/>
          <w:szCs w:val="22"/>
        </w:rPr>
      </w:pPr>
      <w:ins w:id="833" w:author="Dunn, Julia (NIH/NIMH) [F]" w:date="2020-04-07T18:09:00Z">
        <w:r w:rsidRPr="00355E6B">
          <w:rPr>
            <w:rFonts w:ascii="Arial" w:eastAsia="Arial" w:hAnsi="Arial" w:cs="Arial"/>
            <w:sz w:val="22"/>
            <w:szCs w:val="22"/>
          </w:rPr>
          <w:t>Several times a week</w:t>
        </w:r>
      </w:ins>
    </w:p>
    <w:p w14:paraId="520A448B" w14:textId="77777777" w:rsidR="00DF2AE7" w:rsidRPr="00355E6B" w:rsidRDefault="00DF2AE7" w:rsidP="00DF2AE7">
      <w:pPr>
        <w:numPr>
          <w:ilvl w:val="1"/>
          <w:numId w:val="23"/>
        </w:numPr>
        <w:rPr>
          <w:ins w:id="834" w:author="Dunn, Julia (NIH/NIMH) [F]" w:date="2020-04-07T18:09:00Z"/>
          <w:rFonts w:ascii="Arial" w:eastAsia="Arial" w:hAnsi="Arial" w:cs="Arial"/>
          <w:sz w:val="22"/>
          <w:szCs w:val="22"/>
        </w:rPr>
      </w:pPr>
      <w:ins w:id="835" w:author="Dunn, Julia (NIH/NIMH) [F]" w:date="2020-04-07T18:09:00Z">
        <w:r w:rsidRPr="00355E6B">
          <w:rPr>
            <w:rFonts w:ascii="Arial" w:eastAsia="Arial" w:hAnsi="Arial" w:cs="Arial"/>
            <w:sz w:val="22"/>
            <w:szCs w:val="22"/>
          </w:rPr>
          <w:t>Once a day</w:t>
        </w:r>
      </w:ins>
    </w:p>
    <w:p w14:paraId="6EF45A9D" w14:textId="77777777" w:rsidR="00DF2AE7" w:rsidRPr="00355E6B" w:rsidRDefault="00DF2AE7" w:rsidP="00DF2AE7">
      <w:pPr>
        <w:numPr>
          <w:ilvl w:val="1"/>
          <w:numId w:val="23"/>
        </w:numPr>
        <w:rPr>
          <w:ins w:id="836" w:author="Dunn, Julia (NIH/NIMH) [F]" w:date="2020-04-07T18:09:00Z"/>
          <w:rFonts w:ascii="Arial" w:eastAsia="Arial" w:hAnsi="Arial" w:cs="Arial"/>
          <w:sz w:val="22"/>
          <w:szCs w:val="22"/>
        </w:rPr>
      </w:pPr>
      <w:ins w:id="837" w:author="Dunn, Julia (NIH/NIMH) [F]" w:date="2020-04-07T18:09:00Z">
        <w:r w:rsidRPr="00355E6B">
          <w:rPr>
            <w:rFonts w:ascii="Arial" w:eastAsia="Arial" w:hAnsi="Arial" w:cs="Arial"/>
            <w:sz w:val="22"/>
            <w:szCs w:val="22"/>
          </w:rPr>
          <w:t>More than once a day</w:t>
        </w:r>
      </w:ins>
    </w:p>
    <w:p w14:paraId="5A053605" w14:textId="502DC67A" w:rsidR="00640B3E" w:rsidDel="00370E46" w:rsidRDefault="00640B3E">
      <w:pPr>
        <w:numPr>
          <w:ilvl w:val="1"/>
          <w:numId w:val="23"/>
        </w:numPr>
        <w:rPr>
          <w:del w:id="838" w:author="Dunn, Julia (NIH/NIMH) [F]" w:date="2020-04-06T17:48:00Z"/>
          <w:sz w:val="22"/>
          <w:szCs w:val="22"/>
        </w:rPr>
        <w:pPrChange w:id="839" w:author="Dunn, Julia (NIH/NIMH) [F]" w:date="2020-04-06T18:42:00Z">
          <w:pPr>
            <w:numPr>
              <w:ilvl w:val="1"/>
              <w:numId w:val="31"/>
            </w:numPr>
            <w:ind w:left="1440" w:hanging="360"/>
          </w:pPr>
        </w:pPrChange>
      </w:pPr>
      <w:del w:id="840" w:author="Dunn, Julia (NIH/NIMH) [F]" w:date="2020-04-06T17:48:00Z">
        <w:r w:rsidDel="00370E46">
          <w:rPr>
            <w:rFonts w:ascii="Arial" w:eastAsia="Arial" w:hAnsi="Arial" w:cs="Arial"/>
            <w:sz w:val="22"/>
            <w:szCs w:val="22"/>
          </w:rPr>
          <w:delText>Not at all</w:delText>
        </w:r>
      </w:del>
    </w:p>
    <w:p w14:paraId="14F63616" w14:textId="0EEB76CB" w:rsidR="00640B3E" w:rsidDel="00370E46" w:rsidRDefault="00640B3E">
      <w:pPr>
        <w:numPr>
          <w:ilvl w:val="1"/>
          <w:numId w:val="23"/>
        </w:numPr>
        <w:rPr>
          <w:del w:id="841" w:author="Dunn, Julia (NIH/NIMH) [F]" w:date="2020-04-06T17:48:00Z"/>
          <w:sz w:val="22"/>
          <w:szCs w:val="22"/>
        </w:rPr>
        <w:pPrChange w:id="842" w:author="Dunn, Julia (NIH/NIMH) [F]" w:date="2020-04-06T18:42:00Z">
          <w:pPr>
            <w:numPr>
              <w:ilvl w:val="1"/>
              <w:numId w:val="31"/>
            </w:numPr>
            <w:ind w:left="1440" w:hanging="360"/>
          </w:pPr>
        </w:pPrChange>
      </w:pPr>
      <w:del w:id="843" w:author="Dunn, Julia (NIH/NIMH) [F]" w:date="2020-04-06T17:48:00Z">
        <w:r w:rsidDel="00370E46">
          <w:rPr>
            <w:rFonts w:ascii="Arial" w:eastAsia="Arial" w:hAnsi="Arial" w:cs="Arial"/>
            <w:sz w:val="22"/>
            <w:szCs w:val="22"/>
          </w:rPr>
          <w:delText>Rarely</w:delText>
        </w:r>
      </w:del>
    </w:p>
    <w:p w14:paraId="44859C6B" w14:textId="76AACD23" w:rsidR="00640B3E" w:rsidDel="00370E46" w:rsidRDefault="00640B3E">
      <w:pPr>
        <w:numPr>
          <w:ilvl w:val="1"/>
          <w:numId w:val="23"/>
        </w:numPr>
        <w:rPr>
          <w:del w:id="844" w:author="Dunn, Julia (NIH/NIMH) [F]" w:date="2020-04-06T17:48:00Z"/>
          <w:sz w:val="22"/>
          <w:szCs w:val="22"/>
        </w:rPr>
        <w:pPrChange w:id="845" w:author="Dunn, Julia (NIH/NIMH) [F]" w:date="2020-04-06T18:42:00Z">
          <w:pPr>
            <w:numPr>
              <w:ilvl w:val="1"/>
              <w:numId w:val="31"/>
            </w:numPr>
            <w:ind w:left="1440" w:hanging="360"/>
          </w:pPr>
        </w:pPrChange>
      </w:pPr>
      <w:del w:id="846" w:author="Dunn, Julia (NIH/NIMH) [F]" w:date="2020-04-06T17:48:00Z">
        <w:r w:rsidDel="00370E46">
          <w:rPr>
            <w:rFonts w:ascii="Arial" w:eastAsia="Arial" w:hAnsi="Arial" w:cs="Arial"/>
            <w:sz w:val="22"/>
            <w:szCs w:val="22"/>
          </w:rPr>
          <w:delText>Occasionally</w:delText>
        </w:r>
      </w:del>
    </w:p>
    <w:p w14:paraId="54CE9813" w14:textId="5B3CA95D" w:rsidR="00640B3E" w:rsidDel="00370E46" w:rsidRDefault="00640B3E">
      <w:pPr>
        <w:numPr>
          <w:ilvl w:val="1"/>
          <w:numId w:val="23"/>
        </w:numPr>
        <w:rPr>
          <w:del w:id="847" w:author="Dunn, Julia (NIH/NIMH) [F]" w:date="2020-04-06T17:48:00Z"/>
          <w:sz w:val="22"/>
          <w:szCs w:val="22"/>
        </w:rPr>
        <w:pPrChange w:id="848" w:author="Dunn, Julia (NIH/NIMH) [F]" w:date="2020-04-06T18:42:00Z">
          <w:pPr>
            <w:numPr>
              <w:ilvl w:val="1"/>
              <w:numId w:val="31"/>
            </w:numPr>
            <w:ind w:left="1440" w:hanging="360"/>
          </w:pPr>
        </w:pPrChange>
      </w:pPr>
      <w:del w:id="849" w:author="Dunn, Julia (NIH/NIMH) [F]" w:date="2020-04-06T17:48:00Z">
        <w:r w:rsidDel="00370E46">
          <w:rPr>
            <w:rFonts w:ascii="Arial" w:eastAsia="Arial" w:hAnsi="Arial" w:cs="Arial"/>
            <w:sz w:val="22"/>
            <w:szCs w:val="22"/>
          </w:rPr>
          <w:delText>Often</w:delText>
        </w:r>
      </w:del>
    </w:p>
    <w:p w14:paraId="14ACFDA0" w14:textId="70B99AAE" w:rsidR="00640B3E" w:rsidDel="00370E46" w:rsidRDefault="00640B3E">
      <w:pPr>
        <w:numPr>
          <w:ilvl w:val="1"/>
          <w:numId w:val="23"/>
        </w:numPr>
        <w:spacing w:after="200"/>
        <w:rPr>
          <w:del w:id="850" w:author="Dunn, Julia (NIH/NIMH) [F]" w:date="2020-04-06T17:48:00Z"/>
          <w:sz w:val="22"/>
          <w:szCs w:val="22"/>
        </w:rPr>
        <w:pPrChange w:id="851" w:author="Dunn, Julia (NIH/NIMH) [F]" w:date="2020-04-06T18:42:00Z">
          <w:pPr>
            <w:numPr>
              <w:ilvl w:val="1"/>
              <w:numId w:val="31"/>
            </w:numPr>
            <w:spacing w:after="200"/>
            <w:ind w:left="1440" w:hanging="360"/>
          </w:pPr>
        </w:pPrChange>
      </w:pPr>
      <w:del w:id="852" w:author="Dunn, Julia (NIH/NIMH) [F]" w:date="2020-04-06T17:48:00Z">
        <w:r w:rsidDel="00370E46">
          <w:rPr>
            <w:rFonts w:ascii="Arial" w:eastAsia="Arial" w:hAnsi="Arial" w:cs="Arial"/>
            <w:sz w:val="22"/>
            <w:szCs w:val="22"/>
          </w:rPr>
          <w:delText>Regularly</w:delText>
        </w:r>
      </w:del>
    </w:p>
    <w:p w14:paraId="4B8AAC1B" w14:textId="77777777" w:rsidR="00640B3E" w:rsidRDefault="00640B3E">
      <w:pPr>
        <w:numPr>
          <w:ilvl w:val="0"/>
          <w:numId w:val="23"/>
        </w:numPr>
        <w:spacing w:before="200"/>
        <w:rPr>
          <w:sz w:val="22"/>
          <w:szCs w:val="22"/>
        </w:rPr>
        <w:pPrChange w:id="853" w:author="Dunn, Julia (NIH/NIMH) [F]" w:date="2020-04-06T18:42:00Z">
          <w:pPr>
            <w:numPr>
              <w:numId w:val="31"/>
            </w:numPr>
            <w:spacing w:before="200"/>
            <w:ind w:left="720" w:hanging="360"/>
          </w:pPr>
        </w:pPrChange>
      </w:pPr>
      <w:r>
        <w:rPr>
          <w:rFonts w:ascii="Arial" w:eastAsia="Arial" w:hAnsi="Arial" w:cs="Arial"/>
          <w:b/>
          <w:sz w:val="22"/>
          <w:szCs w:val="22"/>
        </w:rPr>
        <w:t xml:space="preserve"> ... marijuana/cannabis (e.g., joint, blunt, pipe, bong)?</w:t>
      </w:r>
    </w:p>
    <w:p w14:paraId="2A979CEF" w14:textId="77777777" w:rsidR="00DF2AE7" w:rsidRPr="00355E6B" w:rsidRDefault="00DF2AE7" w:rsidP="00DF2AE7">
      <w:pPr>
        <w:numPr>
          <w:ilvl w:val="1"/>
          <w:numId w:val="23"/>
        </w:numPr>
        <w:rPr>
          <w:ins w:id="854" w:author="Dunn, Julia (NIH/NIMH) [F]" w:date="2020-04-07T18:09:00Z"/>
          <w:rFonts w:ascii="Arial" w:eastAsia="Arial" w:hAnsi="Arial" w:cs="Arial"/>
          <w:sz w:val="22"/>
          <w:szCs w:val="22"/>
        </w:rPr>
      </w:pPr>
      <w:ins w:id="855" w:author="Dunn, Julia (NIH/NIMH) [F]" w:date="2020-04-07T18:09:00Z">
        <w:r w:rsidRPr="00355E6B">
          <w:rPr>
            <w:rFonts w:ascii="Arial" w:eastAsia="Arial" w:hAnsi="Arial" w:cs="Arial"/>
            <w:sz w:val="22"/>
            <w:szCs w:val="22"/>
          </w:rPr>
          <w:t>Not at all</w:t>
        </w:r>
      </w:ins>
    </w:p>
    <w:p w14:paraId="156C5385" w14:textId="77777777" w:rsidR="00DF2AE7" w:rsidRPr="00355E6B" w:rsidRDefault="00DF2AE7" w:rsidP="00DF2AE7">
      <w:pPr>
        <w:numPr>
          <w:ilvl w:val="1"/>
          <w:numId w:val="23"/>
        </w:numPr>
        <w:rPr>
          <w:ins w:id="856" w:author="Dunn, Julia (NIH/NIMH) [F]" w:date="2020-04-07T18:09:00Z"/>
          <w:rFonts w:ascii="Arial" w:eastAsia="Arial" w:hAnsi="Arial" w:cs="Arial"/>
          <w:sz w:val="22"/>
          <w:szCs w:val="22"/>
        </w:rPr>
      </w:pPr>
      <w:ins w:id="857" w:author="Dunn, Julia (NIH/NIMH) [F]" w:date="2020-04-07T18:09:00Z">
        <w:r w:rsidRPr="00355E6B">
          <w:rPr>
            <w:rFonts w:ascii="Arial" w:eastAsia="Arial" w:hAnsi="Arial" w:cs="Arial"/>
            <w:sz w:val="22"/>
            <w:szCs w:val="22"/>
          </w:rPr>
          <w:t xml:space="preserve">Rarely  </w:t>
        </w:r>
      </w:ins>
    </w:p>
    <w:p w14:paraId="77CCCEDC" w14:textId="77777777" w:rsidR="00DF2AE7" w:rsidRPr="00355E6B" w:rsidRDefault="00DF2AE7" w:rsidP="00DF2AE7">
      <w:pPr>
        <w:numPr>
          <w:ilvl w:val="1"/>
          <w:numId w:val="23"/>
        </w:numPr>
        <w:rPr>
          <w:ins w:id="858" w:author="Dunn, Julia (NIH/NIMH) [F]" w:date="2020-04-07T18:09:00Z"/>
          <w:rFonts w:ascii="Arial" w:eastAsia="Arial" w:hAnsi="Arial" w:cs="Arial"/>
          <w:sz w:val="22"/>
          <w:szCs w:val="22"/>
        </w:rPr>
      </w:pPr>
      <w:ins w:id="859" w:author="Dunn, Julia (NIH/NIMH) [F]" w:date="2020-04-07T18:09:00Z">
        <w:r w:rsidRPr="00355E6B">
          <w:rPr>
            <w:rFonts w:ascii="Arial" w:eastAsia="Arial" w:hAnsi="Arial" w:cs="Arial"/>
            <w:sz w:val="22"/>
            <w:szCs w:val="22"/>
          </w:rPr>
          <w:t>Once a month</w:t>
        </w:r>
      </w:ins>
    </w:p>
    <w:p w14:paraId="0728BAF2" w14:textId="77777777" w:rsidR="00DF2AE7" w:rsidRPr="00355E6B" w:rsidRDefault="00DF2AE7" w:rsidP="00DF2AE7">
      <w:pPr>
        <w:numPr>
          <w:ilvl w:val="1"/>
          <w:numId w:val="23"/>
        </w:numPr>
        <w:rPr>
          <w:ins w:id="860" w:author="Dunn, Julia (NIH/NIMH) [F]" w:date="2020-04-07T18:09:00Z"/>
          <w:rFonts w:ascii="Arial" w:eastAsia="Arial" w:hAnsi="Arial" w:cs="Arial"/>
          <w:sz w:val="22"/>
          <w:szCs w:val="22"/>
        </w:rPr>
      </w:pPr>
      <w:ins w:id="861" w:author="Dunn, Julia (NIH/NIMH) [F]" w:date="2020-04-07T18:09:00Z">
        <w:r w:rsidRPr="00355E6B">
          <w:rPr>
            <w:rFonts w:ascii="Arial" w:eastAsia="Arial" w:hAnsi="Arial" w:cs="Arial"/>
            <w:sz w:val="22"/>
            <w:szCs w:val="22"/>
          </w:rPr>
          <w:t>Several times a month</w:t>
        </w:r>
      </w:ins>
    </w:p>
    <w:p w14:paraId="4098947B" w14:textId="77777777" w:rsidR="00DF2AE7" w:rsidRPr="00355E6B" w:rsidRDefault="00DF2AE7" w:rsidP="00DF2AE7">
      <w:pPr>
        <w:numPr>
          <w:ilvl w:val="1"/>
          <w:numId w:val="23"/>
        </w:numPr>
        <w:rPr>
          <w:ins w:id="862" w:author="Dunn, Julia (NIH/NIMH) [F]" w:date="2020-04-07T18:09:00Z"/>
          <w:rFonts w:ascii="Arial" w:eastAsia="Arial" w:hAnsi="Arial" w:cs="Arial"/>
          <w:sz w:val="22"/>
          <w:szCs w:val="22"/>
        </w:rPr>
      </w:pPr>
      <w:ins w:id="863" w:author="Dunn, Julia (NIH/NIMH) [F]" w:date="2020-04-07T18:09:00Z">
        <w:r w:rsidRPr="00355E6B">
          <w:rPr>
            <w:rFonts w:ascii="Arial" w:eastAsia="Arial" w:hAnsi="Arial" w:cs="Arial"/>
            <w:sz w:val="22"/>
            <w:szCs w:val="22"/>
          </w:rPr>
          <w:t>Once a week</w:t>
        </w:r>
      </w:ins>
    </w:p>
    <w:p w14:paraId="3884FFDC" w14:textId="77777777" w:rsidR="00DF2AE7" w:rsidRPr="00355E6B" w:rsidRDefault="00DF2AE7" w:rsidP="00DF2AE7">
      <w:pPr>
        <w:numPr>
          <w:ilvl w:val="1"/>
          <w:numId w:val="23"/>
        </w:numPr>
        <w:rPr>
          <w:ins w:id="864" w:author="Dunn, Julia (NIH/NIMH) [F]" w:date="2020-04-07T18:09:00Z"/>
          <w:rFonts w:ascii="Arial" w:eastAsia="Arial" w:hAnsi="Arial" w:cs="Arial"/>
          <w:sz w:val="22"/>
          <w:szCs w:val="22"/>
        </w:rPr>
      </w:pPr>
      <w:ins w:id="865" w:author="Dunn, Julia (NIH/NIMH) [F]" w:date="2020-04-07T18:09:00Z">
        <w:r w:rsidRPr="00355E6B">
          <w:rPr>
            <w:rFonts w:ascii="Arial" w:eastAsia="Arial" w:hAnsi="Arial" w:cs="Arial"/>
            <w:sz w:val="22"/>
            <w:szCs w:val="22"/>
          </w:rPr>
          <w:t>Several times a week</w:t>
        </w:r>
      </w:ins>
    </w:p>
    <w:p w14:paraId="61587835" w14:textId="77777777" w:rsidR="00DF2AE7" w:rsidRPr="00355E6B" w:rsidRDefault="00DF2AE7" w:rsidP="00DF2AE7">
      <w:pPr>
        <w:numPr>
          <w:ilvl w:val="1"/>
          <w:numId w:val="23"/>
        </w:numPr>
        <w:rPr>
          <w:ins w:id="866" w:author="Dunn, Julia (NIH/NIMH) [F]" w:date="2020-04-07T18:09:00Z"/>
          <w:rFonts w:ascii="Arial" w:eastAsia="Arial" w:hAnsi="Arial" w:cs="Arial"/>
          <w:sz w:val="22"/>
          <w:szCs w:val="22"/>
        </w:rPr>
      </w:pPr>
      <w:ins w:id="867" w:author="Dunn, Julia (NIH/NIMH) [F]" w:date="2020-04-07T18:09:00Z">
        <w:r w:rsidRPr="00355E6B">
          <w:rPr>
            <w:rFonts w:ascii="Arial" w:eastAsia="Arial" w:hAnsi="Arial" w:cs="Arial"/>
            <w:sz w:val="22"/>
            <w:szCs w:val="22"/>
          </w:rPr>
          <w:t>Once a day</w:t>
        </w:r>
      </w:ins>
    </w:p>
    <w:p w14:paraId="1A086891" w14:textId="77777777" w:rsidR="00DF2AE7" w:rsidRPr="00355E6B" w:rsidRDefault="00DF2AE7" w:rsidP="00DF2AE7">
      <w:pPr>
        <w:numPr>
          <w:ilvl w:val="1"/>
          <w:numId w:val="23"/>
        </w:numPr>
        <w:rPr>
          <w:ins w:id="868" w:author="Dunn, Julia (NIH/NIMH) [F]" w:date="2020-04-07T18:09:00Z"/>
          <w:rFonts w:ascii="Arial" w:eastAsia="Arial" w:hAnsi="Arial" w:cs="Arial"/>
          <w:sz w:val="22"/>
          <w:szCs w:val="22"/>
        </w:rPr>
      </w:pPr>
      <w:ins w:id="869" w:author="Dunn, Julia (NIH/NIMH) [F]" w:date="2020-04-07T18:09:00Z">
        <w:r w:rsidRPr="00355E6B">
          <w:rPr>
            <w:rFonts w:ascii="Arial" w:eastAsia="Arial" w:hAnsi="Arial" w:cs="Arial"/>
            <w:sz w:val="22"/>
            <w:szCs w:val="22"/>
          </w:rPr>
          <w:t>More than once a day</w:t>
        </w:r>
      </w:ins>
    </w:p>
    <w:p w14:paraId="21F95E81" w14:textId="4110D3B1" w:rsidR="00640B3E" w:rsidDel="00370E46" w:rsidRDefault="00640B3E">
      <w:pPr>
        <w:numPr>
          <w:ilvl w:val="1"/>
          <w:numId w:val="23"/>
        </w:numPr>
        <w:rPr>
          <w:del w:id="870" w:author="Dunn, Julia (NIH/NIMH) [F]" w:date="2020-04-06T17:48:00Z"/>
          <w:sz w:val="22"/>
          <w:szCs w:val="22"/>
        </w:rPr>
        <w:pPrChange w:id="871" w:author="Dunn, Julia (NIH/NIMH) [F]" w:date="2020-04-06T18:42:00Z">
          <w:pPr>
            <w:numPr>
              <w:ilvl w:val="1"/>
              <w:numId w:val="31"/>
            </w:numPr>
            <w:ind w:left="1440" w:hanging="360"/>
          </w:pPr>
        </w:pPrChange>
      </w:pPr>
      <w:del w:id="872" w:author="Dunn, Julia (NIH/NIMH) [F]" w:date="2020-04-06T17:48:00Z">
        <w:r w:rsidDel="00370E46">
          <w:rPr>
            <w:rFonts w:ascii="Arial" w:eastAsia="Arial" w:hAnsi="Arial" w:cs="Arial"/>
            <w:sz w:val="22"/>
            <w:szCs w:val="22"/>
          </w:rPr>
          <w:delText>Not at all</w:delText>
        </w:r>
      </w:del>
    </w:p>
    <w:p w14:paraId="76AB3468" w14:textId="3D8339EF" w:rsidR="00640B3E" w:rsidDel="00370E46" w:rsidRDefault="00640B3E">
      <w:pPr>
        <w:numPr>
          <w:ilvl w:val="1"/>
          <w:numId w:val="23"/>
        </w:numPr>
        <w:rPr>
          <w:del w:id="873" w:author="Dunn, Julia (NIH/NIMH) [F]" w:date="2020-04-06T17:48:00Z"/>
          <w:sz w:val="22"/>
          <w:szCs w:val="22"/>
        </w:rPr>
        <w:pPrChange w:id="874" w:author="Dunn, Julia (NIH/NIMH) [F]" w:date="2020-04-06T18:42:00Z">
          <w:pPr>
            <w:numPr>
              <w:ilvl w:val="1"/>
              <w:numId w:val="31"/>
            </w:numPr>
            <w:ind w:left="1440" w:hanging="360"/>
          </w:pPr>
        </w:pPrChange>
      </w:pPr>
      <w:del w:id="875" w:author="Dunn, Julia (NIH/NIMH) [F]" w:date="2020-04-06T17:48:00Z">
        <w:r w:rsidDel="00370E46">
          <w:rPr>
            <w:rFonts w:ascii="Arial" w:eastAsia="Arial" w:hAnsi="Arial" w:cs="Arial"/>
            <w:sz w:val="22"/>
            <w:szCs w:val="22"/>
          </w:rPr>
          <w:delText>Rarely</w:delText>
        </w:r>
      </w:del>
    </w:p>
    <w:p w14:paraId="210666CE" w14:textId="699CE962" w:rsidR="00640B3E" w:rsidDel="00370E46" w:rsidRDefault="00640B3E">
      <w:pPr>
        <w:numPr>
          <w:ilvl w:val="1"/>
          <w:numId w:val="23"/>
        </w:numPr>
        <w:rPr>
          <w:del w:id="876" w:author="Dunn, Julia (NIH/NIMH) [F]" w:date="2020-04-06T17:48:00Z"/>
          <w:sz w:val="22"/>
          <w:szCs w:val="22"/>
        </w:rPr>
        <w:pPrChange w:id="877" w:author="Dunn, Julia (NIH/NIMH) [F]" w:date="2020-04-06T18:42:00Z">
          <w:pPr>
            <w:numPr>
              <w:ilvl w:val="1"/>
              <w:numId w:val="31"/>
            </w:numPr>
            <w:ind w:left="1440" w:hanging="360"/>
          </w:pPr>
        </w:pPrChange>
      </w:pPr>
      <w:del w:id="878" w:author="Dunn, Julia (NIH/NIMH) [F]" w:date="2020-04-06T17:48:00Z">
        <w:r w:rsidDel="00370E46">
          <w:rPr>
            <w:rFonts w:ascii="Arial" w:eastAsia="Arial" w:hAnsi="Arial" w:cs="Arial"/>
            <w:sz w:val="22"/>
            <w:szCs w:val="22"/>
          </w:rPr>
          <w:delText>Occasionally</w:delText>
        </w:r>
      </w:del>
    </w:p>
    <w:p w14:paraId="0DA2AB68" w14:textId="2A4701B3" w:rsidR="00640B3E" w:rsidDel="00370E46" w:rsidRDefault="00640B3E">
      <w:pPr>
        <w:numPr>
          <w:ilvl w:val="1"/>
          <w:numId w:val="23"/>
        </w:numPr>
        <w:rPr>
          <w:del w:id="879" w:author="Dunn, Julia (NIH/NIMH) [F]" w:date="2020-04-06T17:48:00Z"/>
          <w:sz w:val="22"/>
          <w:szCs w:val="22"/>
        </w:rPr>
        <w:pPrChange w:id="880" w:author="Dunn, Julia (NIH/NIMH) [F]" w:date="2020-04-06T18:42:00Z">
          <w:pPr>
            <w:numPr>
              <w:ilvl w:val="1"/>
              <w:numId w:val="31"/>
            </w:numPr>
            <w:ind w:left="1440" w:hanging="360"/>
          </w:pPr>
        </w:pPrChange>
      </w:pPr>
      <w:del w:id="881" w:author="Dunn, Julia (NIH/NIMH) [F]" w:date="2020-04-06T17:48:00Z">
        <w:r w:rsidDel="00370E46">
          <w:rPr>
            <w:rFonts w:ascii="Arial" w:eastAsia="Arial" w:hAnsi="Arial" w:cs="Arial"/>
            <w:sz w:val="22"/>
            <w:szCs w:val="22"/>
          </w:rPr>
          <w:delText>Often</w:delText>
        </w:r>
      </w:del>
    </w:p>
    <w:p w14:paraId="34965B98" w14:textId="384BDEF1" w:rsidR="00640B3E" w:rsidDel="00370E46" w:rsidRDefault="00640B3E">
      <w:pPr>
        <w:numPr>
          <w:ilvl w:val="1"/>
          <w:numId w:val="23"/>
        </w:numPr>
        <w:spacing w:after="200"/>
        <w:rPr>
          <w:del w:id="882" w:author="Dunn, Julia (NIH/NIMH) [F]" w:date="2020-04-06T17:48:00Z"/>
          <w:sz w:val="22"/>
          <w:szCs w:val="22"/>
        </w:rPr>
        <w:pPrChange w:id="883" w:author="Dunn, Julia (NIH/NIMH) [F]" w:date="2020-04-06T18:42:00Z">
          <w:pPr>
            <w:numPr>
              <w:ilvl w:val="1"/>
              <w:numId w:val="31"/>
            </w:numPr>
            <w:spacing w:after="200"/>
            <w:ind w:left="1440" w:hanging="360"/>
          </w:pPr>
        </w:pPrChange>
      </w:pPr>
      <w:del w:id="884" w:author="Dunn, Julia (NIH/NIMH) [F]" w:date="2020-04-06T17:48:00Z">
        <w:r w:rsidDel="00370E46">
          <w:rPr>
            <w:rFonts w:ascii="Arial" w:eastAsia="Arial" w:hAnsi="Arial" w:cs="Arial"/>
            <w:sz w:val="22"/>
            <w:szCs w:val="22"/>
          </w:rPr>
          <w:delText>Regularly</w:delText>
        </w:r>
      </w:del>
    </w:p>
    <w:p w14:paraId="0744B382" w14:textId="77777777" w:rsidR="00640B3E" w:rsidRDefault="00640B3E">
      <w:pPr>
        <w:numPr>
          <w:ilvl w:val="0"/>
          <w:numId w:val="23"/>
        </w:numPr>
        <w:spacing w:before="200"/>
        <w:rPr>
          <w:sz w:val="22"/>
          <w:szCs w:val="22"/>
        </w:rPr>
        <w:pPrChange w:id="885" w:author="Dunn, Julia (NIH/NIMH) [F]" w:date="2020-04-06T18:42:00Z">
          <w:pPr>
            <w:numPr>
              <w:numId w:val="31"/>
            </w:numPr>
            <w:spacing w:before="200"/>
            <w:ind w:left="720" w:hanging="360"/>
          </w:pPr>
        </w:pPrChange>
      </w:pPr>
      <w:r>
        <w:rPr>
          <w:rFonts w:ascii="Arial" w:eastAsia="Arial" w:hAnsi="Arial" w:cs="Arial"/>
          <w:b/>
          <w:sz w:val="22"/>
          <w:szCs w:val="22"/>
        </w:rPr>
        <w:t xml:space="preserve"> ... opiates, heroin, or narcotics?</w:t>
      </w:r>
    </w:p>
    <w:p w14:paraId="6EF54720" w14:textId="77777777" w:rsidR="00DF2AE7" w:rsidRPr="00355E6B" w:rsidRDefault="00DF2AE7" w:rsidP="00DF2AE7">
      <w:pPr>
        <w:numPr>
          <w:ilvl w:val="1"/>
          <w:numId w:val="23"/>
        </w:numPr>
        <w:rPr>
          <w:ins w:id="886" w:author="Dunn, Julia (NIH/NIMH) [F]" w:date="2020-04-07T18:09:00Z"/>
          <w:rFonts w:ascii="Arial" w:eastAsia="Arial" w:hAnsi="Arial" w:cs="Arial"/>
          <w:sz w:val="22"/>
          <w:szCs w:val="22"/>
        </w:rPr>
      </w:pPr>
      <w:ins w:id="887" w:author="Dunn, Julia (NIH/NIMH) [F]" w:date="2020-04-07T18:09:00Z">
        <w:r w:rsidRPr="00355E6B">
          <w:rPr>
            <w:rFonts w:ascii="Arial" w:eastAsia="Arial" w:hAnsi="Arial" w:cs="Arial"/>
            <w:sz w:val="22"/>
            <w:szCs w:val="22"/>
          </w:rPr>
          <w:t>Not at all</w:t>
        </w:r>
      </w:ins>
    </w:p>
    <w:p w14:paraId="52B68777" w14:textId="77777777" w:rsidR="00DF2AE7" w:rsidRPr="00355E6B" w:rsidRDefault="00DF2AE7" w:rsidP="00DF2AE7">
      <w:pPr>
        <w:numPr>
          <w:ilvl w:val="1"/>
          <w:numId w:val="23"/>
        </w:numPr>
        <w:rPr>
          <w:ins w:id="888" w:author="Dunn, Julia (NIH/NIMH) [F]" w:date="2020-04-07T18:09:00Z"/>
          <w:rFonts w:ascii="Arial" w:eastAsia="Arial" w:hAnsi="Arial" w:cs="Arial"/>
          <w:sz w:val="22"/>
          <w:szCs w:val="22"/>
        </w:rPr>
      </w:pPr>
      <w:ins w:id="889" w:author="Dunn, Julia (NIH/NIMH) [F]" w:date="2020-04-07T18:09:00Z">
        <w:r w:rsidRPr="00355E6B">
          <w:rPr>
            <w:rFonts w:ascii="Arial" w:eastAsia="Arial" w:hAnsi="Arial" w:cs="Arial"/>
            <w:sz w:val="22"/>
            <w:szCs w:val="22"/>
          </w:rPr>
          <w:t xml:space="preserve">Rarely  </w:t>
        </w:r>
      </w:ins>
    </w:p>
    <w:p w14:paraId="3F77CF59" w14:textId="77777777" w:rsidR="00DF2AE7" w:rsidRPr="00355E6B" w:rsidRDefault="00DF2AE7" w:rsidP="00DF2AE7">
      <w:pPr>
        <w:numPr>
          <w:ilvl w:val="1"/>
          <w:numId w:val="23"/>
        </w:numPr>
        <w:rPr>
          <w:ins w:id="890" w:author="Dunn, Julia (NIH/NIMH) [F]" w:date="2020-04-07T18:09:00Z"/>
          <w:rFonts w:ascii="Arial" w:eastAsia="Arial" w:hAnsi="Arial" w:cs="Arial"/>
          <w:sz w:val="22"/>
          <w:szCs w:val="22"/>
        </w:rPr>
      </w:pPr>
      <w:ins w:id="891" w:author="Dunn, Julia (NIH/NIMH) [F]" w:date="2020-04-07T18:09:00Z">
        <w:r w:rsidRPr="00355E6B">
          <w:rPr>
            <w:rFonts w:ascii="Arial" w:eastAsia="Arial" w:hAnsi="Arial" w:cs="Arial"/>
            <w:sz w:val="22"/>
            <w:szCs w:val="22"/>
          </w:rPr>
          <w:t>Once a month</w:t>
        </w:r>
      </w:ins>
    </w:p>
    <w:p w14:paraId="725A717B" w14:textId="77777777" w:rsidR="00DF2AE7" w:rsidRPr="00355E6B" w:rsidRDefault="00DF2AE7" w:rsidP="00DF2AE7">
      <w:pPr>
        <w:numPr>
          <w:ilvl w:val="1"/>
          <w:numId w:val="23"/>
        </w:numPr>
        <w:rPr>
          <w:ins w:id="892" w:author="Dunn, Julia (NIH/NIMH) [F]" w:date="2020-04-07T18:09:00Z"/>
          <w:rFonts w:ascii="Arial" w:eastAsia="Arial" w:hAnsi="Arial" w:cs="Arial"/>
          <w:sz w:val="22"/>
          <w:szCs w:val="22"/>
        </w:rPr>
      </w:pPr>
      <w:ins w:id="893" w:author="Dunn, Julia (NIH/NIMH) [F]" w:date="2020-04-07T18:09:00Z">
        <w:r w:rsidRPr="00355E6B">
          <w:rPr>
            <w:rFonts w:ascii="Arial" w:eastAsia="Arial" w:hAnsi="Arial" w:cs="Arial"/>
            <w:sz w:val="22"/>
            <w:szCs w:val="22"/>
          </w:rPr>
          <w:t>Several times a month</w:t>
        </w:r>
      </w:ins>
    </w:p>
    <w:p w14:paraId="12C067F5" w14:textId="77777777" w:rsidR="00DF2AE7" w:rsidRPr="00355E6B" w:rsidRDefault="00DF2AE7" w:rsidP="00DF2AE7">
      <w:pPr>
        <w:numPr>
          <w:ilvl w:val="1"/>
          <w:numId w:val="23"/>
        </w:numPr>
        <w:rPr>
          <w:ins w:id="894" w:author="Dunn, Julia (NIH/NIMH) [F]" w:date="2020-04-07T18:09:00Z"/>
          <w:rFonts w:ascii="Arial" w:eastAsia="Arial" w:hAnsi="Arial" w:cs="Arial"/>
          <w:sz w:val="22"/>
          <w:szCs w:val="22"/>
        </w:rPr>
      </w:pPr>
      <w:ins w:id="895" w:author="Dunn, Julia (NIH/NIMH) [F]" w:date="2020-04-07T18:09:00Z">
        <w:r w:rsidRPr="00355E6B">
          <w:rPr>
            <w:rFonts w:ascii="Arial" w:eastAsia="Arial" w:hAnsi="Arial" w:cs="Arial"/>
            <w:sz w:val="22"/>
            <w:szCs w:val="22"/>
          </w:rPr>
          <w:t>Once a week</w:t>
        </w:r>
      </w:ins>
    </w:p>
    <w:p w14:paraId="7A60E79C" w14:textId="77777777" w:rsidR="00DF2AE7" w:rsidRPr="00355E6B" w:rsidRDefault="00DF2AE7" w:rsidP="00DF2AE7">
      <w:pPr>
        <w:numPr>
          <w:ilvl w:val="1"/>
          <w:numId w:val="23"/>
        </w:numPr>
        <w:rPr>
          <w:ins w:id="896" w:author="Dunn, Julia (NIH/NIMH) [F]" w:date="2020-04-07T18:09:00Z"/>
          <w:rFonts w:ascii="Arial" w:eastAsia="Arial" w:hAnsi="Arial" w:cs="Arial"/>
          <w:sz w:val="22"/>
          <w:szCs w:val="22"/>
        </w:rPr>
      </w:pPr>
      <w:ins w:id="897" w:author="Dunn, Julia (NIH/NIMH) [F]" w:date="2020-04-07T18:09:00Z">
        <w:r w:rsidRPr="00355E6B">
          <w:rPr>
            <w:rFonts w:ascii="Arial" w:eastAsia="Arial" w:hAnsi="Arial" w:cs="Arial"/>
            <w:sz w:val="22"/>
            <w:szCs w:val="22"/>
          </w:rPr>
          <w:t>Several times a week</w:t>
        </w:r>
      </w:ins>
    </w:p>
    <w:p w14:paraId="72A2420E" w14:textId="77777777" w:rsidR="00DF2AE7" w:rsidRPr="00355E6B" w:rsidRDefault="00DF2AE7" w:rsidP="00DF2AE7">
      <w:pPr>
        <w:numPr>
          <w:ilvl w:val="1"/>
          <w:numId w:val="23"/>
        </w:numPr>
        <w:rPr>
          <w:ins w:id="898" w:author="Dunn, Julia (NIH/NIMH) [F]" w:date="2020-04-07T18:09:00Z"/>
          <w:rFonts w:ascii="Arial" w:eastAsia="Arial" w:hAnsi="Arial" w:cs="Arial"/>
          <w:sz w:val="22"/>
          <w:szCs w:val="22"/>
        </w:rPr>
      </w:pPr>
      <w:ins w:id="899" w:author="Dunn, Julia (NIH/NIMH) [F]" w:date="2020-04-07T18:09:00Z">
        <w:r w:rsidRPr="00355E6B">
          <w:rPr>
            <w:rFonts w:ascii="Arial" w:eastAsia="Arial" w:hAnsi="Arial" w:cs="Arial"/>
            <w:sz w:val="22"/>
            <w:szCs w:val="22"/>
          </w:rPr>
          <w:t>Once a day</w:t>
        </w:r>
      </w:ins>
    </w:p>
    <w:p w14:paraId="55CD12FD" w14:textId="77777777" w:rsidR="00DF2AE7" w:rsidRPr="00355E6B" w:rsidRDefault="00DF2AE7" w:rsidP="00DF2AE7">
      <w:pPr>
        <w:numPr>
          <w:ilvl w:val="1"/>
          <w:numId w:val="23"/>
        </w:numPr>
        <w:rPr>
          <w:ins w:id="900" w:author="Dunn, Julia (NIH/NIMH) [F]" w:date="2020-04-07T18:09:00Z"/>
          <w:rFonts w:ascii="Arial" w:eastAsia="Arial" w:hAnsi="Arial" w:cs="Arial"/>
          <w:sz w:val="22"/>
          <w:szCs w:val="22"/>
        </w:rPr>
      </w:pPr>
      <w:ins w:id="901" w:author="Dunn, Julia (NIH/NIMH) [F]" w:date="2020-04-07T18:09:00Z">
        <w:r w:rsidRPr="00355E6B">
          <w:rPr>
            <w:rFonts w:ascii="Arial" w:eastAsia="Arial" w:hAnsi="Arial" w:cs="Arial"/>
            <w:sz w:val="22"/>
            <w:szCs w:val="22"/>
          </w:rPr>
          <w:t>More than once a day</w:t>
        </w:r>
      </w:ins>
    </w:p>
    <w:p w14:paraId="71A73B2B" w14:textId="34D6ADF5" w:rsidR="00640B3E" w:rsidDel="00370E46" w:rsidRDefault="00640B3E" w:rsidP="00370AAB">
      <w:pPr>
        <w:numPr>
          <w:ilvl w:val="1"/>
          <w:numId w:val="31"/>
        </w:numPr>
        <w:rPr>
          <w:del w:id="902" w:author="Dunn, Julia (NIH/NIMH) [F]" w:date="2020-04-06T17:48:00Z"/>
          <w:sz w:val="22"/>
          <w:szCs w:val="22"/>
        </w:rPr>
      </w:pPr>
      <w:del w:id="903" w:author="Dunn, Julia (NIH/NIMH) [F]" w:date="2020-04-06T17:48:00Z">
        <w:r w:rsidDel="00370E46">
          <w:rPr>
            <w:rFonts w:ascii="Arial" w:eastAsia="Arial" w:hAnsi="Arial" w:cs="Arial"/>
            <w:sz w:val="22"/>
            <w:szCs w:val="22"/>
          </w:rPr>
          <w:delText>Not at all</w:delText>
        </w:r>
      </w:del>
    </w:p>
    <w:p w14:paraId="3795E29F" w14:textId="607A0751" w:rsidR="00640B3E" w:rsidDel="00370E46" w:rsidRDefault="00640B3E" w:rsidP="00370AAB">
      <w:pPr>
        <w:numPr>
          <w:ilvl w:val="1"/>
          <w:numId w:val="31"/>
        </w:numPr>
        <w:rPr>
          <w:del w:id="904" w:author="Dunn, Julia (NIH/NIMH) [F]" w:date="2020-04-06T17:48:00Z"/>
          <w:sz w:val="22"/>
          <w:szCs w:val="22"/>
        </w:rPr>
      </w:pPr>
      <w:del w:id="905" w:author="Dunn, Julia (NIH/NIMH) [F]" w:date="2020-04-06T17:48:00Z">
        <w:r w:rsidDel="00370E46">
          <w:rPr>
            <w:rFonts w:ascii="Arial" w:eastAsia="Arial" w:hAnsi="Arial" w:cs="Arial"/>
            <w:sz w:val="22"/>
            <w:szCs w:val="22"/>
          </w:rPr>
          <w:delText>Rarely</w:delText>
        </w:r>
      </w:del>
    </w:p>
    <w:p w14:paraId="0C23CD4C" w14:textId="3C8A7E25" w:rsidR="00640B3E" w:rsidDel="00370E46" w:rsidRDefault="00640B3E" w:rsidP="00370AAB">
      <w:pPr>
        <w:numPr>
          <w:ilvl w:val="1"/>
          <w:numId w:val="31"/>
        </w:numPr>
        <w:rPr>
          <w:del w:id="906" w:author="Dunn, Julia (NIH/NIMH) [F]" w:date="2020-04-06T17:48:00Z"/>
          <w:sz w:val="22"/>
          <w:szCs w:val="22"/>
        </w:rPr>
      </w:pPr>
      <w:del w:id="907" w:author="Dunn, Julia (NIH/NIMH) [F]" w:date="2020-04-06T17:48:00Z">
        <w:r w:rsidDel="00370E46">
          <w:rPr>
            <w:rFonts w:ascii="Arial" w:eastAsia="Arial" w:hAnsi="Arial" w:cs="Arial"/>
            <w:sz w:val="22"/>
            <w:szCs w:val="22"/>
          </w:rPr>
          <w:delText>Occasionally</w:delText>
        </w:r>
      </w:del>
    </w:p>
    <w:p w14:paraId="5487A6CA" w14:textId="76F72A45" w:rsidR="00640B3E" w:rsidDel="00370E46" w:rsidRDefault="00640B3E" w:rsidP="00370AAB">
      <w:pPr>
        <w:numPr>
          <w:ilvl w:val="1"/>
          <w:numId w:val="31"/>
        </w:numPr>
        <w:rPr>
          <w:del w:id="908" w:author="Dunn, Julia (NIH/NIMH) [F]" w:date="2020-04-06T17:48:00Z"/>
          <w:sz w:val="22"/>
          <w:szCs w:val="22"/>
        </w:rPr>
      </w:pPr>
      <w:del w:id="909" w:author="Dunn, Julia (NIH/NIMH) [F]" w:date="2020-04-06T17:48:00Z">
        <w:r w:rsidDel="00370E46">
          <w:rPr>
            <w:rFonts w:ascii="Arial" w:eastAsia="Arial" w:hAnsi="Arial" w:cs="Arial"/>
            <w:sz w:val="22"/>
            <w:szCs w:val="22"/>
          </w:rPr>
          <w:delText>Often</w:delText>
        </w:r>
      </w:del>
    </w:p>
    <w:p w14:paraId="22EE8A84" w14:textId="22EC6E0A" w:rsidR="00370AAB" w:rsidDel="00370E46" w:rsidRDefault="00640B3E" w:rsidP="00443777">
      <w:pPr>
        <w:numPr>
          <w:ilvl w:val="1"/>
          <w:numId w:val="31"/>
        </w:numPr>
        <w:spacing w:after="200"/>
        <w:rPr>
          <w:del w:id="910" w:author="Dunn, Julia (NIH/NIMH) [F]" w:date="2020-04-06T17:48:00Z"/>
          <w:sz w:val="22"/>
          <w:szCs w:val="22"/>
        </w:rPr>
      </w:pPr>
      <w:del w:id="911" w:author="Dunn, Julia (NIH/NIMH) [F]" w:date="2020-04-06T17:48:00Z">
        <w:r w:rsidDel="00370E46">
          <w:rPr>
            <w:rFonts w:ascii="Arial" w:eastAsia="Arial" w:hAnsi="Arial" w:cs="Arial"/>
            <w:sz w:val="22"/>
            <w:szCs w:val="22"/>
          </w:rPr>
          <w:delText>Regularly</w:delText>
        </w:r>
      </w:del>
    </w:p>
    <w:p w14:paraId="17B7BBA8" w14:textId="7953951F" w:rsidR="00AA29D7" w:rsidDel="00DF2AE7" w:rsidRDefault="00AA29D7">
      <w:pPr>
        <w:rPr>
          <w:del w:id="912" w:author="Dunn, Julia (NIH/NIMH) [F]" w:date="2020-04-07T18:09:00Z"/>
          <w:rFonts w:ascii="Arial" w:eastAsia="Arial" w:hAnsi="Arial" w:cs="Arial"/>
          <w:b/>
          <w:sz w:val="22"/>
          <w:szCs w:val="22"/>
        </w:rPr>
      </w:pPr>
      <w:del w:id="913" w:author="Dunn, Julia (NIH/NIMH) [F]" w:date="2020-04-06T18:08:00Z">
        <w:r w:rsidDel="004755FA">
          <w:rPr>
            <w:rFonts w:ascii="Arial" w:eastAsia="Arial" w:hAnsi="Arial" w:cs="Arial"/>
            <w:b/>
            <w:sz w:val="22"/>
            <w:szCs w:val="22"/>
          </w:rPr>
          <w:br w:type="page"/>
        </w:r>
      </w:del>
    </w:p>
    <w:p w14:paraId="03CFAC06" w14:textId="168CC6D7" w:rsidR="00175E4E" w:rsidRDefault="00175E4E">
      <w:pPr>
        <w:rPr>
          <w:ins w:id="914" w:author="Dunn, Julia (NIH/NIMH) [F]" w:date="2020-04-07T11:43:00Z"/>
          <w:rFonts w:ascii="Arial" w:eastAsia="Arial" w:hAnsi="Arial" w:cs="Arial"/>
          <w:b/>
          <w:sz w:val="22"/>
          <w:szCs w:val="22"/>
        </w:rPr>
      </w:pPr>
    </w:p>
    <w:p w14:paraId="3D664105" w14:textId="25B09EFA" w:rsidR="00640B3E" w:rsidRDefault="00640B3E">
      <w:pPr>
        <w:numPr>
          <w:ilvl w:val="0"/>
          <w:numId w:val="23"/>
        </w:numPr>
        <w:rPr>
          <w:sz w:val="22"/>
          <w:szCs w:val="22"/>
        </w:rPr>
        <w:pPrChange w:id="915" w:author="Dunn, Julia (NIH/NIMH) [F]" w:date="2020-04-06T18:42:00Z">
          <w:pPr>
            <w:numPr>
              <w:numId w:val="31"/>
            </w:numPr>
            <w:spacing w:before="200"/>
            <w:ind w:left="720" w:hanging="360"/>
          </w:pPr>
        </w:pPrChange>
      </w:pPr>
      <w:r>
        <w:rPr>
          <w:rFonts w:ascii="Arial" w:eastAsia="Arial" w:hAnsi="Arial" w:cs="Arial"/>
          <w:b/>
          <w:sz w:val="22"/>
          <w:szCs w:val="22"/>
        </w:rPr>
        <w:t>... other drugs including cocaine, crack, amphetamine, methamphetamine, hallucinogens, or ecstasy?</w:t>
      </w:r>
    </w:p>
    <w:p w14:paraId="632BFB63" w14:textId="77777777" w:rsidR="00DF2AE7" w:rsidRPr="00355E6B" w:rsidRDefault="00DF2AE7" w:rsidP="00DF2AE7">
      <w:pPr>
        <w:numPr>
          <w:ilvl w:val="1"/>
          <w:numId w:val="23"/>
        </w:numPr>
        <w:rPr>
          <w:ins w:id="916" w:author="Dunn, Julia (NIH/NIMH) [F]" w:date="2020-04-07T18:09:00Z"/>
          <w:rFonts w:ascii="Arial" w:eastAsia="Arial" w:hAnsi="Arial" w:cs="Arial"/>
          <w:sz w:val="22"/>
          <w:szCs w:val="22"/>
        </w:rPr>
      </w:pPr>
      <w:ins w:id="917" w:author="Dunn, Julia (NIH/NIMH) [F]" w:date="2020-04-07T18:09:00Z">
        <w:r w:rsidRPr="00355E6B">
          <w:rPr>
            <w:rFonts w:ascii="Arial" w:eastAsia="Arial" w:hAnsi="Arial" w:cs="Arial"/>
            <w:sz w:val="22"/>
            <w:szCs w:val="22"/>
          </w:rPr>
          <w:t>Not at all</w:t>
        </w:r>
      </w:ins>
    </w:p>
    <w:p w14:paraId="2957F6C8" w14:textId="77777777" w:rsidR="00DF2AE7" w:rsidRPr="00355E6B" w:rsidRDefault="00DF2AE7" w:rsidP="00DF2AE7">
      <w:pPr>
        <w:numPr>
          <w:ilvl w:val="1"/>
          <w:numId w:val="23"/>
        </w:numPr>
        <w:rPr>
          <w:ins w:id="918" w:author="Dunn, Julia (NIH/NIMH) [F]" w:date="2020-04-07T18:09:00Z"/>
          <w:rFonts w:ascii="Arial" w:eastAsia="Arial" w:hAnsi="Arial" w:cs="Arial"/>
          <w:sz w:val="22"/>
          <w:szCs w:val="22"/>
        </w:rPr>
      </w:pPr>
      <w:ins w:id="919" w:author="Dunn, Julia (NIH/NIMH) [F]" w:date="2020-04-07T18:09:00Z">
        <w:r w:rsidRPr="00355E6B">
          <w:rPr>
            <w:rFonts w:ascii="Arial" w:eastAsia="Arial" w:hAnsi="Arial" w:cs="Arial"/>
            <w:sz w:val="22"/>
            <w:szCs w:val="22"/>
          </w:rPr>
          <w:t xml:space="preserve">Rarely  </w:t>
        </w:r>
      </w:ins>
    </w:p>
    <w:p w14:paraId="2EA32D20" w14:textId="77777777" w:rsidR="00DF2AE7" w:rsidRPr="00355E6B" w:rsidRDefault="00DF2AE7" w:rsidP="00DF2AE7">
      <w:pPr>
        <w:numPr>
          <w:ilvl w:val="1"/>
          <w:numId w:val="23"/>
        </w:numPr>
        <w:rPr>
          <w:ins w:id="920" w:author="Dunn, Julia (NIH/NIMH) [F]" w:date="2020-04-07T18:09:00Z"/>
          <w:rFonts w:ascii="Arial" w:eastAsia="Arial" w:hAnsi="Arial" w:cs="Arial"/>
          <w:sz w:val="22"/>
          <w:szCs w:val="22"/>
        </w:rPr>
      </w:pPr>
      <w:ins w:id="921" w:author="Dunn, Julia (NIH/NIMH) [F]" w:date="2020-04-07T18:09:00Z">
        <w:r w:rsidRPr="00355E6B">
          <w:rPr>
            <w:rFonts w:ascii="Arial" w:eastAsia="Arial" w:hAnsi="Arial" w:cs="Arial"/>
            <w:sz w:val="22"/>
            <w:szCs w:val="22"/>
          </w:rPr>
          <w:t>Once a month</w:t>
        </w:r>
      </w:ins>
    </w:p>
    <w:p w14:paraId="4506EFA1" w14:textId="77777777" w:rsidR="00DF2AE7" w:rsidRPr="00355E6B" w:rsidRDefault="00DF2AE7" w:rsidP="00DF2AE7">
      <w:pPr>
        <w:numPr>
          <w:ilvl w:val="1"/>
          <w:numId w:val="23"/>
        </w:numPr>
        <w:rPr>
          <w:ins w:id="922" w:author="Dunn, Julia (NIH/NIMH) [F]" w:date="2020-04-07T18:09:00Z"/>
          <w:rFonts w:ascii="Arial" w:eastAsia="Arial" w:hAnsi="Arial" w:cs="Arial"/>
          <w:sz w:val="22"/>
          <w:szCs w:val="22"/>
        </w:rPr>
      </w:pPr>
      <w:ins w:id="923" w:author="Dunn, Julia (NIH/NIMH) [F]" w:date="2020-04-07T18:09:00Z">
        <w:r w:rsidRPr="00355E6B">
          <w:rPr>
            <w:rFonts w:ascii="Arial" w:eastAsia="Arial" w:hAnsi="Arial" w:cs="Arial"/>
            <w:sz w:val="22"/>
            <w:szCs w:val="22"/>
          </w:rPr>
          <w:t>Several times a month</w:t>
        </w:r>
      </w:ins>
    </w:p>
    <w:p w14:paraId="3623C682" w14:textId="77777777" w:rsidR="00DF2AE7" w:rsidRPr="00355E6B" w:rsidRDefault="00DF2AE7" w:rsidP="00DF2AE7">
      <w:pPr>
        <w:numPr>
          <w:ilvl w:val="1"/>
          <w:numId w:val="23"/>
        </w:numPr>
        <w:rPr>
          <w:ins w:id="924" w:author="Dunn, Julia (NIH/NIMH) [F]" w:date="2020-04-07T18:09:00Z"/>
          <w:rFonts w:ascii="Arial" w:eastAsia="Arial" w:hAnsi="Arial" w:cs="Arial"/>
          <w:sz w:val="22"/>
          <w:szCs w:val="22"/>
        </w:rPr>
      </w:pPr>
      <w:ins w:id="925" w:author="Dunn, Julia (NIH/NIMH) [F]" w:date="2020-04-07T18:09:00Z">
        <w:r w:rsidRPr="00355E6B">
          <w:rPr>
            <w:rFonts w:ascii="Arial" w:eastAsia="Arial" w:hAnsi="Arial" w:cs="Arial"/>
            <w:sz w:val="22"/>
            <w:szCs w:val="22"/>
          </w:rPr>
          <w:t>Once a week</w:t>
        </w:r>
      </w:ins>
    </w:p>
    <w:p w14:paraId="15834CF6" w14:textId="77777777" w:rsidR="00DF2AE7" w:rsidRPr="00355E6B" w:rsidRDefault="00DF2AE7" w:rsidP="00DF2AE7">
      <w:pPr>
        <w:numPr>
          <w:ilvl w:val="1"/>
          <w:numId w:val="23"/>
        </w:numPr>
        <w:rPr>
          <w:ins w:id="926" w:author="Dunn, Julia (NIH/NIMH) [F]" w:date="2020-04-07T18:09:00Z"/>
          <w:rFonts w:ascii="Arial" w:eastAsia="Arial" w:hAnsi="Arial" w:cs="Arial"/>
          <w:sz w:val="22"/>
          <w:szCs w:val="22"/>
        </w:rPr>
      </w:pPr>
      <w:ins w:id="927" w:author="Dunn, Julia (NIH/NIMH) [F]" w:date="2020-04-07T18:09:00Z">
        <w:r w:rsidRPr="00355E6B">
          <w:rPr>
            <w:rFonts w:ascii="Arial" w:eastAsia="Arial" w:hAnsi="Arial" w:cs="Arial"/>
            <w:sz w:val="22"/>
            <w:szCs w:val="22"/>
          </w:rPr>
          <w:t>Several times a week</w:t>
        </w:r>
      </w:ins>
    </w:p>
    <w:p w14:paraId="692C23C6" w14:textId="77777777" w:rsidR="00DF2AE7" w:rsidRPr="00355E6B" w:rsidRDefault="00DF2AE7" w:rsidP="00DF2AE7">
      <w:pPr>
        <w:numPr>
          <w:ilvl w:val="1"/>
          <w:numId w:val="23"/>
        </w:numPr>
        <w:rPr>
          <w:ins w:id="928" w:author="Dunn, Julia (NIH/NIMH) [F]" w:date="2020-04-07T18:09:00Z"/>
          <w:rFonts w:ascii="Arial" w:eastAsia="Arial" w:hAnsi="Arial" w:cs="Arial"/>
          <w:sz w:val="22"/>
          <w:szCs w:val="22"/>
        </w:rPr>
      </w:pPr>
      <w:ins w:id="929" w:author="Dunn, Julia (NIH/NIMH) [F]" w:date="2020-04-07T18:09:00Z">
        <w:r w:rsidRPr="00355E6B">
          <w:rPr>
            <w:rFonts w:ascii="Arial" w:eastAsia="Arial" w:hAnsi="Arial" w:cs="Arial"/>
            <w:sz w:val="22"/>
            <w:szCs w:val="22"/>
          </w:rPr>
          <w:t>Once a day</w:t>
        </w:r>
      </w:ins>
    </w:p>
    <w:p w14:paraId="5D655BCA" w14:textId="77777777" w:rsidR="00DF2AE7" w:rsidRPr="00355E6B" w:rsidRDefault="00DF2AE7" w:rsidP="00DF2AE7">
      <w:pPr>
        <w:numPr>
          <w:ilvl w:val="1"/>
          <w:numId w:val="23"/>
        </w:numPr>
        <w:rPr>
          <w:ins w:id="930" w:author="Dunn, Julia (NIH/NIMH) [F]" w:date="2020-04-07T18:09:00Z"/>
          <w:rFonts w:ascii="Arial" w:eastAsia="Arial" w:hAnsi="Arial" w:cs="Arial"/>
          <w:sz w:val="22"/>
          <w:szCs w:val="22"/>
        </w:rPr>
      </w:pPr>
      <w:ins w:id="931" w:author="Dunn, Julia (NIH/NIMH) [F]" w:date="2020-04-07T18:09:00Z">
        <w:r w:rsidRPr="00355E6B">
          <w:rPr>
            <w:rFonts w:ascii="Arial" w:eastAsia="Arial" w:hAnsi="Arial" w:cs="Arial"/>
            <w:sz w:val="22"/>
            <w:szCs w:val="22"/>
          </w:rPr>
          <w:t>More than once a day</w:t>
        </w:r>
      </w:ins>
    </w:p>
    <w:p w14:paraId="46AA7972" w14:textId="77777777" w:rsidR="00DF2AE7" w:rsidRDefault="00DF2AE7">
      <w:pPr>
        <w:rPr>
          <w:ins w:id="932" w:author="Dunn, Julia (NIH/NIMH) [F]" w:date="2020-04-07T18:09:00Z"/>
          <w:rFonts w:ascii="Arial" w:eastAsia="Arial" w:hAnsi="Arial" w:cs="Arial"/>
          <w:sz w:val="22"/>
          <w:szCs w:val="22"/>
        </w:rPr>
      </w:pPr>
      <w:ins w:id="933" w:author="Dunn, Julia (NIH/NIMH) [F]" w:date="2020-04-07T18:09:00Z">
        <w:r>
          <w:rPr>
            <w:rFonts w:ascii="Arial" w:eastAsia="Arial" w:hAnsi="Arial" w:cs="Arial"/>
            <w:sz w:val="22"/>
            <w:szCs w:val="22"/>
          </w:rPr>
          <w:br w:type="page"/>
        </w:r>
      </w:ins>
    </w:p>
    <w:p w14:paraId="16D92979" w14:textId="686A0764" w:rsidR="00640B3E" w:rsidDel="00370E46" w:rsidRDefault="00640B3E">
      <w:pPr>
        <w:numPr>
          <w:ilvl w:val="1"/>
          <w:numId w:val="23"/>
        </w:numPr>
        <w:rPr>
          <w:del w:id="934" w:author="Dunn, Julia (NIH/NIMH) [F]" w:date="2020-04-06T17:48:00Z"/>
          <w:sz w:val="22"/>
          <w:szCs w:val="22"/>
        </w:rPr>
        <w:pPrChange w:id="935" w:author="Dunn, Julia (NIH/NIMH) [F]" w:date="2020-04-06T18:42:00Z">
          <w:pPr>
            <w:numPr>
              <w:ilvl w:val="1"/>
              <w:numId w:val="31"/>
            </w:numPr>
            <w:ind w:left="1440" w:hanging="360"/>
          </w:pPr>
        </w:pPrChange>
      </w:pPr>
      <w:del w:id="936" w:author="Dunn, Julia (NIH/NIMH) [F]" w:date="2020-04-06T17:48:00Z">
        <w:r w:rsidDel="00370E46">
          <w:rPr>
            <w:rFonts w:ascii="Arial" w:eastAsia="Arial" w:hAnsi="Arial" w:cs="Arial"/>
            <w:sz w:val="22"/>
            <w:szCs w:val="22"/>
          </w:rPr>
          <w:lastRenderedPageBreak/>
          <w:delText>Not at all</w:delText>
        </w:r>
      </w:del>
    </w:p>
    <w:p w14:paraId="2418B377" w14:textId="70AAAD61" w:rsidR="00640B3E" w:rsidDel="00370E46" w:rsidRDefault="00640B3E">
      <w:pPr>
        <w:numPr>
          <w:ilvl w:val="1"/>
          <w:numId w:val="23"/>
        </w:numPr>
        <w:rPr>
          <w:del w:id="937" w:author="Dunn, Julia (NIH/NIMH) [F]" w:date="2020-04-06T17:48:00Z"/>
          <w:sz w:val="22"/>
          <w:szCs w:val="22"/>
        </w:rPr>
        <w:pPrChange w:id="938" w:author="Dunn, Julia (NIH/NIMH) [F]" w:date="2020-04-06T18:42:00Z">
          <w:pPr>
            <w:numPr>
              <w:ilvl w:val="1"/>
              <w:numId w:val="31"/>
            </w:numPr>
            <w:ind w:left="1440" w:hanging="360"/>
          </w:pPr>
        </w:pPrChange>
      </w:pPr>
      <w:del w:id="939" w:author="Dunn, Julia (NIH/NIMH) [F]" w:date="2020-04-06T17:48:00Z">
        <w:r w:rsidDel="00370E46">
          <w:rPr>
            <w:rFonts w:ascii="Arial" w:eastAsia="Arial" w:hAnsi="Arial" w:cs="Arial"/>
            <w:sz w:val="22"/>
            <w:szCs w:val="22"/>
          </w:rPr>
          <w:delText>Rarely</w:delText>
        </w:r>
      </w:del>
    </w:p>
    <w:p w14:paraId="62A9B206" w14:textId="128ECFFE" w:rsidR="00640B3E" w:rsidDel="00370E46" w:rsidRDefault="00640B3E">
      <w:pPr>
        <w:numPr>
          <w:ilvl w:val="1"/>
          <w:numId w:val="23"/>
        </w:numPr>
        <w:rPr>
          <w:del w:id="940" w:author="Dunn, Julia (NIH/NIMH) [F]" w:date="2020-04-06T17:48:00Z"/>
          <w:sz w:val="22"/>
          <w:szCs w:val="22"/>
        </w:rPr>
        <w:pPrChange w:id="941" w:author="Dunn, Julia (NIH/NIMH) [F]" w:date="2020-04-06T18:42:00Z">
          <w:pPr>
            <w:numPr>
              <w:ilvl w:val="1"/>
              <w:numId w:val="31"/>
            </w:numPr>
            <w:ind w:left="1440" w:hanging="360"/>
          </w:pPr>
        </w:pPrChange>
      </w:pPr>
      <w:del w:id="942" w:author="Dunn, Julia (NIH/NIMH) [F]" w:date="2020-04-06T17:48:00Z">
        <w:r w:rsidDel="00370E46">
          <w:rPr>
            <w:rFonts w:ascii="Arial" w:eastAsia="Arial" w:hAnsi="Arial" w:cs="Arial"/>
            <w:sz w:val="22"/>
            <w:szCs w:val="22"/>
          </w:rPr>
          <w:delText>Occasionally</w:delText>
        </w:r>
      </w:del>
    </w:p>
    <w:p w14:paraId="231F6932" w14:textId="76DC1CCA" w:rsidR="00640B3E" w:rsidDel="00370E46" w:rsidRDefault="00640B3E">
      <w:pPr>
        <w:numPr>
          <w:ilvl w:val="1"/>
          <w:numId w:val="23"/>
        </w:numPr>
        <w:rPr>
          <w:del w:id="943" w:author="Dunn, Julia (NIH/NIMH) [F]" w:date="2020-04-06T17:48:00Z"/>
          <w:sz w:val="22"/>
          <w:szCs w:val="22"/>
        </w:rPr>
        <w:pPrChange w:id="944" w:author="Dunn, Julia (NIH/NIMH) [F]" w:date="2020-04-06T18:42:00Z">
          <w:pPr>
            <w:numPr>
              <w:ilvl w:val="1"/>
              <w:numId w:val="31"/>
            </w:numPr>
            <w:ind w:left="1440" w:hanging="360"/>
          </w:pPr>
        </w:pPrChange>
      </w:pPr>
      <w:del w:id="945" w:author="Dunn, Julia (NIH/NIMH) [F]" w:date="2020-04-06T17:48:00Z">
        <w:r w:rsidDel="00370E46">
          <w:rPr>
            <w:rFonts w:ascii="Arial" w:eastAsia="Arial" w:hAnsi="Arial" w:cs="Arial"/>
            <w:sz w:val="22"/>
            <w:szCs w:val="22"/>
          </w:rPr>
          <w:delText>Often</w:delText>
        </w:r>
      </w:del>
    </w:p>
    <w:p w14:paraId="071374EA" w14:textId="1E3B31CB" w:rsidR="00640B3E" w:rsidDel="00370E46" w:rsidRDefault="00640B3E">
      <w:pPr>
        <w:numPr>
          <w:ilvl w:val="1"/>
          <w:numId w:val="23"/>
        </w:numPr>
        <w:spacing w:after="200"/>
        <w:rPr>
          <w:del w:id="946" w:author="Dunn, Julia (NIH/NIMH) [F]" w:date="2020-04-06T17:48:00Z"/>
          <w:sz w:val="22"/>
          <w:szCs w:val="22"/>
        </w:rPr>
        <w:pPrChange w:id="947" w:author="Dunn, Julia (NIH/NIMH) [F]" w:date="2020-04-06T18:42:00Z">
          <w:pPr>
            <w:numPr>
              <w:ilvl w:val="1"/>
              <w:numId w:val="31"/>
            </w:numPr>
            <w:spacing w:after="200"/>
            <w:ind w:left="1440" w:hanging="360"/>
          </w:pPr>
        </w:pPrChange>
      </w:pPr>
      <w:del w:id="948" w:author="Dunn, Julia (NIH/NIMH) [F]" w:date="2020-04-06T17:48:00Z">
        <w:r w:rsidDel="00370E46">
          <w:rPr>
            <w:rFonts w:ascii="Arial" w:eastAsia="Arial" w:hAnsi="Arial" w:cs="Arial"/>
            <w:sz w:val="22"/>
            <w:szCs w:val="22"/>
          </w:rPr>
          <w:delText>Regularly</w:delText>
        </w:r>
      </w:del>
    </w:p>
    <w:p w14:paraId="1078EF01" w14:textId="77777777" w:rsidR="00640B3E" w:rsidRDefault="00640B3E">
      <w:pPr>
        <w:numPr>
          <w:ilvl w:val="0"/>
          <w:numId w:val="23"/>
        </w:numPr>
        <w:spacing w:before="200"/>
        <w:rPr>
          <w:sz w:val="22"/>
          <w:szCs w:val="22"/>
        </w:rPr>
        <w:pPrChange w:id="949" w:author="Dunn, Julia (NIH/NIMH) [F]" w:date="2020-04-06T18:42:00Z">
          <w:pPr>
            <w:numPr>
              <w:numId w:val="31"/>
            </w:numPr>
            <w:spacing w:before="200"/>
            <w:ind w:left="720" w:hanging="360"/>
          </w:pPr>
        </w:pPrChange>
      </w:pPr>
      <w:r>
        <w:rPr>
          <w:rFonts w:ascii="Arial" w:eastAsia="Arial" w:hAnsi="Arial" w:cs="Arial"/>
          <w:b/>
          <w:sz w:val="22"/>
          <w:szCs w:val="22"/>
        </w:rPr>
        <w:t>… sleeping medications or sedatives/hypnotics?</w:t>
      </w:r>
    </w:p>
    <w:p w14:paraId="635AC9C2" w14:textId="77777777" w:rsidR="00DF2AE7" w:rsidRPr="00355E6B" w:rsidRDefault="00DF2AE7" w:rsidP="00DF2AE7">
      <w:pPr>
        <w:numPr>
          <w:ilvl w:val="1"/>
          <w:numId w:val="23"/>
        </w:numPr>
        <w:rPr>
          <w:ins w:id="950" w:author="Dunn, Julia (NIH/NIMH) [F]" w:date="2020-04-07T18:09:00Z"/>
          <w:rFonts w:ascii="Arial" w:eastAsia="Arial" w:hAnsi="Arial" w:cs="Arial"/>
          <w:sz w:val="22"/>
          <w:szCs w:val="22"/>
        </w:rPr>
      </w:pPr>
      <w:ins w:id="951" w:author="Dunn, Julia (NIH/NIMH) [F]" w:date="2020-04-07T18:09:00Z">
        <w:r w:rsidRPr="00355E6B">
          <w:rPr>
            <w:rFonts w:ascii="Arial" w:eastAsia="Arial" w:hAnsi="Arial" w:cs="Arial"/>
            <w:sz w:val="22"/>
            <w:szCs w:val="22"/>
          </w:rPr>
          <w:t>Not at all</w:t>
        </w:r>
      </w:ins>
    </w:p>
    <w:p w14:paraId="2CFAF750" w14:textId="77777777" w:rsidR="00DF2AE7" w:rsidRPr="00355E6B" w:rsidRDefault="00DF2AE7" w:rsidP="00DF2AE7">
      <w:pPr>
        <w:numPr>
          <w:ilvl w:val="1"/>
          <w:numId w:val="23"/>
        </w:numPr>
        <w:rPr>
          <w:ins w:id="952" w:author="Dunn, Julia (NIH/NIMH) [F]" w:date="2020-04-07T18:09:00Z"/>
          <w:rFonts w:ascii="Arial" w:eastAsia="Arial" w:hAnsi="Arial" w:cs="Arial"/>
          <w:sz w:val="22"/>
          <w:szCs w:val="22"/>
        </w:rPr>
      </w:pPr>
      <w:ins w:id="953" w:author="Dunn, Julia (NIH/NIMH) [F]" w:date="2020-04-07T18:09:00Z">
        <w:r w:rsidRPr="00355E6B">
          <w:rPr>
            <w:rFonts w:ascii="Arial" w:eastAsia="Arial" w:hAnsi="Arial" w:cs="Arial"/>
            <w:sz w:val="22"/>
            <w:szCs w:val="22"/>
          </w:rPr>
          <w:t xml:space="preserve">Rarely  </w:t>
        </w:r>
      </w:ins>
    </w:p>
    <w:p w14:paraId="32EE77C1" w14:textId="77777777" w:rsidR="00DF2AE7" w:rsidRPr="00355E6B" w:rsidRDefault="00DF2AE7" w:rsidP="00DF2AE7">
      <w:pPr>
        <w:numPr>
          <w:ilvl w:val="1"/>
          <w:numId w:val="23"/>
        </w:numPr>
        <w:rPr>
          <w:ins w:id="954" w:author="Dunn, Julia (NIH/NIMH) [F]" w:date="2020-04-07T18:09:00Z"/>
          <w:rFonts w:ascii="Arial" w:eastAsia="Arial" w:hAnsi="Arial" w:cs="Arial"/>
          <w:sz w:val="22"/>
          <w:szCs w:val="22"/>
        </w:rPr>
      </w:pPr>
      <w:ins w:id="955" w:author="Dunn, Julia (NIH/NIMH) [F]" w:date="2020-04-07T18:09:00Z">
        <w:r w:rsidRPr="00355E6B">
          <w:rPr>
            <w:rFonts w:ascii="Arial" w:eastAsia="Arial" w:hAnsi="Arial" w:cs="Arial"/>
            <w:sz w:val="22"/>
            <w:szCs w:val="22"/>
          </w:rPr>
          <w:t>Once a month</w:t>
        </w:r>
      </w:ins>
    </w:p>
    <w:p w14:paraId="0174E9BB" w14:textId="77777777" w:rsidR="00DF2AE7" w:rsidRPr="00355E6B" w:rsidRDefault="00DF2AE7" w:rsidP="00DF2AE7">
      <w:pPr>
        <w:numPr>
          <w:ilvl w:val="1"/>
          <w:numId w:val="23"/>
        </w:numPr>
        <w:rPr>
          <w:ins w:id="956" w:author="Dunn, Julia (NIH/NIMH) [F]" w:date="2020-04-07T18:09:00Z"/>
          <w:rFonts w:ascii="Arial" w:eastAsia="Arial" w:hAnsi="Arial" w:cs="Arial"/>
          <w:sz w:val="22"/>
          <w:szCs w:val="22"/>
        </w:rPr>
      </w:pPr>
      <w:ins w:id="957" w:author="Dunn, Julia (NIH/NIMH) [F]" w:date="2020-04-07T18:09:00Z">
        <w:r w:rsidRPr="00355E6B">
          <w:rPr>
            <w:rFonts w:ascii="Arial" w:eastAsia="Arial" w:hAnsi="Arial" w:cs="Arial"/>
            <w:sz w:val="22"/>
            <w:szCs w:val="22"/>
          </w:rPr>
          <w:t>Several times a month</w:t>
        </w:r>
      </w:ins>
    </w:p>
    <w:p w14:paraId="7D374A66" w14:textId="77777777" w:rsidR="00DF2AE7" w:rsidRPr="00355E6B" w:rsidRDefault="00DF2AE7" w:rsidP="00DF2AE7">
      <w:pPr>
        <w:numPr>
          <w:ilvl w:val="1"/>
          <w:numId w:val="23"/>
        </w:numPr>
        <w:rPr>
          <w:ins w:id="958" w:author="Dunn, Julia (NIH/NIMH) [F]" w:date="2020-04-07T18:09:00Z"/>
          <w:rFonts w:ascii="Arial" w:eastAsia="Arial" w:hAnsi="Arial" w:cs="Arial"/>
          <w:sz w:val="22"/>
          <w:szCs w:val="22"/>
        </w:rPr>
      </w:pPr>
      <w:ins w:id="959" w:author="Dunn, Julia (NIH/NIMH) [F]" w:date="2020-04-07T18:09:00Z">
        <w:r w:rsidRPr="00355E6B">
          <w:rPr>
            <w:rFonts w:ascii="Arial" w:eastAsia="Arial" w:hAnsi="Arial" w:cs="Arial"/>
            <w:sz w:val="22"/>
            <w:szCs w:val="22"/>
          </w:rPr>
          <w:t>Once a week</w:t>
        </w:r>
      </w:ins>
    </w:p>
    <w:p w14:paraId="4D2E3659" w14:textId="77777777" w:rsidR="00DF2AE7" w:rsidRPr="00355E6B" w:rsidRDefault="00DF2AE7" w:rsidP="00DF2AE7">
      <w:pPr>
        <w:numPr>
          <w:ilvl w:val="1"/>
          <w:numId w:val="23"/>
        </w:numPr>
        <w:rPr>
          <w:ins w:id="960" w:author="Dunn, Julia (NIH/NIMH) [F]" w:date="2020-04-07T18:09:00Z"/>
          <w:rFonts w:ascii="Arial" w:eastAsia="Arial" w:hAnsi="Arial" w:cs="Arial"/>
          <w:sz w:val="22"/>
          <w:szCs w:val="22"/>
        </w:rPr>
      </w:pPr>
      <w:ins w:id="961" w:author="Dunn, Julia (NIH/NIMH) [F]" w:date="2020-04-07T18:09:00Z">
        <w:r w:rsidRPr="00355E6B">
          <w:rPr>
            <w:rFonts w:ascii="Arial" w:eastAsia="Arial" w:hAnsi="Arial" w:cs="Arial"/>
            <w:sz w:val="22"/>
            <w:szCs w:val="22"/>
          </w:rPr>
          <w:t>Several times a week</w:t>
        </w:r>
      </w:ins>
    </w:p>
    <w:p w14:paraId="00E7CD20" w14:textId="77777777" w:rsidR="00DF2AE7" w:rsidRPr="00355E6B" w:rsidRDefault="00DF2AE7" w:rsidP="00DF2AE7">
      <w:pPr>
        <w:numPr>
          <w:ilvl w:val="1"/>
          <w:numId w:val="23"/>
        </w:numPr>
        <w:rPr>
          <w:ins w:id="962" w:author="Dunn, Julia (NIH/NIMH) [F]" w:date="2020-04-07T18:09:00Z"/>
          <w:rFonts w:ascii="Arial" w:eastAsia="Arial" w:hAnsi="Arial" w:cs="Arial"/>
          <w:sz w:val="22"/>
          <w:szCs w:val="22"/>
        </w:rPr>
      </w:pPr>
      <w:ins w:id="963" w:author="Dunn, Julia (NIH/NIMH) [F]" w:date="2020-04-07T18:09:00Z">
        <w:r w:rsidRPr="00355E6B">
          <w:rPr>
            <w:rFonts w:ascii="Arial" w:eastAsia="Arial" w:hAnsi="Arial" w:cs="Arial"/>
            <w:sz w:val="22"/>
            <w:szCs w:val="22"/>
          </w:rPr>
          <w:t>Once a day</w:t>
        </w:r>
      </w:ins>
    </w:p>
    <w:p w14:paraId="57B50177" w14:textId="77777777" w:rsidR="00DF2AE7" w:rsidRPr="00355E6B" w:rsidRDefault="00DF2AE7">
      <w:pPr>
        <w:numPr>
          <w:ilvl w:val="1"/>
          <w:numId w:val="23"/>
        </w:numPr>
        <w:spacing w:after="240"/>
        <w:rPr>
          <w:ins w:id="964" w:author="Dunn, Julia (NIH/NIMH) [F]" w:date="2020-04-07T18:09:00Z"/>
          <w:rFonts w:ascii="Arial" w:eastAsia="Arial" w:hAnsi="Arial" w:cs="Arial"/>
          <w:sz w:val="22"/>
          <w:szCs w:val="22"/>
        </w:rPr>
        <w:pPrChange w:id="965" w:author="Dunn, Julia (NIH/NIMH) [F]" w:date="2020-04-07T18:09:00Z">
          <w:pPr>
            <w:numPr>
              <w:ilvl w:val="1"/>
              <w:numId w:val="23"/>
            </w:numPr>
            <w:ind w:left="1440" w:hanging="360"/>
          </w:pPr>
        </w:pPrChange>
      </w:pPr>
      <w:ins w:id="966" w:author="Dunn, Julia (NIH/NIMH) [F]" w:date="2020-04-07T18:09:00Z">
        <w:r w:rsidRPr="00355E6B">
          <w:rPr>
            <w:rFonts w:ascii="Arial" w:eastAsia="Arial" w:hAnsi="Arial" w:cs="Arial"/>
            <w:sz w:val="22"/>
            <w:szCs w:val="22"/>
          </w:rPr>
          <w:t>More than once a day</w:t>
        </w:r>
      </w:ins>
    </w:p>
    <w:p w14:paraId="0A75C379" w14:textId="7053A70B" w:rsidR="00640B3E" w:rsidDel="00370E46" w:rsidRDefault="00640B3E" w:rsidP="00370AAB">
      <w:pPr>
        <w:numPr>
          <w:ilvl w:val="1"/>
          <w:numId w:val="31"/>
        </w:numPr>
        <w:rPr>
          <w:del w:id="967" w:author="Dunn, Julia (NIH/NIMH) [F]" w:date="2020-04-06T17:48:00Z"/>
          <w:sz w:val="22"/>
          <w:szCs w:val="22"/>
        </w:rPr>
      </w:pPr>
      <w:del w:id="968" w:author="Dunn, Julia (NIH/NIMH) [F]" w:date="2020-04-06T17:48:00Z">
        <w:r w:rsidDel="00370E46">
          <w:rPr>
            <w:rFonts w:ascii="Arial" w:eastAsia="Arial" w:hAnsi="Arial" w:cs="Arial"/>
            <w:sz w:val="22"/>
            <w:szCs w:val="22"/>
          </w:rPr>
          <w:delText>Not at all</w:delText>
        </w:r>
      </w:del>
    </w:p>
    <w:p w14:paraId="62D89EB8" w14:textId="5B49F825" w:rsidR="00640B3E" w:rsidDel="00370E46" w:rsidRDefault="00640B3E" w:rsidP="00370AAB">
      <w:pPr>
        <w:numPr>
          <w:ilvl w:val="1"/>
          <w:numId w:val="31"/>
        </w:numPr>
        <w:rPr>
          <w:del w:id="969" w:author="Dunn, Julia (NIH/NIMH) [F]" w:date="2020-04-06T17:48:00Z"/>
          <w:sz w:val="22"/>
          <w:szCs w:val="22"/>
        </w:rPr>
      </w:pPr>
      <w:del w:id="970" w:author="Dunn, Julia (NIH/NIMH) [F]" w:date="2020-04-06T17:48:00Z">
        <w:r w:rsidDel="00370E46">
          <w:rPr>
            <w:rFonts w:ascii="Arial" w:eastAsia="Arial" w:hAnsi="Arial" w:cs="Arial"/>
            <w:sz w:val="22"/>
            <w:szCs w:val="22"/>
          </w:rPr>
          <w:delText>Rarely</w:delText>
        </w:r>
      </w:del>
    </w:p>
    <w:p w14:paraId="2B4DE7AA" w14:textId="7DC4BB41" w:rsidR="00640B3E" w:rsidDel="00370E46" w:rsidRDefault="00640B3E" w:rsidP="00370AAB">
      <w:pPr>
        <w:numPr>
          <w:ilvl w:val="1"/>
          <w:numId w:val="31"/>
        </w:numPr>
        <w:rPr>
          <w:del w:id="971" w:author="Dunn, Julia (NIH/NIMH) [F]" w:date="2020-04-06T17:48:00Z"/>
          <w:sz w:val="22"/>
          <w:szCs w:val="22"/>
        </w:rPr>
      </w:pPr>
      <w:del w:id="972" w:author="Dunn, Julia (NIH/NIMH) [F]" w:date="2020-04-06T17:48:00Z">
        <w:r w:rsidDel="00370E46">
          <w:rPr>
            <w:rFonts w:ascii="Arial" w:eastAsia="Arial" w:hAnsi="Arial" w:cs="Arial"/>
            <w:sz w:val="22"/>
            <w:szCs w:val="22"/>
          </w:rPr>
          <w:delText>Occasionally</w:delText>
        </w:r>
      </w:del>
    </w:p>
    <w:p w14:paraId="66BD3108" w14:textId="553C1D16" w:rsidR="00640B3E" w:rsidDel="00370E46" w:rsidRDefault="00640B3E" w:rsidP="00370AAB">
      <w:pPr>
        <w:numPr>
          <w:ilvl w:val="1"/>
          <w:numId w:val="31"/>
        </w:numPr>
        <w:rPr>
          <w:del w:id="973" w:author="Dunn, Julia (NIH/NIMH) [F]" w:date="2020-04-06T17:48:00Z"/>
          <w:sz w:val="22"/>
          <w:szCs w:val="22"/>
        </w:rPr>
      </w:pPr>
      <w:del w:id="974" w:author="Dunn, Julia (NIH/NIMH) [F]" w:date="2020-04-06T17:48:00Z">
        <w:r w:rsidDel="00370E46">
          <w:rPr>
            <w:rFonts w:ascii="Arial" w:eastAsia="Arial" w:hAnsi="Arial" w:cs="Arial"/>
            <w:sz w:val="22"/>
            <w:szCs w:val="22"/>
          </w:rPr>
          <w:delText>Often</w:delText>
        </w:r>
      </w:del>
    </w:p>
    <w:p w14:paraId="6421315F" w14:textId="46467180" w:rsidR="00370AAB" w:rsidRPr="007C2CAA" w:rsidDel="00370E46" w:rsidRDefault="00640B3E" w:rsidP="00443777">
      <w:pPr>
        <w:numPr>
          <w:ilvl w:val="1"/>
          <w:numId w:val="31"/>
        </w:numPr>
        <w:spacing w:after="240"/>
        <w:rPr>
          <w:del w:id="975" w:author="Dunn, Julia (NIH/NIMH) [F]" w:date="2020-04-06T17:48:00Z"/>
          <w:sz w:val="22"/>
          <w:szCs w:val="22"/>
        </w:rPr>
      </w:pPr>
      <w:del w:id="976" w:author="Dunn, Julia (NIH/NIMH) [F]" w:date="2020-04-06T17:48:00Z">
        <w:r w:rsidDel="00370E46">
          <w:rPr>
            <w:rFonts w:ascii="Arial" w:eastAsia="Arial" w:hAnsi="Arial" w:cs="Arial"/>
            <w:sz w:val="22"/>
            <w:szCs w:val="22"/>
          </w:rPr>
          <w:delText>Regularly</w:delText>
        </w:r>
      </w:del>
    </w:p>
    <w:p w14:paraId="0000023D" w14:textId="77777777" w:rsidR="002E3051" w:rsidRPr="00370AAB" w:rsidRDefault="007B17A6">
      <w:pPr>
        <w:pStyle w:val="Heading2"/>
        <w:rPr>
          <w:rFonts w:ascii="Arial" w:hAnsi="Arial" w:cs="Arial"/>
          <w:b w:val="0"/>
          <w:sz w:val="28"/>
          <w:szCs w:val="22"/>
        </w:rPr>
      </w:pPr>
      <w:r w:rsidRPr="00370AAB">
        <w:rPr>
          <w:rFonts w:ascii="Arial" w:hAnsi="Arial" w:cs="Arial"/>
          <w:sz w:val="28"/>
          <w:szCs w:val="22"/>
        </w:rPr>
        <w:t>SUPPORTS</w:t>
      </w:r>
    </w:p>
    <w:p w14:paraId="0000023E" w14:textId="77777777" w:rsidR="002E3051" w:rsidRDefault="002E3051"/>
    <w:p w14:paraId="0000023F" w14:textId="77F42A3F" w:rsidR="002E3051" w:rsidRPr="00CC45FE" w:rsidRDefault="007B17A6">
      <w:pPr>
        <w:numPr>
          <w:ilvl w:val="0"/>
          <w:numId w:val="23"/>
        </w:numPr>
        <w:rPr>
          <w:sz w:val="22"/>
          <w:szCs w:val="22"/>
        </w:rPr>
        <w:pPrChange w:id="977" w:author="Dunn, Julia (NIH/NIMH) [F]" w:date="2020-04-06T18:42:00Z">
          <w:pPr>
            <w:numPr>
              <w:numId w:val="31"/>
            </w:numPr>
            <w:ind w:left="720" w:hanging="360"/>
          </w:pPr>
        </w:pPrChange>
      </w:pPr>
      <w:r>
        <w:rPr>
          <w:rFonts w:ascii="Arial" w:eastAsia="Arial" w:hAnsi="Arial" w:cs="Arial"/>
          <w:b/>
          <w:sz w:val="22"/>
          <w:szCs w:val="22"/>
        </w:rPr>
        <w:t xml:space="preserve">Which of the following supports were in place for you before the Coronavirus/COVID-19 crisis and have been disrupted over the </w:t>
      </w:r>
      <w:r>
        <w:rPr>
          <w:rFonts w:ascii="Arial" w:eastAsia="Arial" w:hAnsi="Arial" w:cs="Arial"/>
          <w:b/>
          <w:sz w:val="22"/>
          <w:szCs w:val="22"/>
          <w:u w:val="single"/>
        </w:rPr>
        <w:t>PAST TWO WEEKS</w:t>
      </w:r>
      <w:r>
        <w:rPr>
          <w:rFonts w:ascii="Arial" w:eastAsia="Arial" w:hAnsi="Arial" w:cs="Arial"/>
          <w:b/>
          <w:sz w:val="22"/>
          <w:szCs w:val="22"/>
        </w:rPr>
        <w:t>?</w:t>
      </w:r>
      <w:r w:rsidR="00E55FDC">
        <w:rPr>
          <w:rFonts w:ascii="Arial" w:eastAsia="Arial" w:hAnsi="Arial" w:cs="Arial"/>
          <w:b/>
          <w:sz w:val="22"/>
          <w:szCs w:val="22"/>
        </w:rPr>
        <w:t xml:space="preserve"> (check all that apply)</w:t>
      </w:r>
    </w:p>
    <w:p w14:paraId="7B52AAB8" w14:textId="77777777" w:rsidR="00CC45FE" w:rsidRDefault="00CC45FE" w:rsidP="00CC45FE">
      <w:pPr>
        <w:ind w:left="720"/>
        <w:rPr>
          <w:sz w:val="22"/>
          <w:szCs w:val="22"/>
        </w:rPr>
      </w:pPr>
    </w:p>
    <w:p w14:paraId="00000240" w14:textId="77777777" w:rsidR="002E3051" w:rsidRDefault="007B17A6">
      <w:pPr>
        <w:numPr>
          <w:ilvl w:val="1"/>
          <w:numId w:val="23"/>
        </w:numPr>
        <w:rPr>
          <w:sz w:val="22"/>
          <w:szCs w:val="22"/>
        </w:rPr>
        <w:pPrChange w:id="978" w:author="Dunn, Julia (NIH/NIMH) [F]" w:date="2020-04-06T18:42:00Z">
          <w:pPr>
            <w:numPr>
              <w:ilvl w:val="1"/>
              <w:numId w:val="31"/>
            </w:numPr>
            <w:ind w:left="1440" w:hanging="360"/>
          </w:pPr>
        </w:pPrChange>
      </w:pPr>
      <w:r>
        <w:rPr>
          <w:rFonts w:ascii="Arial" w:eastAsia="Arial" w:hAnsi="Arial" w:cs="Arial"/>
          <w:sz w:val="22"/>
          <w:szCs w:val="22"/>
        </w:rPr>
        <w:t>Resource room</w:t>
      </w:r>
    </w:p>
    <w:p w14:paraId="00000241" w14:textId="77777777" w:rsidR="002E3051" w:rsidRDefault="007B17A6">
      <w:pPr>
        <w:numPr>
          <w:ilvl w:val="1"/>
          <w:numId w:val="23"/>
        </w:numPr>
        <w:rPr>
          <w:sz w:val="22"/>
          <w:szCs w:val="22"/>
        </w:rPr>
        <w:pPrChange w:id="979" w:author="Dunn, Julia (NIH/NIMH) [F]" w:date="2020-04-06T18:42:00Z">
          <w:pPr>
            <w:numPr>
              <w:ilvl w:val="1"/>
              <w:numId w:val="31"/>
            </w:numPr>
            <w:ind w:left="1440" w:hanging="360"/>
          </w:pPr>
        </w:pPrChange>
      </w:pPr>
      <w:r>
        <w:rPr>
          <w:rFonts w:ascii="Arial" w:eastAsia="Arial" w:hAnsi="Arial" w:cs="Arial"/>
          <w:sz w:val="22"/>
          <w:szCs w:val="22"/>
        </w:rPr>
        <w:t>Tutoring</w:t>
      </w:r>
    </w:p>
    <w:p w14:paraId="00000242" w14:textId="77777777" w:rsidR="002E3051" w:rsidRDefault="007B17A6">
      <w:pPr>
        <w:numPr>
          <w:ilvl w:val="1"/>
          <w:numId w:val="23"/>
        </w:numPr>
        <w:rPr>
          <w:sz w:val="22"/>
          <w:szCs w:val="22"/>
        </w:rPr>
        <w:pPrChange w:id="980" w:author="Dunn, Julia (NIH/NIMH) [F]" w:date="2020-04-06T18:42:00Z">
          <w:pPr>
            <w:numPr>
              <w:ilvl w:val="1"/>
              <w:numId w:val="31"/>
            </w:numPr>
            <w:ind w:left="1440" w:hanging="360"/>
          </w:pPr>
        </w:pPrChange>
      </w:pPr>
      <w:r>
        <w:rPr>
          <w:rFonts w:ascii="Arial" w:eastAsia="Arial" w:hAnsi="Arial" w:cs="Arial"/>
          <w:sz w:val="22"/>
          <w:szCs w:val="22"/>
        </w:rPr>
        <w:t>Mentoring programs</w:t>
      </w:r>
    </w:p>
    <w:p w14:paraId="00000243" w14:textId="77777777" w:rsidR="002E3051" w:rsidRDefault="007B17A6">
      <w:pPr>
        <w:numPr>
          <w:ilvl w:val="1"/>
          <w:numId w:val="23"/>
        </w:numPr>
        <w:rPr>
          <w:sz w:val="22"/>
          <w:szCs w:val="22"/>
        </w:rPr>
        <w:pPrChange w:id="981" w:author="Dunn, Julia (NIH/NIMH) [F]" w:date="2020-04-06T18:42:00Z">
          <w:pPr>
            <w:numPr>
              <w:ilvl w:val="1"/>
              <w:numId w:val="31"/>
            </w:numPr>
            <w:ind w:left="1440" w:hanging="360"/>
          </w:pPr>
        </w:pPrChange>
      </w:pPr>
      <w:r>
        <w:rPr>
          <w:rFonts w:ascii="Arial" w:eastAsia="Arial" w:hAnsi="Arial" w:cs="Arial"/>
          <w:sz w:val="22"/>
          <w:szCs w:val="22"/>
        </w:rPr>
        <w:t>After school activity programs</w:t>
      </w:r>
    </w:p>
    <w:p w14:paraId="00000244" w14:textId="77777777" w:rsidR="002E3051" w:rsidRDefault="007B17A6">
      <w:pPr>
        <w:numPr>
          <w:ilvl w:val="1"/>
          <w:numId w:val="23"/>
        </w:numPr>
        <w:rPr>
          <w:sz w:val="22"/>
          <w:szCs w:val="22"/>
        </w:rPr>
        <w:pPrChange w:id="982" w:author="Dunn, Julia (NIH/NIMH) [F]" w:date="2020-04-06T18:42:00Z">
          <w:pPr>
            <w:numPr>
              <w:ilvl w:val="1"/>
              <w:numId w:val="31"/>
            </w:numPr>
            <w:ind w:left="1440" w:hanging="360"/>
          </w:pPr>
        </w:pPrChange>
      </w:pPr>
      <w:r>
        <w:rPr>
          <w:rFonts w:ascii="Arial" w:eastAsia="Arial" w:hAnsi="Arial" w:cs="Arial"/>
          <w:sz w:val="22"/>
          <w:szCs w:val="22"/>
        </w:rPr>
        <w:t>Volunteer programs</w:t>
      </w:r>
    </w:p>
    <w:p w14:paraId="00000245" w14:textId="77777777" w:rsidR="002E3051" w:rsidRDefault="007B17A6">
      <w:pPr>
        <w:numPr>
          <w:ilvl w:val="1"/>
          <w:numId w:val="23"/>
        </w:numPr>
        <w:rPr>
          <w:sz w:val="22"/>
          <w:szCs w:val="22"/>
        </w:rPr>
        <w:pPrChange w:id="983" w:author="Dunn, Julia (NIH/NIMH) [F]" w:date="2020-04-06T18:42:00Z">
          <w:pPr>
            <w:numPr>
              <w:ilvl w:val="1"/>
              <w:numId w:val="31"/>
            </w:numPr>
            <w:ind w:left="1440" w:hanging="360"/>
          </w:pPr>
        </w:pPrChange>
      </w:pPr>
      <w:r>
        <w:rPr>
          <w:rFonts w:ascii="Arial" w:eastAsia="Arial" w:hAnsi="Arial" w:cs="Arial"/>
          <w:sz w:val="22"/>
          <w:szCs w:val="22"/>
        </w:rPr>
        <w:t>Psychotherapy</w:t>
      </w:r>
    </w:p>
    <w:p w14:paraId="00000246" w14:textId="77777777" w:rsidR="002E3051" w:rsidRDefault="007B17A6">
      <w:pPr>
        <w:numPr>
          <w:ilvl w:val="1"/>
          <w:numId w:val="23"/>
        </w:numPr>
        <w:rPr>
          <w:sz w:val="22"/>
          <w:szCs w:val="22"/>
        </w:rPr>
        <w:pPrChange w:id="984" w:author="Dunn, Julia (NIH/NIMH) [F]" w:date="2020-04-06T18:42:00Z">
          <w:pPr>
            <w:numPr>
              <w:ilvl w:val="1"/>
              <w:numId w:val="31"/>
            </w:numPr>
            <w:ind w:left="1440" w:hanging="360"/>
          </w:pPr>
        </w:pPrChange>
      </w:pPr>
      <w:r>
        <w:rPr>
          <w:rFonts w:ascii="Arial" w:eastAsia="Arial" w:hAnsi="Arial" w:cs="Arial"/>
          <w:sz w:val="22"/>
          <w:szCs w:val="22"/>
        </w:rPr>
        <w:t>Psychiatric care</w:t>
      </w:r>
    </w:p>
    <w:p w14:paraId="00000247" w14:textId="77777777" w:rsidR="002E3051" w:rsidRDefault="007B17A6">
      <w:pPr>
        <w:numPr>
          <w:ilvl w:val="1"/>
          <w:numId w:val="23"/>
        </w:numPr>
        <w:rPr>
          <w:sz w:val="22"/>
          <w:szCs w:val="22"/>
        </w:rPr>
        <w:pPrChange w:id="985" w:author="Dunn, Julia (NIH/NIMH) [F]" w:date="2020-04-06T18:42:00Z">
          <w:pPr>
            <w:numPr>
              <w:ilvl w:val="1"/>
              <w:numId w:val="31"/>
            </w:numPr>
            <w:ind w:left="1440" w:hanging="360"/>
          </w:pPr>
        </w:pPrChange>
      </w:pPr>
      <w:r>
        <w:rPr>
          <w:rFonts w:ascii="Arial" w:eastAsia="Arial" w:hAnsi="Arial" w:cs="Arial"/>
          <w:sz w:val="22"/>
          <w:szCs w:val="22"/>
        </w:rPr>
        <w:t>Occupational therapy</w:t>
      </w:r>
    </w:p>
    <w:p w14:paraId="00000248" w14:textId="77777777" w:rsidR="002E3051" w:rsidRDefault="007B17A6">
      <w:pPr>
        <w:numPr>
          <w:ilvl w:val="1"/>
          <w:numId w:val="23"/>
        </w:numPr>
        <w:rPr>
          <w:sz w:val="22"/>
          <w:szCs w:val="22"/>
        </w:rPr>
        <w:pPrChange w:id="986" w:author="Dunn, Julia (NIH/NIMH) [F]" w:date="2020-04-06T18:42:00Z">
          <w:pPr>
            <w:numPr>
              <w:ilvl w:val="1"/>
              <w:numId w:val="31"/>
            </w:numPr>
            <w:ind w:left="1440" w:hanging="360"/>
          </w:pPr>
        </w:pPrChange>
      </w:pPr>
      <w:r>
        <w:rPr>
          <w:rFonts w:ascii="Arial" w:eastAsia="Arial" w:hAnsi="Arial" w:cs="Arial"/>
          <w:sz w:val="22"/>
          <w:szCs w:val="22"/>
        </w:rPr>
        <w:t>Physical therapy</w:t>
      </w:r>
    </w:p>
    <w:p w14:paraId="00000249" w14:textId="77777777" w:rsidR="002E3051" w:rsidRDefault="007B17A6">
      <w:pPr>
        <w:numPr>
          <w:ilvl w:val="1"/>
          <w:numId w:val="23"/>
        </w:numPr>
        <w:rPr>
          <w:sz w:val="22"/>
          <w:szCs w:val="22"/>
        </w:rPr>
        <w:pPrChange w:id="987" w:author="Dunn, Julia (NIH/NIMH) [F]" w:date="2020-04-06T18:42:00Z">
          <w:pPr>
            <w:numPr>
              <w:ilvl w:val="1"/>
              <w:numId w:val="31"/>
            </w:numPr>
            <w:ind w:left="1440" w:hanging="360"/>
          </w:pPr>
        </w:pPrChange>
      </w:pPr>
      <w:r>
        <w:rPr>
          <w:rFonts w:ascii="Arial" w:eastAsia="Arial" w:hAnsi="Arial" w:cs="Arial"/>
          <w:sz w:val="22"/>
          <w:szCs w:val="22"/>
        </w:rPr>
        <w:t>Speech/language therapy</w:t>
      </w:r>
    </w:p>
    <w:p w14:paraId="0000024A" w14:textId="77777777" w:rsidR="002E3051" w:rsidRDefault="007B17A6">
      <w:pPr>
        <w:numPr>
          <w:ilvl w:val="1"/>
          <w:numId w:val="23"/>
        </w:numPr>
        <w:rPr>
          <w:sz w:val="22"/>
          <w:szCs w:val="22"/>
        </w:rPr>
        <w:pPrChange w:id="988" w:author="Dunn, Julia (NIH/NIMH) [F]" w:date="2020-04-06T18:42:00Z">
          <w:pPr>
            <w:numPr>
              <w:ilvl w:val="1"/>
              <w:numId w:val="31"/>
            </w:numPr>
            <w:ind w:left="1440" w:hanging="360"/>
          </w:pPr>
        </w:pPrChange>
      </w:pPr>
      <w:r>
        <w:rPr>
          <w:rFonts w:ascii="Arial" w:eastAsia="Arial" w:hAnsi="Arial" w:cs="Arial"/>
          <w:sz w:val="22"/>
          <w:szCs w:val="22"/>
        </w:rPr>
        <w:t>Sporting activities</w:t>
      </w:r>
    </w:p>
    <w:p w14:paraId="0000024B" w14:textId="77777777" w:rsidR="002E3051" w:rsidRDefault="007B17A6">
      <w:pPr>
        <w:numPr>
          <w:ilvl w:val="1"/>
          <w:numId w:val="23"/>
        </w:numPr>
        <w:rPr>
          <w:sz w:val="22"/>
          <w:szCs w:val="22"/>
        </w:rPr>
        <w:pPrChange w:id="989" w:author="Dunn, Julia (NIH/NIMH) [F]" w:date="2020-04-06T18:42:00Z">
          <w:pPr>
            <w:numPr>
              <w:ilvl w:val="1"/>
              <w:numId w:val="31"/>
            </w:numPr>
            <w:ind w:left="1440" w:hanging="360"/>
          </w:pPr>
        </w:pPrChange>
      </w:pPr>
      <w:r>
        <w:rPr>
          <w:rFonts w:ascii="Arial" w:eastAsia="Arial" w:hAnsi="Arial" w:cs="Arial"/>
          <w:sz w:val="22"/>
          <w:szCs w:val="22"/>
        </w:rPr>
        <w:t>Medical care for chronic illnesses</w:t>
      </w:r>
    </w:p>
    <w:p w14:paraId="0000024C" w14:textId="77777777" w:rsidR="002E3051" w:rsidRDefault="007B17A6">
      <w:pPr>
        <w:numPr>
          <w:ilvl w:val="1"/>
          <w:numId w:val="23"/>
        </w:numPr>
        <w:rPr>
          <w:sz w:val="22"/>
          <w:szCs w:val="22"/>
        </w:rPr>
        <w:pPrChange w:id="990" w:author="Dunn, Julia (NIH/NIMH) [F]" w:date="2020-04-06T18:42:00Z">
          <w:pPr>
            <w:numPr>
              <w:ilvl w:val="1"/>
              <w:numId w:val="31"/>
            </w:numPr>
            <w:ind w:left="1440" w:hanging="360"/>
          </w:pPr>
        </w:pPrChange>
      </w:pPr>
      <w:r>
        <w:rPr>
          <w:rFonts w:ascii="Arial" w:eastAsia="Arial" w:hAnsi="Arial" w:cs="Arial"/>
          <w:sz w:val="22"/>
          <w:szCs w:val="22"/>
        </w:rPr>
        <w:t>Other: Specify ______</w:t>
      </w:r>
    </w:p>
    <w:p w14:paraId="0000024D" w14:textId="7E8029CF" w:rsidR="002E3051" w:rsidRDefault="002E3051">
      <w:pPr>
        <w:ind w:left="720"/>
        <w:rPr>
          <w:rFonts w:ascii="Arial" w:eastAsia="Arial" w:hAnsi="Arial" w:cs="Arial"/>
          <w:sz w:val="22"/>
          <w:szCs w:val="22"/>
        </w:rPr>
      </w:pPr>
    </w:p>
    <w:p w14:paraId="15D0D726" w14:textId="77777777" w:rsidR="00370AAB" w:rsidRDefault="00370AAB">
      <w:pPr>
        <w:ind w:left="720"/>
        <w:rPr>
          <w:rFonts w:ascii="Arial" w:eastAsia="Arial" w:hAnsi="Arial" w:cs="Arial"/>
          <w:sz w:val="22"/>
          <w:szCs w:val="22"/>
        </w:rPr>
      </w:pPr>
    </w:p>
    <w:p w14:paraId="0000024F" w14:textId="46C5BBD2" w:rsidR="002E3051" w:rsidRPr="00370AAB" w:rsidRDefault="007B17A6">
      <w:pPr>
        <w:pStyle w:val="Heading2"/>
        <w:rPr>
          <w:rFonts w:ascii="Arial" w:hAnsi="Arial" w:cs="Arial"/>
          <w:b w:val="0"/>
          <w:sz w:val="28"/>
          <w:szCs w:val="28"/>
        </w:rPr>
      </w:pPr>
      <w:r w:rsidRPr="00370AAB">
        <w:rPr>
          <w:rFonts w:ascii="Arial" w:hAnsi="Arial" w:cs="Arial"/>
          <w:sz w:val="28"/>
          <w:szCs w:val="28"/>
        </w:rPr>
        <w:t>ADDITIONAL CONCERNS AND COMMENTS</w:t>
      </w:r>
    </w:p>
    <w:p w14:paraId="00000250" w14:textId="77777777" w:rsidR="002E3051" w:rsidRDefault="002E3051"/>
    <w:p w14:paraId="00000251" w14:textId="77777777" w:rsidR="002E3051" w:rsidRDefault="007B17A6">
      <w:pPr>
        <w:rPr>
          <w:rFonts w:ascii="Arial" w:eastAsia="Arial" w:hAnsi="Arial" w:cs="Arial"/>
          <w:b/>
          <w:sz w:val="22"/>
          <w:szCs w:val="22"/>
        </w:rPr>
      </w:pPr>
      <w:r>
        <w:rPr>
          <w:rFonts w:ascii="Arial" w:eastAsia="Arial" w:hAnsi="Arial" w:cs="Arial"/>
          <w:b/>
          <w:sz w:val="22"/>
          <w:szCs w:val="22"/>
        </w:rPr>
        <w:t xml:space="preserve">Please describe anything else that concerns you about the impact of Coronavirus/COVID-19 on you, your friends, or family.  </w:t>
      </w:r>
    </w:p>
    <w:p w14:paraId="00000252" w14:textId="77777777" w:rsidR="002E3051" w:rsidRDefault="002E3051">
      <w:pPr>
        <w:rPr>
          <w:rFonts w:ascii="Arial" w:eastAsia="Arial" w:hAnsi="Arial" w:cs="Arial"/>
          <w:b/>
          <w:sz w:val="22"/>
          <w:szCs w:val="22"/>
        </w:rPr>
      </w:pPr>
    </w:p>
    <w:p w14:paraId="00000253" w14:textId="77777777" w:rsidR="002E3051" w:rsidRDefault="007B17A6">
      <w:pPr>
        <w:rPr>
          <w:rFonts w:ascii="Arial" w:eastAsia="Arial" w:hAnsi="Arial" w:cs="Arial"/>
          <w:b/>
          <w:sz w:val="22"/>
          <w:szCs w:val="22"/>
        </w:rPr>
      </w:pPr>
      <w:r>
        <w:rPr>
          <w:rFonts w:ascii="Arial" w:eastAsia="Arial" w:hAnsi="Arial" w:cs="Arial"/>
          <w:b/>
          <w:sz w:val="22"/>
          <w:szCs w:val="22"/>
        </w:rPr>
        <w:t>[TEXT BOX]</w:t>
      </w:r>
    </w:p>
    <w:p w14:paraId="00000254" w14:textId="77777777" w:rsidR="002E3051" w:rsidRDefault="002E3051">
      <w:pPr>
        <w:rPr>
          <w:rFonts w:ascii="Arial" w:eastAsia="Arial" w:hAnsi="Arial" w:cs="Arial"/>
          <w:sz w:val="22"/>
          <w:szCs w:val="22"/>
        </w:rPr>
      </w:pPr>
    </w:p>
    <w:p w14:paraId="00000255" w14:textId="77777777" w:rsidR="002E3051" w:rsidRDefault="007B17A6">
      <w:pPr>
        <w:rPr>
          <w:rFonts w:ascii="Arial" w:eastAsia="Arial" w:hAnsi="Arial" w:cs="Arial"/>
          <w:b/>
          <w:sz w:val="22"/>
          <w:szCs w:val="22"/>
        </w:rPr>
      </w:pPr>
      <w:r>
        <w:rPr>
          <w:rFonts w:ascii="Arial" w:eastAsia="Arial" w:hAnsi="Arial" w:cs="Arial"/>
          <w:b/>
          <w:sz w:val="22"/>
          <w:szCs w:val="22"/>
        </w:rPr>
        <w:t>Please provide any comments that you would like about this survey and/or related topics.</w:t>
      </w:r>
    </w:p>
    <w:p w14:paraId="00000256" w14:textId="77777777" w:rsidR="002E3051" w:rsidRDefault="002E3051">
      <w:pPr>
        <w:rPr>
          <w:rFonts w:ascii="Arial" w:eastAsia="Arial" w:hAnsi="Arial" w:cs="Arial"/>
          <w:b/>
          <w:sz w:val="22"/>
          <w:szCs w:val="22"/>
        </w:rPr>
      </w:pPr>
    </w:p>
    <w:p w14:paraId="00000258" w14:textId="15BE630C" w:rsidR="002E3051" w:rsidRDefault="007B17A6">
      <w:pPr>
        <w:rPr>
          <w:rFonts w:ascii="Arial" w:eastAsia="Arial" w:hAnsi="Arial" w:cs="Arial"/>
          <w:sz w:val="22"/>
          <w:szCs w:val="22"/>
        </w:rPr>
      </w:pPr>
      <w:r>
        <w:rPr>
          <w:rFonts w:ascii="Arial" w:eastAsia="Arial" w:hAnsi="Arial" w:cs="Arial"/>
          <w:b/>
          <w:sz w:val="22"/>
          <w:szCs w:val="22"/>
        </w:rPr>
        <w:t>[TEXT BOX]</w:t>
      </w:r>
    </w:p>
    <w:p w14:paraId="0000025A" w14:textId="77777777" w:rsidR="002E3051" w:rsidRDefault="002E3051">
      <w:pPr>
        <w:rPr>
          <w:rFonts w:ascii="Arial" w:eastAsia="Arial" w:hAnsi="Arial" w:cs="Arial"/>
          <w:sz w:val="22"/>
          <w:szCs w:val="22"/>
        </w:rPr>
      </w:pPr>
    </w:p>
    <w:sectPr w:rsidR="002E3051">
      <w:headerReference w:type="default" r:id="rId17"/>
      <w:footerReference w:type="default" r:id="rId18"/>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6" w:author="Quick, Courtney (NIH/NIMH) [F]" w:date="2020-04-09T15:39:00Z" w:initials="QC([">
    <w:p w14:paraId="401405CC" w14:textId="77777777" w:rsidR="00EA5D30" w:rsidRDefault="00EA5D30">
      <w:pPr>
        <w:pStyle w:val="CommentText"/>
      </w:pPr>
      <w:r>
        <w:rPr>
          <w:rStyle w:val="CommentReference"/>
        </w:rPr>
        <w:annotationRef/>
      </w:r>
      <w:r>
        <w:t>Delete comma after reading in redcap</w:t>
      </w:r>
    </w:p>
    <w:p w14:paraId="1D3BD888" w14:textId="1BD11B60" w:rsidR="00EA5D30" w:rsidRDefault="00EA5D30">
      <w:pPr>
        <w:pStyle w:val="CommentText"/>
      </w:pPr>
    </w:p>
  </w:comment>
  <w:comment w:id="191" w:author="Dunn, Julia (NIH/NIMH) [F]" w:date="2020-04-06T16:58:00Z" w:initials="DJ([">
    <w:p w14:paraId="489A0C47" w14:textId="77777777" w:rsidR="00EA5D30" w:rsidRDefault="00EA5D30" w:rsidP="005416C1">
      <w:pPr>
        <w:pStyle w:val="CommentText"/>
      </w:pPr>
      <w:r>
        <w:rPr>
          <w:rStyle w:val="CommentReference"/>
        </w:rPr>
        <w:annotationRef/>
      </w:r>
      <w:r>
        <w:t>Has to be adapted in the youth form as well.</w:t>
      </w:r>
    </w:p>
  </w:comment>
  <w:comment w:id="278" w:author="Quick, Courtney (NIH/NIMH) [F]" w:date="2020-04-09T15:40:00Z" w:initials="QC([">
    <w:p w14:paraId="62534164" w14:textId="77777777" w:rsidR="00EA5D30" w:rsidRDefault="00EA5D30">
      <w:pPr>
        <w:pStyle w:val="CommentText"/>
      </w:pPr>
      <w:r>
        <w:rPr>
          <w:rStyle w:val="CommentReference"/>
        </w:rPr>
        <w:annotationRef/>
      </w:r>
      <w:r>
        <w:t>Need to add s in redcap</w:t>
      </w:r>
    </w:p>
    <w:p w14:paraId="41C1AE1A" w14:textId="77777777" w:rsidR="00EA5D30" w:rsidRDefault="00EA5D30">
      <w:pPr>
        <w:pStyle w:val="CommentText"/>
      </w:pPr>
    </w:p>
    <w:p w14:paraId="5B2F275E" w14:textId="2F008381" w:rsidR="00EA5D30" w:rsidRDefault="00EA5D30">
      <w:pPr>
        <w:pStyle w:val="CommentText"/>
      </w:pPr>
    </w:p>
  </w:comment>
  <w:comment w:id="387" w:author="Quick, Courtney (NIH/NIMH) [F]" w:date="2020-04-09T15:43:00Z" w:initials="QC([">
    <w:p w14:paraId="0F6A5445" w14:textId="175B8AC3" w:rsidR="00EA5D30" w:rsidRDefault="00EA5D30">
      <w:pPr>
        <w:pStyle w:val="CommentText"/>
      </w:pPr>
      <w:r>
        <w:rPr>
          <w:rStyle w:val="CommentReference"/>
        </w:rPr>
        <w:annotationRef/>
      </w:r>
      <w:r>
        <w:t>Add products in redcap</w:t>
      </w:r>
    </w:p>
  </w:comment>
  <w:comment w:id="580" w:author="Dunn, Julia (NIH/NIMH) [F]" w:date="2020-04-06T16:58:00Z" w:initials="DJ([">
    <w:p w14:paraId="5BAD83DB" w14:textId="77777777" w:rsidR="00EA5D30" w:rsidRDefault="00EA5D30" w:rsidP="00D1730B">
      <w:pPr>
        <w:pStyle w:val="CommentText"/>
      </w:pPr>
      <w:r>
        <w:rPr>
          <w:rStyle w:val="CommentReference"/>
        </w:rPr>
        <w:annotationRef/>
      </w:r>
      <w:r>
        <w:t>Has to be adapted in the youth form as well.</w:t>
      </w:r>
    </w:p>
  </w:comment>
  <w:comment w:id="719" w:author="Quick, Courtney (NIH/NIMH) [F]" w:date="2020-04-09T15:50:00Z" w:initials="QC([">
    <w:p w14:paraId="61EE4D8D" w14:textId="70EFBD46" w:rsidR="00EA5D30" w:rsidRDefault="00EA5D30">
      <w:pPr>
        <w:pStyle w:val="CommentText"/>
      </w:pPr>
      <w:r>
        <w:rPr>
          <w:rStyle w:val="CommentReference"/>
        </w:rPr>
        <w:annotationRef/>
      </w:r>
      <w:r>
        <w:t>Needs to be changed in redcap</w:t>
      </w:r>
    </w:p>
  </w:comment>
  <w:comment w:id="821" w:author="Quick, Courtney (NIH/NIMH) [F]" w:date="2020-04-09T15:51:00Z" w:initials="QC([">
    <w:p w14:paraId="638D096D" w14:textId="21054109" w:rsidR="00EA5D30" w:rsidRDefault="00EA5D30">
      <w:pPr>
        <w:pStyle w:val="CommentText"/>
      </w:pPr>
      <w:r>
        <w:rPr>
          <w:rStyle w:val="CommentReference"/>
        </w:rPr>
        <w:annotationRef/>
      </w:r>
      <w:r>
        <w:t>Needs to be changed in redcap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3BD888" w15:done="0"/>
  <w15:commentEx w15:paraId="489A0C47" w15:done="0"/>
  <w15:commentEx w15:paraId="5B2F275E" w15:done="0"/>
  <w15:commentEx w15:paraId="0F6A5445" w15:done="0"/>
  <w15:commentEx w15:paraId="5BAD83DB" w15:done="0"/>
  <w15:commentEx w15:paraId="61EE4D8D" w15:done="0"/>
  <w15:commentEx w15:paraId="638D096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3BD888" w16cid:durableId="2239C04E"/>
  <w16cid:commentId w16cid:paraId="489A0C47" w16cid:durableId="2235DE25"/>
  <w16cid:commentId w16cid:paraId="5B2F275E" w16cid:durableId="2239C074"/>
  <w16cid:commentId w16cid:paraId="0F6A5445" w16cid:durableId="2239C115"/>
  <w16cid:commentId w16cid:paraId="5BAD83DB" w16cid:durableId="2235E711"/>
  <w16cid:commentId w16cid:paraId="61EE4D8D" w16cid:durableId="2239C2AA"/>
  <w16cid:commentId w16cid:paraId="638D096D" w16cid:durableId="2239C2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FF41C" w14:textId="77777777" w:rsidR="00720199" w:rsidRDefault="00720199">
      <w:r>
        <w:separator/>
      </w:r>
    </w:p>
  </w:endnote>
  <w:endnote w:type="continuationSeparator" w:id="0">
    <w:p w14:paraId="078267C3" w14:textId="77777777" w:rsidR="00720199" w:rsidRDefault="00720199">
      <w:r>
        <w:continuationSeparator/>
      </w:r>
    </w:p>
  </w:endnote>
  <w:endnote w:type="continuationNotice" w:id="1">
    <w:p w14:paraId="37A40645" w14:textId="77777777" w:rsidR="00720199" w:rsidRDefault="007201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F" w14:textId="3DD9491D" w:rsidR="00EA5D30" w:rsidRDefault="00EA5D30">
    <w:pPr>
      <w:jc w:val="right"/>
    </w:pPr>
    <w:r>
      <w:fldChar w:fldCharType="begin"/>
    </w:r>
    <w:r>
      <w:instrText>PAGE</w:instrText>
    </w:r>
    <w:r>
      <w:fldChar w:fldCharType="separate"/>
    </w:r>
    <w:r>
      <w:rPr>
        <w:noProof/>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4305C1" w14:textId="77777777" w:rsidR="00720199" w:rsidRDefault="00720199">
      <w:r>
        <w:separator/>
      </w:r>
    </w:p>
  </w:footnote>
  <w:footnote w:type="continuationSeparator" w:id="0">
    <w:p w14:paraId="25A77173" w14:textId="77777777" w:rsidR="00720199" w:rsidRDefault="00720199">
      <w:r>
        <w:continuationSeparator/>
      </w:r>
    </w:p>
  </w:footnote>
  <w:footnote w:type="continuationNotice" w:id="1">
    <w:p w14:paraId="64831937" w14:textId="77777777" w:rsidR="00720199" w:rsidRDefault="0072019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5C" w14:textId="0DA4FC56" w:rsidR="00EA5D30" w:rsidRPr="00370AAB" w:rsidRDefault="00EA5D30">
    <w:pPr>
      <w:jc w:val="center"/>
      <w:rPr>
        <w:rFonts w:ascii="Arial" w:eastAsia="Arial" w:hAnsi="Arial" w:cs="Arial"/>
        <w:color w:val="0000FF"/>
        <w:sz w:val="22"/>
        <w:szCs w:val="22"/>
      </w:rPr>
    </w:pPr>
    <w:r w:rsidRPr="00370AAB">
      <w:rPr>
        <w:rFonts w:ascii="Arial" w:eastAsia="Arial" w:hAnsi="Arial" w:cs="Arial"/>
        <w:color w:val="0000FF"/>
        <w:sz w:val="22"/>
        <w:szCs w:val="22"/>
      </w:rPr>
      <w:t xml:space="preserve">The </w:t>
    </w:r>
    <w:proofErr w:type="spellStart"/>
    <w:r w:rsidRPr="00370AAB">
      <w:rPr>
        <w:rFonts w:ascii="Arial" w:eastAsia="Arial" w:hAnsi="Arial" w:cs="Arial"/>
        <w:b/>
        <w:color w:val="0000FF"/>
        <w:sz w:val="22"/>
        <w:szCs w:val="22"/>
      </w:rPr>
      <w:t>C</w:t>
    </w:r>
    <w:r w:rsidRPr="00370AAB">
      <w:rPr>
        <w:rFonts w:ascii="Arial" w:eastAsia="Arial" w:hAnsi="Arial" w:cs="Arial"/>
        <w:color w:val="0000FF"/>
        <w:sz w:val="22"/>
        <w:szCs w:val="22"/>
      </w:rPr>
      <w:t>o</w:t>
    </w:r>
    <w:r w:rsidRPr="00370AAB">
      <w:rPr>
        <w:rFonts w:ascii="Arial" w:eastAsia="Arial" w:hAnsi="Arial" w:cs="Arial"/>
        <w:b/>
        <w:color w:val="0000FF"/>
        <w:sz w:val="22"/>
        <w:szCs w:val="22"/>
      </w:rPr>
      <w:t>R</w:t>
    </w:r>
    <w:r w:rsidRPr="00370AAB">
      <w:rPr>
        <w:rFonts w:ascii="Arial" w:eastAsia="Arial" w:hAnsi="Arial" w:cs="Arial"/>
        <w:color w:val="0000FF"/>
        <w:sz w:val="22"/>
        <w:szCs w:val="22"/>
      </w:rPr>
      <w:t>onav</w:t>
    </w:r>
    <w:r w:rsidRPr="00370AAB">
      <w:rPr>
        <w:rFonts w:ascii="Arial" w:eastAsia="Arial" w:hAnsi="Arial" w:cs="Arial"/>
        <w:b/>
        <w:color w:val="0000FF"/>
        <w:sz w:val="22"/>
        <w:szCs w:val="22"/>
      </w:rPr>
      <w:t>I</w:t>
    </w:r>
    <w:r w:rsidRPr="00370AAB">
      <w:rPr>
        <w:rFonts w:ascii="Arial" w:eastAsia="Arial" w:hAnsi="Arial" w:cs="Arial"/>
        <w:color w:val="0000FF"/>
        <w:sz w:val="22"/>
        <w:szCs w:val="22"/>
      </w:rPr>
      <w:t>ru</w:t>
    </w:r>
    <w:r w:rsidRPr="00370AAB">
      <w:rPr>
        <w:rFonts w:ascii="Arial" w:eastAsia="Arial" w:hAnsi="Arial" w:cs="Arial"/>
        <w:b/>
        <w:color w:val="0000FF"/>
        <w:sz w:val="22"/>
        <w:szCs w:val="22"/>
      </w:rPr>
      <w:t>S</w:t>
    </w:r>
    <w:proofErr w:type="spellEnd"/>
    <w:r w:rsidRPr="00370AAB">
      <w:rPr>
        <w:rFonts w:ascii="Arial" w:eastAsia="Arial" w:hAnsi="Arial" w:cs="Arial"/>
        <w:color w:val="0000FF"/>
        <w:sz w:val="22"/>
        <w:szCs w:val="22"/>
      </w:rPr>
      <w:t xml:space="preserve"> Health </w:t>
    </w:r>
    <w:r w:rsidRPr="00370AAB">
      <w:rPr>
        <w:rFonts w:ascii="Arial" w:eastAsia="Arial" w:hAnsi="Arial" w:cs="Arial"/>
        <w:b/>
        <w:color w:val="0000FF"/>
        <w:sz w:val="22"/>
        <w:szCs w:val="22"/>
      </w:rPr>
      <w:t>I</w:t>
    </w:r>
    <w:r w:rsidRPr="00370AAB">
      <w:rPr>
        <w:rFonts w:ascii="Arial" w:eastAsia="Arial" w:hAnsi="Arial" w:cs="Arial"/>
        <w:color w:val="0000FF"/>
        <w:sz w:val="22"/>
        <w:szCs w:val="22"/>
      </w:rPr>
      <w:t xml:space="preserve">mpact </w:t>
    </w:r>
    <w:r w:rsidRPr="00370AAB">
      <w:rPr>
        <w:rFonts w:ascii="Arial" w:eastAsia="Arial" w:hAnsi="Arial" w:cs="Arial"/>
        <w:b/>
        <w:color w:val="0000FF"/>
        <w:sz w:val="22"/>
        <w:szCs w:val="22"/>
      </w:rPr>
      <w:t>S</w:t>
    </w:r>
    <w:r w:rsidRPr="00370AAB">
      <w:rPr>
        <w:rFonts w:ascii="Arial" w:eastAsia="Arial" w:hAnsi="Arial" w:cs="Arial"/>
        <w:color w:val="0000FF"/>
        <w:sz w:val="22"/>
        <w:szCs w:val="22"/>
      </w:rPr>
      <w:t>urvey (CRISIS) V0.</w:t>
    </w:r>
    <w:ins w:id="991" w:author="Dunn, Julia (NIH/NIMH) [F]" w:date="2020-04-06T17:39:00Z">
      <w:r>
        <w:rPr>
          <w:rFonts w:ascii="Arial" w:eastAsia="Arial" w:hAnsi="Arial" w:cs="Arial"/>
          <w:color w:val="0000FF"/>
          <w:sz w:val="22"/>
          <w:szCs w:val="22"/>
        </w:rPr>
        <w:t>3</w:t>
      </w:r>
    </w:ins>
    <w:del w:id="992" w:author="Dunn, Julia (NIH/NIMH) [F]" w:date="2020-04-06T17:39:00Z">
      <w:r w:rsidDel="00247CF7">
        <w:rPr>
          <w:rFonts w:ascii="Arial" w:eastAsia="Arial" w:hAnsi="Arial" w:cs="Arial"/>
          <w:color w:val="0000FF"/>
          <w:sz w:val="22"/>
          <w:szCs w:val="22"/>
        </w:rPr>
        <w:delText>2</w:delText>
      </w:r>
    </w:del>
    <w:r w:rsidRPr="00370AAB">
      <w:rPr>
        <w:rFonts w:ascii="Arial" w:eastAsia="Arial" w:hAnsi="Arial" w:cs="Arial"/>
        <w:color w:val="0000FF"/>
        <w:sz w:val="22"/>
        <w:szCs w:val="22"/>
      </w:rPr>
      <w:t>: Youth Self-Report Baseline Form</w:t>
    </w:r>
  </w:p>
  <w:p w14:paraId="0000025D" w14:textId="77777777" w:rsidR="00EA5D30" w:rsidRDefault="00EA5D30">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D78"/>
    <w:multiLevelType w:val="multilevel"/>
    <w:tmpl w:val="1772E398"/>
    <w:lvl w:ilvl="0">
      <w:start w:val="44"/>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AD3406"/>
    <w:multiLevelType w:val="multilevel"/>
    <w:tmpl w:val="244E36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46A1315"/>
    <w:multiLevelType w:val="multilevel"/>
    <w:tmpl w:val="A4D034D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4E62106"/>
    <w:multiLevelType w:val="hybridMultilevel"/>
    <w:tmpl w:val="56FEAE2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6202A18"/>
    <w:multiLevelType w:val="multilevel"/>
    <w:tmpl w:val="6F5ECD3C"/>
    <w:lvl w:ilvl="0">
      <w:start w:val="45"/>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2F7A9E"/>
    <w:multiLevelType w:val="multilevel"/>
    <w:tmpl w:val="A5D2E4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0BD354CE"/>
    <w:multiLevelType w:val="multilevel"/>
    <w:tmpl w:val="9C8C2FA8"/>
    <w:lvl w:ilvl="0">
      <w:start w:val="67"/>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0D482F73"/>
    <w:multiLevelType w:val="multilevel"/>
    <w:tmpl w:val="1A0230A0"/>
    <w:lvl w:ilvl="0">
      <w:start w:val="4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0873CE6"/>
    <w:multiLevelType w:val="multilevel"/>
    <w:tmpl w:val="268C391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9" w15:restartNumberingAfterBreak="0">
    <w:nsid w:val="113E2884"/>
    <w:multiLevelType w:val="multilevel"/>
    <w:tmpl w:val="248C730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F593F1D"/>
    <w:multiLevelType w:val="multilevel"/>
    <w:tmpl w:val="EB1C29E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220E25F9"/>
    <w:multiLevelType w:val="multilevel"/>
    <w:tmpl w:val="D69CCB9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2337342D"/>
    <w:multiLevelType w:val="hybridMultilevel"/>
    <w:tmpl w:val="CFE4F8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4B273B0"/>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14" w15:restartNumberingAfterBreak="0">
    <w:nsid w:val="263E50C0"/>
    <w:multiLevelType w:val="multilevel"/>
    <w:tmpl w:val="32FEC2AC"/>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9375927"/>
    <w:multiLevelType w:val="multilevel"/>
    <w:tmpl w:val="DFB002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2D6C47F0"/>
    <w:multiLevelType w:val="multilevel"/>
    <w:tmpl w:val="1132EC9E"/>
    <w:lvl w:ilvl="0">
      <w:start w:val="1"/>
      <w:numFmt w:val="decimal"/>
      <w:lvlText w:val="%1."/>
      <w:lvlJc w:val="left"/>
      <w:pPr>
        <w:ind w:left="720" w:hanging="360"/>
      </w:p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1714D9"/>
    <w:multiLevelType w:val="multilevel"/>
    <w:tmpl w:val="ECE0F31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32830FAB"/>
    <w:multiLevelType w:val="multilevel"/>
    <w:tmpl w:val="843A11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0507DE2"/>
    <w:multiLevelType w:val="hybridMultilevel"/>
    <w:tmpl w:val="159E9870"/>
    <w:lvl w:ilvl="0" w:tplc="FFFFFFFF">
      <w:start w:val="40"/>
      <w:numFmt w:val="decimal"/>
      <w:lvlText w:val="%1"/>
      <w:lvlJc w:val="left"/>
      <w:pPr>
        <w:ind w:left="720" w:hanging="360"/>
      </w:pPr>
      <w:rPr>
        <w:rFonts w:ascii="Arial" w:eastAsia="Arial" w:hAnsi="Arial"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D5787C"/>
    <w:multiLevelType w:val="multilevel"/>
    <w:tmpl w:val="130AD09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6810047"/>
    <w:multiLevelType w:val="multilevel"/>
    <w:tmpl w:val="97C86F0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487F6199"/>
    <w:multiLevelType w:val="multilevel"/>
    <w:tmpl w:val="58F4FBFE"/>
    <w:lvl w:ilvl="0">
      <w:start w:val="4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8937069"/>
    <w:multiLevelType w:val="hybridMultilevel"/>
    <w:tmpl w:val="6186B77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cs="Symbol"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4A5F64C7"/>
    <w:multiLevelType w:val="multilevel"/>
    <w:tmpl w:val="E0581374"/>
    <w:lvl w:ilvl="0">
      <w:start w:val="56"/>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AC107CD"/>
    <w:multiLevelType w:val="multilevel"/>
    <w:tmpl w:val="D06C477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4B386720"/>
    <w:multiLevelType w:val="multilevel"/>
    <w:tmpl w:val="E3EC84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4C0E0318"/>
    <w:multiLevelType w:val="hybridMultilevel"/>
    <w:tmpl w:val="C0DA037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C575B4E"/>
    <w:multiLevelType w:val="multilevel"/>
    <w:tmpl w:val="1AAEF16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4E2F3161"/>
    <w:multiLevelType w:val="multilevel"/>
    <w:tmpl w:val="2D5C7A00"/>
    <w:lvl w:ilvl="0">
      <w:start w:val="1"/>
      <w:numFmt w:val="decimal"/>
      <w:lvlText w:val="%1."/>
      <w:lvlJc w:val="left"/>
      <w:pPr>
        <w:ind w:left="720" w:hanging="360"/>
      </w:pPr>
      <w:rPr>
        <w:rFonts w:ascii="Arial" w:hAnsi="Arial" w:cs="Arial" w:hint="default"/>
        <w:b/>
      </w:rPr>
    </w:lvl>
    <w:lvl w:ilvl="1">
      <w:start w:val="1"/>
      <w:numFmt w:val="lowerLetter"/>
      <w:lvlText w:val="%2."/>
      <w:lvlJc w:val="left"/>
      <w:pPr>
        <w:ind w:left="1440" w:hanging="360"/>
      </w:pPr>
      <w:rPr>
        <w:rFonts w:hint="default"/>
        <w:sz w:val="22"/>
        <w:szCs w:val="22"/>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F437BC6"/>
    <w:multiLevelType w:val="multilevel"/>
    <w:tmpl w:val="3978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453D7E"/>
    <w:multiLevelType w:val="multilevel"/>
    <w:tmpl w:val="90E29AD2"/>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53BD4968"/>
    <w:multiLevelType w:val="multilevel"/>
    <w:tmpl w:val="B7CEF7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C93236"/>
    <w:multiLevelType w:val="multilevel"/>
    <w:tmpl w:val="EB12A9D0"/>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574962F1"/>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35" w15:restartNumberingAfterBreak="0">
    <w:nsid w:val="593505D8"/>
    <w:multiLevelType w:val="multilevel"/>
    <w:tmpl w:val="ABF09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9450289"/>
    <w:multiLevelType w:val="hybridMultilevel"/>
    <w:tmpl w:val="BBC88364"/>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37" w15:restartNumberingAfterBreak="0">
    <w:nsid w:val="5C637AD7"/>
    <w:multiLevelType w:val="multilevel"/>
    <w:tmpl w:val="640200F6"/>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bullet"/>
      <w:lvlText w:val=""/>
      <w:lvlJc w:val="left"/>
      <w:pPr>
        <w:ind w:left="2250" w:hanging="36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8E6711"/>
    <w:multiLevelType w:val="multilevel"/>
    <w:tmpl w:val="F87658EC"/>
    <w:lvl w:ilvl="0">
      <w:start w:val="63"/>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59600FF"/>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664246BA"/>
    <w:multiLevelType w:val="multilevel"/>
    <w:tmpl w:val="75885F1A"/>
    <w:lvl w:ilvl="0">
      <w:start w:val="81"/>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67C70C98"/>
    <w:multiLevelType w:val="hybridMultilevel"/>
    <w:tmpl w:val="FA040700"/>
    <w:lvl w:ilvl="0" w:tplc="CA42DAA2">
      <w:start w:val="1"/>
      <w:numFmt w:val="lowerLetter"/>
      <w:lvlText w:val="%1."/>
      <w:lvlJc w:val="left"/>
      <w:pPr>
        <w:ind w:left="1440" w:hanging="360"/>
      </w:pPr>
      <w:rPr>
        <w:rFonts w:ascii="Arial" w:hAnsi="Arial" w:cs="Arial" w:hint="default"/>
      </w:rPr>
    </w:lvl>
    <w:lvl w:ilvl="1" w:tplc="4392855A">
      <w:start w:val="1"/>
      <w:numFmt w:val="lowerLetter"/>
      <w:lvlText w:val="%2."/>
      <w:lvlJc w:val="left"/>
      <w:pPr>
        <w:ind w:left="2160" w:hanging="360"/>
      </w:pPr>
    </w:lvl>
    <w:lvl w:ilvl="2" w:tplc="64E04198">
      <w:start w:val="1"/>
      <w:numFmt w:val="lowerRoman"/>
      <w:lvlText w:val="%3."/>
      <w:lvlJc w:val="right"/>
      <w:pPr>
        <w:ind w:left="2880" w:hanging="180"/>
      </w:pPr>
    </w:lvl>
    <w:lvl w:ilvl="3" w:tplc="F380099E">
      <w:start w:val="1"/>
      <w:numFmt w:val="decimal"/>
      <w:lvlText w:val="%4."/>
      <w:lvlJc w:val="left"/>
      <w:pPr>
        <w:ind w:left="3600" w:hanging="360"/>
      </w:pPr>
    </w:lvl>
    <w:lvl w:ilvl="4" w:tplc="5952F298">
      <w:start w:val="1"/>
      <w:numFmt w:val="lowerLetter"/>
      <w:lvlText w:val="%5."/>
      <w:lvlJc w:val="left"/>
      <w:pPr>
        <w:ind w:left="4320" w:hanging="360"/>
      </w:pPr>
    </w:lvl>
    <w:lvl w:ilvl="5" w:tplc="435EEAD2">
      <w:start w:val="1"/>
      <w:numFmt w:val="lowerRoman"/>
      <w:lvlText w:val="%6."/>
      <w:lvlJc w:val="right"/>
      <w:pPr>
        <w:ind w:left="5040" w:hanging="180"/>
      </w:pPr>
    </w:lvl>
    <w:lvl w:ilvl="6" w:tplc="02F6D9EA">
      <w:start w:val="1"/>
      <w:numFmt w:val="decimal"/>
      <w:lvlText w:val="%7."/>
      <w:lvlJc w:val="left"/>
      <w:pPr>
        <w:ind w:left="5760" w:hanging="360"/>
      </w:pPr>
    </w:lvl>
    <w:lvl w:ilvl="7" w:tplc="755A87C6">
      <w:start w:val="1"/>
      <w:numFmt w:val="lowerLetter"/>
      <w:lvlText w:val="%8."/>
      <w:lvlJc w:val="left"/>
      <w:pPr>
        <w:ind w:left="6480" w:hanging="360"/>
      </w:pPr>
    </w:lvl>
    <w:lvl w:ilvl="8" w:tplc="548AB99A">
      <w:start w:val="1"/>
      <w:numFmt w:val="lowerRoman"/>
      <w:lvlText w:val="%9."/>
      <w:lvlJc w:val="right"/>
      <w:pPr>
        <w:ind w:left="7200" w:hanging="180"/>
      </w:pPr>
    </w:lvl>
  </w:abstractNum>
  <w:abstractNum w:abstractNumId="42" w15:restartNumberingAfterBreak="0">
    <w:nsid w:val="68211193"/>
    <w:multiLevelType w:val="multilevel"/>
    <w:tmpl w:val="B78E66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3" w15:restartNumberingAfterBreak="0">
    <w:nsid w:val="69A76CF2"/>
    <w:multiLevelType w:val="hybridMultilevel"/>
    <w:tmpl w:val="978EBE7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4" w15:restartNumberingAfterBreak="0">
    <w:nsid w:val="69E41802"/>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6BC114D5"/>
    <w:multiLevelType w:val="multilevel"/>
    <w:tmpl w:val="C46032D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6" w15:restartNumberingAfterBreak="0">
    <w:nsid w:val="6CEE36B9"/>
    <w:multiLevelType w:val="multilevel"/>
    <w:tmpl w:val="06AAF7B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7" w15:restartNumberingAfterBreak="0">
    <w:nsid w:val="6FDC1C56"/>
    <w:multiLevelType w:val="multilevel"/>
    <w:tmpl w:val="1A0230A0"/>
    <w:lvl w:ilvl="0">
      <w:start w:val="4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70011A31"/>
    <w:multiLevelType w:val="multilevel"/>
    <w:tmpl w:val="F9CA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FE1FED"/>
    <w:multiLevelType w:val="multilevel"/>
    <w:tmpl w:val="BA62F3C8"/>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1522DD7"/>
    <w:multiLevelType w:val="multilevel"/>
    <w:tmpl w:val="7C9AAD0A"/>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1" w15:restartNumberingAfterBreak="0">
    <w:nsid w:val="7382025F"/>
    <w:multiLevelType w:val="multilevel"/>
    <w:tmpl w:val="6EC6FD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2" w15:restartNumberingAfterBreak="0">
    <w:nsid w:val="739737CE"/>
    <w:multiLevelType w:val="multilevel"/>
    <w:tmpl w:val="3E3A8304"/>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3" w15:restartNumberingAfterBreak="0">
    <w:nsid w:val="761D126B"/>
    <w:multiLevelType w:val="multilevel"/>
    <w:tmpl w:val="750CDFA8"/>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4" w15:restartNumberingAfterBreak="0">
    <w:nsid w:val="764B5DC0"/>
    <w:multiLevelType w:val="hybridMultilevel"/>
    <w:tmpl w:val="03D68DF0"/>
    <w:lvl w:ilvl="0" w:tplc="AEDA983A">
      <w:start w:val="1"/>
      <w:numFmt w:val="lowerLetter"/>
      <w:lvlText w:val="%1."/>
      <w:lvlJc w:val="left"/>
      <w:pPr>
        <w:ind w:left="1440" w:hanging="360"/>
      </w:pPr>
      <w:rPr>
        <w:rFonts w:ascii="Arial" w:hAnsi="Arial" w:cs="Arial" w:hint="default"/>
      </w:rPr>
    </w:lvl>
    <w:lvl w:ilvl="1" w:tplc="673A8736">
      <w:start w:val="1"/>
      <w:numFmt w:val="lowerLetter"/>
      <w:lvlText w:val="%2."/>
      <w:lvlJc w:val="left"/>
      <w:pPr>
        <w:ind w:left="2160" w:hanging="360"/>
      </w:pPr>
    </w:lvl>
    <w:lvl w:ilvl="2" w:tplc="9ADEB6F8">
      <w:start w:val="1"/>
      <w:numFmt w:val="lowerRoman"/>
      <w:lvlText w:val="%3."/>
      <w:lvlJc w:val="right"/>
      <w:pPr>
        <w:ind w:left="2880" w:hanging="180"/>
      </w:pPr>
    </w:lvl>
    <w:lvl w:ilvl="3" w:tplc="FFE8F2DE">
      <w:start w:val="1"/>
      <w:numFmt w:val="decimal"/>
      <w:lvlText w:val="%4."/>
      <w:lvlJc w:val="left"/>
      <w:pPr>
        <w:ind w:left="3600" w:hanging="360"/>
      </w:pPr>
    </w:lvl>
    <w:lvl w:ilvl="4" w:tplc="D704505E">
      <w:start w:val="1"/>
      <w:numFmt w:val="lowerLetter"/>
      <w:lvlText w:val="%5."/>
      <w:lvlJc w:val="left"/>
      <w:pPr>
        <w:ind w:left="4320" w:hanging="360"/>
      </w:pPr>
    </w:lvl>
    <w:lvl w:ilvl="5" w:tplc="A2762782">
      <w:start w:val="1"/>
      <w:numFmt w:val="lowerRoman"/>
      <w:lvlText w:val="%6."/>
      <w:lvlJc w:val="right"/>
      <w:pPr>
        <w:ind w:left="5040" w:hanging="180"/>
      </w:pPr>
    </w:lvl>
    <w:lvl w:ilvl="6" w:tplc="1532751E">
      <w:start w:val="1"/>
      <w:numFmt w:val="decimal"/>
      <w:lvlText w:val="%7."/>
      <w:lvlJc w:val="left"/>
      <w:pPr>
        <w:ind w:left="5760" w:hanging="360"/>
      </w:pPr>
    </w:lvl>
    <w:lvl w:ilvl="7" w:tplc="8C6800F6">
      <w:start w:val="1"/>
      <w:numFmt w:val="lowerLetter"/>
      <w:lvlText w:val="%8."/>
      <w:lvlJc w:val="left"/>
      <w:pPr>
        <w:ind w:left="6480" w:hanging="360"/>
      </w:pPr>
    </w:lvl>
    <w:lvl w:ilvl="8" w:tplc="418E5FEC">
      <w:start w:val="1"/>
      <w:numFmt w:val="lowerRoman"/>
      <w:lvlText w:val="%9."/>
      <w:lvlJc w:val="right"/>
      <w:pPr>
        <w:ind w:left="7200" w:hanging="180"/>
      </w:pPr>
    </w:lvl>
  </w:abstractNum>
  <w:abstractNum w:abstractNumId="55" w15:restartNumberingAfterBreak="0">
    <w:nsid w:val="76C2415C"/>
    <w:multiLevelType w:val="multilevel"/>
    <w:tmpl w:val="0A0607E0"/>
    <w:lvl w:ilvl="0">
      <w:start w:val="82"/>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6" w15:restartNumberingAfterBreak="0">
    <w:nsid w:val="77EA0BFA"/>
    <w:multiLevelType w:val="multilevel"/>
    <w:tmpl w:val="4D24CE1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7" w15:restartNumberingAfterBreak="0">
    <w:nsid w:val="7FC203C2"/>
    <w:multiLevelType w:val="multilevel"/>
    <w:tmpl w:val="B48CF17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0"/>
  </w:num>
  <w:num w:numId="2">
    <w:abstractNumId w:val="2"/>
  </w:num>
  <w:num w:numId="3">
    <w:abstractNumId w:val="5"/>
  </w:num>
  <w:num w:numId="4">
    <w:abstractNumId w:val="16"/>
  </w:num>
  <w:num w:numId="5">
    <w:abstractNumId w:val="52"/>
  </w:num>
  <w:num w:numId="6">
    <w:abstractNumId w:val="25"/>
  </w:num>
  <w:num w:numId="7">
    <w:abstractNumId w:val="17"/>
  </w:num>
  <w:num w:numId="8">
    <w:abstractNumId w:val="37"/>
  </w:num>
  <w:num w:numId="9">
    <w:abstractNumId w:val="53"/>
  </w:num>
  <w:num w:numId="10">
    <w:abstractNumId w:val="45"/>
  </w:num>
  <w:num w:numId="11">
    <w:abstractNumId w:val="42"/>
  </w:num>
  <w:num w:numId="12">
    <w:abstractNumId w:val="51"/>
  </w:num>
  <w:num w:numId="13">
    <w:abstractNumId w:val="46"/>
  </w:num>
  <w:num w:numId="14">
    <w:abstractNumId w:val="33"/>
  </w:num>
  <w:num w:numId="15">
    <w:abstractNumId w:val="1"/>
  </w:num>
  <w:num w:numId="16">
    <w:abstractNumId w:val="21"/>
  </w:num>
  <w:num w:numId="17">
    <w:abstractNumId w:val="26"/>
  </w:num>
  <w:num w:numId="18">
    <w:abstractNumId w:val="11"/>
  </w:num>
  <w:num w:numId="19">
    <w:abstractNumId w:val="15"/>
  </w:num>
  <w:num w:numId="20">
    <w:abstractNumId w:val="9"/>
  </w:num>
  <w:num w:numId="21">
    <w:abstractNumId w:val="31"/>
  </w:num>
  <w:num w:numId="22">
    <w:abstractNumId w:val="50"/>
  </w:num>
  <w:num w:numId="23">
    <w:abstractNumId w:val="4"/>
  </w:num>
  <w:num w:numId="24">
    <w:abstractNumId w:val="49"/>
  </w:num>
  <w:num w:numId="25">
    <w:abstractNumId w:val="39"/>
  </w:num>
  <w:num w:numId="26">
    <w:abstractNumId w:val="44"/>
  </w:num>
  <w:num w:numId="27">
    <w:abstractNumId w:val="14"/>
  </w:num>
  <w:num w:numId="28">
    <w:abstractNumId w:val="22"/>
  </w:num>
  <w:num w:numId="29">
    <w:abstractNumId w:val="24"/>
  </w:num>
  <w:num w:numId="30">
    <w:abstractNumId w:val="6"/>
  </w:num>
  <w:num w:numId="31">
    <w:abstractNumId w:val="55"/>
  </w:num>
  <w:num w:numId="32">
    <w:abstractNumId w:val="27"/>
  </w:num>
  <w:num w:numId="33">
    <w:abstractNumId w:val="43"/>
  </w:num>
  <w:num w:numId="34">
    <w:abstractNumId w:val="3"/>
  </w:num>
  <w:num w:numId="35">
    <w:abstractNumId w:val="23"/>
  </w:num>
  <w:num w:numId="36">
    <w:abstractNumId w:val="12"/>
  </w:num>
  <w:num w:numId="37">
    <w:abstractNumId w:val="19"/>
  </w:num>
  <w:num w:numId="38">
    <w:abstractNumId w:val="54"/>
  </w:num>
  <w:num w:numId="39">
    <w:abstractNumId w:val="13"/>
  </w:num>
  <w:num w:numId="40">
    <w:abstractNumId w:val="38"/>
  </w:num>
  <w:num w:numId="41">
    <w:abstractNumId w:val="41"/>
  </w:num>
  <w:num w:numId="42">
    <w:abstractNumId w:val="34"/>
  </w:num>
  <w:num w:numId="43">
    <w:abstractNumId w:val="40"/>
  </w:num>
  <w:num w:numId="44">
    <w:abstractNumId w:val="18"/>
  </w:num>
  <w:num w:numId="45">
    <w:abstractNumId w:val="29"/>
  </w:num>
  <w:num w:numId="46">
    <w:abstractNumId w:val="20"/>
  </w:num>
  <w:num w:numId="47">
    <w:abstractNumId w:val="56"/>
  </w:num>
  <w:num w:numId="48">
    <w:abstractNumId w:val="30"/>
  </w:num>
  <w:num w:numId="49">
    <w:abstractNumId w:val="48"/>
  </w:num>
  <w:num w:numId="50">
    <w:abstractNumId w:val="35"/>
  </w:num>
  <w:num w:numId="51">
    <w:abstractNumId w:val="32"/>
  </w:num>
  <w:num w:numId="52">
    <w:abstractNumId w:val="8"/>
  </w:num>
  <w:num w:numId="53">
    <w:abstractNumId w:val="28"/>
  </w:num>
  <w:num w:numId="54">
    <w:abstractNumId w:val="57"/>
  </w:num>
  <w:num w:numId="55">
    <w:abstractNumId w:val="36"/>
  </w:num>
  <w:num w:numId="56">
    <w:abstractNumId w:val="7"/>
  </w:num>
  <w:num w:numId="57">
    <w:abstractNumId w:val="47"/>
  </w:num>
  <w:num w:numId="58">
    <w:abstractNumId w:val="0"/>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n, Julia (NIH/NIMH) [F]">
    <w15:presenceInfo w15:providerId="AD" w15:userId="S::dunnja@nih.gov::479cf93b-8208-41f2-84d1-c3d8e7c04dc5"/>
  </w15:person>
  <w15:person w15:author="Lindsay Alexander">
    <w15:presenceInfo w15:providerId="AD" w15:userId="S::lindsay.alexander@childmind.org::ee3f048f-12cc-4412-8c83-d0d933b1b7e0"/>
  </w15:person>
  <w15:person w15:author="Quick, Courtney (NIH/NIMH) [F]">
    <w15:presenceInfo w15:providerId="AD" w15:userId="S::quickcr@nih.gov::0290d406-efb0-4755-8f68-7e3201f3c0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45D1E"/>
    <w:rsid w:val="00051A09"/>
    <w:rsid w:val="00055BA6"/>
    <w:rsid w:val="0006664B"/>
    <w:rsid w:val="00093441"/>
    <w:rsid w:val="000C5123"/>
    <w:rsid w:val="000D24B7"/>
    <w:rsid w:val="000D76B1"/>
    <w:rsid w:val="000E21E2"/>
    <w:rsid w:val="00102755"/>
    <w:rsid w:val="001232D1"/>
    <w:rsid w:val="00124A94"/>
    <w:rsid w:val="0012553C"/>
    <w:rsid w:val="00146BC9"/>
    <w:rsid w:val="00151C3F"/>
    <w:rsid w:val="00155545"/>
    <w:rsid w:val="00165E86"/>
    <w:rsid w:val="00170306"/>
    <w:rsid w:val="00175E4E"/>
    <w:rsid w:val="001920F8"/>
    <w:rsid w:val="0019411C"/>
    <w:rsid w:val="001C450B"/>
    <w:rsid w:val="001D5A4D"/>
    <w:rsid w:val="001D6084"/>
    <w:rsid w:val="002023B8"/>
    <w:rsid w:val="002031CA"/>
    <w:rsid w:val="00203A65"/>
    <w:rsid w:val="002151EE"/>
    <w:rsid w:val="00227170"/>
    <w:rsid w:val="00247CF7"/>
    <w:rsid w:val="00267FB5"/>
    <w:rsid w:val="002703B4"/>
    <w:rsid w:val="00271A51"/>
    <w:rsid w:val="002744E7"/>
    <w:rsid w:val="00293E8E"/>
    <w:rsid w:val="002C497C"/>
    <w:rsid w:val="002D3C2D"/>
    <w:rsid w:val="002E3051"/>
    <w:rsid w:val="002F1F63"/>
    <w:rsid w:val="002F329A"/>
    <w:rsid w:val="0030395C"/>
    <w:rsid w:val="00347DE7"/>
    <w:rsid w:val="00357416"/>
    <w:rsid w:val="00370AAB"/>
    <w:rsid w:val="00370E46"/>
    <w:rsid w:val="00385CC1"/>
    <w:rsid w:val="003B6BFA"/>
    <w:rsid w:val="003D001A"/>
    <w:rsid w:val="003D0CA3"/>
    <w:rsid w:val="003D5B8E"/>
    <w:rsid w:val="003D6FFF"/>
    <w:rsid w:val="003E7A03"/>
    <w:rsid w:val="003F345B"/>
    <w:rsid w:val="00407742"/>
    <w:rsid w:val="004102C2"/>
    <w:rsid w:val="00412521"/>
    <w:rsid w:val="00431D6F"/>
    <w:rsid w:val="0043373E"/>
    <w:rsid w:val="00443777"/>
    <w:rsid w:val="00447924"/>
    <w:rsid w:val="00452DF4"/>
    <w:rsid w:val="00471489"/>
    <w:rsid w:val="004755FA"/>
    <w:rsid w:val="0049236F"/>
    <w:rsid w:val="004944FB"/>
    <w:rsid w:val="004A1584"/>
    <w:rsid w:val="004F0ECE"/>
    <w:rsid w:val="004F2371"/>
    <w:rsid w:val="0050176F"/>
    <w:rsid w:val="00516F0D"/>
    <w:rsid w:val="00524360"/>
    <w:rsid w:val="00532C8B"/>
    <w:rsid w:val="005416C1"/>
    <w:rsid w:val="00543C46"/>
    <w:rsid w:val="005459C3"/>
    <w:rsid w:val="0055016F"/>
    <w:rsid w:val="005524A9"/>
    <w:rsid w:val="00555032"/>
    <w:rsid w:val="00556E07"/>
    <w:rsid w:val="00560C49"/>
    <w:rsid w:val="00561DA3"/>
    <w:rsid w:val="005703E5"/>
    <w:rsid w:val="00576D0B"/>
    <w:rsid w:val="005926D5"/>
    <w:rsid w:val="0059377D"/>
    <w:rsid w:val="005C131F"/>
    <w:rsid w:val="005D2D55"/>
    <w:rsid w:val="005E6739"/>
    <w:rsid w:val="005F1F83"/>
    <w:rsid w:val="00621F2B"/>
    <w:rsid w:val="00622EDE"/>
    <w:rsid w:val="00624722"/>
    <w:rsid w:val="00640B3E"/>
    <w:rsid w:val="00651311"/>
    <w:rsid w:val="00657559"/>
    <w:rsid w:val="006670C2"/>
    <w:rsid w:val="00692D4F"/>
    <w:rsid w:val="006A011C"/>
    <w:rsid w:val="006B1BDA"/>
    <w:rsid w:val="006C343E"/>
    <w:rsid w:val="006E6618"/>
    <w:rsid w:val="006F465F"/>
    <w:rsid w:val="007076DF"/>
    <w:rsid w:val="007110B1"/>
    <w:rsid w:val="00720199"/>
    <w:rsid w:val="00724A75"/>
    <w:rsid w:val="0073323A"/>
    <w:rsid w:val="0076174F"/>
    <w:rsid w:val="00762270"/>
    <w:rsid w:val="00776088"/>
    <w:rsid w:val="00794D76"/>
    <w:rsid w:val="007A32A2"/>
    <w:rsid w:val="007A45AA"/>
    <w:rsid w:val="007A6CD7"/>
    <w:rsid w:val="007B17A6"/>
    <w:rsid w:val="007C2CAA"/>
    <w:rsid w:val="007D2BA2"/>
    <w:rsid w:val="007D2CD9"/>
    <w:rsid w:val="007E05FD"/>
    <w:rsid w:val="00806B9F"/>
    <w:rsid w:val="0083379D"/>
    <w:rsid w:val="00834795"/>
    <w:rsid w:val="0084345C"/>
    <w:rsid w:val="00856ACF"/>
    <w:rsid w:val="00890651"/>
    <w:rsid w:val="00890F7F"/>
    <w:rsid w:val="00893D3A"/>
    <w:rsid w:val="00894521"/>
    <w:rsid w:val="00895CBC"/>
    <w:rsid w:val="008970DD"/>
    <w:rsid w:val="00897D24"/>
    <w:rsid w:val="008A1B33"/>
    <w:rsid w:val="008A2A93"/>
    <w:rsid w:val="008A4C87"/>
    <w:rsid w:val="008A5A17"/>
    <w:rsid w:val="008A7672"/>
    <w:rsid w:val="008B0940"/>
    <w:rsid w:val="008C056B"/>
    <w:rsid w:val="008C081C"/>
    <w:rsid w:val="008D1027"/>
    <w:rsid w:val="008E133C"/>
    <w:rsid w:val="008E1DE8"/>
    <w:rsid w:val="008E742D"/>
    <w:rsid w:val="009045EB"/>
    <w:rsid w:val="00906B02"/>
    <w:rsid w:val="00911DE8"/>
    <w:rsid w:val="009236FC"/>
    <w:rsid w:val="00944700"/>
    <w:rsid w:val="00966B28"/>
    <w:rsid w:val="009A2B35"/>
    <w:rsid w:val="009C53B9"/>
    <w:rsid w:val="009D7B52"/>
    <w:rsid w:val="009E1621"/>
    <w:rsid w:val="009E270C"/>
    <w:rsid w:val="009F55EB"/>
    <w:rsid w:val="00A14B8D"/>
    <w:rsid w:val="00A17304"/>
    <w:rsid w:val="00A21774"/>
    <w:rsid w:val="00A41196"/>
    <w:rsid w:val="00A45F3D"/>
    <w:rsid w:val="00A948A4"/>
    <w:rsid w:val="00A97133"/>
    <w:rsid w:val="00AA29D7"/>
    <w:rsid w:val="00AC1B3E"/>
    <w:rsid w:val="00AD166D"/>
    <w:rsid w:val="00AD5C04"/>
    <w:rsid w:val="00AE3FE1"/>
    <w:rsid w:val="00B066A4"/>
    <w:rsid w:val="00B3210F"/>
    <w:rsid w:val="00B37E28"/>
    <w:rsid w:val="00B40B9E"/>
    <w:rsid w:val="00B42FFA"/>
    <w:rsid w:val="00B63D22"/>
    <w:rsid w:val="00B66DE4"/>
    <w:rsid w:val="00B87BDE"/>
    <w:rsid w:val="00B96BFA"/>
    <w:rsid w:val="00BA0F15"/>
    <w:rsid w:val="00BE26E9"/>
    <w:rsid w:val="00C00F6E"/>
    <w:rsid w:val="00C01D83"/>
    <w:rsid w:val="00C352C0"/>
    <w:rsid w:val="00C53FC9"/>
    <w:rsid w:val="00C6786B"/>
    <w:rsid w:val="00C72AEA"/>
    <w:rsid w:val="00C86C23"/>
    <w:rsid w:val="00CB5494"/>
    <w:rsid w:val="00CC45FE"/>
    <w:rsid w:val="00CD4506"/>
    <w:rsid w:val="00CD6101"/>
    <w:rsid w:val="00CE050C"/>
    <w:rsid w:val="00CE12F4"/>
    <w:rsid w:val="00CF0FC2"/>
    <w:rsid w:val="00D04C1B"/>
    <w:rsid w:val="00D1730B"/>
    <w:rsid w:val="00D21443"/>
    <w:rsid w:val="00D2549F"/>
    <w:rsid w:val="00D30BDA"/>
    <w:rsid w:val="00D61DD1"/>
    <w:rsid w:val="00D7684F"/>
    <w:rsid w:val="00DB1274"/>
    <w:rsid w:val="00DB4237"/>
    <w:rsid w:val="00DC226D"/>
    <w:rsid w:val="00DE64BA"/>
    <w:rsid w:val="00DE6EE3"/>
    <w:rsid w:val="00DF2AE7"/>
    <w:rsid w:val="00E01D64"/>
    <w:rsid w:val="00E151EC"/>
    <w:rsid w:val="00E172C9"/>
    <w:rsid w:val="00E17E86"/>
    <w:rsid w:val="00E273AF"/>
    <w:rsid w:val="00E408AF"/>
    <w:rsid w:val="00E55FDC"/>
    <w:rsid w:val="00E77D7B"/>
    <w:rsid w:val="00E803B5"/>
    <w:rsid w:val="00E95541"/>
    <w:rsid w:val="00EA3186"/>
    <w:rsid w:val="00EA5D30"/>
    <w:rsid w:val="00EB692C"/>
    <w:rsid w:val="00EC44D4"/>
    <w:rsid w:val="00EC5C45"/>
    <w:rsid w:val="00EF1AF9"/>
    <w:rsid w:val="00EF6B53"/>
    <w:rsid w:val="00EF797B"/>
    <w:rsid w:val="00F002D4"/>
    <w:rsid w:val="00F016AF"/>
    <w:rsid w:val="00F05519"/>
    <w:rsid w:val="00F2132C"/>
    <w:rsid w:val="00F52C3A"/>
    <w:rsid w:val="00F56468"/>
    <w:rsid w:val="00FC6B1D"/>
    <w:rsid w:val="00FD47BA"/>
    <w:rsid w:val="00FE7D84"/>
    <w:rsid w:val="1B64B2AD"/>
    <w:rsid w:val="3178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E248"/>
  <w15:docId w15:val="{57D8FDB2-85F2-4CDD-8DA4-B4EC3CBC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7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3D22"/>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30548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05484"/>
  </w:style>
  <w:style w:type="paragraph" w:styleId="ListParagraph">
    <w:name w:val="List Paragraph"/>
    <w:basedOn w:val="Normal"/>
    <w:uiPriority w:val="34"/>
    <w:qFormat/>
    <w:rsid w:val="00F6190D"/>
    <w:pPr>
      <w:ind w:left="720"/>
      <w:contextualSpacing/>
    </w:pPr>
  </w:style>
  <w:style w:type="character" w:customStyle="1" w:styleId="Heading2Char">
    <w:name w:val="Heading 2 Char"/>
    <w:basedOn w:val="DefaultParagraphFont"/>
    <w:link w:val="Heading2"/>
    <w:uiPriority w:val="9"/>
    <w:rsid w:val="00B63D22"/>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sid w:val="00E557C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671E9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71E9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0321F"/>
    <w:rPr>
      <w:sz w:val="16"/>
      <w:szCs w:val="16"/>
    </w:rPr>
  </w:style>
  <w:style w:type="paragraph" w:styleId="CommentText">
    <w:name w:val="annotation text"/>
    <w:basedOn w:val="Normal"/>
    <w:link w:val="CommentTextChar"/>
    <w:uiPriority w:val="99"/>
    <w:semiHidden/>
    <w:unhideWhenUsed/>
    <w:rsid w:val="0010321F"/>
    <w:rPr>
      <w:sz w:val="20"/>
      <w:szCs w:val="20"/>
    </w:rPr>
  </w:style>
  <w:style w:type="character" w:customStyle="1" w:styleId="CommentTextChar">
    <w:name w:val="Comment Text Char"/>
    <w:basedOn w:val="DefaultParagraphFont"/>
    <w:link w:val="CommentText"/>
    <w:uiPriority w:val="99"/>
    <w:semiHidden/>
    <w:rsid w:val="0010321F"/>
    <w:rPr>
      <w:sz w:val="20"/>
      <w:szCs w:val="20"/>
    </w:rPr>
  </w:style>
  <w:style w:type="paragraph" w:styleId="CommentSubject">
    <w:name w:val="annotation subject"/>
    <w:basedOn w:val="CommentText"/>
    <w:next w:val="CommentText"/>
    <w:link w:val="CommentSubjectChar"/>
    <w:uiPriority w:val="99"/>
    <w:semiHidden/>
    <w:unhideWhenUsed/>
    <w:rsid w:val="0010321F"/>
    <w:rPr>
      <w:b/>
      <w:bCs/>
    </w:rPr>
  </w:style>
  <w:style w:type="character" w:customStyle="1" w:styleId="CommentSubjectChar">
    <w:name w:val="Comment Subject Char"/>
    <w:basedOn w:val="CommentTextChar"/>
    <w:link w:val="CommentSubject"/>
    <w:uiPriority w:val="99"/>
    <w:semiHidden/>
    <w:rsid w:val="0010321F"/>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370AAB"/>
    <w:pPr>
      <w:tabs>
        <w:tab w:val="center" w:pos="4680"/>
        <w:tab w:val="right" w:pos="9360"/>
      </w:tabs>
    </w:pPr>
  </w:style>
  <w:style w:type="character" w:customStyle="1" w:styleId="HeaderChar">
    <w:name w:val="Header Char"/>
    <w:basedOn w:val="DefaultParagraphFont"/>
    <w:link w:val="Header"/>
    <w:uiPriority w:val="99"/>
    <w:rsid w:val="00370AAB"/>
  </w:style>
  <w:style w:type="paragraph" w:styleId="Footer">
    <w:name w:val="footer"/>
    <w:basedOn w:val="Normal"/>
    <w:link w:val="FooterChar"/>
    <w:uiPriority w:val="99"/>
    <w:unhideWhenUsed/>
    <w:rsid w:val="00370AAB"/>
    <w:pPr>
      <w:tabs>
        <w:tab w:val="center" w:pos="4680"/>
        <w:tab w:val="right" w:pos="9360"/>
      </w:tabs>
    </w:pPr>
  </w:style>
  <w:style w:type="character" w:customStyle="1" w:styleId="FooterChar">
    <w:name w:val="Footer Char"/>
    <w:basedOn w:val="DefaultParagraphFont"/>
    <w:link w:val="Footer"/>
    <w:uiPriority w:val="99"/>
    <w:rsid w:val="00370AAB"/>
  </w:style>
  <w:style w:type="paragraph" w:customStyle="1" w:styleId="paragraph">
    <w:name w:val="paragraph"/>
    <w:basedOn w:val="Normal"/>
    <w:rsid w:val="0059377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59377D"/>
  </w:style>
  <w:style w:type="character" w:customStyle="1" w:styleId="eop">
    <w:name w:val="eop"/>
    <w:basedOn w:val="DefaultParagraphFont"/>
    <w:rsid w:val="00593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3611">
      <w:bodyDiv w:val="1"/>
      <w:marLeft w:val="0"/>
      <w:marRight w:val="0"/>
      <w:marTop w:val="0"/>
      <w:marBottom w:val="0"/>
      <w:divBdr>
        <w:top w:val="none" w:sz="0" w:space="0" w:color="auto"/>
        <w:left w:val="none" w:sz="0" w:space="0" w:color="auto"/>
        <w:bottom w:val="none" w:sz="0" w:space="0" w:color="auto"/>
        <w:right w:val="none" w:sz="0" w:space="0" w:color="auto"/>
      </w:divBdr>
      <w:divsChild>
        <w:div w:id="51730942">
          <w:marLeft w:val="0"/>
          <w:marRight w:val="0"/>
          <w:marTop w:val="0"/>
          <w:marBottom w:val="0"/>
          <w:divBdr>
            <w:top w:val="none" w:sz="0" w:space="0" w:color="auto"/>
            <w:left w:val="none" w:sz="0" w:space="0" w:color="auto"/>
            <w:bottom w:val="none" w:sz="0" w:space="0" w:color="auto"/>
            <w:right w:val="none" w:sz="0" w:space="0" w:color="auto"/>
          </w:divBdr>
        </w:div>
        <w:div w:id="275867353">
          <w:marLeft w:val="0"/>
          <w:marRight w:val="0"/>
          <w:marTop w:val="0"/>
          <w:marBottom w:val="0"/>
          <w:divBdr>
            <w:top w:val="none" w:sz="0" w:space="0" w:color="auto"/>
            <w:left w:val="none" w:sz="0" w:space="0" w:color="auto"/>
            <w:bottom w:val="none" w:sz="0" w:space="0" w:color="auto"/>
            <w:right w:val="none" w:sz="0" w:space="0" w:color="auto"/>
          </w:divBdr>
        </w:div>
        <w:div w:id="376204259">
          <w:marLeft w:val="0"/>
          <w:marRight w:val="0"/>
          <w:marTop w:val="0"/>
          <w:marBottom w:val="0"/>
          <w:divBdr>
            <w:top w:val="none" w:sz="0" w:space="0" w:color="auto"/>
            <w:left w:val="none" w:sz="0" w:space="0" w:color="auto"/>
            <w:bottom w:val="none" w:sz="0" w:space="0" w:color="auto"/>
            <w:right w:val="none" w:sz="0" w:space="0" w:color="auto"/>
          </w:divBdr>
        </w:div>
        <w:div w:id="768308696">
          <w:marLeft w:val="0"/>
          <w:marRight w:val="0"/>
          <w:marTop w:val="0"/>
          <w:marBottom w:val="0"/>
          <w:divBdr>
            <w:top w:val="none" w:sz="0" w:space="0" w:color="auto"/>
            <w:left w:val="none" w:sz="0" w:space="0" w:color="auto"/>
            <w:bottom w:val="none" w:sz="0" w:space="0" w:color="auto"/>
            <w:right w:val="none" w:sz="0" w:space="0" w:color="auto"/>
          </w:divBdr>
        </w:div>
        <w:div w:id="783429354">
          <w:marLeft w:val="0"/>
          <w:marRight w:val="0"/>
          <w:marTop w:val="0"/>
          <w:marBottom w:val="0"/>
          <w:divBdr>
            <w:top w:val="none" w:sz="0" w:space="0" w:color="auto"/>
            <w:left w:val="none" w:sz="0" w:space="0" w:color="auto"/>
            <w:bottom w:val="none" w:sz="0" w:space="0" w:color="auto"/>
            <w:right w:val="none" w:sz="0" w:space="0" w:color="auto"/>
          </w:divBdr>
        </w:div>
        <w:div w:id="895507271">
          <w:marLeft w:val="0"/>
          <w:marRight w:val="0"/>
          <w:marTop w:val="0"/>
          <w:marBottom w:val="0"/>
          <w:divBdr>
            <w:top w:val="none" w:sz="0" w:space="0" w:color="auto"/>
            <w:left w:val="none" w:sz="0" w:space="0" w:color="auto"/>
            <w:bottom w:val="none" w:sz="0" w:space="0" w:color="auto"/>
            <w:right w:val="none" w:sz="0" w:space="0" w:color="auto"/>
          </w:divBdr>
        </w:div>
        <w:div w:id="1551839385">
          <w:marLeft w:val="0"/>
          <w:marRight w:val="0"/>
          <w:marTop w:val="0"/>
          <w:marBottom w:val="0"/>
          <w:divBdr>
            <w:top w:val="none" w:sz="0" w:space="0" w:color="auto"/>
            <w:left w:val="none" w:sz="0" w:space="0" w:color="auto"/>
            <w:bottom w:val="none" w:sz="0" w:space="0" w:color="auto"/>
            <w:right w:val="none" w:sz="0" w:space="0" w:color="auto"/>
          </w:divBdr>
        </w:div>
        <w:div w:id="1650359888">
          <w:marLeft w:val="0"/>
          <w:marRight w:val="0"/>
          <w:marTop w:val="0"/>
          <w:marBottom w:val="0"/>
          <w:divBdr>
            <w:top w:val="none" w:sz="0" w:space="0" w:color="auto"/>
            <w:left w:val="none" w:sz="0" w:space="0" w:color="auto"/>
            <w:bottom w:val="none" w:sz="0" w:space="0" w:color="auto"/>
            <w:right w:val="none" w:sz="0" w:space="0" w:color="auto"/>
          </w:divBdr>
        </w:div>
        <w:div w:id="2039506449">
          <w:marLeft w:val="0"/>
          <w:marRight w:val="0"/>
          <w:marTop w:val="0"/>
          <w:marBottom w:val="0"/>
          <w:divBdr>
            <w:top w:val="none" w:sz="0" w:space="0" w:color="auto"/>
            <w:left w:val="none" w:sz="0" w:space="0" w:color="auto"/>
            <w:bottom w:val="none" w:sz="0" w:space="0" w:color="auto"/>
            <w:right w:val="none" w:sz="0" w:space="0" w:color="auto"/>
          </w:divBdr>
        </w:div>
      </w:divsChild>
    </w:div>
    <w:div w:id="230313058">
      <w:bodyDiv w:val="1"/>
      <w:marLeft w:val="0"/>
      <w:marRight w:val="0"/>
      <w:marTop w:val="0"/>
      <w:marBottom w:val="0"/>
      <w:divBdr>
        <w:top w:val="none" w:sz="0" w:space="0" w:color="auto"/>
        <w:left w:val="none" w:sz="0" w:space="0" w:color="auto"/>
        <w:bottom w:val="none" w:sz="0" w:space="0" w:color="auto"/>
        <w:right w:val="none" w:sz="0" w:space="0" w:color="auto"/>
      </w:divBdr>
    </w:div>
    <w:div w:id="588195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argyris.stringaris@nih.gov"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creativecommons.org/licenses/by/4.0/"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1/relationships/commentsExtended" Target="commentsExtended.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2D59F2-F3F9-42D4-A8C9-7061B7E0735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44528B43-C136-4AF8-AB65-B3BEBB46C3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374F399-FF07-D646-8ED8-29E6EB50EC1D}">
  <ds:schemaRefs>
    <ds:schemaRef ds:uri="http://schemas.openxmlformats.org/officeDocument/2006/bibliography"/>
  </ds:schemaRefs>
</ds:datastoreItem>
</file>

<file path=customXml/itemProps5.xml><?xml version="1.0" encoding="utf-8"?>
<ds:datastoreItem xmlns:ds="http://schemas.openxmlformats.org/officeDocument/2006/customXml" ds:itemID="{16E106BB-D456-4B06-B731-738694AF7B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18</Pages>
  <Words>3060</Words>
  <Characters>17447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20467</CharactersWithSpaces>
  <SharedDoc>false</SharedDoc>
  <HLinks>
    <vt:vector size="12" baseType="variant">
      <vt:variant>
        <vt:i4>6946844</vt:i4>
      </vt:variant>
      <vt:variant>
        <vt:i4>3</vt:i4>
      </vt:variant>
      <vt:variant>
        <vt:i4>0</vt:i4>
      </vt:variant>
      <vt:variant>
        <vt:i4>5</vt:i4>
      </vt:variant>
      <vt:variant>
        <vt:lpwstr>mailto:argyris.stringaris@nih.gov</vt:lpwstr>
      </vt:variant>
      <vt:variant>
        <vt:lpwstr/>
      </vt:variant>
      <vt:variant>
        <vt:i4>5308424</vt:i4>
      </vt:variant>
      <vt:variant>
        <vt:i4>0</vt:i4>
      </vt:variant>
      <vt:variant>
        <vt:i4>0</vt:i4>
      </vt:variant>
      <vt:variant>
        <vt:i4>5</vt:i4>
      </vt:variant>
      <vt:variant>
        <vt:lpwstr>https://creativecommons.org/licenses/by/4.0/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Alexander</dc:creator>
  <cp:keywords/>
  <cp:lastModifiedBy>Lindsay Alexander</cp:lastModifiedBy>
  <cp:revision>105</cp:revision>
  <dcterms:created xsi:type="dcterms:W3CDTF">2020-04-02T11:53:00Z</dcterms:created>
  <dcterms:modified xsi:type="dcterms:W3CDTF">2020-04-15T01:19:00Z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0x010100CB7BB2FBCB927B44AFF60B3A7C72B6FE</vt:lpwstr>
  </property>
</Properties>
</file>