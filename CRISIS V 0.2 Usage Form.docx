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090B" w14:textId="7317C083" w:rsidR="00042BB3" w:rsidRDefault="001508AA"/>
    <w:p w14:paraId="71416982" w14:textId="05BAFF32" w:rsidR="00572D1B" w:rsidRPr="00572D1B" w:rsidRDefault="00572D1B">
      <w:pPr>
        <w:rPr>
          <w:b/>
          <w:bCs/>
        </w:rPr>
      </w:pPr>
    </w:p>
    <w:p w14:paraId="71DCE0C7" w14:textId="05740AFD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D45042">
        <w:rPr>
          <w:rFonts w:ascii="Arial" w:eastAsia="Arial" w:hAnsi="Arial" w:cs="Arial"/>
          <w:color w:val="0000FF"/>
          <w:sz w:val="36"/>
          <w:szCs w:val="36"/>
        </w:rPr>
        <w:t>2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16B0C66E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There are a number of items, e.g. race, education and other demographic information that could be adapted for the country where they are being used. Translation</w:t>
      </w:r>
      <w:r w:rsidR="00DD3EA9">
        <w:rPr>
          <w:rFonts w:ascii="Arial" w:hAnsi="Arial" w:cs="Arial"/>
          <w:sz w:val="22"/>
          <w:szCs w:val="22"/>
          <w:lang w:val="en-GB"/>
        </w:rPr>
        <w:t>s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 are ongoing, please write to us for back-translations/permissions.</w:t>
      </w:r>
    </w:p>
    <w:p w14:paraId="48FED37D" w14:textId="3C84AF6D" w:rsidR="001A32E0" w:rsidRPr="00C2336D" w:rsidRDefault="001A32E0">
      <w:pPr>
        <w:rPr>
          <w:rFonts w:ascii="Arial" w:eastAsia="Arial" w:hAnsi="Arial" w:cs="Arial"/>
          <w:sz w:val="22"/>
          <w:szCs w:val="22"/>
        </w:rPr>
      </w:pPr>
    </w:p>
    <w:p w14:paraId="604A3711" w14:textId="209258C5" w:rsidR="00232EE6" w:rsidRDefault="001443B4">
      <w:pPr>
        <w:rPr>
          <w:rFonts w:ascii="Arial" w:hAnsi="Arial" w:cs="Arial"/>
          <w:b/>
          <w:bCs/>
        </w:rPr>
      </w:pPr>
      <w:r w:rsidRPr="009E13DB">
        <w:rPr>
          <w:rFonts w:ascii="Arial" w:hAnsi="Arial" w:cs="Arial"/>
          <w:b/>
          <w:bCs/>
        </w:rPr>
        <w:t xml:space="preserve">CRISIS </w:t>
      </w:r>
      <w:r w:rsidR="00DD3EA9">
        <w:rPr>
          <w:rFonts w:ascii="Arial" w:hAnsi="Arial" w:cs="Arial"/>
        </w:rPr>
        <w:t>includes</w:t>
      </w:r>
      <w:r w:rsidR="00DA5246">
        <w:rPr>
          <w:rFonts w:ascii="Arial" w:hAnsi="Arial" w:cs="Arial"/>
        </w:rPr>
        <w:t xml:space="preserve"> </w:t>
      </w:r>
      <w:r w:rsidR="00DA5246" w:rsidRPr="00D56B1B">
        <w:rPr>
          <w:rFonts w:ascii="Arial" w:hAnsi="Arial" w:cs="Arial"/>
          <w:u w:val="single"/>
        </w:rPr>
        <w:t>Standard</w:t>
      </w:r>
      <w:r w:rsidR="00DA5246">
        <w:rPr>
          <w:rFonts w:ascii="Arial" w:hAnsi="Arial" w:cs="Arial"/>
        </w:rPr>
        <w:t xml:space="preserve"> and </w:t>
      </w:r>
      <w:r w:rsidR="00DA5246" w:rsidRPr="003C0355">
        <w:rPr>
          <w:rFonts w:ascii="Arial" w:hAnsi="Arial" w:cs="Arial"/>
          <w:u w:val="single"/>
        </w:rPr>
        <w:t>Short</w:t>
      </w:r>
      <w:r w:rsidR="00DA5246" w:rsidRPr="003C0355">
        <w:rPr>
          <w:rFonts w:ascii="Arial" w:hAnsi="Arial" w:cs="Arial"/>
        </w:rPr>
        <w:t xml:space="preserve"> (labelled as short)</w:t>
      </w:r>
      <w:r w:rsidR="00DA5246">
        <w:rPr>
          <w:rFonts w:ascii="Arial" w:hAnsi="Arial" w:cs="Arial"/>
        </w:rPr>
        <w:t xml:space="preserve"> forms of the following</w:t>
      </w:r>
      <w:r w:rsidRPr="009E13DB">
        <w:rPr>
          <w:rFonts w:ascii="Arial" w:hAnsi="Arial" w:cs="Arial"/>
          <w:b/>
          <w:bCs/>
        </w:rPr>
        <w:t xml:space="preserve">: </w:t>
      </w:r>
    </w:p>
    <w:p w14:paraId="5F1EC65F" w14:textId="77777777" w:rsidR="00DD3EA9" w:rsidRDefault="00DD3EA9">
      <w:pPr>
        <w:rPr>
          <w:rFonts w:ascii="Arial" w:hAnsi="Arial" w:cs="Arial"/>
        </w:rPr>
      </w:pPr>
    </w:p>
    <w:p w14:paraId="4D2E5103" w14:textId="1DC30EE2" w:rsidR="00232EE6" w:rsidRPr="00DD3EA9" w:rsidRDefault="001443B4" w:rsidP="00DD3E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D3EA9">
        <w:rPr>
          <w:rFonts w:ascii="Arial" w:hAnsi="Arial" w:cs="Arial"/>
        </w:rPr>
        <w:t>Adult</w:t>
      </w:r>
      <w:r w:rsidR="00232EE6" w:rsidRPr="00DD3EA9">
        <w:rPr>
          <w:rFonts w:ascii="Arial" w:hAnsi="Arial" w:cs="Arial"/>
        </w:rPr>
        <w:t xml:space="preserve"> Self Report</w:t>
      </w:r>
    </w:p>
    <w:p w14:paraId="59F27D98" w14:textId="77777777" w:rsidR="00DD3EA9" w:rsidRDefault="00DD3EA9">
      <w:pPr>
        <w:rPr>
          <w:rFonts w:ascii="Arial" w:hAnsi="Arial" w:cs="Arial"/>
        </w:rPr>
      </w:pPr>
    </w:p>
    <w:p w14:paraId="10F74289" w14:textId="16B93352" w:rsidR="00232EE6" w:rsidRPr="00DD3EA9" w:rsidRDefault="001443B4" w:rsidP="00DD3E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D3EA9">
        <w:rPr>
          <w:rFonts w:ascii="Arial" w:hAnsi="Arial" w:cs="Arial"/>
        </w:rPr>
        <w:t>Youth (9-18)</w:t>
      </w:r>
      <w:r w:rsidR="00232EE6" w:rsidRPr="00DD3EA9">
        <w:rPr>
          <w:rFonts w:ascii="Arial" w:hAnsi="Arial" w:cs="Arial"/>
        </w:rPr>
        <w:t xml:space="preserve"> Self Report</w:t>
      </w:r>
    </w:p>
    <w:p w14:paraId="2D25C9FF" w14:textId="77777777" w:rsidR="00DD3EA9" w:rsidRDefault="00DD3EA9">
      <w:pPr>
        <w:rPr>
          <w:rFonts w:ascii="Arial" w:hAnsi="Arial" w:cs="Arial"/>
        </w:rPr>
      </w:pPr>
    </w:p>
    <w:p w14:paraId="748432BE" w14:textId="46C921E3" w:rsidR="00232EE6" w:rsidRPr="00DD3EA9" w:rsidRDefault="001443B4" w:rsidP="00DD3EA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D3EA9">
        <w:rPr>
          <w:rFonts w:ascii="Arial" w:hAnsi="Arial" w:cs="Arial"/>
        </w:rPr>
        <w:t>Parent</w:t>
      </w:r>
      <w:r w:rsidR="004B4F24" w:rsidRPr="00DD3EA9">
        <w:rPr>
          <w:rFonts w:ascii="Arial" w:hAnsi="Arial" w:cs="Arial"/>
        </w:rPr>
        <w:t>/Caregiver</w:t>
      </w:r>
      <w:r w:rsidRPr="00DD3EA9">
        <w:rPr>
          <w:rFonts w:ascii="Arial" w:hAnsi="Arial" w:cs="Arial"/>
        </w:rPr>
        <w:t xml:space="preserve"> </w:t>
      </w:r>
      <w:r w:rsidR="00232EE6" w:rsidRPr="00DD3EA9">
        <w:rPr>
          <w:rFonts w:ascii="Arial" w:hAnsi="Arial" w:cs="Arial"/>
        </w:rPr>
        <w:t>Report about Child</w:t>
      </w:r>
    </w:p>
    <w:p w14:paraId="023C6C22" w14:textId="77777777" w:rsidR="00232EE6" w:rsidRDefault="00232EE6">
      <w:pPr>
        <w:rPr>
          <w:rFonts w:ascii="Arial" w:hAnsi="Arial" w:cs="Arial"/>
          <w:b/>
          <w:bCs/>
        </w:rPr>
      </w:pPr>
    </w:p>
    <w:p w14:paraId="203AD736" w14:textId="0A560568" w:rsidR="00E51288" w:rsidRPr="00DD3EA9" w:rsidRDefault="009E13DB">
      <w:pPr>
        <w:rPr>
          <w:rFonts w:ascii="Arial" w:hAnsi="Arial" w:cs="Arial"/>
          <w:b/>
          <w:bCs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For each</w:t>
      </w:r>
      <w:r w:rsidR="00DD3EA9">
        <w:rPr>
          <w:rFonts w:ascii="Arial" w:hAnsi="Arial" w:cs="Arial"/>
          <w:sz w:val="22"/>
          <w:szCs w:val="22"/>
        </w:rPr>
        <w:t xml:space="preserve"> of these</w:t>
      </w:r>
      <w:r w:rsidRPr="00C529F9">
        <w:rPr>
          <w:rFonts w:ascii="Arial" w:hAnsi="Arial" w:cs="Arial"/>
          <w:sz w:val="22"/>
          <w:szCs w:val="22"/>
        </w:rPr>
        <w:t xml:space="preserve"> there are two forms</w:t>
      </w:r>
      <w:r w:rsidR="00232EE6" w:rsidRPr="00C529F9">
        <w:rPr>
          <w:rFonts w:ascii="Arial" w:hAnsi="Arial" w:cs="Arial"/>
          <w:sz w:val="22"/>
          <w:szCs w:val="22"/>
        </w:rPr>
        <w:t xml:space="preserve">: </w:t>
      </w:r>
      <w:r w:rsidR="00D5103A" w:rsidRPr="00C529F9">
        <w:rPr>
          <w:rFonts w:ascii="Arial" w:hAnsi="Arial" w:cs="Arial"/>
          <w:sz w:val="22"/>
          <w:szCs w:val="22"/>
        </w:rPr>
        <w:t>The</w:t>
      </w:r>
      <w:r w:rsidR="00232EE6" w:rsidRPr="00C529F9">
        <w:rPr>
          <w:rFonts w:ascii="Arial" w:hAnsi="Arial" w:cs="Arial"/>
          <w:sz w:val="22"/>
          <w:szCs w:val="22"/>
        </w:rPr>
        <w:t xml:space="preserve"> </w:t>
      </w:r>
      <w:r w:rsidRPr="00C529F9">
        <w:rPr>
          <w:rFonts w:ascii="Arial" w:hAnsi="Arial" w:cs="Arial"/>
          <w:sz w:val="22"/>
          <w:szCs w:val="22"/>
        </w:rPr>
        <w:t>Baseline form, that should be done at the first administration</w:t>
      </w:r>
      <w:r w:rsidR="00DD3EA9">
        <w:rPr>
          <w:rFonts w:ascii="Arial" w:hAnsi="Arial" w:cs="Arial"/>
          <w:sz w:val="22"/>
          <w:szCs w:val="22"/>
        </w:rPr>
        <w:t>,</w:t>
      </w:r>
      <w:r w:rsidRPr="00C529F9">
        <w:rPr>
          <w:rFonts w:ascii="Arial" w:hAnsi="Arial" w:cs="Arial"/>
          <w:sz w:val="22"/>
          <w:szCs w:val="22"/>
        </w:rPr>
        <w:t xml:space="preserve"> and </w:t>
      </w:r>
      <w:r w:rsidR="00232EE6" w:rsidRPr="00C529F9">
        <w:rPr>
          <w:rFonts w:ascii="Arial" w:hAnsi="Arial" w:cs="Arial"/>
          <w:sz w:val="22"/>
          <w:szCs w:val="22"/>
        </w:rPr>
        <w:t>the</w:t>
      </w:r>
      <w:r w:rsidRPr="00C529F9">
        <w:rPr>
          <w:rFonts w:ascii="Arial" w:hAnsi="Arial" w:cs="Arial"/>
          <w:sz w:val="22"/>
          <w:szCs w:val="22"/>
        </w:rPr>
        <w:t xml:space="preserve"> Follow up form that should be done repeatedly at the preferred time intervals (e.g. bi-weekly, monthly). </w:t>
      </w:r>
      <w:r w:rsidR="001443B4" w:rsidRPr="00C529F9">
        <w:rPr>
          <w:rFonts w:ascii="Arial" w:hAnsi="Arial" w:cs="Arial"/>
          <w:sz w:val="22"/>
          <w:szCs w:val="22"/>
        </w:rPr>
        <w:t xml:space="preserve">The </w:t>
      </w:r>
      <w:r w:rsidRPr="00C529F9">
        <w:rPr>
          <w:rFonts w:ascii="Arial" w:hAnsi="Arial" w:cs="Arial"/>
          <w:sz w:val="22"/>
          <w:szCs w:val="22"/>
        </w:rPr>
        <w:t>Baseline</w:t>
      </w:r>
      <w:r w:rsidR="001443B4" w:rsidRPr="00C529F9">
        <w:rPr>
          <w:rFonts w:ascii="Arial" w:hAnsi="Arial" w:cs="Arial"/>
          <w:sz w:val="22"/>
          <w:szCs w:val="22"/>
        </w:rPr>
        <w:t xml:space="preserve"> form takes 10-12 minutes for completion and the Follow up Form takes about 5-7 minutes for completion.</w:t>
      </w:r>
    </w:p>
    <w:p w14:paraId="3AC63094" w14:textId="77777777" w:rsidR="00E51288" w:rsidRDefault="00E51288" w:rsidP="00E51288"/>
    <w:p w14:paraId="5922D5B5" w14:textId="3A2CFF3E" w:rsidR="00E51288" w:rsidRPr="00C529F9" w:rsidRDefault="004B4F24" w:rsidP="00E51288">
      <w:pPr>
        <w:rPr>
          <w:b/>
          <w:bCs/>
          <w:sz w:val="22"/>
          <w:szCs w:val="22"/>
        </w:rPr>
      </w:pPr>
      <w:r>
        <w:rPr>
          <w:b/>
          <w:bCs/>
        </w:rPr>
        <w:t>A</w:t>
      </w:r>
      <w:r w:rsidRPr="00C529F9">
        <w:rPr>
          <w:b/>
          <w:bCs/>
          <w:sz w:val="22"/>
          <w:szCs w:val="22"/>
        </w:rPr>
        <w:t xml:space="preserve">.  </w:t>
      </w:r>
      <w:r w:rsidR="001443B4" w:rsidRPr="00C529F9">
        <w:rPr>
          <w:b/>
          <w:bCs/>
          <w:sz w:val="22"/>
          <w:szCs w:val="22"/>
        </w:rPr>
        <w:t xml:space="preserve">Baseline Form: </w:t>
      </w:r>
    </w:p>
    <w:p w14:paraId="5D6CED3C" w14:textId="7547B327" w:rsidR="004B4F24" w:rsidRPr="00C529F9" w:rsidRDefault="005B3225" w:rsidP="004B4F24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Background</w:t>
      </w:r>
    </w:p>
    <w:p w14:paraId="718B3DD7" w14:textId="4D53BE65" w:rsidR="004B4F24" w:rsidRPr="00C529F9" w:rsidRDefault="005B3225" w:rsidP="00E51288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2618506D" w14:textId="68E1FFC1" w:rsidR="004B4F24" w:rsidRPr="00C529F9" w:rsidRDefault="005B3225" w:rsidP="004B4F24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  <w:r w:rsidRPr="00C529F9">
        <w:rPr>
          <w:rFonts w:cs="Arial"/>
          <w:b w:val="0"/>
          <w:sz w:val="22"/>
          <w:szCs w:val="22"/>
        </w:rPr>
        <w:t>in the last two weeks</w:t>
      </w:r>
    </w:p>
    <w:p w14:paraId="2E984517" w14:textId="6A175F98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Daily behaviors three months prior to crisis / past two weeks</w:t>
      </w:r>
    </w:p>
    <w:p w14:paraId="573453EC" w14:textId="312F106E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Emotions/worries three months prior to crisis / past two weeks</w:t>
      </w:r>
    </w:p>
    <w:p w14:paraId="29A30549" w14:textId="75961E28" w:rsidR="00E51288" w:rsidRPr="00C529F9" w:rsidRDefault="005B3225" w:rsidP="001443B4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Media use three months prior to crisis/ past two weeks</w:t>
      </w:r>
    </w:p>
    <w:p w14:paraId="337BDCCD" w14:textId="258619DA" w:rsidR="00E51288" w:rsidRDefault="005B3225" w:rsidP="00C529F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Substance use three months prior to crisis / past two weeks</w:t>
      </w:r>
    </w:p>
    <w:p w14:paraId="249A940B" w14:textId="77777777" w:rsidR="00DD3EA9" w:rsidRPr="00C529F9" w:rsidRDefault="00DD3EA9" w:rsidP="00DD3EA9">
      <w:pPr>
        <w:pStyle w:val="ListParagraph"/>
        <w:rPr>
          <w:rFonts w:ascii="Arial" w:hAnsi="Arial" w:cs="Arial"/>
          <w:sz w:val="22"/>
          <w:szCs w:val="22"/>
        </w:rPr>
      </w:pPr>
    </w:p>
    <w:p w14:paraId="525FE30A" w14:textId="6A50518F" w:rsidR="00572D1B" w:rsidRPr="00C529F9" w:rsidRDefault="004B4F24">
      <w:pPr>
        <w:rPr>
          <w:b/>
          <w:bCs/>
          <w:sz w:val="22"/>
          <w:szCs w:val="22"/>
        </w:rPr>
      </w:pPr>
      <w:r w:rsidRPr="00C529F9">
        <w:rPr>
          <w:b/>
          <w:bCs/>
          <w:sz w:val="22"/>
          <w:szCs w:val="22"/>
        </w:rPr>
        <w:t xml:space="preserve">B. </w:t>
      </w:r>
      <w:r w:rsidR="001443B4" w:rsidRPr="00C529F9">
        <w:rPr>
          <w:b/>
          <w:bCs/>
          <w:sz w:val="22"/>
          <w:szCs w:val="22"/>
        </w:rPr>
        <w:t>Follow up</w:t>
      </w:r>
      <w:r w:rsidR="00572D1B" w:rsidRPr="00C529F9">
        <w:rPr>
          <w:b/>
          <w:bCs/>
          <w:sz w:val="22"/>
          <w:szCs w:val="22"/>
        </w:rPr>
        <w:t xml:space="preserve"> Form</w:t>
      </w:r>
      <w:r w:rsidR="001443B4" w:rsidRPr="00C529F9">
        <w:rPr>
          <w:b/>
          <w:bCs/>
          <w:sz w:val="22"/>
          <w:szCs w:val="22"/>
        </w:rPr>
        <w:t>: bi-weekly, monthly</w:t>
      </w:r>
    </w:p>
    <w:p w14:paraId="45CAAEF5" w14:textId="74E42D9F" w:rsidR="002D32F7" w:rsidRPr="00C529F9" w:rsidRDefault="002D32F7" w:rsidP="002D32F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3BE7CDF" w14:textId="35D19EED" w:rsidR="005B3225" w:rsidRPr="00C529F9" w:rsidRDefault="005B3225" w:rsidP="005B3225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  <w:r w:rsidRPr="00C529F9">
        <w:rPr>
          <w:rFonts w:cs="Arial"/>
          <w:b w:val="0"/>
          <w:sz w:val="22"/>
          <w:szCs w:val="22"/>
        </w:rPr>
        <w:t>in the last two weeks</w:t>
      </w:r>
    </w:p>
    <w:p w14:paraId="3DC91D9A" w14:textId="450D22D2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Daily behaviors past two weeks</w:t>
      </w:r>
    </w:p>
    <w:p w14:paraId="67816553" w14:textId="3BC50739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Emotions/worries past two weeks</w:t>
      </w:r>
    </w:p>
    <w:p w14:paraId="6A190CD2" w14:textId="06D64C17" w:rsidR="005B3225" w:rsidRPr="00C529F9" w:rsidRDefault="005B3225" w:rsidP="005B3225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Media use past two weeks</w:t>
      </w:r>
    </w:p>
    <w:p w14:paraId="7292C5E3" w14:textId="62D58748" w:rsidR="005B3225" w:rsidRDefault="005B3225" w:rsidP="00C529F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Substance use past two weeks</w:t>
      </w:r>
    </w:p>
    <w:p w14:paraId="34B3AF72" w14:textId="59636B85" w:rsidR="00D45042" w:rsidRDefault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FCA7C86" w14:textId="456BC040" w:rsidR="001508AA" w:rsidRDefault="001508AA" w:rsidP="001508A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Translations</w:t>
      </w:r>
    </w:p>
    <w:p w14:paraId="5620A26F" w14:textId="40C02216" w:rsidR="00D45042" w:rsidRDefault="001508AA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Translations are available in the Translations directory.</w:t>
      </w:r>
    </w:p>
    <w:p w14:paraId="218DF6E9" w14:textId="0A201989" w:rsidR="001508AA" w:rsidRDefault="001508AA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 translations:</w:t>
      </w:r>
    </w:p>
    <w:p w14:paraId="0C8043BC" w14:textId="120450B4" w:rsidR="001508AA" w:rsidRPr="001508AA" w:rsidRDefault="001508AA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508AA">
        <w:rPr>
          <w:rFonts w:ascii="Arial" w:hAnsi="Arial" w:cs="Arial"/>
          <w:sz w:val="22"/>
          <w:szCs w:val="22"/>
        </w:rPr>
        <w:t>Hebrew</w:t>
      </w:r>
    </w:p>
    <w:p w14:paraId="3265A07C" w14:textId="77777777" w:rsidR="001508AA" w:rsidRDefault="001508AA" w:rsidP="00D45042">
      <w:pPr>
        <w:rPr>
          <w:rFonts w:ascii="Arial" w:hAnsi="Arial" w:cs="Arial"/>
          <w:sz w:val="22"/>
          <w:szCs w:val="22"/>
        </w:rPr>
      </w:pPr>
    </w:p>
    <w:p w14:paraId="7283F8A3" w14:textId="29643B62" w:rsidR="00D45042" w:rsidRDefault="00D45042" w:rsidP="00D4504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Version History</w:t>
      </w:r>
    </w:p>
    <w:p w14:paraId="22A704CD" w14:textId="77777777" w:rsidR="00DA5246" w:rsidRPr="006E0972" w:rsidRDefault="00DA5246" w:rsidP="00DA52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Word documents with track changes are available in the Changes directory.</w:t>
      </w:r>
    </w:p>
    <w:p w14:paraId="0546F2D3" w14:textId="77777777" w:rsidR="00DA5246" w:rsidRPr="00D56B1B" w:rsidRDefault="00DA5246" w:rsidP="00D56B1B">
      <w:pPr>
        <w:rPr>
          <w:rFonts w:ascii="Arial" w:hAnsi="Arial" w:cs="Arial"/>
          <w:sz w:val="22"/>
          <w:szCs w:val="22"/>
        </w:rPr>
      </w:pPr>
    </w:p>
    <w:p w14:paraId="6803A65D" w14:textId="5A0B352F" w:rsidR="00D45042" w:rsidRPr="00D56B1B" w:rsidRDefault="001508AA" w:rsidP="00D56B1B">
      <w:pPr>
        <w:rPr>
          <w:rFonts w:ascii="Arial" w:hAnsi="Arial" w:cs="Arial"/>
          <w:sz w:val="22"/>
          <w:szCs w:val="22"/>
        </w:rPr>
      </w:pPr>
      <w:hyperlink r:id="rId6" w:history="1">
        <w:r w:rsidR="00D45042" w:rsidRPr="00E27744">
          <w:rPr>
            <w:rStyle w:val="Hyperlink"/>
            <w:rFonts w:ascii="Arial" w:hAnsi="Arial" w:cs="Arial"/>
            <w:sz w:val="22"/>
            <w:szCs w:val="22"/>
          </w:rPr>
          <w:t>v0.1</w:t>
        </w:r>
      </w:hyperlink>
      <w:r w:rsidR="00D45042">
        <w:rPr>
          <w:rFonts w:ascii="Arial" w:hAnsi="Arial" w:cs="Arial"/>
          <w:sz w:val="22"/>
          <w:szCs w:val="22"/>
        </w:rPr>
        <w:t xml:space="preserve"> (</w:t>
      </w:r>
      <w:hyperlink r:id="rId7" w:history="1">
        <w:r w:rsidR="00D45042" w:rsidRPr="00D45042">
          <w:rPr>
            <w:rStyle w:val="Hyperlink"/>
            <w:rFonts w:ascii="Arial" w:hAnsi="Arial" w:cs="Arial"/>
            <w:sz w:val="22"/>
            <w:szCs w:val="22"/>
          </w:rPr>
          <w:t>https://github.com/nimh-mbdu/CRISIS/tree/d94bae3eba7b225f89fb310eae881d1d73ee9126</w:t>
        </w:r>
      </w:hyperlink>
      <w:r w:rsidR="00D45042">
        <w:rPr>
          <w:rFonts w:ascii="Arial" w:hAnsi="Arial" w:cs="Arial"/>
          <w:sz w:val="22"/>
          <w:szCs w:val="22"/>
        </w:rPr>
        <w:t>)</w:t>
      </w:r>
    </w:p>
    <w:sectPr w:rsidR="00D45042" w:rsidRPr="00D56B1B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B7A00"/>
    <w:multiLevelType w:val="hybridMultilevel"/>
    <w:tmpl w:val="6A6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90131"/>
    <w:multiLevelType w:val="hybridMultilevel"/>
    <w:tmpl w:val="DC5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4909A4"/>
    <w:multiLevelType w:val="hybridMultilevel"/>
    <w:tmpl w:val="03484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1443B4"/>
    <w:rsid w:val="00147866"/>
    <w:rsid w:val="001508AA"/>
    <w:rsid w:val="001A32E0"/>
    <w:rsid w:val="00232EE6"/>
    <w:rsid w:val="002D32F7"/>
    <w:rsid w:val="003308B9"/>
    <w:rsid w:val="003C0355"/>
    <w:rsid w:val="004B4F24"/>
    <w:rsid w:val="004B7CC4"/>
    <w:rsid w:val="004C2269"/>
    <w:rsid w:val="00572D1B"/>
    <w:rsid w:val="005B3225"/>
    <w:rsid w:val="009E13DB"/>
    <w:rsid w:val="00C2336D"/>
    <w:rsid w:val="00C529F9"/>
    <w:rsid w:val="00D45042"/>
    <w:rsid w:val="00D5103A"/>
    <w:rsid w:val="00D56B1B"/>
    <w:rsid w:val="00DA5246"/>
    <w:rsid w:val="00DD3EA9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mh-mbdu/CRISIS/tree/d94bae3eba7b225f89fb310eae881d1d73ee91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Users/nielsond/code/CRISIS/v0.1" TargetMode="External"/><Relationship Id="rId5" Type="http://schemas.openxmlformats.org/officeDocument/2006/relationships/hyperlink" Target="https://creativecommons.org/licenses/by/4.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Nielson, Dylan (NIH/NIMH) [E]</cp:lastModifiedBy>
  <cp:revision>3</cp:revision>
  <dcterms:created xsi:type="dcterms:W3CDTF">2020-04-02T17:34:00Z</dcterms:created>
  <dcterms:modified xsi:type="dcterms:W3CDTF">2020-04-06T20:11:00Z</dcterms:modified>
</cp:coreProperties>
</file>