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22003E4"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Foote, Beth (NIH/NIMH) [F]" w:date="2020-04-08T11:56:00Z">
        <w:r w:rsidR="00A50879">
          <w:rPr>
            <w:rFonts w:ascii="Arial" w:eastAsia="Arial" w:hAnsi="Arial" w:cs="Arial"/>
            <w:color w:val="0000FF"/>
            <w:sz w:val="36"/>
            <w:szCs w:val="36"/>
          </w:rPr>
          <w:t>3</w:t>
        </w:r>
      </w:ins>
      <w:del w:id="1" w:author="Foote, Beth (NIH/NIMH) [F]" w:date="2020-04-08T11:56:00Z">
        <w:r w:rsidR="00151C3F" w:rsidDel="00A50879">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w:t>
      </w:r>
      <w:r w:rsidR="00A40536">
        <w:rPr>
          <w:rFonts w:ascii="Arial" w:eastAsia="Arial" w:hAnsi="Arial" w:cs="Arial"/>
          <w:i/>
          <w:sz w:val="36"/>
          <w:szCs w:val="36"/>
        </w:rPr>
        <w:t xml:space="preserve">Follow Up </w:t>
      </w:r>
      <w:r>
        <w:rPr>
          <w:rFonts w:ascii="Arial" w:eastAsia="Arial" w:hAnsi="Arial" w:cs="Arial"/>
          <w:i/>
          <w:sz w:val="36"/>
          <w:szCs w:val="36"/>
        </w:rPr>
        <w:t>Form</w:t>
      </w:r>
      <w:r w:rsidR="00A73729">
        <w:rPr>
          <w:rFonts w:ascii="Arial" w:eastAsia="Arial" w:hAnsi="Arial" w:cs="Arial"/>
          <w:i/>
          <w:sz w:val="36"/>
          <w:szCs w:val="36"/>
        </w:rPr>
        <w:t>: Short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Stan Colcombe, Kathy Georgiadis, Dan Klein, Giovanni Salum</w:t>
      </w:r>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7B257B">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4207041C" w:rsidR="002E3051" w:rsidDel="0082345C" w:rsidRDefault="007B17A6">
      <w:pPr>
        <w:spacing w:before="164"/>
        <w:ind w:right="604"/>
        <w:rPr>
          <w:del w:id="2" w:author="Kayla Sirois" w:date="2020-04-09T16:02:00Z"/>
          <w:rFonts w:ascii="Arial" w:eastAsia="Arial" w:hAnsi="Arial" w:cs="Arial"/>
          <w:sz w:val="22"/>
          <w:szCs w:val="22"/>
        </w:rPr>
      </w:pPr>
      <w:del w:id="3" w:author="Kayla Sirois" w:date="2020-04-09T16:02:00Z">
        <w:r w:rsidDel="0082345C">
          <w:rPr>
            <w:rFonts w:ascii="Arial" w:eastAsia="Arial" w:hAnsi="Arial" w:cs="Arial"/>
            <w:b/>
            <w:sz w:val="22"/>
            <w:szCs w:val="22"/>
          </w:rPr>
          <w:lastRenderedPageBreak/>
          <w:delText>Identification Number:</w:delText>
        </w:r>
      </w:del>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3C" w14:textId="7AEEE48B" w:rsidR="002E3051" w:rsidRDefault="007B17A6" w:rsidP="007B257B">
      <w:pPr>
        <w:spacing w:before="240" w:after="240"/>
        <w:rPr>
          <w:rFonts w:ascii="Arial" w:eastAsia="Arial" w:hAnsi="Arial" w:cs="Arial"/>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39C2ACBF" w:rsidR="002E3051" w:rsidRDefault="007B17A6" w:rsidP="007B257B">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66D73F8D"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ins w:id="4" w:author="Foote, Beth (NIH/NIMH) [F]" w:date="2020-04-08T11:57:00Z">
        <w:r w:rsidR="005E3F1B">
          <w:rPr>
            <w:rFonts w:ascii="Arial" w:eastAsia="Arial" w:hAnsi="Arial" w:cs="Arial"/>
            <w:sz w:val="22"/>
            <w:szCs w:val="22"/>
          </w:rPr>
          <w:t>, not to my knowledge</w:t>
        </w:r>
      </w:ins>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7C69E5CA"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7B257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Pr="00D53017" w:rsidRDefault="001D6084">
      <w:pPr>
        <w:numPr>
          <w:ilvl w:val="1"/>
          <w:numId w:val="8"/>
        </w:numPr>
        <w:pBdr>
          <w:top w:val="nil"/>
          <w:left w:val="nil"/>
          <w:bottom w:val="nil"/>
          <w:right w:val="nil"/>
          <w:between w:val="nil"/>
        </w:pBdr>
        <w:rPr>
          <w:ins w:id="5" w:author="Foote, Beth (NIH/NIMH) [F]" w:date="2020-04-08T12:05:00Z"/>
          <w:sz w:val="22"/>
          <w:szCs w:val="22"/>
          <w:rPrChange w:id="6" w:author="Foote, Beth (NIH/NIMH) [F]" w:date="2020-04-08T12:05:00Z">
            <w:rPr>
              <w:ins w:id="7" w:author="Foote, Beth (NIH/NIMH) [F]" w:date="2020-04-08T12:05:00Z"/>
              <w:rFonts w:ascii="Arial" w:eastAsia="Arial" w:hAnsi="Arial" w:cs="Arial"/>
              <w:sz w:val="22"/>
              <w:szCs w:val="22"/>
            </w:rPr>
          </w:rPrChange>
        </w:rPr>
      </w:pPr>
      <w:r>
        <w:rPr>
          <w:rFonts w:ascii="Arial" w:eastAsia="Arial" w:hAnsi="Arial" w:cs="Arial"/>
          <w:sz w:val="22"/>
          <w:szCs w:val="22"/>
        </w:rPr>
        <w:t>Loss of taste or smell</w:t>
      </w:r>
    </w:p>
    <w:p w14:paraId="27AC28AB" w14:textId="1A0233DA" w:rsidR="00D53017" w:rsidRDefault="00D53017">
      <w:pPr>
        <w:numPr>
          <w:ilvl w:val="1"/>
          <w:numId w:val="8"/>
        </w:numPr>
        <w:pBdr>
          <w:top w:val="nil"/>
          <w:left w:val="nil"/>
          <w:bottom w:val="nil"/>
          <w:right w:val="nil"/>
          <w:between w:val="nil"/>
        </w:pBdr>
        <w:rPr>
          <w:sz w:val="22"/>
          <w:szCs w:val="22"/>
        </w:rPr>
      </w:pPr>
      <w:ins w:id="8" w:author="Foote, Beth (NIH/NIMH) [F]" w:date="2020-04-08T12:05:00Z">
        <w:r>
          <w:rPr>
            <w:rFonts w:ascii="Arial" w:eastAsia="Arial" w:hAnsi="Arial" w:cs="Arial"/>
            <w:sz w:val="22"/>
            <w:szCs w:val="22"/>
          </w:rPr>
          <w:t>Eye infection</w:t>
        </w:r>
      </w:ins>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05A15E63"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79AAC2B0"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 xml:space="preserve">Lost </w:t>
      </w:r>
      <w:del w:id="9" w:author="Kayla Sirois" w:date="2020-04-09T16:03:00Z">
        <w:r w:rsidDel="0082345C">
          <w:rPr>
            <w:rFonts w:ascii="Arial" w:eastAsia="Arial" w:hAnsi="Arial" w:cs="Arial"/>
            <w:sz w:val="22"/>
            <w:szCs w:val="22"/>
            <w:highlight w:val="white"/>
          </w:rPr>
          <w:delText>job</w:delText>
        </w:r>
      </w:del>
      <w:ins w:id="10" w:author="Foote, Beth (NIH/NIMH) [F]" w:date="2020-04-08T12:06:00Z">
        <w:del w:id="11" w:author="Kayla Sirois" w:date="2020-04-09T16:03:00Z">
          <w:r w:rsidR="00B11973" w:rsidDel="0082345C">
            <w:rPr>
              <w:rFonts w:ascii="Arial" w:eastAsia="Arial" w:hAnsi="Arial" w:cs="Arial"/>
              <w:sz w:val="22"/>
              <w:szCs w:val="22"/>
              <w:highlight w:val="white"/>
            </w:rPr>
            <w:delText xml:space="preserve"> </w:delText>
          </w:r>
        </w:del>
        <w:r w:rsidR="00B11973">
          <w:rPr>
            <w:rFonts w:ascii="Arial" w:eastAsia="Arial" w:hAnsi="Arial" w:cs="Arial"/>
            <w:sz w:val="22"/>
            <w:szCs w:val="22"/>
            <w:highlight w:val="white"/>
          </w:rPr>
          <w:t>or been laid off from job</w:t>
        </w:r>
      </w:ins>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7B257B"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1AAEB3F0" w:rsidR="00CF0FC2" w:rsidRPr="00560C49" w:rsidRDefault="007B17A6" w:rsidP="007B257B">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7A633E0C"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ins w:id="12" w:author="Foote, Beth (NIH/NIMH) [F]" w:date="2020-04-08T12:09:00Z">
        <w:r w:rsidR="00E73EF8">
          <w:rPr>
            <w:rFonts w:ascii="Arial" w:eastAsia="Arial" w:hAnsi="Arial" w:cs="Arial"/>
            <w:b/>
            <w:i/>
            <w:sz w:val="22"/>
            <w:szCs w:val="22"/>
          </w:rPr>
          <w:t>P</w:t>
        </w:r>
      </w:ins>
      <w:del w:id="13" w:author="Foote, Beth (NIH/NIMH) [F]" w:date="2020-04-08T12:09:00Z">
        <w:r w:rsidDel="00E73EF8">
          <w:rPr>
            <w:rFonts w:ascii="Arial" w:eastAsia="Arial" w:hAnsi="Arial" w:cs="Arial"/>
            <w:b/>
            <w:i/>
            <w:sz w:val="22"/>
            <w:szCs w:val="22"/>
          </w:rPr>
          <w:delText>p</w:delText>
        </w:r>
      </w:del>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3B39CBF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del w:id="14" w:author="Foote, Beth (NIH/NIMH) [F]" w:date="2020-04-08T12:10:00Z">
        <w:r w:rsidR="00560C49" w:rsidDel="00016D31">
          <w:rPr>
            <w:rFonts w:ascii="Arial" w:eastAsia="Arial" w:hAnsi="Arial" w:cs="Arial"/>
            <w:b/>
            <w:sz w:val="22"/>
            <w:szCs w:val="22"/>
          </w:rPr>
          <w:delText>,</w:delText>
        </w:r>
      </w:del>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33528B0A"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25E6786E" w:rsidR="002E3051" w:rsidRPr="007B257B" w:rsidRDefault="007B17A6" w:rsidP="007B257B">
      <w:pPr>
        <w:pStyle w:val="ListParagraph"/>
        <w:numPr>
          <w:ilvl w:val="0"/>
          <w:numId w:val="36"/>
        </w:numPr>
        <w:pBdr>
          <w:top w:val="nil"/>
          <w:left w:val="nil"/>
          <w:bottom w:val="nil"/>
          <w:right w:val="nil"/>
          <w:between w:val="nil"/>
        </w:pBdr>
        <w:rPr>
          <w:sz w:val="22"/>
          <w:szCs w:val="22"/>
        </w:rPr>
      </w:pPr>
      <w:r w:rsidRPr="007B257B">
        <w:rPr>
          <w:rFonts w:ascii="Arial" w:eastAsia="Arial" w:hAnsi="Arial" w:cs="Arial"/>
          <w:b/>
          <w:sz w:val="22"/>
          <w:szCs w:val="22"/>
          <w:highlight w:val="white"/>
        </w:rPr>
        <w:t>I</w:t>
      </w:r>
      <w:r w:rsidR="00370AAB" w:rsidRPr="007B257B">
        <w:rPr>
          <w:rFonts w:ascii="Arial" w:eastAsia="Arial" w:hAnsi="Arial" w:cs="Arial"/>
          <w:b/>
          <w:sz w:val="22"/>
          <w:szCs w:val="22"/>
          <w:highlight w:val="white"/>
        </w:rPr>
        <w:t xml:space="preserve">f answered b or c to question </w:t>
      </w:r>
      <w:ins w:id="15" w:author="Foote, Beth (NIH/NIMH) [F]" w:date="2020-04-08T12:11:00Z">
        <w:r w:rsidR="00772118">
          <w:rPr>
            <w:rFonts w:ascii="Arial" w:eastAsia="Arial" w:hAnsi="Arial" w:cs="Arial"/>
            <w:b/>
            <w:sz w:val="22"/>
            <w:szCs w:val="22"/>
            <w:highlight w:val="white"/>
          </w:rPr>
          <w:t>11</w:t>
        </w:r>
      </w:ins>
      <w:del w:id="16" w:author="Foote, Beth (NIH/NIMH) [F]" w:date="2020-04-08T12:11:00Z">
        <w:r w:rsidR="00370AAB" w:rsidRPr="007B257B" w:rsidDel="00772118">
          <w:rPr>
            <w:rFonts w:ascii="Arial" w:eastAsia="Arial" w:hAnsi="Arial" w:cs="Arial"/>
            <w:b/>
            <w:sz w:val="22"/>
            <w:szCs w:val="22"/>
            <w:highlight w:val="white"/>
          </w:rPr>
          <w:delText>24</w:delText>
        </w:r>
      </w:del>
      <w:r w:rsidRPr="007B257B">
        <w:rPr>
          <w:rFonts w:ascii="Arial" w:eastAsia="Arial" w:hAnsi="Arial" w:cs="Arial"/>
          <w:b/>
          <w:sz w:val="22"/>
          <w:szCs w:val="22"/>
          <w:highlight w:val="white"/>
        </w:rPr>
        <w:t xml:space="preserve">, please specify: </w:t>
      </w:r>
      <w:r w:rsidR="00E408AF" w:rsidRPr="007B257B">
        <w:rPr>
          <w:rFonts w:ascii="Arial" w:eastAsia="Arial" w:hAnsi="Arial" w:cs="Arial"/>
          <w:b/>
          <w:sz w:val="22"/>
          <w:szCs w:val="22"/>
          <w:highlight w:val="white"/>
        </w:rPr>
        <w:t>____</w:t>
      </w:r>
    </w:p>
    <w:p w14:paraId="3E006F46" w14:textId="6225C26C" w:rsidR="00E408AF" w:rsidRDefault="00E408AF" w:rsidP="00370AAB">
      <w:pPr>
        <w:pBdr>
          <w:top w:val="nil"/>
          <w:left w:val="nil"/>
          <w:bottom w:val="nil"/>
          <w:right w:val="nil"/>
          <w:between w:val="nil"/>
        </w:pBdr>
        <w:ind w:left="720"/>
        <w:rPr>
          <w:sz w:val="22"/>
          <w:szCs w:val="22"/>
        </w:rPr>
      </w:pPr>
    </w:p>
    <w:p w14:paraId="5DA089D1" w14:textId="72D3F5EF" w:rsidR="00D97803" w:rsidRDefault="00D97803" w:rsidP="00370AAB">
      <w:pPr>
        <w:pBdr>
          <w:top w:val="nil"/>
          <w:left w:val="nil"/>
          <w:bottom w:val="nil"/>
          <w:right w:val="nil"/>
          <w:between w:val="nil"/>
        </w:pBdr>
        <w:ind w:left="720"/>
        <w:rPr>
          <w:sz w:val="22"/>
          <w:szCs w:val="22"/>
        </w:rPr>
      </w:pPr>
    </w:p>
    <w:p w14:paraId="488EB7F4" w14:textId="2633D54C" w:rsidR="00D97803" w:rsidRDefault="00D97803" w:rsidP="00370AAB">
      <w:pPr>
        <w:pBdr>
          <w:top w:val="nil"/>
          <w:left w:val="nil"/>
          <w:bottom w:val="nil"/>
          <w:right w:val="nil"/>
          <w:between w:val="nil"/>
        </w:pBdr>
        <w:ind w:left="720"/>
        <w:rPr>
          <w:sz w:val="22"/>
          <w:szCs w:val="22"/>
        </w:rPr>
      </w:pPr>
    </w:p>
    <w:p w14:paraId="2D8A8D4B" w14:textId="375B3111" w:rsidR="00D97803" w:rsidRDefault="00D97803" w:rsidP="00370AAB">
      <w:pPr>
        <w:pBdr>
          <w:top w:val="nil"/>
          <w:left w:val="nil"/>
          <w:bottom w:val="nil"/>
          <w:right w:val="nil"/>
          <w:between w:val="nil"/>
        </w:pBdr>
        <w:ind w:left="720"/>
        <w:rPr>
          <w:sz w:val="22"/>
          <w:szCs w:val="22"/>
        </w:rPr>
      </w:pPr>
    </w:p>
    <w:p w14:paraId="40762335" w14:textId="0F316D6B" w:rsidR="00D97803" w:rsidRDefault="00D97803" w:rsidP="00370AAB">
      <w:pPr>
        <w:pBdr>
          <w:top w:val="nil"/>
          <w:left w:val="nil"/>
          <w:bottom w:val="nil"/>
          <w:right w:val="nil"/>
          <w:between w:val="nil"/>
        </w:pBdr>
        <w:ind w:left="720"/>
        <w:rPr>
          <w:sz w:val="22"/>
          <w:szCs w:val="22"/>
        </w:rPr>
      </w:pPr>
    </w:p>
    <w:p w14:paraId="64F3E258" w14:textId="77777777" w:rsidR="00D97803" w:rsidRDefault="00D97803" w:rsidP="007B257B">
      <w:pPr>
        <w:pBdr>
          <w:top w:val="nil"/>
          <w:left w:val="nil"/>
          <w:bottom w:val="nil"/>
          <w:right w:val="nil"/>
          <w:between w:val="nil"/>
        </w:pBdr>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77777777" w:rsidR="002E3051" w:rsidRDefault="007B17A6">
      <w:pPr>
        <w:numPr>
          <w:ilvl w:val="0"/>
          <w:numId w:val="8"/>
        </w:numPr>
        <w:rPr>
          <w:sz w:val="22"/>
          <w:szCs w:val="22"/>
        </w:rPr>
      </w:pPr>
      <w:r>
        <w:rPr>
          <w:rFonts w:ascii="Arial" w:eastAsia="Arial" w:hAnsi="Arial" w:cs="Arial"/>
          <w:b/>
          <w:sz w:val="22"/>
          <w:szCs w:val="22"/>
        </w:rPr>
        <w:t>… has your school building been closed? Y/N</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00ACBCFA" w:rsidR="00DE6EE3" w:rsidRPr="007B257B" w:rsidRDefault="007B17A6" w:rsidP="007B257B">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3DB3EE61" w:rsidR="002E3051" w:rsidRPr="00944700" w:rsidRDefault="007B17A6" w:rsidP="007B257B">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11E625DB"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7B257B"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Pr="007B257B"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45470877" w:rsidR="002E3051" w:rsidRDefault="007B17A6" w:rsidP="007B257B">
      <w:pPr>
        <w:numPr>
          <w:ilvl w:val="0"/>
          <w:numId w:val="11"/>
        </w:numPr>
        <w:rPr>
          <w:ins w:id="17" w:author="Foote, Beth (NIH/NIMH) [F]" w:date="2020-04-08T12:25:00Z"/>
          <w:rFonts w:ascii="Arial" w:eastAsia="Arial" w:hAnsi="Arial" w:cs="Arial"/>
          <w:sz w:val="22"/>
          <w:szCs w:val="22"/>
        </w:rPr>
      </w:pPr>
      <w:r>
        <w:rPr>
          <w:rFonts w:ascii="Arial" w:eastAsia="Arial" w:hAnsi="Arial" w:cs="Arial"/>
          <w:sz w:val="22"/>
          <w:szCs w:val="22"/>
          <w:highlight w:val="white"/>
        </w:rPr>
        <w:t>A lot more</w:t>
      </w:r>
    </w:p>
    <w:p w14:paraId="3796F046" w14:textId="77777777" w:rsidR="00FC2BF7" w:rsidRPr="00AA29D7" w:rsidRDefault="00FC2BF7">
      <w:pPr>
        <w:ind w:left="1440"/>
        <w:rPr>
          <w:rFonts w:ascii="Arial" w:eastAsia="Arial" w:hAnsi="Arial" w:cs="Arial"/>
          <w:sz w:val="22"/>
          <w:szCs w:val="22"/>
        </w:rPr>
        <w:pPrChange w:id="18" w:author="Foote, Beth (NIH/NIMH) [F]" w:date="2020-04-08T12:25:00Z">
          <w:pPr>
            <w:numPr>
              <w:numId w:val="11"/>
            </w:numPr>
            <w:ind w:left="1440" w:hanging="360"/>
          </w:pPr>
        </w:pPrChange>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511CA920" w:rsidR="00CF0FC2" w:rsidRPr="00C86C23" w:rsidRDefault="007B17A6" w:rsidP="007B257B">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5E6A9C4" w14:textId="5391200B" w:rsidR="00AA29D7" w:rsidRDefault="00AA29D7">
      <w:pPr>
        <w:rPr>
          <w:rFonts w:ascii="Arial" w:eastAsia="Arial" w:hAnsi="Arial" w:cs="Arial"/>
          <w:b/>
          <w:sz w:val="22"/>
          <w:szCs w:val="22"/>
        </w:rPr>
      </w:pPr>
    </w:p>
    <w:p w14:paraId="000000DC" w14:textId="018723A9"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lastRenderedPageBreak/>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386FBFD2" w:rsidR="002E3051" w:rsidRDefault="00DB1274" w:rsidP="00D97803">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55F3DE2A" w14:textId="77777777" w:rsidR="00E408AF" w:rsidRPr="00E408AF" w:rsidRDefault="00E408AF" w:rsidP="00E408AF"/>
    <w:p w14:paraId="4092C89A" w14:textId="77777777" w:rsidR="00F52C3A" w:rsidRPr="00370AAB" w:rsidRDefault="00F52C3A" w:rsidP="00F52C3A">
      <w:pPr>
        <w:pStyle w:val="Heading2"/>
        <w:rPr>
          <w:rFonts w:ascii="Arial" w:hAnsi="Arial" w:cs="Arial"/>
          <w:b w:val="0"/>
          <w:sz w:val="28"/>
          <w:szCs w:val="28"/>
        </w:rPr>
      </w:pPr>
      <w:bookmarkStart w:id="19" w:name="_heading=h.n9213zgx5apm" w:colFirst="0" w:colLast="0"/>
      <w:bookmarkEnd w:id="19"/>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77777777" w:rsidR="00640B3E" w:rsidDel="002F51B0" w:rsidRDefault="00640B3E" w:rsidP="002F51B0">
      <w:pPr>
        <w:rPr>
          <w:del w:id="20" w:author="Foote, Beth (NIH/NIMH) [F]" w:date="2020-04-08T12:42:00Z"/>
          <w:rFonts w:ascii="Arial" w:eastAsia="Arial" w:hAnsi="Arial" w:cs="Arial"/>
          <w:b/>
          <w:bCs/>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57DA2CA" w14:textId="77777777" w:rsidR="002F51B0" w:rsidRDefault="002F51B0" w:rsidP="00640B3E">
      <w:pPr>
        <w:rPr>
          <w:ins w:id="21" w:author="Foote, Beth (NIH/NIMH) [F]" w:date="2020-04-08T12:42:00Z"/>
          <w:rFonts w:ascii="Arial" w:eastAsia="Arial" w:hAnsi="Arial" w:cs="Arial"/>
          <w:b/>
          <w:bCs/>
          <w:sz w:val="22"/>
          <w:szCs w:val="22"/>
        </w:rPr>
      </w:pPr>
    </w:p>
    <w:p w14:paraId="44ABD88C" w14:textId="77777777" w:rsidR="002F51B0" w:rsidRDefault="002F51B0" w:rsidP="00640B3E">
      <w:pPr>
        <w:rPr>
          <w:ins w:id="22" w:author="Foote, Beth (NIH/NIMH) [F]" w:date="2020-04-08T12:42:00Z"/>
          <w:rFonts w:ascii="Arial" w:eastAsia="Arial" w:hAnsi="Arial" w:cs="Arial"/>
          <w:b/>
          <w:sz w:val="22"/>
          <w:szCs w:val="22"/>
        </w:rPr>
      </w:pPr>
    </w:p>
    <w:p w14:paraId="462BF7F8" w14:textId="2724D130" w:rsidR="003472C1" w:rsidRPr="002F51B0" w:rsidRDefault="003472C1">
      <w:pPr>
        <w:pStyle w:val="ListParagraph"/>
        <w:numPr>
          <w:ilvl w:val="0"/>
          <w:numId w:val="8"/>
        </w:numPr>
        <w:rPr>
          <w:ins w:id="23" w:author="Foote, Beth (NIH/NIMH) [F]" w:date="2020-04-08T12:41:00Z"/>
          <w:b/>
          <w:bCs/>
          <w:sz w:val="22"/>
          <w:szCs w:val="22"/>
          <w:rPrChange w:id="24" w:author="Foote, Beth (NIH/NIMH) [F]" w:date="2020-04-08T12:42:00Z">
            <w:rPr>
              <w:ins w:id="25" w:author="Foote, Beth (NIH/NIMH) [F]" w:date="2020-04-08T12:41:00Z"/>
            </w:rPr>
          </w:rPrChange>
        </w:rPr>
        <w:pPrChange w:id="26" w:author="Foote, Beth (NIH/NIMH) [F]" w:date="2020-04-08T12:42:00Z">
          <w:pPr>
            <w:pStyle w:val="ListParagraph"/>
            <w:numPr>
              <w:numId w:val="23"/>
            </w:numPr>
            <w:ind w:hanging="360"/>
          </w:pPr>
        </w:pPrChange>
      </w:pPr>
      <w:ins w:id="27" w:author="Foote, Beth (NIH/NIMH) [F]" w:date="2020-04-08T12:41:00Z">
        <w:r w:rsidRPr="003F1C7F">
          <w:rPr>
            <w:rFonts w:ascii="Arial" w:eastAsia="Arial" w:hAnsi="Arial" w:cs="Arial"/>
            <w:b/>
            <w:bCs/>
            <w:sz w:val="22"/>
            <w:szCs w:val="22"/>
            <w:rPrChange w:id="28" w:author="Foote, Beth (NIH/NIMH) [F]" w:date="2020-04-08T12:53:00Z">
              <w:rPr/>
            </w:rPrChange>
          </w:rPr>
          <w:t>...</w:t>
        </w:r>
      </w:ins>
      <w:ins w:id="29" w:author="Foote, Beth (NIH/NIMH) [F]" w:date="2020-04-08T12:51:00Z">
        <w:r w:rsidR="00A93623" w:rsidRPr="003F1C7F">
          <w:rPr>
            <w:rFonts w:ascii="Arial" w:eastAsia="Arial" w:hAnsi="Arial" w:cs="Arial"/>
            <w:b/>
            <w:bCs/>
            <w:sz w:val="22"/>
            <w:szCs w:val="22"/>
          </w:rPr>
          <w:t xml:space="preserve"> </w:t>
        </w:r>
      </w:ins>
      <w:ins w:id="30" w:author="Foote, Beth (NIH/NIMH) [F]" w:date="2020-04-08T12:41:00Z">
        <w:r w:rsidRPr="002F51B0">
          <w:rPr>
            <w:rFonts w:ascii="Arial" w:eastAsia="Arial" w:hAnsi="Arial" w:cs="Arial"/>
            <w:b/>
            <w:bCs/>
            <w:sz w:val="22"/>
            <w:szCs w:val="22"/>
            <w:rPrChange w:id="31" w:author="Foote, Beth (NIH/NIMH) [F]" w:date="2020-04-08T12:42:00Z">
              <w:rPr/>
            </w:rPrChange>
          </w:rPr>
          <w:t>on average, what time did you go to bed on WEEKDAYS?</w:t>
        </w:r>
      </w:ins>
    </w:p>
    <w:p w14:paraId="1FD4C0BC" w14:textId="77777777" w:rsidR="003472C1" w:rsidRDefault="003472C1" w:rsidP="003472C1">
      <w:pPr>
        <w:pStyle w:val="ListParagraph"/>
        <w:numPr>
          <w:ilvl w:val="0"/>
          <w:numId w:val="37"/>
        </w:numPr>
        <w:rPr>
          <w:ins w:id="32" w:author="Foote, Beth (NIH/NIMH) [F]" w:date="2020-04-08T12:41:00Z"/>
          <w:sz w:val="22"/>
          <w:szCs w:val="22"/>
        </w:rPr>
      </w:pPr>
      <w:ins w:id="33" w:author="Foote, Beth (NIH/NIMH) [F]" w:date="2020-04-08T12:41:00Z">
        <w:r w:rsidRPr="7213FF42">
          <w:rPr>
            <w:rFonts w:ascii="Arial" w:eastAsia="Arial" w:hAnsi="Arial" w:cs="Arial"/>
            <w:sz w:val="22"/>
            <w:szCs w:val="22"/>
          </w:rPr>
          <w:t>Before 8 pm</w:t>
        </w:r>
      </w:ins>
    </w:p>
    <w:p w14:paraId="3FF2A564" w14:textId="2BF1AAFC" w:rsidR="003472C1" w:rsidRDefault="003472C1" w:rsidP="003472C1">
      <w:pPr>
        <w:pStyle w:val="ListParagraph"/>
        <w:numPr>
          <w:ilvl w:val="0"/>
          <w:numId w:val="37"/>
        </w:numPr>
        <w:rPr>
          <w:ins w:id="34" w:author="Foote, Beth (NIH/NIMH) [F]" w:date="2020-04-08T12:41:00Z"/>
          <w:sz w:val="22"/>
          <w:szCs w:val="22"/>
        </w:rPr>
      </w:pPr>
      <w:ins w:id="35" w:author="Foote, Beth (NIH/NIMH) [F]" w:date="2020-04-08T12:41:00Z">
        <w:r w:rsidRPr="7213FF42">
          <w:rPr>
            <w:rFonts w:ascii="Arial" w:eastAsia="Arial" w:hAnsi="Arial" w:cs="Arial"/>
            <w:sz w:val="22"/>
            <w:szCs w:val="22"/>
          </w:rPr>
          <w:t>8</w:t>
        </w:r>
      </w:ins>
      <w:ins w:id="36" w:author="Kayla Sirois" w:date="2020-04-09T16:15:00Z">
        <w:r w:rsidR="0082345C">
          <w:rPr>
            <w:rFonts w:ascii="Arial" w:eastAsia="Arial" w:hAnsi="Arial" w:cs="Arial"/>
            <w:sz w:val="22"/>
            <w:szCs w:val="22"/>
          </w:rPr>
          <w:t xml:space="preserve"> pm </w:t>
        </w:r>
      </w:ins>
      <w:ins w:id="37" w:author="Foote, Beth (NIH/NIMH) [F]" w:date="2020-04-08T12:41:00Z">
        <w:r w:rsidRPr="7213FF42">
          <w:rPr>
            <w:rFonts w:ascii="Arial" w:eastAsia="Arial" w:hAnsi="Arial" w:cs="Arial"/>
            <w:sz w:val="22"/>
            <w:szCs w:val="22"/>
          </w:rPr>
          <w:t>-10 pm</w:t>
        </w:r>
      </w:ins>
    </w:p>
    <w:p w14:paraId="26FD9009" w14:textId="71395737" w:rsidR="003472C1" w:rsidRPr="003472C1" w:rsidRDefault="003472C1" w:rsidP="003472C1">
      <w:pPr>
        <w:pStyle w:val="ListParagraph"/>
        <w:numPr>
          <w:ilvl w:val="0"/>
          <w:numId w:val="37"/>
        </w:numPr>
        <w:rPr>
          <w:ins w:id="38" w:author="Foote, Beth (NIH/NIMH) [F]" w:date="2020-04-08T12:41:00Z"/>
          <w:sz w:val="22"/>
          <w:szCs w:val="22"/>
          <w:rPrChange w:id="39" w:author="Foote, Beth (NIH/NIMH) [F]" w:date="2020-04-08T12:41:00Z">
            <w:rPr>
              <w:ins w:id="40" w:author="Foote, Beth (NIH/NIMH) [F]" w:date="2020-04-08T12:41:00Z"/>
              <w:rFonts w:ascii="Arial" w:eastAsia="Arial" w:hAnsi="Arial" w:cs="Arial"/>
              <w:sz w:val="22"/>
              <w:szCs w:val="22"/>
            </w:rPr>
          </w:rPrChange>
        </w:rPr>
      </w:pPr>
      <w:ins w:id="41" w:author="Foote, Beth (NIH/NIMH) [F]" w:date="2020-04-08T12:41:00Z">
        <w:r>
          <w:rPr>
            <w:rFonts w:ascii="Arial" w:eastAsia="Arial" w:hAnsi="Arial" w:cs="Arial"/>
            <w:sz w:val="22"/>
            <w:szCs w:val="22"/>
          </w:rPr>
          <w:t>10 pm</w:t>
        </w:r>
      </w:ins>
      <w:ins w:id="42" w:author="Kayla Sirois" w:date="2020-04-09T16:16:00Z">
        <w:r w:rsidR="0082345C">
          <w:rPr>
            <w:rFonts w:ascii="Arial" w:eastAsia="Arial" w:hAnsi="Arial" w:cs="Arial"/>
            <w:sz w:val="22"/>
            <w:szCs w:val="22"/>
          </w:rPr>
          <w:t xml:space="preserve"> </w:t>
        </w:r>
      </w:ins>
      <w:ins w:id="43" w:author="Foote, Beth (NIH/NIMH) [F]" w:date="2020-04-08T12:41:00Z">
        <w:r>
          <w:rPr>
            <w:rFonts w:ascii="Arial" w:eastAsia="Arial" w:hAnsi="Arial" w:cs="Arial"/>
            <w:sz w:val="22"/>
            <w:szCs w:val="22"/>
          </w:rPr>
          <w:t>-12 am</w:t>
        </w:r>
      </w:ins>
    </w:p>
    <w:p w14:paraId="54F9EF03" w14:textId="77777777" w:rsidR="00E42598" w:rsidRPr="00EC3944" w:rsidRDefault="003472C1" w:rsidP="00E42598">
      <w:pPr>
        <w:pStyle w:val="ListParagraph"/>
        <w:numPr>
          <w:ilvl w:val="0"/>
          <w:numId w:val="37"/>
        </w:numPr>
        <w:rPr>
          <w:ins w:id="44" w:author="Foote, Beth (NIH/NIMH) [F]" w:date="2020-04-08T12:55:00Z"/>
          <w:sz w:val="22"/>
          <w:szCs w:val="22"/>
          <w:rPrChange w:id="45" w:author="Foote, Beth (NIH/NIMH) [F]" w:date="2020-04-08T12:55:00Z">
            <w:rPr>
              <w:ins w:id="46" w:author="Foote, Beth (NIH/NIMH) [F]" w:date="2020-04-08T12:55:00Z"/>
              <w:rFonts w:ascii="Arial" w:eastAsia="Arial" w:hAnsi="Arial" w:cs="Arial"/>
              <w:sz w:val="22"/>
              <w:szCs w:val="22"/>
            </w:rPr>
          </w:rPrChange>
        </w:rPr>
      </w:pPr>
      <w:ins w:id="47" w:author="Foote, Beth (NIH/NIMH) [F]" w:date="2020-04-08T12:41:00Z">
        <w:r w:rsidRPr="003472C1">
          <w:rPr>
            <w:rFonts w:ascii="Arial" w:eastAsia="Arial" w:hAnsi="Arial" w:cs="Arial"/>
            <w:sz w:val="22"/>
            <w:szCs w:val="22"/>
            <w:rPrChange w:id="48" w:author="Foote, Beth (NIH/NIMH) [F]" w:date="2020-04-08T12:41:00Z">
              <w:rPr/>
            </w:rPrChange>
          </w:rPr>
          <w:t>After midnight</w:t>
        </w:r>
      </w:ins>
    </w:p>
    <w:p w14:paraId="0CF16517" w14:textId="77777777" w:rsidR="00EC3944" w:rsidRPr="00E42598" w:rsidRDefault="00EC3944">
      <w:pPr>
        <w:pStyle w:val="ListParagraph"/>
        <w:ind w:left="1440"/>
        <w:rPr>
          <w:ins w:id="49" w:author="Foote, Beth (NIH/NIMH) [F]" w:date="2020-04-08T12:43:00Z"/>
          <w:sz w:val="22"/>
          <w:szCs w:val="22"/>
          <w:rPrChange w:id="50" w:author="Foote, Beth (NIH/NIMH) [F]" w:date="2020-04-08T12:43:00Z">
            <w:rPr>
              <w:ins w:id="51" w:author="Foote, Beth (NIH/NIMH) [F]" w:date="2020-04-08T12:43:00Z"/>
              <w:rFonts w:ascii="Arial" w:eastAsia="Arial" w:hAnsi="Arial" w:cs="Arial"/>
              <w:sz w:val="22"/>
              <w:szCs w:val="22"/>
            </w:rPr>
          </w:rPrChange>
        </w:rPr>
        <w:pPrChange w:id="52" w:author="Foote, Beth (NIH/NIMH) [F]" w:date="2020-04-08T12:55:00Z">
          <w:pPr>
            <w:pStyle w:val="ListParagraph"/>
            <w:numPr>
              <w:numId w:val="37"/>
            </w:numPr>
            <w:ind w:left="1440" w:hanging="360"/>
          </w:pPr>
        </w:pPrChange>
      </w:pPr>
    </w:p>
    <w:p w14:paraId="331E6F44" w14:textId="54EE781E" w:rsidR="00E42598" w:rsidRPr="00E42598" w:rsidRDefault="00E42598">
      <w:pPr>
        <w:pStyle w:val="ListParagraph"/>
        <w:numPr>
          <w:ilvl w:val="0"/>
          <w:numId w:val="8"/>
        </w:numPr>
        <w:rPr>
          <w:ins w:id="53" w:author="Foote, Beth (NIH/NIMH) [F]" w:date="2020-04-08T12:43:00Z"/>
          <w:sz w:val="22"/>
          <w:szCs w:val="22"/>
          <w:rPrChange w:id="54" w:author="Foote, Beth (NIH/NIMH) [F]" w:date="2020-04-08T12:44:00Z">
            <w:rPr>
              <w:ins w:id="55" w:author="Foote, Beth (NIH/NIMH) [F]" w:date="2020-04-08T12:43:00Z"/>
            </w:rPr>
          </w:rPrChange>
        </w:rPr>
        <w:pPrChange w:id="56" w:author="Foote, Beth (NIH/NIMH) [F]" w:date="2020-04-08T12:44:00Z">
          <w:pPr>
            <w:pStyle w:val="ListParagraph"/>
            <w:numPr>
              <w:numId w:val="23"/>
            </w:numPr>
            <w:ind w:hanging="360"/>
          </w:pPr>
        </w:pPrChange>
      </w:pPr>
      <w:ins w:id="57" w:author="Foote, Beth (NIH/NIMH) [F]" w:date="2020-04-08T12:44:00Z">
        <w:r>
          <w:rPr>
            <w:rFonts w:ascii="Arial" w:eastAsia="Arial" w:hAnsi="Arial" w:cs="Arial"/>
            <w:b/>
            <w:sz w:val="22"/>
            <w:szCs w:val="22"/>
          </w:rPr>
          <w:t xml:space="preserve"> </w:t>
        </w:r>
      </w:ins>
      <w:del w:id="58" w:author="Foote, Beth (NIH/NIMH) [F]" w:date="2020-04-08T12:41:00Z">
        <w:r w:rsidR="00640B3E" w:rsidRPr="003F1C7F" w:rsidDel="003472C1">
          <w:rPr>
            <w:rFonts w:ascii="Arial" w:eastAsia="Arial" w:hAnsi="Arial" w:cs="Arial"/>
            <w:b/>
            <w:sz w:val="22"/>
            <w:szCs w:val="22"/>
            <w:rPrChange w:id="59" w:author="Foote, Beth (NIH/NIMH) [F]" w:date="2020-04-08T12:53:00Z">
              <w:rPr>
                <w:b/>
              </w:rPr>
            </w:rPrChange>
          </w:rPr>
          <w:delText>…</w:delText>
        </w:r>
      </w:del>
      <w:del w:id="60" w:author="Foote, Beth (NIH/NIMH) [F]" w:date="2020-04-08T12:43:00Z">
        <w:r w:rsidR="00640B3E" w:rsidRPr="003F1C7F" w:rsidDel="00E42598">
          <w:rPr>
            <w:rFonts w:ascii="Arial" w:eastAsia="Arial" w:hAnsi="Arial" w:cs="Arial"/>
            <w:b/>
            <w:sz w:val="22"/>
            <w:szCs w:val="22"/>
            <w:rPrChange w:id="61" w:author="Foote, Beth (NIH/NIMH) [F]" w:date="2020-04-08T12:53:00Z">
              <w:rPr>
                <w:b/>
              </w:rPr>
            </w:rPrChange>
          </w:rPr>
          <w:delText xml:space="preserve"> </w:delText>
        </w:r>
      </w:del>
      <w:ins w:id="62" w:author="Foote, Beth (NIH/NIMH) [F]" w:date="2020-04-08T12:43:00Z">
        <w:r w:rsidRPr="003F1C7F">
          <w:rPr>
            <w:rFonts w:ascii="Arial" w:eastAsia="Arial" w:hAnsi="Arial" w:cs="Arial"/>
            <w:b/>
            <w:sz w:val="22"/>
            <w:szCs w:val="22"/>
            <w:rPrChange w:id="63" w:author="Foote, Beth (NIH/NIMH) [F]" w:date="2020-04-08T12:53:00Z">
              <w:rPr/>
            </w:rPrChange>
          </w:rPr>
          <w:t>…</w:t>
        </w:r>
        <w:r w:rsidRPr="00E42598">
          <w:rPr>
            <w:rFonts w:ascii="Arial" w:eastAsia="Arial" w:hAnsi="Arial" w:cs="Arial"/>
            <w:b/>
            <w:bCs/>
            <w:sz w:val="22"/>
            <w:szCs w:val="22"/>
            <w:rPrChange w:id="64" w:author="Foote, Beth (NIH/NIMH) [F]" w:date="2020-04-08T12:44:00Z">
              <w:rPr/>
            </w:rPrChange>
          </w:rPr>
          <w:t xml:space="preserve"> on average, what time did you go to bed on WEEKENDS?</w:t>
        </w:r>
      </w:ins>
    </w:p>
    <w:p w14:paraId="319F40D9" w14:textId="77777777" w:rsidR="00E42598" w:rsidRDefault="00E42598" w:rsidP="00E42598">
      <w:pPr>
        <w:pStyle w:val="ListParagraph"/>
        <w:numPr>
          <w:ilvl w:val="0"/>
          <w:numId w:val="38"/>
        </w:numPr>
        <w:rPr>
          <w:ins w:id="65" w:author="Foote, Beth (NIH/NIMH) [F]" w:date="2020-04-08T12:43:00Z"/>
          <w:sz w:val="22"/>
          <w:szCs w:val="22"/>
        </w:rPr>
      </w:pPr>
      <w:ins w:id="66" w:author="Foote, Beth (NIH/NIMH) [F]" w:date="2020-04-08T12:43:00Z">
        <w:r w:rsidRPr="7213FF42">
          <w:rPr>
            <w:rFonts w:ascii="Arial" w:eastAsia="Arial" w:hAnsi="Arial" w:cs="Arial"/>
            <w:sz w:val="22"/>
            <w:szCs w:val="22"/>
          </w:rPr>
          <w:t>Before 8 pm</w:t>
        </w:r>
      </w:ins>
    </w:p>
    <w:p w14:paraId="458780B3" w14:textId="6FA5E3DC" w:rsidR="00E42598" w:rsidRDefault="00E42598" w:rsidP="00E42598">
      <w:pPr>
        <w:pStyle w:val="ListParagraph"/>
        <w:numPr>
          <w:ilvl w:val="0"/>
          <w:numId w:val="38"/>
        </w:numPr>
        <w:rPr>
          <w:ins w:id="67" w:author="Foote, Beth (NIH/NIMH) [F]" w:date="2020-04-08T12:43:00Z"/>
          <w:sz w:val="22"/>
          <w:szCs w:val="22"/>
        </w:rPr>
      </w:pPr>
      <w:ins w:id="68" w:author="Foote, Beth (NIH/NIMH) [F]" w:date="2020-04-08T12:43:00Z">
        <w:r w:rsidRPr="7213FF42">
          <w:rPr>
            <w:rFonts w:ascii="Arial" w:eastAsia="Arial" w:hAnsi="Arial" w:cs="Arial"/>
            <w:sz w:val="22"/>
            <w:szCs w:val="22"/>
          </w:rPr>
          <w:t>8</w:t>
        </w:r>
      </w:ins>
      <w:ins w:id="69" w:author="Kayla Sirois" w:date="2020-04-09T16:16:00Z">
        <w:r w:rsidR="001A3A71">
          <w:rPr>
            <w:rFonts w:ascii="Arial" w:eastAsia="Arial" w:hAnsi="Arial" w:cs="Arial"/>
            <w:sz w:val="22"/>
            <w:szCs w:val="22"/>
          </w:rPr>
          <w:t xml:space="preserve"> pm </w:t>
        </w:r>
      </w:ins>
      <w:ins w:id="70" w:author="Foote, Beth (NIH/NIMH) [F]" w:date="2020-04-08T12:43:00Z">
        <w:r w:rsidRPr="7213FF42">
          <w:rPr>
            <w:rFonts w:ascii="Arial" w:eastAsia="Arial" w:hAnsi="Arial" w:cs="Arial"/>
            <w:sz w:val="22"/>
            <w:szCs w:val="22"/>
          </w:rPr>
          <w:t>-</w:t>
        </w:r>
      </w:ins>
      <w:ins w:id="71" w:author="Kayla Sirois" w:date="2020-04-09T16:16:00Z">
        <w:r w:rsidR="001A3A71">
          <w:rPr>
            <w:rFonts w:ascii="Arial" w:eastAsia="Arial" w:hAnsi="Arial" w:cs="Arial"/>
            <w:sz w:val="22"/>
            <w:szCs w:val="22"/>
          </w:rPr>
          <w:t xml:space="preserve"> </w:t>
        </w:r>
      </w:ins>
      <w:ins w:id="72" w:author="Foote, Beth (NIH/NIMH) [F]" w:date="2020-04-08T12:43:00Z">
        <w:r w:rsidRPr="7213FF42">
          <w:rPr>
            <w:rFonts w:ascii="Arial" w:eastAsia="Arial" w:hAnsi="Arial" w:cs="Arial"/>
            <w:sz w:val="22"/>
            <w:szCs w:val="22"/>
          </w:rPr>
          <w:t>10 pm</w:t>
        </w:r>
      </w:ins>
    </w:p>
    <w:p w14:paraId="7A6131E2" w14:textId="4A4BA8E4" w:rsidR="00E42598" w:rsidRDefault="00E42598" w:rsidP="00E42598">
      <w:pPr>
        <w:pStyle w:val="ListParagraph"/>
        <w:numPr>
          <w:ilvl w:val="0"/>
          <w:numId w:val="38"/>
        </w:numPr>
        <w:rPr>
          <w:ins w:id="73" w:author="Foote, Beth (NIH/NIMH) [F]" w:date="2020-04-08T12:43:00Z"/>
          <w:sz w:val="22"/>
          <w:szCs w:val="22"/>
        </w:rPr>
      </w:pPr>
      <w:ins w:id="74" w:author="Foote, Beth (NIH/NIMH) [F]" w:date="2020-04-08T12:43:00Z">
        <w:r w:rsidRPr="7213FF42">
          <w:rPr>
            <w:rFonts w:ascii="Arial" w:eastAsia="Arial" w:hAnsi="Arial" w:cs="Arial"/>
            <w:sz w:val="22"/>
            <w:szCs w:val="22"/>
          </w:rPr>
          <w:t>10 pm</w:t>
        </w:r>
      </w:ins>
      <w:ins w:id="75" w:author="Kayla Sirois" w:date="2020-04-09T16:16:00Z">
        <w:r w:rsidR="001A3A71">
          <w:rPr>
            <w:rFonts w:ascii="Arial" w:eastAsia="Arial" w:hAnsi="Arial" w:cs="Arial"/>
            <w:sz w:val="22"/>
            <w:szCs w:val="22"/>
          </w:rPr>
          <w:t xml:space="preserve"> </w:t>
        </w:r>
      </w:ins>
      <w:ins w:id="76" w:author="Foote, Beth (NIH/NIMH) [F]" w:date="2020-04-08T12:43:00Z">
        <w:r>
          <w:rPr>
            <w:rFonts w:ascii="Arial" w:eastAsia="Arial" w:hAnsi="Arial" w:cs="Arial"/>
            <w:sz w:val="22"/>
            <w:szCs w:val="22"/>
          </w:rPr>
          <w:t>-</w:t>
        </w:r>
      </w:ins>
      <w:ins w:id="77" w:author="Kayla Sirois" w:date="2020-04-09T16:16:00Z">
        <w:r w:rsidR="001A3A71">
          <w:rPr>
            <w:rFonts w:ascii="Arial" w:eastAsia="Arial" w:hAnsi="Arial" w:cs="Arial"/>
            <w:sz w:val="22"/>
            <w:szCs w:val="22"/>
          </w:rPr>
          <w:t xml:space="preserve"> </w:t>
        </w:r>
      </w:ins>
      <w:bookmarkStart w:id="78" w:name="_GoBack"/>
      <w:bookmarkEnd w:id="78"/>
      <w:ins w:id="79" w:author="Foote, Beth (NIH/NIMH) [F]" w:date="2020-04-08T12:43:00Z">
        <w:r w:rsidRPr="7213FF42">
          <w:rPr>
            <w:rFonts w:ascii="Arial" w:eastAsia="Arial" w:hAnsi="Arial" w:cs="Arial"/>
            <w:sz w:val="22"/>
            <w:szCs w:val="22"/>
          </w:rPr>
          <w:t>12 am</w:t>
        </w:r>
      </w:ins>
    </w:p>
    <w:p w14:paraId="7DC3A9A7" w14:textId="77777777" w:rsidR="00E42598" w:rsidRPr="00EC3944" w:rsidRDefault="00E42598" w:rsidP="00E42598">
      <w:pPr>
        <w:pStyle w:val="ListParagraph"/>
        <w:numPr>
          <w:ilvl w:val="0"/>
          <w:numId w:val="38"/>
        </w:numPr>
        <w:rPr>
          <w:ins w:id="80" w:author="Foote, Beth (NIH/NIMH) [F]" w:date="2020-04-08T12:55:00Z"/>
          <w:sz w:val="22"/>
          <w:szCs w:val="22"/>
          <w:rPrChange w:id="81" w:author="Foote, Beth (NIH/NIMH) [F]" w:date="2020-04-08T12:55:00Z">
            <w:rPr>
              <w:ins w:id="82" w:author="Foote, Beth (NIH/NIMH) [F]" w:date="2020-04-08T12:55:00Z"/>
              <w:rFonts w:ascii="Arial" w:eastAsia="Arial" w:hAnsi="Arial" w:cs="Arial"/>
              <w:sz w:val="22"/>
              <w:szCs w:val="22"/>
            </w:rPr>
          </w:rPrChange>
        </w:rPr>
      </w:pPr>
      <w:ins w:id="83" w:author="Foote, Beth (NIH/NIMH) [F]" w:date="2020-04-08T12:43:00Z">
        <w:r w:rsidRPr="7213FF42">
          <w:rPr>
            <w:rFonts w:ascii="Arial" w:eastAsia="Arial" w:hAnsi="Arial" w:cs="Arial"/>
            <w:sz w:val="22"/>
            <w:szCs w:val="22"/>
          </w:rPr>
          <w:t>After midnight</w:t>
        </w:r>
      </w:ins>
    </w:p>
    <w:p w14:paraId="11ACFA89" w14:textId="77777777" w:rsidR="00EC3944" w:rsidRDefault="00EC3944">
      <w:pPr>
        <w:pStyle w:val="ListParagraph"/>
        <w:ind w:left="1440"/>
        <w:rPr>
          <w:ins w:id="84" w:author="Foote, Beth (NIH/NIMH) [F]" w:date="2020-04-08T12:43:00Z"/>
          <w:sz w:val="22"/>
          <w:szCs w:val="22"/>
        </w:rPr>
        <w:pPrChange w:id="85" w:author="Foote, Beth (NIH/NIMH) [F]" w:date="2020-04-08T12:55:00Z">
          <w:pPr>
            <w:pStyle w:val="ListParagraph"/>
            <w:numPr>
              <w:numId w:val="38"/>
            </w:numPr>
            <w:ind w:left="1440" w:hanging="360"/>
          </w:pPr>
        </w:pPrChange>
      </w:pPr>
    </w:p>
    <w:p w14:paraId="034A7FBF" w14:textId="1CE0C864" w:rsidR="00640B3E" w:rsidRPr="003F1C7F" w:rsidDel="00FB1B44" w:rsidRDefault="00A93623">
      <w:pPr>
        <w:pStyle w:val="ListParagraph"/>
        <w:numPr>
          <w:ilvl w:val="0"/>
          <w:numId w:val="8"/>
        </w:numPr>
        <w:rPr>
          <w:del w:id="86" w:author="Foote, Beth (NIH/NIMH) [F]" w:date="2020-04-08T12:43:00Z"/>
          <w:rFonts w:ascii="Arial" w:eastAsia="Arial" w:hAnsi="Arial" w:cs="Arial"/>
          <w:b/>
          <w:sz w:val="22"/>
          <w:szCs w:val="22"/>
          <w:rPrChange w:id="87" w:author="Foote, Beth (NIH/NIMH) [F]" w:date="2020-04-08T12:53:00Z">
            <w:rPr>
              <w:del w:id="88" w:author="Foote, Beth (NIH/NIMH) [F]" w:date="2020-04-08T12:43:00Z"/>
            </w:rPr>
          </w:rPrChange>
        </w:rPr>
        <w:pPrChange w:id="89" w:author="Foote, Beth (NIH/NIMH) [F]" w:date="2020-04-08T12:49:00Z">
          <w:pPr>
            <w:ind w:left="1440"/>
          </w:pPr>
        </w:pPrChange>
      </w:pPr>
      <w:ins w:id="90" w:author="Foote, Beth (NIH/NIMH) [F]" w:date="2020-04-08T12:51:00Z">
        <w:r>
          <w:rPr>
            <w:rFonts w:ascii="Arial" w:eastAsia="Arial" w:hAnsi="Arial" w:cs="Arial"/>
            <w:b/>
            <w:sz w:val="22"/>
            <w:szCs w:val="22"/>
          </w:rPr>
          <w:t xml:space="preserve"> </w:t>
        </w:r>
      </w:ins>
      <w:del w:id="91" w:author="Foote, Beth (NIH/NIMH) [F]" w:date="2020-04-08T12:43:00Z">
        <w:r w:rsidR="00640B3E" w:rsidRPr="003F1C7F" w:rsidDel="00E42598">
          <w:rPr>
            <w:rFonts w:ascii="Arial" w:eastAsia="Arial" w:hAnsi="Arial" w:cs="Arial"/>
            <w:b/>
            <w:sz w:val="22"/>
            <w:szCs w:val="22"/>
            <w:rPrChange w:id="92" w:author="Foote, Beth (NIH/NIMH) [F]" w:date="2020-04-08T12:53:00Z">
              <w:rPr/>
            </w:rPrChange>
          </w:rPr>
          <w:delText>how many hours per night did you sleep on average?</w:delText>
        </w:r>
      </w:del>
    </w:p>
    <w:p w14:paraId="0E70F9A7" w14:textId="77777777" w:rsidR="000B696F" w:rsidRPr="0028235E" w:rsidRDefault="000B696F">
      <w:pPr>
        <w:pStyle w:val="ListParagraph"/>
        <w:numPr>
          <w:ilvl w:val="0"/>
          <w:numId w:val="8"/>
        </w:numPr>
        <w:rPr>
          <w:ins w:id="93" w:author="Foote, Beth (NIH/NIMH) [F]" w:date="2020-04-08T12:48:00Z"/>
          <w:rFonts w:ascii="Arial" w:hAnsi="Arial" w:cs="Arial"/>
          <w:sz w:val="22"/>
          <w:szCs w:val="22"/>
          <w:rPrChange w:id="94" w:author="Dunn, Julia (NIH/NIMH) [F]" w:date="2020-04-08T14:23:00Z">
            <w:rPr>
              <w:ins w:id="95" w:author="Foote, Beth (NIH/NIMH) [F]" w:date="2020-04-08T12:48:00Z"/>
            </w:rPr>
          </w:rPrChange>
        </w:rPr>
        <w:pPrChange w:id="96" w:author="Foote, Beth (NIH/NIMH) [F]" w:date="2020-04-08T12:49:00Z">
          <w:pPr>
            <w:numPr>
              <w:numId w:val="23"/>
            </w:numPr>
            <w:spacing w:before="240"/>
            <w:ind w:left="720" w:hanging="360"/>
          </w:pPr>
        </w:pPrChange>
      </w:pPr>
      <w:ins w:id="97" w:author="Foote, Beth (NIH/NIMH) [F]" w:date="2020-04-08T12:48:00Z">
        <w:r w:rsidRPr="0028235E">
          <w:rPr>
            <w:rFonts w:ascii="Arial" w:hAnsi="Arial" w:cs="Arial"/>
            <w:b/>
            <w:sz w:val="22"/>
            <w:szCs w:val="22"/>
            <w:rPrChange w:id="98" w:author="Dunn, Julia (NIH/NIMH) [F]" w:date="2020-04-08T14:23:00Z">
              <w:rPr/>
            </w:rPrChange>
          </w:rPr>
          <w:t>…</w:t>
        </w:r>
      </w:ins>
      <w:ins w:id="99" w:author="Foote, Beth (NIH/NIMH) [F]" w:date="2020-04-08T12:51:00Z">
        <w:r w:rsidR="00A93623" w:rsidRPr="0028235E">
          <w:rPr>
            <w:rFonts w:ascii="Arial" w:hAnsi="Arial" w:cs="Arial"/>
            <w:sz w:val="22"/>
            <w:szCs w:val="22"/>
            <w:rPrChange w:id="100" w:author="Dunn, Julia (NIH/NIMH) [F]" w:date="2020-04-08T14:23:00Z">
              <w:rPr/>
            </w:rPrChange>
          </w:rPr>
          <w:t xml:space="preserve"> </w:t>
        </w:r>
      </w:ins>
      <w:ins w:id="101" w:author="Foote, Beth (NIH/NIMH) [F]" w:date="2020-04-08T12:48:00Z">
        <w:r w:rsidRPr="0028235E">
          <w:rPr>
            <w:rFonts w:ascii="Arial" w:hAnsi="Arial" w:cs="Arial"/>
            <w:b/>
            <w:bCs/>
            <w:sz w:val="22"/>
            <w:szCs w:val="22"/>
            <w:rPrChange w:id="102" w:author="Dunn, Julia (NIH/NIMH) [F]" w:date="2020-04-08T14:23:00Z">
              <w:rPr/>
            </w:rPrChange>
          </w:rPr>
          <w:t>on average, how many hours per night did you sleep on WEEKDAYS?</w:t>
        </w:r>
      </w:ins>
    </w:p>
    <w:p w14:paraId="1F262AE0" w14:textId="77777777" w:rsidR="000B696F" w:rsidRDefault="000B696F" w:rsidP="000B696F">
      <w:pPr>
        <w:numPr>
          <w:ilvl w:val="1"/>
          <w:numId w:val="23"/>
        </w:numPr>
        <w:rPr>
          <w:ins w:id="103" w:author="Foote, Beth (NIH/NIMH) [F]" w:date="2020-04-08T12:48:00Z"/>
          <w:rFonts w:ascii="Arial" w:eastAsia="Arial" w:hAnsi="Arial" w:cs="Arial"/>
          <w:sz w:val="22"/>
          <w:szCs w:val="22"/>
        </w:rPr>
      </w:pPr>
      <w:ins w:id="104" w:author="Foote, Beth (NIH/NIMH) [F]" w:date="2020-04-08T12:48:00Z">
        <w:r>
          <w:rPr>
            <w:rFonts w:ascii="Arial" w:eastAsia="Arial" w:hAnsi="Arial" w:cs="Arial"/>
            <w:sz w:val="22"/>
            <w:szCs w:val="22"/>
          </w:rPr>
          <w:t>&lt;6 hours</w:t>
        </w:r>
      </w:ins>
    </w:p>
    <w:p w14:paraId="1647977D" w14:textId="77777777" w:rsidR="000B696F" w:rsidRDefault="000B696F" w:rsidP="000B696F">
      <w:pPr>
        <w:numPr>
          <w:ilvl w:val="1"/>
          <w:numId w:val="23"/>
        </w:numPr>
        <w:rPr>
          <w:ins w:id="105" w:author="Foote, Beth (NIH/NIMH) [F]" w:date="2020-04-08T12:48:00Z"/>
          <w:rFonts w:ascii="Arial" w:eastAsia="Arial" w:hAnsi="Arial" w:cs="Arial"/>
          <w:sz w:val="22"/>
          <w:szCs w:val="22"/>
        </w:rPr>
      </w:pPr>
      <w:ins w:id="106" w:author="Foote, Beth (NIH/NIMH) [F]" w:date="2020-04-08T12:48:00Z">
        <w:r>
          <w:rPr>
            <w:rFonts w:ascii="Arial" w:eastAsia="Arial" w:hAnsi="Arial" w:cs="Arial"/>
            <w:sz w:val="22"/>
            <w:szCs w:val="22"/>
          </w:rPr>
          <w:t>6-8 hours</w:t>
        </w:r>
      </w:ins>
    </w:p>
    <w:p w14:paraId="538B4E28" w14:textId="77777777" w:rsidR="000B696F" w:rsidRDefault="000B696F" w:rsidP="000B696F">
      <w:pPr>
        <w:numPr>
          <w:ilvl w:val="1"/>
          <w:numId w:val="23"/>
        </w:numPr>
        <w:rPr>
          <w:ins w:id="107" w:author="Foote, Beth (NIH/NIMH) [F]" w:date="2020-04-08T12:48:00Z"/>
          <w:rFonts w:ascii="Arial" w:eastAsia="Arial" w:hAnsi="Arial" w:cs="Arial"/>
          <w:sz w:val="22"/>
          <w:szCs w:val="22"/>
        </w:rPr>
      </w:pPr>
      <w:ins w:id="108" w:author="Foote, Beth (NIH/NIMH) [F]" w:date="2020-04-08T12:48:00Z">
        <w:r>
          <w:rPr>
            <w:rFonts w:ascii="Arial" w:eastAsia="Arial" w:hAnsi="Arial" w:cs="Arial"/>
            <w:sz w:val="22"/>
            <w:szCs w:val="22"/>
          </w:rPr>
          <w:t>8-10 hours</w:t>
        </w:r>
      </w:ins>
    </w:p>
    <w:p w14:paraId="224233C4" w14:textId="77777777" w:rsidR="000B696F" w:rsidRDefault="000B696F" w:rsidP="000B696F">
      <w:pPr>
        <w:numPr>
          <w:ilvl w:val="1"/>
          <w:numId w:val="23"/>
        </w:numPr>
        <w:rPr>
          <w:ins w:id="109" w:author="Foote, Beth (NIH/NIMH) [F]" w:date="2020-04-08T12:48:00Z"/>
          <w:rFonts w:ascii="Arial" w:eastAsia="Arial" w:hAnsi="Arial" w:cs="Arial"/>
          <w:sz w:val="22"/>
          <w:szCs w:val="22"/>
        </w:rPr>
      </w:pPr>
      <w:ins w:id="110" w:author="Foote, Beth (NIH/NIMH) [F]" w:date="2020-04-08T12:48:00Z">
        <w:r w:rsidRPr="7213FF42">
          <w:rPr>
            <w:rFonts w:ascii="Arial" w:eastAsia="Arial" w:hAnsi="Arial" w:cs="Arial"/>
            <w:sz w:val="22"/>
            <w:szCs w:val="22"/>
          </w:rPr>
          <w:t>&gt;10 hours</w:t>
        </w:r>
      </w:ins>
    </w:p>
    <w:p w14:paraId="1FD854DE" w14:textId="77777777" w:rsidR="00575302" w:rsidRPr="00C45136" w:rsidRDefault="00575302">
      <w:pPr>
        <w:pStyle w:val="ListParagraph"/>
        <w:numPr>
          <w:ilvl w:val="0"/>
          <w:numId w:val="8"/>
        </w:numPr>
        <w:spacing w:before="240"/>
        <w:rPr>
          <w:ins w:id="111" w:author="Foote, Beth (NIH/NIMH) [F]" w:date="2020-04-08T12:48:00Z"/>
          <w:sz w:val="22"/>
          <w:szCs w:val="22"/>
          <w:rPrChange w:id="112" w:author="Foote, Beth (NIH/NIMH) [F]" w:date="2020-04-08T12:50:00Z">
            <w:rPr>
              <w:ins w:id="113" w:author="Foote, Beth (NIH/NIMH) [F]" w:date="2020-04-08T12:48:00Z"/>
            </w:rPr>
          </w:rPrChange>
        </w:rPr>
        <w:pPrChange w:id="114" w:author="Foote, Beth (NIH/NIMH) [F]" w:date="2020-04-08T12:50:00Z">
          <w:pPr>
            <w:numPr>
              <w:numId w:val="23"/>
            </w:numPr>
            <w:spacing w:before="240"/>
            <w:ind w:left="720" w:hanging="360"/>
          </w:pPr>
        </w:pPrChange>
      </w:pPr>
      <w:ins w:id="115" w:author="Foote, Beth (NIH/NIMH) [F]" w:date="2020-04-08T12:48:00Z">
        <w:r w:rsidRPr="00C45136">
          <w:rPr>
            <w:rFonts w:ascii="Arial" w:eastAsia="Arial" w:hAnsi="Arial" w:cs="Arial"/>
            <w:b/>
            <w:sz w:val="22"/>
            <w:szCs w:val="22"/>
            <w:rPrChange w:id="116" w:author="Foote, Beth (NIH/NIMH) [F]" w:date="2020-04-08T12:50:00Z">
              <w:rPr/>
            </w:rPrChange>
          </w:rPr>
          <w:t>…</w:t>
        </w:r>
      </w:ins>
      <w:ins w:id="117" w:author="Foote, Beth (NIH/NIMH) [F]" w:date="2020-04-08T12:51:00Z">
        <w:r w:rsidR="00A93623">
          <w:rPr>
            <w:rFonts w:ascii="Arial" w:eastAsia="Arial" w:hAnsi="Arial" w:cs="Arial"/>
            <w:b/>
            <w:sz w:val="22"/>
            <w:szCs w:val="22"/>
          </w:rPr>
          <w:t xml:space="preserve"> </w:t>
        </w:r>
      </w:ins>
      <w:ins w:id="118" w:author="Foote, Beth (NIH/NIMH) [F]" w:date="2020-04-08T12:48:00Z">
        <w:r w:rsidRPr="00C45136">
          <w:rPr>
            <w:rFonts w:ascii="Arial" w:eastAsia="Arial" w:hAnsi="Arial" w:cs="Arial"/>
            <w:b/>
            <w:sz w:val="22"/>
            <w:szCs w:val="22"/>
            <w:rPrChange w:id="119" w:author="Foote, Beth (NIH/NIMH) [F]" w:date="2020-04-08T12:50:00Z">
              <w:rPr/>
            </w:rPrChange>
          </w:rPr>
          <w:t>on average, how many hours per night did you sleep</w:t>
        </w:r>
        <w:del w:id="120" w:author="Kayla Sirois" w:date="2020-04-09T16:07:00Z">
          <w:r w:rsidRPr="00C45136" w:rsidDel="0082345C">
            <w:rPr>
              <w:rFonts w:ascii="Arial" w:eastAsia="Arial" w:hAnsi="Arial" w:cs="Arial"/>
              <w:b/>
              <w:sz w:val="22"/>
              <w:szCs w:val="22"/>
              <w:rPrChange w:id="121" w:author="Foote, Beth (NIH/NIMH) [F]" w:date="2020-04-08T12:50:00Z">
                <w:rPr/>
              </w:rPrChange>
            </w:rPr>
            <w:delText xml:space="preserve"> on average</w:delText>
          </w:r>
        </w:del>
        <w:r w:rsidRPr="00C45136">
          <w:rPr>
            <w:rFonts w:ascii="Arial" w:eastAsia="Arial" w:hAnsi="Arial" w:cs="Arial"/>
            <w:b/>
            <w:sz w:val="22"/>
            <w:szCs w:val="22"/>
            <w:rPrChange w:id="122" w:author="Foote, Beth (NIH/NIMH) [F]" w:date="2020-04-08T12:50:00Z">
              <w:rPr/>
            </w:rPrChange>
          </w:rPr>
          <w:t xml:space="preserve"> on WEEKENDS?</w:t>
        </w:r>
      </w:ins>
    </w:p>
    <w:p w14:paraId="493C9107" w14:textId="77777777" w:rsidR="00575302" w:rsidRDefault="00575302" w:rsidP="00575302">
      <w:pPr>
        <w:numPr>
          <w:ilvl w:val="1"/>
          <w:numId w:val="23"/>
        </w:numPr>
        <w:rPr>
          <w:ins w:id="123" w:author="Foote, Beth (NIH/NIMH) [F]" w:date="2020-04-08T12:48:00Z"/>
          <w:rFonts w:ascii="Arial" w:eastAsia="Arial" w:hAnsi="Arial" w:cs="Arial"/>
          <w:sz w:val="22"/>
          <w:szCs w:val="22"/>
        </w:rPr>
      </w:pPr>
      <w:ins w:id="124" w:author="Foote, Beth (NIH/NIMH) [F]" w:date="2020-04-08T12:48:00Z">
        <w:r>
          <w:rPr>
            <w:rFonts w:ascii="Arial" w:eastAsia="Arial" w:hAnsi="Arial" w:cs="Arial"/>
            <w:sz w:val="22"/>
            <w:szCs w:val="22"/>
          </w:rPr>
          <w:t>&lt;6 hours</w:t>
        </w:r>
      </w:ins>
    </w:p>
    <w:p w14:paraId="3394A537" w14:textId="77777777" w:rsidR="00575302" w:rsidRDefault="00575302" w:rsidP="00575302">
      <w:pPr>
        <w:numPr>
          <w:ilvl w:val="1"/>
          <w:numId w:val="23"/>
        </w:numPr>
        <w:rPr>
          <w:ins w:id="125" w:author="Foote, Beth (NIH/NIMH) [F]" w:date="2020-04-08T12:48:00Z"/>
          <w:rFonts w:ascii="Arial" w:eastAsia="Arial" w:hAnsi="Arial" w:cs="Arial"/>
          <w:sz w:val="22"/>
          <w:szCs w:val="22"/>
        </w:rPr>
      </w:pPr>
      <w:ins w:id="126" w:author="Foote, Beth (NIH/NIMH) [F]" w:date="2020-04-08T12:48:00Z">
        <w:r>
          <w:rPr>
            <w:rFonts w:ascii="Arial" w:eastAsia="Arial" w:hAnsi="Arial" w:cs="Arial"/>
            <w:sz w:val="22"/>
            <w:szCs w:val="22"/>
          </w:rPr>
          <w:t>6-8 hours</w:t>
        </w:r>
      </w:ins>
    </w:p>
    <w:p w14:paraId="6893097E" w14:textId="77777777" w:rsidR="00575302" w:rsidRDefault="00575302" w:rsidP="00575302">
      <w:pPr>
        <w:numPr>
          <w:ilvl w:val="1"/>
          <w:numId w:val="23"/>
        </w:numPr>
        <w:rPr>
          <w:ins w:id="127" w:author="Foote, Beth (NIH/NIMH) [F]" w:date="2020-04-08T12:48:00Z"/>
          <w:rFonts w:ascii="Arial" w:eastAsia="Arial" w:hAnsi="Arial" w:cs="Arial"/>
          <w:sz w:val="22"/>
          <w:szCs w:val="22"/>
        </w:rPr>
      </w:pPr>
      <w:ins w:id="128" w:author="Foote, Beth (NIH/NIMH) [F]" w:date="2020-04-08T12:48:00Z">
        <w:r>
          <w:rPr>
            <w:rFonts w:ascii="Arial" w:eastAsia="Arial" w:hAnsi="Arial" w:cs="Arial"/>
            <w:sz w:val="22"/>
            <w:szCs w:val="22"/>
          </w:rPr>
          <w:t>8-10 hours</w:t>
        </w:r>
      </w:ins>
    </w:p>
    <w:p w14:paraId="5937BB04" w14:textId="54A81292" w:rsidR="00FB1B44" w:rsidRPr="00575302" w:rsidRDefault="00575302">
      <w:pPr>
        <w:numPr>
          <w:ilvl w:val="1"/>
          <w:numId w:val="23"/>
        </w:numPr>
        <w:rPr>
          <w:ins w:id="129" w:author="Foote, Beth (NIH/NIMH) [F]" w:date="2020-04-08T12:48:00Z"/>
          <w:rFonts w:ascii="Arial" w:eastAsia="Arial" w:hAnsi="Arial" w:cs="Arial"/>
          <w:sz w:val="22"/>
          <w:szCs w:val="22"/>
          <w:rPrChange w:id="130" w:author="Foote, Beth (NIH/NIMH) [F]" w:date="2020-04-08T12:48:00Z">
            <w:rPr>
              <w:ins w:id="131" w:author="Foote, Beth (NIH/NIMH) [F]" w:date="2020-04-08T12:48:00Z"/>
              <w:sz w:val="22"/>
              <w:szCs w:val="22"/>
            </w:rPr>
          </w:rPrChange>
        </w:rPr>
        <w:pPrChange w:id="132" w:author="Foote, Beth (NIH/NIMH) [F]" w:date="2020-04-08T12:48:00Z">
          <w:pPr>
            <w:numPr>
              <w:numId w:val="30"/>
            </w:numPr>
            <w:spacing w:before="240"/>
            <w:ind w:left="720" w:hanging="360"/>
          </w:pPr>
        </w:pPrChange>
      </w:pPr>
      <w:ins w:id="133" w:author="Foote, Beth (NIH/NIMH) [F]" w:date="2020-04-08T12:48:00Z">
        <w:r w:rsidRPr="7213FF42">
          <w:rPr>
            <w:rFonts w:ascii="Arial" w:eastAsia="Arial" w:hAnsi="Arial" w:cs="Arial"/>
            <w:sz w:val="22"/>
            <w:szCs w:val="22"/>
          </w:rPr>
          <w:t>&gt;10 hours</w:t>
        </w:r>
        <w:commentRangeStart w:id="134"/>
        <w:commentRangeEnd w:id="134"/>
        <w:r>
          <w:rPr>
            <w:rStyle w:val="CommentReference"/>
          </w:rPr>
          <w:commentReference w:id="134"/>
        </w:r>
      </w:ins>
    </w:p>
    <w:p w14:paraId="5C1363CE" w14:textId="77777777" w:rsidR="00640B3E" w:rsidDel="00E42598" w:rsidRDefault="00640B3E" w:rsidP="00370AAB">
      <w:pPr>
        <w:numPr>
          <w:ilvl w:val="1"/>
          <w:numId w:val="30"/>
        </w:numPr>
        <w:rPr>
          <w:del w:id="135" w:author="Foote, Beth (NIH/NIMH) [F]" w:date="2020-04-08T12:43:00Z"/>
          <w:sz w:val="22"/>
          <w:szCs w:val="22"/>
        </w:rPr>
      </w:pPr>
      <w:del w:id="136" w:author="Foote, Beth (NIH/NIMH) [F]" w:date="2020-04-08T12:43:00Z">
        <w:r w:rsidDel="00E42598">
          <w:rPr>
            <w:rFonts w:ascii="Arial" w:eastAsia="Arial" w:hAnsi="Arial" w:cs="Arial"/>
            <w:sz w:val="22"/>
            <w:szCs w:val="22"/>
          </w:rPr>
          <w:delText>&lt;6 hours</w:delText>
        </w:r>
      </w:del>
    </w:p>
    <w:p w14:paraId="6EE8B020" w14:textId="77777777" w:rsidR="00640B3E" w:rsidDel="00E42598" w:rsidRDefault="00640B3E" w:rsidP="00370AAB">
      <w:pPr>
        <w:numPr>
          <w:ilvl w:val="1"/>
          <w:numId w:val="30"/>
        </w:numPr>
        <w:rPr>
          <w:del w:id="137" w:author="Foote, Beth (NIH/NIMH) [F]" w:date="2020-04-08T12:43:00Z"/>
          <w:sz w:val="22"/>
          <w:szCs w:val="22"/>
        </w:rPr>
      </w:pPr>
      <w:del w:id="138" w:author="Foote, Beth (NIH/NIMH) [F]" w:date="2020-04-08T12:43:00Z">
        <w:r w:rsidDel="00E42598">
          <w:rPr>
            <w:rFonts w:ascii="Arial" w:eastAsia="Arial" w:hAnsi="Arial" w:cs="Arial"/>
            <w:sz w:val="22"/>
            <w:szCs w:val="22"/>
          </w:rPr>
          <w:delText>6-8 hours</w:delText>
        </w:r>
      </w:del>
    </w:p>
    <w:p w14:paraId="6FB9A7BE" w14:textId="77777777" w:rsidR="00640B3E" w:rsidDel="00E42598" w:rsidRDefault="00640B3E" w:rsidP="00370AAB">
      <w:pPr>
        <w:numPr>
          <w:ilvl w:val="1"/>
          <w:numId w:val="30"/>
        </w:numPr>
        <w:rPr>
          <w:del w:id="139" w:author="Foote, Beth (NIH/NIMH) [F]" w:date="2020-04-08T12:43:00Z"/>
          <w:sz w:val="22"/>
          <w:szCs w:val="22"/>
        </w:rPr>
      </w:pPr>
      <w:del w:id="140" w:author="Foote, Beth (NIH/NIMH) [F]" w:date="2020-04-08T12:43:00Z">
        <w:r w:rsidDel="00E42598">
          <w:rPr>
            <w:rFonts w:ascii="Arial" w:eastAsia="Arial" w:hAnsi="Arial" w:cs="Arial"/>
            <w:sz w:val="22"/>
            <w:szCs w:val="22"/>
          </w:rPr>
          <w:delText>8-10 hours</w:delText>
        </w:r>
      </w:del>
    </w:p>
    <w:p w14:paraId="4065286C" w14:textId="77777777" w:rsidR="00640B3E" w:rsidDel="00E42598" w:rsidRDefault="00640B3E" w:rsidP="00370AAB">
      <w:pPr>
        <w:numPr>
          <w:ilvl w:val="1"/>
          <w:numId w:val="30"/>
        </w:numPr>
        <w:rPr>
          <w:del w:id="141" w:author="Foote, Beth (NIH/NIMH) [F]" w:date="2020-04-08T12:43:00Z"/>
          <w:sz w:val="22"/>
          <w:szCs w:val="22"/>
        </w:rPr>
      </w:pPr>
      <w:del w:id="142" w:author="Foote, Beth (NIH/NIMH) [F]" w:date="2020-04-08T12:43:00Z">
        <w:r w:rsidDel="00E42598">
          <w:rPr>
            <w:rFonts w:ascii="Arial" w:eastAsia="Arial" w:hAnsi="Arial" w:cs="Arial"/>
            <w:sz w:val="22"/>
            <w:szCs w:val="22"/>
          </w:rPr>
          <w:delText>&gt;10 hours</w:delText>
        </w:r>
      </w:del>
    </w:p>
    <w:p w14:paraId="03CC8F94" w14:textId="77777777" w:rsidR="00640B3E" w:rsidRDefault="00640B3E" w:rsidP="00640B3E">
      <w:pPr>
        <w:ind w:left="1440"/>
        <w:rPr>
          <w:rFonts w:ascii="Arial" w:eastAsia="Arial" w:hAnsi="Arial" w:cs="Arial"/>
          <w:sz w:val="22"/>
          <w:szCs w:val="22"/>
        </w:rPr>
      </w:pPr>
    </w:p>
    <w:p w14:paraId="59ACDA29" w14:textId="77777777" w:rsidR="00640B3E" w:rsidRPr="00C45136" w:rsidRDefault="00640B3E">
      <w:pPr>
        <w:pStyle w:val="ListParagraph"/>
        <w:numPr>
          <w:ilvl w:val="0"/>
          <w:numId w:val="8"/>
        </w:numPr>
        <w:spacing w:before="5"/>
        <w:rPr>
          <w:sz w:val="22"/>
          <w:szCs w:val="22"/>
          <w:rPrChange w:id="143" w:author="Foote, Beth (NIH/NIMH) [F]" w:date="2020-04-08T12:50:00Z">
            <w:rPr/>
          </w:rPrChange>
        </w:rPr>
        <w:pPrChange w:id="144" w:author="Foote, Beth (NIH/NIMH) [F]" w:date="2020-04-08T12:50:00Z">
          <w:pPr>
            <w:numPr>
              <w:numId w:val="30"/>
            </w:numPr>
            <w:spacing w:before="5"/>
            <w:ind w:left="720" w:hanging="360"/>
          </w:pPr>
        </w:pPrChange>
      </w:pPr>
      <w:r w:rsidRPr="00C45136">
        <w:rPr>
          <w:rFonts w:ascii="Arial" w:eastAsia="Arial" w:hAnsi="Arial" w:cs="Arial"/>
          <w:b/>
          <w:sz w:val="22"/>
          <w:szCs w:val="22"/>
          <w:rPrChange w:id="145" w:author="Foote, Beth (NIH/NIMH) [F]" w:date="2020-04-08T12:50:00Z">
            <w:rPr/>
          </w:rPrChange>
        </w:rPr>
        <w:lastRenderedPageBreak/>
        <w:t>… h</w:t>
      </w:r>
      <w:r w:rsidRPr="00C45136">
        <w:rPr>
          <w:rFonts w:ascii="Arial" w:eastAsia="Arial" w:hAnsi="Arial" w:cs="Arial"/>
          <w:b/>
          <w:sz w:val="22"/>
          <w:szCs w:val="22"/>
          <w:highlight w:val="white"/>
          <w:rPrChange w:id="146" w:author="Foote, Beth (NIH/NIMH) [F]" w:date="2020-04-08T12:50:00Z">
            <w:rPr>
              <w:highlight w:val="white"/>
            </w:rPr>
          </w:rPrChange>
        </w:rPr>
        <w:t>ow many days per week did you exercise (e.g., increased heart rate, breathing) for at least 30 minutes?</w:t>
      </w:r>
    </w:p>
    <w:p w14:paraId="573A35FA" w14:textId="77777777" w:rsidR="00640B3E" w:rsidRDefault="00640B3E">
      <w:pPr>
        <w:numPr>
          <w:ilvl w:val="1"/>
          <w:numId w:val="8"/>
        </w:numPr>
        <w:rPr>
          <w:sz w:val="22"/>
          <w:szCs w:val="22"/>
          <w:highlight w:val="white"/>
        </w:rPr>
        <w:pPrChange w:id="147" w:author="Foote, Beth (NIH/NIMH) [F]" w:date="2020-04-08T12:50:00Z">
          <w:pPr>
            <w:numPr>
              <w:ilvl w:val="1"/>
              <w:numId w:val="30"/>
            </w:numPr>
            <w:ind w:left="1440" w:hanging="360"/>
          </w:pPr>
        </w:pPrChange>
      </w:pPr>
      <w:r>
        <w:rPr>
          <w:rFonts w:ascii="Arial" w:eastAsia="Arial" w:hAnsi="Arial" w:cs="Arial"/>
          <w:sz w:val="22"/>
          <w:szCs w:val="22"/>
          <w:highlight w:val="white"/>
        </w:rPr>
        <w:t>None</w:t>
      </w:r>
    </w:p>
    <w:p w14:paraId="6F35A4EA" w14:textId="77777777" w:rsidR="00640B3E" w:rsidRDefault="00640B3E">
      <w:pPr>
        <w:numPr>
          <w:ilvl w:val="1"/>
          <w:numId w:val="8"/>
        </w:numPr>
        <w:rPr>
          <w:sz w:val="22"/>
          <w:szCs w:val="22"/>
          <w:highlight w:val="white"/>
        </w:rPr>
        <w:pPrChange w:id="148" w:author="Foote, Beth (NIH/NIMH) [F]" w:date="2020-04-08T12:50:00Z">
          <w:pPr>
            <w:numPr>
              <w:ilvl w:val="1"/>
              <w:numId w:val="30"/>
            </w:numPr>
            <w:ind w:left="1440" w:hanging="360"/>
          </w:pPr>
        </w:pPrChange>
      </w:pPr>
      <w:r>
        <w:rPr>
          <w:rFonts w:ascii="Arial" w:eastAsia="Arial" w:hAnsi="Arial" w:cs="Arial"/>
          <w:sz w:val="22"/>
          <w:szCs w:val="22"/>
          <w:highlight w:val="white"/>
        </w:rPr>
        <w:t>1-2 days</w:t>
      </w:r>
    </w:p>
    <w:p w14:paraId="780490D4" w14:textId="77777777" w:rsidR="00640B3E" w:rsidRDefault="00640B3E">
      <w:pPr>
        <w:numPr>
          <w:ilvl w:val="1"/>
          <w:numId w:val="8"/>
        </w:numPr>
        <w:rPr>
          <w:sz w:val="22"/>
          <w:szCs w:val="22"/>
          <w:highlight w:val="white"/>
        </w:rPr>
        <w:pPrChange w:id="149" w:author="Foote, Beth (NIH/NIMH) [F]" w:date="2020-04-08T12:50:00Z">
          <w:pPr>
            <w:numPr>
              <w:ilvl w:val="1"/>
              <w:numId w:val="30"/>
            </w:numPr>
            <w:ind w:left="1440" w:hanging="360"/>
          </w:pPr>
        </w:pPrChange>
      </w:pPr>
      <w:r>
        <w:rPr>
          <w:rFonts w:ascii="Arial" w:eastAsia="Arial" w:hAnsi="Arial" w:cs="Arial"/>
          <w:sz w:val="22"/>
          <w:szCs w:val="22"/>
          <w:highlight w:val="white"/>
        </w:rPr>
        <w:t>3-4 days</w:t>
      </w:r>
    </w:p>
    <w:p w14:paraId="6234FD8A" w14:textId="77777777" w:rsidR="00640B3E" w:rsidRDefault="00640B3E">
      <w:pPr>
        <w:numPr>
          <w:ilvl w:val="1"/>
          <w:numId w:val="8"/>
        </w:numPr>
        <w:rPr>
          <w:sz w:val="22"/>
          <w:szCs w:val="22"/>
          <w:highlight w:val="white"/>
        </w:rPr>
        <w:pPrChange w:id="150" w:author="Foote, Beth (NIH/NIMH) [F]" w:date="2020-04-08T12:50:00Z">
          <w:pPr>
            <w:numPr>
              <w:ilvl w:val="1"/>
              <w:numId w:val="30"/>
            </w:numPr>
            <w:ind w:left="1440" w:hanging="360"/>
          </w:pPr>
        </w:pPrChange>
      </w:pPr>
      <w:r>
        <w:rPr>
          <w:rFonts w:ascii="Arial" w:eastAsia="Arial" w:hAnsi="Arial" w:cs="Arial"/>
          <w:sz w:val="22"/>
          <w:szCs w:val="22"/>
          <w:highlight w:val="white"/>
        </w:rPr>
        <w:t>5-6 days</w:t>
      </w:r>
    </w:p>
    <w:p w14:paraId="25EF7FF6" w14:textId="77777777" w:rsidR="00640B3E" w:rsidRDefault="00640B3E">
      <w:pPr>
        <w:numPr>
          <w:ilvl w:val="1"/>
          <w:numId w:val="8"/>
        </w:numPr>
        <w:rPr>
          <w:sz w:val="22"/>
          <w:szCs w:val="22"/>
          <w:highlight w:val="white"/>
        </w:rPr>
        <w:pPrChange w:id="151" w:author="Foote, Beth (NIH/NIMH) [F]" w:date="2020-04-08T12:50:00Z">
          <w:pPr>
            <w:numPr>
              <w:ilvl w:val="1"/>
              <w:numId w:val="30"/>
            </w:numPr>
            <w:ind w:left="1440" w:hanging="360"/>
          </w:pPr>
        </w:pPrChange>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pPr>
        <w:numPr>
          <w:ilvl w:val="0"/>
          <w:numId w:val="8"/>
        </w:numPr>
        <w:rPr>
          <w:sz w:val="22"/>
          <w:szCs w:val="22"/>
        </w:rPr>
        <w:pPrChange w:id="152" w:author="Foote, Beth (NIH/NIMH) [F]" w:date="2020-04-08T12:50:00Z">
          <w:pPr>
            <w:numPr>
              <w:numId w:val="30"/>
            </w:numPr>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pPr>
        <w:numPr>
          <w:ilvl w:val="1"/>
          <w:numId w:val="8"/>
        </w:numPr>
        <w:rPr>
          <w:sz w:val="22"/>
          <w:szCs w:val="22"/>
          <w:highlight w:val="white"/>
        </w:rPr>
        <w:pPrChange w:id="153" w:author="Foote, Beth (NIH/NIMH) [F]" w:date="2020-04-08T12:50:00Z">
          <w:pPr>
            <w:numPr>
              <w:ilvl w:val="1"/>
              <w:numId w:val="30"/>
            </w:numPr>
            <w:ind w:left="1440" w:hanging="360"/>
          </w:pPr>
        </w:pPrChange>
      </w:pPr>
      <w:r>
        <w:rPr>
          <w:rFonts w:ascii="Arial" w:eastAsia="Arial" w:hAnsi="Arial" w:cs="Arial"/>
          <w:sz w:val="22"/>
          <w:szCs w:val="22"/>
          <w:highlight w:val="white"/>
        </w:rPr>
        <w:t>None</w:t>
      </w:r>
    </w:p>
    <w:p w14:paraId="108EDAA8" w14:textId="77777777" w:rsidR="00640B3E" w:rsidRDefault="00640B3E">
      <w:pPr>
        <w:numPr>
          <w:ilvl w:val="1"/>
          <w:numId w:val="8"/>
        </w:numPr>
        <w:rPr>
          <w:sz w:val="22"/>
          <w:szCs w:val="22"/>
          <w:highlight w:val="white"/>
        </w:rPr>
        <w:pPrChange w:id="154" w:author="Foote, Beth (NIH/NIMH) [F]" w:date="2020-04-08T12:50:00Z">
          <w:pPr>
            <w:numPr>
              <w:ilvl w:val="1"/>
              <w:numId w:val="30"/>
            </w:numPr>
            <w:ind w:left="1440" w:hanging="360"/>
          </w:pPr>
        </w:pPrChange>
      </w:pPr>
      <w:r>
        <w:rPr>
          <w:rFonts w:ascii="Arial" w:eastAsia="Arial" w:hAnsi="Arial" w:cs="Arial"/>
          <w:sz w:val="22"/>
          <w:szCs w:val="22"/>
          <w:highlight w:val="white"/>
        </w:rPr>
        <w:t>1-2 days</w:t>
      </w:r>
    </w:p>
    <w:p w14:paraId="536716B4" w14:textId="77777777" w:rsidR="00640B3E" w:rsidRDefault="00640B3E">
      <w:pPr>
        <w:numPr>
          <w:ilvl w:val="1"/>
          <w:numId w:val="8"/>
        </w:numPr>
        <w:rPr>
          <w:sz w:val="22"/>
          <w:szCs w:val="22"/>
          <w:highlight w:val="white"/>
        </w:rPr>
        <w:pPrChange w:id="155" w:author="Foote, Beth (NIH/NIMH) [F]" w:date="2020-04-08T12:50:00Z">
          <w:pPr>
            <w:numPr>
              <w:ilvl w:val="1"/>
              <w:numId w:val="30"/>
            </w:numPr>
            <w:ind w:left="1440" w:hanging="360"/>
          </w:pPr>
        </w:pPrChange>
      </w:pPr>
      <w:r>
        <w:rPr>
          <w:rFonts w:ascii="Arial" w:eastAsia="Arial" w:hAnsi="Arial" w:cs="Arial"/>
          <w:sz w:val="22"/>
          <w:szCs w:val="22"/>
          <w:highlight w:val="white"/>
        </w:rPr>
        <w:t>3-4 days</w:t>
      </w:r>
    </w:p>
    <w:p w14:paraId="34DEDB29" w14:textId="77777777" w:rsidR="00640B3E" w:rsidRDefault="00640B3E">
      <w:pPr>
        <w:numPr>
          <w:ilvl w:val="1"/>
          <w:numId w:val="8"/>
        </w:numPr>
        <w:rPr>
          <w:sz w:val="22"/>
          <w:szCs w:val="22"/>
          <w:highlight w:val="white"/>
        </w:rPr>
        <w:pPrChange w:id="156" w:author="Foote, Beth (NIH/NIMH) [F]" w:date="2020-04-08T12:50:00Z">
          <w:pPr>
            <w:numPr>
              <w:ilvl w:val="1"/>
              <w:numId w:val="30"/>
            </w:numPr>
            <w:ind w:left="1440" w:hanging="360"/>
          </w:pPr>
        </w:pPrChange>
      </w:pPr>
      <w:r>
        <w:rPr>
          <w:rFonts w:ascii="Arial" w:eastAsia="Arial" w:hAnsi="Arial" w:cs="Arial"/>
          <w:sz w:val="22"/>
          <w:szCs w:val="22"/>
          <w:highlight w:val="white"/>
        </w:rPr>
        <w:t>5-6 days</w:t>
      </w:r>
    </w:p>
    <w:p w14:paraId="64FAC331" w14:textId="2F3FA669" w:rsidR="00370AAB" w:rsidRDefault="00640B3E">
      <w:pPr>
        <w:numPr>
          <w:ilvl w:val="1"/>
          <w:numId w:val="8"/>
        </w:numPr>
        <w:rPr>
          <w:rFonts w:ascii="Arial" w:eastAsia="Arial" w:hAnsi="Arial" w:cs="Arial"/>
          <w:sz w:val="22"/>
          <w:szCs w:val="22"/>
          <w:highlight w:val="white"/>
        </w:rPr>
        <w:pPrChange w:id="157" w:author="Foote, Beth (NIH/NIMH) [F]" w:date="2020-04-08T12:50:00Z">
          <w:pPr>
            <w:numPr>
              <w:ilvl w:val="1"/>
              <w:numId w:val="30"/>
            </w:numPr>
            <w:ind w:left="1440" w:hanging="360"/>
          </w:pPr>
        </w:pPrChange>
      </w:pPr>
      <w:r>
        <w:rPr>
          <w:rFonts w:ascii="Arial" w:eastAsia="Arial" w:hAnsi="Arial" w:cs="Arial"/>
          <w:sz w:val="22"/>
          <w:szCs w:val="22"/>
          <w:highlight w:val="white"/>
        </w:rPr>
        <w:t>Daily</w:t>
      </w:r>
    </w:p>
    <w:p w14:paraId="4186F459" w14:textId="37DFC710" w:rsidR="00AA29D7" w:rsidRDefault="00AA29D7">
      <w:pPr>
        <w:rPr>
          <w:rFonts w:ascii="Arial" w:eastAsiaTheme="majorEastAsia" w:hAnsi="Arial" w:cs="Arial"/>
          <w:b/>
          <w:sz w:val="28"/>
          <w:szCs w:val="28"/>
        </w:rPr>
      </w:pPr>
      <w:bookmarkStart w:id="158" w:name="_heading=h.61snut8df3qb" w:colFirst="0" w:colLast="0"/>
      <w:bookmarkEnd w:id="158"/>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pPr>
        <w:numPr>
          <w:ilvl w:val="0"/>
          <w:numId w:val="8"/>
        </w:numPr>
        <w:rPr>
          <w:sz w:val="22"/>
          <w:szCs w:val="22"/>
        </w:rPr>
        <w:pPrChange w:id="159" w:author="Foote, Beth (NIH/NIMH) [F]" w:date="2020-04-08T12:50:00Z">
          <w:pPr>
            <w:numPr>
              <w:numId w:val="30"/>
            </w:numPr>
            <w:ind w:left="720" w:hanging="360"/>
          </w:pPr>
        </w:pPrChange>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pPr>
        <w:numPr>
          <w:ilvl w:val="0"/>
          <w:numId w:val="8"/>
        </w:numPr>
        <w:rPr>
          <w:sz w:val="22"/>
          <w:szCs w:val="22"/>
        </w:rPr>
        <w:pPrChange w:id="160" w:author="Foote, Beth (NIH/NIMH) [F]" w:date="2020-04-08T12:50:00Z">
          <w:pPr>
            <w:numPr>
              <w:numId w:val="30"/>
            </w:numPr>
            <w:ind w:left="720" w:hanging="360"/>
          </w:pPr>
        </w:pPrChange>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6EAA423B" w14:textId="77777777" w:rsidR="00CF0FC2" w:rsidRDefault="00CF0FC2">
      <w:pPr>
        <w:rPr>
          <w:rFonts w:ascii="Arial" w:eastAsia="Arial" w:hAnsi="Arial" w:cs="Arial"/>
          <w:sz w:val="22"/>
          <w:szCs w:val="22"/>
        </w:rPr>
      </w:pPr>
    </w:p>
    <w:p w14:paraId="000001F5" w14:textId="77777777" w:rsidR="002E3051" w:rsidRDefault="007B17A6">
      <w:pPr>
        <w:numPr>
          <w:ilvl w:val="0"/>
          <w:numId w:val="8"/>
        </w:numPr>
        <w:rPr>
          <w:sz w:val="22"/>
          <w:szCs w:val="22"/>
        </w:rPr>
        <w:pPrChange w:id="161" w:author="Foote, Beth (NIH/NIMH) [F]" w:date="2020-04-08T12:50:00Z">
          <w:pPr>
            <w:numPr>
              <w:numId w:val="30"/>
            </w:numPr>
            <w:ind w:left="720" w:hanging="360"/>
          </w:pPr>
        </w:pPrChange>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pPr>
        <w:numPr>
          <w:ilvl w:val="0"/>
          <w:numId w:val="8"/>
        </w:numPr>
        <w:rPr>
          <w:sz w:val="22"/>
          <w:szCs w:val="22"/>
        </w:rPr>
        <w:pPrChange w:id="162" w:author="Foote, Beth (NIH/NIMH) [F]" w:date="2020-04-08T12:50:00Z">
          <w:pPr>
            <w:numPr>
              <w:numId w:val="30"/>
            </w:numPr>
            <w:ind w:left="720" w:hanging="360"/>
          </w:pPr>
        </w:pPrChange>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pPr>
        <w:numPr>
          <w:ilvl w:val="0"/>
          <w:numId w:val="8"/>
        </w:numPr>
        <w:rPr>
          <w:sz w:val="22"/>
          <w:szCs w:val="22"/>
        </w:rPr>
        <w:pPrChange w:id="163" w:author="Foote, Beth (NIH/NIMH) [F]" w:date="2020-04-08T12:50:00Z">
          <w:pPr>
            <w:numPr>
              <w:numId w:val="30"/>
            </w:numPr>
            <w:ind w:left="720" w:hanging="360"/>
          </w:pPr>
        </w:pPrChange>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lastRenderedPageBreak/>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76F3179C" w14:textId="19A59E4F" w:rsidR="00AA29D7" w:rsidRDefault="007B17A6">
      <w:pPr>
        <w:rPr>
          <w:ins w:id="164" w:author="Foote, Beth (NIH/NIMH) [F]" w:date="2020-04-08T13:13:00Z"/>
          <w:rFonts w:ascii="Arial" w:eastAsia="Arial" w:hAnsi="Arial" w:cs="Arial"/>
          <w:sz w:val="22"/>
          <w:szCs w:val="22"/>
        </w:rPr>
      </w:pPr>
      <w:r>
        <w:rPr>
          <w:rFonts w:ascii="Arial" w:eastAsia="Arial" w:hAnsi="Arial" w:cs="Arial"/>
          <w:sz w:val="22"/>
          <w:szCs w:val="22"/>
        </w:rPr>
        <w:t xml:space="preserve">     </w:t>
      </w:r>
    </w:p>
    <w:p w14:paraId="0F9E8917" w14:textId="77777777" w:rsidR="00D035A4" w:rsidRDefault="00D035A4">
      <w:pPr>
        <w:rPr>
          <w:ins w:id="165" w:author="Foote, Beth (NIH/NIMH) [F]" w:date="2020-04-08T13:13:00Z"/>
          <w:rFonts w:ascii="Arial" w:eastAsia="Arial" w:hAnsi="Arial" w:cs="Arial"/>
          <w:sz w:val="22"/>
          <w:szCs w:val="22"/>
        </w:rPr>
      </w:pPr>
    </w:p>
    <w:p w14:paraId="5DA4E257" w14:textId="77777777" w:rsidR="00D035A4" w:rsidRDefault="00D035A4">
      <w:pPr>
        <w:rPr>
          <w:ins w:id="166" w:author="Foote, Beth (NIH/NIMH) [F]" w:date="2020-04-08T13:13:00Z"/>
          <w:rFonts w:ascii="Arial" w:eastAsia="Arial" w:hAnsi="Arial" w:cs="Arial"/>
          <w:sz w:val="22"/>
          <w:szCs w:val="22"/>
        </w:rPr>
      </w:pPr>
    </w:p>
    <w:p w14:paraId="2B55C6C7" w14:textId="77777777" w:rsidR="00D035A4" w:rsidRDefault="00D035A4">
      <w:pPr>
        <w:rPr>
          <w:ins w:id="167" w:author="Foote, Beth (NIH/NIMH) [F]" w:date="2020-04-08T13:13:00Z"/>
          <w:rFonts w:ascii="Arial" w:eastAsia="Arial" w:hAnsi="Arial" w:cs="Arial"/>
          <w:sz w:val="22"/>
          <w:szCs w:val="22"/>
        </w:rPr>
      </w:pPr>
    </w:p>
    <w:p w14:paraId="5E56CD6D" w14:textId="77777777" w:rsidR="00D035A4" w:rsidRDefault="00D035A4">
      <w:pPr>
        <w:rPr>
          <w:rFonts w:ascii="Arial" w:eastAsia="Arial" w:hAnsi="Arial" w:cs="Arial"/>
          <w:b/>
          <w:sz w:val="22"/>
          <w:szCs w:val="22"/>
        </w:rPr>
      </w:pPr>
    </w:p>
    <w:p w14:paraId="0000020A" w14:textId="6581597A" w:rsidR="002E3051" w:rsidRDefault="007B17A6">
      <w:pPr>
        <w:numPr>
          <w:ilvl w:val="0"/>
          <w:numId w:val="8"/>
        </w:numPr>
        <w:rPr>
          <w:sz w:val="22"/>
          <w:szCs w:val="22"/>
        </w:rPr>
        <w:pPrChange w:id="168" w:author="Foote, Beth (NIH/NIMH) [F]" w:date="2020-04-08T12:50:00Z">
          <w:pPr>
            <w:numPr>
              <w:numId w:val="30"/>
            </w:numPr>
            <w:ind w:left="720" w:hanging="360"/>
          </w:pPr>
        </w:pPrChange>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2E529CA1" w:rsidR="002E3051" w:rsidRDefault="007B17A6">
      <w:pPr>
        <w:numPr>
          <w:ilvl w:val="0"/>
          <w:numId w:val="8"/>
        </w:numPr>
        <w:rPr>
          <w:sz w:val="22"/>
          <w:szCs w:val="22"/>
        </w:rPr>
        <w:pPrChange w:id="169" w:author="Foote, Beth (NIH/NIMH) [F]" w:date="2020-04-08T12:50:00Z">
          <w:pPr>
            <w:numPr>
              <w:numId w:val="30"/>
            </w:numPr>
            <w:ind w:left="720" w:hanging="360"/>
          </w:pPr>
        </w:pPrChange>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324F87E8" w:rsidR="002E3051" w:rsidRDefault="007B17A6">
      <w:pPr>
        <w:numPr>
          <w:ilvl w:val="0"/>
          <w:numId w:val="8"/>
        </w:numPr>
        <w:rPr>
          <w:sz w:val="22"/>
          <w:szCs w:val="22"/>
        </w:rPr>
        <w:pPrChange w:id="170" w:author="Foote, Beth (NIH/NIMH) [F]" w:date="2020-04-08T12:50:00Z">
          <w:pPr>
            <w:numPr>
              <w:numId w:val="30"/>
            </w:numPr>
            <w:ind w:left="720" w:hanging="360"/>
          </w:pPr>
        </w:pPrChange>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pPr>
        <w:numPr>
          <w:ilvl w:val="1"/>
          <w:numId w:val="8"/>
        </w:numPr>
        <w:rPr>
          <w:sz w:val="22"/>
          <w:szCs w:val="22"/>
        </w:rPr>
        <w:pPrChange w:id="171" w:author="Foote, Beth (NIH/NIMH) [F]" w:date="2020-04-08T12:50:00Z">
          <w:pPr>
            <w:numPr>
              <w:ilvl w:val="1"/>
              <w:numId w:val="30"/>
            </w:numPr>
            <w:ind w:left="1440" w:hanging="360"/>
          </w:pPr>
        </w:pPrChange>
      </w:pPr>
      <w:r>
        <w:rPr>
          <w:rFonts w:ascii="Arial" w:eastAsia="Arial" w:hAnsi="Arial" w:cs="Arial"/>
          <w:sz w:val="22"/>
          <w:szCs w:val="22"/>
        </w:rPr>
        <w:t>Not lonely at all</w:t>
      </w:r>
    </w:p>
    <w:p w14:paraId="0000021A" w14:textId="77777777" w:rsidR="002E3051" w:rsidRDefault="007B17A6">
      <w:pPr>
        <w:numPr>
          <w:ilvl w:val="1"/>
          <w:numId w:val="8"/>
        </w:numPr>
        <w:rPr>
          <w:sz w:val="22"/>
          <w:szCs w:val="22"/>
        </w:rPr>
        <w:pPrChange w:id="172" w:author="Foote, Beth (NIH/NIMH) [F]" w:date="2020-04-08T12:50:00Z">
          <w:pPr>
            <w:numPr>
              <w:ilvl w:val="1"/>
              <w:numId w:val="30"/>
            </w:numPr>
            <w:ind w:left="1440" w:hanging="360"/>
          </w:pPr>
        </w:pPrChange>
      </w:pPr>
      <w:r>
        <w:rPr>
          <w:rFonts w:ascii="Arial" w:eastAsia="Arial" w:hAnsi="Arial" w:cs="Arial"/>
          <w:sz w:val="22"/>
          <w:szCs w:val="22"/>
        </w:rPr>
        <w:t>Slightly lonely</w:t>
      </w:r>
    </w:p>
    <w:p w14:paraId="0000021B" w14:textId="77777777" w:rsidR="002E3051" w:rsidRDefault="007B17A6">
      <w:pPr>
        <w:numPr>
          <w:ilvl w:val="1"/>
          <w:numId w:val="8"/>
        </w:numPr>
        <w:rPr>
          <w:sz w:val="22"/>
          <w:szCs w:val="22"/>
        </w:rPr>
        <w:pPrChange w:id="173" w:author="Foote, Beth (NIH/NIMH) [F]" w:date="2020-04-08T12:50:00Z">
          <w:pPr>
            <w:numPr>
              <w:ilvl w:val="1"/>
              <w:numId w:val="30"/>
            </w:numPr>
            <w:ind w:left="1440" w:hanging="360"/>
          </w:pPr>
        </w:pPrChange>
      </w:pPr>
      <w:r>
        <w:rPr>
          <w:rFonts w:ascii="Arial" w:eastAsia="Arial" w:hAnsi="Arial" w:cs="Arial"/>
          <w:sz w:val="22"/>
          <w:szCs w:val="22"/>
        </w:rPr>
        <w:t>Moderately lonely</w:t>
      </w:r>
    </w:p>
    <w:p w14:paraId="0000021C" w14:textId="77777777" w:rsidR="002E3051" w:rsidRDefault="007B17A6">
      <w:pPr>
        <w:numPr>
          <w:ilvl w:val="1"/>
          <w:numId w:val="8"/>
        </w:numPr>
        <w:rPr>
          <w:sz w:val="22"/>
          <w:szCs w:val="22"/>
        </w:rPr>
        <w:pPrChange w:id="174" w:author="Foote, Beth (NIH/NIMH) [F]" w:date="2020-04-08T12:50:00Z">
          <w:pPr>
            <w:numPr>
              <w:ilvl w:val="1"/>
              <w:numId w:val="30"/>
            </w:numPr>
            <w:ind w:left="1440" w:hanging="360"/>
          </w:pPr>
        </w:pPrChange>
      </w:pPr>
      <w:r>
        <w:rPr>
          <w:rFonts w:ascii="Arial" w:eastAsia="Arial" w:hAnsi="Arial" w:cs="Arial"/>
          <w:sz w:val="22"/>
          <w:szCs w:val="22"/>
        </w:rPr>
        <w:t>Very lonely</w:t>
      </w:r>
    </w:p>
    <w:p w14:paraId="0000021D" w14:textId="77777777" w:rsidR="002E3051" w:rsidRDefault="007B17A6">
      <w:pPr>
        <w:numPr>
          <w:ilvl w:val="1"/>
          <w:numId w:val="8"/>
        </w:numPr>
        <w:rPr>
          <w:sz w:val="22"/>
          <w:szCs w:val="22"/>
        </w:rPr>
        <w:pPrChange w:id="175" w:author="Foote, Beth (NIH/NIMH) [F]" w:date="2020-04-08T12:50:00Z">
          <w:pPr>
            <w:numPr>
              <w:ilvl w:val="1"/>
              <w:numId w:val="30"/>
            </w:numPr>
            <w:ind w:left="1440" w:hanging="360"/>
          </w:pPr>
        </w:pPrChange>
      </w:pPr>
      <w:r>
        <w:rPr>
          <w:rFonts w:ascii="Arial" w:eastAsia="Arial" w:hAnsi="Arial" w:cs="Arial"/>
          <w:sz w:val="22"/>
          <w:szCs w:val="22"/>
        </w:rPr>
        <w:t>Extremely lonely</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pPr>
        <w:numPr>
          <w:ilvl w:val="0"/>
          <w:numId w:val="8"/>
        </w:numPr>
        <w:rPr>
          <w:sz w:val="22"/>
          <w:szCs w:val="22"/>
        </w:rPr>
        <w:pPrChange w:id="176" w:author="Foote, Beth (NIH/NIMH) [F]" w:date="2020-04-08T12:50:00Z">
          <w:pPr>
            <w:numPr>
              <w:numId w:val="30"/>
            </w:numPr>
            <w:ind w:left="720" w:hanging="360"/>
          </w:pPr>
        </w:pPrChange>
      </w:pPr>
      <w:r>
        <w:rPr>
          <w:rFonts w:ascii="Arial" w:eastAsia="Arial" w:hAnsi="Arial" w:cs="Arial"/>
          <w:b/>
          <w:sz w:val="22"/>
          <w:szCs w:val="22"/>
        </w:rPr>
        <w:t>… watching TV or digital media (e.g., Netflix, YouTube, web surfing)? </w:t>
      </w:r>
    </w:p>
    <w:p w14:paraId="3FC4B785" w14:textId="6E77395A" w:rsidR="00640B3E" w:rsidRDefault="00640B3E">
      <w:pPr>
        <w:numPr>
          <w:ilvl w:val="1"/>
          <w:numId w:val="8"/>
        </w:numPr>
        <w:rPr>
          <w:sz w:val="22"/>
          <w:szCs w:val="22"/>
        </w:rPr>
        <w:pPrChange w:id="177" w:author="Foote, Beth (NIH/NIMH) [F]" w:date="2020-04-08T12:50:00Z">
          <w:pPr>
            <w:numPr>
              <w:ilvl w:val="1"/>
              <w:numId w:val="30"/>
            </w:numPr>
            <w:ind w:left="1440" w:hanging="360"/>
          </w:pPr>
        </w:pPrChange>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pPr>
        <w:numPr>
          <w:ilvl w:val="1"/>
          <w:numId w:val="8"/>
        </w:numPr>
        <w:rPr>
          <w:sz w:val="22"/>
          <w:szCs w:val="22"/>
        </w:rPr>
        <w:pPrChange w:id="178" w:author="Foote, Beth (NIH/NIMH) [F]" w:date="2020-04-08T12:50:00Z">
          <w:pPr>
            <w:numPr>
              <w:ilvl w:val="1"/>
              <w:numId w:val="30"/>
            </w:numPr>
            <w:ind w:left="1440" w:hanging="360"/>
          </w:pPr>
        </w:pPrChange>
      </w:pPr>
      <w:r>
        <w:rPr>
          <w:rFonts w:ascii="Arial" w:eastAsia="Arial" w:hAnsi="Arial" w:cs="Arial"/>
          <w:sz w:val="22"/>
          <w:szCs w:val="22"/>
        </w:rPr>
        <w:t>Under 1 hour</w:t>
      </w:r>
    </w:p>
    <w:p w14:paraId="290C2946" w14:textId="77777777" w:rsidR="00640B3E" w:rsidRDefault="00640B3E">
      <w:pPr>
        <w:numPr>
          <w:ilvl w:val="1"/>
          <w:numId w:val="8"/>
        </w:numPr>
        <w:rPr>
          <w:sz w:val="22"/>
          <w:szCs w:val="22"/>
        </w:rPr>
        <w:pPrChange w:id="179" w:author="Foote, Beth (NIH/NIMH) [F]" w:date="2020-04-08T12:50:00Z">
          <w:pPr>
            <w:numPr>
              <w:ilvl w:val="1"/>
              <w:numId w:val="30"/>
            </w:numPr>
            <w:ind w:left="1440" w:hanging="360"/>
          </w:pPr>
        </w:pPrChange>
      </w:pPr>
      <w:r>
        <w:rPr>
          <w:rFonts w:ascii="Arial" w:eastAsia="Arial" w:hAnsi="Arial" w:cs="Arial"/>
          <w:sz w:val="22"/>
          <w:szCs w:val="22"/>
        </w:rPr>
        <w:t>1-3 hours</w:t>
      </w:r>
    </w:p>
    <w:p w14:paraId="5298312E" w14:textId="77777777" w:rsidR="00640B3E" w:rsidRDefault="00640B3E">
      <w:pPr>
        <w:numPr>
          <w:ilvl w:val="1"/>
          <w:numId w:val="8"/>
        </w:numPr>
        <w:rPr>
          <w:sz w:val="22"/>
          <w:szCs w:val="22"/>
        </w:rPr>
        <w:pPrChange w:id="180" w:author="Foote, Beth (NIH/NIMH) [F]" w:date="2020-04-08T12:50:00Z">
          <w:pPr>
            <w:numPr>
              <w:ilvl w:val="1"/>
              <w:numId w:val="30"/>
            </w:numPr>
            <w:ind w:left="1440" w:hanging="360"/>
          </w:pPr>
        </w:pPrChange>
      </w:pPr>
      <w:r>
        <w:rPr>
          <w:rFonts w:ascii="Arial" w:eastAsia="Arial" w:hAnsi="Arial" w:cs="Arial"/>
          <w:sz w:val="22"/>
          <w:szCs w:val="22"/>
        </w:rPr>
        <w:t>4-6 hours</w:t>
      </w:r>
    </w:p>
    <w:p w14:paraId="33A387E1" w14:textId="77777777" w:rsidR="00640B3E" w:rsidRDefault="00640B3E">
      <w:pPr>
        <w:numPr>
          <w:ilvl w:val="1"/>
          <w:numId w:val="8"/>
        </w:numPr>
        <w:rPr>
          <w:sz w:val="22"/>
          <w:szCs w:val="22"/>
        </w:rPr>
        <w:pPrChange w:id="181" w:author="Foote, Beth (NIH/NIMH) [F]" w:date="2020-04-08T12:50:00Z">
          <w:pPr>
            <w:numPr>
              <w:ilvl w:val="1"/>
              <w:numId w:val="30"/>
            </w:numPr>
            <w:ind w:left="1440" w:hanging="360"/>
          </w:pPr>
        </w:pPrChange>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336D597B" w:rsidR="00640B3E" w:rsidRPr="00370AAB" w:rsidRDefault="00640B3E">
      <w:pPr>
        <w:numPr>
          <w:ilvl w:val="0"/>
          <w:numId w:val="8"/>
        </w:numPr>
        <w:rPr>
          <w:sz w:val="22"/>
          <w:szCs w:val="22"/>
        </w:rPr>
        <w:pPrChange w:id="182" w:author="Foote, Beth (NIH/NIMH) [F]" w:date="2020-04-08T12:50:00Z">
          <w:pPr>
            <w:numPr>
              <w:numId w:val="30"/>
            </w:numPr>
            <w:ind w:left="720" w:hanging="360"/>
          </w:pPr>
        </w:pPrChange>
      </w:pPr>
      <w:r>
        <w:rPr>
          <w:rFonts w:ascii="Arial" w:eastAsia="Arial" w:hAnsi="Arial" w:cs="Arial"/>
          <w:b/>
          <w:sz w:val="22"/>
          <w:szCs w:val="22"/>
          <w:highlight w:val="white"/>
        </w:rPr>
        <w:t>... using social media (e.g., Facetime, Facebook, Instagram, Snapchat, Twitter</w:t>
      </w:r>
      <w:ins w:id="183" w:author="Quick, Courtney (NIH/NIMH) [F]" w:date="2020-04-08T14:43:00Z">
        <w:r w:rsidR="003E376A">
          <w:rPr>
            <w:rFonts w:ascii="Arial" w:eastAsia="Arial" w:hAnsi="Arial" w:cs="Arial"/>
            <w:b/>
            <w:sz w:val="22"/>
            <w:szCs w:val="22"/>
          </w:rPr>
          <w:t>,</w:t>
        </w:r>
      </w:ins>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pPr>
        <w:numPr>
          <w:ilvl w:val="1"/>
          <w:numId w:val="8"/>
        </w:numPr>
        <w:rPr>
          <w:sz w:val="22"/>
          <w:szCs w:val="22"/>
        </w:rPr>
        <w:pPrChange w:id="184" w:author="Foote, Beth (NIH/NIMH) [F]" w:date="2020-04-08T12:50:00Z">
          <w:pPr>
            <w:numPr>
              <w:ilvl w:val="1"/>
              <w:numId w:val="30"/>
            </w:numPr>
            <w:ind w:left="1440" w:hanging="360"/>
          </w:pPr>
        </w:pPrChange>
      </w:pPr>
      <w:r>
        <w:rPr>
          <w:rFonts w:ascii="Arial" w:eastAsia="Arial" w:hAnsi="Arial" w:cs="Arial"/>
          <w:sz w:val="22"/>
          <w:szCs w:val="22"/>
        </w:rPr>
        <w:t>No social media</w:t>
      </w:r>
    </w:p>
    <w:p w14:paraId="4155BEBB" w14:textId="77777777" w:rsidR="00640B3E" w:rsidRDefault="00640B3E">
      <w:pPr>
        <w:numPr>
          <w:ilvl w:val="1"/>
          <w:numId w:val="8"/>
        </w:numPr>
        <w:rPr>
          <w:sz w:val="22"/>
          <w:szCs w:val="22"/>
        </w:rPr>
        <w:pPrChange w:id="185" w:author="Foote, Beth (NIH/NIMH) [F]" w:date="2020-04-08T12:50:00Z">
          <w:pPr>
            <w:numPr>
              <w:ilvl w:val="1"/>
              <w:numId w:val="30"/>
            </w:numPr>
            <w:ind w:left="1440" w:hanging="360"/>
          </w:pPr>
        </w:pPrChange>
      </w:pPr>
      <w:r>
        <w:rPr>
          <w:rFonts w:ascii="Arial" w:eastAsia="Arial" w:hAnsi="Arial" w:cs="Arial"/>
          <w:sz w:val="22"/>
          <w:szCs w:val="22"/>
        </w:rPr>
        <w:t>Under 1 hour</w:t>
      </w:r>
    </w:p>
    <w:p w14:paraId="1182E421" w14:textId="77777777" w:rsidR="00640B3E" w:rsidRDefault="00640B3E">
      <w:pPr>
        <w:numPr>
          <w:ilvl w:val="1"/>
          <w:numId w:val="8"/>
        </w:numPr>
        <w:rPr>
          <w:sz w:val="22"/>
          <w:szCs w:val="22"/>
        </w:rPr>
        <w:pPrChange w:id="186" w:author="Foote, Beth (NIH/NIMH) [F]" w:date="2020-04-08T12:50:00Z">
          <w:pPr>
            <w:numPr>
              <w:ilvl w:val="1"/>
              <w:numId w:val="30"/>
            </w:numPr>
            <w:ind w:left="1440" w:hanging="360"/>
          </w:pPr>
        </w:pPrChange>
      </w:pPr>
      <w:r>
        <w:rPr>
          <w:rFonts w:ascii="Arial" w:eastAsia="Arial" w:hAnsi="Arial" w:cs="Arial"/>
          <w:sz w:val="22"/>
          <w:szCs w:val="22"/>
        </w:rPr>
        <w:t>1-3 hours</w:t>
      </w:r>
    </w:p>
    <w:p w14:paraId="65767172" w14:textId="77777777" w:rsidR="00640B3E" w:rsidRDefault="00640B3E">
      <w:pPr>
        <w:numPr>
          <w:ilvl w:val="1"/>
          <w:numId w:val="8"/>
        </w:numPr>
        <w:rPr>
          <w:sz w:val="22"/>
          <w:szCs w:val="22"/>
        </w:rPr>
        <w:pPrChange w:id="187" w:author="Foote, Beth (NIH/NIMH) [F]" w:date="2020-04-08T12:50:00Z">
          <w:pPr>
            <w:numPr>
              <w:ilvl w:val="1"/>
              <w:numId w:val="30"/>
            </w:numPr>
            <w:ind w:left="1440" w:hanging="360"/>
          </w:pPr>
        </w:pPrChange>
      </w:pPr>
      <w:r>
        <w:rPr>
          <w:rFonts w:ascii="Arial" w:eastAsia="Arial" w:hAnsi="Arial" w:cs="Arial"/>
          <w:sz w:val="22"/>
          <w:szCs w:val="22"/>
        </w:rPr>
        <w:t>4-6 hours</w:t>
      </w:r>
    </w:p>
    <w:p w14:paraId="49ECA433" w14:textId="559A9BFF" w:rsidR="00370AAB" w:rsidRDefault="00640B3E">
      <w:pPr>
        <w:numPr>
          <w:ilvl w:val="1"/>
          <w:numId w:val="8"/>
        </w:numPr>
        <w:rPr>
          <w:sz w:val="22"/>
          <w:szCs w:val="22"/>
        </w:rPr>
        <w:pPrChange w:id="188" w:author="Foote, Beth (NIH/NIMH) [F]" w:date="2020-04-08T12:50:00Z">
          <w:pPr>
            <w:numPr>
              <w:ilvl w:val="1"/>
              <w:numId w:val="30"/>
            </w:numPr>
            <w:ind w:left="1440" w:hanging="360"/>
          </w:pPr>
        </w:pPrChange>
      </w:pPr>
      <w:r>
        <w:rPr>
          <w:rFonts w:ascii="Arial" w:eastAsia="Arial" w:hAnsi="Arial" w:cs="Arial"/>
          <w:sz w:val="22"/>
          <w:szCs w:val="22"/>
        </w:rPr>
        <w:t>More than 6 hours</w:t>
      </w:r>
    </w:p>
    <w:p w14:paraId="5CA75D02" w14:textId="108E209E" w:rsidR="00AA29D7" w:rsidRDefault="00AA29D7">
      <w:pPr>
        <w:rPr>
          <w:rFonts w:ascii="Arial" w:eastAsia="Arial" w:hAnsi="Arial" w:cs="Arial"/>
          <w:b/>
          <w:sz w:val="22"/>
          <w:szCs w:val="22"/>
          <w:highlight w:val="white"/>
        </w:rPr>
      </w:pPr>
    </w:p>
    <w:p w14:paraId="30920D3B" w14:textId="47F9FE8E" w:rsidR="00640B3E" w:rsidRDefault="00640B3E">
      <w:pPr>
        <w:numPr>
          <w:ilvl w:val="0"/>
          <w:numId w:val="8"/>
        </w:numPr>
        <w:rPr>
          <w:sz w:val="22"/>
          <w:szCs w:val="22"/>
        </w:rPr>
        <w:pPrChange w:id="189" w:author="Foote, Beth (NIH/NIMH) [F]" w:date="2020-04-08T12:50:00Z">
          <w:pPr>
            <w:numPr>
              <w:numId w:val="30"/>
            </w:numPr>
            <w:ind w:left="720" w:hanging="360"/>
          </w:pPr>
        </w:pPrChange>
      </w:pPr>
      <w:r>
        <w:rPr>
          <w:rFonts w:ascii="Arial" w:eastAsia="Arial" w:hAnsi="Arial" w:cs="Arial"/>
          <w:b/>
          <w:sz w:val="22"/>
          <w:szCs w:val="22"/>
          <w:highlight w:val="whit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lastRenderedPageBreak/>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16AF3E9" w14:textId="77777777" w:rsidR="00CA7BB4" w:rsidRDefault="00CA7BB4">
      <w:pPr>
        <w:rPr>
          <w:ins w:id="190" w:author="Dunn, Julia (NIH/NIMH) [F]" w:date="2020-04-08T14:25:00Z"/>
          <w:rFonts w:ascii="Arial" w:eastAsiaTheme="majorEastAsia" w:hAnsi="Arial" w:cs="Arial"/>
          <w:b/>
          <w:sz w:val="28"/>
          <w:szCs w:val="28"/>
        </w:rPr>
      </w:pPr>
      <w:bookmarkStart w:id="191" w:name="_heading=h.79mx5hq6u7hg" w:colFirst="0" w:colLast="0"/>
      <w:bookmarkEnd w:id="191"/>
      <w:ins w:id="192" w:author="Dunn, Julia (NIH/NIMH) [F]" w:date="2020-04-08T14:25:00Z">
        <w:r>
          <w:rPr>
            <w:rFonts w:ascii="Arial" w:hAnsi="Arial" w:cs="Arial"/>
            <w:sz w:val="28"/>
            <w:szCs w:val="28"/>
          </w:rPr>
          <w:br w:type="page"/>
        </w:r>
      </w:ins>
    </w:p>
    <w:p w14:paraId="65C0AB68" w14:textId="0DDFE543" w:rsidR="00F52C3A" w:rsidRPr="00370AAB" w:rsidRDefault="00F52C3A" w:rsidP="00F52C3A">
      <w:pPr>
        <w:pStyle w:val="Heading2"/>
        <w:rPr>
          <w:rFonts w:ascii="Arial" w:eastAsia="Arial" w:hAnsi="Arial" w:cs="Arial"/>
          <w:sz w:val="28"/>
          <w:szCs w:val="28"/>
          <w:highlight w:val="white"/>
        </w:rPr>
      </w:pPr>
      <w:r w:rsidRPr="00370AAB">
        <w:rPr>
          <w:rFonts w:ascii="Arial" w:hAnsi="Arial" w:cs="Arial"/>
          <w:sz w:val="28"/>
          <w:szCs w:val="28"/>
        </w:rPr>
        <w:lastRenderedPageBreak/>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354E72B4" w:rsidR="00640B3E" w:rsidRPr="005D58DB" w:rsidRDefault="00640B3E">
      <w:pPr>
        <w:pStyle w:val="ListParagraph"/>
        <w:numPr>
          <w:ilvl w:val="0"/>
          <w:numId w:val="8"/>
        </w:numPr>
        <w:spacing w:before="240"/>
        <w:rPr>
          <w:sz w:val="22"/>
          <w:szCs w:val="22"/>
          <w:rPrChange w:id="193" w:author="Lopez, Diana (NIH/NIMH) [F]" w:date="2020-04-03T15:31:00Z">
            <w:rPr/>
          </w:rPrChange>
        </w:rPr>
        <w:pPrChange w:id="194" w:author="Foote, Beth (NIH/NIMH) [F]" w:date="2020-04-08T12:50:00Z">
          <w:pPr>
            <w:numPr>
              <w:numId w:val="31"/>
            </w:numPr>
            <w:spacing w:before="240"/>
            <w:ind w:left="720" w:hanging="360"/>
          </w:pPr>
        </w:pPrChange>
      </w:pPr>
      <w:r w:rsidRPr="005D58DB">
        <w:rPr>
          <w:rFonts w:ascii="Arial" w:eastAsia="Arial" w:hAnsi="Arial" w:cs="Arial"/>
          <w:b/>
          <w:sz w:val="22"/>
          <w:szCs w:val="22"/>
          <w:rPrChange w:id="195" w:author="Lopez, Diana (NIH/NIMH) [F]" w:date="2020-04-03T15:31:00Z">
            <w:rPr/>
          </w:rPrChange>
        </w:rPr>
        <w:t>... alcohol?</w:t>
      </w:r>
    </w:p>
    <w:p w14:paraId="76004AC4" w14:textId="77777777" w:rsidR="002F645F" w:rsidRPr="00355E6B" w:rsidRDefault="002F645F" w:rsidP="002F645F">
      <w:pPr>
        <w:numPr>
          <w:ilvl w:val="1"/>
          <w:numId w:val="8"/>
        </w:numPr>
        <w:rPr>
          <w:ins w:id="196" w:author="Foote, Beth (NIH/NIMH) [F]" w:date="2020-04-08T13:16:00Z"/>
          <w:rFonts w:ascii="Arial" w:eastAsia="Arial" w:hAnsi="Arial" w:cs="Arial"/>
          <w:sz w:val="22"/>
          <w:szCs w:val="22"/>
        </w:rPr>
      </w:pPr>
      <w:ins w:id="197" w:author="Foote, Beth (NIH/NIMH) [F]" w:date="2020-04-08T13:16:00Z">
        <w:r w:rsidRPr="00355E6B">
          <w:rPr>
            <w:rFonts w:ascii="Arial" w:eastAsia="Arial" w:hAnsi="Arial" w:cs="Arial"/>
            <w:sz w:val="22"/>
            <w:szCs w:val="22"/>
          </w:rPr>
          <w:t>Not at all</w:t>
        </w:r>
      </w:ins>
    </w:p>
    <w:p w14:paraId="044145C1" w14:textId="77777777" w:rsidR="002F645F" w:rsidRPr="00355E6B" w:rsidRDefault="002F645F" w:rsidP="002F645F">
      <w:pPr>
        <w:numPr>
          <w:ilvl w:val="1"/>
          <w:numId w:val="8"/>
        </w:numPr>
        <w:rPr>
          <w:ins w:id="198" w:author="Foote, Beth (NIH/NIMH) [F]" w:date="2020-04-08T13:16:00Z"/>
          <w:rFonts w:ascii="Arial" w:eastAsia="Arial" w:hAnsi="Arial" w:cs="Arial"/>
          <w:sz w:val="22"/>
          <w:szCs w:val="22"/>
        </w:rPr>
      </w:pPr>
      <w:ins w:id="199" w:author="Foote, Beth (NIH/NIMH) [F]" w:date="2020-04-08T13:16:00Z">
        <w:r w:rsidRPr="00355E6B">
          <w:rPr>
            <w:rFonts w:ascii="Arial" w:eastAsia="Arial" w:hAnsi="Arial" w:cs="Arial"/>
            <w:sz w:val="22"/>
            <w:szCs w:val="22"/>
          </w:rPr>
          <w:t xml:space="preserve">Rarely  </w:t>
        </w:r>
      </w:ins>
    </w:p>
    <w:p w14:paraId="571DBD07" w14:textId="77777777" w:rsidR="002F645F" w:rsidRPr="00355E6B" w:rsidRDefault="002F645F" w:rsidP="002F645F">
      <w:pPr>
        <w:numPr>
          <w:ilvl w:val="1"/>
          <w:numId w:val="8"/>
        </w:numPr>
        <w:rPr>
          <w:ins w:id="200" w:author="Foote, Beth (NIH/NIMH) [F]" w:date="2020-04-08T13:16:00Z"/>
          <w:rFonts w:ascii="Arial" w:eastAsia="Arial" w:hAnsi="Arial" w:cs="Arial"/>
          <w:sz w:val="22"/>
          <w:szCs w:val="22"/>
        </w:rPr>
      </w:pPr>
      <w:ins w:id="201" w:author="Foote, Beth (NIH/NIMH) [F]" w:date="2020-04-08T13:16:00Z">
        <w:r w:rsidRPr="00355E6B">
          <w:rPr>
            <w:rFonts w:ascii="Arial" w:eastAsia="Arial" w:hAnsi="Arial" w:cs="Arial"/>
            <w:sz w:val="22"/>
            <w:szCs w:val="22"/>
          </w:rPr>
          <w:t>Once a month</w:t>
        </w:r>
      </w:ins>
    </w:p>
    <w:p w14:paraId="2AE98D10" w14:textId="77777777" w:rsidR="002F645F" w:rsidRPr="00355E6B" w:rsidRDefault="002F645F" w:rsidP="002F645F">
      <w:pPr>
        <w:numPr>
          <w:ilvl w:val="1"/>
          <w:numId w:val="8"/>
        </w:numPr>
        <w:rPr>
          <w:ins w:id="202" w:author="Foote, Beth (NIH/NIMH) [F]" w:date="2020-04-08T13:16:00Z"/>
          <w:rFonts w:ascii="Arial" w:eastAsia="Arial" w:hAnsi="Arial" w:cs="Arial"/>
          <w:sz w:val="22"/>
          <w:szCs w:val="22"/>
        </w:rPr>
      </w:pPr>
      <w:ins w:id="203" w:author="Foote, Beth (NIH/NIMH) [F]" w:date="2020-04-08T13:16:00Z">
        <w:r w:rsidRPr="00355E6B">
          <w:rPr>
            <w:rFonts w:ascii="Arial" w:eastAsia="Arial" w:hAnsi="Arial" w:cs="Arial"/>
            <w:sz w:val="22"/>
            <w:szCs w:val="22"/>
          </w:rPr>
          <w:t>Several times a month</w:t>
        </w:r>
      </w:ins>
    </w:p>
    <w:p w14:paraId="5CD55848" w14:textId="77777777" w:rsidR="002F645F" w:rsidRPr="00355E6B" w:rsidRDefault="002F645F" w:rsidP="002F645F">
      <w:pPr>
        <w:numPr>
          <w:ilvl w:val="1"/>
          <w:numId w:val="8"/>
        </w:numPr>
        <w:rPr>
          <w:ins w:id="204" w:author="Foote, Beth (NIH/NIMH) [F]" w:date="2020-04-08T13:16:00Z"/>
          <w:rFonts w:ascii="Arial" w:eastAsia="Arial" w:hAnsi="Arial" w:cs="Arial"/>
          <w:sz w:val="22"/>
          <w:szCs w:val="22"/>
        </w:rPr>
      </w:pPr>
      <w:ins w:id="205" w:author="Foote, Beth (NIH/NIMH) [F]" w:date="2020-04-08T13:16:00Z">
        <w:r w:rsidRPr="00355E6B">
          <w:rPr>
            <w:rFonts w:ascii="Arial" w:eastAsia="Arial" w:hAnsi="Arial" w:cs="Arial"/>
            <w:sz w:val="22"/>
            <w:szCs w:val="22"/>
          </w:rPr>
          <w:t>Once a week</w:t>
        </w:r>
      </w:ins>
    </w:p>
    <w:p w14:paraId="7FA8A834" w14:textId="77777777" w:rsidR="002F645F" w:rsidRPr="00355E6B" w:rsidRDefault="002F645F" w:rsidP="002F645F">
      <w:pPr>
        <w:numPr>
          <w:ilvl w:val="1"/>
          <w:numId w:val="8"/>
        </w:numPr>
        <w:rPr>
          <w:ins w:id="206" w:author="Foote, Beth (NIH/NIMH) [F]" w:date="2020-04-08T13:16:00Z"/>
          <w:rFonts w:ascii="Arial" w:eastAsia="Arial" w:hAnsi="Arial" w:cs="Arial"/>
          <w:sz w:val="22"/>
          <w:szCs w:val="22"/>
        </w:rPr>
      </w:pPr>
      <w:ins w:id="207" w:author="Foote, Beth (NIH/NIMH) [F]" w:date="2020-04-08T13:16:00Z">
        <w:r w:rsidRPr="00355E6B">
          <w:rPr>
            <w:rFonts w:ascii="Arial" w:eastAsia="Arial" w:hAnsi="Arial" w:cs="Arial"/>
            <w:sz w:val="22"/>
            <w:szCs w:val="22"/>
          </w:rPr>
          <w:t>Several times a week</w:t>
        </w:r>
      </w:ins>
    </w:p>
    <w:p w14:paraId="0449E23B" w14:textId="77777777" w:rsidR="002F645F" w:rsidRPr="00355E6B" w:rsidRDefault="002F645F" w:rsidP="002F645F">
      <w:pPr>
        <w:numPr>
          <w:ilvl w:val="1"/>
          <w:numId w:val="8"/>
        </w:numPr>
        <w:rPr>
          <w:ins w:id="208" w:author="Foote, Beth (NIH/NIMH) [F]" w:date="2020-04-08T13:16:00Z"/>
          <w:rFonts w:ascii="Arial" w:eastAsia="Arial" w:hAnsi="Arial" w:cs="Arial"/>
          <w:sz w:val="22"/>
          <w:szCs w:val="22"/>
        </w:rPr>
      </w:pPr>
      <w:ins w:id="209" w:author="Foote, Beth (NIH/NIMH) [F]" w:date="2020-04-08T13:16:00Z">
        <w:r w:rsidRPr="00355E6B">
          <w:rPr>
            <w:rFonts w:ascii="Arial" w:eastAsia="Arial" w:hAnsi="Arial" w:cs="Arial"/>
            <w:sz w:val="22"/>
            <w:szCs w:val="22"/>
          </w:rPr>
          <w:t>Once a day</w:t>
        </w:r>
      </w:ins>
    </w:p>
    <w:p w14:paraId="2178B758" w14:textId="77777777" w:rsidR="002F645F" w:rsidRPr="00355E6B" w:rsidRDefault="002F645F" w:rsidP="002F645F">
      <w:pPr>
        <w:numPr>
          <w:ilvl w:val="1"/>
          <w:numId w:val="8"/>
        </w:numPr>
        <w:rPr>
          <w:ins w:id="210" w:author="Foote, Beth (NIH/NIMH) [F]" w:date="2020-04-08T13:16:00Z"/>
          <w:rFonts w:ascii="Arial" w:eastAsia="Arial" w:hAnsi="Arial" w:cs="Arial"/>
          <w:sz w:val="22"/>
          <w:szCs w:val="22"/>
        </w:rPr>
      </w:pPr>
      <w:ins w:id="211" w:author="Foote, Beth (NIH/NIMH) [F]" w:date="2020-04-08T13:16:00Z">
        <w:r w:rsidRPr="00355E6B">
          <w:rPr>
            <w:rFonts w:ascii="Arial" w:eastAsia="Arial" w:hAnsi="Arial" w:cs="Arial"/>
            <w:sz w:val="22"/>
            <w:szCs w:val="22"/>
          </w:rPr>
          <w:t>More than once a day</w:t>
        </w:r>
      </w:ins>
    </w:p>
    <w:p w14:paraId="18057D82" w14:textId="77777777" w:rsidR="00640B3E" w:rsidDel="002F645F" w:rsidRDefault="00640B3E">
      <w:pPr>
        <w:numPr>
          <w:ilvl w:val="1"/>
          <w:numId w:val="8"/>
        </w:numPr>
        <w:rPr>
          <w:del w:id="212" w:author="Foote, Beth (NIH/NIMH) [F]" w:date="2020-04-08T13:16:00Z"/>
          <w:sz w:val="22"/>
          <w:szCs w:val="22"/>
        </w:rPr>
        <w:pPrChange w:id="213" w:author="Foote, Beth (NIH/NIMH) [F]" w:date="2020-04-08T12:50:00Z">
          <w:pPr>
            <w:numPr>
              <w:ilvl w:val="1"/>
              <w:numId w:val="31"/>
            </w:numPr>
            <w:ind w:left="1440" w:hanging="360"/>
          </w:pPr>
        </w:pPrChange>
      </w:pPr>
      <w:del w:id="214" w:author="Foote, Beth (NIH/NIMH) [F]" w:date="2020-04-08T13:16:00Z">
        <w:r w:rsidDel="002F645F">
          <w:rPr>
            <w:rFonts w:ascii="Arial" w:eastAsia="Arial" w:hAnsi="Arial" w:cs="Arial"/>
            <w:sz w:val="22"/>
            <w:szCs w:val="22"/>
          </w:rPr>
          <w:delText>Not at all</w:delText>
        </w:r>
      </w:del>
    </w:p>
    <w:p w14:paraId="25ACAB09" w14:textId="77777777" w:rsidR="00640B3E" w:rsidDel="002F645F" w:rsidRDefault="00640B3E">
      <w:pPr>
        <w:numPr>
          <w:ilvl w:val="1"/>
          <w:numId w:val="8"/>
        </w:numPr>
        <w:rPr>
          <w:del w:id="215" w:author="Foote, Beth (NIH/NIMH) [F]" w:date="2020-04-08T13:16:00Z"/>
          <w:sz w:val="22"/>
          <w:szCs w:val="22"/>
        </w:rPr>
        <w:pPrChange w:id="216" w:author="Foote, Beth (NIH/NIMH) [F]" w:date="2020-04-08T12:50:00Z">
          <w:pPr>
            <w:numPr>
              <w:ilvl w:val="1"/>
              <w:numId w:val="31"/>
            </w:numPr>
            <w:ind w:left="1440" w:hanging="360"/>
          </w:pPr>
        </w:pPrChange>
      </w:pPr>
      <w:del w:id="217" w:author="Foote, Beth (NIH/NIMH) [F]" w:date="2020-04-08T13:16:00Z">
        <w:r w:rsidDel="002F645F">
          <w:rPr>
            <w:rFonts w:ascii="Arial" w:eastAsia="Arial" w:hAnsi="Arial" w:cs="Arial"/>
            <w:sz w:val="22"/>
            <w:szCs w:val="22"/>
          </w:rPr>
          <w:delText>Rarely</w:delText>
        </w:r>
      </w:del>
    </w:p>
    <w:p w14:paraId="6C2A44B2" w14:textId="77777777" w:rsidR="00640B3E" w:rsidDel="002F645F" w:rsidRDefault="00640B3E">
      <w:pPr>
        <w:numPr>
          <w:ilvl w:val="1"/>
          <w:numId w:val="8"/>
        </w:numPr>
        <w:rPr>
          <w:del w:id="218" w:author="Foote, Beth (NIH/NIMH) [F]" w:date="2020-04-08T13:16:00Z"/>
          <w:sz w:val="22"/>
          <w:szCs w:val="22"/>
        </w:rPr>
        <w:pPrChange w:id="219" w:author="Foote, Beth (NIH/NIMH) [F]" w:date="2020-04-08T12:50:00Z">
          <w:pPr>
            <w:numPr>
              <w:ilvl w:val="1"/>
              <w:numId w:val="31"/>
            </w:numPr>
            <w:ind w:left="1440" w:hanging="360"/>
          </w:pPr>
        </w:pPrChange>
      </w:pPr>
      <w:del w:id="220" w:author="Foote, Beth (NIH/NIMH) [F]" w:date="2020-04-08T13:16:00Z">
        <w:r w:rsidDel="002F645F">
          <w:rPr>
            <w:rFonts w:ascii="Arial" w:eastAsia="Arial" w:hAnsi="Arial" w:cs="Arial"/>
            <w:sz w:val="22"/>
            <w:szCs w:val="22"/>
          </w:rPr>
          <w:delText>Occasionally</w:delText>
        </w:r>
      </w:del>
    </w:p>
    <w:p w14:paraId="2C9A44FF" w14:textId="77777777" w:rsidR="00640B3E" w:rsidDel="002F645F" w:rsidRDefault="00640B3E">
      <w:pPr>
        <w:numPr>
          <w:ilvl w:val="1"/>
          <w:numId w:val="8"/>
        </w:numPr>
        <w:rPr>
          <w:del w:id="221" w:author="Foote, Beth (NIH/NIMH) [F]" w:date="2020-04-08T13:16:00Z"/>
          <w:sz w:val="22"/>
          <w:szCs w:val="22"/>
        </w:rPr>
        <w:pPrChange w:id="222" w:author="Foote, Beth (NIH/NIMH) [F]" w:date="2020-04-08T12:50:00Z">
          <w:pPr>
            <w:numPr>
              <w:ilvl w:val="1"/>
              <w:numId w:val="31"/>
            </w:numPr>
            <w:ind w:left="1440" w:hanging="360"/>
          </w:pPr>
        </w:pPrChange>
      </w:pPr>
      <w:del w:id="223" w:author="Foote, Beth (NIH/NIMH) [F]" w:date="2020-04-08T13:16:00Z">
        <w:r w:rsidDel="002F645F">
          <w:rPr>
            <w:rFonts w:ascii="Arial" w:eastAsia="Arial" w:hAnsi="Arial" w:cs="Arial"/>
            <w:sz w:val="22"/>
            <w:szCs w:val="22"/>
          </w:rPr>
          <w:delText>Often</w:delText>
        </w:r>
      </w:del>
    </w:p>
    <w:p w14:paraId="3555A681" w14:textId="77777777" w:rsidR="00640B3E" w:rsidDel="002F645F" w:rsidRDefault="00640B3E">
      <w:pPr>
        <w:numPr>
          <w:ilvl w:val="1"/>
          <w:numId w:val="8"/>
        </w:numPr>
        <w:spacing w:after="200"/>
        <w:rPr>
          <w:del w:id="224" w:author="Foote, Beth (NIH/NIMH) [F]" w:date="2020-04-08T13:16:00Z"/>
          <w:sz w:val="22"/>
          <w:szCs w:val="22"/>
        </w:rPr>
        <w:pPrChange w:id="225" w:author="Foote, Beth (NIH/NIMH) [F]" w:date="2020-04-08T12:50:00Z">
          <w:pPr>
            <w:numPr>
              <w:ilvl w:val="1"/>
              <w:numId w:val="31"/>
            </w:numPr>
            <w:spacing w:after="200"/>
            <w:ind w:left="1440" w:hanging="360"/>
          </w:pPr>
        </w:pPrChange>
      </w:pPr>
      <w:del w:id="226" w:author="Foote, Beth (NIH/NIMH) [F]" w:date="2020-04-08T13:16:00Z">
        <w:r w:rsidDel="002F645F">
          <w:rPr>
            <w:rFonts w:ascii="Arial" w:eastAsia="Arial" w:hAnsi="Arial" w:cs="Arial"/>
            <w:sz w:val="22"/>
            <w:szCs w:val="22"/>
          </w:rPr>
          <w:delText>Regularly</w:delText>
        </w:r>
      </w:del>
    </w:p>
    <w:p w14:paraId="31E181B9" w14:textId="1E17184F" w:rsidR="00640B3E" w:rsidRDefault="00640B3E">
      <w:pPr>
        <w:numPr>
          <w:ilvl w:val="0"/>
          <w:numId w:val="8"/>
        </w:numPr>
        <w:spacing w:before="200"/>
        <w:rPr>
          <w:sz w:val="22"/>
          <w:szCs w:val="22"/>
        </w:rPr>
        <w:pPrChange w:id="227" w:author="Foote, Beth (NIH/NIMH) [F]" w:date="2020-04-08T12:50:00Z">
          <w:pPr>
            <w:numPr>
              <w:numId w:val="31"/>
            </w:numPr>
            <w:spacing w:before="200"/>
            <w:ind w:left="720" w:hanging="360"/>
          </w:pPr>
        </w:pPrChange>
      </w:pPr>
      <w:r>
        <w:rPr>
          <w:rFonts w:ascii="Arial" w:eastAsia="Arial" w:hAnsi="Arial" w:cs="Arial"/>
          <w:b/>
          <w:sz w:val="22"/>
          <w:szCs w:val="22"/>
        </w:rPr>
        <w:t xml:space="preserve"> … vaping</w:t>
      </w:r>
      <w:ins w:id="228" w:author="Foote, Beth (NIH/NIMH) [F]" w:date="2020-04-08T13:16:00Z">
        <w:r w:rsidR="002F645F">
          <w:rPr>
            <w:rFonts w:ascii="Arial" w:eastAsia="Arial" w:hAnsi="Arial" w:cs="Arial"/>
            <w:b/>
            <w:sz w:val="22"/>
            <w:szCs w:val="22"/>
          </w:rPr>
          <w:t xml:space="preserve"> products</w:t>
        </w:r>
      </w:ins>
      <w:r>
        <w:rPr>
          <w:rFonts w:ascii="Arial" w:eastAsia="Arial" w:hAnsi="Arial" w:cs="Arial"/>
          <w:b/>
          <w:sz w:val="22"/>
          <w:szCs w:val="22"/>
        </w:rPr>
        <w:t>?</w:t>
      </w:r>
    </w:p>
    <w:p w14:paraId="126EBF76" w14:textId="77777777" w:rsidR="002F645F" w:rsidRPr="00355E6B" w:rsidRDefault="002F645F" w:rsidP="002F645F">
      <w:pPr>
        <w:numPr>
          <w:ilvl w:val="1"/>
          <w:numId w:val="8"/>
        </w:numPr>
        <w:rPr>
          <w:ins w:id="229" w:author="Foote, Beth (NIH/NIMH) [F]" w:date="2020-04-08T13:16:00Z"/>
          <w:rFonts w:ascii="Arial" w:eastAsia="Arial" w:hAnsi="Arial" w:cs="Arial"/>
          <w:sz w:val="22"/>
          <w:szCs w:val="22"/>
        </w:rPr>
      </w:pPr>
      <w:ins w:id="230" w:author="Foote, Beth (NIH/NIMH) [F]" w:date="2020-04-08T13:16:00Z">
        <w:r w:rsidRPr="00355E6B">
          <w:rPr>
            <w:rFonts w:ascii="Arial" w:eastAsia="Arial" w:hAnsi="Arial" w:cs="Arial"/>
            <w:sz w:val="22"/>
            <w:szCs w:val="22"/>
          </w:rPr>
          <w:t>Not at all</w:t>
        </w:r>
      </w:ins>
    </w:p>
    <w:p w14:paraId="3DB3D108" w14:textId="77777777" w:rsidR="002F645F" w:rsidRPr="00355E6B" w:rsidRDefault="002F645F" w:rsidP="002F645F">
      <w:pPr>
        <w:numPr>
          <w:ilvl w:val="1"/>
          <w:numId w:val="8"/>
        </w:numPr>
        <w:rPr>
          <w:ins w:id="231" w:author="Foote, Beth (NIH/NIMH) [F]" w:date="2020-04-08T13:16:00Z"/>
          <w:rFonts w:ascii="Arial" w:eastAsia="Arial" w:hAnsi="Arial" w:cs="Arial"/>
          <w:sz w:val="22"/>
          <w:szCs w:val="22"/>
        </w:rPr>
      </w:pPr>
      <w:ins w:id="232" w:author="Foote, Beth (NIH/NIMH) [F]" w:date="2020-04-08T13:16:00Z">
        <w:r w:rsidRPr="00355E6B">
          <w:rPr>
            <w:rFonts w:ascii="Arial" w:eastAsia="Arial" w:hAnsi="Arial" w:cs="Arial"/>
            <w:sz w:val="22"/>
            <w:szCs w:val="22"/>
          </w:rPr>
          <w:t xml:space="preserve">Rarely  </w:t>
        </w:r>
      </w:ins>
    </w:p>
    <w:p w14:paraId="3666FE77" w14:textId="77777777" w:rsidR="002F645F" w:rsidRPr="00355E6B" w:rsidRDefault="002F645F" w:rsidP="002F645F">
      <w:pPr>
        <w:numPr>
          <w:ilvl w:val="1"/>
          <w:numId w:val="8"/>
        </w:numPr>
        <w:rPr>
          <w:ins w:id="233" w:author="Foote, Beth (NIH/NIMH) [F]" w:date="2020-04-08T13:16:00Z"/>
          <w:rFonts w:ascii="Arial" w:eastAsia="Arial" w:hAnsi="Arial" w:cs="Arial"/>
          <w:sz w:val="22"/>
          <w:szCs w:val="22"/>
        </w:rPr>
      </w:pPr>
      <w:ins w:id="234" w:author="Foote, Beth (NIH/NIMH) [F]" w:date="2020-04-08T13:16:00Z">
        <w:r w:rsidRPr="00355E6B">
          <w:rPr>
            <w:rFonts w:ascii="Arial" w:eastAsia="Arial" w:hAnsi="Arial" w:cs="Arial"/>
            <w:sz w:val="22"/>
            <w:szCs w:val="22"/>
          </w:rPr>
          <w:t>Once a month</w:t>
        </w:r>
      </w:ins>
    </w:p>
    <w:p w14:paraId="283CFDEA" w14:textId="77777777" w:rsidR="002F645F" w:rsidRPr="00355E6B" w:rsidRDefault="002F645F" w:rsidP="002F645F">
      <w:pPr>
        <w:numPr>
          <w:ilvl w:val="1"/>
          <w:numId w:val="8"/>
        </w:numPr>
        <w:rPr>
          <w:ins w:id="235" w:author="Foote, Beth (NIH/NIMH) [F]" w:date="2020-04-08T13:16:00Z"/>
          <w:rFonts w:ascii="Arial" w:eastAsia="Arial" w:hAnsi="Arial" w:cs="Arial"/>
          <w:sz w:val="22"/>
          <w:szCs w:val="22"/>
        </w:rPr>
      </w:pPr>
      <w:ins w:id="236" w:author="Foote, Beth (NIH/NIMH) [F]" w:date="2020-04-08T13:16:00Z">
        <w:r w:rsidRPr="00355E6B">
          <w:rPr>
            <w:rFonts w:ascii="Arial" w:eastAsia="Arial" w:hAnsi="Arial" w:cs="Arial"/>
            <w:sz w:val="22"/>
            <w:szCs w:val="22"/>
          </w:rPr>
          <w:t>Several times a month</w:t>
        </w:r>
      </w:ins>
    </w:p>
    <w:p w14:paraId="46E5B5F3" w14:textId="77777777" w:rsidR="002F645F" w:rsidRPr="00355E6B" w:rsidRDefault="002F645F" w:rsidP="002F645F">
      <w:pPr>
        <w:numPr>
          <w:ilvl w:val="1"/>
          <w:numId w:val="8"/>
        </w:numPr>
        <w:rPr>
          <w:ins w:id="237" w:author="Foote, Beth (NIH/NIMH) [F]" w:date="2020-04-08T13:16:00Z"/>
          <w:rFonts w:ascii="Arial" w:eastAsia="Arial" w:hAnsi="Arial" w:cs="Arial"/>
          <w:sz w:val="22"/>
          <w:szCs w:val="22"/>
        </w:rPr>
      </w:pPr>
      <w:ins w:id="238" w:author="Foote, Beth (NIH/NIMH) [F]" w:date="2020-04-08T13:16:00Z">
        <w:r w:rsidRPr="00355E6B">
          <w:rPr>
            <w:rFonts w:ascii="Arial" w:eastAsia="Arial" w:hAnsi="Arial" w:cs="Arial"/>
            <w:sz w:val="22"/>
            <w:szCs w:val="22"/>
          </w:rPr>
          <w:t>Once a week</w:t>
        </w:r>
      </w:ins>
    </w:p>
    <w:p w14:paraId="7582111A" w14:textId="77777777" w:rsidR="002F645F" w:rsidRPr="00355E6B" w:rsidRDefault="002F645F" w:rsidP="002F645F">
      <w:pPr>
        <w:numPr>
          <w:ilvl w:val="1"/>
          <w:numId w:val="8"/>
        </w:numPr>
        <w:rPr>
          <w:ins w:id="239" w:author="Foote, Beth (NIH/NIMH) [F]" w:date="2020-04-08T13:16:00Z"/>
          <w:rFonts w:ascii="Arial" w:eastAsia="Arial" w:hAnsi="Arial" w:cs="Arial"/>
          <w:sz w:val="22"/>
          <w:szCs w:val="22"/>
        </w:rPr>
      </w:pPr>
      <w:ins w:id="240" w:author="Foote, Beth (NIH/NIMH) [F]" w:date="2020-04-08T13:16:00Z">
        <w:r w:rsidRPr="00355E6B">
          <w:rPr>
            <w:rFonts w:ascii="Arial" w:eastAsia="Arial" w:hAnsi="Arial" w:cs="Arial"/>
            <w:sz w:val="22"/>
            <w:szCs w:val="22"/>
          </w:rPr>
          <w:t>Several times a week</w:t>
        </w:r>
      </w:ins>
    </w:p>
    <w:p w14:paraId="19D70CE1" w14:textId="77777777" w:rsidR="002F645F" w:rsidRPr="00355E6B" w:rsidRDefault="002F645F" w:rsidP="002F645F">
      <w:pPr>
        <w:numPr>
          <w:ilvl w:val="1"/>
          <w:numId w:val="8"/>
        </w:numPr>
        <w:rPr>
          <w:ins w:id="241" w:author="Foote, Beth (NIH/NIMH) [F]" w:date="2020-04-08T13:16:00Z"/>
          <w:rFonts w:ascii="Arial" w:eastAsia="Arial" w:hAnsi="Arial" w:cs="Arial"/>
          <w:sz w:val="22"/>
          <w:szCs w:val="22"/>
        </w:rPr>
      </w:pPr>
      <w:ins w:id="242" w:author="Foote, Beth (NIH/NIMH) [F]" w:date="2020-04-08T13:16:00Z">
        <w:r w:rsidRPr="00355E6B">
          <w:rPr>
            <w:rFonts w:ascii="Arial" w:eastAsia="Arial" w:hAnsi="Arial" w:cs="Arial"/>
            <w:sz w:val="22"/>
            <w:szCs w:val="22"/>
          </w:rPr>
          <w:t>Once a day</w:t>
        </w:r>
      </w:ins>
    </w:p>
    <w:p w14:paraId="6A15E615" w14:textId="77777777" w:rsidR="002F645F" w:rsidRPr="00355E6B" w:rsidRDefault="002F645F" w:rsidP="002F645F">
      <w:pPr>
        <w:numPr>
          <w:ilvl w:val="1"/>
          <w:numId w:val="8"/>
        </w:numPr>
        <w:rPr>
          <w:ins w:id="243" w:author="Foote, Beth (NIH/NIMH) [F]" w:date="2020-04-08T13:16:00Z"/>
          <w:rFonts w:ascii="Arial" w:eastAsia="Arial" w:hAnsi="Arial" w:cs="Arial"/>
          <w:sz w:val="22"/>
          <w:szCs w:val="22"/>
        </w:rPr>
      </w:pPr>
      <w:ins w:id="244" w:author="Foote, Beth (NIH/NIMH) [F]" w:date="2020-04-08T13:16:00Z">
        <w:r w:rsidRPr="00355E6B">
          <w:rPr>
            <w:rFonts w:ascii="Arial" w:eastAsia="Arial" w:hAnsi="Arial" w:cs="Arial"/>
            <w:sz w:val="22"/>
            <w:szCs w:val="22"/>
          </w:rPr>
          <w:t>More than once a day</w:t>
        </w:r>
      </w:ins>
    </w:p>
    <w:p w14:paraId="333A6E66" w14:textId="77777777" w:rsidR="00640B3E" w:rsidDel="002F645F" w:rsidRDefault="00640B3E">
      <w:pPr>
        <w:numPr>
          <w:ilvl w:val="1"/>
          <w:numId w:val="8"/>
        </w:numPr>
        <w:rPr>
          <w:del w:id="245" w:author="Foote, Beth (NIH/NIMH) [F]" w:date="2020-04-08T13:16:00Z"/>
          <w:sz w:val="22"/>
          <w:szCs w:val="22"/>
        </w:rPr>
        <w:pPrChange w:id="246" w:author="Foote, Beth (NIH/NIMH) [F]" w:date="2020-04-08T12:50:00Z">
          <w:pPr>
            <w:numPr>
              <w:ilvl w:val="1"/>
              <w:numId w:val="31"/>
            </w:numPr>
            <w:ind w:left="1440" w:hanging="360"/>
          </w:pPr>
        </w:pPrChange>
      </w:pPr>
      <w:del w:id="247" w:author="Foote, Beth (NIH/NIMH) [F]" w:date="2020-04-08T13:16:00Z">
        <w:r w:rsidDel="002F645F">
          <w:rPr>
            <w:rFonts w:ascii="Arial" w:eastAsia="Arial" w:hAnsi="Arial" w:cs="Arial"/>
            <w:sz w:val="22"/>
            <w:szCs w:val="22"/>
          </w:rPr>
          <w:delText>Not at all</w:delText>
        </w:r>
      </w:del>
    </w:p>
    <w:p w14:paraId="63AA10E0" w14:textId="77777777" w:rsidR="00640B3E" w:rsidDel="002F645F" w:rsidRDefault="00640B3E">
      <w:pPr>
        <w:numPr>
          <w:ilvl w:val="1"/>
          <w:numId w:val="8"/>
        </w:numPr>
        <w:rPr>
          <w:del w:id="248" w:author="Foote, Beth (NIH/NIMH) [F]" w:date="2020-04-08T13:16:00Z"/>
          <w:sz w:val="22"/>
          <w:szCs w:val="22"/>
        </w:rPr>
        <w:pPrChange w:id="249" w:author="Foote, Beth (NIH/NIMH) [F]" w:date="2020-04-08T12:50:00Z">
          <w:pPr>
            <w:numPr>
              <w:ilvl w:val="1"/>
              <w:numId w:val="31"/>
            </w:numPr>
            <w:ind w:left="1440" w:hanging="360"/>
          </w:pPr>
        </w:pPrChange>
      </w:pPr>
      <w:del w:id="250" w:author="Foote, Beth (NIH/NIMH) [F]" w:date="2020-04-08T13:16:00Z">
        <w:r w:rsidDel="002F645F">
          <w:rPr>
            <w:rFonts w:ascii="Arial" w:eastAsia="Arial" w:hAnsi="Arial" w:cs="Arial"/>
            <w:sz w:val="22"/>
            <w:szCs w:val="22"/>
          </w:rPr>
          <w:delText>Rarely</w:delText>
        </w:r>
      </w:del>
    </w:p>
    <w:p w14:paraId="0E5648B4" w14:textId="77777777" w:rsidR="00640B3E" w:rsidDel="002F645F" w:rsidRDefault="00640B3E">
      <w:pPr>
        <w:numPr>
          <w:ilvl w:val="1"/>
          <w:numId w:val="8"/>
        </w:numPr>
        <w:rPr>
          <w:del w:id="251" w:author="Foote, Beth (NIH/NIMH) [F]" w:date="2020-04-08T13:16:00Z"/>
          <w:sz w:val="22"/>
          <w:szCs w:val="22"/>
        </w:rPr>
        <w:pPrChange w:id="252" w:author="Foote, Beth (NIH/NIMH) [F]" w:date="2020-04-08T12:50:00Z">
          <w:pPr>
            <w:numPr>
              <w:ilvl w:val="1"/>
              <w:numId w:val="31"/>
            </w:numPr>
            <w:ind w:left="1440" w:hanging="360"/>
          </w:pPr>
        </w:pPrChange>
      </w:pPr>
      <w:del w:id="253" w:author="Foote, Beth (NIH/NIMH) [F]" w:date="2020-04-08T13:16:00Z">
        <w:r w:rsidDel="002F645F">
          <w:rPr>
            <w:rFonts w:ascii="Arial" w:eastAsia="Arial" w:hAnsi="Arial" w:cs="Arial"/>
            <w:sz w:val="22"/>
            <w:szCs w:val="22"/>
          </w:rPr>
          <w:delText>Occasionally</w:delText>
        </w:r>
      </w:del>
    </w:p>
    <w:p w14:paraId="1F2FE760" w14:textId="77777777" w:rsidR="00640B3E" w:rsidDel="002F645F" w:rsidRDefault="00640B3E">
      <w:pPr>
        <w:numPr>
          <w:ilvl w:val="1"/>
          <w:numId w:val="8"/>
        </w:numPr>
        <w:rPr>
          <w:del w:id="254" w:author="Foote, Beth (NIH/NIMH) [F]" w:date="2020-04-08T13:16:00Z"/>
          <w:sz w:val="22"/>
          <w:szCs w:val="22"/>
        </w:rPr>
        <w:pPrChange w:id="255" w:author="Foote, Beth (NIH/NIMH) [F]" w:date="2020-04-08T12:50:00Z">
          <w:pPr>
            <w:numPr>
              <w:ilvl w:val="1"/>
              <w:numId w:val="31"/>
            </w:numPr>
            <w:ind w:left="1440" w:hanging="360"/>
          </w:pPr>
        </w:pPrChange>
      </w:pPr>
      <w:del w:id="256" w:author="Foote, Beth (NIH/NIMH) [F]" w:date="2020-04-08T13:16:00Z">
        <w:r w:rsidDel="002F645F">
          <w:rPr>
            <w:rFonts w:ascii="Arial" w:eastAsia="Arial" w:hAnsi="Arial" w:cs="Arial"/>
            <w:sz w:val="22"/>
            <w:szCs w:val="22"/>
          </w:rPr>
          <w:delText>Often</w:delText>
        </w:r>
      </w:del>
    </w:p>
    <w:p w14:paraId="0BCC1A61" w14:textId="77777777" w:rsidR="00640B3E" w:rsidDel="002F645F" w:rsidRDefault="00640B3E">
      <w:pPr>
        <w:numPr>
          <w:ilvl w:val="1"/>
          <w:numId w:val="8"/>
        </w:numPr>
        <w:spacing w:after="200"/>
        <w:rPr>
          <w:del w:id="257" w:author="Foote, Beth (NIH/NIMH) [F]" w:date="2020-04-08T13:16:00Z"/>
          <w:sz w:val="22"/>
          <w:szCs w:val="22"/>
        </w:rPr>
        <w:pPrChange w:id="258" w:author="Foote, Beth (NIH/NIMH) [F]" w:date="2020-04-08T12:50:00Z">
          <w:pPr>
            <w:numPr>
              <w:ilvl w:val="1"/>
              <w:numId w:val="31"/>
            </w:numPr>
            <w:spacing w:after="200"/>
            <w:ind w:left="1440" w:hanging="360"/>
          </w:pPr>
        </w:pPrChange>
      </w:pPr>
      <w:del w:id="259" w:author="Foote, Beth (NIH/NIMH) [F]" w:date="2020-04-08T13:16:00Z">
        <w:r w:rsidDel="002F645F">
          <w:rPr>
            <w:rFonts w:ascii="Arial" w:eastAsia="Arial" w:hAnsi="Arial" w:cs="Arial"/>
            <w:sz w:val="22"/>
            <w:szCs w:val="22"/>
          </w:rPr>
          <w:delText>Regularly</w:delText>
        </w:r>
      </w:del>
    </w:p>
    <w:p w14:paraId="301CC02C" w14:textId="3E1DB97C" w:rsidR="00640B3E" w:rsidRDefault="00640B3E">
      <w:pPr>
        <w:numPr>
          <w:ilvl w:val="0"/>
          <w:numId w:val="8"/>
        </w:numPr>
        <w:spacing w:before="200"/>
        <w:rPr>
          <w:sz w:val="22"/>
          <w:szCs w:val="22"/>
        </w:rPr>
        <w:pPrChange w:id="260" w:author="Foote, Beth (NIH/NIMH) [F]" w:date="2020-04-08T12:50:00Z">
          <w:pPr>
            <w:numPr>
              <w:numId w:val="31"/>
            </w:numPr>
            <w:spacing w:before="200"/>
            <w:ind w:left="720" w:hanging="360"/>
          </w:pPr>
        </w:pPrChange>
      </w:pPr>
      <w:r>
        <w:rPr>
          <w:rFonts w:ascii="Arial" w:eastAsia="Arial" w:hAnsi="Arial" w:cs="Arial"/>
          <w:b/>
          <w:sz w:val="22"/>
          <w:szCs w:val="22"/>
        </w:rPr>
        <w:t xml:space="preserve"> … cigarettes or other tobacco</w:t>
      </w:r>
      <w:ins w:id="261" w:author="Quick, Courtney (NIH/NIMH) [F]" w:date="2020-04-08T18:20:00Z">
        <w:r w:rsidR="25EC086B" w:rsidRPr="6D7632F1">
          <w:rPr>
            <w:rFonts w:ascii="Arial" w:eastAsia="Arial" w:hAnsi="Arial" w:cs="Arial"/>
            <w:b/>
            <w:bCs/>
            <w:sz w:val="22"/>
            <w:szCs w:val="22"/>
          </w:rPr>
          <w:t xml:space="preserve"> products</w:t>
        </w:r>
      </w:ins>
      <w:r>
        <w:rPr>
          <w:rFonts w:ascii="Arial" w:eastAsia="Arial" w:hAnsi="Arial" w:cs="Arial"/>
          <w:b/>
          <w:sz w:val="22"/>
          <w:szCs w:val="22"/>
        </w:rPr>
        <w:t>?</w:t>
      </w:r>
    </w:p>
    <w:p w14:paraId="64557C74" w14:textId="77777777" w:rsidR="002F645F" w:rsidRPr="00355E6B" w:rsidRDefault="002F645F" w:rsidP="002F645F">
      <w:pPr>
        <w:numPr>
          <w:ilvl w:val="1"/>
          <w:numId w:val="8"/>
        </w:numPr>
        <w:rPr>
          <w:ins w:id="262" w:author="Foote, Beth (NIH/NIMH) [F]" w:date="2020-04-08T13:17:00Z"/>
          <w:rFonts w:ascii="Arial" w:eastAsia="Arial" w:hAnsi="Arial" w:cs="Arial"/>
          <w:sz w:val="22"/>
          <w:szCs w:val="22"/>
        </w:rPr>
      </w:pPr>
      <w:ins w:id="263" w:author="Foote, Beth (NIH/NIMH) [F]" w:date="2020-04-08T13:17:00Z">
        <w:r w:rsidRPr="00355E6B">
          <w:rPr>
            <w:rFonts w:ascii="Arial" w:eastAsia="Arial" w:hAnsi="Arial" w:cs="Arial"/>
            <w:sz w:val="22"/>
            <w:szCs w:val="22"/>
          </w:rPr>
          <w:t>Not at all</w:t>
        </w:r>
      </w:ins>
    </w:p>
    <w:p w14:paraId="3E945072" w14:textId="77777777" w:rsidR="002F645F" w:rsidRPr="00355E6B" w:rsidRDefault="002F645F" w:rsidP="002F645F">
      <w:pPr>
        <w:numPr>
          <w:ilvl w:val="1"/>
          <w:numId w:val="8"/>
        </w:numPr>
        <w:rPr>
          <w:ins w:id="264" w:author="Foote, Beth (NIH/NIMH) [F]" w:date="2020-04-08T13:17:00Z"/>
          <w:rFonts w:ascii="Arial" w:eastAsia="Arial" w:hAnsi="Arial" w:cs="Arial"/>
          <w:sz w:val="22"/>
          <w:szCs w:val="22"/>
        </w:rPr>
      </w:pPr>
      <w:ins w:id="265" w:author="Foote, Beth (NIH/NIMH) [F]" w:date="2020-04-08T13:17:00Z">
        <w:r w:rsidRPr="00355E6B">
          <w:rPr>
            <w:rFonts w:ascii="Arial" w:eastAsia="Arial" w:hAnsi="Arial" w:cs="Arial"/>
            <w:sz w:val="22"/>
            <w:szCs w:val="22"/>
          </w:rPr>
          <w:t xml:space="preserve">Rarely  </w:t>
        </w:r>
      </w:ins>
    </w:p>
    <w:p w14:paraId="5ADF0B3E" w14:textId="77777777" w:rsidR="002F645F" w:rsidRPr="00355E6B" w:rsidRDefault="002F645F" w:rsidP="002F645F">
      <w:pPr>
        <w:numPr>
          <w:ilvl w:val="1"/>
          <w:numId w:val="8"/>
        </w:numPr>
        <w:rPr>
          <w:ins w:id="266" w:author="Foote, Beth (NIH/NIMH) [F]" w:date="2020-04-08T13:17:00Z"/>
          <w:rFonts w:ascii="Arial" w:eastAsia="Arial" w:hAnsi="Arial" w:cs="Arial"/>
          <w:sz w:val="22"/>
          <w:szCs w:val="22"/>
        </w:rPr>
      </w:pPr>
      <w:ins w:id="267" w:author="Foote, Beth (NIH/NIMH) [F]" w:date="2020-04-08T13:17:00Z">
        <w:r w:rsidRPr="00355E6B">
          <w:rPr>
            <w:rFonts w:ascii="Arial" w:eastAsia="Arial" w:hAnsi="Arial" w:cs="Arial"/>
            <w:sz w:val="22"/>
            <w:szCs w:val="22"/>
          </w:rPr>
          <w:t>Once a month</w:t>
        </w:r>
      </w:ins>
    </w:p>
    <w:p w14:paraId="39BF1D98" w14:textId="77777777" w:rsidR="002F645F" w:rsidRPr="00355E6B" w:rsidRDefault="002F645F" w:rsidP="002F645F">
      <w:pPr>
        <w:numPr>
          <w:ilvl w:val="1"/>
          <w:numId w:val="8"/>
        </w:numPr>
        <w:rPr>
          <w:ins w:id="268" w:author="Foote, Beth (NIH/NIMH) [F]" w:date="2020-04-08T13:17:00Z"/>
          <w:rFonts w:ascii="Arial" w:eastAsia="Arial" w:hAnsi="Arial" w:cs="Arial"/>
          <w:sz w:val="22"/>
          <w:szCs w:val="22"/>
        </w:rPr>
      </w:pPr>
      <w:ins w:id="269" w:author="Foote, Beth (NIH/NIMH) [F]" w:date="2020-04-08T13:17:00Z">
        <w:r w:rsidRPr="00355E6B">
          <w:rPr>
            <w:rFonts w:ascii="Arial" w:eastAsia="Arial" w:hAnsi="Arial" w:cs="Arial"/>
            <w:sz w:val="22"/>
            <w:szCs w:val="22"/>
          </w:rPr>
          <w:t>Several times a month</w:t>
        </w:r>
      </w:ins>
    </w:p>
    <w:p w14:paraId="73DF226A" w14:textId="77777777" w:rsidR="002F645F" w:rsidRPr="00355E6B" w:rsidRDefault="002F645F" w:rsidP="002F645F">
      <w:pPr>
        <w:numPr>
          <w:ilvl w:val="1"/>
          <w:numId w:val="8"/>
        </w:numPr>
        <w:rPr>
          <w:ins w:id="270" w:author="Foote, Beth (NIH/NIMH) [F]" w:date="2020-04-08T13:17:00Z"/>
          <w:rFonts w:ascii="Arial" w:eastAsia="Arial" w:hAnsi="Arial" w:cs="Arial"/>
          <w:sz w:val="22"/>
          <w:szCs w:val="22"/>
        </w:rPr>
      </w:pPr>
      <w:ins w:id="271" w:author="Foote, Beth (NIH/NIMH) [F]" w:date="2020-04-08T13:17:00Z">
        <w:r w:rsidRPr="00355E6B">
          <w:rPr>
            <w:rFonts w:ascii="Arial" w:eastAsia="Arial" w:hAnsi="Arial" w:cs="Arial"/>
            <w:sz w:val="22"/>
            <w:szCs w:val="22"/>
          </w:rPr>
          <w:t>Once a week</w:t>
        </w:r>
      </w:ins>
    </w:p>
    <w:p w14:paraId="52382050" w14:textId="77777777" w:rsidR="002F645F" w:rsidRPr="00355E6B" w:rsidRDefault="002F645F" w:rsidP="002F645F">
      <w:pPr>
        <w:numPr>
          <w:ilvl w:val="1"/>
          <w:numId w:val="8"/>
        </w:numPr>
        <w:rPr>
          <w:ins w:id="272" w:author="Foote, Beth (NIH/NIMH) [F]" w:date="2020-04-08T13:17:00Z"/>
          <w:rFonts w:ascii="Arial" w:eastAsia="Arial" w:hAnsi="Arial" w:cs="Arial"/>
          <w:sz w:val="22"/>
          <w:szCs w:val="22"/>
        </w:rPr>
      </w:pPr>
      <w:ins w:id="273" w:author="Foote, Beth (NIH/NIMH) [F]" w:date="2020-04-08T13:17:00Z">
        <w:r w:rsidRPr="00355E6B">
          <w:rPr>
            <w:rFonts w:ascii="Arial" w:eastAsia="Arial" w:hAnsi="Arial" w:cs="Arial"/>
            <w:sz w:val="22"/>
            <w:szCs w:val="22"/>
          </w:rPr>
          <w:t>Several times a week</w:t>
        </w:r>
      </w:ins>
    </w:p>
    <w:p w14:paraId="4E3C74CE" w14:textId="77777777" w:rsidR="002F645F" w:rsidRPr="00355E6B" w:rsidRDefault="002F645F" w:rsidP="002F645F">
      <w:pPr>
        <w:numPr>
          <w:ilvl w:val="1"/>
          <w:numId w:val="8"/>
        </w:numPr>
        <w:rPr>
          <w:ins w:id="274" w:author="Foote, Beth (NIH/NIMH) [F]" w:date="2020-04-08T13:17:00Z"/>
          <w:rFonts w:ascii="Arial" w:eastAsia="Arial" w:hAnsi="Arial" w:cs="Arial"/>
          <w:sz w:val="22"/>
          <w:szCs w:val="22"/>
        </w:rPr>
      </w:pPr>
      <w:ins w:id="275" w:author="Foote, Beth (NIH/NIMH) [F]" w:date="2020-04-08T13:17:00Z">
        <w:r w:rsidRPr="00355E6B">
          <w:rPr>
            <w:rFonts w:ascii="Arial" w:eastAsia="Arial" w:hAnsi="Arial" w:cs="Arial"/>
            <w:sz w:val="22"/>
            <w:szCs w:val="22"/>
          </w:rPr>
          <w:t>Once a day</w:t>
        </w:r>
      </w:ins>
    </w:p>
    <w:p w14:paraId="0059D137" w14:textId="77777777" w:rsidR="002F645F" w:rsidRPr="00355E6B" w:rsidRDefault="002F645F" w:rsidP="002F645F">
      <w:pPr>
        <w:numPr>
          <w:ilvl w:val="1"/>
          <w:numId w:val="8"/>
        </w:numPr>
        <w:rPr>
          <w:ins w:id="276" w:author="Foote, Beth (NIH/NIMH) [F]" w:date="2020-04-08T13:17:00Z"/>
          <w:rFonts w:ascii="Arial" w:eastAsia="Arial" w:hAnsi="Arial" w:cs="Arial"/>
          <w:sz w:val="22"/>
          <w:szCs w:val="22"/>
        </w:rPr>
      </w:pPr>
      <w:ins w:id="277" w:author="Foote, Beth (NIH/NIMH) [F]" w:date="2020-04-08T13:17:00Z">
        <w:r w:rsidRPr="00355E6B">
          <w:rPr>
            <w:rFonts w:ascii="Arial" w:eastAsia="Arial" w:hAnsi="Arial" w:cs="Arial"/>
            <w:sz w:val="22"/>
            <w:szCs w:val="22"/>
          </w:rPr>
          <w:t>More than once a day</w:t>
        </w:r>
      </w:ins>
    </w:p>
    <w:p w14:paraId="5A053605" w14:textId="77777777" w:rsidR="00640B3E" w:rsidDel="002F645F" w:rsidRDefault="00640B3E">
      <w:pPr>
        <w:numPr>
          <w:ilvl w:val="1"/>
          <w:numId w:val="8"/>
        </w:numPr>
        <w:rPr>
          <w:del w:id="278" w:author="Foote, Beth (NIH/NIMH) [F]" w:date="2020-04-08T13:17:00Z"/>
          <w:sz w:val="22"/>
          <w:szCs w:val="22"/>
        </w:rPr>
        <w:pPrChange w:id="279" w:author="Foote, Beth (NIH/NIMH) [F]" w:date="2020-04-08T12:50:00Z">
          <w:pPr>
            <w:numPr>
              <w:ilvl w:val="1"/>
              <w:numId w:val="31"/>
            </w:numPr>
            <w:ind w:left="1440" w:hanging="360"/>
          </w:pPr>
        </w:pPrChange>
      </w:pPr>
      <w:del w:id="280" w:author="Foote, Beth (NIH/NIMH) [F]" w:date="2020-04-08T13:17:00Z">
        <w:r w:rsidDel="002F645F">
          <w:rPr>
            <w:rFonts w:ascii="Arial" w:eastAsia="Arial" w:hAnsi="Arial" w:cs="Arial"/>
            <w:sz w:val="22"/>
            <w:szCs w:val="22"/>
          </w:rPr>
          <w:delText>Not at all</w:delText>
        </w:r>
      </w:del>
    </w:p>
    <w:p w14:paraId="14F63616" w14:textId="77777777" w:rsidR="00640B3E" w:rsidDel="002F645F" w:rsidRDefault="00640B3E">
      <w:pPr>
        <w:numPr>
          <w:ilvl w:val="1"/>
          <w:numId w:val="8"/>
        </w:numPr>
        <w:rPr>
          <w:del w:id="281" w:author="Foote, Beth (NIH/NIMH) [F]" w:date="2020-04-08T13:17:00Z"/>
          <w:sz w:val="22"/>
          <w:szCs w:val="22"/>
        </w:rPr>
        <w:pPrChange w:id="282" w:author="Foote, Beth (NIH/NIMH) [F]" w:date="2020-04-08T12:50:00Z">
          <w:pPr>
            <w:numPr>
              <w:ilvl w:val="1"/>
              <w:numId w:val="31"/>
            </w:numPr>
            <w:ind w:left="1440" w:hanging="360"/>
          </w:pPr>
        </w:pPrChange>
      </w:pPr>
      <w:del w:id="283" w:author="Foote, Beth (NIH/NIMH) [F]" w:date="2020-04-08T13:17:00Z">
        <w:r w:rsidDel="002F645F">
          <w:rPr>
            <w:rFonts w:ascii="Arial" w:eastAsia="Arial" w:hAnsi="Arial" w:cs="Arial"/>
            <w:sz w:val="22"/>
            <w:szCs w:val="22"/>
          </w:rPr>
          <w:delText>Rarely</w:delText>
        </w:r>
      </w:del>
    </w:p>
    <w:p w14:paraId="44859C6B" w14:textId="77777777" w:rsidR="00640B3E" w:rsidDel="002F645F" w:rsidRDefault="00640B3E">
      <w:pPr>
        <w:numPr>
          <w:ilvl w:val="1"/>
          <w:numId w:val="8"/>
        </w:numPr>
        <w:rPr>
          <w:del w:id="284" w:author="Foote, Beth (NIH/NIMH) [F]" w:date="2020-04-08T13:17:00Z"/>
          <w:sz w:val="22"/>
          <w:szCs w:val="22"/>
        </w:rPr>
        <w:pPrChange w:id="285" w:author="Foote, Beth (NIH/NIMH) [F]" w:date="2020-04-08T12:50:00Z">
          <w:pPr>
            <w:numPr>
              <w:ilvl w:val="1"/>
              <w:numId w:val="31"/>
            </w:numPr>
            <w:ind w:left="1440" w:hanging="360"/>
          </w:pPr>
        </w:pPrChange>
      </w:pPr>
      <w:del w:id="286" w:author="Foote, Beth (NIH/NIMH) [F]" w:date="2020-04-08T13:17:00Z">
        <w:r w:rsidDel="002F645F">
          <w:rPr>
            <w:rFonts w:ascii="Arial" w:eastAsia="Arial" w:hAnsi="Arial" w:cs="Arial"/>
            <w:sz w:val="22"/>
            <w:szCs w:val="22"/>
          </w:rPr>
          <w:delText>Occasionally</w:delText>
        </w:r>
      </w:del>
    </w:p>
    <w:p w14:paraId="54CE9813" w14:textId="77777777" w:rsidR="00640B3E" w:rsidDel="002F645F" w:rsidRDefault="00640B3E">
      <w:pPr>
        <w:numPr>
          <w:ilvl w:val="1"/>
          <w:numId w:val="8"/>
        </w:numPr>
        <w:rPr>
          <w:del w:id="287" w:author="Foote, Beth (NIH/NIMH) [F]" w:date="2020-04-08T13:17:00Z"/>
          <w:sz w:val="22"/>
          <w:szCs w:val="22"/>
        </w:rPr>
        <w:pPrChange w:id="288" w:author="Foote, Beth (NIH/NIMH) [F]" w:date="2020-04-08T12:50:00Z">
          <w:pPr>
            <w:numPr>
              <w:ilvl w:val="1"/>
              <w:numId w:val="31"/>
            </w:numPr>
            <w:ind w:left="1440" w:hanging="360"/>
          </w:pPr>
        </w:pPrChange>
      </w:pPr>
      <w:del w:id="289" w:author="Foote, Beth (NIH/NIMH) [F]" w:date="2020-04-08T13:17:00Z">
        <w:r w:rsidDel="002F645F">
          <w:rPr>
            <w:rFonts w:ascii="Arial" w:eastAsia="Arial" w:hAnsi="Arial" w:cs="Arial"/>
            <w:sz w:val="22"/>
            <w:szCs w:val="22"/>
          </w:rPr>
          <w:delText>Often</w:delText>
        </w:r>
      </w:del>
    </w:p>
    <w:p w14:paraId="14ACFDA0" w14:textId="77777777" w:rsidR="00640B3E" w:rsidDel="002F645F" w:rsidRDefault="00640B3E">
      <w:pPr>
        <w:numPr>
          <w:ilvl w:val="1"/>
          <w:numId w:val="8"/>
        </w:numPr>
        <w:spacing w:after="200"/>
        <w:rPr>
          <w:del w:id="290" w:author="Foote, Beth (NIH/NIMH) [F]" w:date="2020-04-08T13:17:00Z"/>
          <w:sz w:val="22"/>
          <w:szCs w:val="22"/>
        </w:rPr>
        <w:pPrChange w:id="291" w:author="Foote, Beth (NIH/NIMH) [F]" w:date="2020-04-08T12:50:00Z">
          <w:pPr>
            <w:numPr>
              <w:ilvl w:val="1"/>
              <w:numId w:val="31"/>
            </w:numPr>
            <w:spacing w:after="200"/>
            <w:ind w:left="1440" w:hanging="360"/>
          </w:pPr>
        </w:pPrChange>
      </w:pPr>
      <w:del w:id="292" w:author="Foote, Beth (NIH/NIMH) [F]" w:date="2020-04-08T13:17:00Z">
        <w:r w:rsidDel="002F645F">
          <w:rPr>
            <w:rFonts w:ascii="Arial" w:eastAsia="Arial" w:hAnsi="Arial" w:cs="Arial"/>
            <w:sz w:val="22"/>
            <w:szCs w:val="22"/>
          </w:rPr>
          <w:delText>Regularly</w:delText>
        </w:r>
      </w:del>
    </w:p>
    <w:p w14:paraId="4B8AAC1B" w14:textId="77777777" w:rsidR="00640B3E" w:rsidRDefault="00640B3E">
      <w:pPr>
        <w:numPr>
          <w:ilvl w:val="0"/>
          <w:numId w:val="8"/>
        </w:numPr>
        <w:spacing w:before="200"/>
        <w:rPr>
          <w:sz w:val="22"/>
          <w:szCs w:val="22"/>
        </w:rPr>
        <w:pPrChange w:id="293" w:author="Foote, Beth (NIH/NIMH) [F]" w:date="2020-04-08T12:50:00Z">
          <w:pPr>
            <w:numPr>
              <w:numId w:val="31"/>
            </w:numPr>
            <w:spacing w:before="200"/>
            <w:ind w:left="720" w:hanging="360"/>
          </w:pPr>
        </w:pPrChange>
      </w:pPr>
      <w:r>
        <w:rPr>
          <w:rFonts w:ascii="Arial" w:eastAsia="Arial" w:hAnsi="Arial" w:cs="Arial"/>
          <w:b/>
          <w:sz w:val="22"/>
          <w:szCs w:val="22"/>
        </w:rPr>
        <w:t xml:space="preserve"> ... marijuana/cannabis (e.g., joint, blunt, pipe, bong)?</w:t>
      </w:r>
    </w:p>
    <w:p w14:paraId="626C4606" w14:textId="77777777" w:rsidR="002F645F" w:rsidRPr="00355E6B" w:rsidRDefault="002F645F" w:rsidP="002F645F">
      <w:pPr>
        <w:numPr>
          <w:ilvl w:val="1"/>
          <w:numId w:val="8"/>
        </w:numPr>
        <w:rPr>
          <w:ins w:id="294" w:author="Foote, Beth (NIH/NIMH) [F]" w:date="2020-04-08T13:17:00Z"/>
          <w:rFonts w:ascii="Arial" w:eastAsia="Arial" w:hAnsi="Arial" w:cs="Arial"/>
          <w:sz w:val="22"/>
          <w:szCs w:val="22"/>
        </w:rPr>
      </w:pPr>
      <w:ins w:id="295" w:author="Foote, Beth (NIH/NIMH) [F]" w:date="2020-04-08T13:17:00Z">
        <w:r w:rsidRPr="00355E6B">
          <w:rPr>
            <w:rFonts w:ascii="Arial" w:eastAsia="Arial" w:hAnsi="Arial" w:cs="Arial"/>
            <w:sz w:val="22"/>
            <w:szCs w:val="22"/>
          </w:rPr>
          <w:t>Not at all</w:t>
        </w:r>
      </w:ins>
    </w:p>
    <w:p w14:paraId="6EC74DB6" w14:textId="77777777" w:rsidR="002F645F" w:rsidRPr="00355E6B" w:rsidRDefault="002F645F" w:rsidP="002F645F">
      <w:pPr>
        <w:numPr>
          <w:ilvl w:val="1"/>
          <w:numId w:val="8"/>
        </w:numPr>
        <w:rPr>
          <w:ins w:id="296" w:author="Foote, Beth (NIH/NIMH) [F]" w:date="2020-04-08T13:17:00Z"/>
          <w:rFonts w:ascii="Arial" w:eastAsia="Arial" w:hAnsi="Arial" w:cs="Arial"/>
          <w:sz w:val="22"/>
          <w:szCs w:val="22"/>
        </w:rPr>
      </w:pPr>
      <w:ins w:id="297" w:author="Foote, Beth (NIH/NIMH) [F]" w:date="2020-04-08T13:17:00Z">
        <w:r w:rsidRPr="00355E6B">
          <w:rPr>
            <w:rFonts w:ascii="Arial" w:eastAsia="Arial" w:hAnsi="Arial" w:cs="Arial"/>
            <w:sz w:val="22"/>
            <w:szCs w:val="22"/>
          </w:rPr>
          <w:lastRenderedPageBreak/>
          <w:t xml:space="preserve">Rarely  </w:t>
        </w:r>
      </w:ins>
    </w:p>
    <w:p w14:paraId="6EFD30C8" w14:textId="77777777" w:rsidR="002F645F" w:rsidRPr="00355E6B" w:rsidRDefault="002F645F" w:rsidP="002F645F">
      <w:pPr>
        <w:numPr>
          <w:ilvl w:val="1"/>
          <w:numId w:val="8"/>
        </w:numPr>
        <w:rPr>
          <w:ins w:id="298" w:author="Foote, Beth (NIH/NIMH) [F]" w:date="2020-04-08T13:17:00Z"/>
          <w:rFonts w:ascii="Arial" w:eastAsia="Arial" w:hAnsi="Arial" w:cs="Arial"/>
          <w:sz w:val="22"/>
          <w:szCs w:val="22"/>
        </w:rPr>
      </w:pPr>
      <w:ins w:id="299" w:author="Foote, Beth (NIH/NIMH) [F]" w:date="2020-04-08T13:17:00Z">
        <w:r w:rsidRPr="00355E6B">
          <w:rPr>
            <w:rFonts w:ascii="Arial" w:eastAsia="Arial" w:hAnsi="Arial" w:cs="Arial"/>
            <w:sz w:val="22"/>
            <w:szCs w:val="22"/>
          </w:rPr>
          <w:t>Once a month</w:t>
        </w:r>
      </w:ins>
    </w:p>
    <w:p w14:paraId="024557A1" w14:textId="77777777" w:rsidR="002F645F" w:rsidRPr="00355E6B" w:rsidRDefault="002F645F" w:rsidP="002F645F">
      <w:pPr>
        <w:numPr>
          <w:ilvl w:val="1"/>
          <w:numId w:val="8"/>
        </w:numPr>
        <w:rPr>
          <w:ins w:id="300" w:author="Foote, Beth (NIH/NIMH) [F]" w:date="2020-04-08T13:17:00Z"/>
          <w:rFonts w:ascii="Arial" w:eastAsia="Arial" w:hAnsi="Arial" w:cs="Arial"/>
          <w:sz w:val="22"/>
          <w:szCs w:val="22"/>
        </w:rPr>
      </w:pPr>
      <w:ins w:id="301" w:author="Foote, Beth (NIH/NIMH) [F]" w:date="2020-04-08T13:17:00Z">
        <w:r w:rsidRPr="00355E6B">
          <w:rPr>
            <w:rFonts w:ascii="Arial" w:eastAsia="Arial" w:hAnsi="Arial" w:cs="Arial"/>
            <w:sz w:val="22"/>
            <w:szCs w:val="22"/>
          </w:rPr>
          <w:t>Several times a month</w:t>
        </w:r>
      </w:ins>
    </w:p>
    <w:p w14:paraId="393F6F6A" w14:textId="77777777" w:rsidR="002F645F" w:rsidRPr="00355E6B" w:rsidRDefault="002F645F" w:rsidP="002F645F">
      <w:pPr>
        <w:numPr>
          <w:ilvl w:val="1"/>
          <w:numId w:val="8"/>
        </w:numPr>
        <w:rPr>
          <w:ins w:id="302" w:author="Foote, Beth (NIH/NIMH) [F]" w:date="2020-04-08T13:17:00Z"/>
          <w:rFonts w:ascii="Arial" w:eastAsia="Arial" w:hAnsi="Arial" w:cs="Arial"/>
          <w:sz w:val="22"/>
          <w:szCs w:val="22"/>
        </w:rPr>
      </w:pPr>
      <w:ins w:id="303" w:author="Foote, Beth (NIH/NIMH) [F]" w:date="2020-04-08T13:17:00Z">
        <w:r w:rsidRPr="00355E6B">
          <w:rPr>
            <w:rFonts w:ascii="Arial" w:eastAsia="Arial" w:hAnsi="Arial" w:cs="Arial"/>
            <w:sz w:val="22"/>
            <w:szCs w:val="22"/>
          </w:rPr>
          <w:t>Once a week</w:t>
        </w:r>
      </w:ins>
    </w:p>
    <w:p w14:paraId="51A20AA1" w14:textId="77777777" w:rsidR="002F645F" w:rsidRPr="00355E6B" w:rsidRDefault="002F645F" w:rsidP="002F645F">
      <w:pPr>
        <w:numPr>
          <w:ilvl w:val="1"/>
          <w:numId w:val="8"/>
        </w:numPr>
        <w:rPr>
          <w:ins w:id="304" w:author="Foote, Beth (NIH/NIMH) [F]" w:date="2020-04-08T13:17:00Z"/>
          <w:rFonts w:ascii="Arial" w:eastAsia="Arial" w:hAnsi="Arial" w:cs="Arial"/>
          <w:sz w:val="22"/>
          <w:szCs w:val="22"/>
        </w:rPr>
      </w:pPr>
      <w:ins w:id="305" w:author="Foote, Beth (NIH/NIMH) [F]" w:date="2020-04-08T13:17:00Z">
        <w:r w:rsidRPr="00355E6B">
          <w:rPr>
            <w:rFonts w:ascii="Arial" w:eastAsia="Arial" w:hAnsi="Arial" w:cs="Arial"/>
            <w:sz w:val="22"/>
            <w:szCs w:val="22"/>
          </w:rPr>
          <w:t>Several times a week</w:t>
        </w:r>
      </w:ins>
    </w:p>
    <w:p w14:paraId="507E9A27" w14:textId="77777777" w:rsidR="002F645F" w:rsidRPr="00355E6B" w:rsidRDefault="002F645F" w:rsidP="002F645F">
      <w:pPr>
        <w:numPr>
          <w:ilvl w:val="1"/>
          <w:numId w:val="8"/>
        </w:numPr>
        <w:rPr>
          <w:ins w:id="306" w:author="Foote, Beth (NIH/NIMH) [F]" w:date="2020-04-08T13:17:00Z"/>
          <w:rFonts w:ascii="Arial" w:eastAsia="Arial" w:hAnsi="Arial" w:cs="Arial"/>
          <w:sz w:val="22"/>
          <w:szCs w:val="22"/>
        </w:rPr>
      </w:pPr>
      <w:ins w:id="307" w:author="Foote, Beth (NIH/NIMH) [F]" w:date="2020-04-08T13:17:00Z">
        <w:r w:rsidRPr="00355E6B">
          <w:rPr>
            <w:rFonts w:ascii="Arial" w:eastAsia="Arial" w:hAnsi="Arial" w:cs="Arial"/>
            <w:sz w:val="22"/>
            <w:szCs w:val="22"/>
          </w:rPr>
          <w:t>Once a day</w:t>
        </w:r>
      </w:ins>
    </w:p>
    <w:p w14:paraId="23ECB7F1" w14:textId="77777777" w:rsidR="002F645F" w:rsidRPr="00355E6B" w:rsidRDefault="002F645F" w:rsidP="002F645F">
      <w:pPr>
        <w:numPr>
          <w:ilvl w:val="1"/>
          <w:numId w:val="8"/>
        </w:numPr>
        <w:rPr>
          <w:ins w:id="308" w:author="Foote, Beth (NIH/NIMH) [F]" w:date="2020-04-08T13:17:00Z"/>
          <w:rFonts w:ascii="Arial" w:eastAsia="Arial" w:hAnsi="Arial" w:cs="Arial"/>
          <w:sz w:val="22"/>
          <w:szCs w:val="22"/>
        </w:rPr>
      </w:pPr>
      <w:ins w:id="309" w:author="Foote, Beth (NIH/NIMH) [F]" w:date="2020-04-08T13:17:00Z">
        <w:r w:rsidRPr="00355E6B">
          <w:rPr>
            <w:rFonts w:ascii="Arial" w:eastAsia="Arial" w:hAnsi="Arial" w:cs="Arial"/>
            <w:sz w:val="22"/>
            <w:szCs w:val="22"/>
          </w:rPr>
          <w:t>More than once a day</w:t>
        </w:r>
      </w:ins>
    </w:p>
    <w:p w14:paraId="52BD7C89" w14:textId="77777777" w:rsidR="00CA7BB4" w:rsidRDefault="00CA7BB4">
      <w:pPr>
        <w:rPr>
          <w:ins w:id="310" w:author="Dunn, Julia (NIH/NIMH) [F]" w:date="2020-04-08T14:25:00Z"/>
          <w:rFonts w:ascii="Arial" w:eastAsia="Arial" w:hAnsi="Arial" w:cs="Arial"/>
          <w:sz w:val="22"/>
          <w:szCs w:val="22"/>
        </w:rPr>
      </w:pPr>
      <w:ins w:id="311" w:author="Dunn, Julia (NIH/NIMH) [F]" w:date="2020-04-08T14:25:00Z">
        <w:r>
          <w:rPr>
            <w:rFonts w:ascii="Arial" w:eastAsia="Arial" w:hAnsi="Arial" w:cs="Arial"/>
            <w:sz w:val="22"/>
            <w:szCs w:val="22"/>
          </w:rPr>
          <w:br w:type="page"/>
        </w:r>
      </w:ins>
    </w:p>
    <w:p w14:paraId="21F95E81" w14:textId="5F1C10CD" w:rsidR="00640B3E" w:rsidDel="002F645F" w:rsidRDefault="00640B3E">
      <w:pPr>
        <w:numPr>
          <w:ilvl w:val="1"/>
          <w:numId w:val="8"/>
        </w:numPr>
        <w:rPr>
          <w:del w:id="312" w:author="Foote, Beth (NIH/NIMH) [F]" w:date="2020-04-08T13:17:00Z"/>
          <w:sz w:val="22"/>
          <w:szCs w:val="22"/>
        </w:rPr>
        <w:pPrChange w:id="313" w:author="Foote, Beth (NIH/NIMH) [F]" w:date="2020-04-08T12:50:00Z">
          <w:pPr>
            <w:numPr>
              <w:ilvl w:val="1"/>
              <w:numId w:val="31"/>
            </w:numPr>
            <w:ind w:left="1440" w:hanging="360"/>
          </w:pPr>
        </w:pPrChange>
      </w:pPr>
      <w:del w:id="314" w:author="Foote, Beth (NIH/NIMH) [F]" w:date="2020-04-08T13:17:00Z">
        <w:r w:rsidDel="002F645F">
          <w:rPr>
            <w:rFonts w:ascii="Arial" w:eastAsia="Arial" w:hAnsi="Arial" w:cs="Arial"/>
            <w:sz w:val="22"/>
            <w:szCs w:val="22"/>
          </w:rPr>
          <w:lastRenderedPageBreak/>
          <w:delText>Not at all</w:delText>
        </w:r>
      </w:del>
    </w:p>
    <w:p w14:paraId="76AB3468" w14:textId="77777777" w:rsidR="00640B3E" w:rsidDel="002F645F" w:rsidRDefault="00640B3E">
      <w:pPr>
        <w:numPr>
          <w:ilvl w:val="1"/>
          <w:numId w:val="8"/>
        </w:numPr>
        <w:rPr>
          <w:del w:id="315" w:author="Foote, Beth (NIH/NIMH) [F]" w:date="2020-04-08T13:17:00Z"/>
          <w:sz w:val="22"/>
          <w:szCs w:val="22"/>
        </w:rPr>
        <w:pPrChange w:id="316" w:author="Foote, Beth (NIH/NIMH) [F]" w:date="2020-04-08T12:50:00Z">
          <w:pPr>
            <w:numPr>
              <w:ilvl w:val="1"/>
              <w:numId w:val="31"/>
            </w:numPr>
            <w:ind w:left="1440" w:hanging="360"/>
          </w:pPr>
        </w:pPrChange>
      </w:pPr>
      <w:del w:id="317" w:author="Foote, Beth (NIH/NIMH) [F]" w:date="2020-04-08T13:17:00Z">
        <w:r w:rsidDel="002F645F">
          <w:rPr>
            <w:rFonts w:ascii="Arial" w:eastAsia="Arial" w:hAnsi="Arial" w:cs="Arial"/>
            <w:sz w:val="22"/>
            <w:szCs w:val="22"/>
          </w:rPr>
          <w:delText>Rarely</w:delText>
        </w:r>
      </w:del>
    </w:p>
    <w:p w14:paraId="210666CE" w14:textId="77777777" w:rsidR="00640B3E" w:rsidDel="002F645F" w:rsidRDefault="00640B3E">
      <w:pPr>
        <w:numPr>
          <w:ilvl w:val="1"/>
          <w:numId w:val="8"/>
        </w:numPr>
        <w:rPr>
          <w:del w:id="318" w:author="Foote, Beth (NIH/NIMH) [F]" w:date="2020-04-08T13:17:00Z"/>
          <w:sz w:val="22"/>
          <w:szCs w:val="22"/>
        </w:rPr>
        <w:pPrChange w:id="319" w:author="Foote, Beth (NIH/NIMH) [F]" w:date="2020-04-08T12:50:00Z">
          <w:pPr>
            <w:numPr>
              <w:ilvl w:val="1"/>
              <w:numId w:val="31"/>
            </w:numPr>
            <w:ind w:left="1440" w:hanging="360"/>
          </w:pPr>
        </w:pPrChange>
      </w:pPr>
      <w:del w:id="320" w:author="Foote, Beth (NIH/NIMH) [F]" w:date="2020-04-08T13:17:00Z">
        <w:r w:rsidDel="002F645F">
          <w:rPr>
            <w:rFonts w:ascii="Arial" w:eastAsia="Arial" w:hAnsi="Arial" w:cs="Arial"/>
            <w:sz w:val="22"/>
            <w:szCs w:val="22"/>
          </w:rPr>
          <w:delText>Occasionally</w:delText>
        </w:r>
      </w:del>
    </w:p>
    <w:p w14:paraId="0DA2AB68" w14:textId="77777777" w:rsidR="00640B3E" w:rsidDel="002F645F" w:rsidRDefault="00640B3E">
      <w:pPr>
        <w:numPr>
          <w:ilvl w:val="1"/>
          <w:numId w:val="8"/>
        </w:numPr>
        <w:rPr>
          <w:del w:id="321" w:author="Foote, Beth (NIH/NIMH) [F]" w:date="2020-04-08T13:17:00Z"/>
          <w:sz w:val="22"/>
          <w:szCs w:val="22"/>
        </w:rPr>
        <w:pPrChange w:id="322" w:author="Foote, Beth (NIH/NIMH) [F]" w:date="2020-04-08T12:50:00Z">
          <w:pPr>
            <w:numPr>
              <w:ilvl w:val="1"/>
              <w:numId w:val="31"/>
            </w:numPr>
            <w:ind w:left="1440" w:hanging="360"/>
          </w:pPr>
        </w:pPrChange>
      </w:pPr>
      <w:del w:id="323" w:author="Foote, Beth (NIH/NIMH) [F]" w:date="2020-04-08T13:17:00Z">
        <w:r w:rsidDel="002F645F">
          <w:rPr>
            <w:rFonts w:ascii="Arial" w:eastAsia="Arial" w:hAnsi="Arial" w:cs="Arial"/>
            <w:sz w:val="22"/>
            <w:szCs w:val="22"/>
          </w:rPr>
          <w:delText>Often</w:delText>
        </w:r>
      </w:del>
    </w:p>
    <w:p w14:paraId="34965B98" w14:textId="77777777" w:rsidR="00640B3E" w:rsidDel="002F645F" w:rsidRDefault="00640B3E">
      <w:pPr>
        <w:numPr>
          <w:ilvl w:val="1"/>
          <w:numId w:val="8"/>
        </w:numPr>
        <w:spacing w:after="200"/>
        <w:rPr>
          <w:del w:id="324" w:author="Foote, Beth (NIH/NIMH) [F]" w:date="2020-04-08T13:17:00Z"/>
          <w:sz w:val="22"/>
          <w:szCs w:val="22"/>
        </w:rPr>
        <w:pPrChange w:id="325" w:author="Foote, Beth (NIH/NIMH) [F]" w:date="2020-04-08T12:50:00Z">
          <w:pPr>
            <w:numPr>
              <w:ilvl w:val="1"/>
              <w:numId w:val="31"/>
            </w:numPr>
            <w:spacing w:after="200"/>
            <w:ind w:left="1440" w:hanging="360"/>
          </w:pPr>
        </w:pPrChange>
      </w:pPr>
      <w:del w:id="326" w:author="Foote, Beth (NIH/NIMH) [F]" w:date="2020-04-08T13:17:00Z">
        <w:r w:rsidDel="002F645F">
          <w:rPr>
            <w:rFonts w:ascii="Arial" w:eastAsia="Arial" w:hAnsi="Arial" w:cs="Arial"/>
            <w:sz w:val="22"/>
            <w:szCs w:val="22"/>
          </w:rPr>
          <w:delText>Regularly</w:delText>
        </w:r>
      </w:del>
    </w:p>
    <w:p w14:paraId="3D664105" w14:textId="2DB79B7D" w:rsidR="00640B3E" w:rsidRDefault="00640B3E">
      <w:pPr>
        <w:numPr>
          <w:ilvl w:val="0"/>
          <w:numId w:val="8"/>
        </w:numPr>
        <w:spacing w:before="200"/>
        <w:rPr>
          <w:sz w:val="22"/>
          <w:szCs w:val="22"/>
        </w:rPr>
        <w:pPrChange w:id="327" w:author="Foote, Beth (NIH/NIMH) [F]" w:date="2020-04-08T12:50:00Z">
          <w:pPr>
            <w:numPr>
              <w:numId w:val="31"/>
            </w:numPr>
            <w:spacing w:before="200"/>
            <w:ind w:left="720" w:hanging="360"/>
          </w:pPr>
        </w:pPrChange>
      </w:pPr>
      <w:del w:id="328" w:author="Quick, Courtney (NIH/NIMH) [F]" w:date="2020-04-08T18:22:00Z">
        <w:r>
          <w:rPr>
            <w:rFonts w:ascii="Arial" w:eastAsia="Arial" w:hAnsi="Arial" w:cs="Arial"/>
            <w:b/>
            <w:sz w:val="22"/>
            <w:szCs w:val="22"/>
          </w:rPr>
          <w:delText xml:space="preserve"> </w:delText>
        </w:r>
      </w:del>
      <w:r>
        <w:rPr>
          <w:rFonts w:ascii="Arial" w:eastAsia="Arial" w:hAnsi="Arial" w:cs="Arial"/>
          <w:b/>
          <w:sz w:val="22"/>
          <w:szCs w:val="22"/>
        </w:rPr>
        <w:t>... opiates, heroin</w:t>
      </w:r>
      <w:r w:rsidR="00A73729">
        <w:rPr>
          <w:rFonts w:ascii="Arial" w:eastAsia="Arial" w:hAnsi="Arial" w:cs="Arial"/>
          <w:b/>
          <w:sz w:val="22"/>
          <w:szCs w:val="22"/>
        </w:rPr>
        <w:t>,</w:t>
      </w:r>
      <w:r>
        <w:rPr>
          <w:rFonts w:ascii="Arial" w:eastAsia="Arial" w:hAnsi="Arial" w:cs="Arial"/>
          <w:b/>
          <w:sz w:val="22"/>
          <w:szCs w:val="22"/>
        </w:rPr>
        <w:t xml:space="preserve"> cocaine, crack, amphetamine, methamphetamine, hallucinogens, or ecstasy?</w:t>
      </w:r>
    </w:p>
    <w:p w14:paraId="303623BF" w14:textId="77777777" w:rsidR="002F645F" w:rsidRPr="00355E6B" w:rsidRDefault="002F645F" w:rsidP="002F645F">
      <w:pPr>
        <w:numPr>
          <w:ilvl w:val="1"/>
          <w:numId w:val="8"/>
        </w:numPr>
        <w:rPr>
          <w:ins w:id="329" w:author="Foote, Beth (NIH/NIMH) [F]" w:date="2020-04-08T13:17:00Z"/>
          <w:rFonts w:ascii="Arial" w:eastAsia="Arial" w:hAnsi="Arial" w:cs="Arial"/>
          <w:sz w:val="22"/>
          <w:szCs w:val="22"/>
        </w:rPr>
      </w:pPr>
      <w:ins w:id="330" w:author="Foote, Beth (NIH/NIMH) [F]" w:date="2020-04-08T13:17:00Z">
        <w:r w:rsidRPr="00355E6B">
          <w:rPr>
            <w:rFonts w:ascii="Arial" w:eastAsia="Arial" w:hAnsi="Arial" w:cs="Arial"/>
            <w:sz w:val="22"/>
            <w:szCs w:val="22"/>
          </w:rPr>
          <w:t>Not at all</w:t>
        </w:r>
      </w:ins>
    </w:p>
    <w:p w14:paraId="28061DB8" w14:textId="77777777" w:rsidR="002F645F" w:rsidRPr="00355E6B" w:rsidRDefault="002F645F" w:rsidP="002F645F">
      <w:pPr>
        <w:numPr>
          <w:ilvl w:val="1"/>
          <w:numId w:val="8"/>
        </w:numPr>
        <w:rPr>
          <w:ins w:id="331" w:author="Foote, Beth (NIH/NIMH) [F]" w:date="2020-04-08T13:17:00Z"/>
          <w:rFonts w:ascii="Arial" w:eastAsia="Arial" w:hAnsi="Arial" w:cs="Arial"/>
          <w:sz w:val="22"/>
          <w:szCs w:val="22"/>
        </w:rPr>
      </w:pPr>
      <w:ins w:id="332" w:author="Foote, Beth (NIH/NIMH) [F]" w:date="2020-04-08T13:17:00Z">
        <w:r w:rsidRPr="00355E6B">
          <w:rPr>
            <w:rFonts w:ascii="Arial" w:eastAsia="Arial" w:hAnsi="Arial" w:cs="Arial"/>
            <w:sz w:val="22"/>
            <w:szCs w:val="22"/>
          </w:rPr>
          <w:t xml:space="preserve">Rarely  </w:t>
        </w:r>
      </w:ins>
    </w:p>
    <w:p w14:paraId="0DAEF2B0" w14:textId="77777777" w:rsidR="002F645F" w:rsidRPr="00355E6B" w:rsidRDefault="002F645F" w:rsidP="002F645F">
      <w:pPr>
        <w:numPr>
          <w:ilvl w:val="1"/>
          <w:numId w:val="8"/>
        </w:numPr>
        <w:rPr>
          <w:ins w:id="333" w:author="Foote, Beth (NIH/NIMH) [F]" w:date="2020-04-08T13:17:00Z"/>
          <w:rFonts w:ascii="Arial" w:eastAsia="Arial" w:hAnsi="Arial" w:cs="Arial"/>
          <w:sz w:val="22"/>
          <w:szCs w:val="22"/>
        </w:rPr>
      </w:pPr>
      <w:ins w:id="334" w:author="Foote, Beth (NIH/NIMH) [F]" w:date="2020-04-08T13:17:00Z">
        <w:r w:rsidRPr="00355E6B">
          <w:rPr>
            <w:rFonts w:ascii="Arial" w:eastAsia="Arial" w:hAnsi="Arial" w:cs="Arial"/>
            <w:sz w:val="22"/>
            <w:szCs w:val="22"/>
          </w:rPr>
          <w:t>Once a month</w:t>
        </w:r>
      </w:ins>
    </w:p>
    <w:p w14:paraId="0BA1116C" w14:textId="77777777" w:rsidR="002F645F" w:rsidRPr="00355E6B" w:rsidRDefault="002F645F" w:rsidP="002F645F">
      <w:pPr>
        <w:numPr>
          <w:ilvl w:val="1"/>
          <w:numId w:val="8"/>
        </w:numPr>
        <w:rPr>
          <w:ins w:id="335" w:author="Foote, Beth (NIH/NIMH) [F]" w:date="2020-04-08T13:17:00Z"/>
          <w:rFonts w:ascii="Arial" w:eastAsia="Arial" w:hAnsi="Arial" w:cs="Arial"/>
          <w:sz w:val="22"/>
          <w:szCs w:val="22"/>
        </w:rPr>
      </w:pPr>
      <w:ins w:id="336" w:author="Foote, Beth (NIH/NIMH) [F]" w:date="2020-04-08T13:17:00Z">
        <w:r w:rsidRPr="00355E6B">
          <w:rPr>
            <w:rFonts w:ascii="Arial" w:eastAsia="Arial" w:hAnsi="Arial" w:cs="Arial"/>
            <w:sz w:val="22"/>
            <w:szCs w:val="22"/>
          </w:rPr>
          <w:t>Several times a month</w:t>
        </w:r>
      </w:ins>
    </w:p>
    <w:p w14:paraId="3D261AA6" w14:textId="77777777" w:rsidR="002F645F" w:rsidRPr="00355E6B" w:rsidRDefault="002F645F" w:rsidP="002F645F">
      <w:pPr>
        <w:numPr>
          <w:ilvl w:val="1"/>
          <w:numId w:val="8"/>
        </w:numPr>
        <w:rPr>
          <w:ins w:id="337" w:author="Foote, Beth (NIH/NIMH) [F]" w:date="2020-04-08T13:17:00Z"/>
          <w:rFonts w:ascii="Arial" w:eastAsia="Arial" w:hAnsi="Arial" w:cs="Arial"/>
          <w:sz w:val="22"/>
          <w:szCs w:val="22"/>
        </w:rPr>
      </w:pPr>
      <w:ins w:id="338" w:author="Foote, Beth (NIH/NIMH) [F]" w:date="2020-04-08T13:17:00Z">
        <w:r w:rsidRPr="00355E6B">
          <w:rPr>
            <w:rFonts w:ascii="Arial" w:eastAsia="Arial" w:hAnsi="Arial" w:cs="Arial"/>
            <w:sz w:val="22"/>
            <w:szCs w:val="22"/>
          </w:rPr>
          <w:t>Once a week</w:t>
        </w:r>
      </w:ins>
    </w:p>
    <w:p w14:paraId="79D937E7" w14:textId="77777777" w:rsidR="002F645F" w:rsidRPr="00355E6B" w:rsidRDefault="002F645F" w:rsidP="002F645F">
      <w:pPr>
        <w:numPr>
          <w:ilvl w:val="1"/>
          <w:numId w:val="8"/>
        </w:numPr>
        <w:rPr>
          <w:ins w:id="339" w:author="Foote, Beth (NIH/NIMH) [F]" w:date="2020-04-08T13:17:00Z"/>
          <w:rFonts w:ascii="Arial" w:eastAsia="Arial" w:hAnsi="Arial" w:cs="Arial"/>
          <w:sz w:val="22"/>
          <w:szCs w:val="22"/>
        </w:rPr>
      </w:pPr>
      <w:ins w:id="340" w:author="Foote, Beth (NIH/NIMH) [F]" w:date="2020-04-08T13:17:00Z">
        <w:r w:rsidRPr="00355E6B">
          <w:rPr>
            <w:rFonts w:ascii="Arial" w:eastAsia="Arial" w:hAnsi="Arial" w:cs="Arial"/>
            <w:sz w:val="22"/>
            <w:szCs w:val="22"/>
          </w:rPr>
          <w:t>Several times a week</w:t>
        </w:r>
      </w:ins>
    </w:p>
    <w:p w14:paraId="1D42A4D0" w14:textId="77777777" w:rsidR="002F645F" w:rsidRPr="00355E6B" w:rsidRDefault="002F645F" w:rsidP="002F645F">
      <w:pPr>
        <w:numPr>
          <w:ilvl w:val="1"/>
          <w:numId w:val="8"/>
        </w:numPr>
        <w:rPr>
          <w:ins w:id="341" w:author="Foote, Beth (NIH/NIMH) [F]" w:date="2020-04-08T13:17:00Z"/>
          <w:rFonts w:ascii="Arial" w:eastAsia="Arial" w:hAnsi="Arial" w:cs="Arial"/>
          <w:sz w:val="22"/>
          <w:szCs w:val="22"/>
        </w:rPr>
      </w:pPr>
      <w:ins w:id="342" w:author="Foote, Beth (NIH/NIMH) [F]" w:date="2020-04-08T13:17:00Z">
        <w:r w:rsidRPr="00355E6B">
          <w:rPr>
            <w:rFonts w:ascii="Arial" w:eastAsia="Arial" w:hAnsi="Arial" w:cs="Arial"/>
            <w:sz w:val="22"/>
            <w:szCs w:val="22"/>
          </w:rPr>
          <w:t>Once a day</w:t>
        </w:r>
      </w:ins>
    </w:p>
    <w:p w14:paraId="20B977D6" w14:textId="77777777" w:rsidR="002F645F" w:rsidRPr="00355E6B" w:rsidRDefault="002F645F" w:rsidP="002F645F">
      <w:pPr>
        <w:numPr>
          <w:ilvl w:val="1"/>
          <w:numId w:val="8"/>
        </w:numPr>
        <w:rPr>
          <w:ins w:id="343" w:author="Foote, Beth (NIH/NIMH) [F]" w:date="2020-04-08T13:17:00Z"/>
          <w:rFonts w:ascii="Arial" w:eastAsia="Arial" w:hAnsi="Arial" w:cs="Arial"/>
          <w:sz w:val="22"/>
          <w:szCs w:val="22"/>
        </w:rPr>
      </w:pPr>
      <w:ins w:id="344" w:author="Foote, Beth (NIH/NIMH) [F]" w:date="2020-04-08T13:17:00Z">
        <w:r w:rsidRPr="00355E6B">
          <w:rPr>
            <w:rFonts w:ascii="Arial" w:eastAsia="Arial" w:hAnsi="Arial" w:cs="Arial"/>
            <w:sz w:val="22"/>
            <w:szCs w:val="22"/>
          </w:rPr>
          <w:t>More than once a day</w:t>
        </w:r>
      </w:ins>
    </w:p>
    <w:p w14:paraId="16D92979" w14:textId="77777777" w:rsidR="00640B3E" w:rsidDel="00CA7BB4" w:rsidRDefault="00640B3E">
      <w:pPr>
        <w:pStyle w:val="Heading2"/>
        <w:rPr>
          <w:del w:id="345" w:author="Foote, Beth (NIH/NIMH) [F]" w:date="2020-04-08T13:17:00Z"/>
          <w:rFonts w:ascii="Arial" w:eastAsia="Arial" w:hAnsi="Arial" w:cs="Arial"/>
          <w:sz w:val="22"/>
          <w:szCs w:val="22"/>
        </w:rPr>
      </w:pPr>
      <w:del w:id="346" w:author="Foote, Beth (NIH/NIMH) [F]" w:date="2020-04-08T13:17:00Z">
        <w:r w:rsidDel="002F645F">
          <w:rPr>
            <w:rFonts w:ascii="Arial" w:eastAsia="Arial" w:hAnsi="Arial" w:cs="Arial"/>
            <w:sz w:val="22"/>
            <w:szCs w:val="22"/>
          </w:rPr>
          <w:delText>Not at all</w:delText>
        </w:r>
      </w:del>
    </w:p>
    <w:p w14:paraId="4C10936B" w14:textId="77777777" w:rsidR="00CA7BB4" w:rsidRPr="00CA7BB4" w:rsidRDefault="00CA7BB4">
      <w:pPr>
        <w:rPr>
          <w:ins w:id="347" w:author="Dunn, Julia (NIH/NIMH) [F]" w:date="2020-04-08T14:25:00Z"/>
          <w:rPrChange w:id="348" w:author="Dunn, Julia (NIH/NIMH) [F]" w:date="2020-04-08T14:25:00Z">
            <w:rPr>
              <w:ins w:id="349" w:author="Dunn, Julia (NIH/NIMH) [F]" w:date="2020-04-08T14:25:00Z"/>
              <w:sz w:val="22"/>
              <w:szCs w:val="22"/>
            </w:rPr>
          </w:rPrChange>
        </w:rPr>
        <w:pPrChange w:id="350" w:author="Dunn, Julia (NIH/NIMH) [F]" w:date="2020-04-08T14:25:00Z">
          <w:pPr>
            <w:numPr>
              <w:ilvl w:val="1"/>
              <w:numId w:val="31"/>
            </w:numPr>
            <w:ind w:left="1440" w:hanging="360"/>
          </w:pPr>
        </w:pPrChange>
      </w:pPr>
    </w:p>
    <w:p w14:paraId="2418B377" w14:textId="77777777" w:rsidR="00640B3E" w:rsidDel="002F645F" w:rsidRDefault="00640B3E">
      <w:pPr>
        <w:numPr>
          <w:ilvl w:val="1"/>
          <w:numId w:val="8"/>
        </w:numPr>
        <w:rPr>
          <w:del w:id="351" w:author="Foote, Beth (NIH/NIMH) [F]" w:date="2020-04-08T13:17:00Z"/>
          <w:sz w:val="22"/>
          <w:szCs w:val="22"/>
        </w:rPr>
        <w:pPrChange w:id="352" w:author="Foote, Beth (NIH/NIMH) [F]" w:date="2020-04-08T12:50:00Z">
          <w:pPr>
            <w:numPr>
              <w:ilvl w:val="1"/>
              <w:numId w:val="31"/>
            </w:numPr>
            <w:ind w:left="1440" w:hanging="360"/>
          </w:pPr>
        </w:pPrChange>
      </w:pPr>
      <w:del w:id="353" w:author="Foote, Beth (NIH/NIMH) [F]" w:date="2020-04-08T13:17:00Z">
        <w:r w:rsidDel="002F645F">
          <w:rPr>
            <w:rFonts w:ascii="Arial" w:eastAsia="Arial" w:hAnsi="Arial" w:cs="Arial"/>
            <w:sz w:val="22"/>
            <w:szCs w:val="22"/>
          </w:rPr>
          <w:delText>Rarely</w:delText>
        </w:r>
      </w:del>
    </w:p>
    <w:p w14:paraId="62A9B206" w14:textId="77777777" w:rsidR="00640B3E" w:rsidDel="002F645F" w:rsidRDefault="00640B3E">
      <w:pPr>
        <w:numPr>
          <w:ilvl w:val="1"/>
          <w:numId w:val="8"/>
        </w:numPr>
        <w:rPr>
          <w:del w:id="354" w:author="Foote, Beth (NIH/NIMH) [F]" w:date="2020-04-08T13:17:00Z"/>
          <w:sz w:val="22"/>
          <w:szCs w:val="22"/>
        </w:rPr>
        <w:pPrChange w:id="355" w:author="Foote, Beth (NIH/NIMH) [F]" w:date="2020-04-08T12:50:00Z">
          <w:pPr>
            <w:numPr>
              <w:ilvl w:val="1"/>
              <w:numId w:val="31"/>
            </w:numPr>
            <w:ind w:left="1440" w:hanging="360"/>
          </w:pPr>
        </w:pPrChange>
      </w:pPr>
      <w:del w:id="356" w:author="Foote, Beth (NIH/NIMH) [F]" w:date="2020-04-08T13:17:00Z">
        <w:r w:rsidDel="002F645F">
          <w:rPr>
            <w:rFonts w:ascii="Arial" w:eastAsia="Arial" w:hAnsi="Arial" w:cs="Arial"/>
            <w:sz w:val="22"/>
            <w:szCs w:val="22"/>
          </w:rPr>
          <w:delText>Occasionally</w:delText>
        </w:r>
      </w:del>
    </w:p>
    <w:p w14:paraId="231F6932" w14:textId="77777777" w:rsidR="00640B3E" w:rsidDel="002F645F" w:rsidRDefault="00640B3E">
      <w:pPr>
        <w:numPr>
          <w:ilvl w:val="1"/>
          <w:numId w:val="8"/>
        </w:numPr>
        <w:rPr>
          <w:del w:id="357" w:author="Foote, Beth (NIH/NIMH) [F]" w:date="2020-04-08T13:17:00Z"/>
          <w:sz w:val="22"/>
          <w:szCs w:val="22"/>
        </w:rPr>
        <w:pPrChange w:id="358" w:author="Foote, Beth (NIH/NIMH) [F]" w:date="2020-04-08T12:50:00Z">
          <w:pPr>
            <w:numPr>
              <w:ilvl w:val="1"/>
              <w:numId w:val="31"/>
            </w:numPr>
            <w:ind w:left="1440" w:hanging="360"/>
          </w:pPr>
        </w:pPrChange>
      </w:pPr>
      <w:del w:id="359" w:author="Foote, Beth (NIH/NIMH) [F]" w:date="2020-04-08T13:17:00Z">
        <w:r w:rsidDel="002F645F">
          <w:rPr>
            <w:rFonts w:ascii="Arial" w:eastAsia="Arial" w:hAnsi="Arial" w:cs="Arial"/>
            <w:sz w:val="22"/>
            <w:szCs w:val="22"/>
          </w:rPr>
          <w:delText>Often</w:delText>
        </w:r>
      </w:del>
    </w:p>
    <w:p w14:paraId="15D0D726" w14:textId="51FE7730" w:rsidR="00370AAB" w:rsidRPr="00D97803" w:rsidDel="002F645F" w:rsidRDefault="00640B3E">
      <w:pPr>
        <w:numPr>
          <w:ilvl w:val="1"/>
          <w:numId w:val="8"/>
        </w:numPr>
        <w:spacing w:after="200"/>
        <w:rPr>
          <w:del w:id="360" w:author="Foote, Beth (NIH/NIMH) [F]" w:date="2020-04-08T13:17:00Z"/>
          <w:rFonts w:ascii="Arial" w:eastAsia="Arial" w:hAnsi="Arial" w:cs="Arial"/>
          <w:sz w:val="22"/>
          <w:szCs w:val="22"/>
        </w:rPr>
        <w:pPrChange w:id="361" w:author="Foote, Beth (NIH/NIMH) [F]" w:date="2020-04-08T12:50:00Z">
          <w:pPr>
            <w:numPr>
              <w:ilvl w:val="1"/>
              <w:numId w:val="31"/>
            </w:numPr>
            <w:spacing w:after="200"/>
            <w:ind w:left="1440" w:hanging="360"/>
          </w:pPr>
        </w:pPrChange>
      </w:pPr>
      <w:del w:id="362" w:author="Foote, Beth (NIH/NIMH) [F]" w:date="2020-04-08T13:17:00Z">
        <w:r w:rsidDel="002F645F">
          <w:rPr>
            <w:rFonts w:ascii="Arial" w:eastAsia="Arial" w:hAnsi="Arial" w:cs="Arial"/>
            <w:sz w:val="22"/>
            <w:szCs w:val="22"/>
          </w:rPr>
          <w:delText>Regularly</w:delText>
        </w:r>
      </w:del>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0EC785CF" w:rsidR="002E3051" w:rsidRDefault="007B17A6">
      <w:pPr>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w:t>
      </w:r>
      <w:ins w:id="363" w:author="Kayla Sirois" w:date="2020-04-09T16:10:00Z">
        <w:r w:rsidR="0082345C">
          <w:rPr>
            <w:rFonts w:ascii="Arial" w:eastAsia="Arial" w:hAnsi="Arial" w:cs="Arial"/>
            <w:b/>
            <w:sz w:val="22"/>
            <w:szCs w:val="22"/>
          </w:rPr>
          <w:t xml:space="preserve"> your</w:t>
        </w:r>
      </w:ins>
      <w:r>
        <w:rPr>
          <w:rFonts w:ascii="Arial" w:eastAsia="Arial" w:hAnsi="Arial" w:cs="Arial"/>
          <w:b/>
          <w:sz w:val="22"/>
          <w:szCs w:val="22"/>
        </w:rPr>
        <w:t xml:space="preserve">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1B76FF42"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w:t>
      </w:r>
      <w:ins w:id="364" w:author="Kayla Sirois" w:date="2020-04-09T16:10:00Z">
        <w:r w:rsidR="0082345C">
          <w:rPr>
            <w:rFonts w:ascii="Arial" w:eastAsia="Arial" w:hAnsi="Arial" w:cs="Arial"/>
            <w:b/>
            <w:sz w:val="22"/>
            <w:szCs w:val="22"/>
          </w:rPr>
          <w:t xml:space="preserve"> to share</w:t>
        </w:r>
      </w:ins>
      <w:r>
        <w:rPr>
          <w:rFonts w:ascii="Arial" w:eastAsia="Arial" w:hAnsi="Arial" w:cs="Arial"/>
          <w:b/>
          <w:sz w:val="22"/>
          <w:szCs w:val="22"/>
        </w:rPr>
        <w:t xml:space="preserv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4" w:author="Dunn, Julia (NIH/NIMH) [F]" w:date="2020-04-06T16:58:00Z" w:initials="DJ([">
    <w:p w14:paraId="0DF13CC7" w14:textId="77777777" w:rsidR="00575302" w:rsidRDefault="00575302" w:rsidP="00575302">
      <w:pPr>
        <w:pStyle w:val="CommentText"/>
      </w:pPr>
      <w:r>
        <w:rPr>
          <w:rStyle w:val="CommentReference"/>
        </w:rPr>
        <w:annotationRef/>
      </w:r>
      <w:r>
        <w:t>Has to be adapted in the youth form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F13C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13CC7" w16cid:durableId="2235E7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DB21E" w14:textId="77777777" w:rsidR="00AD19BC" w:rsidRDefault="00AD19BC">
      <w:r>
        <w:separator/>
      </w:r>
    </w:p>
  </w:endnote>
  <w:endnote w:type="continuationSeparator" w:id="0">
    <w:p w14:paraId="6992E066" w14:textId="77777777" w:rsidR="00AD19BC" w:rsidRDefault="00AD19BC">
      <w:r>
        <w:continuationSeparator/>
      </w:r>
    </w:p>
  </w:endnote>
  <w:endnote w:type="continuationNotice" w:id="1">
    <w:p w14:paraId="1935EE0D" w14:textId="77777777" w:rsidR="00AD19BC" w:rsidRDefault="00AD1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A73729" w:rsidRDefault="00A73729">
    <w:pPr>
      <w:jc w:val="right"/>
    </w:pPr>
    <w:r>
      <w:fldChar w:fldCharType="begin"/>
    </w:r>
    <w:r>
      <w:instrText>PAGE</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6C37E" w14:textId="77777777" w:rsidR="00AD19BC" w:rsidRDefault="00AD19BC">
      <w:r>
        <w:separator/>
      </w:r>
    </w:p>
  </w:footnote>
  <w:footnote w:type="continuationSeparator" w:id="0">
    <w:p w14:paraId="2016F91F" w14:textId="77777777" w:rsidR="00AD19BC" w:rsidRDefault="00AD19BC">
      <w:r>
        <w:continuationSeparator/>
      </w:r>
    </w:p>
  </w:footnote>
  <w:footnote w:type="continuationNotice" w:id="1">
    <w:p w14:paraId="775E040A" w14:textId="77777777" w:rsidR="00AD19BC" w:rsidRDefault="00AD19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7C2E2E81" w:rsidR="00A73729" w:rsidRPr="00370AAB" w:rsidRDefault="00A73729">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ins w:id="365" w:author="Foote, Beth (NIH/NIMH) [F]" w:date="2020-04-08T13:17:00Z">
      <w:r w:rsidR="009F5B5E">
        <w:rPr>
          <w:rFonts w:ascii="Arial" w:eastAsia="Arial" w:hAnsi="Arial" w:cs="Arial"/>
          <w:color w:val="0000FF"/>
          <w:sz w:val="22"/>
          <w:szCs w:val="22"/>
        </w:rPr>
        <w:t>3</w:t>
      </w:r>
    </w:ins>
    <w:del w:id="366" w:author="Foote, Beth (NIH/NIMH) [F]" w:date="2020-04-08T13:17:00Z">
      <w:r w:rsidDel="009F5B5E">
        <w:rPr>
          <w:rFonts w:ascii="Arial" w:eastAsia="Arial" w:hAnsi="Arial" w:cs="Arial"/>
          <w:color w:val="0000FF"/>
          <w:sz w:val="22"/>
          <w:szCs w:val="22"/>
        </w:rPr>
        <w:delText>2</w:delText>
      </w:r>
    </w:del>
    <w:r w:rsidRPr="00370AAB">
      <w:rPr>
        <w:rFonts w:ascii="Arial" w:eastAsia="Arial" w:hAnsi="Arial" w:cs="Arial"/>
        <w:color w:val="0000FF"/>
        <w:sz w:val="22"/>
        <w:szCs w:val="22"/>
      </w:rPr>
      <w:t xml:space="preserve">: Youth Self-Report Baseline </w:t>
    </w:r>
    <w:r w:rsidR="001452BA">
      <w:rPr>
        <w:rFonts w:ascii="Arial" w:eastAsia="Arial" w:hAnsi="Arial" w:cs="Arial"/>
        <w:color w:val="0000FF"/>
        <w:sz w:val="22"/>
        <w:szCs w:val="22"/>
      </w:rPr>
      <w:t xml:space="preserve">Short </w:t>
    </w:r>
    <w:r w:rsidRPr="00370AAB">
      <w:rPr>
        <w:rFonts w:ascii="Arial" w:eastAsia="Arial" w:hAnsi="Arial" w:cs="Arial"/>
        <w:color w:val="0000FF"/>
        <w:sz w:val="22"/>
        <w:szCs w:val="22"/>
      </w:rPr>
      <w:t>Form</w:t>
    </w:r>
  </w:p>
  <w:p w14:paraId="0000025D" w14:textId="77777777" w:rsidR="00A73729" w:rsidRDefault="00A73729">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33034931"/>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25" w15:restartNumberingAfterBreak="0">
    <w:nsid w:val="5C637AD7"/>
    <w:multiLevelType w:val="multilevel"/>
    <w:tmpl w:val="BA62F3C8"/>
    <w:lvl w:ilvl="0">
      <w:start w:val="1"/>
      <w:numFmt w:val="decimal"/>
      <w:lvlText w:val="%1."/>
      <w:lvlJc w:val="left"/>
      <w:pPr>
        <w:ind w:left="63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74E5600"/>
    <w:multiLevelType w:val="multilevel"/>
    <w:tmpl w:val="39E45916"/>
    <w:lvl w:ilvl="0">
      <w:start w:val="2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29"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15:restartNumberingAfterBreak="0">
    <w:nsid w:val="76C2415C"/>
    <w:multiLevelType w:val="multilevel"/>
    <w:tmpl w:val="4E3483E8"/>
    <w:lvl w:ilvl="0">
      <w:start w:val="5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1"/>
  </w:num>
  <w:num w:numId="3">
    <w:abstractNumId w:val="4"/>
  </w:num>
  <w:num w:numId="4">
    <w:abstractNumId w:val="12"/>
  </w:num>
  <w:num w:numId="5">
    <w:abstractNumId w:val="37"/>
  </w:num>
  <w:num w:numId="6">
    <w:abstractNumId w:val="19"/>
  </w:num>
  <w:num w:numId="7">
    <w:abstractNumId w:val="13"/>
  </w:num>
  <w:num w:numId="8">
    <w:abstractNumId w:val="25"/>
  </w:num>
  <w:num w:numId="9">
    <w:abstractNumId w:val="38"/>
  </w:num>
  <w:num w:numId="10">
    <w:abstractNumId w:val="32"/>
  </w:num>
  <w:num w:numId="11">
    <w:abstractNumId w:val="29"/>
  </w:num>
  <w:num w:numId="12">
    <w:abstractNumId w:val="36"/>
  </w:num>
  <w:num w:numId="13">
    <w:abstractNumId w:val="33"/>
  </w:num>
  <w:num w:numId="14">
    <w:abstractNumId w:val="23"/>
  </w:num>
  <w:num w:numId="15">
    <w:abstractNumId w:val="0"/>
  </w:num>
  <w:num w:numId="16">
    <w:abstractNumId w:val="15"/>
  </w:num>
  <w:num w:numId="17">
    <w:abstractNumId w:val="20"/>
  </w:num>
  <w:num w:numId="18">
    <w:abstractNumId w:val="8"/>
  </w:num>
  <w:num w:numId="19">
    <w:abstractNumId w:val="11"/>
  </w:num>
  <w:num w:numId="20">
    <w:abstractNumId w:val="6"/>
  </w:num>
  <w:num w:numId="21">
    <w:abstractNumId w:val="22"/>
  </w:num>
  <w:num w:numId="22">
    <w:abstractNumId w:val="35"/>
  </w:num>
  <w:num w:numId="23">
    <w:abstractNumId w:val="3"/>
  </w:num>
  <w:num w:numId="24">
    <w:abstractNumId w:val="34"/>
  </w:num>
  <w:num w:numId="25">
    <w:abstractNumId w:val="26"/>
  </w:num>
  <w:num w:numId="26">
    <w:abstractNumId w:val="31"/>
  </w:num>
  <w:num w:numId="27">
    <w:abstractNumId w:val="10"/>
  </w:num>
  <w:num w:numId="28">
    <w:abstractNumId w:val="16"/>
  </w:num>
  <w:num w:numId="29">
    <w:abstractNumId w:val="18"/>
  </w:num>
  <w:num w:numId="30">
    <w:abstractNumId w:val="5"/>
  </w:num>
  <w:num w:numId="31">
    <w:abstractNumId w:val="39"/>
  </w:num>
  <w:num w:numId="32">
    <w:abstractNumId w:val="21"/>
  </w:num>
  <w:num w:numId="33">
    <w:abstractNumId w:val="30"/>
  </w:num>
  <w:num w:numId="34">
    <w:abstractNumId w:val="2"/>
  </w:num>
  <w:num w:numId="35">
    <w:abstractNumId w:val="17"/>
  </w:num>
  <w:num w:numId="36">
    <w:abstractNumId w:val="9"/>
  </w:num>
  <w:num w:numId="37">
    <w:abstractNumId w:val="28"/>
  </w:num>
  <w:num w:numId="38">
    <w:abstractNumId w:val="24"/>
  </w:num>
  <w:num w:numId="39">
    <w:abstractNumId w:val="27"/>
  </w:num>
  <w:num w:numId="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yla Sirois">
    <w15:presenceInfo w15:providerId="AD" w15:userId="S::Kayla.Sirois@childmind.org::dc8ba1d8-ea6e-4397-b04a-0c596447d596"/>
  </w15:person>
  <w15:person w15:author="Dunn, Julia (NIH/NIMH) [F]">
    <w15:presenceInfo w15:providerId="AD" w15:userId="S::dunnja@nih.gov::479cf93b-8208-41f2-84d1-c3d8e7c04dc5"/>
  </w15:person>
  <w15:person w15:author="Quick, Courtney (NIH/NIMH) [F]">
    <w15:presenceInfo w15:providerId="AD" w15:userId="S::quickcr@nih.gov::0290d406-efb0-4755-8f68-7e3201f3c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144CA"/>
    <w:rsid w:val="00016D31"/>
    <w:rsid w:val="000178CF"/>
    <w:rsid w:val="00043ADB"/>
    <w:rsid w:val="00051A09"/>
    <w:rsid w:val="00063796"/>
    <w:rsid w:val="0006664B"/>
    <w:rsid w:val="000B26EA"/>
    <w:rsid w:val="000B696F"/>
    <w:rsid w:val="000B7755"/>
    <w:rsid w:val="000D76B1"/>
    <w:rsid w:val="000D7E68"/>
    <w:rsid w:val="000E21E2"/>
    <w:rsid w:val="000E2C3F"/>
    <w:rsid w:val="000F0FB0"/>
    <w:rsid w:val="00102755"/>
    <w:rsid w:val="00130414"/>
    <w:rsid w:val="001452BA"/>
    <w:rsid w:val="00146C01"/>
    <w:rsid w:val="00151C3F"/>
    <w:rsid w:val="00155545"/>
    <w:rsid w:val="00172FB6"/>
    <w:rsid w:val="00193E15"/>
    <w:rsid w:val="001A3A71"/>
    <w:rsid w:val="001B3B3B"/>
    <w:rsid w:val="001D6084"/>
    <w:rsid w:val="002310D6"/>
    <w:rsid w:val="0025081D"/>
    <w:rsid w:val="00270B34"/>
    <w:rsid w:val="00271A51"/>
    <w:rsid w:val="002744E7"/>
    <w:rsid w:val="00275B1E"/>
    <w:rsid w:val="0028235E"/>
    <w:rsid w:val="002C3C17"/>
    <w:rsid w:val="002D1DD2"/>
    <w:rsid w:val="002E3051"/>
    <w:rsid w:val="002F51B0"/>
    <w:rsid w:val="002F645F"/>
    <w:rsid w:val="00342D02"/>
    <w:rsid w:val="003472C1"/>
    <w:rsid w:val="00357416"/>
    <w:rsid w:val="00366003"/>
    <w:rsid w:val="00370AAB"/>
    <w:rsid w:val="003932A7"/>
    <w:rsid w:val="00394A9A"/>
    <w:rsid w:val="003A342A"/>
    <w:rsid w:val="003B6BFA"/>
    <w:rsid w:val="003D001A"/>
    <w:rsid w:val="003D6FFF"/>
    <w:rsid w:val="003E376A"/>
    <w:rsid w:val="003F1355"/>
    <w:rsid w:val="003F1C7F"/>
    <w:rsid w:val="003F1F0B"/>
    <w:rsid w:val="00407742"/>
    <w:rsid w:val="004717BF"/>
    <w:rsid w:val="0049236F"/>
    <w:rsid w:val="004944FB"/>
    <w:rsid w:val="004A1584"/>
    <w:rsid w:val="004A3F03"/>
    <w:rsid w:val="004F5244"/>
    <w:rsid w:val="0050176F"/>
    <w:rsid w:val="00524360"/>
    <w:rsid w:val="005459C3"/>
    <w:rsid w:val="00552C89"/>
    <w:rsid w:val="00556E07"/>
    <w:rsid w:val="00560C49"/>
    <w:rsid w:val="00575302"/>
    <w:rsid w:val="00577EBE"/>
    <w:rsid w:val="005D58DB"/>
    <w:rsid w:val="005E3F1B"/>
    <w:rsid w:val="005E4FFC"/>
    <w:rsid w:val="005E773C"/>
    <w:rsid w:val="005F1F83"/>
    <w:rsid w:val="005F2992"/>
    <w:rsid w:val="006225BC"/>
    <w:rsid w:val="00622EDE"/>
    <w:rsid w:val="0062733A"/>
    <w:rsid w:val="00640B3E"/>
    <w:rsid w:val="00656E9F"/>
    <w:rsid w:val="00667DD6"/>
    <w:rsid w:val="006913E4"/>
    <w:rsid w:val="006C343E"/>
    <w:rsid w:val="006D7586"/>
    <w:rsid w:val="006E5BB8"/>
    <w:rsid w:val="006E6618"/>
    <w:rsid w:val="007076DF"/>
    <w:rsid w:val="007110B1"/>
    <w:rsid w:val="00733AE6"/>
    <w:rsid w:val="00752D97"/>
    <w:rsid w:val="0076174F"/>
    <w:rsid w:val="00772118"/>
    <w:rsid w:val="007B17A6"/>
    <w:rsid w:val="007B257B"/>
    <w:rsid w:val="007B42C4"/>
    <w:rsid w:val="007C2CAA"/>
    <w:rsid w:val="007C2FE6"/>
    <w:rsid w:val="007E05FD"/>
    <w:rsid w:val="00806B9F"/>
    <w:rsid w:val="0081090F"/>
    <w:rsid w:val="0082345C"/>
    <w:rsid w:val="00827E17"/>
    <w:rsid w:val="0083379D"/>
    <w:rsid w:val="0084345C"/>
    <w:rsid w:val="00871638"/>
    <w:rsid w:val="0088617D"/>
    <w:rsid w:val="00890F7F"/>
    <w:rsid w:val="00893D3A"/>
    <w:rsid w:val="00895CBC"/>
    <w:rsid w:val="008970DD"/>
    <w:rsid w:val="00897D24"/>
    <w:rsid w:val="008A2A93"/>
    <w:rsid w:val="008C081C"/>
    <w:rsid w:val="008D5E7C"/>
    <w:rsid w:val="008E133C"/>
    <w:rsid w:val="008E1DE8"/>
    <w:rsid w:val="008E742D"/>
    <w:rsid w:val="00935FA1"/>
    <w:rsid w:val="00937E8D"/>
    <w:rsid w:val="00944700"/>
    <w:rsid w:val="00973E04"/>
    <w:rsid w:val="009B277E"/>
    <w:rsid w:val="009C53B9"/>
    <w:rsid w:val="009D7B52"/>
    <w:rsid w:val="009E1CFA"/>
    <w:rsid w:val="009E270C"/>
    <w:rsid w:val="009F5B5E"/>
    <w:rsid w:val="00A060C0"/>
    <w:rsid w:val="00A26209"/>
    <w:rsid w:val="00A40536"/>
    <w:rsid w:val="00A50879"/>
    <w:rsid w:val="00A73729"/>
    <w:rsid w:val="00A93623"/>
    <w:rsid w:val="00A948A4"/>
    <w:rsid w:val="00A97133"/>
    <w:rsid w:val="00AA29D7"/>
    <w:rsid w:val="00AA3EAA"/>
    <w:rsid w:val="00AD19BC"/>
    <w:rsid w:val="00AD3732"/>
    <w:rsid w:val="00AD5C04"/>
    <w:rsid w:val="00AD77FB"/>
    <w:rsid w:val="00AF4CB6"/>
    <w:rsid w:val="00B03A4F"/>
    <w:rsid w:val="00B11973"/>
    <w:rsid w:val="00B3210F"/>
    <w:rsid w:val="00B37E28"/>
    <w:rsid w:val="00B40B9E"/>
    <w:rsid w:val="00B42FFA"/>
    <w:rsid w:val="00B55010"/>
    <w:rsid w:val="00B63D22"/>
    <w:rsid w:val="00BF6373"/>
    <w:rsid w:val="00C00F6E"/>
    <w:rsid w:val="00C34906"/>
    <w:rsid w:val="00C45136"/>
    <w:rsid w:val="00C61462"/>
    <w:rsid w:val="00C72AEA"/>
    <w:rsid w:val="00C7573F"/>
    <w:rsid w:val="00C81A8F"/>
    <w:rsid w:val="00C8496A"/>
    <w:rsid w:val="00C86C23"/>
    <w:rsid w:val="00CA7BB4"/>
    <w:rsid w:val="00CB0F4E"/>
    <w:rsid w:val="00CB6E91"/>
    <w:rsid w:val="00CC45FE"/>
    <w:rsid w:val="00CE050C"/>
    <w:rsid w:val="00CE12F4"/>
    <w:rsid w:val="00CF0FC2"/>
    <w:rsid w:val="00D02DCA"/>
    <w:rsid w:val="00D035A4"/>
    <w:rsid w:val="00D04C1B"/>
    <w:rsid w:val="00D21443"/>
    <w:rsid w:val="00D30BDA"/>
    <w:rsid w:val="00D46E4D"/>
    <w:rsid w:val="00D53017"/>
    <w:rsid w:val="00D82ADE"/>
    <w:rsid w:val="00D97803"/>
    <w:rsid w:val="00DB1274"/>
    <w:rsid w:val="00DB3F2E"/>
    <w:rsid w:val="00DB4237"/>
    <w:rsid w:val="00DD2CE9"/>
    <w:rsid w:val="00DE6EE3"/>
    <w:rsid w:val="00DF38BB"/>
    <w:rsid w:val="00DF449A"/>
    <w:rsid w:val="00E01D64"/>
    <w:rsid w:val="00E052DA"/>
    <w:rsid w:val="00E172C9"/>
    <w:rsid w:val="00E36BD0"/>
    <w:rsid w:val="00E408AF"/>
    <w:rsid w:val="00E412F1"/>
    <w:rsid w:val="00E42598"/>
    <w:rsid w:val="00E55FDC"/>
    <w:rsid w:val="00E56498"/>
    <w:rsid w:val="00E73EF8"/>
    <w:rsid w:val="00E76747"/>
    <w:rsid w:val="00E77550"/>
    <w:rsid w:val="00E803B5"/>
    <w:rsid w:val="00EC3944"/>
    <w:rsid w:val="00EF6B53"/>
    <w:rsid w:val="00F002D4"/>
    <w:rsid w:val="00F2132C"/>
    <w:rsid w:val="00F52C3A"/>
    <w:rsid w:val="00F54CB1"/>
    <w:rsid w:val="00F74BC6"/>
    <w:rsid w:val="00FB1B44"/>
    <w:rsid w:val="00FC2BF7"/>
    <w:rsid w:val="00FC6B1D"/>
    <w:rsid w:val="114E59E3"/>
    <w:rsid w:val="25EC086B"/>
    <w:rsid w:val="288916FA"/>
    <w:rsid w:val="2F0B50AB"/>
    <w:rsid w:val="6D76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5523D82C-905A-43B9-BCC8-CF3415E5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106BB-D456-4B06-B731-738694AF7B36}">
  <ds:schemaRefs>
    <ds:schemaRef ds:uri="http://schemas.microsoft.com/sharepoint/v3/contenttype/forms"/>
  </ds:schemaRefs>
</ds:datastoreItem>
</file>

<file path=customXml/itemProps4.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FF1CA1A-FC1A-4086-AD83-C157065C2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Kayla Sirois</cp:lastModifiedBy>
  <cp:revision>3</cp:revision>
  <dcterms:created xsi:type="dcterms:W3CDTF">2020-04-09T19:36:00Z</dcterms:created>
  <dcterms:modified xsi:type="dcterms:W3CDTF">2020-04-09T20:19:00Z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